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B26" w:rsidRPr="00AE7B26" w:rsidRDefault="00AE7B26" w:rsidP="00AE7B26">
      <w:pPr>
        <w:shd w:val="clear" w:color="auto" w:fill="FFF9EE"/>
        <w:spacing w:after="0" w:line="240" w:lineRule="auto"/>
        <w:outlineLvl w:val="1"/>
        <w:rPr>
          <w:rFonts w:ascii="Arial" w:eastAsia="Times New Roman" w:hAnsi="Arial" w:cs="Arial"/>
          <w:b/>
          <w:bCs/>
          <w:color w:val="222222"/>
          <w:sz w:val="32"/>
          <w:szCs w:val="32"/>
        </w:rPr>
      </w:pPr>
      <w:r w:rsidRPr="00AE7B26">
        <w:rPr>
          <w:rFonts w:ascii="Arial" w:eastAsia="Times New Roman" w:hAnsi="Arial" w:cs="Arial"/>
          <w:b/>
          <w:bCs/>
          <w:color w:val="222222"/>
          <w:sz w:val="32"/>
          <w:szCs w:val="32"/>
          <w:u w:val="single"/>
        </w:rPr>
        <w:t>Overloading and Overriding Interview Questions</w:t>
      </w:r>
    </w:p>
    <w:p w:rsidR="00D4461B" w:rsidRDefault="00D4461B"/>
    <w:p w:rsidR="000C34FE" w:rsidRDefault="000C34FE">
      <w:r>
        <w:t>Questions:</w:t>
      </w:r>
    </w:p>
    <w:p w:rsidR="000C34FE" w:rsidRDefault="000C34FE" w:rsidP="000C34FE">
      <w:pPr>
        <w:pStyle w:val="NormalWeb"/>
        <w:numPr>
          <w:ilvl w:val="0"/>
          <w:numId w:val="1"/>
        </w:numPr>
        <w:shd w:val="clear" w:color="auto" w:fill="FFFFFF"/>
        <w:spacing w:before="0" w:beforeAutospacing="0" w:after="150" w:afterAutospacing="0"/>
        <w:rPr>
          <w:rFonts w:ascii="Helvetica" w:hAnsi="Helvetica" w:cs="Helvetica"/>
          <w:color w:val="7F8C8D"/>
          <w:spacing w:val="2"/>
          <w:sz w:val="21"/>
          <w:szCs w:val="21"/>
        </w:rPr>
      </w:pPr>
      <w:r>
        <w:rPr>
          <w:rStyle w:val="Strong"/>
          <w:rFonts w:ascii="Helvetica" w:hAnsi="Helvetica" w:cs="Helvetica"/>
          <w:color w:val="7F8C8D"/>
          <w:spacing w:val="2"/>
          <w:sz w:val="21"/>
          <w:szCs w:val="21"/>
        </w:rPr>
        <w:t>What is method overloading?</w:t>
      </w:r>
    </w:p>
    <w:p w:rsidR="000C34FE" w:rsidRDefault="000C34FE" w:rsidP="000C34FE">
      <w:pPr>
        <w:pStyle w:val="NormalWeb"/>
        <w:numPr>
          <w:ilvl w:val="0"/>
          <w:numId w:val="1"/>
        </w:numPr>
        <w:shd w:val="clear" w:color="auto" w:fill="FFFFFF"/>
        <w:spacing w:before="0" w:beforeAutospacing="0" w:after="150" w:afterAutospacing="0"/>
        <w:rPr>
          <w:rFonts w:ascii="Helvetica" w:hAnsi="Helvetica" w:cs="Helvetica"/>
          <w:color w:val="7F8C8D"/>
          <w:spacing w:val="2"/>
          <w:sz w:val="21"/>
          <w:szCs w:val="21"/>
        </w:rPr>
      </w:pPr>
      <w:r>
        <w:rPr>
          <w:rStyle w:val="Strong"/>
          <w:rFonts w:ascii="Helvetica" w:hAnsi="Helvetica" w:cs="Helvetica"/>
          <w:color w:val="7F8C8D"/>
          <w:spacing w:val="2"/>
          <w:sz w:val="21"/>
          <w:szCs w:val="21"/>
        </w:rPr>
        <w:t>Can we have two methods in a class with the same name?</w:t>
      </w:r>
    </w:p>
    <w:p w:rsidR="000C34FE" w:rsidRDefault="000C34FE" w:rsidP="000C34FE">
      <w:pPr>
        <w:pStyle w:val="NormalWeb"/>
        <w:numPr>
          <w:ilvl w:val="0"/>
          <w:numId w:val="1"/>
        </w:numPr>
        <w:shd w:val="clear" w:color="auto" w:fill="FFFFFF"/>
        <w:spacing w:before="0" w:beforeAutospacing="0" w:after="150" w:afterAutospacing="0"/>
        <w:rPr>
          <w:rFonts w:ascii="Helvetica" w:hAnsi="Helvetica" w:cs="Helvetica"/>
          <w:color w:val="7F8C8D"/>
          <w:spacing w:val="2"/>
          <w:sz w:val="21"/>
          <w:szCs w:val="21"/>
        </w:rPr>
      </w:pPr>
      <w:r>
        <w:rPr>
          <w:rStyle w:val="Strong"/>
          <w:rFonts w:ascii="Helvetica" w:hAnsi="Helvetica" w:cs="Helvetica"/>
          <w:color w:val="7F8C8D"/>
          <w:spacing w:val="2"/>
          <w:sz w:val="21"/>
          <w:szCs w:val="21"/>
        </w:rPr>
        <w:t>Why is method overloading not possible by changing the return type in java?</w:t>
      </w:r>
    </w:p>
    <w:p w:rsidR="000C34FE" w:rsidRDefault="000C34FE" w:rsidP="000C34FE">
      <w:pPr>
        <w:pStyle w:val="NormalWeb"/>
        <w:numPr>
          <w:ilvl w:val="0"/>
          <w:numId w:val="1"/>
        </w:numPr>
        <w:shd w:val="clear" w:color="auto" w:fill="FFFFFF"/>
        <w:spacing w:before="0" w:beforeAutospacing="0" w:after="150" w:afterAutospacing="0"/>
        <w:rPr>
          <w:rFonts w:ascii="Helvetica" w:hAnsi="Helvetica" w:cs="Helvetica"/>
          <w:color w:val="7F8C8D"/>
          <w:spacing w:val="2"/>
          <w:sz w:val="21"/>
          <w:szCs w:val="21"/>
        </w:rPr>
      </w:pPr>
      <w:r>
        <w:rPr>
          <w:rStyle w:val="Strong"/>
          <w:rFonts w:ascii="Helvetica" w:hAnsi="Helvetica" w:cs="Helvetica"/>
          <w:color w:val="7F8C8D"/>
          <w:spacing w:val="2"/>
          <w:sz w:val="21"/>
          <w:szCs w:val="21"/>
        </w:rPr>
        <w:t>What is method overriding?</w:t>
      </w:r>
    </w:p>
    <w:p w:rsidR="000C34FE" w:rsidRDefault="000C34FE" w:rsidP="000C34FE">
      <w:pPr>
        <w:pStyle w:val="NormalWeb"/>
        <w:numPr>
          <w:ilvl w:val="0"/>
          <w:numId w:val="1"/>
        </w:numPr>
        <w:shd w:val="clear" w:color="auto" w:fill="FFFFFF"/>
        <w:spacing w:before="0" w:beforeAutospacing="0" w:after="150" w:afterAutospacing="0"/>
        <w:rPr>
          <w:rFonts w:ascii="Helvetica" w:hAnsi="Helvetica" w:cs="Helvetica"/>
          <w:color w:val="7F8C8D"/>
          <w:spacing w:val="2"/>
          <w:sz w:val="21"/>
          <w:szCs w:val="21"/>
        </w:rPr>
      </w:pPr>
      <w:r>
        <w:rPr>
          <w:rStyle w:val="Strong"/>
          <w:rFonts w:ascii="Helvetica" w:hAnsi="Helvetica" w:cs="Helvetica"/>
          <w:color w:val="7F8C8D"/>
          <w:spacing w:val="2"/>
          <w:sz w:val="21"/>
          <w:szCs w:val="21"/>
        </w:rPr>
        <w:t>What is the difference between method overriding and method overloading?</w:t>
      </w:r>
    </w:p>
    <w:p w:rsidR="000C34FE" w:rsidRDefault="000C34FE" w:rsidP="000C34FE">
      <w:pPr>
        <w:pStyle w:val="NormalWeb"/>
        <w:numPr>
          <w:ilvl w:val="0"/>
          <w:numId w:val="1"/>
        </w:numPr>
        <w:shd w:val="clear" w:color="auto" w:fill="FFFFFF"/>
        <w:spacing w:before="0" w:beforeAutospacing="0" w:after="150" w:afterAutospacing="0"/>
        <w:rPr>
          <w:rFonts w:ascii="Helvetica" w:hAnsi="Helvetica" w:cs="Helvetica"/>
          <w:color w:val="7F8C8D"/>
          <w:spacing w:val="2"/>
          <w:sz w:val="21"/>
          <w:szCs w:val="21"/>
        </w:rPr>
      </w:pPr>
      <w:r>
        <w:rPr>
          <w:rStyle w:val="Strong"/>
          <w:rFonts w:ascii="Helvetica" w:hAnsi="Helvetica" w:cs="Helvetica"/>
          <w:color w:val="7F8C8D"/>
          <w:spacing w:val="2"/>
          <w:sz w:val="21"/>
          <w:szCs w:val="21"/>
        </w:rPr>
        <w:t xml:space="preserve">Can we overload </w:t>
      </w:r>
      <w:proofErr w:type="gramStart"/>
      <w:r>
        <w:rPr>
          <w:rStyle w:val="Strong"/>
          <w:rFonts w:ascii="Helvetica" w:hAnsi="Helvetica" w:cs="Helvetica"/>
          <w:color w:val="7F8C8D"/>
          <w:spacing w:val="2"/>
          <w:sz w:val="21"/>
          <w:szCs w:val="21"/>
        </w:rPr>
        <w:t>main(</w:t>
      </w:r>
      <w:proofErr w:type="gramEnd"/>
      <w:r>
        <w:rPr>
          <w:rStyle w:val="Strong"/>
          <w:rFonts w:ascii="Helvetica" w:hAnsi="Helvetica" w:cs="Helvetica"/>
          <w:color w:val="7F8C8D"/>
          <w:spacing w:val="2"/>
          <w:sz w:val="21"/>
          <w:szCs w:val="21"/>
        </w:rPr>
        <w:t>) method?</w:t>
      </w:r>
    </w:p>
    <w:p w:rsidR="000C34FE" w:rsidRDefault="000C34FE" w:rsidP="000C34FE">
      <w:pPr>
        <w:pStyle w:val="NormalWeb"/>
        <w:numPr>
          <w:ilvl w:val="0"/>
          <w:numId w:val="1"/>
        </w:numPr>
        <w:shd w:val="clear" w:color="auto" w:fill="FFFFFF"/>
        <w:spacing w:before="0" w:beforeAutospacing="0" w:after="150" w:afterAutospacing="0"/>
        <w:rPr>
          <w:rFonts w:ascii="Helvetica" w:hAnsi="Helvetica" w:cs="Helvetica"/>
          <w:color w:val="7F8C8D"/>
          <w:spacing w:val="2"/>
          <w:sz w:val="21"/>
          <w:szCs w:val="21"/>
        </w:rPr>
      </w:pPr>
      <w:r>
        <w:rPr>
          <w:rStyle w:val="Strong"/>
          <w:rFonts w:ascii="Helvetica" w:hAnsi="Helvetica" w:cs="Helvetica"/>
          <w:color w:val="7F8C8D"/>
          <w:spacing w:val="2"/>
          <w:sz w:val="21"/>
          <w:szCs w:val="21"/>
        </w:rPr>
        <w:t>Can we override the overloaded method?</w:t>
      </w:r>
    </w:p>
    <w:p w:rsidR="000C34FE" w:rsidRDefault="000C34FE" w:rsidP="000C34FE">
      <w:pPr>
        <w:pStyle w:val="NormalWeb"/>
        <w:numPr>
          <w:ilvl w:val="0"/>
          <w:numId w:val="1"/>
        </w:numPr>
        <w:shd w:val="clear" w:color="auto" w:fill="FFFFFF"/>
        <w:spacing w:before="0" w:beforeAutospacing="0" w:after="150" w:afterAutospacing="0"/>
        <w:rPr>
          <w:rFonts w:ascii="Helvetica" w:hAnsi="Helvetica" w:cs="Helvetica"/>
          <w:color w:val="7F8C8D"/>
          <w:spacing w:val="2"/>
          <w:sz w:val="21"/>
          <w:szCs w:val="21"/>
        </w:rPr>
      </w:pPr>
      <w:r>
        <w:rPr>
          <w:rStyle w:val="Strong"/>
          <w:rFonts w:ascii="Helvetica" w:hAnsi="Helvetica" w:cs="Helvetica"/>
          <w:color w:val="7F8C8D"/>
          <w:spacing w:val="2"/>
          <w:sz w:val="21"/>
          <w:szCs w:val="21"/>
        </w:rPr>
        <w:t>What are the differences between method Overloading and Overriding.</w:t>
      </w:r>
    </w:p>
    <w:p w:rsidR="000C34FE" w:rsidRDefault="000C34FE" w:rsidP="000C34FE">
      <w:pPr>
        <w:pStyle w:val="NormalWeb"/>
        <w:numPr>
          <w:ilvl w:val="0"/>
          <w:numId w:val="1"/>
        </w:numPr>
        <w:shd w:val="clear" w:color="auto" w:fill="FFFFFF"/>
        <w:spacing w:before="0" w:beforeAutospacing="0" w:after="150" w:afterAutospacing="0"/>
        <w:rPr>
          <w:rFonts w:ascii="Helvetica" w:hAnsi="Helvetica" w:cs="Helvetica"/>
          <w:color w:val="7F8C8D"/>
          <w:spacing w:val="2"/>
          <w:sz w:val="21"/>
          <w:szCs w:val="21"/>
        </w:rPr>
      </w:pPr>
      <w:r>
        <w:rPr>
          <w:rStyle w:val="Strong"/>
          <w:rFonts w:ascii="Helvetica" w:hAnsi="Helvetica" w:cs="Helvetica"/>
          <w:color w:val="7F8C8D"/>
          <w:spacing w:val="2"/>
          <w:sz w:val="21"/>
          <w:szCs w:val="21"/>
        </w:rPr>
        <w:t>Can we override static methods of a class?</w:t>
      </w:r>
    </w:p>
    <w:p w:rsidR="000C34FE" w:rsidRDefault="000C34FE"/>
    <w:p w:rsidR="0048012E" w:rsidRPr="0048012E" w:rsidRDefault="0048012E" w:rsidP="0048012E">
      <w:pPr>
        <w:pStyle w:val="Heading2"/>
        <w:spacing w:before="0" w:beforeAutospacing="0" w:after="0" w:afterAutospacing="0"/>
        <w:rPr>
          <w:rFonts w:ascii="Arial" w:hAnsi="Arial" w:cs="Arial"/>
          <w:color w:val="000000"/>
          <w:sz w:val="33"/>
          <w:szCs w:val="33"/>
        </w:rPr>
      </w:pPr>
      <w:r>
        <w:rPr>
          <w:rFonts w:ascii="Arial" w:hAnsi="Arial" w:cs="Arial"/>
          <w:b w:val="0"/>
          <w:bCs w:val="0"/>
          <w:color w:val="000000"/>
          <w:sz w:val="21"/>
          <w:szCs w:val="21"/>
          <w:u w:val="single"/>
        </w:rPr>
        <w:t>Properties of method overloading in Java</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1) </w:t>
      </w:r>
      <w:r>
        <w:rPr>
          <w:rFonts w:ascii="Arial" w:hAnsi="Arial" w:cs="Arial"/>
          <w:i/>
          <w:iCs/>
          <w:color w:val="000000"/>
          <w:sz w:val="21"/>
          <w:szCs w:val="21"/>
        </w:rPr>
        <w:t>Overloaded methods</w:t>
      </w:r>
      <w:r>
        <w:rPr>
          <w:rFonts w:ascii="Arial" w:hAnsi="Arial" w:cs="Arial"/>
          <w:color w:val="000000"/>
          <w:sz w:val="21"/>
          <w:szCs w:val="21"/>
          <w:shd w:val="clear" w:color="auto" w:fill="FFFFFF"/>
        </w:rPr>
        <w:t> are bonded using </w:t>
      </w:r>
      <w:hyperlink r:id="rId5" w:history="1">
        <w:r>
          <w:rPr>
            <w:rStyle w:val="Hyperlink"/>
            <w:rFonts w:ascii="Arial" w:hAnsi="Arial" w:cs="Arial"/>
            <w:color w:val="888888"/>
            <w:sz w:val="21"/>
            <w:szCs w:val="21"/>
          </w:rPr>
          <w:t>static binding in Java</w:t>
        </w:r>
      </w:hyperlink>
      <w:r>
        <w:rPr>
          <w:rFonts w:ascii="Arial" w:hAnsi="Arial" w:cs="Arial"/>
          <w:color w:val="000000"/>
          <w:sz w:val="21"/>
          <w:szCs w:val="21"/>
          <w:shd w:val="clear" w:color="auto" w:fill="FFFFFF"/>
        </w:rPr>
        <w:t>.</w:t>
      </w:r>
      <w:r w:rsidR="00DA43DF">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 xml:space="preserve"> </w:t>
      </w:r>
      <w:proofErr w:type="gramStart"/>
      <w:r>
        <w:rPr>
          <w:rFonts w:ascii="Arial" w:hAnsi="Arial" w:cs="Arial"/>
          <w:color w:val="000000"/>
          <w:sz w:val="21"/>
          <w:szCs w:val="21"/>
          <w:shd w:val="clear" w:color="auto" w:fill="FFFFFF"/>
        </w:rPr>
        <w:t>Which occurs during compile time i.e. when you compile Java program.</w:t>
      </w:r>
      <w:proofErr w:type="gramEnd"/>
      <w:r>
        <w:rPr>
          <w:rFonts w:ascii="Arial" w:hAnsi="Arial" w:cs="Arial"/>
          <w:color w:val="000000"/>
          <w:sz w:val="21"/>
          <w:szCs w:val="21"/>
          <w:shd w:val="clear" w:color="auto" w:fill="FFFFFF"/>
        </w:rPr>
        <w:t xml:space="preserve"> </w:t>
      </w:r>
      <w:r w:rsidRPr="00734A09">
        <w:rPr>
          <w:rFonts w:ascii="Arial" w:hAnsi="Arial" w:cs="Arial"/>
          <w:color w:val="000000"/>
          <w:sz w:val="21"/>
          <w:szCs w:val="21"/>
          <w:highlight w:val="yellow"/>
          <w:shd w:val="clear" w:color="auto" w:fill="FFFFFF"/>
        </w:rPr>
        <w:t>During the compilation process, compiler bind method calls to the actual method.</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2) Overloaded methods are fast because they are bonded during compile time and no check or binding is required during runtime.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3) Most important rule of method overloading in </w:t>
      </w:r>
      <w:r w:rsidRPr="00BE436F">
        <w:rPr>
          <w:rFonts w:ascii="Arial" w:hAnsi="Arial" w:cs="Arial"/>
          <w:color w:val="000000"/>
          <w:sz w:val="21"/>
          <w:szCs w:val="21"/>
          <w:highlight w:val="yellow"/>
          <w:shd w:val="clear" w:color="auto" w:fill="FFFFFF"/>
        </w:rPr>
        <w:t xml:space="preserve">Java is that two overloaded methods must have a different </w:t>
      </w:r>
      <w:proofErr w:type="spellStart"/>
      <w:r w:rsidRPr="00BE436F">
        <w:rPr>
          <w:rFonts w:ascii="Arial" w:hAnsi="Arial" w:cs="Arial"/>
          <w:color w:val="000000"/>
          <w:sz w:val="21"/>
          <w:szCs w:val="21"/>
          <w:highlight w:val="yellow"/>
          <w:shd w:val="clear" w:color="auto" w:fill="FFFFFF"/>
        </w:rPr>
        <w:t>signature</w:t>
      </w:r>
      <w:r>
        <w:rPr>
          <w:rFonts w:ascii="Arial" w:hAnsi="Arial" w:cs="Arial"/>
          <w:color w:val="000000"/>
          <w:sz w:val="21"/>
          <w:szCs w:val="21"/>
          <w:shd w:val="clear" w:color="auto" w:fill="FFFFFF"/>
        </w:rPr>
        <w:t>.Here</w:t>
      </w:r>
      <w:proofErr w:type="spellEnd"/>
      <w:r>
        <w:rPr>
          <w:rFonts w:ascii="Arial" w:hAnsi="Arial" w:cs="Arial"/>
          <w:color w:val="000000"/>
          <w:sz w:val="21"/>
          <w:szCs w:val="21"/>
          <w:shd w:val="clear" w:color="auto" w:fill="FFFFFF"/>
        </w:rPr>
        <w:t xml:space="preserve"> is an example of </w:t>
      </w:r>
      <w:r>
        <w:rPr>
          <w:rFonts w:ascii="Arial" w:hAnsi="Arial" w:cs="Arial"/>
          <w:i/>
          <w:iCs/>
          <w:color w:val="000000"/>
          <w:sz w:val="21"/>
          <w:szCs w:val="21"/>
        </w:rPr>
        <w:t>What does method signature means in Java</w:t>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1) A number of argument to a method is part of method signature.</w:t>
      </w:r>
      <w:r>
        <w:rPr>
          <w:rFonts w:ascii="Arial" w:hAnsi="Arial" w:cs="Arial"/>
          <w:color w:val="000000"/>
          <w:sz w:val="21"/>
          <w:szCs w:val="21"/>
        </w:rPr>
        <w:br/>
      </w:r>
      <w:r>
        <w:rPr>
          <w:rFonts w:ascii="Arial" w:hAnsi="Arial" w:cs="Arial"/>
          <w:color w:val="000000"/>
          <w:sz w:val="21"/>
          <w:szCs w:val="21"/>
          <w:shd w:val="clear" w:color="auto" w:fill="FFFFFF"/>
        </w:rPr>
        <w:t>2) Type of argument to a method is also part of method signature</w:t>
      </w:r>
      <w:r>
        <w:rPr>
          <w:rFonts w:ascii="Arial" w:hAnsi="Arial" w:cs="Arial"/>
          <w:color w:val="000000"/>
          <w:sz w:val="21"/>
          <w:szCs w:val="21"/>
        </w:rPr>
        <w:br/>
      </w:r>
      <w:r>
        <w:rPr>
          <w:rFonts w:ascii="Arial" w:hAnsi="Arial" w:cs="Arial"/>
          <w:color w:val="000000"/>
          <w:sz w:val="21"/>
          <w:szCs w:val="21"/>
          <w:shd w:val="clear" w:color="auto" w:fill="FFFFFF"/>
        </w:rPr>
        <w:t>3) Order of argument also forms part of method signature provided they are of different type.</w:t>
      </w:r>
      <w:r>
        <w:rPr>
          <w:rFonts w:ascii="Arial" w:hAnsi="Arial" w:cs="Arial"/>
          <w:color w:val="000000"/>
          <w:sz w:val="21"/>
          <w:szCs w:val="21"/>
        </w:rPr>
        <w:br/>
      </w:r>
      <w:r>
        <w:rPr>
          <w:rFonts w:ascii="Arial" w:hAnsi="Arial" w:cs="Arial"/>
          <w:color w:val="000000"/>
          <w:sz w:val="21"/>
          <w:szCs w:val="21"/>
          <w:shd w:val="clear" w:color="auto" w:fill="FFFFFF"/>
        </w:rPr>
        <w:t xml:space="preserve">4) </w:t>
      </w:r>
      <w:r w:rsidRPr="0048012E">
        <w:rPr>
          <w:rFonts w:ascii="Arial" w:hAnsi="Arial" w:cs="Arial"/>
          <w:color w:val="000000"/>
          <w:sz w:val="21"/>
          <w:szCs w:val="21"/>
          <w:highlight w:val="yellow"/>
          <w:shd w:val="clear" w:color="auto" w:fill="FFFFFF"/>
        </w:rPr>
        <w:t>The return type of method is not part of the method signature in Java</w:t>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rPr>
        <w:br/>
      </w:r>
      <w:r w:rsidRPr="0048012E">
        <w:rPr>
          <w:rFonts w:ascii="Arial" w:hAnsi="Arial" w:cs="Arial"/>
          <w:color w:val="000000"/>
          <w:sz w:val="33"/>
          <w:szCs w:val="33"/>
          <w:u w:val="single"/>
        </w:rPr>
        <w:t>Method Overloading Example in Java</w:t>
      </w:r>
    </w:p>
    <w:p w:rsidR="0048012E" w:rsidRPr="0048012E" w:rsidRDefault="0048012E" w:rsidP="0048012E">
      <w:pPr>
        <w:spacing w:after="0" w:line="240" w:lineRule="auto"/>
        <w:jc w:val="center"/>
        <w:rPr>
          <w:rFonts w:ascii="Arial" w:eastAsia="Times New Roman" w:hAnsi="Arial" w:cs="Arial"/>
          <w:color w:val="000000"/>
          <w:sz w:val="21"/>
          <w:szCs w:val="21"/>
        </w:rPr>
      </w:pPr>
    </w:p>
    <w:p w:rsidR="0048012E" w:rsidRPr="0048012E" w:rsidRDefault="0048012E" w:rsidP="0048012E">
      <w:pPr>
        <w:spacing w:after="0" w:line="240" w:lineRule="auto"/>
        <w:rPr>
          <w:rFonts w:ascii="Times New Roman" w:eastAsia="Times New Roman" w:hAnsi="Times New Roman" w:cs="Times New Roman"/>
          <w:sz w:val="24"/>
          <w:szCs w:val="24"/>
        </w:rPr>
      </w:pPr>
      <w:r w:rsidRPr="0048012E">
        <w:rPr>
          <w:rFonts w:ascii="Arial" w:eastAsia="Times New Roman" w:hAnsi="Arial" w:cs="Arial"/>
          <w:color w:val="000000"/>
          <w:sz w:val="21"/>
          <w:szCs w:val="21"/>
          <w:shd w:val="clear" w:color="auto" w:fill="FFFFFF"/>
        </w:rPr>
        <w:t xml:space="preserve">Here is a list of method and there corresponding overloaded method with reason that How they </w:t>
      </w:r>
      <w:proofErr w:type="gramStart"/>
      <w:r w:rsidRPr="0048012E">
        <w:rPr>
          <w:rFonts w:ascii="Arial" w:eastAsia="Times New Roman" w:hAnsi="Arial" w:cs="Arial"/>
          <w:color w:val="000000"/>
          <w:sz w:val="21"/>
          <w:szCs w:val="21"/>
          <w:shd w:val="clear" w:color="auto" w:fill="FFFFFF"/>
        </w:rPr>
        <w:t>are overloaded :</w:t>
      </w:r>
      <w:proofErr w:type="gramEnd"/>
      <w:r w:rsidRPr="0048012E">
        <w:rPr>
          <w:rFonts w:ascii="Arial" w:eastAsia="Times New Roman" w:hAnsi="Arial" w:cs="Arial"/>
          <w:color w:val="000000"/>
          <w:sz w:val="21"/>
          <w:szCs w:val="21"/>
        </w:rPr>
        <w:br/>
      </w:r>
      <w:r w:rsidRPr="0048012E">
        <w:rPr>
          <w:rFonts w:ascii="Arial" w:eastAsia="Times New Roman" w:hAnsi="Arial" w:cs="Arial"/>
          <w:color w:val="000000"/>
          <w:sz w:val="21"/>
          <w:szCs w:val="21"/>
        </w:rPr>
        <w:br/>
      </w:r>
      <w:r w:rsidRPr="0048012E">
        <w:rPr>
          <w:rFonts w:ascii="Arial" w:eastAsia="Times New Roman" w:hAnsi="Arial" w:cs="Arial"/>
          <w:color w:val="000000"/>
          <w:sz w:val="21"/>
          <w:szCs w:val="21"/>
          <w:shd w:val="clear" w:color="auto" w:fill="FFFFFF"/>
        </w:rPr>
        <w:t>Original method :</w:t>
      </w:r>
    </w:p>
    <w:p w:rsidR="0048012E" w:rsidRPr="0048012E" w:rsidRDefault="0048012E" w:rsidP="0048012E">
      <w:pPr>
        <w:spacing w:after="0" w:line="240" w:lineRule="auto"/>
        <w:rPr>
          <w:rFonts w:ascii="Courier New" w:eastAsia="Times New Roman" w:hAnsi="Courier New" w:cs="Courier New"/>
          <w:color w:val="0000FF"/>
          <w:sz w:val="21"/>
          <w:szCs w:val="21"/>
        </w:rPr>
      </w:pPr>
      <w:r w:rsidRPr="0048012E">
        <w:rPr>
          <w:rFonts w:ascii="Courier New" w:eastAsia="Times New Roman" w:hAnsi="Courier New" w:cs="Courier New"/>
          <w:color w:val="0000FF"/>
          <w:sz w:val="21"/>
          <w:szCs w:val="21"/>
        </w:rPr>
        <w:t> </w:t>
      </w:r>
      <w:proofErr w:type="gramStart"/>
      <w:r w:rsidRPr="0048012E">
        <w:rPr>
          <w:rFonts w:ascii="Courier New" w:eastAsia="Times New Roman" w:hAnsi="Courier New" w:cs="Courier New"/>
          <w:color w:val="0000FF"/>
          <w:sz w:val="21"/>
          <w:szCs w:val="21"/>
        </w:rPr>
        <w:t>public</w:t>
      </w:r>
      <w:proofErr w:type="gramEnd"/>
      <w:r w:rsidRPr="0048012E">
        <w:rPr>
          <w:rFonts w:ascii="Courier New" w:eastAsia="Times New Roman" w:hAnsi="Courier New" w:cs="Courier New"/>
          <w:color w:val="0000FF"/>
          <w:sz w:val="21"/>
          <w:szCs w:val="21"/>
        </w:rPr>
        <w:t xml:space="preserve"> void  show(String message){</w:t>
      </w:r>
    </w:p>
    <w:p w:rsidR="0048012E" w:rsidRPr="0048012E" w:rsidRDefault="0048012E" w:rsidP="0048012E">
      <w:pPr>
        <w:spacing w:after="0" w:line="240" w:lineRule="auto"/>
        <w:rPr>
          <w:rFonts w:ascii="Courier New" w:eastAsia="Times New Roman" w:hAnsi="Courier New" w:cs="Courier New"/>
          <w:color w:val="0000FF"/>
          <w:sz w:val="21"/>
          <w:szCs w:val="21"/>
        </w:rPr>
      </w:pPr>
      <w:r w:rsidRPr="0048012E">
        <w:rPr>
          <w:rFonts w:ascii="Courier New" w:eastAsia="Times New Roman" w:hAnsi="Courier New" w:cs="Courier New"/>
          <w:color w:val="0000FF"/>
          <w:sz w:val="21"/>
          <w:szCs w:val="21"/>
        </w:rPr>
        <w:t xml:space="preserve">      </w:t>
      </w:r>
      <w:proofErr w:type="spellStart"/>
      <w:proofErr w:type="gramStart"/>
      <w:r w:rsidRPr="0048012E">
        <w:rPr>
          <w:rFonts w:ascii="Courier New" w:eastAsia="Times New Roman" w:hAnsi="Courier New" w:cs="Courier New"/>
          <w:color w:val="0000FF"/>
          <w:sz w:val="21"/>
          <w:szCs w:val="21"/>
        </w:rPr>
        <w:t>System.out.println</w:t>
      </w:r>
      <w:proofErr w:type="spellEnd"/>
      <w:r w:rsidRPr="0048012E">
        <w:rPr>
          <w:rFonts w:ascii="Courier New" w:eastAsia="Times New Roman" w:hAnsi="Courier New" w:cs="Courier New"/>
          <w:color w:val="0000FF"/>
          <w:sz w:val="21"/>
          <w:szCs w:val="21"/>
        </w:rPr>
        <w:t>(</w:t>
      </w:r>
      <w:proofErr w:type="gramEnd"/>
      <w:r w:rsidRPr="0048012E">
        <w:rPr>
          <w:rFonts w:ascii="Courier New" w:eastAsia="Times New Roman" w:hAnsi="Courier New" w:cs="Courier New"/>
          <w:color w:val="0000FF"/>
          <w:sz w:val="21"/>
          <w:szCs w:val="21"/>
        </w:rPr>
        <w:t>message);</w:t>
      </w:r>
    </w:p>
    <w:p w:rsidR="0048012E" w:rsidRPr="0048012E" w:rsidRDefault="0048012E" w:rsidP="0048012E">
      <w:pPr>
        <w:spacing w:after="0" w:line="240" w:lineRule="auto"/>
        <w:rPr>
          <w:rFonts w:ascii="Courier New" w:eastAsia="Times New Roman" w:hAnsi="Courier New" w:cs="Courier New"/>
          <w:color w:val="0000FF"/>
          <w:sz w:val="21"/>
          <w:szCs w:val="21"/>
        </w:rPr>
      </w:pPr>
      <w:r w:rsidRPr="0048012E">
        <w:rPr>
          <w:rFonts w:ascii="Courier New" w:eastAsia="Times New Roman" w:hAnsi="Courier New" w:cs="Courier New"/>
          <w:color w:val="0000FF"/>
          <w:sz w:val="21"/>
          <w:szCs w:val="21"/>
        </w:rPr>
        <w:t>}</w:t>
      </w:r>
    </w:p>
    <w:p w:rsidR="0048012E" w:rsidRPr="0048012E" w:rsidRDefault="0048012E" w:rsidP="0048012E">
      <w:pPr>
        <w:spacing w:after="0" w:line="240" w:lineRule="auto"/>
        <w:rPr>
          <w:rFonts w:ascii="Times New Roman" w:eastAsia="Times New Roman" w:hAnsi="Times New Roman" w:cs="Times New Roman"/>
          <w:sz w:val="24"/>
          <w:szCs w:val="24"/>
        </w:rPr>
      </w:pPr>
      <w:r w:rsidRPr="0048012E">
        <w:rPr>
          <w:rFonts w:ascii="Arial" w:eastAsia="Times New Roman" w:hAnsi="Arial" w:cs="Arial"/>
          <w:color w:val="000000"/>
          <w:sz w:val="21"/>
          <w:szCs w:val="21"/>
        </w:rPr>
        <w:br/>
      </w:r>
      <w:r w:rsidRPr="0048012E">
        <w:rPr>
          <w:rFonts w:ascii="Arial" w:eastAsia="Times New Roman" w:hAnsi="Arial" w:cs="Arial"/>
          <w:color w:val="000000"/>
          <w:sz w:val="21"/>
          <w:szCs w:val="21"/>
          <w:shd w:val="clear" w:color="auto" w:fill="FFFFFF"/>
        </w:rPr>
        <w:t xml:space="preserve">Overloaded </w:t>
      </w:r>
      <w:proofErr w:type="gramStart"/>
      <w:r w:rsidRPr="0048012E">
        <w:rPr>
          <w:rFonts w:ascii="Arial" w:eastAsia="Times New Roman" w:hAnsi="Arial" w:cs="Arial"/>
          <w:color w:val="000000"/>
          <w:sz w:val="21"/>
          <w:szCs w:val="21"/>
          <w:shd w:val="clear" w:color="auto" w:fill="FFFFFF"/>
        </w:rPr>
        <w:t>method :</w:t>
      </w:r>
      <w:proofErr w:type="gramEnd"/>
      <w:r w:rsidRPr="0048012E">
        <w:rPr>
          <w:rFonts w:ascii="Arial" w:eastAsia="Times New Roman" w:hAnsi="Arial" w:cs="Arial"/>
          <w:color w:val="000000"/>
          <w:sz w:val="21"/>
          <w:szCs w:val="21"/>
          <w:shd w:val="clear" w:color="auto" w:fill="FFFFFF"/>
        </w:rPr>
        <w:t xml:space="preserve"> number of argument is different</w:t>
      </w:r>
    </w:p>
    <w:p w:rsidR="0048012E" w:rsidRPr="0048012E" w:rsidRDefault="0048012E" w:rsidP="0048012E">
      <w:pPr>
        <w:spacing w:after="0" w:line="240" w:lineRule="auto"/>
        <w:rPr>
          <w:rFonts w:ascii="Courier New" w:eastAsia="Times New Roman" w:hAnsi="Courier New" w:cs="Courier New"/>
          <w:color w:val="0000FF"/>
          <w:sz w:val="21"/>
          <w:szCs w:val="21"/>
        </w:rPr>
      </w:pPr>
      <w:r w:rsidRPr="0048012E">
        <w:rPr>
          <w:rFonts w:ascii="Courier New" w:eastAsia="Times New Roman" w:hAnsi="Courier New" w:cs="Courier New"/>
          <w:color w:val="0000FF"/>
          <w:sz w:val="21"/>
          <w:szCs w:val="21"/>
        </w:rPr>
        <w:t> </w:t>
      </w:r>
      <w:proofErr w:type="gramStart"/>
      <w:r w:rsidRPr="0048012E">
        <w:rPr>
          <w:rFonts w:ascii="Courier New" w:eastAsia="Times New Roman" w:hAnsi="Courier New" w:cs="Courier New"/>
          <w:color w:val="0000FF"/>
          <w:sz w:val="21"/>
          <w:szCs w:val="21"/>
        </w:rPr>
        <w:t>public</w:t>
      </w:r>
      <w:proofErr w:type="gramEnd"/>
      <w:r w:rsidRPr="0048012E">
        <w:rPr>
          <w:rFonts w:ascii="Courier New" w:eastAsia="Times New Roman" w:hAnsi="Courier New" w:cs="Courier New"/>
          <w:color w:val="0000FF"/>
          <w:sz w:val="21"/>
          <w:szCs w:val="21"/>
        </w:rPr>
        <w:t xml:space="preserve"> void  show(String message, </w:t>
      </w:r>
      <w:proofErr w:type="spellStart"/>
      <w:r w:rsidRPr="0048012E">
        <w:rPr>
          <w:rFonts w:ascii="Courier New" w:eastAsia="Times New Roman" w:hAnsi="Courier New" w:cs="Courier New"/>
          <w:color w:val="0000FF"/>
          <w:sz w:val="21"/>
          <w:szCs w:val="21"/>
        </w:rPr>
        <w:t>boolean</w:t>
      </w:r>
      <w:proofErr w:type="spellEnd"/>
      <w:r w:rsidRPr="0048012E">
        <w:rPr>
          <w:rFonts w:ascii="Courier New" w:eastAsia="Times New Roman" w:hAnsi="Courier New" w:cs="Courier New"/>
          <w:color w:val="0000FF"/>
          <w:sz w:val="21"/>
          <w:szCs w:val="21"/>
        </w:rPr>
        <w:t xml:space="preserve"> show){</w:t>
      </w:r>
    </w:p>
    <w:p w:rsidR="0048012E" w:rsidRPr="0048012E" w:rsidRDefault="0048012E" w:rsidP="0048012E">
      <w:pPr>
        <w:spacing w:after="0" w:line="240" w:lineRule="auto"/>
        <w:rPr>
          <w:rFonts w:ascii="Courier New" w:eastAsia="Times New Roman" w:hAnsi="Courier New" w:cs="Courier New"/>
          <w:color w:val="0000FF"/>
          <w:sz w:val="21"/>
          <w:szCs w:val="21"/>
        </w:rPr>
      </w:pPr>
      <w:r w:rsidRPr="0048012E">
        <w:rPr>
          <w:rFonts w:ascii="Courier New" w:eastAsia="Times New Roman" w:hAnsi="Courier New" w:cs="Courier New"/>
          <w:color w:val="0000FF"/>
          <w:sz w:val="21"/>
          <w:szCs w:val="21"/>
        </w:rPr>
        <w:t xml:space="preserve">      </w:t>
      </w:r>
      <w:proofErr w:type="spellStart"/>
      <w:proofErr w:type="gramStart"/>
      <w:r w:rsidRPr="0048012E">
        <w:rPr>
          <w:rFonts w:ascii="Courier New" w:eastAsia="Times New Roman" w:hAnsi="Courier New" w:cs="Courier New"/>
          <w:color w:val="0000FF"/>
          <w:sz w:val="21"/>
          <w:szCs w:val="21"/>
        </w:rPr>
        <w:t>System.out.println</w:t>
      </w:r>
      <w:proofErr w:type="spellEnd"/>
      <w:r w:rsidRPr="0048012E">
        <w:rPr>
          <w:rFonts w:ascii="Courier New" w:eastAsia="Times New Roman" w:hAnsi="Courier New" w:cs="Courier New"/>
          <w:color w:val="0000FF"/>
          <w:sz w:val="21"/>
          <w:szCs w:val="21"/>
        </w:rPr>
        <w:t>(</w:t>
      </w:r>
      <w:proofErr w:type="gramEnd"/>
      <w:r w:rsidRPr="0048012E">
        <w:rPr>
          <w:rFonts w:ascii="Courier New" w:eastAsia="Times New Roman" w:hAnsi="Courier New" w:cs="Courier New"/>
          <w:color w:val="0000FF"/>
          <w:sz w:val="21"/>
          <w:szCs w:val="21"/>
        </w:rPr>
        <w:t>message);</w:t>
      </w:r>
    </w:p>
    <w:p w:rsidR="0048012E" w:rsidRPr="0048012E" w:rsidRDefault="0048012E" w:rsidP="0048012E">
      <w:pPr>
        <w:spacing w:after="0" w:line="240" w:lineRule="auto"/>
        <w:rPr>
          <w:rFonts w:ascii="Courier New" w:eastAsia="Times New Roman" w:hAnsi="Courier New" w:cs="Courier New"/>
          <w:color w:val="0000FF"/>
          <w:sz w:val="21"/>
          <w:szCs w:val="21"/>
        </w:rPr>
      </w:pPr>
      <w:r w:rsidRPr="0048012E">
        <w:rPr>
          <w:rFonts w:ascii="Courier New" w:eastAsia="Times New Roman" w:hAnsi="Courier New" w:cs="Courier New"/>
          <w:color w:val="0000FF"/>
          <w:sz w:val="21"/>
          <w:szCs w:val="21"/>
        </w:rPr>
        <w:lastRenderedPageBreak/>
        <w:t>}</w:t>
      </w:r>
    </w:p>
    <w:p w:rsidR="0048012E" w:rsidRPr="0048012E" w:rsidRDefault="0048012E" w:rsidP="0048012E">
      <w:pPr>
        <w:spacing w:after="0" w:line="240" w:lineRule="auto"/>
        <w:rPr>
          <w:rFonts w:ascii="Times New Roman" w:eastAsia="Times New Roman" w:hAnsi="Times New Roman" w:cs="Times New Roman"/>
          <w:sz w:val="24"/>
          <w:szCs w:val="24"/>
        </w:rPr>
      </w:pPr>
      <w:r w:rsidRPr="0048012E">
        <w:rPr>
          <w:rFonts w:ascii="Arial" w:eastAsia="Times New Roman" w:hAnsi="Arial" w:cs="Arial"/>
          <w:color w:val="000000"/>
          <w:sz w:val="21"/>
          <w:szCs w:val="21"/>
        </w:rPr>
        <w:br/>
      </w:r>
      <w:r w:rsidRPr="0048012E">
        <w:rPr>
          <w:rFonts w:ascii="Arial" w:eastAsia="Times New Roman" w:hAnsi="Arial" w:cs="Arial"/>
          <w:color w:val="000000"/>
          <w:sz w:val="21"/>
          <w:szCs w:val="21"/>
          <w:shd w:val="clear" w:color="auto" w:fill="FFFFFF"/>
        </w:rPr>
        <w:t xml:space="preserve">Overloaded </w:t>
      </w:r>
      <w:proofErr w:type="gramStart"/>
      <w:r w:rsidRPr="0048012E">
        <w:rPr>
          <w:rFonts w:ascii="Arial" w:eastAsia="Times New Roman" w:hAnsi="Arial" w:cs="Arial"/>
          <w:color w:val="000000"/>
          <w:sz w:val="21"/>
          <w:szCs w:val="21"/>
          <w:shd w:val="clear" w:color="auto" w:fill="FFFFFF"/>
        </w:rPr>
        <w:t>method :</w:t>
      </w:r>
      <w:proofErr w:type="gramEnd"/>
      <w:r w:rsidRPr="0048012E">
        <w:rPr>
          <w:rFonts w:ascii="Arial" w:eastAsia="Times New Roman" w:hAnsi="Arial" w:cs="Arial"/>
          <w:color w:val="000000"/>
          <w:sz w:val="21"/>
          <w:szCs w:val="21"/>
          <w:shd w:val="clear" w:color="auto" w:fill="FFFFFF"/>
        </w:rPr>
        <w:t xml:space="preserve"> type of argument is different</w:t>
      </w:r>
    </w:p>
    <w:p w:rsidR="0048012E" w:rsidRPr="0048012E" w:rsidRDefault="0048012E" w:rsidP="0048012E">
      <w:pPr>
        <w:spacing w:after="0" w:line="240" w:lineRule="auto"/>
        <w:rPr>
          <w:rFonts w:ascii="Courier New" w:eastAsia="Times New Roman" w:hAnsi="Courier New" w:cs="Courier New"/>
          <w:color w:val="0000FF"/>
          <w:sz w:val="21"/>
          <w:szCs w:val="21"/>
        </w:rPr>
      </w:pPr>
      <w:r w:rsidRPr="0048012E">
        <w:rPr>
          <w:rFonts w:ascii="Courier New" w:eastAsia="Times New Roman" w:hAnsi="Courier New" w:cs="Courier New"/>
          <w:color w:val="0000FF"/>
          <w:sz w:val="21"/>
          <w:szCs w:val="21"/>
        </w:rPr>
        <w:t> </w:t>
      </w:r>
      <w:proofErr w:type="gramStart"/>
      <w:r w:rsidRPr="0048012E">
        <w:rPr>
          <w:rFonts w:ascii="Courier New" w:eastAsia="Times New Roman" w:hAnsi="Courier New" w:cs="Courier New"/>
          <w:color w:val="0000FF"/>
          <w:sz w:val="21"/>
          <w:szCs w:val="21"/>
        </w:rPr>
        <w:t>public</w:t>
      </w:r>
      <w:proofErr w:type="gramEnd"/>
      <w:r w:rsidRPr="0048012E">
        <w:rPr>
          <w:rFonts w:ascii="Courier New" w:eastAsia="Times New Roman" w:hAnsi="Courier New" w:cs="Courier New"/>
          <w:color w:val="0000FF"/>
          <w:sz w:val="21"/>
          <w:szCs w:val="21"/>
        </w:rPr>
        <w:t xml:space="preserve"> void  show(Integer message){</w:t>
      </w:r>
    </w:p>
    <w:p w:rsidR="0048012E" w:rsidRPr="0048012E" w:rsidRDefault="0048012E" w:rsidP="0048012E">
      <w:pPr>
        <w:spacing w:after="0" w:line="240" w:lineRule="auto"/>
        <w:rPr>
          <w:rFonts w:ascii="Courier New" w:eastAsia="Times New Roman" w:hAnsi="Courier New" w:cs="Courier New"/>
          <w:color w:val="0000FF"/>
          <w:sz w:val="21"/>
          <w:szCs w:val="21"/>
        </w:rPr>
      </w:pPr>
      <w:r w:rsidRPr="0048012E">
        <w:rPr>
          <w:rFonts w:ascii="Courier New" w:eastAsia="Times New Roman" w:hAnsi="Courier New" w:cs="Courier New"/>
          <w:color w:val="0000FF"/>
          <w:sz w:val="21"/>
          <w:szCs w:val="21"/>
        </w:rPr>
        <w:t xml:space="preserve">      </w:t>
      </w:r>
      <w:proofErr w:type="spellStart"/>
      <w:proofErr w:type="gramStart"/>
      <w:r w:rsidRPr="0048012E">
        <w:rPr>
          <w:rFonts w:ascii="Courier New" w:eastAsia="Times New Roman" w:hAnsi="Courier New" w:cs="Courier New"/>
          <w:color w:val="0000FF"/>
          <w:sz w:val="21"/>
          <w:szCs w:val="21"/>
        </w:rPr>
        <w:t>System.out.println</w:t>
      </w:r>
      <w:proofErr w:type="spellEnd"/>
      <w:r w:rsidRPr="0048012E">
        <w:rPr>
          <w:rFonts w:ascii="Courier New" w:eastAsia="Times New Roman" w:hAnsi="Courier New" w:cs="Courier New"/>
          <w:color w:val="0000FF"/>
          <w:sz w:val="21"/>
          <w:szCs w:val="21"/>
        </w:rPr>
        <w:t>(</w:t>
      </w:r>
      <w:proofErr w:type="gramEnd"/>
      <w:r w:rsidRPr="0048012E">
        <w:rPr>
          <w:rFonts w:ascii="Courier New" w:eastAsia="Times New Roman" w:hAnsi="Courier New" w:cs="Courier New"/>
          <w:color w:val="0000FF"/>
          <w:sz w:val="21"/>
          <w:szCs w:val="21"/>
        </w:rPr>
        <w:t>message);</w:t>
      </w:r>
    </w:p>
    <w:p w:rsidR="0048012E" w:rsidRPr="0048012E" w:rsidRDefault="0048012E" w:rsidP="0048012E">
      <w:pPr>
        <w:spacing w:after="0" w:line="240" w:lineRule="auto"/>
        <w:rPr>
          <w:rFonts w:ascii="Times New Roman" w:eastAsia="Times New Roman" w:hAnsi="Times New Roman" w:cs="Times New Roman"/>
          <w:sz w:val="24"/>
          <w:szCs w:val="24"/>
        </w:rPr>
      </w:pPr>
      <w:proofErr w:type="gramStart"/>
      <w:r w:rsidRPr="0048012E">
        <w:rPr>
          <w:rFonts w:ascii="Courier New" w:eastAsia="Times New Roman" w:hAnsi="Courier New" w:cs="Courier New"/>
          <w:color w:val="0000FF"/>
          <w:sz w:val="21"/>
          <w:szCs w:val="21"/>
        </w:rPr>
        <w:t>}</w:t>
      </w:r>
      <w:proofErr w:type="gramEnd"/>
      <w:r w:rsidRPr="0048012E">
        <w:rPr>
          <w:rFonts w:ascii="Arial" w:eastAsia="Times New Roman" w:hAnsi="Arial" w:cs="Arial"/>
          <w:color w:val="000000"/>
          <w:sz w:val="21"/>
          <w:szCs w:val="21"/>
        </w:rPr>
        <w:br/>
      </w:r>
      <w:r w:rsidRPr="005567F6">
        <w:rPr>
          <w:rFonts w:ascii="Arial" w:eastAsia="Times New Roman" w:hAnsi="Arial" w:cs="Arial"/>
          <w:color w:val="000000"/>
          <w:sz w:val="21"/>
          <w:szCs w:val="21"/>
          <w:highlight w:val="yellow"/>
          <w:shd w:val="clear" w:color="auto" w:fill="FFFFFF"/>
        </w:rPr>
        <w:t>Not a Overloaded method : only return type is different</w:t>
      </w:r>
    </w:p>
    <w:p w:rsidR="0048012E" w:rsidRPr="0048012E" w:rsidRDefault="0048012E" w:rsidP="0048012E">
      <w:pPr>
        <w:spacing w:after="0" w:line="240" w:lineRule="auto"/>
        <w:rPr>
          <w:rFonts w:ascii="Courier New" w:eastAsia="Times New Roman" w:hAnsi="Courier New" w:cs="Courier New"/>
          <w:color w:val="0000FF"/>
          <w:sz w:val="21"/>
          <w:szCs w:val="21"/>
        </w:rPr>
      </w:pPr>
      <w:r w:rsidRPr="0048012E">
        <w:rPr>
          <w:rFonts w:ascii="Courier New" w:eastAsia="Times New Roman" w:hAnsi="Courier New" w:cs="Courier New"/>
          <w:color w:val="0000FF"/>
          <w:sz w:val="21"/>
          <w:szCs w:val="21"/>
        </w:rPr>
        <w:t> </w:t>
      </w:r>
      <w:proofErr w:type="gramStart"/>
      <w:r w:rsidRPr="0048012E">
        <w:rPr>
          <w:rFonts w:ascii="Courier New" w:eastAsia="Times New Roman" w:hAnsi="Courier New" w:cs="Courier New"/>
          <w:color w:val="0000FF"/>
          <w:sz w:val="21"/>
          <w:szCs w:val="21"/>
        </w:rPr>
        <w:t>public</w:t>
      </w:r>
      <w:proofErr w:type="gramEnd"/>
      <w:r w:rsidRPr="0048012E">
        <w:rPr>
          <w:rFonts w:ascii="Courier New" w:eastAsia="Times New Roman" w:hAnsi="Courier New" w:cs="Courier New"/>
          <w:color w:val="0000FF"/>
          <w:sz w:val="21"/>
          <w:szCs w:val="21"/>
        </w:rPr>
        <w:t xml:space="preserve"> </w:t>
      </w:r>
      <w:proofErr w:type="spellStart"/>
      <w:r w:rsidRPr="0048012E">
        <w:rPr>
          <w:rFonts w:ascii="Courier New" w:eastAsia="Times New Roman" w:hAnsi="Courier New" w:cs="Courier New"/>
          <w:color w:val="0000FF"/>
          <w:sz w:val="21"/>
          <w:szCs w:val="21"/>
        </w:rPr>
        <w:t>boolean</w:t>
      </w:r>
      <w:proofErr w:type="spellEnd"/>
      <w:r w:rsidRPr="0048012E">
        <w:rPr>
          <w:rFonts w:ascii="Courier New" w:eastAsia="Times New Roman" w:hAnsi="Courier New" w:cs="Courier New"/>
          <w:color w:val="0000FF"/>
          <w:sz w:val="21"/>
          <w:szCs w:val="21"/>
        </w:rPr>
        <w:t xml:space="preserve"> show(String message){</w:t>
      </w:r>
    </w:p>
    <w:p w:rsidR="0048012E" w:rsidRPr="0048012E" w:rsidRDefault="0048012E" w:rsidP="0048012E">
      <w:pPr>
        <w:spacing w:after="0" w:line="240" w:lineRule="auto"/>
        <w:rPr>
          <w:rFonts w:ascii="Courier New" w:eastAsia="Times New Roman" w:hAnsi="Courier New" w:cs="Courier New"/>
          <w:color w:val="0000FF"/>
          <w:sz w:val="21"/>
          <w:szCs w:val="21"/>
        </w:rPr>
      </w:pPr>
      <w:r w:rsidRPr="0048012E">
        <w:rPr>
          <w:rFonts w:ascii="Courier New" w:eastAsia="Times New Roman" w:hAnsi="Courier New" w:cs="Courier New"/>
          <w:color w:val="0000FF"/>
          <w:sz w:val="21"/>
          <w:szCs w:val="21"/>
        </w:rPr>
        <w:t xml:space="preserve">      </w:t>
      </w:r>
      <w:proofErr w:type="spellStart"/>
      <w:proofErr w:type="gramStart"/>
      <w:r w:rsidRPr="0048012E">
        <w:rPr>
          <w:rFonts w:ascii="Courier New" w:eastAsia="Times New Roman" w:hAnsi="Courier New" w:cs="Courier New"/>
          <w:color w:val="0000FF"/>
          <w:sz w:val="21"/>
          <w:szCs w:val="21"/>
        </w:rPr>
        <w:t>System.out.println</w:t>
      </w:r>
      <w:proofErr w:type="spellEnd"/>
      <w:r w:rsidRPr="0048012E">
        <w:rPr>
          <w:rFonts w:ascii="Courier New" w:eastAsia="Times New Roman" w:hAnsi="Courier New" w:cs="Courier New"/>
          <w:color w:val="0000FF"/>
          <w:sz w:val="21"/>
          <w:szCs w:val="21"/>
        </w:rPr>
        <w:t>(</w:t>
      </w:r>
      <w:proofErr w:type="gramEnd"/>
      <w:r w:rsidRPr="0048012E">
        <w:rPr>
          <w:rFonts w:ascii="Courier New" w:eastAsia="Times New Roman" w:hAnsi="Courier New" w:cs="Courier New"/>
          <w:color w:val="0000FF"/>
          <w:sz w:val="21"/>
          <w:szCs w:val="21"/>
        </w:rPr>
        <w:t>message);</w:t>
      </w:r>
    </w:p>
    <w:p w:rsidR="0048012E" w:rsidRPr="0048012E" w:rsidRDefault="0048012E" w:rsidP="0048012E">
      <w:pPr>
        <w:spacing w:after="0" w:line="240" w:lineRule="auto"/>
        <w:rPr>
          <w:rFonts w:ascii="Courier New" w:eastAsia="Times New Roman" w:hAnsi="Courier New" w:cs="Courier New"/>
          <w:color w:val="0000FF"/>
          <w:sz w:val="21"/>
          <w:szCs w:val="21"/>
        </w:rPr>
      </w:pPr>
      <w:r w:rsidRPr="0048012E">
        <w:rPr>
          <w:rFonts w:ascii="Courier New" w:eastAsia="Times New Roman" w:hAnsi="Courier New" w:cs="Courier New"/>
          <w:color w:val="0000FF"/>
          <w:sz w:val="21"/>
          <w:szCs w:val="21"/>
        </w:rPr>
        <w:t xml:space="preserve">      </w:t>
      </w:r>
      <w:proofErr w:type="gramStart"/>
      <w:r w:rsidRPr="0048012E">
        <w:rPr>
          <w:rFonts w:ascii="Courier New" w:eastAsia="Times New Roman" w:hAnsi="Courier New" w:cs="Courier New"/>
          <w:color w:val="0000FF"/>
          <w:sz w:val="21"/>
          <w:szCs w:val="21"/>
        </w:rPr>
        <w:t>return</w:t>
      </w:r>
      <w:proofErr w:type="gramEnd"/>
      <w:r w:rsidRPr="0048012E">
        <w:rPr>
          <w:rFonts w:ascii="Courier New" w:eastAsia="Times New Roman" w:hAnsi="Courier New" w:cs="Courier New"/>
          <w:color w:val="0000FF"/>
          <w:sz w:val="21"/>
          <w:szCs w:val="21"/>
        </w:rPr>
        <w:t xml:space="preserve"> false;</w:t>
      </w:r>
    </w:p>
    <w:p w:rsidR="0048012E" w:rsidRPr="0048012E" w:rsidRDefault="0048012E" w:rsidP="0048012E">
      <w:pPr>
        <w:spacing w:after="0" w:line="240" w:lineRule="auto"/>
        <w:rPr>
          <w:rFonts w:ascii="Courier New" w:eastAsia="Times New Roman" w:hAnsi="Courier New" w:cs="Courier New"/>
          <w:color w:val="0000FF"/>
          <w:sz w:val="21"/>
          <w:szCs w:val="21"/>
        </w:rPr>
      </w:pPr>
      <w:r w:rsidRPr="0048012E">
        <w:rPr>
          <w:rFonts w:ascii="Courier New" w:eastAsia="Times New Roman" w:hAnsi="Courier New" w:cs="Courier New"/>
          <w:color w:val="0000FF"/>
          <w:sz w:val="21"/>
          <w:szCs w:val="21"/>
        </w:rPr>
        <w:t>}</w:t>
      </w:r>
    </w:p>
    <w:p w:rsidR="000C34FE" w:rsidRDefault="0048012E" w:rsidP="0048012E">
      <w:pPr>
        <w:rPr>
          <w:rFonts w:ascii="Arial" w:eastAsia="Times New Roman" w:hAnsi="Arial" w:cs="Arial"/>
          <w:color w:val="000000"/>
          <w:sz w:val="21"/>
          <w:szCs w:val="21"/>
          <w:shd w:val="clear" w:color="auto" w:fill="FFFFFF"/>
        </w:rPr>
      </w:pPr>
      <w:r w:rsidRPr="0048012E">
        <w:rPr>
          <w:rFonts w:ascii="Arial" w:eastAsia="Times New Roman" w:hAnsi="Arial" w:cs="Arial"/>
          <w:color w:val="000000"/>
          <w:sz w:val="21"/>
          <w:szCs w:val="21"/>
        </w:rPr>
        <w:br/>
      </w:r>
      <w:r w:rsidRPr="0048012E">
        <w:rPr>
          <w:rFonts w:ascii="Arial" w:eastAsia="Times New Roman" w:hAnsi="Arial" w:cs="Arial"/>
          <w:color w:val="000000"/>
          <w:sz w:val="21"/>
          <w:szCs w:val="21"/>
          <w:shd w:val="clear" w:color="auto" w:fill="FFFFFF"/>
        </w:rPr>
        <w:t>In summary </w:t>
      </w:r>
      <w:r w:rsidRPr="0048012E">
        <w:rPr>
          <w:rFonts w:ascii="Arial" w:eastAsia="Times New Roman" w:hAnsi="Arial" w:cs="Arial"/>
          <w:b/>
          <w:bCs/>
          <w:color w:val="000000"/>
          <w:sz w:val="21"/>
          <w:szCs w:val="21"/>
        </w:rPr>
        <w:t>method, overloading means multiple methods with the same name</w:t>
      </w:r>
      <w:r w:rsidRPr="0048012E">
        <w:rPr>
          <w:rFonts w:ascii="Arial" w:eastAsia="Times New Roman" w:hAnsi="Arial" w:cs="Arial"/>
          <w:color w:val="000000"/>
          <w:sz w:val="21"/>
          <w:szCs w:val="21"/>
          <w:shd w:val="clear" w:color="auto" w:fill="FFFFFF"/>
        </w:rPr>
        <w:t xml:space="preserve"> but with a </w:t>
      </w:r>
      <w:r w:rsidRPr="005C4FB9">
        <w:rPr>
          <w:rFonts w:ascii="Arial" w:eastAsia="Times New Roman" w:hAnsi="Arial" w:cs="Arial"/>
          <w:color w:val="000000"/>
          <w:sz w:val="21"/>
          <w:szCs w:val="21"/>
          <w:highlight w:val="yellow"/>
          <w:shd w:val="clear" w:color="auto" w:fill="FFFFFF"/>
        </w:rPr>
        <w:t xml:space="preserve">different signature. </w:t>
      </w:r>
      <w:proofErr w:type="gramStart"/>
      <w:r w:rsidRPr="005C4FB9">
        <w:rPr>
          <w:rFonts w:ascii="Arial" w:eastAsia="Times New Roman" w:hAnsi="Arial" w:cs="Arial"/>
          <w:color w:val="000000"/>
          <w:sz w:val="21"/>
          <w:szCs w:val="21"/>
          <w:highlight w:val="yellow"/>
          <w:shd w:val="clear" w:color="auto" w:fill="FFFFFF"/>
        </w:rPr>
        <w:t>remember</w:t>
      </w:r>
      <w:proofErr w:type="gramEnd"/>
      <w:r w:rsidRPr="005C4FB9">
        <w:rPr>
          <w:rFonts w:ascii="Arial" w:eastAsia="Times New Roman" w:hAnsi="Arial" w:cs="Arial"/>
          <w:color w:val="000000"/>
          <w:sz w:val="21"/>
          <w:szCs w:val="21"/>
          <w:highlight w:val="yellow"/>
          <w:shd w:val="clear" w:color="auto" w:fill="FFFFFF"/>
        </w:rPr>
        <w:t xml:space="preserve"> return type is not part of method signature.</w:t>
      </w:r>
      <w:r w:rsidRPr="0048012E">
        <w:rPr>
          <w:rFonts w:ascii="Arial" w:eastAsia="Times New Roman" w:hAnsi="Arial" w:cs="Arial"/>
          <w:color w:val="000000"/>
          <w:sz w:val="21"/>
          <w:szCs w:val="21"/>
          <w:shd w:val="clear" w:color="auto" w:fill="FFFFFF"/>
        </w:rPr>
        <w:t xml:space="preserve"> </w:t>
      </w:r>
      <w:proofErr w:type="gramStart"/>
      <w:r w:rsidRPr="0048012E">
        <w:rPr>
          <w:rFonts w:ascii="Arial" w:eastAsia="Times New Roman" w:hAnsi="Arial" w:cs="Arial"/>
          <w:color w:val="000000"/>
          <w:sz w:val="21"/>
          <w:szCs w:val="21"/>
          <w:shd w:val="clear" w:color="auto" w:fill="FFFFFF"/>
        </w:rPr>
        <w:t>method</w:t>
      </w:r>
      <w:proofErr w:type="gramEnd"/>
      <w:r w:rsidRPr="0048012E">
        <w:rPr>
          <w:rFonts w:ascii="Arial" w:eastAsia="Times New Roman" w:hAnsi="Arial" w:cs="Arial"/>
          <w:color w:val="000000"/>
          <w:sz w:val="21"/>
          <w:szCs w:val="21"/>
          <w:shd w:val="clear" w:color="auto" w:fill="FFFFFF"/>
        </w:rPr>
        <w:t xml:space="preserve"> overloading is also completely different to method overriding which is a similar concept and we will see in next article. That's all on </w:t>
      </w:r>
      <w:proofErr w:type="gramStart"/>
      <w:r w:rsidRPr="0048012E">
        <w:rPr>
          <w:rFonts w:ascii="Arial" w:eastAsia="Times New Roman" w:hAnsi="Arial" w:cs="Arial"/>
          <w:color w:val="000000"/>
          <w:sz w:val="21"/>
          <w:szCs w:val="21"/>
          <w:shd w:val="clear" w:color="auto" w:fill="FFFFFF"/>
        </w:rPr>
        <w:t>What</w:t>
      </w:r>
      <w:proofErr w:type="gramEnd"/>
      <w:r w:rsidRPr="0048012E">
        <w:rPr>
          <w:rFonts w:ascii="Arial" w:eastAsia="Times New Roman" w:hAnsi="Arial" w:cs="Arial"/>
          <w:color w:val="000000"/>
          <w:sz w:val="21"/>
          <w:szCs w:val="21"/>
          <w:shd w:val="clear" w:color="auto" w:fill="FFFFFF"/>
        </w:rPr>
        <w:t xml:space="preserve"> is method overloading in Java, let me know if you have any question related to How to overload a method in Java.</w:t>
      </w:r>
    </w:p>
    <w:p w:rsidR="000C34FE" w:rsidRPr="00735DE6" w:rsidRDefault="00735DE6" w:rsidP="0048012E">
      <w:pPr>
        <w:rPr>
          <w:rFonts w:ascii="Arial" w:eastAsia="Times New Roman" w:hAnsi="Arial" w:cs="Arial"/>
          <w:color w:val="000000"/>
          <w:sz w:val="52"/>
          <w:szCs w:val="52"/>
          <w:shd w:val="clear" w:color="auto" w:fill="FFFFFF"/>
        </w:rPr>
      </w:pPr>
      <w:r>
        <w:rPr>
          <w:rFonts w:ascii="Arial" w:hAnsi="Arial" w:cs="Arial"/>
          <w:b/>
          <w:bCs/>
          <w:color w:val="000000"/>
          <w:sz w:val="21"/>
          <w:szCs w:val="21"/>
        </w:rPr>
        <w:t>1) What is method overloading in Java?</w:t>
      </w:r>
      <w:r>
        <w:rPr>
          <w:rFonts w:ascii="Arial" w:hAnsi="Arial" w:cs="Arial"/>
          <w:color w:val="000000"/>
          <w:sz w:val="21"/>
          <w:szCs w:val="21"/>
        </w:rPr>
        <w:br/>
      </w:r>
      <w:r>
        <w:rPr>
          <w:rFonts w:ascii="Arial" w:hAnsi="Arial" w:cs="Arial"/>
          <w:color w:val="000000"/>
          <w:sz w:val="21"/>
          <w:szCs w:val="21"/>
          <w:shd w:val="clear" w:color="auto" w:fill="FFFFFF"/>
        </w:rPr>
        <w:t xml:space="preserve">If you have two </w:t>
      </w:r>
      <w:proofErr w:type="gramStart"/>
      <w:r>
        <w:rPr>
          <w:rFonts w:ascii="Arial" w:hAnsi="Arial" w:cs="Arial"/>
          <w:color w:val="000000"/>
          <w:sz w:val="21"/>
          <w:szCs w:val="21"/>
          <w:shd w:val="clear" w:color="auto" w:fill="FFFFFF"/>
        </w:rPr>
        <w:t>method</w:t>
      </w:r>
      <w:proofErr w:type="gramEnd"/>
      <w:r>
        <w:rPr>
          <w:rFonts w:ascii="Arial" w:hAnsi="Arial" w:cs="Arial"/>
          <w:color w:val="000000"/>
          <w:sz w:val="21"/>
          <w:szCs w:val="21"/>
          <w:shd w:val="clear" w:color="auto" w:fill="FFFFFF"/>
        </w:rPr>
        <w:t xml:space="preserve"> which does same thing its better they have same name, but two method cannot have same name until you overload them. So overloading is a process of declaring two methods with same name but different method signature e.g. </w:t>
      </w:r>
      <w:proofErr w:type="spellStart"/>
      <w:r w:rsidRPr="00B37EEB">
        <w:rPr>
          <w:rFonts w:ascii="Arial" w:hAnsi="Arial" w:cs="Arial"/>
          <w:color w:val="000000"/>
          <w:sz w:val="21"/>
          <w:szCs w:val="21"/>
          <w:highlight w:val="yellow"/>
          <w:shd w:val="clear" w:color="auto" w:fill="FFFFFF"/>
        </w:rPr>
        <w:t>System.out</w:t>
      </w:r>
      <w:proofErr w:type="spellEnd"/>
      <w:r w:rsidRPr="00B37EEB">
        <w:rPr>
          <w:rFonts w:ascii="Arial" w:hAnsi="Arial" w:cs="Arial"/>
          <w:color w:val="000000"/>
          <w:sz w:val="21"/>
          <w:szCs w:val="21"/>
          <w:highlight w:val="yellow"/>
          <w:shd w:val="clear" w:color="auto" w:fill="FFFFFF"/>
        </w:rPr>
        <w:t xml:space="preserve"> which is object of </w:t>
      </w:r>
      <w:proofErr w:type="spellStart"/>
      <w:r w:rsidRPr="00B37EEB">
        <w:rPr>
          <w:rFonts w:ascii="Courier New" w:hAnsi="Courier New" w:cs="Courier New"/>
          <w:color w:val="000000"/>
          <w:sz w:val="21"/>
          <w:szCs w:val="21"/>
          <w:highlight w:val="yellow"/>
        </w:rPr>
        <w:t>PrintStream</w:t>
      </w:r>
      <w:proofErr w:type="spellEnd"/>
      <w:r w:rsidRPr="00B37EEB">
        <w:rPr>
          <w:rFonts w:ascii="Arial" w:hAnsi="Arial" w:cs="Arial"/>
          <w:color w:val="000000"/>
          <w:sz w:val="21"/>
          <w:szCs w:val="21"/>
          <w:highlight w:val="yellow"/>
          <w:shd w:val="clear" w:color="auto" w:fill="FFFFFF"/>
        </w:rPr>
        <w:t> class has several </w:t>
      </w:r>
      <w:proofErr w:type="spellStart"/>
      <w:proofErr w:type="gramStart"/>
      <w:r w:rsidRPr="00B37EEB">
        <w:rPr>
          <w:rFonts w:ascii="Courier New" w:hAnsi="Courier New" w:cs="Courier New"/>
          <w:color w:val="000000"/>
          <w:sz w:val="21"/>
          <w:szCs w:val="21"/>
          <w:highlight w:val="yellow"/>
        </w:rPr>
        <w:t>println</w:t>
      </w:r>
      <w:proofErr w:type="spellEnd"/>
      <w:r w:rsidRPr="00B37EEB">
        <w:rPr>
          <w:rFonts w:ascii="Courier New" w:hAnsi="Courier New" w:cs="Courier New"/>
          <w:color w:val="000000"/>
          <w:sz w:val="21"/>
          <w:szCs w:val="21"/>
          <w:highlight w:val="yellow"/>
        </w:rPr>
        <w:t>(</w:t>
      </w:r>
      <w:proofErr w:type="gramEnd"/>
      <w:r w:rsidRPr="00B37EEB">
        <w:rPr>
          <w:rFonts w:ascii="Courier New" w:hAnsi="Courier New" w:cs="Courier New"/>
          <w:color w:val="000000"/>
          <w:sz w:val="21"/>
          <w:szCs w:val="21"/>
          <w:highlight w:val="yellow"/>
        </w:rPr>
        <w:t>)</w:t>
      </w:r>
      <w:r w:rsidRPr="00B37EEB">
        <w:rPr>
          <w:rFonts w:ascii="Arial" w:hAnsi="Arial" w:cs="Arial"/>
          <w:color w:val="000000"/>
          <w:sz w:val="21"/>
          <w:szCs w:val="21"/>
          <w:highlight w:val="yellow"/>
          <w:shd w:val="clear" w:color="auto" w:fill="FFFFFF"/>
        </w:rPr>
        <w:t> m</w:t>
      </w:r>
      <w:r>
        <w:rPr>
          <w:rFonts w:ascii="Arial" w:hAnsi="Arial" w:cs="Arial"/>
          <w:color w:val="000000"/>
          <w:sz w:val="21"/>
          <w:szCs w:val="21"/>
          <w:shd w:val="clear" w:color="auto" w:fill="FFFFFF"/>
        </w:rPr>
        <w:t xml:space="preserve">ethod to print different data types e.g. byte, short, </w:t>
      </w:r>
      <w:proofErr w:type="spellStart"/>
      <w:r>
        <w:rPr>
          <w:rFonts w:ascii="Arial" w:hAnsi="Arial" w:cs="Arial"/>
          <w:color w:val="000000"/>
          <w:sz w:val="21"/>
          <w:szCs w:val="21"/>
          <w:shd w:val="clear" w:color="auto" w:fill="FFFFFF"/>
        </w:rPr>
        <w:t>int</w:t>
      </w:r>
      <w:proofErr w:type="spellEnd"/>
      <w:r>
        <w:rPr>
          <w:rFonts w:ascii="Arial" w:hAnsi="Arial" w:cs="Arial"/>
          <w:color w:val="000000"/>
          <w:sz w:val="21"/>
          <w:szCs w:val="21"/>
          <w:shd w:val="clear" w:color="auto" w:fill="FFFFFF"/>
        </w:rPr>
        <w:t>, char, float and double. All of them are called overloaded method. Overloaded method calls are resolved during compile time in Java and they must have different method signatures. See </w:t>
      </w:r>
      <w:hyperlink r:id="rId6" w:tgtFrame="_blank" w:history="1">
        <w:r>
          <w:rPr>
            <w:rStyle w:val="Hyperlink"/>
            <w:rFonts w:ascii="Arial" w:hAnsi="Arial" w:cs="Arial"/>
            <w:color w:val="888888"/>
            <w:sz w:val="21"/>
            <w:szCs w:val="21"/>
          </w:rPr>
          <w:t>here</w:t>
        </w:r>
      </w:hyperlink>
      <w:r>
        <w:rPr>
          <w:rFonts w:ascii="Arial" w:hAnsi="Arial" w:cs="Arial"/>
          <w:color w:val="000000"/>
          <w:sz w:val="21"/>
          <w:szCs w:val="21"/>
          <w:shd w:val="clear" w:color="auto" w:fill="FFFFFF"/>
        </w:rPr>
        <w:t> to learn more about method overloading in Java.</w:t>
      </w:r>
      <w:r>
        <w:rPr>
          <w:rFonts w:ascii="Arial" w:hAnsi="Arial" w:cs="Arial"/>
          <w:color w:val="000000"/>
          <w:sz w:val="21"/>
          <w:szCs w:val="21"/>
        </w:rPr>
        <w:br/>
      </w:r>
    </w:p>
    <w:p w:rsidR="000C34FE" w:rsidRPr="00735DE6" w:rsidRDefault="000C34FE" w:rsidP="0048012E">
      <w:pPr>
        <w:rPr>
          <w:rFonts w:ascii="Arial" w:eastAsia="Times New Roman" w:hAnsi="Arial" w:cs="Arial"/>
          <w:color w:val="000000"/>
          <w:sz w:val="52"/>
          <w:szCs w:val="52"/>
          <w:shd w:val="clear" w:color="auto" w:fill="FFFFFF"/>
        </w:rPr>
      </w:pPr>
      <w:r w:rsidRPr="00735DE6">
        <w:rPr>
          <w:rFonts w:ascii="Arial" w:eastAsia="Times New Roman" w:hAnsi="Arial" w:cs="Arial"/>
          <w:color w:val="000000"/>
          <w:sz w:val="52"/>
          <w:szCs w:val="52"/>
          <w:shd w:val="clear" w:color="auto" w:fill="FFFFFF"/>
        </w:rPr>
        <w:t>Best Example in java for Overloading;</w:t>
      </w:r>
    </w:p>
    <w:p w:rsidR="000C34FE" w:rsidRDefault="000C34FE" w:rsidP="000C34FE">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Commonly used methods of </w:t>
      </w:r>
      <w:proofErr w:type="spellStart"/>
      <w:r>
        <w:rPr>
          <w:rFonts w:ascii="Helvetica" w:hAnsi="Helvetica" w:cs="Helvetica"/>
          <w:b w:val="0"/>
          <w:bCs w:val="0"/>
          <w:color w:val="610B38"/>
          <w:sz w:val="38"/>
          <w:szCs w:val="38"/>
        </w:rPr>
        <w:t>PrintStream</w:t>
      </w:r>
      <w:proofErr w:type="spellEnd"/>
      <w:r>
        <w:rPr>
          <w:rFonts w:ascii="Helvetica" w:hAnsi="Helvetica" w:cs="Helvetica"/>
          <w:b w:val="0"/>
          <w:bCs w:val="0"/>
          <w:color w:val="610B38"/>
          <w:sz w:val="38"/>
          <w:szCs w:val="38"/>
        </w:rPr>
        <w:t xml:space="preserve"> class</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0C34FE" w:rsidTr="000C34FE">
        <w:trPr>
          <w:tblCellSpacing w:w="15" w:type="dxa"/>
        </w:trPr>
        <w:tc>
          <w:tcPr>
            <w:tcW w:w="0" w:type="auto"/>
            <w:shd w:val="clear" w:color="auto" w:fill="FFFFFF"/>
            <w:vAlign w:val="center"/>
            <w:hideMark/>
          </w:tcPr>
          <w:p w:rsidR="000C34FE" w:rsidRDefault="000C34FE">
            <w:pPr>
              <w:spacing w:line="345" w:lineRule="atLeast"/>
              <w:ind w:left="300"/>
              <w:jc w:val="both"/>
              <w:rPr>
                <w:rFonts w:ascii="Verdana" w:hAnsi="Verdana"/>
                <w:color w:val="000000"/>
                <w:sz w:val="20"/>
                <w:szCs w:val="20"/>
              </w:rPr>
            </w:pPr>
            <w:r>
              <w:rPr>
                <w:rFonts w:ascii="Verdana" w:hAnsi="Verdana"/>
                <w:color w:val="000000"/>
                <w:sz w:val="20"/>
                <w:szCs w:val="20"/>
              </w:rPr>
              <w:t xml:space="preserve">There are many methods in </w:t>
            </w:r>
            <w:proofErr w:type="spellStart"/>
            <w:r>
              <w:rPr>
                <w:rFonts w:ascii="Verdana" w:hAnsi="Verdana"/>
                <w:color w:val="000000"/>
                <w:sz w:val="20"/>
                <w:szCs w:val="20"/>
              </w:rPr>
              <w:t>PrintStream</w:t>
            </w:r>
            <w:proofErr w:type="spellEnd"/>
            <w:r>
              <w:rPr>
                <w:rFonts w:ascii="Verdana" w:hAnsi="Verdana"/>
                <w:color w:val="000000"/>
                <w:sz w:val="20"/>
                <w:szCs w:val="20"/>
              </w:rPr>
              <w:t xml:space="preserve"> class. Let's see commonly used methods of </w:t>
            </w:r>
            <w:proofErr w:type="spellStart"/>
            <w:r>
              <w:rPr>
                <w:rFonts w:ascii="Verdana" w:hAnsi="Verdana"/>
                <w:color w:val="000000"/>
                <w:sz w:val="20"/>
                <w:szCs w:val="20"/>
              </w:rPr>
              <w:t>PrintStream</w:t>
            </w:r>
            <w:proofErr w:type="spellEnd"/>
            <w:r>
              <w:rPr>
                <w:rFonts w:ascii="Verdana" w:hAnsi="Verdana"/>
                <w:color w:val="000000"/>
                <w:sz w:val="20"/>
                <w:szCs w:val="20"/>
              </w:rPr>
              <w:t xml:space="preserve"> class:</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print(</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b):</w:t>
            </w:r>
            <w:r>
              <w:rPr>
                <w:rFonts w:ascii="Verdana" w:hAnsi="Verdana"/>
                <w:color w:val="000000"/>
                <w:sz w:val="20"/>
                <w:szCs w:val="20"/>
              </w:rPr>
              <w:t xml:space="preserve"> it prints the specified </w:t>
            </w:r>
            <w:proofErr w:type="spellStart"/>
            <w:r>
              <w:rPr>
                <w:rFonts w:ascii="Verdana" w:hAnsi="Verdana"/>
                <w:color w:val="000000"/>
                <w:sz w:val="20"/>
                <w:szCs w:val="20"/>
              </w:rPr>
              <w:t>boolean</w:t>
            </w:r>
            <w:proofErr w:type="spellEnd"/>
            <w:r>
              <w:rPr>
                <w:rFonts w:ascii="Verdana" w:hAnsi="Verdana"/>
                <w:color w:val="000000"/>
                <w:sz w:val="20"/>
                <w:szCs w:val="20"/>
              </w:rPr>
              <w:t xml:space="preserve"> value.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print(char c):</w:t>
            </w:r>
            <w:r>
              <w:rPr>
                <w:rFonts w:ascii="Verdana" w:hAnsi="Verdana"/>
                <w:color w:val="000000"/>
                <w:sz w:val="20"/>
                <w:szCs w:val="20"/>
              </w:rPr>
              <w:t> it prints the specified char value.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print(char[] c):</w:t>
            </w:r>
            <w:r>
              <w:rPr>
                <w:rFonts w:ascii="Verdana" w:hAnsi="Verdana"/>
                <w:color w:val="000000"/>
                <w:sz w:val="20"/>
                <w:szCs w:val="20"/>
              </w:rPr>
              <w:t> it prints the specified character array values.</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print(</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i</w:t>
            </w:r>
            <w:proofErr w:type="spellEnd"/>
            <w:r>
              <w:rPr>
                <w:rStyle w:val="Strong"/>
                <w:rFonts w:ascii="Verdana" w:hAnsi="Verdana"/>
                <w:color w:val="000000"/>
                <w:sz w:val="20"/>
                <w:szCs w:val="20"/>
              </w:rPr>
              <w:t>):</w:t>
            </w:r>
            <w:r>
              <w:rPr>
                <w:rFonts w:ascii="Verdana" w:hAnsi="Verdana"/>
                <w:color w:val="000000"/>
                <w:sz w:val="20"/>
                <w:szCs w:val="20"/>
              </w:rPr>
              <w:t xml:space="preserve"> it prints the specified </w:t>
            </w:r>
            <w:proofErr w:type="spellStart"/>
            <w:r>
              <w:rPr>
                <w:rFonts w:ascii="Verdana" w:hAnsi="Verdana"/>
                <w:color w:val="000000"/>
                <w:sz w:val="20"/>
                <w:szCs w:val="20"/>
              </w:rPr>
              <w:t>int</w:t>
            </w:r>
            <w:proofErr w:type="spellEnd"/>
            <w:r>
              <w:rPr>
                <w:rFonts w:ascii="Verdana" w:hAnsi="Verdana"/>
                <w:color w:val="000000"/>
                <w:sz w:val="20"/>
                <w:szCs w:val="20"/>
              </w:rPr>
              <w:t xml:space="preserve"> value.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print(long l):</w:t>
            </w:r>
            <w:r>
              <w:rPr>
                <w:rFonts w:ascii="Verdana" w:hAnsi="Verdana"/>
                <w:color w:val="000000"/>
                <w:sz w:val="20"/>
                <w:szCs w:val="20"/>
              </w:rPr>
              <w:t> it prints the specified long value.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print(float f):</w:t>
            </w:r>
            <w:r>
              <w:rPr>
                <w:rFonts w:ascii="Verdana" w:hAnsi="Verdana"/>
                <w:color w:val="000000"/>
                <w:sz w:val="20"/>
                <w:szCs w:val="20"/>
              </w:rPr>
              <w:t> it prints the specified float value.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print(double d):</w:t>
            </w:r>
            <w:r>
              <w:rPr>
                <w:rFonts w:ascii="Verdana" w:hAnsi="Verdana"/>
                <w:color w:val="000000"/>
                <w:sz w:val="20"/>
                <w:szCs w:val="20"/>
              </w:rPr>
              <w:t> it prints the specified double value.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lastRenderedPageBreak/>
              <w:t>public</w:t>
            </w:r>
            <w:proofErr w:type="gramEnd"/>
            <w:r>
              <w:rPr>
                <w:rStyle w:val="Strong"/>
                <w:rFonts w:ascii="Verdana" w:hAnsi="Verdana"/>
                <w:color w:val="000000"/>
                <w:sz w:val="20"/>
                <w:szCs w:val="20"/>
              </w:rPr>
              <w:t xml:space="preserve"> void print(String s):</w:t>
            </w:r>
            <w:r>
              <w:rPr>
                <w:rFonts w:ascii="Verdana" w:hAnsi="Verdana"/>
                <w:color w:val="000000"/>
                <w:sz w:val="20"/>
                <w:szCs w:val="20"/>
              </w:rPr>
              <w:t> it prints the specified string value.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print(Object </w:t>
            </w:r>
            <w:proofErr w:type="spellStart"/>
            <w:r>
              <w:rPr>
                <w:rStyle w:val="Strong"/>
                <w:rFonts w:ascii="Verdana" w:hAnsi="Verdana"/>
                <w:color w:val="000000"/>
                <w:sz w:val="20"/>
                <w:szCs w:val="20"/>
              </w:rPr>
              <w:t>obj</w:t>
            </w:r>
            <w:proofErr w:type="spellEnd"/>
            <w:r>
              <w:rPr>
                <w:rStyle w:val="Strong"/>
                <w:rFonts w:ascii="Verdana" w:hAnsi="Verdana"/>
                <w:color w:val="000000"/>
                <w:sz w:val="20"/>
                <w:szCs w:val="20"/>
              </w:rPr>
              <w:t>):</w:t>
            </w:r>
            <w:r>
              <w:rPr>
                <w:rFonts w:ascii="Verdana" w:hAnsi="Verdana"/>
                <w:color w:val="000000"/>
                <w:sz w:val="20"/>
                <w:szCs w:val="20"/>
              </w:rPr>
              <w:t> it prints the specified object value.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println</w:t>
            </w:r>
            <w:proofErr w:type="spellEnd"/>
            <w:r>
              <w:rPr>
                <w:rStyle w:val="Strong"/>
                <w:rFonts w:ascii="Verdana" w:hAnsi="Verdana"/>
                <w:color w:val="000000"/>
                <w:sz w:val="20"/>
                <w:szCs w:val="20"/>
              </w:rPr>
              <w:t>(</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b):</w:t>
            </w:r>
            <w:r>
              <w:rPr>
                <w:rFonts w:ascii="Verdana" w:hAnsi="Verdana"/>
                <w:color w:val="000000"/>
                <w:sz w:val="20"/>
                <w:szCs w:val="20"/>
              </w:rPr>
              <w:t xml:space="preserve"> it prints the specified </w:t>
            </w:r>
            <w:proofErr w:type="spellStart"/>
            <w:r>
              <w:rPr>
                <w:rFonts w:ascii="Verdana" w:hAnsi="Verdana"/>
                <w:color w:val="000000"/>
                <w:sz w:val="20"/>
                <w:szCs w:val="20"/>
              </w:rPr>
              <w:t>boolean</w:t>
            </w:r>
            <w:proofErr w:type="spellEnd"/>
            <w:r>
              <w:rPr>
                <w:rFonts w:ascii="Verdana" w:hAnsi="Verdana"/>
                <w:color w:val="000000"/>
                <w:sz w:val="20"/>
                <w:szCs w:val="20"/>
              </w:rPr>
              <w:t xml:space="preserve"> value and terminates the line.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println</w:t>
            </w:r>
            <w:proofErr w:type="spellEnd"/>
            <w:r>
              <w:rPr>
                <w:rStyle w:val="Strong"/>
                <w:rFonts w:ascii="Verdana" w:hAnsi="Verdana"/>
                <w:color w:val="000000"/>
                <w:sz w:val="20"/>
                <w:szCs w:val="20"/>
              </w:rPr>
              <w:t>(char c):</w:t>
            </w:r>
            <w:r>
              <w:rPr>
                <w:rFonts w:ascii="Verdana" w:hAnsi="Verdana"/>
                <w:color w:val="000000"/>
                <w:sz w:val="20"/>
                <w:szCs w:val="20"/>
              </w:rPr>
              <w:t> it prints the specified char value and terminates the line.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println</w:t>
            </w:r>
            <w:proofErr w:type="spellEnd"/>
            <w:r>
              <w:rPr>
                <w:rStyle w:val="Strong"/>
                <w:rFonts w:ascii="Verdana" w:hAnsi="Verdana"/>
                <w:color w:val="000000"/>
                <w:sz w:val="20"/>
                <w:szCs w:val="20"/>
              </w:rPr>
              <w:t>(char[] c):</w:t>
            </w:r>
            <w:r>
              <w:rPr>
                <w:rFonts w:ascii="Verdana" w:hAnsi="Verdana"/>
                <w:color w:val="000000"/>
                <w:sz w:val="20"/>
                <w:szCs w:val="20"/>
              </w:rPr>
              <w:t> it prints the specified character array values and terminates the line.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println</w:t>
            </w:r>
            <w:proofErr w:type="spellEnd"/>
            <w:r>
              <w:rPr>
                <w:rStyle w:val="Strong"/>
                <w:rFonts w:ascii="Verdana" w:hAnsi="Verdana"/>
                <w:color w:val="000000"/>
                <w:sz w:val="20"/>
                <w:szCs w:val="20"/>
              </w:rPr>
              <w:t>(</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i</w:t>
            </w:r>
            <w:proofErr w:type="spellEnd"/>
            <w:r>
              <w:rPr>
                <w:rStyle w:val="Strong"/>
                <w:rFonts w:ascii="Verdana" w:hAnsi="Verdana"/>
                <w:color w:val="000000"/>
                <w:sz w:val="20"/>
                <w:szCs w:val="20"/>
              </w:rPr>
              <w:t>):</w:t>
            </w:r>
            <w:r>
              <w:rPr>
                <w:rFonts w:ascii="Verdana" w:hAnsi="Verdana"/>
                <w:color w:val="000000"/>
                <w:sz w:val="20"/>
                <w:szCs w:val="20"/>
              </w:rPr>
              <w:t xml:space="preserve"> it prints the specified </w:t>
            </w:r>
            <w:proofErr w:type="spellStart"/>
            <w:r>
              <w:rPr>
                <w:rFonts w:ascii="Verdana" w:hAnsi="Verdana"/>
                <w:color w:val="000000"/>
                <w:sz w:val="20"/>
                <w:szCs w:val="20"/>
              </w:rPr>
              <w:t>int</w:t>
            </w:r>
            <w:proofErr w:type="spellEnd"/>
            <w:r>
              <w:rPr>
                <w:rFonts w:ascii="Verdana" w:hAnsi="Verdana"/>
                <w:color w:val="000000"/>
                <w:sz w:val="20"/>
                <w:szCs w:val="20"/>
              </w:rPr>
              <w:t xml:space="preserve"> value and terminates the line.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println</w:t>
            </w:r>
            <w:proofErr w:type="spellEnd"/>
            <w:r>
              <w:rPr>
                <w:rStyle w:val="Strong"/>
                <w:rFonts w:ascii="Verdana" w:hAnsi="Verdana"/>
                <w:color w:val="000000"/>
                <w:sz w:val="20"/>
                <w:szCs w:val="20"/>
              </w:rPr>
              <w:t>(long l):</w:t>
            </w:r>
            <w:r>
              <w:rPr>
                <w:rFonts w:ascii="Verdana" w:hAnsi="Verdana"/>
                <w:color w:val="000000"/>
                <w:sz w:val="20"/>
                <w:szCs w:val="20"/>
              </w:rPr>
              <w:t> it prints the specified long value and terminates the line.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println</w:t>
            </w:r>
            <w:proofErr w:type="spellEnd"/>
            <w:r>
              <w:rPr>
                <w:rStyle w:val="Strong"/>
                <w:rFonts w:ascii="Verdana" w:hAnsi="Verdana"/>
                <w:color w:val="000000"/>
                <w:sz w:val="20"/>
                <w:szCs w:val="20"/>
              </w:rPr>
              <w:t>(float f):</w:t>
            </w:r>
            <w:r>
              <w:rPr>
                <w:rFonts w:ascii="Verdana" w:hAnsi="Verdana"/>
                <w:color w:val="000000"/>
                <w:sz w:val="20"/>
                <w:szCs w:val="20"/>
              </w:rPr>
              <w:t> it prints the specified float value and terminates the line.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println</w:t>
            </w:r>
            <w:proofErr w:type="spellEnd"/>
            <w:r>
              <w:rPr>
                <w:rStyle w:val="Strong"/>
                <w:rFonts w:ascii="Verdana" w:hAnsi="Verdana"/>
                <w:color w:val="000000"/>
                <w:sz w:val="20"/>
                <w:szCs w:val="20"/>
              </w:rPr>
              <w:t>(double d):</w:t>
            </w:r>
            <w:r>
              <w:rPr>
                <w:rFonts w:ascii="Verdana" w:hAnsi="Verdana"/>
                <w:color w:val="000000"/>
                <w:sz w:val="20"/>
                <w:szCs w:val="20"/>
              </w:rPr>
              <w:t> it prints the specified double value and terminates the line.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 xml:space="preserve">public void </w:t>
            </w:r>
            <w:proofErr w:type="spellStart"/>
            <w:r>
              <w:rPr>
                <w:rStyle w:val="Strong"/>
                <w:rFonts w:ascii="Verdana" w:hAnsi="Verdana"/>
                <w:color w:val="000000"/>
                <w:sz w:val="20"/>
                <w:szCs w:val="20"/>
              </w:rPr>
              <w:t>println</w:t>
            </w:r>
            <w:proofErr w:type="spellEnd"/>
            <w:r>
              <w:rPr>
                <w:rStyle w:val="Strong"/>
                <w:rFonts w:ascii="Verdana" w:hAnsi="Verdana"/>
                <w:color w:val="000000"/>
                <w:sz w:val="20"/>
                <w:szCs w:val="20"/>
              </w:rPr>
              <w:t>(String s):</w:t>
            </w:r>
            <w:r>
              <w:rPr>
                <w:rFonts w:ascii="Verdana" w:hAnsi="Verdana"/>
                <w:color w:val="000000"/>
                <w:sz w:val="20"/>
                <w:szCs w:val="20"/>
              </w:rPr>
              <w:t> it prints the specified string value and terminates the line./</w:t>
            </w:r>
            <w:proofErr w:type="spellStart"/>
            <w:r>
              <w:rPr>
                <w:rFonts w:ascii="Verdana" w:hAnsi="Verdana"/>
                <w:color w:val="000000"/>
                <w:sz w:val="20"/>
                <w:szCs w:val="20"/>
              </w:rPr>
              <w:t>li</w:t>
            </w:r>
            <w:proofErr w:type="spellEnd"/>
            <w:r>
              <w:rPr>
                <w:rFonts w:ascii="Verdana" w:hAnsi="Verdana"/>
                <w:color w:val="000000"/>
                <w:sz w:val="20"/>
                <w:szCs w:val="20"/>
              </w:rPr>
              <w:t>&gt;</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println</w:t>
            </w:r>
            <w:proofErr w:type="spellEnd"/>
            <w:r>
              <w:rPr>
                <w:rStyle w:val="Strong"/>
                <w:rFonts w:ascii="Verdana" w:hAnsi="Verdana"/>
                <w:color w:val="000000"/>
                <w:sz w:val="20"/>
                <w:szCs w:val="20"/>
              </w:rPr>
              <w:t xml:space="preserve">(Object </w:t>
            </w:r>
            <w:proofErr w:type="spellStart"/>
            <w:r>
              <w:rPr>
                <w:rStyle w:val="Strong"/>
                <w:rFonts w:ascii="Verdana" w:hAnsi="Verdana"/>
                <w:color w:val="000000"/>
                <w:sz w:val="20"/>
                <w:szCs w:val="20"/>
              </w:rPr>
              <w:t>obj</w:t>
            </w:r>
            <w:proofErr w:type="spellEnd"/>
            <w:r>
              <w:rPr>
                <w:rStyle w:val="Strong"/>
                <w:rFonts w:ascii="Verdana" w:hAnsi="Verdana"/>
                <w:color w:val="000000"/>
                <w:sz w:val="20"/>
                <w:szCs w:val="20"/>
              </w:rPr>
              <w:t>):</w:t>
            </w:r>
            <w:r>
              <w:rPr>
                <w:rFonts w:ascii="Verdana" w:hAnsi="Verdana"/>
                <w:color w:val="000000"/>
                <w:sz w:val="20"/>
                <w:szCs w:val="20"/>
              </w:rPr>
              <w:t> it prints the specified object value and terminates the line.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println</w:t>
            </w:r>
            <w:proofErr w:type="spellEnd"/>
            <w:r>
              <w:rPr>
                <w:rStyle w:val="Strong"/>
                <w:rFonts w:ascii="Verdana" w:hAnsi="Verdana"/>
                <w:color w:val="000000"/>
                <w:sz w:val="20"/>
                <w:szCs w:val="20"/>
              </w:rPr>
              <w:t>():</w:t>
            </w:r>
            <w:r>
              <w:rPr>
                <w:rFonts w:ascii="Verdana" w:hAnsi="Verdana"/>
                <w:color w:val="000000"/>
                <w:sz w:val="20"/>
                <w:szCs w:val="20"/>
              </w:rPr>
              <w:t> it terminates the line only.</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printf</w:t>
            </w:r>
            <w:proofErr w:type="spellEnd"/>
            <w:r>
              <w:rPr>
                <w:rStyle w:val="Strong"/>
                <w:rFonts w:ascii="Verdana" w:hAnsi="Verdana"/>
                <w:color w:val="000000"/>
                <w:sz w:val="20"/>
                <w:szCs w:val="20"/>
              </w:rPr>
              <w:t xml:space="preserve">(Object format, Object... </w:t>
            </w:r>
            <w:proofErr w:type="spellStart"/>
            <w:r>
              <w:rPr>
                <w:rStyle w:val="Strong"/>
                <w:rFonts w:ascii="Verdana" w:hAnsi="Verdana"/>
                <w:color w:val="000000"/>
                <w:sz w:val="20"/>
                <w:szCs w:val="20"/>
              </w:rPr>
              <w:t>args</w:t>
            </w:r>
            <w:proofErr w:type="spellEnd"/>
            <w:r>
              <w:rPr>
                <w:rStyle w:val="Strong"/>
                <w:rFonts w:ascii="Verdana" w:hAnsi="Verdana"/>
                <w:color w:val="000000"/>
                <w:sz w:val="20"/>
                <w:szCs w:val="20"/>
              </w:rPr>
              <w:t>):</w:t>
            </w:r>
            <w:r>
              <w:rPr>
                <w:rFonts w:ascii="Verdana" w:hAnsi="Verdana"/>
                <w:color w:val="000000"/>
                <w:sz w:val="20"/>
                <w:szCs w:val="20"/>
              </w:rPr>
              <w:t> it writes the formatted string to the current stream.</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printf</w:t>
            </w:r>
            <w:proofErr w:type="spellEnd"/>
            <w:r>
              <w:rPr>
                <w:rStyle w:val="Strong"/>
                <w:rFonts w:ascii="Verdana" w:hAnsi="Verdana"/>
                <w:color w:val="000000"/>
                <w:sz w:val="20"/>
                <w:szCs w:val="20"/>
              </w:rPr>
              <w:t xml:space="preserve">(Locale l, Object format, Object... </w:t>
            </w:r>
            <w:proofErr w:type="spellStart"/>
            <w:r>
              <w:rPr>
                <w:rStyle w:val="Strong"/>
                <w:rFonts w:ascii="Verdana" w:hAnsi="Verdana"/>
                <w:color w:val="000000"/>
                <w:sz w:val="20"/>
                <w:szCs w:val="20"/>
              </w:rPr>
              <w:t>args</w:t>
            </w:r>
            <w:proofErr w:type="spellEnd"/>
            <w:r>
              <w:rPr>
                <w:rStyle w:val="Strong"/>
                <w:rFonts w:ascii="Verdana" w:hAnsi="Verdana"/>
                <w:color w:val="000000"/>
                <w:sz w:val="20"/>
                <w:szCs w:val="20"/>
              </w:rPr>
              <w:t>):</w:t>
            </w:r>
            <w:r>
              <w:rPr>
                <w:rFonts w:ascii="Verdana" w:hAnsi="Verdana"/>
                <w:color w:val="000000"/>
                <w:sz w:val="20"/>
                <w:szCs w:val="20"/>
              </w:rPr>
              <w:t> it writes the formatted string to the current stream.</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format(Object format, Object... </w:t>
            </w:r>
            <w:proofErr w:type="spellStart"/>
            <w:r>
              <w:rPr>
                <w:rStyle w:val="Strong"/>
                <w:rFonts w:ascii="Verdana" w:hAnsi="Verdana"/>
                <w:color w:val="000000"/>
                <w:sz w:val="20"/>
                <w:szCs w:val="20"/>
              </w:rPr>
              <w:t>args</w:t>
            </w:r>
            <w:proofErr w:type="spellEnd"/>
            <w:r>
              <w:rPr>
                <w:rStyle w:val="Strong"/>
                <w:rFonts w:ascii="Verdana" w:hAnsi="Verdana"/>
                <w:color w:val="000000"/>
                <w:sz w:val="20"/>
                <w:szCs w:val="20"/>
              </w:rPr>
              <w:t>):</w:t>
            </w:r>
            <w:r>
              <w:rPr>
                <w:rFonts w:ascii="Verdana" w:hAnsi="Verdana"/>
                <w:color w:val="000000"/>
                <w:sz w:val="20"/>
                <w:szCs w:val="20"/>
              </w:rPr>
              <w:t> it writes the formatted string to the current stream using specified format.</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format(Locale l, Object format, Object... </w:t>
            </w:r>
            <w:proofErr w:type="spellStart"/>
            <w:r>
              <w:rPr>
                <w:rStyle w:val="Strong"/>
                <w:rFonts w:ascii="Verdana" w:hAnsi="Verdana"/>
                <w:color w:val="000000"/>
                <w:sz w:val="20"/>
                <w:szCs w:val="20"/>
              </w:rPr>
              <w:t>args</w:t>
            </w:r>
            <w:proofErr w:type="spellEnd"/>
            <w:r>
              <w:rPr>
                <w:rStyle w:val="Strong"/>
                <w:rFonts w:ascii="Verdana" w:hAnsi="Verdana"/>
                <w:color w:val="000000"/>
                <w:sz w:val="20"/>
                <w:szCs w:val="20"/>
              </w:rPr>
              <w:t>):</w:t>
            </w:r>
            <w:r>
              <w:rPr>
                <w:rFonts w:ascii="Verdana" w:hAnsi="Verdana"/>
                <w:color w:val="000000"/>
                <w:sz w:val="20"/>
                <w:szCs w:val="20"/>
              </w:rPr>
              <w:t> it writes the formatted string to the current stream using specified format.</w:t>
            </w:r>
          </w:p>
        </w:tc>
      </w:tr>
    </w:tbl>
    <w:p w:rsidR="009A277B" w:rsidRPr="009A277B" w:rsidRDefault="00735DE6" w:rsidP="009A277B">
      <w:pPr>
        <w:pStyle w:val="Heading2"/>
        <w:spacing w:before="0" w:beforeAutospacing="0" w:after="0" w:afterAutospacing="0"/>
        <w:rPr>
          <w:rFonts w:ascii="Arial" w:hAnsi="Arial" w:cs="Arial"/>
          <w:color w:val="000000"/>
          <w:sz w:val="33"/>
          <w:szCs w:val="33"/>
        </w:rPr>
      </w:pPr>
      <w:r>
        <w:rPr>
          <w:rFonts w:ascii="Arial" w:hAnsi="Arial" w:cs="Arial"/>
          <w:color w:val="000000"/>
          <w:sz w:val="21"/>
          <w:szCs w:val="21"/>
        </w:rPr>
        <w:lastRenderedPageBreak/>
        <w:t>=======================================================================</w:t>
      </w:r>
      <w:r w:rsidR="0048012E" w:rsidRPr="0048012E">
        <w:rPr>
          <w:rFonts w:ascii="Arial" w:hAnsi="Arial" w:cs="Arial"/>
          <w:color w:val="000000"/>
          <w:sz w:val="21"/>
          <w:szCs w:val="21"/>
        </w:rPr>
        <w:br/>
      </w:r>
      <w:r>
        <w:rPr>
          <w:rFonts w:ascii="Arial" w:hAnsi="Arial" w:cs="Arial"/>
          <w:b w:val="0"/>
          <w:bCs w:val="0"/>
          <w:color w:val="000000"/>
          <w:sz w:val="21"/>
          <w:szCs w:val="21"/>
        </w:rPr>
        <w:t>2) What is method overriding in Java?</w:t>
      </w:r>
      <w:r>
        <w:rPr>
          <w:rFonts w:ascii="Arial" w:hAnsi="Arial" w:cs="Arial"/>
          <w:color w:val="000000"/>
          <w:sz w:val="21"/>
          <w:szCs w:val="21"/>
        </w:rPr>
        <w:br/>
      </w:r>
      <w:r>
        <w:rPr>
          <w:rFonts w:ascii="Arial" w:hAnsi="Arial" w:cs="Arial"/>
          <w:color w:val="000000"/>
          <w:sz w:val="21"/>
          <w:szCs w:val="21"/>
          <w:shd w:val="clear" w:color="auto" w:fill="FFFFFF"/>
        </w:rPr>
        <w:t xml:space="preserve">Method overriding is another way to define method with same name but different code but it must be in sub class. Overriding is based upon run-time Polymorphism as method calls are resolved at run-time depending upon actual object.  For example if a variable of type Parent holds an object of Child class then method invoked will be from child class and not parent </w:t>
      </w:r>
      <w:r>
        <w:rPr>
          <w:rFonts w:ascii="Arial" w:hAnsi="Arial" w:cs="Arial"/>
          <w:color w:val="000000"/>
          <w:sz w:val="21"/>
          <w:szCs w:val="21"/>
          <w:shd w:val="clear" w:color="auto" w:fill="FFFFFF"/>
        </w:rPr>
        <w:lastRenderedPageBreak/>
        <w:t>class, provides its overridden. In order to override a method, you must follow rules of method overriding which means declaring method with same signature in sub class. See </w:t>
      </w:r>
      <w:hyperlink r:id="rId7" w:tgtFrame="_blank" w:history="1">
        <w:r>
          <w:rPr>
            <w:rStyle w:val="Hyperlink"/>
            <w:rFonts w:ascii="Arial" w:hAnsi="Arial" w:cs="Arial"/>
            <w:color w:val="888888"/>
            <w:sz w:val="21"/>
            <w:szCs w:val="21"/>
          </w:rPr>
          <w:t>here</w:t>
        </w:r>
      </w:hyperlink>
      <w:r>
        <w:rPr>
          <w:rFonts w:ascii="Arial" w:hAnsi="Arial" w:cs="Arial"/>
          <w:color w:val="000000"/>
          <w:sz w:val="21"/>
          <w:szCs w:val="21"/>
          <w:shd w:val="clear" w:color="auto" w:fill="FFFFFF"/>
        </w:rPr>
        <w:t> to learn more about method overriding in Java.</w:t>
      </w:r>
      <w:r>
        <w:rPr>
          <w:rFonts w:ascii="Arial" w:hAnsi="Arial" w:cs="Arial"/>
          <w:color w:val="000000"/>
          <w:sz w:val="21"/>
          <w:szCs w:val="21"/>
        </w:rPr>
        <w:br/>
      </w:r>
      <w:r>
        <w:rPr>
          <w:rFonts w:ascii="Arial" w:hAnsi="Arial" w:cs="Arial"/>
          <w:color w:val="000000"/>
          <w:sz w:val="21"/>
          <w:szCs w:val="21"/>
        </w:rPr>
        <w:br/>
      </w:r>
      <w:r w:rsidR="009A277B" w:rsidRPr="009A277B">
        <w:rPr>
          <w:rFonts w:ascii="Arial" w:hAnsi="Arial" w:cs="Arial"/>
          <w:color w:val="000000"/>
          <w:sz w:val="26"/>
          <w:u w:val="single"/>
        </w:rPr>
        <w:t>Method Overriding Rules in Java</w:t>
      </w:r>
    </w:p>
    <w:p w:rsidR="009A277B" w:rsidRPr="009A277B" w:rsidRDefault="009A277B" w:rsidP="009A277B">
      <w:pPr>
        <w:spacing w:after="0" w:line="240" w:lineRule="auto"/>
        <w:rPr>
          <w:rFonts w:ascii="Arial" w:eastAsia="Times New Roman" w:hAnsi="Arial" w:cs="Arial"/>
          <w:color w:val="000000"/>
          <w:sz w:val="21"/>
          <w:szCs w:val="21"/>
        </w:rPr>
      </w:pPr>
      <w:r w:rsidRPr="009A277B">
        <w:rPr>
          <w:rFonts w:ascii="Arial" w:eastAsia="Times New Roman" w:hAnsi="Arial" w:cs="Arial"/>
          <w:color w:val="000000"/>
          <w:sz w:val="21"/>
        </w:rPr>
        <w:t xml:space="preserve">Overriding is completely different than overloading and so it's rules </w:t>
      </w:r>
      <w:proofErr w:type="gramStart"/>
      <w:r w:rsidRPr="009A277B">
        <w:rPr>
          <w:rFonts w:ascii="Arial" w:eastAsia="Times New Roman" w:hAnsi="Arial" w:cs="Arial"/>
          <w:color w:val="000000"/>
          <w:sz w:val="21"/>
        </w:rPr>
        <w:t>are</w:t>
      </w:r>
      <w:proofErr w:type="gramEnd"/>
      <w:r w:rsidRPr="009A277B">
        <w:rPr>
          <w:rFonts w:ascii="Arial" w:eastAsia="Times New Roman" w:hAnsi="Arial" w:cs="Arial"/>
          <w:color w:val="000000"/>
          <w:sz w:val="21"/>
        </w:rPr>
        <w:t xml:space="preserve"> also different. For terminology, </w:t>
      </w:r>
      <w:r w:rsidRPr="000B49B9">
        <w:rPr>
          <w:rFonts w:ascii="Arial" w:eastAsia="Times New Roman" w:hAnsi="Arial" w:cs="Arial"/>
          <w:color w:val="000000"/>
          <w:sz w:val="21"/>
          <w:highlight w:val="yellow"/>
        </w:rPr>
        <w:t>original method is known as overridden method</w:t>
      </w:r>
      <w:r w:rsidRPr="009A277B">
        <w:rPr>
          <w:rFonts w:ascii="Arial" w:eastAsia="Times New Roman" w:hAnsi="Arial" w:cs="Arial"/>
          <w:color w:val="000000"/>
          <w:sz w:val="21"/>
        </w:rPr>
        <w:t xml:space="preserve"> and new method is known as overriding method. Following rules must be followed to correctly override a method </w:t>
      </w:r>
      <w:proofErr w:type="gramStart"/>
      <w:r w:rsidRPr="009A277B">
        <w:rPr>
          <w:rFonts w:ascii="Arial" w:eastAsia="Times New Roman" w:hAnsi="Arial" w:cs="Arial"/>
          <w:color w:val="000000"/>
          <w:sz w:val="21"/>
        </w:rPr>
        <w:t>in Java :</w:t>
      </w:r>
      <w:proofErr w:type="gramEnd"/>
      <w:r w:rsidRPr="009A277B">
        <w:rPr>
          <w:rFonts w:ascii="Arial" w:eastAsia="Times New Roman" w:hAnsi="Arial" w:cs="Arial"/>
          <w:color w:val="000000"/>
          <w:sz w:val="21"/>
          <w:szCs w:val="21"/>
        </w:rPr>
        <w:br/>
      </w:r>
      <w:r w:rsidRPr="009A277B">
        <w:rPr>
          <w:rFonts w:ascii="Arial" w:eastAsia="Times New Roman" w:hAnsi="Arial" w:cs="Arial"/>
          <w:color w:val="000000"/>
          <w:sz w:val="21"/>
          <w:szCs w:val="21"/>
        </w:rPr>
        <w:br/>
      </w:r>
      <w:r w:rsidRPr="009A277B">
        <w:rPr>
          <w:rFonts w:ascii="Arial" w:eastAsia="Times New Roman" w:hAnsi="Arial" w:cs="Arial"/>
          <w:color w:val="000000"/>
          <w:sz w:val="21"/>
        </w:rPr>
        <w:t xml:space="preserve">1) A method can only be overridden in sub class, not in same class. If you try to create two methods with same signature in one class compiler will complain about it </w:t>
      </w:r>
      <w:r w:rsidRPr="005B2DA4">
        <w:rPr>
          <w:rFonts w:ascii="Arial" w:eastAsia="Times New Roman" w:hAnsi="Arial" w:cs="Arial"/>
          <w:color w:val="000000"/>
          <w:sz w:val="21"/>
          <w:highlight w:val="yellow"/>
        </w:rPr>
        <w:t>saying </w:t>
      </w:r>
      <w:r w:rsidRPr="005B2DA4">
        <w:rPr>
          <w:rFonts w:ascii="Arial" w:eastAsia="Times New Roman" w:hAnsi="Arial" w:cs="Arial"/>
          <w:i/>
          <w:iCs/>
          <w:color w:val="000000"/>
          <w:sz w:val="21"/>
          <w:highlight w:val="yellow"/>
        </w:rPr>
        <w:t>"duplicate method in type Class"</w:t>
      </w:r>
      <w:r w:rsidRPr="005B2DA4">
        <w:rPr>
          <w:rFonts w:ascii="Arial" w:eastAsia="Times New Roman" w:hAnsi="Arial" w:cs="Arial"/>
          <w:color w:val="000000"/>
          <w:sz w:val="21"/>
          <w:highlight w:val="yellow"/>
        </w:rPr>
        <w:t xml:space="preserve">, as shown in following </w:t>
      </w:r>
      <w:proofErr w:type="gramStart"/>
      <w:r w:rsidRPr="005B2DA4">
        <w:rPr>
          <w:rFonts w:ascii="Arial" w:eastAsia="Times New Roman" w:hAnsi="Arial" w:cs="Arial"/>
          <w:color w:val="000000"/>
          <w:sz w:val="21"/>
          <w:highlight w:val="yellow"/>
        </w:rPr>
        <w:t>screenshot :</w:t>
      </w:r>
      <w:proofErr w:type="gramEnd"/>
    </w:p>
    <w:p w:rsidR="009A277B" w:rsidRPr="009A277B" w:rsidRDefault="009A277B" w:rsidP="009A277B">
      <w:pPr>
        <w:spacing w:after="0" w:line="240" w:lineRule="auto"/>
        <w:jc w:val="center"/>
        <w:rPr>
          <w:rFonts w:ascii="Arial" w:eastAsia="Times New Roman" w:hAnsi="Arial" w:cs="Arial"/>
          <w:color w:val="000000"/>
          <w:sz w:val="21"/>
          <w:szCs w:val="21"/>
        </w:rPr>
      </w:pPr>
      <w:r>
        <w:rPr>
          <w:rFonts w:ascii="Arial" w:eastAsia="Times New Roman" w:hAnsi="Arial" w:cs="Arial"/>
          <w:noProof/>
          <w:color w:val="888888"/>
          <w:sz w:val="21"/>
          <w:szCs w:val="21"/>
        </w:rPr>
        <w:drawing>
          <wp:inline distT="0" distB="0" distL="0" distR="0">
            <wp:extent cx="6096000" cy="1981200"/>
            <wp:effectExtent l="19050" t="0" r="0" b="0"/>
            <wp:docPr id="5" name="Picture 5" descr="https://3.bp.blogspot.com/-t47anhssz58/VDahGgnVwnI/AAAAAAAACAg/5FMVdLJLmdA/s1600/Duplicate%2BMethods%2Bin%2BJava%2BClass.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3.bp.blogspot.com/-t47anhssz58/VDahGgnVwnI/AAAAAAAACAg/5FMVdLJLmdA/s1600/Duplicate%2BMethods%2Bin%2BJava%2BClass.png">
                      <a:hlinkClick r:id="rId8"/>
                    </pic:cNvPr>
                    <pic:cNvPicPr>
                      <a:picLocks noChangeAspect="1" noChangeArrowheads="1"/>
                    </pic:cNvPicPr>
                  </pic:nvPicPr>
                  <pic:blipFill>
                    <a:blip r:embed="rId9"/>
                    <a:srcRect/>
                    <a:stretch>
                      <a:fillRect/>
                    </a:stretch>
                  </pic:blipFill>
                  <pic:spPr bwMode="auto">
                    <a:xfrm>
                      <a:off x="0" y="0"/>
                      <a:ext cx="6096000" cy="1981200"/>
                    </a:xfrm>
                    <a:prstGeom prst="rect">
                      <a:avLst/>
                    </a:prstGeom>
                    <a:noFill/>
                    <a:ln w="9525">
                      <a:noFill/>
                      <a:miter lim="800000"/>
                      <a:headEnd/>
                      <a:tailEnd/>
                    </a:ln>
                  </pic:spPr>
                </pic:pic>
              </a:graphicData>
            </a:graphic>
          </wp:inline>
        </w:drawing>
      </w:r>
    </w:p>
    <w:p w:rsidR="009A277B" w:rsidRPr="009A277B" w:rsidRDefault="009A277B" w:rsidP="009A277B">
      <w:pPr>
        <w:spacing w:after="0" w:line="240" w:lineRule="auto"/>
        <w:rPr>
          <w:rFonts w:ascii="Arial" w:eastAsia="Times New Roman" w:hAnsi="Arial" w:cs="Arial"/>
          <w:color w:val="000000"/>
          <w:sz w:val="21"/>
          <w:szCs w:val="21"/>
        </w:rPr>
      </w:pPr>
      <w:r w:rsidRPr="009A277B">
        <w:rPr>
          <w:rFonts w:ascii="Arial" w:eastAsia="Times New Roman" w:hAnsi="Arial" w:cs="Arial"/>
          <w:color w:val="000000"/>
          <w:sz w:val="21"/>
          <w:szCs w:val="21"/>
        </w:rPr>
        <w:br/>
      </w:r>
      <w:r w:rsidRPr="009A277B">
        <w:rPr>
          <w:rFonts w:ascii="Arial" w:eastAsia="Times New Roman" w:hAnsi="Arial" w:cs="Arial"/>
          <w:color w:val="000000"/>
          <w:sz w:val="21"/>
          <w:szCs w:val="21"/>
        </w:rPr>
        <w:br/>
      </w:r>
      <w:r w:rsidRPr="009A277B">
        <w:rPr>
          <w:rFonts w:ascii="Arial" w:eastAsia="Times New Roman" w:hAnsi="Arial" w:cs="Arial"/>
          <w:color w:val="000000"/>
          <w:sz w:val="21"/>
        </w:rPr>
        <w:t>2) Overriding method cannot throw </w:t>
      </w:r>
      <w:hyperlink r:id="rId10" w:history="1">
        <w:r w:rsidRPr="009A277B">
          <w:rPr>
            <w:rFonts w:ascii="Arial" w:eastAsia="Times New Roman" w:hAnsi="Arial" w:cs="Arial"/>
            <w:color w:val="888888"/>
            <w:sz w:val="21"/>
          </w:rPr>
          <w:t>checked Exception</w:t>
        </w:r>
      </w:hyperlink>
      <w:r w:rsidRPr="009A277B">
        <w:rPr>
          <w:rFonts w:ascii="Arial" w:eastAsia="Times New Roman" w:hAnsi="Arial" w:cs="Arial"/>
          <w:color w:val="000000"/>
          <w:sz w:val="21"/>
        </w:rPr>
        <w:t> which is higher in hierarchy, than checked </w:t>
      </w:r>
      <w:r w:rsidRPr="009A277B">
        <w:rPr>
          <w:rFonts w:ascii="Arial" w:eastAsia="Times New Roman" w:hAnsi="Arial" w:cs="Arial"/>
          <w:color w:val="000000"/>
          <w:sz w:val="21"/>
          <w:szCs w:val="21"/>
        </w:rPr>
        <w:t>Exception thrown by overridden method. For example if overridden method throws </w:t>
      </w:r>
      <w:proofErr w:type="spellStart"/>
      <w:r w:rsidRPr="009A277B">
        <w:rPr>
          <w:rFonts w:ascii="Courier New" w:eastAsia="Times New Roman" w:hAnsi="Courier New" w:cs="Courier New"/>
          <w:color w:val="000000"/>
          <w:sz w:val="21"/>
          <w:szCs w:val="21"/>
        </w:rPr>
        <w:t>IOException</w:t>
      </w:r>
      <w:proofErr w:type="spellEnd"/>
      <w:r w:rsidRPr="009A277B">
        <w:rPr>
          <w:rFonts w:ascii="Arial" w:eastAsia="Times New Roman" w:hAnsi="Arial" w:cs="Arial"/>
          <w:color w:val="000000"/>
          <w:sz w:val="21"/>
          <w:szCs w:val="21"/>
        </w:rPr>
        <w:t> or </w:t>
      </w:r>
      <w:proofErr w:type="spellStart"/>
      <w:r w:rsidR="006A7F76" w:rsidRPr="009A277B">
        <w:rPr>
          <w:rFonts w:ascii="Arial" w:eastAsia="Times New Roman" w:hAnsi="Arial" w:cs="Arial"/>
          <w:color w:val="000000"/>
          <w:sz w:val="21"/>
          <w:szCs w:val="21"/>
        </w:rPr>
        <w:fldChar w:fldCharType="begin"/>
      </w:r>
      <w:r w:rsidRPr="009A277B">
        <w:rPr>
          <w:rFonts w:ascii="Arial" w:eastAsia="Times New Roman" w:hAnsi="Arial" w:cs="Arial"/>
          <w:color w:val="000000"/>
          <w:sz w:val="21"/>
          <w:szCs w:val="21"/>
        </w:rPr>
        <w:instrText xml:space="preserve"> HYPERLINK "http://javarevisited.blogspot.sg/2011/08/classnotfoundexception-in-java-example.html" </w:instrText>
      </w:r>
      <w:r w:rsidR="006A7F76" w:rsidRPr="009A277B">
        <w:rPr>
          <w:rFonts w:ascii="Arial" w:eastAsia="Times New Roman" w:hAnsi="Arial" w:cs="Arial"/>
          <w:color w:val="000000"/>
          <w:sz w:val="21"/>
          <w:szCs w:val="21"/>
        </w:rPr>
        <w:fldChar w:fldCharType="separate"/>
      </w:r>
      <w:r w:rsidRPr="009A277B">
        <w:rPr>
          <w:rFonts w:ascii="Arial" w:eastAsia="Times New Roman" w:hAnsi="Arial" w:cs="Arial"/>
          <w:color w:val="888888"/>
          <w:sz w:val="21"/>
        </w:rPr>
        <w:t>ClassNotfoundException</w:t>
      </w:r>
      <w:proofErr w:type="spellEnd"/>
      <w:r w:rsidR="006A7F76" w:rsidRPr="009A277B">
        <w:rPr>
          <w:rFonts w:ascii="Arial" w:eastAsia="Times New Roman" w:hAnsi="Arial" w:cs="Arial"/>
          <w:color w:val="000000"/>
          <w:sz w:val="21"/>
          <w:szCs w:val="21"/>
        </w:rPr>
        <w:fldChar w:fldCharType="end"/>
      </w:r>
      <w:r w:rsidRPr="009A277B">
        <w:rPr>
          <w:rFonts w:ascii="Arial" w:eastAsia="Times New Roman" w:hAnsi="Arial" w:cs="Arial"/>
          <w:color w:val="000000"/>
          <w:sz w:val="21"/>
          <w:szCs w:val="21"/>
        </w:rPr>
        <w:t xml:space="preserve">, which are checked Exception, than overriding method </w:t>
      </w:r>
      <w:proofErr w:type="spellStart"/>
      <w:r w:rsidRPr="009A277B">
        <w:rPr>
          <w:rFonts w:ascii="Arial" w:eastAsia="Times New Roman" w:hAnsi="Arial" w:cs="Arial"/>
          <w:color w:val="000000"/>
          <w:sz w:val="21"/>
          <w:szCs w:val="21"/>
        </w:rPr>
        <w:t>can not</w:t>
      </w:r>
      <w:proofErr w:type="spellEnd"/>
      <w:r w:rsidRPr="009A277B">
        <w:rPr>
          <w:rFonts w:ascii="Arial" w:eastAsia="Times New Roman" w:hAnsi="Arial" w:cs="Arial"/>
          <w:color w:val="000000"/>
          <w:sz w:val="21"/>
          <w:szCs w:val="21"/>
        </w:rPr>
        <w:t xml:space="preserve"> throw </w:t>
      </w:r>
      <w:proofErr w:type="spellStart"/>
      <w:r w:rsidRPr="009A277B">
        <w:rPr>
          <w:rFonts w:ascii="Arial" w:eastAsia="Times New Roman" w:hAnsi="Arial" w:cs="Arial"/>
          <w:color w:val="000000"/>
          <w:sz w:val="21"/>
          <w:szCs w:val="21"/>
        </w:rPr>
        <w:t>java.lang.Exception</w:t>
      </w:r>
      <w:proofErr w:type="spellEnd"/>
      <w:r w:rsidRPr="009A277B">
        <w:rPr>
          <w:rFonts w:ascii="Arial" w:eastAsia="Times New Roman" w:hAnsi="Arial" w:cs="Arial"/>
          <w:color w:val="000000"/>
          <w:sz w:val="21"/>
          <w:szCs w:val="21"/>
        </w:rPr>
        <w:t xml:space="preserve"> because it comes higher in type hierarchy (it's super class of </w:t>
      </w:r>
      <w:proofErr w:type="spellStart"/>
      <w:r w:rsidRPr="009A277B">
        <w:rPr>
          <w:rFonts w:ascii="Arial" w:eastAsia="Times New Roman" w:hAnsi="Arial" w:cs="Arial"/>
          <w:color w:val="000000"/>
          <w:sz w:val="21"/>
          <w:szCs w:val="21"/>
        </w:rPr>
        <w:t>IOException</w:t>
      </w:r>
      <w:proofErr w:type="spellEnd"/>
      <w:r w:rsidRPr="009A277B">
        <w:rPr>
          <w:rFonts w:ascii="Arial" w:eastAsia="Times New Roman" w:hAnsi="Arial" w:cs="Arial"/>
          <w:color w:val="000000"/>
          <w:sz w:val="21"/>
          <w:szCs w:val="21"/>
        </w:rPr>
        <w:t xml:space="preserve"> and </w:t>
      </w:r>
      <w:proofErr w:type="spellStart"/>
      <w:r w:rsidRPr="009A277B">
        <w:rPr>
          <w:rFonts w:ascii="Arial" w:eastAsia="Times New Roman" w:hAnsi="Arial" w:cs="Arial"/>
          <w:color w:val="000000"/>
          <w:sz w:val="21"/>
          <w:szCs w:val="21"/>
        </w:rPr>
        <w:t>ClassNotFoundExcepiton</w:t>
      </w:r>
      <w:proofErr w:type="spellEnd"/>
      <w:r w:rsidRPr="009A277B">
        <w:rPr>
          <w:rFonts w:ascii="Arial" w:eastAsia="Times New Roman" w:hAnsi="Arial" w:cs="Arial"/>
          <w:color w:val="000000"/>
          <w:sz w:val="21"/>
          <w:szCs w:val="21"/>
        </w:rPr>
        <w:t xml:space="preserve">). If you do so, compiler will catch you as seen in following </w:t>
      </w:r>
      <w:proofErr w:type="gramStart"/>
      <w:r w:rsidRPr="009A277B">
        <w:rPr>
          <w:rFonts w:ascii="Arial" w:eastAsia="Times New Roman" w:hAnsi="Arial" w:cs="Arial"/>
          <w:color w:val="000000"/>
          <w:sz w:val="21"/>
          <w:szCs w:val="21"/>
        </w:rPr>
        <w:t>image :</w:t>
      </w:r>
      <w:proofErr w:type="gramEnd"/>
    </w:p>
    <w:p w:rsidR="009A277B" w:rsidRPr="009A277B" w:rsidRDefault="009A277B" w:rsidP="009A277B">
      <w:pPr>
        <w:spacing w:after="0" w:line="240" w:lineRule="auto"/>
        <w:jc w:val="center"/>
        <w:rPr>
          <w:rFonts w:ascii="Arial" w:eastAsia="Times New Roman" w:hAnsi="Arial" w:cs="Arial"/>
          <w:color w:val="000000"/>
          <w:sz w:val="21"/>
          <w:szCs w:val="21"/>
        </w:rPr>
      </w:pPr>
      <w:r>
        <w:rPr>
          <w:rFonts w:ascii="Arial" w:eastAsia="Times New Roman" w:hAnsi="Arial" w:cs="Arial"/>
          <w:noProof/>
          <w:color w:val="888888"/>
          <w:sz w:val="21"/>
          <w:szCs w:val="21"/>
        </w:rPr>
        <w:drawing>
          <wp:inline distT="0" distB="0" distL="0" distR="0">
            <wp:extent cx="6096000" cy="2362200"/>
            <wp:effectExtent l="19050" t="0" r="0" b="0"/>
            <wp:docPr id="6" name="Picture 6" descr="Overriding method cannot throw higher checked Exception in Jav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verriding method cannot throw higher checked Exception in Java">
                      <a:hlinkClick r:id="rId11"/>
                    </pic:cNvPr>
                    <pic:cNvPicPr>
                      <a:picLocks noChangeAspect="1" noChangeArrowheads="1"/>
                    </pic:cNvPicPr>
                  </pic:nvPicPr>
                  <pic:blipFill>
                    <a:blip r:embed="rId12"/>
                    <a:srcRect/>
                    <a:stretch>
                      <a:fillRect/>
                    </a:stretch>
                  </pic:blipFill>
                  <pic:spPr bwMode="auto">
                    <a:xfrm>
                      <a:off x="0" y="0"/>
                      <a:ext cx="6096000" cy="2362200"/>
                    </a:xfrm>
                    <a:prstGeom prst="rect">
                      <a:avLst/>
                    </a:prstGeom>
                    <a:noFill/>
                    <a:ln w="9525">
                      <a:noFill/>
                      <a:miter lim="800000"/>
                      <a:headEnd/>
                      <a:tailEnd/>
                    </a:ln>
                  </pic:spPr>
                </pic:pic>
              </a:graphicData>
            </a:graphic>
          </wp:inline>
        </w:drawing>
      </w:r>
    </w:p>
    <w:p w:rsidR="009A277B" w:rsidRPr="009A277B" w:rsidRDefault="009A277B" w:rsidP="009A277B">
      <w:pPr>
        <w:spacing w:after="0" w:line="240" w:lineRule="auto"/>
        <w:rPr>
          <w:rFonts w:ascii="Arial" w:eastAsia="Times New Roman" w:hAnsi="Arial" w:cs="Arial"/>
          <w:color w:val="000000"/>
          <w:sz w:val="21"/>
          <w:szCs w:val="21"/>
        </w:rPr>
      </w:pPr>
    </w:p>
    <w:p w:rsidR="009A277B" w:rsidRPr="009A277B" w:rsidRDefault="009A277B" w:rsidP="009A277B">
      <w:pPr>
        <w:spacing w:after="0" w:line="240" w:lineRule="auto"/>
        <w:rPr>
          <w:rFonts w:ascii="Times New Roman" w:eastAsia="Times New Roman" w:hAnsi="Times New Roman" w:cs="Times New Roman"/>
          <w:sz w:val="24"/>
          <w:szCs w:val="24"/>
        </w:rPr>
      </w:pPr>
      <w:r w:rsidRPr="009A277B">
        <w:rPr>
          <w:rFonts w:ascii="Arial" w:eastAsia="Times New Roman" w:hAnsi="Arial" w:cs="Arial"/>
          <w:color w:val="000000"/>
          <w:sz w:val="21"/>
          <w:szCs w:val="21"/>
        </w:rPr>
        <w:br/>
      </w:r>
      <w:r w:rsidRPr="009A277B">
        <w:rPr>
          <w:rFonts w:ascii="Arial" w:eastAsia="Times New Roman" w:hAnsi="Arial" w:cs="Arial"/>
          <w:color w:val="000000"/>
          <w:sz w:val="21"/>
          <w:szCs w:val="21"/>
          <w:shd w:val="clear" w:color="auto" w:fill="FFFFFF"/>
        </w:rPr>
        <w:t xml:space="preserve">3) </w:t>
      </w:r>
      <w:r w:rsidRPr="0065102D">
        <w:rPr>
          <w:rFonts w:ascii="Arial" w:eastAsia="Times New Roman" w:hAnsi="Arial" w:cs="Arial"/>
          <w:color w:val="000000"/>
          <w:sz w:val="21"/>
          <w:szCs w:val="21"/>
          <w:highlight w:val="green"/>
          <w:shd w:val="clear" w:color="auto" w:fill="FFFFFF"/>
        </w:rPr>
        <w:t xml:space="preserve">Overriding method </w:t>
      </w:r>
      <w:proofErr w:type="spellStart"/>
      <w:r w:rsidRPr="0065102D">
        <w:rPr>
          <w:rFonts w:ascii="Arial" w:eastAsia="Times New Roman" w:hAnsi="Arial" w:cs="Arial"/>
          <w:color w:val="000000"/>
          <w:sz w:val="21"/>
          <w:szCs w:val="21"/>
          <w:highlight w:val="green"/>
          <w:shd w:val="clear" w:color="auto" w:fill="FFFFFF"/>
        </w:rPr>
        <w:t>can not</w:t>
      </w:r>
      <w:proofErr w:type="spellEnd"/>
      <w:r w:rsidRPr="0065102D">
        <w:rPr>
          <w:rFonts w:ascii="Arial" w:eastAsia="Times New Roman" w:hAnsi="Arial" w:cs="Arial"/>
          <w:color w:val="000000"/>
          <w:sz w:val="21"/>
          <w:szCs w:val="21"/>
          <w:highlight w:val="green"/>
          <w:shd w:val="clear" w:color="auto" w:fill="FFFFFF"/>
        </w:rPr>
        <w:t xml:space="preserve"> reduce access of overridden method</w:t>
      </w:r>
      <w:r w:rsidRPr="009A277B">
        <w:rPr>
          <w:rFonts w:ascii="Arial" w:eastAsia="Times New Roman" w:hAnsi="Arial" w:cs="Arial"/>
          <w:color w:val="000000"/>
          <w:sz w:val="21"/>
          <w:szCs w:val="21"/>
          <w:shd w:val="clear" w:color="auto" w:fill="FFFFFF"/>
        </w:rPr>
        <w:t xml:space="preserve">. It means if overridden method is defined as public than overriding method </w:t>
      </w:r>
      <w:proofErr w:type="spellStart"/>
      <w:r w:rsidRPr="009A277B">
        <w:rPr>
          <w:rFonts w:ascii="Arial" w:eastAsia="Times New Roman" w:hAnsi="Arial" w:cs="Arial"/>
          <w:color w:val="000000"/>
          <w:sz w:val="21"/>
          <w:szCs w:val="21"/>
          <w:shd w:val="clear" w:color="auto" w:fill="FFFFFF"/>
        </w:rPr>
        <w:t>can not</w:t>
      </w:r>
      <w:proofErr w:type="spellEnd"/>
      <w:r w:rsidRPr="009A277B">
        <w:rPr>
          <w:rFonts w:ascii="Arial" w:eastAsia="Times New Roman" w:hAnsi="Arial" w:cs="Arial"/>
          <w:color w:val="000000"/>
          <w:sz w:val="21"/>
          <w:szCs w:val="21"/>
          <w:shd w:val="clear" w:color="auto" w:fill="FFFFFF"/>
        </w:rPr>
        <w:t xml:space="preserve"> be protected or package private. Similarly if original method is protected then overriding method cannot be package-private. You can see what happens </w:t>
      </w:r>
      <w:r w:rsidRPr="009A277B">
        <w:rPr>
          <w:rFonts w:ascii="Arial" w:eastAsia="Times New Roman" w:hAnsi="Arial" w:cs="Arial"/>
          <w:color w:val="000000"/>
          <w:sz w:val="21"/>
          <w:szCs w:val="21"/>
          <w:shd w:val="clear" w:color="auto" w:fill="FFFFFF"/>
        </w:rPr>
        <w:lastRenderedPageBreak/>
        <w:t>if you violate this rule in Java, as seen in this screenshot it will throw compile time error saying "You cannot reduce visibility of inherited method of a class".</w:t>
      </w:r>
    </w:p>
    <w:p w:rsidR="009A277B" w:rsidRPr="009A277B" w:rsidRDefault="009A277B" w:rsidP="009A277B">
      <w:pPr>
        <w:spacing w:after="0" w:line="240" w:lineRule="auto"/>
        <w:jc w:val="center"/>
        <w:rPr>
          <w:rFonts w:ascii="Arial" w:eastAsia="Times New Roman" w:hAnsi="Arial" w:cs="Arial"/>
          <w:color w:val="000000"/>
          <w:sz w:val="21"/>
          <w:szCs w:val="21"/>
        </w:rPr>
      </w:pPr>
      <w:r>
        <w:rPr>
          <w:rFonts w:ascii="Arial" w:eastAsia="Times New Roman" w:hAnsi="Arial" w:cs="Arial"/>
          <w:noProof/>
          <w:color w:val="888888"/>
          <w:sz w:val="21"/>
          <w:szCs w:val="21"/>
        </w:rPr>
        <w:drawing>
          <wp:inline distT="0" distB="0" distL="0" distR="0">
            <wp:extent cx="6096000" cy="2514600"/>
            <wp:effectExtent l="19050" t="0" r="0" b="0"/>
            <wp:docPr id="7" name="Picture 7" descr="You cannot reduce the visibility of the inherited method in Jav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ou cannot reduce the visibility of the inherited method in Java">
                      <a:hlinkClick r:id="rId13"/>
                    </pic:cNvPr>
                    <pic:cNvPicPr>
                      <a:picLocks noChangeAspect="1" noChangeArrowheads="1"/>
                    </pic:cNvPicPr>
                  </pic:nvPicPr>
                  <pic:blipFill>
                    <a:blip r:embed="rId14"/>
                    <a:srcRect/>
                    <a:stretch>
                      <a:fillRect/>
                    </a:stretch>
                  </pic:blipFill>
                  <pic:spPr bwMode="auto">
                    <a:xfrm>
                      <a:off x="0" y="0"/>
                      <a:ext cx="6096000" cy="2514600"/>
                    </a:xfrm>
                    <a:prstGeom prst="rect">
                      <a:avLst/>
                    </a:prstGeom>
                    <a:noFill/>
                    <a:ln w="9525">
                      <a:noFill/>
                      <a:miter lim="800000"/>
                      <a:headEnd/>
                      <a:tailEnd/>
                    </a:ln>
                  </pic:spPr>
                </pic:pic>
              </a:graphicData>
            </a:graphic>
          </wp:inline>
        </w:drawing>
      </w:r>
    </w:p>
    <w:p w:rsidR="009A277B" w:rsidRPr="009A277B" w:rsidRDefault="009A277B" w:rsidP="009A277B">
      <w:pPr>
        <w:spacing w:after="0" w:line="240" w:lineRule="auto"/>
        <w:rPr>
          <w:rFonts w:ascii="Times New Roman" w:eastAsia="Times New Roman" w:hAnsi="Times New Roman" w:cs="Times New Roman"/>
          <w:sz w:val="24"/>
          <w:szCs w:val="24"/>
        </w:rPr>
      </w:pPr>
      <w:r w:rsidRPr="009A277B">
        <w:rPr>
          <w:rFonts w:ascii="Arial" w:eastAsia="Times New Roman" w:hAnsi="Arial" w:cs="Arial"/>
          <w:color w:val="000000"/>
          <w:sz w:val="21"/>
          <w:szCs w:val="21"/>
        </w:rPr>
        <w:br/>
      </w:r>
      <w:r w:rsidRPr="009A277B">
        <w:rPr>
          <w:rFonts w:ascii="Arial" w:eastAsia="Times New Roman" w:hAnsi="Arial" w:cs="Arial"/>
          <w:color w:val="000000"/>
          <w:sz w:val="21"/>
          <w:szCs w:val="21"/>
        </w:rPr>
        <w:br/>
      </w:r>
      <w:r w:rsidRPr="009A277B">
        <w:rPr>
          <w:rFonts w:ascii="Arial" w:eastAsia="Times New Roman" w:hAnsi="Arial" w:cs="Arial"/>
          <w:color w:val="000000"/>
          <w:sz w:val="21"/>
          <w:szCs w:val="21"/>
          <w:shd w:val="clear" w:color="auto" w:fill="FFFFFF"/>
        </w:rPr>
        <w:t xml:space="preserve">4) </w:t>
      </w:r>
      <w:r w:rsidRPr="00DC69EB">
        <w:rPr>
          <w:rFonts w:ascii="Arial" w:eastAsia="Times New Roman" w:hAnsi="Arial" w:cs="Arial"/>
          <w:color w:val="000000"/>
          <w:sz w:val="21"/>
          <w:szCs w:val="21"/>
          <w:highlight w:val="green"/>
          <w:shd w:val="clear" w:color="auto" w:fill="FFFFFF"/>
        </w:rPr>
        <w:t>Overriding method can increase access of overridden method</w:t>
      </w:r>
      <w:r w:rsidRPr="009A277B">
        <w:rPr>
          <w:rFonts w:ascii="Arial" w:eastAsia="Times New Roman" w:hAnsi="Arial" w:cs="Arial"/>
          <w:color w:val="000000"/>
          <w:sz w:val="21"/>
          <w:szCs w:val="21"/>
          <w:shd w:val="clear" w:color="auto" w:fill="FFFFFF"/>
        </w:rPr>
        <w:t xml:space="preserve">. This is opposite of earlier rule, according to this if overridden method is declared as protected than overriding method can be protected or public. Here is an example to see that it's allowed in </w:t>
      </w:r>
      <w:proofErr w:type="gramStart"/>
      <w:r w:rsidRPr="009A277B">
        <w:rPr>
          <w:rFonts w:ascii="Arial" w:eastAsia="Times New Roman" w:hAnsi="Arial" w:cs="Arial"/>
          <w:color w:val="000000"/>
          <w:sz w:val="21"/>
          <w:szCs w:val="21"/>
          <w:shd w:val="clear" w:color="auto" w:fill="FFFFFF"/>
        </w:rPr>
        <w:t>Java :</w:t>
      </w:r>
      <w:proofErr w:type="gramEnd"/>
    </w:p>
    <w:p w:rsidR="009A277B" w:rsidRPr="009A277B" w:rsidRDefault="009A277B" w:rsidP="009A277B">
      <w:pPr>
        <w:spacing w:after="0" w:line="240" w:lineRule="auto"/>
        <w:jc w:val="center"/>
        <w:rPr>
          <w:rFonts w:ascii="Arial" w:eastAsia="Times New Roman" w:hAnsi="Arial" w:cs="Arial"/>
          <w:color w:val="000000"/>
          <w:sz w:val="21"/>
          <w:szCs w:val="21"/>
        </w:rPr>
      </w:pPr>
      <w:r>
        <w:rPr>
          <w:rFonts w:ascii="Arial" w:eastAsia="Times New Roman" w:hAnsi="Arial" w:cs="Arial"/>
          <w:noProof/>
          <w:color w:val="888888"/>
          <w:sz w:val="21"/>
          <w:szCs w:val="21"/>
        </w:rPr>
        <w:drawing>
          <wp:inline distT="0" distB="0" distL="0" distR="0">
            <wp:extent cx="6096000" cy="2095500"/>
            <wp:effectExtent l="19050" t="0" r="0" b="0"/>
            <wp:docPr id="8" name="Picture 8" descr="You can increase visibility of overridden method in Java">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ou can increase visibility of overridden method in Java">
                      <a:hlinkClick r:id="rId15"/>
                    </pic:cNvPr>
                    <pic:cNvPicPr>
                      <a:picLocks noChangeAspect="1" noChangeArrowheads="1"/>
                    </pic:cNvPicPr>
                  </pic:nvPicPr>
                  <pic:blipFill>
                    <a:blip r:embed="rId16"/>
                    <a:srcRect/>
                    <a:stretch>
                      <a:fillRect/>
                    </a:stretch>
                  </pic:blipFill>
                  <pic:spPr bwMode="auto">
                    <a:xfrm>
                      <a:off x="0" y="0"/>
                      <a:ext cx="6096000" cy="2095500"/>
                    </a:xfrm>
                    <a:prstGeom prst="rect">
                      <a:avLst/>
                    </a:prstGeom>
                    <a:noFill/>
                    <a:ln w="9525">
                      <a:noFill/>
                      <a:miter lim="800000"/>
                      <a:headEnd/>
                      <a:tailEnd/>
                    </a:ln>
                  </pic:spPr>
                </pic:pic>
              </a:graphicData>
            </a:graphic>
          </wp:inline>
        </w:drawing>
      </w:r>
    </w:p>
    <w:p w:rsidR="00DC0028" w:rsidRDefault="009A277B" w:rsidP="009A277B">
      <w:pPr>
        <w:spacing w:after="0" w:line="240" w:lineRule="auto"/>
        <w:rPr>
          <w:rFonts w:ascii="Arial" w:eastAsia="Times New Roman" w:hAnsi="Arial" w:cs="Arial"/>
          <w:color w:val="000000"/>
          <w:sz w:val="21"/>
          <w:szCs w:val="21"/>
          <w:shd w:val="clear" w:color="auto" w:fill="FFFFFF"/>
        </w:rPr>
      </w:pPr>
      <w:r w:rsidRPr="009A277B">
        <w:rPr>
          <w:rFonts w:ascii="Arial" w:eastAsia="Times New Roman" w:hAnsi="Arial" w:cs="Arial"/>
          <w:color w:val="000000"/>
          <w:sz w:val="21"/>
          <w:szCs w:val="21"/>
        </w:rPr>
        <w:br/>
      </w:r>
      <w:r w:rsidRPr="009A277B">
        <w:rPr>
          <w:rFonts w:ascii="Arial" w:eastAsia="Times New Roman" w:hAnsi="Arial" w:cs="Arial"/>
          <w:color w:val="000000"/>
          <w:sz w:val="21"/>
          <w:szCs w:val="21"/>
        </w:rPr>
        <w:br/>
      </w:r>
    </w:p>
    <w:p w:rsidR="00DC0028" w:rsidRDefault="00DC0028" w:rsidP="009A277B">
      <w:pPr>
        <w:spacing w:after="0" w:line="240" w:lineRule="auto"/>
        <w:rPr>
          <w:rFonts w:ascii="Arial" w:eastAsia="Times New Roman" w:hAnsi="Arial" w:cs="Arial"/>
          <w:color w:val="000000"/>
          <w:sz w:val="21"/>
          <w:szCs w:val="21"/>
          <w:shd w:val="clear" w:color="auto" w:fill="FFFFFF"/>
        </w:rPr>
      </w:pPr>
    </w:p>
    <w:p w:rsidR="00DC0028" w:rsidRDefault="00DC0028" w:rsidP="009A277B">
      <w:pPr>
        <w:spacing w:after="0" w:line="240" w:lineRule="auto"/>
        <w:rPr>
          <w:rFonts w:ascii="Arial" w:eastAsia="Times New Roman" w:hAnsi="Arial" w:cs="Arial"/>
          <w:color w:val="000000"/>
          <w:sz w:val="21"/>
          <w:szCs w:val="21"/>
          <w:shd w:val="clear" w:color="auto" w:fill="FFFFFF"/>
        </w:rPr>
      </w:pPr>
    </w:p>
    <w:p w:rsidR="00DC0028" w:rsidRDefault="00DC0028" w:rsidP="009A277B">
      <w:pPr>
        <w:spacing w:after="0" w:line="240" w:lineRule="auto"/>
        <w:rPr>
          <w:rFonts w:ascii="Arial" w:eastAsia="Times New Roman" w:hAnsi="Arial" w:cs="Arial"/>
          <w:color w:val="000000"/>
          <w:sz w:val="21"/>
          <w:szCs w:val="21"/>
          <w:shd w:val="clear" w:color="auto" w:fill="FFFFFF"/>
        </w:rPr>
      </w:pPr>
    </w:p>
    <w:p w:rsidR="00DC0028" w:rsidRDefault="00DC0028" w:rsidP="009A277B">
      <w:pPr>
        <w:spacing w:after="0" w:line="240" w:lineRule="auto"/>
        <w:rPr>
          <w:rFonts w:ascii="Arial" w:eastAsia="Times New Roman" w:hAnsi="Arial" w:cs="Arial"/>
          <w:color w:val="000000"/>
          <w:sz w:val="21"/>
          <w:szCs w:val="21"/>
          <w:shd w:val="clear" w:color="auto" w:fill="FFFFFF"/>
        </w:rPr>
      </w:pPr>
    </w:p>
    <w:p w:rsidR="00DC0028" w:rsidRDefault="00DC0028" w:rsidP="009A277B">
      <w:pPr>
        <w:spacing w:after="0" w:line="240" w:lineRule="auto"/>
        <w:rPr>
          <w:rFonts w:ascii="Arial" w:eastAsia="Times New Roman" w:hAnsi="Arial" w:cs="Arial"/>
          <w:color w:val="000000"/>
          <w:sz w:val="21"/>
          <w:szCs w:val="21"/>
          <w:shd w:val="clear" w:color="auto" w:fill="FFFFFF"/>
        </w:rPr>
      </w:pPr>
    </w:p>
    <w:p w:rsidR="00DC0028" w:rsidRDefault="00DC0028" w:rsidP="009A277B">
      <w:pPr>
        <w:spacing w:after="0" w:line="240" w:lineRule="auto"/>
        <w:rPr>
          <w:rFonts w:ascii="Arial" w:eastAsia="Times New Roman" w:hAnsi="Arial" w:cs="Arial"/>
          <w:color w:val="000000"/>
          <w:sz w:val="21"/>
          <w:szCs w:val="21"/>
          <w:shd w:val="clear" w:color="auto" w:fill="FFFFFF"/>
        </w:rPr>
      </w:pPr>
    </w:p>
    <w:p w:rsidR="00DC0028" w:rsidRDefault="00DC0028" w:rsidP="009A277B">
      <w:pPr>
        <w:spacing w:after="0" w:line="240" w:lineRule="auto"/>
        <w:rPr>
          <w:rFonts w:ascii="Arial" w:eastAsia="Times New Roman" w:hAnsi="Arial" w:cs="Arial"/>
          <w:color w:val="000000"/>
          <w:sz w:val="21"/>
          <w:szCs w:val="21"/>
          <w:shd w:val="clear" w:color="auto" w:fill="FFFFFF"/>
        </w:rPr>
      </w:pPr>
    </w:p>
    <w:p w:rsidR="00DC0028" w:rsidRDefault="00DC0028" w:rsidP="009A277B">
      <w:pPr>
        <w:spacing w:after="0" w:line="240" w:lineRule="auto"/>
        <w:rPr>
          <w:rFonts w:ascii="Arial" w:eastAsia="Times New Roman" w:hAnsi="Arial" w:cs="Arial"/>
          <w:color w:val="000000"/>
          <w:sz w:val="21"/>
          <w:szCs w:val="21"/>
          <w:shd w:val="clear" w:color="auto" w:fill="FFFFFF"/>
        </w:rPr>
      </w:pPr>
    </w:p>
    <w:p w:rsidR="00DC0028" w:rsidRDefault="00DC0028" w:rsidP="009A277B">
      <w:pPr>
        <w:spacing w:after="0" w:line="240" w:lineRule="auto"/>
        <w:rPr>
          <w:rFonts w:ascii="Arial" w:eastAsia="Times New Roman" w:hAnsi="Arial" w:cs="Arial"/>
          <w:color w:val="000000"/>
          <w:sz w:val="21"/>
          <w:szCs w:val="21"/>
          <w:shd w:val="clear" w:color="auto" w:fill="FFFFFF"/>
        </w:rPr>
      </w:pPr>
    </w:p>
    <w:p w:rsidR="00DC0028" w:rsidRDefault="00DC0028" w:rsidP="009A277B">
      <w:pPr>
        <w:spacing w:after="0" w:line="240" w:lineRule="auto"/>
        <w:rPr>
          <w:rFonts w:ascii="Arial" w:eastAsia="Times New Roman" w:hAnsi="Arial" w:cs="Arial"/>
          <w:color w:val="000000"/>
          <w:sz w:val="21"/>
          <w:szCs w:val="21"/>
          <w:shd w:val="clear" w:color="auto" w:fill="FFFFFF"/>
        </w:rPr>
      </w:pPr>
    </w:p>
    <w:p w:rsidR="00DC0028" w:rsidRDefault="00DC0028" w:rsidP="009A277B">
      <w:pPr>
        <w:spacing w:after="0" w:line="240" w:lineRule="auto"/>
        <w:rPr>
          <w:rFonts w:ascii="Arial" w:eastAsia="Times New Roman" w:hAnsi="Arial" w:cs="Arial"/>
          <w:color w:val="000000"/>
          <w:sz w:val="21"/>
          <w:szCs w:val="21"/>
          <w:shd w:val="clear" w:color="auto" w:fill="FFFFFF"/>
        </w:rPr>
      </w:pPr>
    </w:p>
    <w:p w:rsidR="00DC0028" w:rsidRDefault="00DC0028" w:rsidP="009A277B">
      <w:pPr>
        <w:spacing w:after="0" w:line="240" w:lineRule="auto"/>
        <w:rPr>
          <w:rFonts w:ascii="Arial" w:eastAsia="Times New Roman" w:hAnsi="Arial" w:cs="Arial"/>
          <w:color w:val="000000"/>
          <w:sz w:val="21"/>
          <w:szCs w:val="21"/>
          <w:shd w:val="clear" w:color="auto" w:fill="FFFFFF"/>
        </w:rPr>
      </w:pPr>
    </w:p>
    <w:p w:rsidR="009A277B" w:rsidRPr="009A277B" w:rsidRDefault="009A277B" w:rsidP="009A277B">
      <w:pPr>
        <w:spacing w:after="0" w:line="240" w:lineRule="auto"/>
        <w:rPr>
          <w:rFonts w:ascii="Times New Roman" w:eastAsia="Times New Roman" w:hAnsi="Times New Roman" w:cs="Times New Roman"/>
          <w:sz w:val="24"/>
          <w:szCs w:val="24"/>
        </w:rPr>
      </w:pPr>
      <w:r w:rsidRPr="009A277B">
        <w:rPr>
          <w:rFonts w:ascii="Arial" w:eastAsia="Times New Roman" w:hAnsi="Arial" w:cs="Arial"/>
          <w:color w:val="000000"/>
          <w:sz w:val="21"/>
          <w:szCs w:val="21"/>
          <w:shd w:val="clear" w:color="auto" w:fill="FFFFFF"/>
        </w:rPr>
        <w:lastRenderedPageBreak/>
        <w:t>5)</w:t>
      </w:r>
      <w:r w:rsidRPr="009A277B">
        <w:rPr>
          <w:rFonts w:ascii="Arial" w:eastAsia="Times New Roman" w:hAnsi="Arial" w:cs="Arial"/>
          <w:b/>
          <w:color w:val="FF0000"/>
          <w:sz w:val="21"/>
          <w:szCs w:val="21"/>
          <w:shd w:val="clear" w:color="auto" w:fill="FFFFFF"/>
        </w:rPr>
        <w:t> </w:t>
      </w:r>
      <w:hyperlink r:id="rId17" w:history="1">
        <w:proofErr w:type="gramStart"/>
        <w:r w:rsidRPr="00815725">
          <w:rPr>
            <w:rFonts w:ascii="Arial" w:eastAsia="Times New Roman" w:hAnsi="Arial" w:cs="Arial"/>
            <w:b/>
            <w:color w:val="FF0000"/>
            <w:sz w:val="21"/>
          </w:rPr>
          <w:t>private</w:t>
        </w:r>
        <w:proofErr w:type="gramEnd"/>
      </w:hyperlink>
      <w:r w:rsidRPr="009A277B">
        <w:rPr>
          <w:rFonts w:ascii="Arial" w:eastAsia="Times New Roman" w:hAnsi="Arial" w:cs="Arial"/>
          <w:b/>
          <w:color w:val="FF0000"/>
          <w:sz w:val="21"/>
          <w:szCs w:val="21"/>
          <w:shd w:val="clear" w:color="auto" w:fill="FFFFFF"/>
        </w:rPr>
        <w:t>, </w:t>
      </w:r>
      <w:hyperlink r:id="rId18" w:history="1">
        <w:r w:rsidRPr="00815725">
          <w:rPr>
            <w:rFonts w:ascii="Arial" w:eastAsia="Times New Roman" w:hAnsi="Arial" w:cs="Arial"/>
            <w:b/>
            <w:color w:val="FF0000"/>
            <w:sz w:val="21"/>
          </w:rPr>
          <w:t>static</w:t>
        </w:r>
      </w:hyperlink>
      <w:r w:rsidRPr="009A277B">
        <w:rPr>
          <w:rFonts w:ascii="Arial" w:eastAsia="Times New Roman" w:hAnsi="Arial" w:cs="Arial"/>
          <w:color w:val="000000"/>
          <w:sz w:val="21"/>
          <w:szCs w:val="21"/>
          <w:shd w:val="clear" w:color="auto" w:fill="FFFFFF"/>
        </w:rPr>
        <w:t> and </w:t>
      </w:r>
      <w:hyperlink r:id="rId19" w:history="1">
        <w:r w:rsidRPr="00815725">
          <w:rPr>
            <w:rFonts w:ascii="Arial" w:eastAsia="Times New Roman" w:hAnsi="Arial" w:cs="Arial"/>
            <w:b/>
            <w:color w:val="FF0000"/>
            <w:sz w:val="21"/>
          </w:rPr>
          <w:t>final method</w:t>
        </w:r>
      </w:hyperlink>
      <w:r w:rsidRPr="009A277B">
        <w:rPr>
          <w:rFonts w:ascii="Arial" w:eastAsia="Times New Roman" w:hAnsi="Arial" w:cs="Arial"/>
          <w:color w:val="000000"/>
          <w:sz w:val="21"/>
          <w:szCs w:val="21"/>
          <w:shd w:val="clear" w:color="auto" w:fill="FFFFFF"/>
        </w:rPr>
        <w:t> </w:t>
      </w:r>
      <w:proofErr w:type="spellStart"/>
      <w:r w:rsidRPr="009A277B">
        <w:rPr>
          <w:rFonts w:ascii="Arial" w:eastAsia="Times New Roman" w:hAnsi="Arial" w:cs="Arial"/>
          <w:color w:val="000000"/>
          <w:sz w:val="21"/>
          <w:szCs w:val="21"/>
          <w:shd w:val="clear" w:color="auto" w:fill="FFFFFF"/>
        </w:rPr>
        <w:t>can not</w:t>
      </w:r>
      <w:proofErr w:type="spellEnd"/>
      <w:r w:rsidRPr="009A277B">
        <w:rPr>
          <w:rFonts w:ascii="Arial" w:eastAsia="Times New Roman" w:hAnsi="Arial" w:cs="Arial"/>
          <w:color w:val="000000"/>
          <w:sz w:val="21"/>
          <w:szCs w:val="21"/>
          <w:shd w:val="clear" w:color="auto" w:fill="FFFFFF"/>
        </w:rPr>
        <w:t xml:space="preserve"> be overridden in Java. See other articles in this blog to learn why you cannot override private, static or final method in Java. By the way, you can hide private and static method but trying to override final method will result in compile time error "Cannot override the final method from a class" as shown in below </w:t>
      </w:r>
      <w:proofErr w:type="gramStart"/>
      <w:r w:rsidRPr="009A277B">
        <w:rPr>
          <w:rFonts w:ascii="Arial" w:eastAsia="Times New Roman" w:hAnsi="Arial" w:cs="Arial"/>
          <w:color w:val="000000"/>
          <w:sz w:val="21"/>
          <w:szCs w:val="21"/>
          <w:shd w:val="clear" w:color="auto" w:fill="FFFFFF"/>
        </w:rPr>
        <w:t>screenshot :</w:t>
      </w:r>
      <w:proofErr w:type="gramEnd"/>
    </w:p>
    <w:p w:rsidR="009A277B" w:rsidRPr="009A277B" w:rsidRDefault="009A277B" w:rsidP="009A277B">
      <w:pPr>
        <w:spacing w:after="0" w:line="240" w:lineRule="auto"/>
        <w:jc w:val="center"/>
        <w:rPr>
          <w:rFonts w:ascii="Arial" w:eastAsia="Times New Roman" w:hAnsi="Arial" w:cs="Arial"/>
          <w:color w:val="000000"/>
          <w:sz w:val="21"/>
          <w:szCs w:val="21"/>
        </w:rPr>
      </w:pPr>
      <w:r>
        <w:rPr>
          <w:rFonts w:ascii="Arial" w:eastAsia="Times New Roman" w:hAnsi="Arial" w:cs="Arial"/>
          <w:noProof/>
          <w:color w:val="888888"/>
          <w:sz w:val="21"/>
          <w:szCs w:val="21"/>
        </w:rPr>
        <w:drawing>
          <wp:inline distT="0" distB="0" distL="0" distR="0">
            <wp:extent cx="6096000" cy="2400300"/>
            <wp:effectExtent l="19050" t="0" r="0" b="0"/>
            <wp:docPr id="9" name="Picture 9" descr="https://1.bp.blogspot.com/-XgyBk3dQLhg/VDakx18bwiI/AAAAAAAACBE/RIw9w9P31hw/s1600/Cannot%2Boverride%2Bthe%2Bfinal%2Bmethod%2Bfrom%2Ba%2BClass%2Bin%2BJava.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bp.blogspot.com/-XgyBk3dQLhg/VDakx18bwiI/AAAAAAAACBE/RIw9w9P31hw/s1600/Cannot%2Boverride%2Bthe%2Bfinal%2Bmethod%2Bfrom%2Ba%2BClass%2Bin%2BJava.png">
                      <a:hlinkClick r:id="rId20"/>
                    </pic:cNvPr>
                    <pic:cNvPicPr>
                      <a:picLocks noChangeAspect="1" noChangeArrowheads="1"/>
                    </pic:cNvPicPr>
                  </pic:nvPicPr>
                  <pic:blipFill>
                    <a:blip r:embed="rId21"/>
                    <a:srcRect/>
                    <a:stretch>
                      <a:fillRect/>
                    </a:stretch>
                  </pic:blipFill>
                  <pic:spPr bwMode="auto">
                    <a:xfrm>
                      <a:off x="0" y="0"/>
                      <a:ext cx="6096000" cy="2400300"/>
                    </a:xfrm>
                    <a:prstGeom prst="rect">
                      <a:avLst/>
                    </a:prstGeom>
                    <a:noFill/>
                    <a:ln w="9525">
                      <a:noFill/>
                      <a:miter lim="800000"/>
                      <a:headEnd/>
                      <a:tailEnd/>
                    </a:ln>
                  </pic:spPr>
                </pic:pic>
              </a:graphicData>
            </a:graphic>
          </wp:inline>
        </w:drawing>
      </w:r>
    </w:p>
    <w:p w:rsidR="009A277B" w:rsidRPr="009A277B" w:rsidRDefault="009A277B" w:rsidP="009A277B">
      <w:pPr>
        <w:spacing w:after="0" w:line="240" w:lineRule="auto"/>
        <w:rPr>
          <w:rFonts w:ascii="Times New Roman" w:eastAsia="Times New Roman" w:hAnsi="Times New Roman" w:cs="Times New Roman"/>
          <w:sz w:val="24"/>
          <w:szCs w:val="24"/>
        </w:rPr>
      </w:pPr>
      <w:r w:rsidRPr="009A277B">
        <w:rPr>
          <w:rFonts w:ascii="Arial" w:eastAsia="Times New Roman" w:hAnsi="Arial" w:cs="Arial"/>
          <w:color w:val="000000"/>
          <w:sz w:val="21"/>
          <w:szCs w:val="21"/>
        </w:rPr>
        <w:br/>
      </w:r>
      <w:r w:rsidRPr="009A277B">
        <w:rPr>
          <w:rFonts w:ascii="Arial" w:eastAsia="Times New Roman" w:hAnsi="Arial" w:cs="Arial"/>
          <w:color w:val="000000"/>
          <w:sz w:val="21"/>
          <w:szCs w:val="21"/>
        </w:rPr>
        <w:br/>
      </w:r>
      <w:r w:rsidRPr="009A277B">
        <w:rPr>
          <w:rFonts w:ascii="Arial" w:eastAsia="Times New Roman" w:hAnsi="Arial" w:cs="Arial"/>
          <w:color w:val="000000"/>
          <w:sz w:val="21"/>
          <w:szCs w:val="21"/>
        </w:rPr>
        <w:br/>
      </w:r>
      <w:r w:rsidRPr="009A277B">
        <w:rPr>
          <w:rFonts w:ascii="Arial" w:eastAsia="Times New Roman" w:hAnsi="Arial" w:cs="Arial"/>
          <w:color w:val="000000"/>
          <w:sz w:val="21"/>
          <w:szCs w:val="21"/>
        </w:rPr>
        <w:br/>
      </w:r>
      <w:r w:rsidRPr="009A277B">
        <w:rPr>
          <w:rFonts w:ascii="Arial" w:eastAsia="Times New Roman" w:hAnsi="Arial" w:cs="Arial"/>
          <w:color w:val="000000"/>
          <w:sz w:val="21"/>
          <w:szCs w:val="21"/>
          <w:shd w:val="clear" w:color="auto" w:fill="FFFFFF"/>
        </w:rPr>
        <w:t xml:space="preserve">6) </w:t>
      </w:r>
      <w:r w:rsidRPr="00C45A7B">
        <w:rPr>
          <w:rFonts w:ascii="Arial" w:eastAsia="Times New Roman" w:hAnsi="Arial" w:cs="Arial"/>
          <w:color w:val="000000"/>
          <w:sz w:val="21"/>
          <w:szCs w:val="21"/>
          <w:highlight w:val="green"/>
          <w:shd w:val="clear" w:color="auto" w:fill="FFFFFF"/>
        </w:rPr>
        <w:t>Return type of overriding method must be same as overridden method</w:t>
      </w:r>
      <w:r w:rsidRPr="009A277B">
        <w:rPr>
          <w:rFonts w:ascii="Arial" w:eastAsia="Times New Roman" w:hAnsi="Arial" w:cs="Arial"/>
          <w:color w:val="000000"/>
          <w:sz w:val="21"/>
          <w:szCs w:val="21"/>
          <w:shd w:val="clear" w:color="auto" w:fill="FFFFFF"/>
        </w:rPr>
        <w:t>. Trying to change return type of method in child class will throw compile time error "return type is incompatible with parent class method" as shown in following screenshot.</w:t>
      </w:r>
    </w:p>
    <w:p w:rsidR="009A277B" w:rsidRPr="009A277B" w:rsidRDefault="009A277B" w:rsidP="009A277B">
      <w:pPr>
        <w:spacing w:after="0" w:line="240" w:lineRule="auto"/>
        <w:jc w:val="center"/>
        <w:rPr>
          <w:rFonts w:ascii="Arial" w:eastAsia="Times New Roman" w:hAnsi="Arial" w:cs="Arial"/>
          <w:color w:val="000000"/>
          <w:sz w:val="21"/>
          <w:szCs w:val="21"/>
        </w:rPr>
      </w:pPr>
      <w:r>
        <w:rPr>
          <w:rFonts w:ascii="Arial" w:eastAsia="Times New Roman" w:hAnsi="Arial" w:cs="Arial"/>
          <w:noProof/>
          <w:color w:val="888888"/>
          <w:sz w:val="21"/>
          <w:szCs w:val="21"/>
        </w:rPr>
        <w:drawing>
          <wp:inline distT="0" distB="0" distL="0" distR="0">
            <wp:extent cx="6096000" cy="2381250"/>
            <wp:effectExtent l="19050" t="0" r="0" b="0"/>
            <wp:docPr id="10" name="Picture 10" descr="Return Type must be same for Overriding method in Java">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turn Type must be same for Overriding method in Java">
                      <a:hlinkClick r:id="rId22"/>
                    </pic:cNvPr>
                    <pic:cNvPicPr>
                      <a:picLocks noChangeAspect="1" noChangeArrowheads="1"/>
                    </pic:cNvPicPr>
                  </pic:nvPicPr>
                  <pic:blipFill>
                    <a:blip r:embed="rId23"/>
                    <a:srcRect/>
                    <a:stretch>
                      <a:fillRect/>
                    </a:stretch>
                  </pic:blipFill>
                  <pic:spPr bwMode="auto">
                    <a:xfrm>
                      <a:off x="0" y="0"/>
                      <a:ext cx="6096000" cy="2381250"/>
                    </a:xfrm>
                    <a:prstGeom prst="rect">
                      <a:avLst/>
                    </a:prstGeom>
                    <a:noFill/>
                    <a:ln w="9525">
                      <a:noFill/>
                      <a:miter lim="800000"/>
                      <a:headEnd/>
                      <a:tailEnd/>
                    </a:ln>
                  </pic:spPr>
                </pic:pic>
              </a:graphicData>
            </a:graphic>
          </wp:inline>
        </w:drawing>
      </w:r>
    </w:p>
    <w:p w:rsidR="00735DE6" w:rsidRPr="00735DE6" w:rsidRDefault="009A277B" w:rsidP="009A277B">
      <w:pPr>
        <w:rPr>
          <w:ins w:id="0" w:author="Unknown"/>
          <w:rFonts w:ascii="Arial" w:eastAsia="Times New Roman" w:hAnsi="Arial" w:cs="Arial"/>
          <w:b/>
          <w:bCs/>
          <w:color w:val="000000"/>
          <w:sz w:val="33"/>
          <w:szCs w:val="33"/>
        </w:rPr>
      </w:pPr>
      <w:r w:rsidRPr="009A277B">
        <w:rPr>
          <w:rFonts w:ascii="Arial" w:eastAsia="Times New Roman" w:hAnsi="Arial" w:cs="Arial"/>
          <w:color w:val="000000"/>
          <w:sz w:val="21"/>
          <w:szCs w:val="21"/>
        </w:rPr>
        <w:br/>
      </w:r>
      <w:r w:rsidRPr="009A277B">
        <w:rPr>
          <w:rFonts w:ascii="Arial" w:eastAsia="Times New Roman" w:hAnsi="Arial" w:cs="Arial"/>
          <w:color w:val="000000"/>
          <w:sz w:val="21"/>
          <w:szCs w:val="21"/>
        </w:rPr>
        <w:br/>
        <w:t>Read more: </w:t>
      </w:r>
      <w:hyperlink r:id="rId24" w:anchor="ixzz4u24NZnEO" w:history="1">
        <w:r w:rsidRPr="009A277B">
          <w:rPr>
            <w:rFonts w:ascii="Arial" w:eastAsia="Times New Roman" w:hAnsi="Arial" w:cs="Arial"/>
            <w:color w:val="003399"/>
            <w:sz w:val="21"/>
          </w:rPr>
          <w:t>http://www.java67.com/2012/09/what-is-rules-of-overloading-and-overriding-in-java.html#ixzz4u24NZnEO</w:t>
        </w:r>
      </w:hyperlink>
      <w:ins w:id="1" w:author="Unknown">
        <w:r w:rsidR="00735DE6" w:rsidRPr="00735DE6">
          <w:rPr>
            <w:rFonts w:ascii="Arial" w:eastAsia="Times New Roman" w:hAnsi="Arial" w:cs="Arial"/>
            <w:b/>
            <w:bCs/>
            <w:color w:val="000000"/>
            <w:sz w:val="33"/>
            <w:szCs w:val="33"/>
            <w:u w:val="single"/>
          </w:rPr>
          <w:t>Method Over</w:t>
        </w:r>
      </w:ins>
      <w:r w:rsidR="009E2CD2">
        <w:rPr>
          <w:rFonts w:ascii="Arial" w:eastAsia="Times New Roman" w:hAnsi="Arial" w:cs="Arial"/>
          <w:b/>
          <w:bCs/>
          <w:color w:val="000000"/>
          <w:sz w:val="33"/>
          <w:szCs w:val="33"/>
          <w:u w:val="single"/>
        </w:rPr>
        <w:t>ri</w:t>
      </w:r>
      <w:ins w:id="2" w:author="Unknown">
        <w:r w:rsidR="00735DE6" w:rsidRPr="00735DE6">
          <w:rPr>
            <w:rFonts w:ascii="Arial" w:eastAsia="Times New Roman" w:hAnsi="Arial" w:cs="Arial"/>
            <w:b/>
            <w:bCs/>
            <w:color w:val="000000"/>
            <w:sz w:val="33"/>
            <w:szCs w:val="33"/>
            <w:u w:val="single"/>
          </w:rPr>
          <w:t>ding Example in Java</w:t>
        </w:r>
      </w:ins>
    </w:p>
    <w:p w:rsidR="00735DE6" w:rsidRPr="00735DE6" w:rsidRDefault="00735DE6" w:rsidP="00735DE6">
      <w:pPr>
        <w:spacing w:after="0" w:line="240" w:lineRule="auto"/>
        <w:rPr>
          <w:ins w:id="3" w:author="Unknown"/>
          <w:rFonts w:ascii="Arial" w:eastAsia="Times New Roman" w:hAnsi="Arial" w:cs="Arial"/>
          <w:color w:val="000000"/>
          <w:sz w:val="21"/>
          <w:szCs w:val="21"/>
        </w:rPr>
      </w:pPr>
      <w:ins w:id="4" w:author="Unknown">
        <w:r w:rsidRPr="00735DE6">
          <w:rPr>
            <w:rFonts w:ascii="Arial" w:eastAsia="Times New Roman" w:hAnsi="Arial" w:cs="Arial"/>
            <w:color w:val="000000"/>
            <w:sz w:val="18"/>
            <w:szCs w:val="18"/>
          </w:rPr>
          <w:t>Now we know </w:t>
        </w:r>
        <w:r w:rsidRPr="00735DE6">
          <w:rPr>
            <w:rFonts w:ascii="Arial" w:eastAsia="Times New Roman" w:hAnsi="Arial" w:cs="Arial"/>
            <w:i/>
            <w:iCs/>
            <w:color w:val="000000"/>
            <w:sz w:val="18"/>
            <w:szCs w:val="18"/>
          </w:rPr>
          <w:t xml:space="preserve">what </w:t>
        </w:r>
        <w:proofErr w:type="gramStart"/>
        <w:r w:rsidRPr="00735DE6">
          <w:rPr>
            <w:rFonts w:ascii="Arial" w:eastAsia="Times New Roman" w:hAnsi="Arial" w:cs="Arial"/>
            <w:i/>
            <w:iCs/>
            <w:color w:val="000000"/>
            <w:sz w:val="18"/>
            <w:szCs w:val="18"/>
          </w:rPr>
          <w:t>is method</w:t>
        </w:r>
        <w:proofErr w:type="gramEnd"/>
        <w:r w:rsidRPr="00735DE6">
          <w:rPr>
            <w:rFonts w:ascii="Arial" w:eastAsia="Times New Roman" w:hAnsi="Arial" w:cs="Arial"/>
            <w:i/>
            <w:iCs/>
            <w:color w:val="000000"/>
            <w:sz w:val="18"/>
            <w:szCs w:val="18"/>
          </w:rPr>
          <w:t xml:space="preserve"> overriding in Java</w:t>
        </w:r>
        <w:r w:rsidRPr="00735DE6">
          <w:rPr>
            <w:rFonts w:ascii="Arial" w:eastAsia="Times New Roman" w:hAnsi="Arial" w:cs="Arial"/>
            <w:color w:val="000000"/>
            <w:sz w:val="18"/>
            <w:szCs w:val="18"/>
          </w:rPr>
          <w:t> and </w:t>
        </w:r>
        <w:r w:rsidRPr="00735DE6">
          <w:rPr>
            <w:rFonts w:ascii="Arial" w:eastAsia="Times New Roman" w:hAnsi="Arial" w:cs="Arial"/>
            <w:i/>
            <w:iCs/>
            <w:color w:val="000000"/>
            <w:sz w:val="18"/>
            <w:szCs w:val="18"/>
          </w:rPr>
          <w:t>rules of method overriding</w:t>
        </w:r>
        <w:r w:rsidRPr="00735DE6">
          <w:rPr>
            <w:rFonts w:ascii="Arial" w:eastAsia="Times New Roman" w:hAnsi="Arial" w:cs="Arial"/>
            <w:color w:val="000000"/>
            <w:sz w:val="18"/>
            <w:szCs w:val="18"/>
          </w:rPr>
          <w:t>, It's time to see an example of how to override method in Java. In this example we have used </w:t>
        </w:r>
        <w:proofErr w:type="spellStart"/>
        <w:r w:rsidR="006A7F76" w:rsidRPr="00735DE6">
          <w:rPr>
            <w:rFonts w:ascii="Arial" w:eastAsia="Times New Roman" w:hAnsi="Arial" w:cs="Arial"/>
            <w:color w:val="000000"/>
            <w:sz w:val="18"/>
            <w:szCs w:val="18"/>
          </w:rPr>
          <w:fldChar w:fldCharType="begin"/>
        </w:r>
        <w:r w:rsidRPr="00735DE6">
          <w:rPr>
            <w:rFonts w:ascii="Arial" w:eastAsia="Times New Roman" w:hAnsi="Arial" w:cs="Arial"/>
            <w:color w:val="000000"/>
            <w:sz w:val="18"/>
            <w:szCs w:val="18"/>
          </w:rPr>
          <w:instrText xml:space="preserve"> HYPERLINK "http://javarevisited.blogspot.sg/2011/02/how-to-implement-thread-in-java.html" </w:instrText>
        </w:r>
        <w:r w:rsidR="006A7F76" w:rsidRPr="00735DE6">
          <w:rPr>
            <w:rFonts w:ascii="Arial" w:eastAsia="Times New Roman" w:hAnsi="Arial" w:cs="Arial"/>
            <w:color w:val="000000"/>
            <w:sz w:val="18"/>
            <w:szCs w:val="18"/>
          </w:rPr>
          <w:fldChar w:fldCharType="separate"/>
        </w:r>
        <w:r w:rsidRPr="00735DE6">
          <w:rPr>
            <w:rFonts w:ascii="Arial" w:eastAsia="Times New Roman" w:hAnsi="Arial" w:cs="Arial"/>
            <w:color w:val="888888"/>
            <w:sz w:val="18"/>
            <w:u w:val="single"/>
          </w:rPr>
          <w:t>Runnable</w:t>
        </w:r>
        <w:proofErr w:type="spellEnd"/>
        <w:r w:rsidRPr="00735DE6">
          <w:rPr>
            <w:rFonts w:ascii="Arial" w:eastAsia="Times New Roman" w:hAnsi="Arial" w:cs="Arial"/>
            <w:color w:val="888888"/>
            <w:sz w:val="18"/>
            <w:u w:val="single"/>
          </w:rPr>
          <w:t xml:space="preserve"> interface</w:t>
        </w:r>
        <w:r w:rsidR="006A7F76" w:rsidRPr="00735DE6">
          <w:rPr>
            <w:rFonts w:ascii="Arial" w:eastAsia="Times New Roman" w:hAnsi="Arial" w:cs="Arial"/>
            <w:color w:val="000000"/>
            <w:sz w:val="18"/>
            <w:szCs w:val="18"/>
          </w:rPr>
          <w:fldChar w:fldCharType="end"/>
        </w:r>
        <w:r w:rsidRPr="00735DE6">
          <w:rPr>
            <w:rFonts w:ascii="Arial" w:eastAsia="Times New Roman" w:hAnsi="Arial" w:cs="Arial"/>
            <w:color w:val="000000"/>
            <w:sz w:val="18"/>
            <w:szCs w:val="18"/>
          </w:rPr>
          <w:t> which has an abstract </w:t>
        </w:r>
        <w:proofErr w:type="gramStart"/>
        <w:r w:rsidRPr="00735DE6">
          <w:rPr>
            <w:rFonts w:ascii="Courier New" w:eastAsia="Times New Roman" w:hAnsi="Courier New" w:cs="Courier New"/>
            <w:color w:val="000000"/>
            <w:sz w:val="18"/>
            <w:szCs w:val="18"/>
          </w:rPr>
          <w:t>run(</w:t>
        </w:r>
        <w:proofErr w:type="gramEnd"/>
        <w:r w:rsidRPr="00735DE6">
          <w:rPr>
            <w:rFonts w:ascii="Courier New" w:eastAsia="Times New Roman" w:hAnsi="Courier New" w:cs="Courier New"/>
            <w:color w:val="000000"/>
            <w:sz w:val="18"/>
            <w:szCs w:val="18"/>
          </w:rPr>
          <w:t>)</w:t>
        </w:r>
        <w:r w:rsidRPr="00735DE6">
          <w:rPr>
            <w:rFonts w:ascii="Arial" w:eastAsia="Times New Roman" w:hAnsi="Arial" w:cs="Arial"/>
            <w:color w:val="000000"/>
            <w:sz w:val="18"/>
            <w:szCs w:val="18"/>
          </w:rPr>
          <w:t xml:space="preserve"> method. We have two </w:t>
        </w:r>
        <w:proofErr w:type="gramStart"/>
        <w:r w:rsidRPr="00735DE6">
          <w:rPr>
            <w:rFonts w:ascii="Arial" w:eastAsia="Times New Roman" w:hAnsi="Arial" w:cs="Arial"/>
            <w:color w:val="000000"/>
            <w:sz w:val="18"/>
            <w:szCs w:val="18"/>
          </w:rPr>
          <w:t>class</w:t>
        </w:r>
        <w:proofErr w:type="gramEnd"/>
        <w:r w:rsidRPr="00735DE6">
          <w:rPr>
            <w:rFonts w:ascii="Arial" w:eastAsia="Times New Roman" w:hAnsi="Arial" w:cs="Arial"/>
            <w:color w:val="000000"/>
            <w:sz w:val="18"/>
            <w:szCs w:val="18"/>
          </w:rPr>
          <w:t> </w:t>
        </w:r>
        <w:r w:rsidRPr="00735DE6">
          <w:rPr>
            <w:rFonts w:ascii="Courier New" w:eastAsia="Times New Roman" w:hAnsi="Courier New" w:cs="Courier New"/>
            <w:color w:val="000000"/>
            <w:sz w:val="18"/>
            <w:szCs w:val="18"/>
          </w:rPr>
          <w:t>Task</w:t>
        </w:r>
        <w:r w:rsidRPr="00735DE6">
          <w:rPr>
            <w:rFonts w:ascii="Arial" w:eastAsia="Times New Roman" w:hAnsi="Arial" w:cs="Arial"/>
            <w:color w:val="000000"/>
            <w:sz w:val="18"/>
            <w:szCs w:val="18"/>
          </w:rPr>
          <w:t> and </w:t>
        </w:r>
        <w:proofErr w:type="spellStart"/>
        <w:r w:rsidRPr="00735DE6">
          <w:rPr>
            <w:rFonts w:ascii="Courier New" w:eastAsia="Times New Roman" w:hAnsi="Courier New" w:cs="Courier New"/>
            <w:color w:val="000000"/>
            <w:sz w:val="18"/>
            <w:szCs w:val="18"/>
          </w:rPr>
          <w:t>PeriodicTask</w:t>
        </w:r>
        <w:proofErr w:type="spellEnd"/>
        <w:r w:rsidRPr="00735DE6">
          <w:rPr>
            <w:rFonts w:ascii="Arial" w:eastAsia="Times New Roman" w:hAnsi="Arial" w:cs="Arial"/>
            <w:color w:val="000000"/>
            <w:sz w:val="18"/>
            <w:szCs w:val="18"/>
          </w:rPr>
          <w:t xml:space="preserve"> which implements </w:t>
        </w:r>
        <w:proofErr w:type="spellStart"/>
        <w:r w:rsidRPr="00735DE6">
          <w:rPr>
            <w:rFonts w:ascii="Arial" w:eastAsia="Times New Roman" w:hAnsi="Arial" w:cs="Arial"/>
            <w:color w:val="000000"/>
            <w:sz w:val="18"/>
            <w:szCs w:val="18"/>
          </w:rPr>
          <w:t>Runnable</w:t>
        </w:r>
        <w:proofErr w:type="spellEnd"/>
        <w:r w:rsidRPr="00735DE6">
          <w:rPr>
            <w:rFonts w:ascii="Arial" w:eastAsia="Times New Roman" w:hAnsi="Arial" w:cs="Arial"/>
            <w:color w:val="000000"/>
            <w:sz w:val="18"/>
            <w:szCs w:val="18"/>
          </w:rPr>
          <w:t xml:space="preserve"> interface and override run method. For the purpose of demonstrating how method overriding works in Java we are calling </w:t>
        </w:r>
        <w:proofErr w:type="gramStart"/>
        <w:r w:rsidRPr="00735DE6">
          <w:rPr>
            <w:rFonts w:ascii="Arial" w:eastAsia="Times New Roman" w:hAnsi="Arial" w:cs="Arial"/>
            <w:color w:val="000000"/>
            <w:sz w:val="18"/>
            <w:szCs w:val="18"/>
          </w:rPr>
          <w:t>run(</w:t>
        </w:r>
        <w:proofErr w:type="gramEnd"/>
        <w:r w:rsidRPr="00735DE6">
          <w:rPr>
            <w:rFonts w:ascii="Arial" w:eastAsia="Times New Roman" w:hAnsi="Arial" w:cs="Arial"/>
            <w:color w:val="000000"/>
            <w:sz w:val="18"/>
            <w:szCs w:val="18"/>
          </w:rPr>
          <w:t xml:space="preserve">) method in same thread, which </w:t>
        </w:r>
        <w:r w:rsidRPr="00735DE6">
          <w:rPr>
            <w:rFonts w:ascii="Arial" w:eastAsia="Times New Roman" w:hAnsi="Arial" w:cs="Arial"/>
            <w:color w:val="000000"/>
            <w:sz w:val="18"/>
            <w:szCs w:val="18"/>
          </w:rPr>
          <w:lastRenderedPageBreak/>
          <w:t>you should not, see </w:t>
        </w:r>
        <w:r w:rsidR="006A7F76" w:rsidRPr="00735DE6">
          <w:rPr>
            <w:rFonts w:ascii="Arial" w:eastAsia="Times New Roman" w:hAnsi="Arial" w:cs="Arial"/>
            <w:color w:val="000000"/>
            <w:sz w:val="18"/>
            <w:szCs w:val="18"/>
          </w:rPr>
          <w:fldChar w:fldCharType="begin"/>
        </w:r>
        <w:r w:rsidRPr="00735DE6">
          <w:rPr>
            <w:rFonts w:ascii="Arial" w:eastAsia="Times New Roman" w:hAnsi="Arial" w:cs="Arial"/>
            <w:color w:val="000000"/>
            <w:sz w:val="18"/>
            <w:szCs w:val="18"/>
          </w:rPr>
          <w:instrText xml:space="preserve"> HYPERLINK "http://javarevisited.blogspot.sg/2012/03/difference-between-start-and-run-method.html" </w:instrText>
        </w:r>
        <w:r w:rsidR="006A7F76" w:rsidRPr="00735DE6">
          <w:rPr>
            <w:rFonts w:ascii="Arial" w:eastAsia="Times New Roman" w:hAnsi="Arial" w:cs="Arial"/>
            <w:color w:val="000000"/>
            <w:sz w:val="18"/>
            <w:szCs w:val="18"/>
          </w:rPr>
          <w:fldChar w:fldCharType="separate"/>
        </w:r>
        <w:r w:rsidRPr="00735DE6">
          <w:rPr>
            <w:rFonts w:ascii="Arial" w:eastAsia="Times New Roman" w:hAnsi="Arial" w:cs="Arial"/>
            <w:color w:val="888888"/>
            <w:sz w:val="18"/>
            <w:u w:val="single"/>
          </w:rPr>
          <w:t>difference between run and start method</w:t>
        </w:r>
        <w:r w:rsidR="006A7F76" w:rsidRPr="00735DE6">
          <w:rPr>
            <w:rFonts w:ascii="Arial" w:eastAsia="Times New Roman" w:hAnsi="Arial" w:cs="Arial"/>
            <w:color w:val="000000"/>
            <w:sz w:val="18"/>
            <w:szCs w:val="18"/>
          </w:rPr>
          <w:fldChar w:fldCharType="end"/>
        </w:r>
        <w:r w:rsidRPr="00735DE6">
          <w:rPr>
            <w:rFonts w:ascii="Arial" w:eastAsia="Times New Roman" w:hAnsi="Arial" w:cs="Arial"/>
            <w:color w:val="000000"/>
            <w:sz w:val="18"/>
            <w:szCs w:val="18"/>
          </w:rPr>
          <w:t> to know why. Because </w:t>
        </w:r>
        <w:proofErr w:type="gramStart"/>
        <w:r w:rsidRPr="00735DE6">
          <w:rPr>
            <w:rFonts w:ascii="Courier New" w:eastAsia="Times New Roman" w:hAnsi="Courier New" w:cs="Courier New"/>
            <w:color w:val="000000"/>
            <w:sz w:val="18"/>
            <w:szCs w:val="18"/>
          </w:rPr>
          <w:t>run(</w:t>
        </w:r>
        <w:proofErr w:type="gramEnd"/>
        <w:r w:rsidRPr="00735DE6">
          <w:rPr>
            <w:rFonts w:ascii="Courier New" w:eastAsia="Times New Roman" w:hAnsi="Courier New" w:cs="Courier New"/>
            <w:color w:val="000000"/>
            <w:sz w:val="18"/>
            <w:szCs w:val="18"/>
          </w:rPr>
          <w:t>)</w:t>
        </w:r>
        <w:r w:rsidRPr="00735DE6">
          <w:rPr>
            <w:rFonts w:ascii="Arial" w:eastAsia="Times New Roman" w:hAnsi="Arial" w:cs="Arial"/>
            <w:color w:val="000000"/>
            <w:sz w:val="18"/>
            <w:szCs w:val="18"/>
          </w:rPr>
          <w:t> is overridden in two separate class, call to </w:t>
        </w:r>
        <w:r w:rsidRPr="00735DE6">
          <w:rPr>
            <w:rFonts w:ascii="Courier New" w:eastAsia="Times New Roman" w:hAnsi="Courier New" w:cs="Courier New"/>
            <w:color w:val="000000"/>
            <w:sz w:val="18"/>
            <w:szCs w:val="18"/>
          </w:rPr>
          <w:t>run()</w:t>
        </w:r>
        <w:r w:rsidRPr="00735DE6">
          <w:rPr>
            <w:rFonts w:ascii="Arial" w:eastAsia="Times New Roman" w:hAnsi="Arial" w:cs="Arial"/>
            <w:color w:val="000000"/>
            <w:sz w:val="18"/>
            <w:szCs w:val="18"/>
          </w:rPr>
          <w:t> method will be resolved during runtime depending upon type of Object.</w:t>
        </w:r>
      </w:ins>
    </w:p>
    <w:p w:rsidR="00735DE6" w:rsidRPr="00735DE6" w:rsidRDefault="00735DE6" w:rsidP="00735DE6">
      <w:pPr>
        <w:spacing w:after="0" w:line="240" w:lineRule="auto"/>
        <w:rPr>
          <w:ins w:id="5" w:author="Unknown"/>
          <w:rFonts w:ascii="Arial" w:eastAsia="Times New Roman" w:hAnsi="Arial" w:cs="Arial"/>
          <w:color w:val="000000"/>
          <w:sz w:val="21"/>
          <w:szCs w:val="21"/>
        </w:rPr>
      </w:pPr>
    </w:p>
    <w:p w:rsidR="00735DE6" w:rsidRPr="00735DE6" w:rsidRDefault="00735DE6" w:rsidP="00735DE6">
      <w:pPr>
        <w:shd w:val="clear" w:color="auto" w:fill="F3F3F3"/>
        <w:spacing w:after="0" w:line="240" w:lineRule="auto"/>
        <w:rPr>
          <w:ins w:id="6" w:author="Unknown"/>
          <w:rFonts w:ascii="Arial" w:eastAsia="Times New Roman" w:hAnsi="Arial" w:cs="Arial"/>
          <w:color w:val="000000"/>
          <w:sz w:val="21"/>
          <w:szCs w:val="21"/>
        </w:rPr>
      </w:pPr>
      <w:ins w:id="7" w:author="Unknown">
        <w:r w:rsidRPr="00735DE6">
          <w:rPr>
            <w:rFonts w:ascii="Courier New" w:eastAsia="Times New Roman" w:hAnsi="Courier New" w:cs="Courier New"/>
            <w:color w:val="008000"/>
            <w:sz w:val="18"/>
            <w:szCs w:val="18"/>
          </w:rPr>
          <w:t>/**</w:t>
        </w:r>
        <w:r w:rsidRPr="00735DE6">
          <w:rPr>
            <w:rFonts w:ascii="Courier New" w:eastAsia="Times New Roman" w:hAnsi="Courier New" w:cs="Courier New"/>
            <w:color w:val="008000"/>
            <w:sz w:val="18"/>
            <w:szCs w:val="18"/>
          </w:rPr>
          <w:br/>
          <w:t> *</w:t>
        </w:r>
        <w:r w:rsidRPr="00735DE6">
          <w:rPr>
            <w:rFonts w:ascii="Courier New" w:eastAsia="Times New Roman" w:hAnsi="Courier New" w:cs="Courier New"/>
            <w:color w:val="008000"/>
            <w:sz w:val="18"/>
            <w:szCs w:val="18"/>
          </w:rPr>
          <w:br/>
          <w:t> * Java program to demonstrate </w:t>
        </w:r>
        <w:r w:rsidRPr="00735DE6">
          <w:rPr>
            <w:rFonts w:ascii="Courier New" w:eastAsia="Times New Roman" w:hAnsi="Courier New" w:cs="Courier New"/>
            <w:b/>
            <w:bCs/>
            <w:color w:val="008000"/>
            <w:sz w:val="18"/>
            <w:szCs w:val="18"/>
          </w:rPr>
          <w:t>how to override method in Java</w:t>
        </w:r>
        <w:r w:rsidRPr="00735DE6">
          <w:rPr>
            <w:rFonts w:ascii="Courier New" w:eastAsia="Times New Roman" w:hAnsi="Courier New" w:cs="Courier New"/>
            <w:color w:val="008000"/>
            <w:sz w:val="18"/>
            <w:szCs w:val="18"/>
          </w:rPr>
          <w:t>.</w:t>
        </w:r>
        <w:r w:rsidRPr="00735DE6">
          <w:rPr>
            <w:rFonts w:ascii="Courier New" w:eastAsia="Times New Roman" w:hAnsi="Courier New" w:cs="Courier New"/>
            <w:color w:val="008000"/>
            <w:sz w:val="18"/>
            <w:szCs w:val="18"/>
          </w:rPr>
          <w:br/>
          <w:t> * Overridden method are resolved during runtime based upon type of object</w:t>
        </w:r>
        <w:r w:rsidRPr="00735DE6">
          <w:rPr>
            <w:rFonts w:ascii="Courier New" w:eastAsia="Times New Roman" w:hAnsi="Courier New" w:cs="Courier New"/>
            <w:color w:val="008000"/>
            <w:sz w:val="18"/>
            <w:szCs w:val="18"/>
          </w:rPr>
          <w:br/>
          <w:t> *</w:t>
        </w:r>
        <w:r w:rsidRPr="00735DE6">
          <w:rPr>
            <w:rFonts w:ascii="Courier New" w:eastAsia="Times New Roman" w:hAnsi="Courier New" w:cs="Courier New"/>
            <w:color w:val="008000"/>
            <w:sz w:val="18"/>
            <w:szCs w:val="18"/>
          </w:rPr>
          <w:br/>
          <w:t xml:space="preserve"> * @author </w:t>
        </w:r>
        <w:proofErr w:type="spellStart"/>
        <w:r w:rsidRPr="00735DE6">
          <w:rPr>
            <w:rFonts w:ascii="Courier New" w:eastAsia="Times New Roman" w:hAnsi="Courier New" w:cs="Courier New"/>
            <w:color w:val="008000"/>
            <w:sz w:val="18"/>
            <w:szCs w:val="18"/>
          </w:rPr>
          <w:t>Javin</w:t>
        </w:r>
        <w:proofErr w:type="spellEnd"/>
        <w:r w:rsidRPr="00735DE6">
          <w:rPr>
            <w:rFonts w:ascii="Courier New" w:eastAsia="Times New Roman" w:hAnsi="Courier New" w:cs="Courier New"/>
            <w:color w:val="008000"/>
            <w:sz w:val="18"/>
            <w:szCs w:val="18"/>
          </w:rPr>
          <w:br/>
          <w:t> */</w:t>
        </w:r>
        <w:r w:rsidRPr="00735DE6">
          <w:rPr>
            <w:rFonts w:ascii="Courier New" w:eastAsia="Times New Roman" w:hAnsi="Courier New" w:cs="Courier New"/>
            <w:color w:val="000000"/>
            <w:sz w:val="18"/>
            <w:szCs w:val="18"/>
          </w:rPr>
          <w:br/>
        </w:r>
        <w:r w:rsidRPr="00735DE6">
          <w:rPr>
            <w:rFonts w:ascii="Courier New" w:eastAsia="Times New Roman" w:hAnsi="Courier New" w:cs="Courier New"/>
            <w:b/>
            <w:bCs/>
            <w:color w:val="000000"/>
            <w:sz w:val="18"/>
            <w:szCs w:val="18"/>
          </w:rPr>
          <w:t>public</w:t>
        </w:r>
        <w:r w:rsidRPr="00735DE6">
          <w:rPr>
            <w:rFonts w:ascii="Courier New" w:eastAsia="Times New Roman" w:hAnsi="Courier New" w:cs="Courier New"/>
            <w:color w:val="000000"/>
            <w:sz w:val="18"/>
            <w:szCs w:val="18"/>
          </w:rPr>
          <w:t> </w:t>
        </w:r>
        <w:r w:rsidRPr="00735DE6">
          <w:rPr>
            <w:rFonts w:ascii="Courier New" w:eastAsia="Times New Roman" w:hAnsi="Courier New" w:cs="Courier New"/>
            <w:b/>
            <w:bCs/>
            <w:color w:val="000000"/>
            <w:sz w:val="18"/>
            <w:szCs w:val="18"/>
          </w:rPr>
          <w:t>class</w:t>
        </w:r>
        <w:r w:rsidRPr="00735DE6">
          <w:rPr>
            <w:rFonts w:ascii="Courier New" w:eastAsia="Times New Roman" w:hAnsi="Courier New" w:cs="Courier New"/>
            <w:color w:val="000000"/>
            <w:sz w:val="18"/>
            <w:szCs w:val="18"/>
          </w:rPr>
          <w:t> </w:t>
        </w:r>
        <w:proofErr w:type="spellStart"/>
        <w:r w:rsidRPr="00735DE6">
          <w:rPr>
            <w:rFonts w:ascii="Courier New" w:eastAsia="Times New Roman" w:hAnsi="Courier New" w:cs="Courier New"/>
            <w:color w:val="000000"/>
            <w:sz w:val="18"/>
            <w:szCs w:val="18"/>
          </w:rPr>
          <w:t>CollectionTest</w:t>
        </w:r>
        <w:proofErr w:type="spellEnd"/>
        <w:r w:rsidRPr="00735DE6">
          <w:rPr>
            <w:rFonts w:ascii="Courier New" w:eastAsia="Times New Roman" w:hAnsi="Courier New" w:cs="Courier New"/>
            <w:color w:val="000000"/>
            <w:sz w:val="18"/>
            <w:szCs w:val="18"/>
          </w:rPr>
          <w:t> </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b/>
            <w:bCs/>
            <w:color w:val="000000"/>
            <w:sz w:val="18"/>
            <w:szCs w:val="18"/>
          </w:rPr>
          <w:t>public</w:t>
        </w:r>
        <w:r w:rsidRPr="00735DE6">
          <w:rPr>
            <w:rFonts w:ascii="Courier New" w:eastAsia="Times New Roman" w:hAnsi="Courier New" w:cs="Courier New"/>
            <w:color w:val="000000"/>
            <w:sz w:val="18"/>
            <w:szCs w:val="18"/>
          </w:rPr>
          <w:t> </w:t>
        </w:r>
        <w:r w:rsidRPr="00735DE6">
          <w:rPr>
            <w:rFonts w:ascii="Courier New" w:eastAsia="Times New Roman" w:hAnsi="Courier New" w:cs="Courier New"/>
            <w:b/>
            <w:bCs/>
            <w:color w:val="000000"/>
            <w:sz w:val="18"/>
            <w:szCs w:val="18"/>
          </w:rPr>
          <w:t>static</w:t>
        </w:r>
        <w:r w:rsidRPr="00735DE6">
          <w:rPr>
            <w:rFonts w:ascii="Courier New" w:eastAsia="Times New Roman" w:hAnsi="Courier New" w:cs="Courier New"/>
            <w:color w:val="000000"/>
            <w:sz w:val="18"/>
            <w:szCs w:val="18"/>
          </w:rPr>
          <w:t> </w:t>
        </w:r>
        <w:r w:rsidRPr="00735DE6">
          <w:rPr>
            <w:rFonts w:ascii="Courier New" w:eastAsia="Times New Roman" w:hAnsi="Courier New" w:cs="Courier New"/>
            <w:b/>
            <w:bCs/>
            <w:color w:val="006600"/>
            <w:sz w:val="18"/>
            <w:szCs w:val="18"/>
          </w:rPr>
          <w:t>void</w:t>
        </w:r>
        <w:r w:rsidRPr="00735DE6">
          <w:rPr>
            <w:rFonts w:ascii="Courier New" w:eastAsia="Times New Roman" w:hAnsi="Courier New" w:cs="Courier New"/>
            <w:color w:val="000000"/>
            <w:sz w:val="18"/>
            <w:szCs w:val="18"/>
          </w:rPr>
          <w:t> main</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b/>
            <w:bCs/>
            <w:color w:val="000000"/>
            <w:sz w:val="18"/>
            <w:szCs w:val="18"/>
          </w:rPr>
          <w:t>String</w:t>
        </w:r>
        <w:r w:rsidRPr="00735DE6">
          <w:rPr>
            <w:rFonts w:ascii="Courier New" w:eastAsia="Times New Roman" w:hAnsi="Courier New" w:cs="Courier New"/>
            <w:color w:val="000000"/>
            <w:sz w:val="18"/>
            <w:szCs w:val="18"/>
          </w:rPr>
          <w:t> </w:t>
        </w:r>
        <w:proofErr w:type="spellStart"/>
        <w:r w:rsidRPr="00735DE6">
          <w:rPr>
            <w:rFonts w:ascii="Courier New" w:eastAsia="Times New Roman" w:hAnsi="Courier New" w:cs="Courier New"/>
            <w:color w:val="000000"/>
            <w:sz w:val="18"/>
            <w:szCs w:val="18"/>
          </w:rPr>
          <w:t>args</w:t>
        </w:r>
        <w:proofErr w:type="spellEnd"/>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t> </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color w:val="000000"/>
            <w:sz w:val="18"/>
            <w:szCs w:val="18"/>
          </w:rPr>
          <w:br/>
          <w:t>      </w:t>
        </w:r>
        <w:proofErr w:type="spellStart"/>
        <w:r w:rsidRPr="00735DE6">
          <w:rPr>
            <w:rFonts w:ascii="Courier New" w:eastAsia="Times New Roman" w:hAnsi="Courier New" w:cs="Courier New"/>
            <w:b/>
            <w:bCs/>
            <w:color w:val="000000"/>
            <w:sz w:val="18"/>
            <w:szCs w:val="18"/>
          </w:rPr>
          <w:t>Runnable</w:t>
        </w:r>
        <w:proofErr w:type="spellEnd"/>
        <w:r w:rsidRPr="00735DE6">
          <w:rPr>
            <w:rFonts w:ascii="Courier New" w:eastAsia="Times New Roman" w:hAnsi="Courier New" w:cs="Courier New"/>
            <w:color w:val="000000"/>
            <w:sz w:val="18"/>
            <w:szCs w:val="18"/>
          </w:rPr>
          <w:t> task = </w:t>
        </w:r>
        <w:r w:rsidRPr="00735DE6">
          <w:rPr>
            <w:rFonts w:ascii="Courier New" w:eastAsia="Times New Roman" w:hAnsi="Courier New" w:cs="Courier New"/>
            <w:b/>
            <w:bCs/>
            <w:color w:val="000000"/>
            <w:sz w:val="18"/>
            <w:szCs w:val="18"/>
          </w:rPr>
          <w:t>new</w:t>
        </w:r>
        <w:r w:rsidRPr="00735DE6">
          <w:rPr>
            <w:rFonts w:ascii="Courier New" w:eastAsia="Times New Roman" w:hAnsi="Courier New" w:cs="Courier New"/>
            <w:color w:val="000000"/>
            <w:sz w:val="18"/>
            <w:szCs w:val="18"/>
          </w:rPr>
          <w:t> Task</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339933"/>
            <w:sz w:val="18"/>
            <w:szCs w:val="18"/>
          </w:rPr>
          <w:t>;</w:t>
        </w:r>
        <w:r w:rsidRPr="00735DE6">
          <w:rPr>
            <w:rFonts w:ascii="Courier New" w:eastAsia="Times New Roman" w:hAnsi="Courier New" w:cs="Courier New"/>
            <w:color w:val="000000"/>
            <w:sz w:val="18"/>
            <w:szCs w:val="18"/>
          </w:rPr>
          <w:br/>
          <w:t xml:space="preserve">      </w:t>
        </w:r>
        <w:proofErr w:type="spellStart"/>
        <w:r w:rsidRPr="00735DE6">
          <w:rPr>
            <w:rFonts w:ascii="Courier New" w:eastAsia="Times New Roman" w:hAnsi="Courier New" w:cs="Courier New"/>
            <w:color w:val="000000"/>
            <w:sz w:val="18"/>
            <w:szCs w:val="18"/>
          </w:rPr>
          <w:t>task.</w:t>
        </w:r>
        <w:r w:rsidRPr="00735DE6">
          <w:rPr>
            <w:rFonts w:ascii="Courier New" w:eastAsia="Times New Roman" w:hAnsi="Courier New" w:cs="Courier New"/>
            <w:color w:val="006633"/>
            <w:sz w:val="18"/>
            <w:szCs w:val="18"/>
          </w:rPr>
          <w:t>run</w:t>
        </w:r>
        <w:proofErr w:type="spellEnd"/>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339933"/>
            <w:sz w:val="18"/>
            <w:szCs w:val="18"/>
          </w:rPr>
          <w:t>;</w:t>
        </w:r>
        <w:r w:rsidRPr="00735DE6">
          <w:rPr>
            <w:rFonts w:ascii="Courier New" w:eastAsia="Times New Roman" w:hAnsi="Courier New" w:cs="Courier New"/>
            <w:color w:val="000000"/>
            <w:sz w:val="18"/>
            <w:szCs w:val="18"/>
          </w:rPr>
          <w:t> </w:t>
        </w:r>
        <w:r w:rsidRPr="00735DE6">
          <w:rPr>
            <w:rFonts w:ascii="Courier New" w:eastAsia="Times New Roman" w:hAnsi="Courier New" w:cs="Courier New"/>
            <w:i/>
            <w:iCs/>
            <w:color w:val="666666"/>
            <w:sz w:val="18"/>
            <w:szCs w:val="18"/>
          </w:rPr>
          <w:t>//call overridden method in Task</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color w:val="000000"/>
            <w:sz w:val="18"/>
            <w:szCs w:val="18"/>
          </w:rPr>
          <w:br/>
          <w:t>      task = </w:t>
        </w:r>
        <w:r w:rsidRPr="00735DE6">
          <w:rPr>
            <w:rFonts w:ascii="Courier New" w:eastAsia="Times New Roman" w:hAnsi="Courier New" w:cs="Courier New"/>
            <w:b/>
            <w:bCs/>
            <w:color w:val="000000"/>
            <w:sz w:val="18"/>
            <w:szCs w:val="18"/>
          </w:rPr>
          <w:t>new</w:t>
        </w:r>
        <w:r w:rsidRPr="00735DE6">
          <w:rPr>
            <w:rFonts w:ascii="Courier New" w:eastAsia="Times New Roman" w:hAnsi="Courier New" w:cs="Courier New"/>
            <w:color w:val="000000"/>
            <w:sz w:val="18"/>
            <w:szCs w:val="18"/>
          </w:rPr>
          <w:t> </w:t>
        </w:r>
        <w:proofErr w:type="spellStart"/>
        <w:r w:rsidRPr="00735DE6">
          <w:rPr>
            <w:rFonts w:ascii="Courier New" w:eastAsia="Times New Roman" w:hAnsi="Courier New" w:cs="Courier New"/>
            <w:color w:val="000000"/>
            <w:sz w:val="18"/>
            <w:szCs w:val="18"/>
          </w:rPr>
          <w:t>PeriodicTask</w:t>
        </w:r>
        <w:proofErr w:type="spellEnd"/>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339933"/>
            <w:sz w:val="18"/>
            <w:szCs w:val="18"/>
          </w:rPr>
          <w:t>;</w:t>
        </w:r>
        <w:r w:rsidRPr="00735DE6">
          <w:rPr>
            <w:rFonts w:ascii="Courier New" w:eastAsia="Times New Roman" w:hAnsi="Courier New" w:cs="Courier New"/>
            <w:color w:val="000000"/>
            <w:sz w:val="18"/>
            <w:szCs w:val="18"/>
          </w:rPr>
          <w:br/>
          <w:t xml:space="preserve">      </w:t>
        </w:r>
        <w:proofErr w:type="spellStart"/>
        <w:r w:rsidRPr="00735DE6">
          <w:rPr>
            <w:rFonts w:ascii="Courier New" w:eastAsia="Times New Roman" w:hAnsi="Courier New" w:cs="Courier New"/>
            <w:color w:val="000000"/>
            <w:sz w:val="18"/>
            <w:szCs w:val="18"/>
          </w:rPr>
          <w:t>task.</w:t>
        </w:r>
        <w:r w:rsidRPr="00735DE6">
          <w:rPr>
            <w:rFonts w:ascii="Courier New" w:eastAsia="Times New Roman" w:hAnsi="Courier New" w:cs="Courier New"/>
            <w:color w:val="006633"/>
            <w:sz w:val="18"/>
            <w:szCs w:val="18"/>
          </w:rPr>
          <w:t>run</w:t>
        </w:r>
        <w:proofErr w:type="spellEnd"/>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339933"/>
            <w:sz w:val="18"/>
            <w:szCs w:val="18"/>
          </w:rPr>
          <w:t>;</w:t>
        </w:r>
        <w:r w:rsidRPr="00735DE6">
          <w:rPr>
            <w:rFonts w:ascii="Courier New" w:eastAsia="Times New Roman" w:hAnsi="Courier New" w:cs="Courier New"/>
            <w:color w:val="000000"/>
            <w:sz w:val="18"/>
            <w:szCs w:val="18"/>
          </w:rPr>
          <w:t> </w:t>
        </w:r>
        <w:r w:rsidRPr="00735DE6">
          <w:rPr>
            <w:rFonts w:ascii="Courier New" w:eastAsia="Times New Roman" w:hAnsi="Courier New" w:cs="Courier New"/>
            <w:i/>
            <w:iCs/>
            <w:color w:val="666666"/>
            <w:sz w:val="18"/>
            <w:szCs w:val="18"/>
          </w:rPr>
          <w:t xml:space="preserve">//calls overridden method in </w:t>
        </w:r>
        <w:proofErr w:type="spellStart"/>
        <w:r w:rsidRPr="00735DE6">
          <w:rPr>
            <w:rFonts w:ascii="Courier New" w:eastAsia="Times New Roman" w:hAnsi="Courier New" w:cs="Courier New"/>
            <w:i/>
            <w:iCs/>
            <w:color w:val="666666"/>
            <w:sz w:val="18"/>
            <w:szCs w:val="18"/>
          </w:rPr>
          <w:t>PeriodicTas</w:t>
        </w:r>
        <w:proofErr w:type="spellEnd"/>
        <w:r w:rsidRPr="00735DE6">
          <w:rPr>
            <w:rFonts w:ascii="Courier New" w:eastAsia="Times New Roman" w:hAnsi="Courier New" w:cs="Courier New"/>
            <w:color w:val="000000"/>
            <w:sz w:val="18"/>
            <w:szCs w:val="18"/>
          </w:rPr>
          <w:br/>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color w:val="000000"/>
            <w:sz w:val="18"/>
            <w:szCs w:val="18"/>
          </w:rPr>
          <w:br/>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br/>
        </w:r>
        <w:r w:rsidRPr="00735DE6">
          <w:rPr>
            <w:rFonts w:ascii="Courier New" w:eastAsia="Times New Roman" w:hAnsi="Courier New" w:cs="Courier New"/>
            <w:color w:val="000000"/>
            <w:sz w:val="18"/>
            <w:szCs w:val="18"/>
          </w:rPr>
          <w:br/>
        </w:r>
        <w:r w:rsidRPr="00735DE6">
          <w:rPr>
            <w:rFonts w:ascii="Courier New" w:eastAsia="Times New Roman" w:hAnsi="Courier New" w:cs="Courier New"/>
            <w:b/>
            <w:bCs/>
            <w:color w:val="000000"/>
            <w:sz w:val="18"/>
            <w:szCs w:val="18"/>
          </w:rPr>
          <w:t>class</w:t>
        </w:r>
        <w:r w:rsidRPr="00735DE6">
          <w:rPr>
            <w:rFonts w:ascii="Courier New" w:eastAsia="Times New Roman" w:hAnsi="Courier New" w:cs="Courier New"/>
            <w:color w:val="000000"/>
            <w:sz w:val="18"/>
            <w:szCs w:val="18"/>
          </w:rPr>
          <w:t> Task </w:t>
        </w:r>
        <w:r w:rsidRPr="00735DE6">
          <w:rPr>
            <w:rFonts w:ascii="Courier New" w:eastAsia="Times New Roman" w:hAnsi="Courier New" w:cs="Courier New"/>
            <w:b/>
            <w:bCs/>
            <w:color w:val="000000"/>
            <w:sz w:val="18"/>
            <w:szCs w:val="18"/>
          </w:rPr>
          <w:t>implements</w:t>
        </w:r>
        <w:r w:rsidRPr="00735DE6">
          <w:rPr>
            <w:rFonts w:ascii="Courier New" w:eastAsia="Times New Roman" w:hAnsi="Courier New" w:cs="Courier New"/>
            <w:color w:val="000000"/>
            <w:sz w:val="18"/>
            <w:szCs w:val="18"/>
          </w:rPr>
          <w:t> </w:t>
        </w:r>
        <w:proofErr w:type="spellStart"/>
        <w:r w:rsidRPr="00735DE6">
          <w:rPr>
            <w:rFonts w:ascii="Courier New" w:eastAsia="Times New Roman" w:hAnsi="Courier New" w:cs="Courier New"/>
            <w:b/>
            <w:bCs/>
            <w:color w:val="000000"/>
            <w:sz w:val="18"/>
            <w:szCs w:val="18"/>
          </w:rPr>
          <w:t>Runnable</w:t>
        </w:r>
        <w:proofErr w:type="spellEnd"/>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br/>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b/>
            <w:bCs/>
            <w:color w:val="000000"/>
            <w:sz w:val="18"/>
            <w:szCs w:val="18"/>
          </w:rPr>
          <w:t>Override</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b/>
            <w:bCs/>
            <w:color w:val="000000"/>
            <w:sz w:val="18"/>
            <w:szCs w:val="18"/>
          </w:rPr>
          <w:t>public</w:t>
        </w:r>
        <w:r w:rsidRPr="00735DE6">
          <w:rPr>
            <w:rFonts w:ascii="Courier New" w:eastAsia="Times New Roman" w:hAnsi="Courier New" w:cs="Courier New"/>
            <w:color w:val="000000"/>
            <w:sz w:val="18"/>
            <w:szCs w:val="18"/>
          </w:rPr>
          <w:t> </w:t>
        </w:r>
        <w:r w:rsidRPr="00735DE6">
          <w:rPr>
            <w:rFonts w:ascii="Courier New" w:eastAsia="Times New Roman" w:hAnsi="Courier New" w:cs="Courier New"/>
            <w:b/>
            <w:bCs/>
            <w:color w:val="006600"/>
            <w:sz w:val="18"/>
            <w:szCs w:val="18"/>
          </w:rPr>
          <w:t>void</w:t>
        </w:r>
        <w:r w:rsidRPr="00735DE6">
          <w:rPr>
            <w:rFonts w:ascii="Courier New" w:eastAsia="Times New Roman" w:hAnsi="Courier New" w:cs="Courier New"/>
            <w:color w:val="000000"/>
            <w:sz w:val="18"/>
            <w:szCs w:val="18"/>
          </w:rPr>
          <w:t> run</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t> </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br/>
          <w:t>        </w:t>
        </w:r>
        <w:proofErr w:type="spellStart"/>
        <w:r w:rsidRPr="00735DE6">
          <w:rPr>
            <w:rFonts w:ascii="Courier New" w:eastAsia="Times New Roman" w:hAnsi="Courier New" w:cs="Courier New"/>
            <w:b/>
            <w:bCs/>
            <w:color w:val="000000"/>
            <w:sz w:val="18"/>
            <w:szCs w:val="18"/>
          </w:rPr>
          <w:t>System</w:t>
        </w:r>
        <w:r w:rsidRPr="00735DE6">
          <w:rPr>
            <w:rFonts w:ascii="Courier New" w:eastAsia="Times New Roman" w:hAnsi="Courier New" w:cs="Courier New"/>
            <w:color w:val="000000"/>
            <w:sz w:val="18"/>
            <w:szCs w:val="18"/>
          </w:rPr>
          <w:t>.</w:t>
        </w:r>
        <w:r w:rsidRPr="00735DE6">
          <w:rPr>
            <w:rFonts w:ascii="Courier New" w:eastAsia="Times New Roman" w:hAnsi="Courier New" w:cs="Courier New"/>
            <w:color w:val="006633"/>
            <w:sz w:val="18"/>
            <w:szCs w:val="18"/>
          </w:rPr>
          <w:t>out</w:t>
        </w:r>
        <w:r w:rsidRPr="00735DE6">
          <w:rPr>
            <w:rFonts w:ascii="Courier New" w:eastAsia="Times New Roman" w:hAnsi="Courier New" w:cs="Courier New"/>
            <w:color w:val="000000"/>
            <w:sz w:val="18"/>
            <w:szCs w:val="18"/>
          </w:rPr>
          <w:t>.</w:t>
        </w:r>
        <w:r w:rsidRPr="00735DE6">
          <w:rPr>
            <w:rFonts w:ascii="Courier New" w:eastAsia="Times New Roman" w:hAnsi="Courier New" w:cs="Courier New"/>
            <w:color w:val="006633"/>
            <w:sz w:val="18"/>
            <w:szCs w:val="18"/>
          </w:rPr>
          <w:t>println</w:t>
        </w:r>
        <w:proofErr w:type="spellEnd"/>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FF"/>
            <w:sz w:val="18"/>
            <w:szCs w:val="18"/>
          </w:rPr>
          <w:t>"Run method overridden in Task class"</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339933"/>
            <w:sz w:val="18"/>
            <w:szCs w:val="18"/>
          </w:rPr>
          <w:t>;</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color w:val="000000"/>
            <w:sz w:val="18"/>
            <w:szCs w:val="18"/>
          </w:rPr>
          <w:br/>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br/>
        </w:r>
        <w:r w:rsidRPr="00735DE6">
          <w:rPr>
            <w:rFonts w:ascii="Courier New" w:eastAsia="Times New Roman" w:hAnsi="Courier New" w:cs="Courier New"/>
            <w:color w:val="000000"/>
            <w:sz w:val="18"/>
            <w:szCs w:val="18"/>
          </w:rPr>
          <w:br/>
        </w:r>
        <w:r w:rsidRPr="00735DE6">
          <w:rPr>
            <w:rFonts w:ascii="Courier New" w:eastAsia="Times New Roman" w:hAnsi="Courier New" w:cs="Courier New"/>
            <w:b/>
            <w:bCs/>
            <w:color w:val="000000"/>
            <w:sz w:val="18"/>
            <w:szCs w:val="18"/>
          </w:rPr>
          <w:t>class</w:t>
        </w:r>
        <w:r w:rsidRPr="00735DE6">
          <w:rPr>
            <w:rFonts w:ascii="Courier New" w:eastAsia="Times New Roman" w:hAnsi="Courier New" w:cs="Courier New"/>
            <w:color w:val="000000"/>
            <w:sz w:val="18"/>
            <w:szCs w:val="18"/>
          </w:rPr>
          <w:t> </w:t>
        </w:r>
        <w:proofErr w:type="spellStart"/>
        <w:r w:rsidRPr="00735DE6">
          <w:rPr>
            <w:rFonts w:ascii="Courier New" w:eastAsia="Times New Roman" w:hAnsi="Courier New" w:cs="Courier New"/>
            <w:color w:val="000000"/>
            <w:sz w:val="18"/>
            <w:szCs w:val="18"/>
          </w:rPr>
          <w:t>PeriodicTask</w:t>
        </w:r>
        <w:proofErr w:type="spellEnd"/>
        <w:r w:rsidRPr="00735DE6">
          <w:rPr>
            <w:rFonts w:ascii="Courier New" w:eastAsia="Times New Roman" w:hAnsi="Courier New" w:cs="Courier New"/>
            <w:color w:val="000000"/>
            <w:sz w:val="18"/>
            <w:szCs w:val="18"/>
          </w:rPr>
          <w:t> </w:t>
        </w:r>
        <w:r w:rsidRPr="00735DE6">
          <w:rPr>
            <w:rFonts w:ascii="Courier New" w:eastAsia="Times New Roman" w:hAnsi="Courier New" w:cs="Courier New"/>
            <w:b/>
            <w:bCs/>
            <w:color w:val="000000"/>
            <w:sz w:val="18"/>
            <w:szCs w:val="18"/>
          </w:rPr>
          <w:t>extends</w:t>
        </w:r>
        <w:r w:rsidRPr="00735DE6">
          <w:rPr>
            <w:rFonts w:ascii="Courier New" w:eastAsia="Times New Roman" w:hAnsi="Courier New" w:cs="Courier New"/>
            <w:color w:val="000000"/>
            <w:sz w:val="18"/>
            <w:szCs w:val="18"/>
          </w:rPr>
          <w:t> Task</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b/>
            <w:bCs/>
            <w:color w:val="000000"/>
            <w:sz w:val="18"/>
            <w:szCs w:val="18"/>
          </w:rPr>
          <w:t>Override</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b/>
            <w:bCs/>
            <w:color w:val="000000"/>
            <w:sz w:val="18"/>
            <w:szCs w:val="18"/>
          </w:rPr>
          <w:t>public</w:t>
        </w:r>
        <w:r w:rsidRPr="00735DE6">
          <w:rPr>
            <w:rFonts w:ascii="Courier New" w:eastAsia="Times New Roman" w:hAnsi="Courier New" w:cs="Courier New"/>
            <w:color w:val="000000"/>
            <w:sz w:val="18"/>
            <w:szCs w:val="18"/>
          </w:rPr>
          <w:t> </w:t>
        </w:r>
        <w:r w:rsidRPr="00735DE6">
          <w:rPr>
            <w:rFonts w:ascii="Courier New" w:eastAsia="Times New Roman" w:hAnsi="Courier New" w:cs="Courier New"/>
            <w:b/>
            <w:bCs/>
            <w:color w:val="006600"/>
            <w:sz w:val="18"/>
            <w:szCs w:val="18"/>
          </w:rPr>
          <w:t>void</w:t>
        </w:r>
        <w:r w:rsidRPr="00735DE6">
          <w:rPr>
            <w:rFonts w:ascii="Courier New" w:eastAsia="Times New Roman" w:hAnsi="Courier New" w:cs="Courier New"/>
            <w:color w:val="000000"/>
            <w:sz w:val="18"/>
            <w:szCs w:val="18"/>
          </w:rPr>
          <w:t> run</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t> </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br/>
          <w:t>        </w:t>
        </w:r>
        <w:proofErr w:type="spellStart"/>
        <w:r w:rsidRPr="00735DE6">
          <w:rPr>
            <w:rFonts w:ascii="Courier New" w:eastAsia="Times New Roman" w:hAnsi="Courier New" w:cs="Courier New"/>
            <w:b/>
            <w:bCs/>
            <w:color w:val="000000"/>
            <w:sz w:val="18"/>
            <w:szCs w:val="18"/>
          </w:rPr>
          <w:t>System</w:t>
        </w:r>
        <w:r w:rsidRPr="00735DE6">
          <w:rPr>
            <w:rFonts w:ascii="Courier New" w:eastAsia="Times New Roman" w:hAnsi="Courier New" w:cs="Courier New"/>
            <w:color w:val="000000"/>
            <w:sz w:val="18"/>
            <w:szCs w:val="18"/>
          </w:rPr>
          <w:t>.</w:t>
        </w:r>
        <w:r w:rsidRPr="00735DE6">
          <w:rPr>
            <w:rFonts w:ascii="Courier New" w:eastAsia="Times New Roman" w:hAnsi="Courier New" w:cs="Courier New"/>
            <w:color w:val="006633"/>
            <w:sz w:val="18"/>
            <w:szCs w:val="18"/>
          </w:rPr>
          <w:t>err</w:t>
        </w:r>
        <w:r w:rsidRPr="00735DE6">
          <w:rPr>
            <w:rFonts w:ascii="Courier New" w:eastAsia="Times New Roman" w:hAnsi="Courier New" w:cs="Courier New"/>
            <w:color w:val="000000"/>
            <w:sz w:val="18"/>
            <w:szCs w:val="18"/>
          </w:rPr>
          <w:t>.</w:t>
        </w:r>
        <w:r w:rsidRPr="00735DE6">
          <w:rPr>
            <w:rFonts w:ascii="Courier New" w:eastAsia="Times New Roman" w:hAnsi="Courier New" w:cs="Courier New"/>
            <w:color w:val="006633"/>
            <w:sz w:val="18"/>
            <w:szCs w:val="18"/>
          </w:rPr>
          <w:t>println</w:t>
        </w:r>
        <w:proofErr w:type="spellEnd"/>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FF"/>
            <w:sz w:val="18"/>
            <w:szCs w:val="18"/>
          </w:rPr>
          <w:t xml:space="preserve">"overridden method run() in </w:t>
        </w:r>
        <w:proofErr w:type="spellStart"/>
        <w:r w:rsidRPr="00735DE6">
          <w:rPr>
            <w:rFonts w:ascii="Courier New" w:eastAsia="Times New Roman" w:hAnsi="Courier New" w:cs="Courier New"/>
            <w:color w:val="0000FF"/>
            <w:sz w:val="18"/>
            <w:szCs w:val="18"/>
          </w:rPr>
          <w:t>PeriodicTask</w:t>
        </w:r>
        <w:proofErr w:type="spellEnd"/>
        <w:r w:rsidRPr="00735DE6">
          <w:rPr>
            <w:rFonts w:ascii="Courier New" w:eastAsia="Times New Roman" w:hAnsi="Courier New" w:cs="Courier New"/>
            <w:color w:val="0000FF"/>
            <w:sz w:val="18"/>
            <w:szCs w:val="18"/>
          </w:rPr>
          <w:t xml:space="preserve"> class"</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339933"/>
            <w:sz w:val="18"/>
            <w:szCs w:val="18"/>
          </w:rPr>
          <w:t>;</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br/>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br/>
        </w:r>
        <w:r w:rsidRPr="00735DE6">
          <w:rPr>
            <w:rFonts w:ascii="Courier New" w:eastAsia="Times New Roman" w:hAnsi="Courier New" w:cs="Courier New"/>
            <w:color w:val="000000"/>
            <w:sz w:val="18"/>
            <w:szCs w:val="18"/>
          </w:rPr>
          <w:br/>
        </w:r>
        <w:r w:rsidRPr="00735DE6">
          <w:rPr>
            <w:rFonts w:ascii="Courier New" w:eastAsia="Times New Roman" w:hAnsi="Courier New" w:cs="Courier New"/>
            <w:b/>
            <w:bCs/>
            <w:color w:val="000000"/>
            <w:sz w:val="18"/>
            <w:szCs w:val="18"/>
          </w:rPr>
          <w:t>Output:</w:t>
        </w:r>
        <w:r w:rsidRPr="00735DE6">
          <w:rPr>
            <w:rFonts w:ascii="Courier New" w:eastAsia="Times New Roman" w:hAnsi="Courier New" w:cs="Courier New"/>
            <w:color w:val="000000"/>
            <w:sz w:val="18"/>
            <w:szCs w:val="18"/>
          </w:rPr>
          <w:br/>
          <w:t>Run method overridden in Task </w:t>
        </w:r>
        <w:r w:rsidRPr="00735DE6">
          <w:rPr>
            <w:rFonts w:ascii="Courier New" w:eastAsia="Times New Roman" w:hAnsi="Courier New" w:cs="Courier New"/>
            <w:b/>
            <w:bCs/>
            <w:color w:val="000000"/>
            <w:sz w:val="18"/>
            <w:szCs w:val="18"/>
          </w:rPr>
          <w:t>class</w:t>
        </w:r>
        <w:r w:rsidRPr="00735DE6">
          <w:rPr>
            <w:rFonts w:ascii="Courier New" w:eastAsia="Times New Roman" w:hAnsi="Courier New" w:cs="Courier New"/>
            <w:color w:val="000000"/>
            <w:sz w:val="18"/>
            <w:szCs w:val="18"/>
          </w:rPr>
          <w:br/>
          <w:t>overridden method run</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t xml:space="preserve"> in </w:t>
        </w:r>
        <w:proofErr w:type="spellStart"/>
        <w:r w:rsidRPr="00735DE6">
          <w:rPr>
            <w:rFonts w:ascii="Courier New" w:eastAsia="Times New Roman" w:hAnsi="Courier New" w:cs="Courier New"/>
            <w:color w:val="000000"/>
            <w:sz w:val="18"/>
            <w:szCs w:val="18"/>
          </w:rPr>
          <w:t>PeriodicTask</w:t>
        </w:r>
        <w:proofErr w:type="spellEnd"/>
        <w:r w:rsidRPr="00735DE6">
          <w:rPr>
            <w:rFonts w:ascii="Courier New" w:eastAsia="Times New Roman" w:hAnsi="Courier New" w:cs="Courier New"/>
            <w:color w:val="000000"/>
            <w:sz w:val="18"/>
            <w:szCs w:val="18"/>
          </w:rPr>
          <w:t> </w:t>
        </w:r>
        <w:r w:rsidRPr="00735DE6">
          <w:rPr>
            <w:rFonts w:ascii="Courier New" w:eastAsia="Times New Roman" w:hAnsi="Courier New" w:cs="Courier New"/>
            <w:b/>
            <w:bCs/>
            <w:color w:val="000000"/>
            <w:sz w:val="18"/>
            <w:szCs w:val="18"/>
          </w:rPr>
          <w:t>class</w:t>
        </w:r>
      </w:ins>
    </w:p>
    <w:p w:rsidR="00735DE6" w:rsidRPr="00735DE6" w:rsidRDefault="00735DE6" w:rsidP="00735DE6">
      <w:pPr>
        <w:spacing w:after="0" w:line="240" w:lineRule="auto"/>
        <w:rPr>
          <w:ins w:id="8" w:author="Unknown"/>
          <w:rFonts w:ascii="Arial" w:eastAsia="Times New Roman" w:hAnsi="Arial" w:cs="Arial"/>
          <w:color w:val="000000"/>
          <w:sz w:val="21"/>
          <w:szCs w:val="21"/>
        </w:rPr>
      </w:pPr>
    </w:p>
    <w:p w:rsidR="00735DE6" w:rsidRPr="00735DE6" w:rsidRDefault="00735DE6" w:rsidP="00735DE6">
      <w:pPr>
        <w:spacing w:after="0" w:line="240" w:lineRule="auto"/>
        <w:rPr>
          <w:ins w:id="9" w:author="Unknown"/>
          <w:rFonts w:ascii="Arial" w:eastAsia="Times New Roman" w:hAnsi="Arial" w:cs="Arial"/>
          <w:color w:val="000000"/>
          <w:sz w:val="21"/>
          <w:szCs w:val="21"/>
        </w:rPr>
      </w:pPr>
    </w:p>
    <w:p w:rsidR="00735DE6" w:rsidRPr="00735DE6" w:rsidRDefault="00735DE6" w:rsidP="00735DE6">
      <w:pPr>
        <w:spacing w:after="0" w:line="240" w:lineRule="auto"/>
        <w:rPr>
          <w:ins w:id="10" w:author="Unknown"/>
          <w:rFonts w:ascii="Arial" w:eastAsia="Times New Roman" w:hAnsi="Arial" w:cs="Arial"/>
          <w:color w:val="000000"/>
          <w:sz w:val="21"/>
          <w:szCs w:val="21"/>
        </w:rPr>
      </w:pPr>
      <w:ins w:id="11" w:author="Unknown">
        <w:r w:rsidRPr="00735DE6">
          <w:rPr>
            <w:rFonts w:ascii="Arial" w:eastAsia="Times New Roman" w:hAnsi="Arial" w:cs="Arial"/>
            <w:color w:val="000000"/>
            <w:sz w:val="18"/>
            <w:szCs w:val="18"/>
          </w:rPr>
          <w:t>That's all on </w:t>
        </w:r>
        <w:proofErr w:type="gramStart"/>
        <w:r w:rsidRPr="00735DE6">
          <w:rPr>
            <w:rFonts w:ascii="Arial" w:eastAsia="Times New Roman" w:hAnsi="Arial" w:cs="Arial"/>
            <w:b/>
            <w:bCs/>
            <w:color w:val="000000"/>
            <w:sz w:val="18"/>
            <w:szCs w:val="18"/>
          </w:rPr>
          <w:t>What</w:t>
        </w:r>
        <w:proofErr w:type="gramEnd"/>
        <w:r w:rsidRPr="00735DE6">
          <w:rPr>
            <w:rFonts w:ascii="Arial" w:eastAsia="Times New Roman" w:hAnsi="Arial" w:cs="Arial"/>
            <w:b/>
            <w:bCs/>
            <w:color w:val="000000"/>
            <w:sz w:val="18"/>
            <w:szCs w:val="18"/>
          </w:rPr>
          <w:t xml:space="preserve"> is method overriding in Java</w:t>
        </w:r>
        <w:r w:rsidRPr="00735DE6">
          <w:rPr>
            <w:rFonts w:ascii="Arial" w:eastAsia="Times New Roman" w:hAnsi="Arial" w:cs="Arial"/>
            <w:color w:val="000000"/>
            <w:sz w:val="18"/>
            <w:szCs w:val="18"/>
          </w:rPr>
          <w:t>, </w:t>
        </w:r>
        <w:r w:rsidRPr="00735DE6">
          <w:rPr>
            <w:rFonts w:ascii="Arial" w:eastAsia="Times New Roman" w:hAnsi="Arial" w:cs="Arial"/>
            <w:i/>
            <w:iCs/>
            <w:color w:val="000000"/>
            <w:sz w:val="18"/>
            <w:szCs w:val="18"/>
          </w:rPr>
          <w:t>Rules of method overriding in Java</w:t>
        </w:r>
        <w:r w:rsidRPr="00735DE6">
          <w:rPr>
            <w:rFonts w:ascii="Arial" w:eastAsia="Times New Roman" w:hAnsi="Arial" w:cs="Arial"/>
            <w:color w:val="000000"/>
            <w:sz w:val="18"/>
            <w:szCs w:val="18"/>
          </w:rPr>
          <w:t> and an example of How to override method in Java. In summary remember to override all abstract method while extending form abstract class or implementing interface. Overridden method are also slower as compared to static and final methods because of dynamic binding but it provides you flexibility, many </w:t>
        </w:r>
        <w:r w:rsidR="006A7F76" w:rsidRPr="00735DE6">
          <w:rPr>
            <w:rFonts w:ascii="Arial" w:eastAsia="Times New Roman" w:hAnsi="Arial" w:cs="Arial"/>
            <w:color w:val="000000"/>
            <w:sz w:val="18"/>
            <w:szCs w:val="18"/>
          </w:rPr>
          <w:fldChar w:fldCharType="begin"/>
        </w:r>
        <w:r w:rsidRPr="00735DE6">
          <w:rPr>
            <w:rFonts w:ascii="Arial" w:eastAsia="Times New Roman" w:hAnsi="Arial" w:cs="Arial"/>
            <w:color w:val="000000"/>
            <w:sz w:val="18"/>
            <w:szCs w:val="18"/>
          </w:rPr>
          <w:instrText xml:space="preserve"> HYPERLINK "http://javarevisited.blogspot.sg/2012/03/10-object-oriented-design-principles.html" </w:instrText>
        </w:r>
        <w:r w:rsidR="006A7F76" w:rsidRPr="00735DE6">
          <w:rPr>
            <w:rFonts w:ascii="Arial" w:eastAsia="Times New Roman" w:hAnsi="Arial" w:cs="Arial"/>
            <w:color w:val="000000"/>
            <w:sz w:val="18"/>
            <w:szCs w:val="18"/>
          </w:rPr>
          <w:fldChar w:fldCharType="separate"/>
        </w:r>
        <w:r w:rsidRPr="00735DE6">
          <w:rPr>
            <w:rFonts w:ascii="Arial" w:eastAsia="Times New Roman" w:hAnsi="Arial" w:cs="Arial"/>
            <w:color w:val="888888"/>
            <w:sz w:val="18"/>
            <w:u w:val="single"/>
          </w:rPr>
          <w:t>popular Object oriented design principles</w:t>
        </w:r>
        <w:r w:rsidR="006A7F76" w:rsidRPr="00735DE6">
          <w:rPr>
            <w:rFonts w:ascii="Arial" w:eastAsia="Times New Roman" w:hAnsi="Arial" w:cs="Arial"/>
            <w:color w:val="000000"/>
            <w:sz w:val="18"/>
            <w:szCs w:val="18"/>
          </w:rPr>
          <w:fldChar w:fldCharType="end"/>
        </w:r>
        <w:r w:rsidRPr="00735DE6">
          <w:rPr>
            <w:rFonts w:ascii="Arial" w:eastAsia="Times New Roman" w:hAnsi="Arial" w:cs="Arial"/>
            <w:color w:val="000000"/>
            <w:sz w:val="18"/>
            <w:szCs w:val="18"/>
          </w:rPr>
          <w:t> are based upon method overriding in Java.</w:t>
        </w:r>
      </w:ins>
    </w:p>
    <w:p w:rsidR="00F65947" w:rsidRDefault="00735DE6" w:rsidP="00735DE6">
      <w:ins w:id="12" w:author="Unknown">
        <w:r w:rsidRPr="00735DE6">
          <w:rPr>
            <w:rFonts w:ascii="Arial" w:eastAsia="Times New Roman" w:hAnsi="Arial" w:cs="Arial"/>
            <w:color w:val="000000"/>
            <w:sz w:val="21"/>
            <w:szCs w:val="21"/>
          </w:rPr>
          <w:br/>
        </w:r>
      </w:ins>
    </w:p>
    <w:p w:rsidR="00F65947" w:rsidRDefault="00F65947" w:rsidP="00F65947">
      <w:pPr>
        <w:pStyle w:val="Heading2"/>
        <w:shd w:val="clear" w:color="auto" w:fill="FFFFFF"/>
        <w:spacing w:before="150" w:beforeAutospacing="0" w:after="150" w:afterAutospacing="0"/>
        <w:textAlignment w:val="baseline"/>
        <w:rPr>
          <w:rFonts w:ascii="inherit" w:hAnsi="inherit" w:cs="Segoe UI"/>
          <w:color w:val="000000"/>
          <w:sz w:val="29"/>
          <w:szCs w:val="29"/>
        </w:rPr>
      </w:pPr>
      <w:r>
        <w:rPr>
          <w:rFonts w:ascii="inherit" w:hAnsi="inherit" w:cs="Segoe UI"/>
          <w:color w:val="000000"/>
          <w:sz w:val="29"/>
          <w:szCs w:val="29"/>
        </w:rPr>
        <w:t>Method Overriding</w:t>
      </w:r>
    </w:p>
    <w:p w:rsidR="00F65947" w:rsidRDefault="00F65947" w:rsidP="00F65947">
      <w:pPr>
        <w:pStyle w:val="NormalWeb"/>
        <w:shd w:val="clear" w:color="auto" w:fill="FFFFFF"/>
        <w:jc w:val="both"/>
        <w:textAlignment w:val="baseline"/>
        <w:rPr>
          <w:rFonts w:ascii="inherit" w:hAnsi="inherit" w:cs="Segoe UI"/>
          <w:color w:val="000000"/>
          <w:sz w:val="21"/>
          <w:szCs w:val="21"/>
        </w:rPr>
      </w:pPr>
      <w:r>
        <w:rPr>
          <w:rFonts w:ascii="inherit" w:hAnsi="inherit" w:cs="Segoe UI"/>
          <w:color w:val="000000"/>
          <w:sz w:val="21"/>
          <w:szCs w:val="21"/>
        </w:rPr>
        <w:t>Using method overriding, child class can provide its own implementation of the method which is already present in the parent class or declared in parent interface.</w:t>
      </w:r>
    </w:p>
    <w:p w:rsidR="00F65947" w:rsidRDefault="00F65947" w:rsidP="00F65947">
      <w:pPr>
        <w:pStyle w:val="NormalWeb"/>
        <w:shd w:val="clear" w:color="auto" w:fill="FFFFFF"/>
        <w:jc w:val="both"/>
        <w:textAlignment w:val="baseline"/>
        <w:rPr>
          <w:rFonts w:ascii="inherit" w:hAnsi="inherit" w:cs="Segoe UI"/>
          <w:color w:val="000000"/>
          <w:sz w:val="21"/>
          <w:szCs w:val="21"/>
        </w:rPr>
      </w:pPr>
      <w:r>
        <w:rPr>
          <w:rFonts w:ascii="inherit" w:hAnsi="inherit" w:cs="Segoe UI"/>
          <w:color w:val="000000"/>
          <w:sz w:val="21"/>
          <w:szCs w:val="21"/>
        </w:rPr>
        <w:lastRenderedPageBreak/>
        <w:t xml:space="preserve">In other words, when method in the sub class has the same name, same parameters and </w:t>
      </w:r>
      <w:r w:rsidRPr="00F65947">
        <w:rPr>
          <w:rFonts w:ascii="inherit" w:hAnsi="inherit" w:cs="Segoe UI"/>
          <w:color w:val="000000"/>
          <w:sz w:val="21"/>
          <w:szCs w:val="21"/>
          <w:highlight w:val="yellow"/>
        </w:rPr>
        <w:t>same return type (or co-variant return type)</w:t>
      </w:r>
      <w:r>
        <w:rPr>
          <w:rFonts w:ascii="inherit" w:hAnsi="inherit" w:cs="Segoe UI"/>
          <w:color w:val="000000"/>
          <w:sz w:val="21"/>
          <w:szCs w:val="21"/>
        </w:rPr>
        <w:t xml:space="preserve"> as parent class or interface, then we can say that child class method has overridden the parent class method.</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t>For Example, </w:t>
      </w:r>
    </w:p>
    <w:p w:rsidR="00F65947" w:rsidRDefault="00F65947" w:rsidP="00F65947">
      <w:pPr>
        <w:pStyle w:val="NormalWeb"/>
        <w:shd w:val="clear" w:color="auto" w:fill="FFFFFF"/>
        <w:jc w:val="both"/>
        <w:textAlignment w:val="baseline"/>
        <w:rPr>
          <w:rFonts w:ascii="inherit" w:hAnsi="inherit" w:cs="Segoe UI"/>
          <w:color w:val="000000"/>
          <w:sz w:val="21"/>
          <w:szCs w:val="21"/>
        </w:rPr>
      </w:pPr>
      <w:proofErr w:type="gramStart"/>
      <w:r>
        <w:rPr>
          <w:rFonts w:ascii="inherit" w:hAnsi="inherit" w:cs="Segoe UI"/>
          <w:color w:val="000000"/>
          <w:sz w:val="21"/>
          <w:szCs w:val="21"/>
        </w:rPr>
        <w:t>Lets</w:t>
      </w:r>
      <w:proofErr w:type="gramEnd"/>
      <w:r>
        <w:rPr>
          <w:rFonts w:ascii="inherit" w:hAnsi="inherit" w:cs="Segoe UI"/>
          <w:color w:val="000000"/>
          <w:sz w:val="21"/>
          <w:szCs w:val="21"/>
        </w:rPr>
        <w:t xml:space="preserve"> understand this using simple example.</w:t>
      </w:r>
    </w:p>
    <w:p w:rsidR="00F65947" w:rsidRDefault="00F65947" w:rsidP="00F65947">
      <w:pPr>
        <w:pStyle w:val="NormalWeb"/>
        <w:shd w:val="clear" w:color="auto" w:fill="FFFFFF"/>
        <w:jc w:val="both"/>
        <w:textAlignment w:val="baseline"/>
        <w:rPr>
          <w:rFonts w:ascii="inherit" w:hAnsi="inherit" w:cs="Segoe UI"/>
          <w:color w:val="000000"/>
          <w:sz w:val="21"/>
          <w:szCs w:val="21"/>
        </w:rPr>
      </w:pPr>
      <w:r>
        <w:rPr>
          <w:rFonts w:ascii="inherit" w:hAnsi="inherit" w:cs="Segoe UI"/>
          <w:noProof/>
          <w:color w:val="000000"/>
          <w:sz w:val="21"/>
          <w:szCs w:val="21"/>
        </w:rPr>
        <w:drawing>
          <wp:inline distT="0" distB="0" distL="0" distR="0">
            <wp:extent cx="5343071" cy="2495550"/>
            <wp:effectExtent l="19050" t="0" r="0" b="0"/>
            <wp:docPr id="1" name="Picture 1" descr="Method Overriding Programmi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hod Overriding Programming Interview Questions"/>
                    <pic:cNvPicPr>
                      <a:picLocks noChangeAspect="1" noChangeArrowheads="1"/>
                    </pic:cNvPicPr>
                  </pic:nvPicPr>
                  <pic:blipFill>
                    <a:blip r:embed="rId25"/>
                    <a:srcRect/>
                    <a:stretch>
                      <a:fillRect/>
                    </a:stretch>
                  </pic:blipFill>
                  <pic:spPr bwMode="auto">
                    <a:xfrm>
                      <a:off x="0" y="0"/>
                      <a:ext cx="5342953" cy="2495495"/>
                    </a:xfrm>
                    <a:prstGeom prst="rect">
                      <a:avLst/>
                    </a:prstGeom>
                    <a:noFill/>
                    <a:ln w="9525">
                      <a:noFill/>
                      <a:miter lim="800000"/>
                      <a:headEnd/>
                      <a:tailEnd/>
                    </a:ln>
                  </pic:spPr>
                </pic:pic>
              </a:graphicData>
            </a:graphic>
          </wp:inline>
        </w:drawing>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color w:val="000000"/>
          <w:sz w:val="21"/>
          <w:szCs w:val="21"/>
        </w:rPr>
        <w:t xml:space="preserve">We have two </w:t>
      </w:r>
      <w:proofErr w:type="gramStart"/>
      <w:r>
        <w:rPr>
          <w:rFonts w:ascii="inherit" w:hAnsi="inherit" w:cs="Segoe UI"/>
          <w:color w:val="000000"/>
          <w:sz w:val="21"/>
          <w:szCs w:val="21"/>
        </w:rPr>
        <w:t>classes :</w:t>
      </w:r>
      <w:proofErr w:type="gramEnd"/>
      <w:r>
        <w:rPr>
          <w:rFonts w:ascii="inherit" w:hAnsi="inherit" w:cs="Segoe UI"/>
          <w:color w:val="000000"/>
          <w:sz w:val="21"/>
          <w:szCs w:val="21"/>
        </w:rPr>
        <w:t xml:space="preserve"> parent class </w:t>
      </w:r>
      <w:r>
        <w:rPr>
          <w:rStyle w:val="HTMLCode"/>
          <w:rFonts w:ascii="Consolas" w:hAnsi="Consolas" w:cs="Consolas"/>
          <w:color w:val="565656"/>
          <w:sz w:val="21"/>
          <w:szCs w:val="21"/>
          <w:bdr w:val="none" w:sz="0" w:space="0" w:color="auto" w:frame="1"/>
          <w:shd w:val="clear" w:color="auto" w:fill="FFFFFF"/>
        </w:rPr>
        <w:t>Shape</w:t>
      </w:r>
      <w:r>
        <w:rPr>
          <w:rFonts w:ascii="inherit" w:hAnsi="inherit" w:cs="Segoe UI"/>
          <w:color w:val="000000"/>
          <w:sz w:val="21"/>
          <w:szCs w:val="21"/>
        </w:rPr>
        <w:t> and child class </w:t>
      </w:r>
      <w:r>
        <w:rPr>
          <w:rStyle w:val="HTMLCode"/>
          <w:rFonts w:ascii="Consolas" w:hAnsi="Consolas" w:cs="Consolas"/>
          <w:color w:val="565656"/>
          <w:sz w:val="21"/>
          <w:szCs w:val="21"/>
          <w:bdr w:val="none" w:sz="0" w:space="0" w:color="auto" w:frame="1"/>
          <w:shd w:val="clear" w:color="auto" w:fill="FFFFFF"/>
        </w:rPr>
        <w:t>Circle</w:t>
      </w:r>
      <w:r>
        <w:rPr>
          <w:rFonts w:ascii="inherit" w:hAnsi="inherit" w:cs="Segoe UI"/>
          <w:color w:val="000000"/>
          <w:sz w:val="21"/>
          <w:szCs w:val="21"/>
        </w:rPr>
        <w:t> which extends </w:t>
      </w:r>
      <w:r>
        <w:rPr>
          <w:rStyle w:val="HTMLCode"/>
          <w:rFonts w:ascii="Consolas" w:hAnsi="Consolas" w:cs="Consolas"/>
          <w:color w:val="565656"/>
          <w:sz w:val="21"/>
          <w:szCs w:val="21"/>
          <w:bdr w:val="none" w:sz="0" w:space="0" w:color="auto" w:frame="1"/>
          <w:shd w:val="clear" w:color="auto" w:fill="FFFFFF"/>
        </w:rPr>
        <w:t>Shape</w:t>
      </w:r>
      <w:r>
        <w:rPr>
          <w:rFonts w:ascii="inherit" w:hAnsi="inherit" w:cs="Segoe UI"/>
          <w:color w:val="000000"/>
          <w:sz w:val="21"/>
          <w:szCs w:val="21"/>
        </w:rPr>
        <w:t> class.</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color w:val="000000"/>
          <w:sz w:val="21"/>
          <w:szCs w:val="21"/>
        </w:rPr>
        <w:t>Both the class has common method </w:t>
      </w:r>
      <w:proofErr w:type="gramStart"/>
      <w:r>
        <w:rPr>
          <w:rStyle w:val="HTMLCode"/>
          <w:rFonts w:ascii="Consolas" w:hAnsi="Consolas" w:cs="Consolas"/>
          <w:color w:val="565656"/>
          <w:sz w:val="21"/>
          <w:szCs w:val="21"/>
          <w:bdr w:val="none" w:sz="0" w:space="0" w:color="auto" w:frame="1"/>
          <w:shd w:val="clear" w:color="auto" w:fill="FFFFFF"/>
        </w:rPr>
        <w:t>draw(</w:t>
      </w:r>
      <w:proofErr w:type="gramEnd"/>
      <w:r>
        <w:rPr>
          <w:rStyle w:val="HTMLCode"/>
          <w:rFonts w:ascii="Consolas" w:hAnsi="Consolas" w:cs="Consolas"/>
          <w:color w:val="565656"/>
          <w:sz w:val="21"/>
          <w:szCs w:val="21"/>
          <w:bdr w:val="none" w:sz="0" w:space="0" w:color="auto" w:frame="1"/>
          <w:shd w:val="clear" w:color="auto" w:fill="FFFFFF"/>
        </w:rPr>
        <w:t>)</w:t>
      </w:r>
      <w:r>
        <w:rPr>
          <w:rFonts w:ascii="inherit" w:hAnsi="inherit" w:cs="Segoe UI"/>
          <w:color w:val="000000"/>
          <w:sz w:val="21"/>
          <w:szCs w:val="21"/>
        </w:rPr>
        <w:t>. </w:t>
      </w:r>
      <w:r>
        <w:rPr>
          <w:rStyle w:val="HTMLCode"/>
          <w:rFonts w:ascii="Consolas" w:hAnsi="Consolas" w:cs="Consolas"/>
          <w:color w:val="565656"/>
          <w:sz w:val="21"/>
          <w:szCs w:val="21"/>
          <w:bdr w:val="none" w:sz="0" w:space="0" w:color="auto" w:frame="1"/>
          <w:shd w:val="clear" w:color="auto" w:fill="FFFFFF"/>
        </w:rPr>
        <w:t>Circle</w:t>
      </w:r>
      <w:r>
        <w:rPr>
          <w:rFonts w:ascii="inherit" w:hAnsi="inherit" w:cs="Segoe UI"/>
          <w:color w:val="000000"/>
          <w:sz w:val="21"/>
          <w:szCs w:val="21"/>
        </w:rPr>
        <w:t> class has provided its own implementation of </w:t>
      </w:r>
      <w:proofErr w:type="gramStart"/>
      <w:r>
        <w:rPr>
          <w:rStyle w:val="HTMLCode"/>
          <w:rFonts w:ascii="Consolas" w:hAnsi="Consolas" w:cs="Consolas"/>
          <w:color w:val="565656"/>
          <w:sz w:val="21"/>
          <w:szCs w:val="21"/>
          <w:bdr w:val="none" w:sz="0" w:space="0" w:color="auto" w:frame="1"/>
          <w:shd w:val="clear" w:color="auto" w:fill="FFFFFF"/>
        </w:rPr>
        <w:t>draw(</w:t>
      </w:r>
      <w:proofErr w:type="gramEnd"/>
      <w:r>
        <w:rPr>
          <w:rStyle w:val="HTMLCode"/>
          <w:rFonts w:ascii="Consolas" w:hAnsi="Consolas" w:cs="Consolas"/>
          <w:color w:val="565656"/>
          <w:sz w:val="21"/>
          <w:szCs w:val="21"/>
          <w:bdr w:val="none" w:sz="0" w:space="0" w:color="auto" w:frame="1"/>
          <w:shd w:val="clear" w:color="auto" w:fill="FFFFFF"/>
        </w:rPr>
        <w:t>)</w:t>
      </w:r>
      <w:r>
        <w:rPr>
          <w:rFonts w:ascii="inherit" w:hAnsi="inherit" w:cs="Segoe UI"/>
          <w:color w:val="000000"/>
          <w:sz w:val="21"/>
          <w:szCs w:val="21"/>
        </w:rPr>
        <w:t> method. In other words, it has overridden </w:t>
      </w:r>
      <w:proofErr w:type="gramStart"/>
      <w:r>
        <w:rPr>
          <w:rStyle w:val="HTMLCode"/>
          <w:rFonts w:ascii="Consolas" w:hAnsi="Consolas" w:cs="Consolas"/>
          <w:color w:val="565656"/>
          <w:sz w:val="21"/>
          <w:szCs w:val="21"/>
          <w:bdr w:val="none" w:sz="0" w:space="0" w:color="auto" w:frame="1"/>
          <w:shd w:val="clear" w:color="auto" w:fill="FFFFFF"/>
        </w:rPr>
        <w:t>draw(</w:t>
      </w:r>
      <w:proofErr w:type="gramEnd"/>
      <w:r>
        <w:rPr>
          <w:rStyle w:val="HTMLCode"/>
          <w:rFonts w:ascii="Consolas" w:hAnsi="Consolas" w:cs="Consolas"/>
          <w:color w:val="565656"/>
          <w:sz w:val="21"/>
          <w:szCs w:val="21"/>
          <w:bdr w:val="none" w:sz="0" w:space="0" w:color="auto" w:frame="1"/>
          <w:shd w:val="clear" w:color="auto" w:fill="FFFFFF"/>
        </w:rPr>
        <w:t>)</w:t>
      </w:r>
      <w:r>
        <w:rPr>
          <w:rFonts w:ascii="inherit" w:hAnsi="inherit" w:cs="Segoe UI"/>
          <w:color w:val="000000"/>
          <w:sz w:val="21"/>
          <w:szCs w:val="21"/>
        </w:rPr>
        <w:t> method of </w:t>
      </w:r>
      <w:r>
        <w:rPr>
          <w:rStyle w:val="HTMLCode"/>
          <w:rFonts w:ascii="Consolas" w:hAnsi="Consolas" w:cs="Consolas"/>
          <w:color w:val="565656"/>
          <w:sz w:val="21"/>
          <w:szCs w:val="21"/>
          <w:bdr w:val="none" w:sz="0" w:space="0" w:color="auto" w:frame="1"/>
          <w:shd w:val="clear" w:color="auto" w:fill="FFFFFF"/>
        </w:rPr>
        <w:t>Shape</w:t>
      </w:r>
      <w:r>
        <w:rPr>
          <w:rFonts w:ascii="inherit" w:hAnsi="inherit" w:cs="Segoe UI"/>
          <w:color w:val="000000"/>
          <w:sz w:val="21"/>
          <w:szCs w:val="21"/>
        </w:rPr>
        <w:t> class.</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color w:val="000000"/>
          <w:sz w:val="21"/>
          <w:szCs w:val="21"/>
        </w:rPr>
        <w:t>Along with </w:t>
      </w:r>
      <w:proofErr w:type="gramStart"/>
      <w:r>
        <w:rPr>
          <w:rStyle w:val="HTMLCode"/>
          <w:rFonts w:ascii="Consolas" w:hAnsi="Consolas" w:cs="Consolas"/>
          <w:color w:val="565656"/>
          <w:sz w:val="21"/>
          <w:szCs w:val="21"/>
          <w:bdr w:val="none" w:sz="0" w:space="0" w:color="auto" w:frame="1"/>
          <w:shd w:val="clear" w:color="auto" w:fill="FFFFFF"/>
        </w:rPr>
        <w:t>draw(</w:t>
      </w:r>
      <w:proofErr w:type="gramEnd"/>
      <w:r>
        <w:rPr>
          <w:rStyle w:val="HTMLCode"/>
          <w:rFonts w:ascii="Consolas" w:hAnsi="Consolas" w:cs="Consolas"/>
          <w:color w:val="565656"/>
          <w:sz w:val="21"/>
          <w:szCs w:val="21"/>
          <w:bdr w:val="none" w:sz="0" w:space="0" w:color="auto" w:frame="1"/>
          <w:shd w:val="clear" w:color="auto" w:fill="FFFFFF"/>
        </w:rPr>
        <w:t>)</w:t>
      </w:r>
      <w:r>
        <w:rPr>
          <w:rFonts w:ascii="inherit" w:hAnsi="inherit" w:cs="Segoe UI"/>
          <w:color w:val="000000"/>
          <w:sz w:val="21"/>
          <w:szCs w:val="21"/>
        </w:rPr>
        <w:t> method, Shape class also contains </w:t>
      </w:r>
      <w:r>
        <w:rPr>
          <w:rStyle w:val="HTMLCode"/>
          <w:rFonts w:ascii="Consolas" w:hAnsi="Consolas" w:cs="Consolas"/>
          <w:color w:val="565656"/>
          <w:sz w:val="21"/>
          <w:szCs w:val="21"/>
          <w:bdr w:val="none" w:sz="0" w:space="0" w:color="auto" w:frame="1"/>
          <w:shd w:val="clear" w:color="auto" w:fill="FFFFFF"/>
        </w:rPr>
        <w:t>fill()</w:t>
      </w:r>
      <w:r>
        <w:rPr>
          <w:rFonts w:ascii="inherit" w:hAnsi="inherit" w:cs="Segoe UI"/>
          <w:color w:val="000000"/>
          <w:sz w:val="21"/>
          <w:szCs w:val="21"/>
        </w:rPr>
        <w:t> method which has not been overridden by </w:t>
      </w:r>
      <w:r>
        <w:rPr>
          <w:rStyle w:val="HTMLCode"/>
          <w:rFonts w:ascii="Consolas" w:hAnsi="Consolas" w:cs="Consolas"/>
          <w:color w:val="565656"/>
          <w:sz w:val="21"/>
          <w:szCs w:val="21"/>
          <w:bdr w:val="none" w:sz="0" w:space="0" w:color="auto" w:frame="1"/>
          <w:shd w:val="clear" w:color="auto" w:fill="FFFFFF"/>
        </w:rPr>
        <w:t>Circle</w:t>
      </w:r>
      <w:r>
        <w:rPr>
          <w:rFonts w:ascii="inherit" w:hAnsi="inherit" w:cs="Segoe UI"/>
          <w:color w:val="000000"/>
          <w:sz w:val="21"/>
          <w:szCs w:val="21"/>
        </w:rPr>
        <w:t> class. But this method will be inherited to </w:t>
      </w:r>
      <w:r>
        <w:rPr>
          <w:rStyle w:val="HTMLCode"/>
          <w:rFonts w:ascii="Consolas" w:hAnsi="Consolas" w:cs="Consolas"/>
          <w:color w:val="565656"/>
          <w:sz w:val="21"/>
          <w:szCs w:val="21"/>
          <w:bdr w:val="none" w:sz="0" w:space="0" w:color="auto" w:frame="1"/>
          <w:shd w:val="clear" w:color="auto" w:fill="FFFFFF"/>
        </w:rPr>
        <w:t>Circle</w:t>
      </w:r>
      <w:r>
        <w:rPr>
          <w:rFonts w:ascii="inherit" w:hAnsi="inherit" w:cs="Segoe UI"/>
          <w:color w:val="000000"/>
          <w:sz w:val="21"/>
          <w:szCs w:val="21"/>
        </w:rPr>
        <w:t> class with default implementation.</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color w:val="000000"/>
          <w:sz w:val="21"/>
          <w:szCs w:val="21"/>
        </w:rPr>
        <w:t>Purpose of method overriding is very clear here. Circle class wants to provide its own implementation of </w:t>
      </w:r>
      <w:proofErr w:type="gramStart"/>
      <w:r>
        <w:rPr>
          <w:rStyle w:val="HTMLCode"/>
          <w:rFonts w:ascii="Consolas" w:hAnsi="Consolas" w:cs="Consolas"/>
          <w:color w:val="565656"/>
          <w:sz w:val="21"/>
          <w:szCs w:val="21"/>
          <w:bdr w:val="none" w:sz="0" w:space="0" w:color="auto" w:frame="1"/>
          <w:shd w:val="clear" w:color="auto" w:fill="FFFFFF"/>
        </w:rPr>
        <w:t>draw(</w:t>
      </w:r>
      <w:proofErr w:type="gramEnd"/>
      <w:r>
        <w:rPr>
          <w:rStyle w:val="HTMLCode"/>
          <w:rFonts w:ascii="Consolas" w:hAnsi="Consolas" w:cs="Consolas"/>
          <w:color w:val="565656"/>
          <w:sz w:val="21"/>
          <w:szCs w:val="21"/>
          <w:bdr w:val="none" w:sz="0" w:space="0" w:color="auto" w:frame="1"/>
          <w:shd w:val="clear" w:color="auto" w:fill="FFFFFF"/>
        </w:rPr>
        <w:t>)</w:t>
      </w:r>
      <w:r>
        <w:rPr>
          <w:rFonts w:ascii="inherit" w:hAnsi="inherit" w:cs="Segoe UI"/>
          <w:color w:val="000000"/>
          <w:sz w:val="21"/>
          <w:szCs w:val="21"/>
        </w:rPr>
        <w:t> method so that when it calls this method, it will print '</w:t>
      </w:r>
      <w:r>
        <w:rPr>
          <w:rStyle w:val="Strong"/>
          <w:rFonts w:ascii="inherit" w:hAnsi="inherit" w:cs="Segoe UI"/>
          <w:color w:val="000000"/>
          <w:sz w:val="21"/>
          <w:szCs w:val="21"/>
          <w:bdr w:val="none" w:sz="0" w:space="0" w:color="auto" w:frame="1"/>
        </w:rPr>
        <w:t>Circle</w:t>
      </w:r>
      <w:r>
        <w:rPr>
          <w:rFonts w:ascii="inherit" w:hAnsi="inherit" w:cs="Segoe UI"/>
          <w:color w:val="000000"/>
          <w:sz w:val="21"/>
          <w:szCs w:val="21"/>
        </w:rPr>
        <w:t>' instead of '</w:t>
      </w:r>
      <w:r>
        <w:rPr>
          <w:rStyle w:val="Strong"/>
          <w:rFonts w:ascii="inherit" w:hAnsi="inherit" w:cs="Segoe UI"/>
          <w:color w:val="000000"/>
          <w:sz w:val="21"/>
          <w:szCs w:val="21"/>
          <w:bdr w:val="none" w:sz="0" w:space="0" w:color="auto" w:frame="1"/>
        </w:rPr>
        <w:t>Shape</w:t>
      </w:r>
      <w:r>
        <w:rPr>
          <w:rFonts w:ascii="inherit" w:hAnsi="inherit" w:cs="Segoe UI"/>
          <w:color w:val="000000"/>
          <w:sz w:val="21"/>
          <w:szCs w:val="21"/>
        </w:rPr>
        <w:t>'.</w:t>
      </w:r>
    </w:p>
    <w:tbl>
      <w:tblPr>
        <w:tblW w:w="12450" w:type="dxa"/>
        <w:tblCellMar>
          <w:left w:w="0" w:type="dxa"/>
          <w:right w:w="0" w:type="dxa"/>
        </w:tblCellMar>
        <w:tblLook w:val="04A0"/>
      </w:tblPr>
      <w:tblGrid>
        <w:gridCol w:w="555"/>
        <w:gridCol w:w="11895"/>
      </w:tblGrid>
      <w:tr w:rsidR="00F65947" w:rsidTr="00F65947">
        <w:tc>
          <w:tcPr>
            <w:tcW w:w="0" w:type="auto"/>
            <w:vAlign w:val="center"/>
            <w:hideMark/>
          </w:tcPr>
          <w:p w:rsidR="00F65947" w:rsidRDefault="00F65947" w:rsidP="00F65947">
            <w:r>
              <w:t>1</w:t>
            </w:r>
          </w:p>
          <w:p w:rsidR="00F65947" w:rsidRDefault="00F65947" w:rsidP="00F65947">
            <w:r>
              <w:t>2</w:t>
            </w:r>
          </w:p>
          <w:p w:rsidR="00F65947" w:rsidRDefault="00F65947" w:rsidP="00F65947">
            <w:r>
              <w:t>3</w:t>
            </w:r>
          </w:p>
          <w:p w:rsidR="00F65947" w:rsidRDefault="00F65947" w:rsidP="00F65947">
            <w:r>
              <w:t>4</w:t>
            </w:r>
          </w:p>
          <w:p w:rsidR="00F65947" w:rsidRDefault="00F65947" w:rsidP="00F65947">
            <w:r>
              <w:t>5</w:t>
            </w:r>
          </w:p>
          <w:p w:rsidR="00F65947" w:rsidRDefault="00F65947" w:rsidP="00F65947">
            <w:r>
              <w:t>6</w:t>
            </w:r>
          </w:p>
          <w:p w:rsidR="00F65947" w:rsidRDefault="00F65947" w:rsidP="00F65947">
            <w:r>
              <w:t>7</w:t>
            </w:r>
          </w:p>
          <w:p w:rsidR="00F65947" w:rsidRDefault="00F65947" w:rsidP="00F65947">
            <w:r>
              <w:lastRenderedPageBreak/>
              <w:t>8</w:t>
            </w:r>
          </w:p>
          <w:p w:rsidR="00F65947" w:rsidRDefault="00F65947" w:rsidP="00F65947">
            <w:r>
              <w:t>9</w:t>
            </w:r>
          </w:p>
          <w:p w:rsidR="00F65947" w:rsidRDefault="00F65947" w:rsidP="00F65947">
            <w:r>
              <w:t>10</w:t>
            </w:r>
          </w:p>
          <w:p w:rsidR="00F65947" w:rsidRDefault="00F65947" w:rsidP="00F65947">
            <w:r>
              <w:t>11</w:t>
            </w:r>
          </w:p>
          <w:p w:rsidR="00F65947" w:rsidRDefault="00F65947" w:rsidP="00F65947">
            <w:r>
              <w:t>12</w:t>
            </w:r>
          </w:p>
          <w:p w:rsidR="00F65947" w:rsidRDefault="00F65947" w:rsidP="00F65947">
            <w:r>
              <w:t>13</w:t>
            </w:r>
          </w:p>
          <w:p w:rsidR="00F65947" w:rsidRDefault="00F65947" w:rsidP="00F65947">
            <w:r>
              <w:t>14</w:t>
            </w:r>
          </w:p>
          <w:p w:rsidR="00F65947" w:rsidRDefault="00F65947" w:rsidP="00F65947">
            <w:r>
              <w:t>15</w:t>
            </w:r>
          </w:p>
          <w:p w:rsidR="00F65947" w:rsidRDefault="00F65947" w:rsidP="00F65947">
            <w:r>
              <w:t>16</w:t>
            </w:r>
          </w:p>
          <w:p w:rsidR="00F65947" w:rsidRDefault="00F65947" w:rsidP="00F65947">
            <w:r>
              <w:t>17</w:t>
            </w:r>
          </w:p>
          <w:p w:rsidR="00F65947" w:rsidRDefault="00F65947" w:rsidP="00F65947">
            <w:r>
              <w:t>18</w:t>
            </w:r>
          </w:p>
          <w:p w:rsidR="00F65947" w:rsidRDefault="00F65947" w:rsidP="00F65947">
            <w:r>
              <w:t>19</w:t>
            </w:r>
          </w:p>
          <w:p w:rsidR="00F65947" w:rsidRDefault="00F65947" w:rsidP="00F65947">
            <w:r>
              <w:t>20</w:t>
            </w:r>
          </w:p>
          <w:p w:rsidR="00F65947" w:rsidRDefault="00F65947" w:rsidP="00F65947">
            <w:r>
              <w:t>21</w:t>
            </w:r>
          </w:p>
          <w:p w:rsidR="00F65947" w:rsidRDefault="00F65947" w:rsidP="00F65947">
            <w:r>
              <w:t>22</w:t>
            </w:r>
          </w:p>
          <w:p w:rsidR="00F65947" w:rsidRDefault="00F65947" w:rsidP="00F65947">
            <w:r>
              <w:t>23</w:t>
            </w:r>
          </w:p>
          <w:p w:rsidR="00F65947" w:rsidRDefault="00F65947" w:rsidP="00F65947">
            <w:r>
              <w:t>24</w:t>
            </w:r>
          </w:p>
          <w:p w:rsidR="00F65947" w:rsidRDefault="00F65947" w:rsidP="00F65947">
            <w:r>
              <w:t>25</w:t>
            </w:r>
          </w:p>
          <w:p w:rsidR="00F65947" w:rsidRDefault="00F65947" w:rsidP="00F65947">
            <w:r>
              <w:t>26</w:t>
            </w:r>
          </w:p>
          <w:p w:rsidR="00F65947" w:rsidRDefault="00F65947" w:rsidP="00F65947">
            <w:r>
              <w:t>27</w:t>
            </w:r>
          </w:p>
          <w:p w:rsidR="00F65947" w:rsidRDefault="00F65947" w:rsidP="00F65947">
            <w:r>
              <w:t>28</w:t>
            </w:r>
          </w:p>
          <w:p w:rsidR="00F65947" w:rsidRDefault="00F65947" w:rsidP="00F65947">
            <w:r>
              <w:t>29</w:t>
            </w:r>
          </w:p>
          <w:p w:rsidR="00F65947" w:rsidRDefault="00F65947" w:rsidP="00F65947">
            <w:r>
              <w:t>30</w:t>
            </w:r>
          </w:p>
          <w:p w:rsidR="00F65947" w:rsidRDefault="00F65947" w:rsidP="00F65947">
            <w:r>
              <w:t>31</w:t>
            </w:r>
          </w:p>
          <w:p w:rsidR="00F65947" w:rsidRDefault="00F65947" w:rsidP="00F65947">
            <w:r>
              <w:t>32</w:t>
            </w:r>
          </w:p>
          <w:p w:rsidR="00F65947" w:rsidRDefault="00F65947" w:rsidP="00F65947">
            <w:r>
              <w:lastRenderedPageBreak/>
              <w:t>33</w:t>
            </w:r>
          </w:p>
          <w:p w:rsidR="00F65947" w:rsidRDefault="00F65947" w:rsidP="00F65947">
            <w:r>
              <w:t>34</w:t>
            </w:r>
          </w:p>
          <w:p w:rsidR="00F65947" w:rsidRDefault="00F65947" w:rsidP="00F65947">
            <w:r>
              <w:t>35</w:t>
            </w:r>
          </w:p>
          <w:p w:rsidR="00F65947" w:rsidRDefault="00F65947" w:rsidP="00F65947">
            <w:r>
              <w:t>36</w:t>
            </w:r>
          </w:p>
          <w:p w:rsidR="00F65947" w:rsidRDefault="00F65947" w:rsidP="00F65947">
            <w:r>
              <w:t>37</w:t>
            </w:r>
          </w:p>
          <w:p w:rsidR="00F65947" w:rsidRDefault="00F65947" w:rsidP="00F65947">
            <w:r>
              <w:t>38</w:t>
            </w:r>
          </w:p>
          <w:p w:rsidR="00F65947" w:rsidRDefault="00F65947" w:rsidP="00F65947">
            <w:r>
              <w:t>39</w:t>
            </w:r>
          </w:p>
          <w:p w:rsidR="00F65947" w:rsidRDefault="00F65947" w:rsidP="00F65947">
            <w:r>
              <w:t>40</w:t>
            </w:r>
          </w:p>
          <w:p w:rsidR="00F65947" w:rsidRDefault="00F65947" w:rsidP="00F65947">
            <w:r>
              <w:t>41</w:t>
            </w:r>
          </w:p>
          <w:p w:rsidR="00F65947" w:rsidRDefault="00F65947" w:rsidP="00F65947">
            <w:r>
              <w:t>42</w:t>
            </w:r>
          </w:p>
          <w:p w:rsidR="00F65947" w:rsidRDefault="00F65947" w:rsidP="00F65947">
            <w:pPr>
              <w:rPr>
                <w:sz w:val="24"/>
                <w:szCs w:val="24"/>
              </w:rPr>
            </w:pPr>
            <w:r>
              <w:t>43</w:t>
            </w:r>
          </w:p>
        </w:tc>
        <w:tc>
          <w:tcPr>
            <w:tcW w:w="11895" w:type="dxa"/>
            <w:vAlign w:val="center"/>
            <w:hideMark/>
          </w:tcPr>
          <w:p w:rsidR="00F65947" w:rsidRDefault="00F65947" w:rsidP="00F65947">
            <w:r>
              <w:rPr>
                <w:rStyle w:val="HTMLCode"/>
                <w:rFonts w:eastAsiaTheme="minorHAnsi"/>
              </w:rPr>
              <w:lastRenderedPageBreak/>
              <w:t>public</w:t>
            </w:r>
            <w:r>
              <w:t xml:space="preserve"> </w:t>
            </w:r>
            <w:r>
              <w:rPr>
                <w:rStyle w:val="HTMLCode"/>
                <w:rFonts w:eastAsiaTheme="minorHAnsi"/>
              </w:rPr>
              <w:t>class</w:t>
            </w:r>
            <w:r>
              <w:t xml:space="preserve"> </w:t>
            </w:r>
            <w:proofErr w:type="spellStart"/>
            <w:r>
              <w:rPr>
                <w:rStyle w:val="HTMLCode"/>
                <w:rFonts w:eastAsiaTheme="minorHAnsi"/>
              </w:rPr>
              <w:t>PumpkinDemo</w:t>
            </w:r>
            <w:proofErr w:type="spellEnd"/>
            <w:r>
              <w:rPr>
                <w:rStyle w:val="HTMLCode"/>
                <w:rFonts w:eastAsiaTheme="minorHAnsi"/>
              </w:rPr>
              <w:t xml:space="preserve"> {</w:t>
            </w:r>
          </w:p>
          <w:p w:rsidR="00F65947" w:rsidRDefault="00F65947" w:rsidP="00F65947">
            <w:r>
              <w:t> </w:t>
            </w:r>
          </w:p>
          <w:p w:rsidR="00F65947" w:rsidRDefault="00F65947" w:rsidP="00F65947">
            <w:r>
              <w:rPr>
                <w:rStyle w:val="HTMLCode"/>
                <w:rFonts w:eastAsiaTheme="minorHAnsi"/>
                <w:color w:val="565656"/>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 {</w:t>
            </w:r>
          </w:p>
          <w:p w:rsidR="00F65947" w:rsidRDefault="00F65947" w:rsidP="00F65947">
            <w:r>
              <w:rPr>
                <w:rStyle w:val="HTMLCode"/>
                <w:rFonts w:eastAsiaTheme="minorHAnsi"/>
                <w:color w:val="565656"/>
              </w:rPr>
              <w:t>        </w:t>
            </w:r>
            <w:r>
              <w:rPr>
                <w:rStyle w:val="HTMLCode"/>
                <w:rFonts w:eastAsiaTheme="minorHAnsi"/>
              </w:rPr>
              <w:t>Shape s = new</w:t>
            </w:r>
            <w:r>
              <w:t xml:space="preserve"> </w:t>
            </w:r>
            <w:r>
              <w:rPr>
                <w:rStyle w:val="HTMLCode"/>
                <w:rFonts w:eastAsiaTheme="minorHAnsi"/>
              </w:rPr>
              <w:t>Circle();</w:t>
            </w:r>
          </w:p>
          <w:p w:rsidR="00F65947" w:rsidRDefault="00F65947" w:rsidP="00F65947">
            <w:r>
              <w:t> </w:t>
            </w:r>
          </w:p>
          <w:p w:rsidR="00F65947" w:rsidRDefault="00F65947" w:rsidP="00F65947">
            <w:r>
              <w:rPr>
                <w:rStyle w:val="HTMLCode"/>
                <w:rFonts w:eastAsiaTheme="minorHAnsi"/>
                <w:color w:val="565656"/>
              </w:rPr>
              <w:t>        </w:t>
            </w:r>
            <w:proofErr w:type="spellStart"/>
            <w:r>
              <w:rPr>
                <w:rStyle w:val="HTMLCode"/>
                <w:rFonts w:eastAsiaTheme="minorHAnsi"/>
              </w:rPr>
              <w:t>s.draw</w:t>
            </w:r>
            <w:proofErr w:type="spellEnd"/>
            <w:r>
              <w:rPr>
                <w:rStyle w:val="HTMLCode"/>
                <w:rFonts w:eastAsiaTheme="minorHAnsi"/>
              </w:rPr>
              <w:t>();</w:t>
            </w:r>
          </w:p>
          <w:p w:rsidR="00F65947" w:rsidRDefault="00F65947" w:rsidP="00F65947">
            <w:r>
              <w:rPr>
                <w:rStyle w:val="HTMLCode"/>
                <w:rFonts w:eastAsiaTheme="minorHAnsi"/>
                <w:color w:val="565656"/>
              </w:rPr>
              <w:t>        </w:t>
            </w:r>
            <w:proofErr w:type="spellStart"/>
            <w:r>
              <w:rPr>
                <w:rStyle w:val="HTMLCode"/>
                <w:rFonts w:eastAsiaTheme="minorHAnsi"/>
              </w:rPr>
              <w:t>s.fill</w:t>
            </w:r>
            <w:proofErr w:type="spellEnd"/>
            <w:r>
              <w:rPr>
                <w:rStyle w:val="HTMLCode"/>
                <w:rFonts w:eastAsiaTheme="minorHAnsi"/>
              </w:rPr>
              <w:t>();</w:t>
            </w:r>
          </w:p>
          <w:p w:rsidR="00F65947" w:rsidRDefault="00F65947" w:rsidP="00F65947">
            <w:r>
              <w:rPr>
                <w:rStyle w:val="HTMLCode"/>
                <w:rFonts w:eastAsiaTheme="minorHAnsi"/>
                <w:color w:val="565656"/>
              </w:rPr>
              <w:t>    </w:t>
            </w:r>
            <w:r>
              <w:rPr>
                <w:rStyle w:val="HTMLCode"/>
                <w:rFonts w:eastAsiaTheme="minorHAnsi"/>
              </w:rPr>
              <w:t>}</w:t>
            </w:r>
          </w:p>
          <w:p w:rsidR="00F65947" w:rsidRDefault="00F65947" w:rsidP="00F65947">
            <w:r>
              <w:rPr>
                <w:rStyle w:val="HTMLCode"/>
                <w:rFonts w:eastAsiaTheme="minorHAnsi"/>
              </w:rPr>
              <w:lastRenderedPageBreak/>
              <w:t>}</w:t>
            </w:r>
          </w:p>
          <w:p w:rsidR="00F65947" w:rsidRDefault="00F65947" w:rsidP="00F65947">
            <w:r>
              <w:t> </w:t>
            </w:r>
          </w:p>
          <w:p w:rsidR="00F65947" w:rsidRDefault="00F65947" w:rsidP="00F65947">
            <w:r>
              <w:rPr>
                <w:rStyle w:val="HTMLCode"/>
                <w:rFonts w:eastAsiaTheme="minorHAnsi"/>
              </w:rPr>
              <w:t>class</w:t>
            </w:r>
            <w:r>
              <w:t xml:space="preserve"> </w:t>
            </w:r>
            <w:r>
              <w:rPr>
                <w:rStyle w:val="HTMLCode"/>
                <w:rFonts w:eastAsiaTheme="minorHAnsi"/>
              </w:rPr>
              <w:t>Shape{</w:t>
            </w:r>
          </w:p>
          <w:p w:rsidR="00F65947" w:rsidRDefault="00F65947" w:rsidP="00F65947">
            <w:r>
              <w:rPr>
                <w:rStyle w:val="HTMLCode"/>
                <w:rFonts w:eastAsiaTheme="minorHAnsi"/>
                <w:color w:val="565656"/>
              </w:rPr>
              <w:t>    </w:t>
            </w: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draw()</w:t>
            </w:r>
          </w:p>
          <w:p w:rsidR="00F65947" w:rsidRDefault="00F65947" w:rsidP="00F65947">
            <w:r>
              <w:rPr>
                <w:rStyle w:val="HTMLCode"/>
                <w:rFonts w:eastAsiaTheme="minorHAnsi"/>
                <w:color w:val="565656"/>
              </w:rPr>
              <w:t>    </w:t>
            </w:r>
            <w:r>
              <w:rPr>
                <w:rStyle w:val="HTMLCode"/>
                <w:rFonts w:eastAsiaTheme="minorHAnsi"/>
              </w:rPr>
              <w:t>{</w:t>
            </w:r>
          </w:p>
          <w:p w:rsidR="00F65947" w:rsidRDefault="00F65947" w:rsidP="00F65947">
            <w:r>
              <w:rPr>
                <w:rStyle w:val="HTMLCode"/>
                <w:rFonts w:eastAsiaTheme="minorHAnsi"/>
                <w:color w:val="565656"/>
              </w:rPr>
              <w:t>        </w:t>
            </w:r>
            <w:proofErr w:type="spellStart"/>
            <w:r>
              <w:rPr>
                <w:rStyle w:val="HTMLCode"/>
                <w:rFonts w:eastAsiaTheme="minorHAnsi"/>
              </w:rPr>
              <w:t>System.out.println</w:t>
            </w:r>
            <w:proofErr w:type="spellEnd"/>
            <w:r>
              <w:rPr>
                <w:rStyle w:val="HTMLCode"/>
                <w:rFonts w:eastAsiaTheme="minorHAnsi"/>
              </w:rPr>
              <w:t>("Shape");</w:t>
            </w:r>
          </w:p>
          <w:p w:rsidR="00F65947" w:rsidRDefault="00F65947" w:rsidP="00F65947">
            <w:r>
              <w:rPr>
                <w:rStyle w:val="HTMLCode"/>
                <w:rFonts w:eastAsiaTheme="minorHAnsi"/>
                <w:color w:val="565656"/>
              </w:rPr>
              <w:t>    </w:t>
            </w:r>
            <w:r>
              <w:rPr>
                <w:rStyle w:val="HTMLCode"/>
                <w:rFonts w:eastAsiaTheme="minorHAnsi"/>
              </w:rPr>
              <w:t>}</w:t>
            </w:r>
          </w:p>
          <w:p w:rsidR="00F65947" w:rsidRDefault="00F65947" w:rsidP="00F65947">
            <w:r>
              <w:rPr>
                <w:rStyle w:val="HTMLCode"/>
                <w:rFonts w:eastAsiaTheme="minorHAnsi"/>
                <w:color w:val="565656"/>
              </w:rPr>
              <w:t>    </w:t>
            </w:r>
            <w:r>
              <w:t> </w:t>
            </w:r>
          </w:p>
          <w:p w:rsidR="00F65947" w:rsidRDefault="00F65947" w:rsidP="00F65947">
            <w:r>
              <w:rPr>
                <w:rStyle w:val="HTMLCode"/>
                <w:rFonts w:eastAsiaTheme="minorHAnsi"/>
                <w:color w:val="565656"/>
              </w:rPr>
              <w:t>    </w:t>
            </w: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fill()</w:t>
            </w:r>
          </w:p>
          <w:p w:rsidR="00F65947" w:rsidRDefault="00F65947" w:rsidP="00F65947">
            <w:r>
              <w:rPr>
                <w:rStyle w:val="HTMLCode"/>
                <w:rFonts w:eastAsiaTheme="minorHAnsi"/>
                <w:color w:val="565656"/>
              </w:rPr>
              <w:t>    </w:t>
            </w:r>
            <w:r>
              <w:rPr>
                <w:rStyle w:val="HTMLCode"/>
                <w:rFonts w:eastAsiaTheme="minorHAnsi"/>
              </w:rPr>
              <w:t>{</w:t>
            </w:r>
          </w:p>
          <w:p w:rsidR="00F65947" w:rsidRDefault="00F65947" w:rsidP="00F65947">
            <w:r>
              <w:rPr>
                <w:rStyle w:val="HTMLCode"/>
                <w:rFonts w:eastAsiaTheme="minorHAnsi"/>
                <w:color w:val="565656"/>
              </w:rPr>
              <w:t>        </w:t>
            </w:r>
            <w:proofErr w:type="spellStart"/>
            <w:r>
              <w:rPr>
                <w:rStyle w:val="HTMLCode"/>
                <w:rFonts w:eastAsiaTheme="minorHAnsi"/>
              </w:rPr>
              <w:t>System.out.println</w:t>
            </w:r>
            <w:proofErr w:type="spellEnd"/>
            <w:r>
              <w:rPr>
                <w:rStyle w:val="HTMLCode"/>
                <w:rFonts w:eastAsiaTheme="minorHAnsi"/>
              </w:rPr>
              <w:t>("Shape Filled with color");</w:t>
            </w:r>
          </w:p>
          <w:p w:rsidR="00F65947" w:rsidRDefault="00F65947" w:rsidP="00F65947">
            <w:r>
              <w:rPr>
                <w:rStyle w:val="HTMLCode"/>
                <w:rFonts w:eastAsiaTheme="minorHAnsi"/>
                <w:color w:val="565656"/>
              </w:rPr>
              <w:t>    </w:t>
            </w:r>
            <w:r>
              <w:rPr>
                <w:rStyle w:val="HTMLCode"/>
                <w:rFonts w:eastAsiaTheme="minorHAnsi"/>
              </w:rPr>
              <w:t>}</w:t>
            </w:r>
          </w:p>
          <w:p w:rsidR="00F65947" w:rsidRDefault="00F65947" w:rsidP="00F65947">
            <w:r>
              <w:t> </w:t>
            </w:r>
          </w:p>
          <w:p w:rsidR="00F65947" w:rsidRDefault="00F65947" w:rsidP="00F65947">
            <w:r>
              <w:rPr>
                <w:rStyle w:val="HTMLCode"/>
                <w:rFonts w:eastAsiaTheme="minorHAnsi"/>
              </w:rPr>
              <w:t>}</w:t>
            </w:r>
          </w:p>
          <w:p w:rsidR="00F65947" w:rsidRDefault="00F65947" w:rsidP="00F65947">
            <w:r>
              <w:t> </w:t>
            </w:r>
          </w:p>
          <w:p w:rsidR="00F65947" w:rsidRDefault="00F65947" w:rsidP="00F65947">
            <w:r>
              <w:rPr>
                <w:rStyle w:val="HTMLCode"/>
                <w:rFonts w:eastAsiaTheme="minorHAnsi"/>
              </w:rPr>
              <w:t>class</w:t>
            </w:r>
            <w:r>
              <w:t xml:space="preserve"> </w:t>
            </w:r>
            <w:r>
              <w:rPr>
                <w:rStyle w:val="HTMLCode"/>
                <w:rFonts w:eastAsiaTheme="minorHAnsi"/>
              </w:rPr>
              <w:t>Circle extends</w:t>
            </w:r>
            <w:r>
              <w:t xml:space="preserve"> </w:t>
            </w:r>
            <w:r>
              <w:rPr>
                <w:rStyle w:val="HTMLCode"/>
                <w:rFonts w:eastAsiaTheme="minorHAnsi"/>
              </w:rPr>
              <w:t>Shape{</w:t>
            </w:r>
          </w:p>
          <w:p w:rsidR="00F65947" w:rsidRDefault="00F65947" w:rsidP="00F65947">
            <w:r>
              <w:rPr>
                <w:rStyle w:val="HTMLCode"/>
                <w:rFonts w:eastAsiaTheme="minorHAnsi"/>
                <w:color w:val="565656"/>
              </w:rPr>
              <w:t>    </w:t>
            </w: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draw()</w:t>
            </w:r>
          </w:p>
          <w:p w:rsidR="00F65947" w:rsidRDefault="00F65947" w:rsidP="00F65947">
            <w:r>
              <w:rPr>
                <w:rStyle w:val="HTMLCode"/>
                <w:rFonts w:eastAsiaTheme="minorHAnsi"/>
                <w:color w:val="565656"/>
              </w:rPr>
              <w:t>    </w:t>
            </w:r>
            <w:r>
              <w:rPr>
                <w:rStyle w:val="HTMLCode"/>
                <w:rFonts w:eastAsiaTheme="minorHAnsi"/>
              </w:rPr>
              <w:t>{</w:t>
            </w:r>
          </w:p>
          <w:p w:rsidR="00F65947" w:rsidRDefault="00F65947" w:rsidP="00F65947">
            <w:r>
              <w:rPr>
                <w:rStyle w:val="HTMLCode"/>
                <w:rFonts w:eastAsiaTheme="minorHAnsi"/>
                <w:color w:val="565656"/>
              </w:rPr>
              <w:t>        </w:t>
            </w:r>
            <w:proofErr w:type="spellStart"/>
            <w:r>
              <w:rPr>
                <w:rStyle w:val="HTMLCode"/>
                <w:rFonts w:eastAsiaTheme="minorHAnsi"/>
              </w:rPr>
              <w:t>System.out.println</w:t>
            </w:r>
            <w:proofErr w:type="spellEnd"/>
            <w:r>
              <w:rPr>
                <w:rStyle w:val="HTMLCode"/>
                <w:rFonts w:eastAsiaTheme="minorHAnsi"/>
              </w:rPr>
              <w:t>("Circle");</w:t>
            </w:r>
          </w:p>
          <w:p w:rsidR="00F65947" w:rsidRDefault="00F65947" w:rsidP="00F65947">
            <w:r>
              <w:rPr>
                <w:rStyle w:val="HTMLCode"/>
                <w:rFonts w:eastAsiaTheme="minorHAnsi"/>
                <w:color w:val="565656"/>
              </w:rPr>
              <w:t>    </w:t>
            </w:r>
            <w:r>
              <w:rPr>
                <w:rStyle w:val="HTMLCode"/>
                <w:rFonts w:eastAsiaTheme="minorHAnsi"/>
              </w:rPr>
              <w:t>}</w:t>
            </w:r>
          </w:p>
          <w:p w:rsidR="00F65947" w:rsidRDefault="00F65947" w:rsidP="00F65947">
            <w:r>
              <w:rPr>
                <w:rStyle w:val="HTMLCode"/>
                <w:rFonts w:eastAsiaTheme="minorHAnsi"/>
              </w:rPr>
              <w:t>}</w:t>
            </w:r>
          </w:p>
          <w:p w:rsidR="00F65947" w:rsidRDefault="00F65947" w:rsidP="00F65947">
            <w:r>
              <w:t> </w:t>
            </w:r>
          </w:p>
          <w:p w:rsidR="00F65947" w:rsidRDefault="00F65947" w:rsidP="00F65947">
            <w:r>
              <w:rPr>
                <w:rStyle w:val="HTMLCode"/>
                <w:rFonts w:eastAsiaTheme="minorHAnsi"/>
              </w:rPr>
              <w:t>class</w:t>
            </w:r>
            <w:r>
              <w:t xml:space="preserve"> </w:t>
            </w:r>
            <w:r>
              <w:rPr>
                <w:rStyle w:val="HTMLCode"/>
                <w:rFonts w:eastAsiaTheme="minorHAnsi"/>
              </w:rPr>
              <w:t>Square extends</w:t>
            </w:r>
            <w:r>
              <w:t xml:space="preserve"> </w:t>
            </w:r>
            <w:r>
              <w:rPr>
                <w:rStyle w:val="HTMLCode"/>
                <w:rFonts w:eastAsiaTheme="minorHAnsi"/>
              </w:rPr>
              <w:t>Shape{</w:t>
            </w:r>
          </w:p>
          <w:p w:rsidR="00F65947" w:rsidRDefault="00F65947" w:rsidP="00F65947">
            <w:r>
              <w:rPr>
                <w:rStyle w:val="HTMLCode"/>
                <w:rFonts w:eastAsiaTheme="minorHAnsi"/>
                <w:color w:val="565656"/>
              </w:rPr>
              <w:t>    </w:t>
            </w: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draw()</w:t>
            </w:r>
          </w:p>
          <w:p w:rsidR="00F65947" w:rsidRDefault="00F65947" w:rsidP="00F65947">
            <w:r>
              <w:rPr>
                <w:rStyle w:val="HTMLCode"/>
                <w:rFonts w:eastAsiaTheme="minorHAnsi"/>
                <w:color w:val="565656"/>
              </w:rPr>
              <w:t>    </w:t>
            </w:r>
            <w:r>
              <w:rPr>
                <w:rStyle w:val="HTMLCode"/>
                <w:rFonts w:eastAsiaTheme="minorHAnsi"/>
              </w:rPr>
              <w:t>{</w:t>
            </w:r>
          </w:p>
          <w:p w:rsidR="00F65947" w:rsidRDefault="00F65947" w:rsidP="00F65947">
            <w:r>
              <w:rPr>
                <w:rStyle w:val="HTMLCode"/>
                <w:rFonts w:eastAsiaTheme="minorHAnsi"/>
                <w:color w:val="565656"/>
              </w:rPr>
              <w:t>        </w:t>
            </w:r>
            <w:proofErr w:type="spellStart"/>
            <w:r>
              <w:rPr>
                <w:rStyle w:val="HTMLCode"/>
                <w:rFonts w:eastAsiaTheme="minorHAnsi"/>
              </w:rPr>
              <w:t>System.out.println</w:t>
            </w:r>
            <w:proofErr w:type="spellEnd"/>
            <w:r>
              <w:rPr>
                <w:rStyle w:val="HTMLCode"/>
                <w:rFonts w:eastAsiaTheme="minorHAnsi"/>
              </w:rPr>
              <w:t>("Square");</w:t>
            </w:r>
          </w:p>
          <w:p w:rsidR="00F65947" w:rsidRDefault="00F65947" w:rsidP="00F65947">
            <w:r>
              <w:rPr>
                <w:rStyle w:val="HTMLCode"/>
                <w:rFonts w:eastAsiaTheme="minorHAnsi"/>
                <w:color w:val="565656"/>
              </w:rPr>
              <w:t>    </w:t>
            </w:r>
            <w:r>
              <w:rPr>
                <w:rStyle w:val="HTMLCode"/>
                <w:rFonts w:eastAsiaTheme="minorHAnsi"/>
              </w:rPr>
              <w:t>}</w:t>
            </w:r>
          </w:p>
          <w:p w:rsidR="00F65947" w:rsidRDefault="00F65947" w:rsidP="00F65947">
            <w:r>
              <w:rPr>
                <w:rStyle w:val="HTMLCode"/>
                <w:rFonts w:eastAsiaTheme="minorHAnsi"/>
              </w:rPr>
              <w:lastRenderedPageBreak/>
              <w:t>}</w:t>
            </w:r>
          </w:p>
          <w:p w:rsidR="00F65947" w:rsidRDefault="00F65947" w:rsidP="00F65947">
            <w:r>
              <w:t> </w:t>
            </w:r>
          </w:p>
          <w:p w:rsidR="00F65947" w:rsidRDefault="00F65947" w:rsidP="00F65947">
            <w:r>
              <w:rPr>
                <w:rStyle w:val="HTMLCode"/>
                <w:rFonts w:eastAsiaTheme="minorHAnsi"/>
              </w:rPr>
              <w:t>class</w:t>
            </w:r>
            <w:r>
              <w:t xml:space="preserve"> </w:t>
            </w:r>
            <w:r>
              <w:rPr>
                <w:rStyle w:val="HTMLCode"/>
                <w:rFonts w:eastAsiaTheme="minorHAnsi"/>
              </w:rPr>
              <w:t>Hexagon extends</w:t>
            </w:r>
            <w:r>
              <w:t xml:space="preserve"> </w:t>
            </w:r>
            <w:r>
              <w:rPr>
                <w:rStyle w:val="HTMLCode"/>
                <w:rFonts w:eastAsiaTheme="minorHAnsi"/>
              </w:rPr>
              <w:t>Shape{</w:t>
            </w:r>
          </w:p>
          <w:p w:rsidR="00F65947" w:rsidRDefault="00F65947" w:rsidP="00F65947">
            <w:r>
              <w:rPr>
                <w:rStyle w:val="HTMLCode"/>
                <w:rFonts w:eastAsiaTheme="minorHAnsi"/>
                <w:color w:val="565656"/>
              </w:rPr>
              <w:t>    </w:t>
            </w: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draw()</w:t>
            </w:r>
          </w:p>
          <w:p w:rsidR="00F65947" w:rsidRDefault="00F65947" w:rsidP="00F65947">
            <w:r>
              <w:rPr>
                <w:rStyle w:val="HTMLCode"/>
                <w:rFonts w:eastAsiaTheme="minorHAnsi"/>
                <w:color w:val="565656"/>
              </w:rPr>
              <w:t>    </w:t>
            </w:r>
            <w:r>
              <w:rPr>
                <w:rStyle w:val="HTMLCode"/>
                <w:rFonts w:eastAsiaTheme="minorHAnsi"/>
              </w:rPr>
              <w:t>{</w:t>
            </w:r>
          </w:p>
          <w:p w:rsidR="00F65947" w:rsidRDefault="00F65947" w:rsidP="00F65947">
            <w:r>
              <w:rPr>
                <w:rStyle w:val="HTMLCode"/>
                <w:rFonts w:eastAsiaTheme="minorHAnsi"/>
                <w:color w:val="565656"/>
              </w:rPr>
              <w:t>        </w:t>
            </w:r>
            <w:proofErr w:type="spellStart"/>
            <w:r>
              <w:rPr>
                <w:rStyle w:val="HTMLCode"/>
                <w:rFonts w:eastAsiaTheme="minorHAnsi"/>
              </w:rPr>
              <w:t>System.out.println</w:t>
            </w:r>
            <w:proofErr w:type="spellEnd"/>
            <w:r>
              <w:rPr>
                <w:rStyle w:val="HTMLCode"/>
                <w:rFonts w:eastAsiaTheme="minorHAnsi"/>
              </w:rPr>
              <w:t>("Hexagon");</w:t>
            </w:r>
          </w:p>
          <w:p w:rsidR="00F65947" w:rsidRDefault="00F65947" w:rsidP="00F65947">
            <w:r>
              <w:rPr>
                <w:rStyle w:val="HTMLCode"/>
                <w:rFonts w:eastAsiaTheme="minorHAnsi"/>
                <w:color w:val="565656"/>
              </w:rPr>
              <w:t>    </w:t>
            </w:r>
            <w:r>
              <w:rPr>
                <w:rStyle w:val="HTMLCode"/>
                <w:rFonts w:eastAsiaTheme="minorHAnsi"/>
              </w:rPr>
              <w:t>}</w:t>
            </w:r>
          </w:p>
          <w:p w:rsidR="00F65947" w:rsidRDefault="00F65947" w:rsidP="00F65947">
            <w:pPr>
              <w:rPr>
                <w:sz w:val="24"/>
                <w:szCs w:val="24"/>
              </w:rPr>
            </w:pPr>
            <w:r>
              <w:rPr>
                <w:rStyle w:val="HTMLCode"/>
                <w:rFonts w:eastAsiaTheme="minorHAnsi"/>
              </w:rPr>
              <w:t>}</w:t>
            </w:r>
          </w:p>
        </w:tc>
      </w:tr>
    </w:tbl>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proofErr w:type="gramStart"/>
      <w:r>
        <w:rPr>
          <w:rStyle w:val="Strong"/>
          <w:rFonts w:ascii="inherit" w:hAnsi="inherit" w:cs="Segoe UI"/>
          <w:color w:val="000000"/>
          <w:sz w:val="21"/>
          <w:szCs w:val="21"/>
          <w:bdr w:val="none" w:sz="0" w:space="0" w:color="auto" w:frame="1"/>
        </w:rPr>
        <w:lastRenderedPageBreak/>
        <w:t>output</w:t>
      </w:r>
      <w:proofErr w:type="gramEnd"/>
    </w:p>
    <w:tbl>
      <w:tblPr>
        <w:tblW w:w="12450" w:type="dxa"/>
        <w:tblCellMar>
          <w:left w:w="0" w:type="dxa"/>
          <w:right w:w="0" w:type="dxa"/>
        </w:tblCellMar>
        <w:tblLook w:val="04A0"/>
      </w:tblPr>
      <w:tblGrid>
        <w:gridCol w:w="450"/>
        <w:gridCol w:w="12000"/>
      </w:tblGrid>
      <w:tr w:rsidR="00F65947" w:rsidTr="00F65947">
        <w:tc>
          <w:tcPr>
            <w:tcW w:w="0" w:type="auto"/>
            <w:vAlign w:val="center"/>
            <w:hideMark/>
          </w:tcPr>
          <w:p w:rsidR="00F65947" w:rsidRDefault="00F65947" w:rsidP="00F65947">
            <w:r>
              <w:t>1</w:t>
            </w:r>
          </w:p>
          <w:p w:rsidR="00F65947" w:rsidRDefault="00F65947" w:rsidP="00F65947">
            <w:pPr>
              <w:rPr>
                <w:sz w:val="24"/>
                <w:szCs w:val="24"/>
              </w:rPr>
            </w:pPr>
            <w:r>
              <w:t>2</w:t>
            </w:r>
          </w:p>
        </w:tc>
        <w:tc>
          <w:tcPr>
            <w:tcW w:w="12000" w:type="dxa"/>
            <w:vAlign w:val="center"/>
            <w:hideMark/>
          </w:tcPr>
          <w:p w:rsidR="00F65947" w:rsidRDefault="00F65947" w:rsidP="00F65947">
            <w:r>
              <w:rPr>
                <w:rStyle w:val="HTMLCode"/>
                <w:rFonts w:eastAsiaTheme="minorHAnsi"/>
              </w:rPr>
              <w:t>Circle</w:t>
            </w:r>
          </w:p>
          <w:p w:rsidR="00F65947" w:rsidRDefault="00F65947" w:rsidP="00F65947">
            <w:pPr>
              <w:rPr>
                <w:sz w:val="24"/>
                <w:szCs w:val="24"/>
              </w:rPr>
            </w:pPr>
            <w:r>
              <w:rPr>
                <w:rStyle w:val="HTMLCode"/>
                <w:rFonts w:eastAsiaTheme="minorHAnsi"/>
              </w:rPr>
              <w:t>Shape Filled with color</w:t>
            </w:r>
          </w:p>
        </w:tc>
      </w:tr>
    </w:tbl>
    <w:p w:rsidR="00F65947" w:rsidRDefault="00F65947" w:rsidP="00F65947">
      <w:pPr>
        <w:pStyle w:val="Heading2"/>
        <w:shd w:val="clear" w:color="auto" w:fill="FFFFFF"/>
        <w:spacing w:before="150" w:beforeAutospacing="0" w:after="150" w:afterAutospacing="0"/>
        <w:textAlignment w:val="baseline"/>
        <w:rPr>
          <w:rFonts w:ascii="inherit" w:hAnsi="inherit" w:cs="Segoe UI"/>
          <w:color w:val="000000"/>
          <w:sz w:val="29"/>
          <w:szCs w:val="29"/>
        </w:rPr>
      </w:pPr>
      <w:r>
        <w:rPr>
          <w:rFonts w:ascii="inherit" w:hAnsi="inherit" w:cs="Segoe UI"/>
          <w:color w:val="000000"/>
          <w:sz w:val="29"/>
          <w:szCs w:val="29"/>
        </w:rPr>
        <w:t>Why Is It Known As Runtime Polymorphism?</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color w:val="000000"/>
          <w:sz w:val="21"/>
          <w:szCs w:val="21"/>
        </w:rPr>
        <w:t>In above example, we have created reference of type </w:t>
      </w:r>
      <w:r>
        <w:rPr>
          <w:rStyle w:val="HTMLCode"/>
          <w:rFonts w:ascii="Consolas" w:hAnsi="Consolas" w:cs="Consolas"/>
          <w:color w:val="565656"/>
          <w:sz w:val="21"/>
          <w:szCs w:val="21"/>
          <w:bdr w:val="none" w:sz="0" w:space="0" w:color="auto" w:frame="1"/>
          <w:shd w:val="clear" w:color="auto" w:fill="FFFFFF"/>
        </w:rPr>
        <w:t>Shape</w:t>
      </w:r>
      <w:r>
        <w:rPr>
          <w:rFonts w:ascii="inherit" w:hAnsi="inherit" w:cs="Segoe UI"/>
          <w:color w:val="000000"/>
          <w:sz w:val="21"/>
          <w:szCs w:val="21"/>
        </w:rPr>
        <w:t>, but object of type </w:t>
      </w:r>
      <w:r>
        <w:rPr>
          <w:rStyle w:val="HTMLCode"/>
          <w:rFonts w:ascii="Consolas" w:hAnsi="Consolas" w:cs="Consolas"/>
          <w:color w:val="565656"/>
          <w:sz w:val="21"/>
          <w:szCs w:val="21"/>
          <w:bdr w:val="none" w:sz="0" w:space="0" w:color="auto" w:frame="1"/>
          <w:shd w:val="clear" w:color="auto" w:fill="FFFFFF"/>
        </w:rPr>
        <w:t>Circle</w:t>
      </w:r>
      <w:r>
        <w:rPr>
          <w:rFonts w:ascii="inherit" w:hAnsi="inherit" w:cs="Segoe UI"/>
          <w:color w:val="000000"/>
          <w:sz w:val="21"/>
          <w:szCs w:val="21"/>
        </w:rPr>
        <w:t xml:space="preserve">. When we call method </w:t>
      </w:r>
      <w:proofErr w:type="gramStart"/>
      <w:r>
        <w:rPr>
          <w:rFonts w:ascii="inherit" w:hAnsi="inherit" w:cs="Segoe UI"/>
          <w:color w:val="000000"/>
          <w:sz w:val="21"/>
          <w:szCs w:val="21"/>
        </w:rPr>
        <w:t>draw(</w:t>
      </w:r>
      <w:proofErr w:type="gramEnd"/>
      <w:r>
        <w:rPr>
          <w:rFonts w:ascii="inherit" w:hAnsi="inherit" w:cs="Segoe UI"/>
          <w:color w:val="000000"/>
          <w:sz w:val="21"/>
          <w:szCs w:val="21"/>
        </w:rPr>
        <w:t>), </w:t>
      </w:r>
      <w:proofErr w:type="spellStart"/>
      <w:r>
        <w:rPr>
          <w:rFonts w:ascii="inherit" w:hAnsi="inherit" w:cs="Segoe UI"/>
          <w:color w:val="000000"/>
          <w:sz w:val="21"/>
          <w:szCs w:val="21"/>
        </w:rPr>
        <w:t>jvm</w:t>
      </w:r>
      <w:proofErr w:type="spellEnd"/>
      <w:r>
        <w:rPr>
          <w:rFonts w:ascii="inherit" w:hAnsi="inherit" w:cs="Segoe UI"/>
          <w:color w:val="000000"/>
          <w:sz w:val="21"/>
          <w:szCs w:val="21"/>
        </w:rPr>
        <w:t xml:space="preserve"> decides method of which class needs to be called at runtime. </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color w:val="000000"/>
          <w:sz w:val="21"/>
          <w:szCs w:val="21"/>
        </w:rPr>
        <w:t>In short, if we create a object of child class and if child class has overridden the method, then child class method will be called e.g. </w:t>
      </w:r>
      <w:proofErr w:type="gramStart"/>
      <w:r>
        <w:rPr>
          <w:rStyle w:val="HTMLCode"/>
          <w:rFonts w:ascii="Consolas" w:hAnsi="Consolas" w:cs="Consolas"/>
          <w:color w:val="565656"/>
          <w:sz w:val="21"/>
          <w:szCs w:val="21"/>
          <w:bdr w:val="none" w:sz="0" w:space="0" w:color="auto" w:frame="1"/>
          <w:shd w:val="clear" w:color="auto" w:fill="FFFFFF"/>
        </w:rPr>
        <w:t>draw(</w:t>
      </w:r>
      <w:proofErr w:type="gramEnd"/>
      <w:r>
        <w:rPr>
          <w:rStyle w:val="HTMLCode"/>
          <w:rFonts w:ascii="Consolas" w:hAnsi="Consolas" w:cs="Consolas"/>
          <w:color w:val="565656"/>
          <w:sz w:val="21"/>
          <w:szCs w:val="21"/>
          <w:bdr w:val="none" w:sz="0" w:space="0" w:color="auto" w:frame="1"/>
          <w:shd w:val="clear" w:color="auto" w:fill="FFFFFF"/>
        </w:rPr>
        <w:t>)</w:t>
      </w:r>
      <w:r>
        <w:rPr>
          <w:rFonts w:ascii="inherit" w:hAnsi="inherit" w:cs="Segoe UI"/>
          <w:color w:val="000000"/>
          <w:sz w:val="21"/>
          <w:szCs w:val="21"/>
        </w:rPr>
        <w:t>. If method has not been overridden in the child class, then parent class method will be called e.g. </w:t>
      </w:r>
      <w:proofErr w:type="gramStart"/>
      <w:r>
        <w:rPr>
          <w:rStyle w:val="HTMLCode"/>
          <w:rFonts w:ascii="Consolas" w:hAnsi="Consolas" w:cs="Consolas"/>
          <w:color w:val="565656"/>
          <w:sz w:val="21"/>
          <w:szCs w:val="21"/>
          <w:bdr w:val="none" w:sz="0" w:space="0" w:color="auto" w:frame="1"/>
          <w:shd w:val="clear" w:color="auto" w:fill="FFFFFF"/>
        </w:rPr>
        <w:t>fill(</w:t>
      </w:r>
      <w:proofErr w:type="gramEnd"/>
      <w:r>
        <w:rPr>
          <w:rStyle w:val="HTMLCode"/>
          <w:rFonts w:ascii="Consolas" w:hAnsi="Consolas" w:cs="Consolas"/>
          <w:color w:val="565656"/>
          <w:sz w:val="21"/>
          <w:szCs w:val="21"/>
          <w:bdr w:val="none" w:sz="0" w:space="0" w:color="auto" w:frame="1"/>
          <w:shd w:val="clear" w:color="auto" w:fill="FFFFFF"/>
        </w:rPr>
        <w:t>)</w:t>
      </w:r>
      <w:r>
        <w:rPr>
          <w:rFonts w:ascii="inherit" w:hAnsi="inherit" w:cs="Segoe UI"/>
          <w:color w:val="000000"/>
          <w:sz w:val="21"/>
          <w:szCs w:val="21"/>
        </w:rPr>
        <w:t>.</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color w:val="000000"/>
          <w:sz w:val="21"/>
          <w:szCs w:val="21"/>
        </w:rPr>
        <w:t>You can also refer our article on </w:t>
      </w:r>
      <w:hyperlink r:id="rId26" w:history="1">
        <w:r>
          <w:rPr>
            <w:rStyle w:val="Hyperlink"/>
            <w:rFonts w:ascii="inherit" w:hAnsi="inherit" w:cs="Segoe UI"/>
            <w:color w:val="0275D8"/>
            <w:sz w:val="21"/>
            <w:szCs w:val="21"/>
            <w:bdr w:val="none" w:sz="0" w:space="0" w:color="auto" w:frame="1"/>
          </w:rPr>
          <w:t>method overloading</w:t>
        </w:r>
      </w:hyperlink>
      <w:r>
        <w:rPr>
          <w:rFonts w:ascii="inherit" w:hAnsi="inherit" w:cs="Segoe UI"/>
          <w:color w:val="000000"/>
          <w:sz w:val="21"/>
          <w:szCs w:val="21"/>
        </w:rPr>
        <w:t> to know more about Compile-Time Polymorphism or static binding.</w:t>
      </w:r>
    </w:p>
    <w:p w:rsidR="00F65947" w:rsidRDefault="00F65947" w:rsidP="00F65947">
      <w:pPr>
        <w:shd w:val="clear" w:color="auto" w:fill="FFFFFF"/>
        <w:textAlignment w:val="baseline"/>
        <w:rPr>
          <w:rFonts w:ascii="inherit" w:hAnsi="inherit" w:cs="Segoe UI"/>
          <w:color w:val="000000"/>
          <w:sz w:val="20"/>
          <w:szCs w:val="20"/>
        </w:rPr>
      </w:pPr>
      <w:r>
        <w:rPr>
          <w:rFonts w:ascii="inherit" w:hAnsi="inherit" w:cs="Segoe UI"/>
          <w:color w:val="000000"/>
          <w:sz w:val="20"/>
          <w:szCs w:val="20"/>
        </w:rPr>
        <w:pict>
          <v:rect id="_x0000_i1025" style="width:0;height:0" o:hralign="center" o:hrstd="t" o:hr="t" fillcolor="#a0a0a0" stroked="f"/>
        </w:pict>
      </w:r>
    </w:p>
    <w:p w:rsidR="00F65947" w:rsidRDefault="00F65947" w:rsidP="00F65947">
      <w:pPr>
        <w:pStyle w:val="Heading2"/>
        <w:shd w:val="clear" w:color="auto" w:fill="FFFFFF"/>
        <w:spacing w:before="150" w:beforeAutospacing="0" w:after="150" w:afterAutospacing="0"/>
        <w:textAlignment w:val="baseline"/>
        <w:rPr>
          <w:rFonts w:ascii="inherit" w:hAnsi="inherit" w:cs="Segoe UI"/>
          <w:color w:val="000000"/>
          <w:sz w:val="29"/>
          <w:szCs w:val="29"/>
        </w:rPr>
      </w:pPr>
      <w:r>
        <w:rPr>
          <w:rFonts w:ascii="inherit" w:hAnsi="inherit" w:cs="Segoe UI"/>
          <w:color w:val="000000"/>
          <w:sz w:val="29"/>
          <w:szCs w:val="29"/>
        </w:rPr>
        <w:t>Programming Interview Questions</w:t>
      </w:r>
    </w:p>
    <w:p w:rsidR="00F65947" w:rsidRDefault="00F65947" w:rsidP="00F65947">
      <w:pPr>
        <w:pStyle w:val="NormalWeb"/>
        <w:shd w:val="clear" w:color="auto" w:fill="FFFFFF"/>
        <w:jc w:val="both"/>
        <w:textAlignment w:val="baseline"/>
        <w:rPr>
          <w:rFonts w:ascii="inherit" w:hAnsi="inherit" w:cs="Segoe UI"/>
          <w:color w:val="000000"/>
          <w:sz w:val="21"/>
          <w:szCs w:val="21"/>
        </w:rPr>
      </w:pPr>
      <w:r>
        <w:rPr>
          <w:rFonts w:ascii="inherit" w:hAnsi="inherit" w:cs="Segoe UI"/>
          <w:color w:val="000000"/>
          <w:sz w:val="21"/>
          <w:szCs w:val="21"/>
        </w:rPr>
        <w:t>We have divided the questions into six categories so that it would be easier for you to understand the concepts.</w:t>
      </w:r>
    </w:p>
    <w:p w:rsidR="00F65947" w:rsidRDefault="00F65947" w:rsidP="00F65947">
      <w:pPr>
        <w:numPr>
          <w:ilvl w:val="0"/>
          <w:numId w:val="3"/>
        </w:numPr>
        <w:shd w:val="clear" w:color="auto" w:fill="FFFFFF"/>
        <w:spacing w:after="0" w:line="360" w:lineRule="atLeast"/>
        <w:ind w:left="300"/>
        <w:textAlignment w:val="baseline"/>
        <w:rPr>
          <w:rFonts w:ascii="inherit" w:hAnsi="inherit" w:cs="Segoe UI"/>
          <w:color w:val="000000"/>
          <w:sz w:val="21"/>
          <w:szCs w:val="21"/>
        </w:rPr>
      </w:pPr>
      <w:hyperlink r:id="rId27" w:anchor="AccessModifiers" w:history="1">
        <w:r>
          <w:rPr>
            <w:rStyle w:val="Hyperlink"/>
            <w:rFonts w:ascii="inherit" w:hAnsi="inherit" w:cs="Segoe UI"/>
            <w:color w:val="0275D8"/>
            <w:sz w:val="21"/>
            <w:szCs w:val="21"/>
            <w:bdr w:val="none" w:sz="0" w:space="0" w:color="auto" w:frame="1"/>
          </w:rPr>
          <w:t>Access Modifiers</w:t>
        </w:r>
      </w:hyperlink>
    </w:p>
    <w:p w:rsidR="00F65947" w:rsidRDefault="00F65947" w:rsidP="00F65947">
      <w:pPr>
        <w:numPr>
          <w:ilvl w:val="0"/>
          <w:numId w:val="3"/>
        </w:numPr>
        <w:shd w:val="clear" w:color="auto" w:fill="FFFFFF"/>
        <w:spacing w:after="0" w:line="360" w:lineRule="atLeast"/>
        <w:ind w:left="300"/>
        <w:textAlignment w:val="baseline"/>
        <w:rPr>
          <w:rFonts w:ascii="inherit" w:hAnsi="inherit" w:cs="Segoe UI"/>
          <w:color w:val="000000"/>
          <w:sz w:val="21"/>
          <w:szCs w:val="21"/>
        </w:rPr>
      </w:pPr>
      <w:hyperlink r:id="rId28" w:anchor="static" w:history="1">
        <w:r>
          <w:rPr>
            <w:rStyle w:val="Hyperlink"/>
            <w:rFonts w:ascii="inherit" w:hAnsi="inherit" w:cs="Segoe UI"/>
            <w:color w:val="0275D8"/>
            <w:sz w:val="21"/>
            <w:szCs w:val="21"/>
            <w:bdr w:val="none" w:sz="0" w:space="0" w:color="auto" w:frame="1"/>
          </w:rPr>
          <w:t>static methods</w:t>
        </w:r>
      </w:hyperlink>
    </w:p>
    <w:p w:rsidR="00F65947" w:rsidRDefault="00F65947" w:rsidP="00F65947">
      <w:pPr>
        <w:numPr>
          <w:ilvl w:val="0"/>
          <w:numId w:val="3"/>
        </w:numPr>
        <w:shd w:val="clear" w:color="auto" w:fill="FFFFFF"/>
        <w:spacing w:after="0" w:line="360" w:lineRule="atLeast"/>
        <w:ind w:left="300"/>
        <w:textAlignment w:val="baseline"/>
        <w:rPr>
          <w:rFonts w:ascii="inherit" w:hAnsi="inherit" w:cs="Segoe UI"/>
          <w:color w:val="000000"/>
          <w:sz w:val="21"/>
          <w:szCs w:val="21"/>
        </w:rPr>
      </w:pPr>
      <w:hyperlink r:id="rId29" w:anchor="memberVariables" w:history="1">
        <w:r>
          <w:rPr>
            <w:rStyle w:val="Hyperlink"/>
            <w:rFonts w:ascii="inherit" w:hAnsi="inherit" w:cs="Segoe UI"/>
            <w:color w:val="0275D8"/>
            <w:sz w:val="21"/>
            <w:szCs w:val="21"/>
            <w:bdr w:val="none" w:sz="0" w:space="0" w:color="auto" w:frame="1"/>
          </w:rPr>
          <w:t>Member Variables</w:t>
        </w:r>
      </w:hyperlink>
    </w:p>
    <w:p w:rsidR="00F65947" w:rsidRDefault="00F65947" w:rsidP="00F65947">
      <w:pPr>
        <w:numPr>
          <w:ilvl w:val="0"/>
          <w:numId w:val="3"/>
        </w:numPr>
        <w:shd w:val="clear" w:color="auto" w:fill="FFFFFF"/>
        <w:spacing w:after="0" w:line="360" w:lineRule="atLeast"/>
        <w:ind w:left="300"/>
        <w:textAlignment w:val="baseline"/>
        <w:rPr>
          <w:rFonts w:ascii="inherit" w:hAnsi="inherit" w:cs="Segoe UI"/>
          <w:color w:val="000000"/>
          <w:sz w:val="21"/>
          <w:szCs w:val="21"/>
        </w:rPr>
      </w:pPr>
      <w:hyperlink r:id="rId30" w:anchor="ExceptionHandling" w:history="1">
        <w:r>
          <w:rPr>
            <w:rStyle w:val="Hyperlink"/>
            <w:rFonts w:ascii="inherit" w:hAnsi="inherit" w:cs="Segoe UI"/>
            <w:color w:val="0275D8"/>
            <w:sz w:val="21"/>
            <w:szCs w:val="21"/>
            <w:bdr w:val="none" w:sz="0" w:space="0" w:color="auto" w:frame="1"/>
          </w:rPr>
          <w:t>Exception Handling</w:t>
        </w:r>
      </w:hyperlink>
    </w:p>
    <w:p w:rsidR="00F65947" w:rsidRDefault="00F65947" w:rsidP="00F65947">
      <w:pPr>
        <w:numPr>
          <w:ilvl w:val="0"/>
          <w:numId w:val="3"/>
        </w:numPr>
        <w:shd w:val="clear" w:color="auto" w:fill="FFFFFF"/>
        <w:spacing w:after="0" w:line="360" w:lineRule="atLeast"/>
        <w:ind w:left="300"/>
        <w:textAlignment w:val="baseline"/>
        <w:rPr>
          <w:rFonts w:ascii="inherit" w:hAnsi="inherit" w:cs="Segoe UI"/>
          <w:color w:val="000000"/>
          <w:sz w:val="21"/>
          <w:szCs w:val="21"/>
        </w:rPr>
      </w:pPr>
      <w:hyperlink r:id="rId31" w:anchor="ReturnTypes" w:history="1">
        <w:r>
          <w:rPr>
            <w:rStyle w:val="Hyperlink"/>
            <w:rFonts w:ascii="inherit" w:hAnsi="inherit" w:cs="Segoe UI"/>
            <w:color w:val="0275D8"/>
            <w:sz w:val="21"/>
            <w:szCs w:val="21"/>
            <w:bdr w:val="none" w:sz="0" w:space="0" w:color="auto" w:frame="1"/>
          </w:rPr>
          <w:t>Return types</w:t>
        </w:r>
      </w:hyperlink>
    </w:p>
    <w:p w:rsidR="00F65947" w:rsidRDefault="00F65947" w:rsidP="00F65947">
      <w:pPr>
        <w:numPr>
          <w:ilvl w:val="0"/>
          <w:numId w:val="3"/>
        </w:numPr>
        <w:shd w:val="clear" w:color="auto" w:fill="FFFFFF"/>
        <w:spacing w:after="0" w:line="360" w:lineRule="atLeast"/>
        <w:ind w:left="300"/>
        <w:textAlignment w:val="baseline"/>
        <w:rPr>
          <w:rFonts w:ascii="inherit" w:hAnsi="inherit" w:cs="Segoe UI"/>
          <w:color w:val="000000"/>
          <w:sz w:val="21"/>
          <w:szCs w:val="21"/>
        </w:rPr>
      </w:pPr>
      <w:hyperlink r:id="rId32" w:anchor="MethodParameters" w:history="1">
        <w:r>
          <w:rPr>
            <w:rStyle w:val="Hyperlink"/>
            <w:rFonts w:ascii="inherit" w:hAnsi="inherit" w:cs="Segoe UI"/>
            <w:color w:val="0275D8"/>
            <w:sz w:val="21"/>
            <w:szCs w:val="21"/>
            <w:bdr w:val="none" w:sz="0" w:space="0" w:color="auto" w:frame="1"/>
          </w:rPr>
          <w:t>Method Parameters</w:t>
        </w:r>
      </w:hyperlink>
    </w:p>
    <w:p w:rsidR="00F65947" w:rsidRDefault="00F65947" w:rsidP="00F65947">
      <w:pPr>
        <w:pStyle w:val="NormalWeb"/>
        <w:shd w:val="clear" w:color="auto" w:fill="FFFFFF"/>
        <w:jc w:val="both"/>
        <w:textAlignment w:val="baseline"/>
        <w:rPr>
          <w:rFonts w:ascii="inherit" w:hAnsi="inherit" w:cs="Segoe UI"/>
          <w:color w:val="000000"/>
          <w:sz w:val="21"/>
          <w:szCs w:val="21"/>
        </w:rPr>
      </w:pPr>
      <w:r>
        <w:rPr>
          <w:rFonts w:ascii="inherit" w:hAnsi="inherit" w:cs="Segoe UI"/>
          <w:color w:val="000000"/>
          <w:sz w:val="21"/>
          <w:szCs w:val="21"/>
        </w:rPr>
        <w:t>We have listed down all such questions and their answers with explanation. But we suggest you guys to first try solving and guessing the answer of each question and then read its answer. </w:t>
      </w:r>
    </w:p>
    <w:p w:rsidR="00F65947" w:rsidRDefault="00F65947" w:rsidP="00F65947">
      <w:pPr>
        <w:shd w:val="clear" w:color="auto" w:fill="FFFFFF"/>
        <w:textAlignment w:val="baseline"/>
        <w:rPr>
          <w:rFonts w:ascii="inherit" w:hAnsi="inherit" w:cs="Segoe UI"/>
          <w:color w:val="000000"/>
          <w:sz w:val="20"/>
          <w:szCs w:val="20"/>
        </w:rPr>
      </w:pPr>
      <w:r>
        <w:rPr>
          <w:rFonts w:ascii="inherit" w:hAnsi="inherit" w:cs="Segoe UI"/>
          <w:color w:val="000000"/>
          <w:sz w:val="20"/>
          <w:szCs w:val="20"/>
        </w:rPr>
        <w:pict>
          <v:rect id="_x0000_i1026" style="width:0;height:0" o:hralign="center" o:hrstd="t" o:hr="t" fillcolor="#a0a0a0" stroked="f"/>
        </w:pict>
      </w:r>
    </w:p>
    <w:p w:rsidR="00F65947" w:rsidRDefault="00F65947" w:rsidP="00F65947">
      <w:pPr>
        <w:pStyle w:val="Heading2"/>
        <w:shd w:val="clear" w:color="auto" w:fill="FFFFFF"/>
        <w:spacing w:before="0" w:beforeAutospacing="0" w:after="0" w:afterAutospacing="0"/>
        <w:textAlignment w:val="baseline"/>
        <w:rPr>
          <w:rFonts w:ascii="inherit" w:hAnsi="inherit" w:cs="Segoe UI"/>
          <w:color w:val="000000"/>
          <w:sz w:val="29"/>
          <w:szCs w:val="29"/>
        </w:rPr>
      </w:pPr>
      <w:bookmarkStart w:id="13" w:name="AccessModifiers"/>
      <w:r>
        <w:rPr>
          <w:rFonts w:ascii="inherit" w:hAnsi="inherit" w:cs="Segoe UI"/>
          <w:color w:val="000000"/>
          <w:sz w:val="29"/>
          <w:szCs w:val="29"/>
          <w:bdr w:val="none" w:sz="0" w:space="0" w:color="auto" w:frame="1"/>
        </w:rPr>
        <w:t>Access Modifiers</w:t>
      </w:r>
      <w:bookmarkEnd w:id="13"/>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b/>
          <w:bCs/>
          <w:color w:val="000000"/>
          <w:sz w:val="21"/>
          <w:szCs w:val="21"/>
          <w:bdr w:val="none" w:sz="0" w:space="0" w:color="auto" w:frame="1"/>
        </w:rPr>
        <w:t>Question 1) </w:t>
      </w:r>
      <w:proofErr w:type="gramStart"/>
      <w:r>
        <w:rPr>
          <w:rFonts w:ascii="inherit" w:hAnsi="inherit" w:cs="Segoe UI"/>
          <w:color w:val="000000"/>
          <w:sz w:val="21"/>
          <w:szCs w:val="21"/>
        </w:rPr>
        <w:t>What</w:t>
      </w:r>
      <w:proofErr w:type="gramEnd"/>
      <w:r>
        <w:rPr>
          <w:rFonts w:ascii="inherit" w:hAnsi="inherit" w:cs="Segoe UI"/>
          <w:color w:val="000000"/>
          <w:sz w:val="21"/>
          <w:szCs w:val="21"/>
        </w:rPr>
        <w:t xml:space="preserve"> would be the output of below code?</w:t>
      </w:r>
    </w:p>
    <w:tbl>
      <w:tblPr>
        <w:tblW w:w="12450" w:type="dxa"/>
        <w:tblCellMar>
          <w:left w:w="0" w:type="dxa"/>
          <w:right w:w="0" w:type="dxa"/>
        </w:tblCellMar>
        <w:tblLook w:val="04A0"/>
      </w:tblPr>
      <w:tblGrid>
        <w:gridCol w:w="555"/>
        <w:gridCol w:w="11895"/>
      </w:tblGrid>
      <w:tr w:rsidR="00F65947" w:rsidTr="00F65947">
        <w:tc>
          <w:tcPr>
            <w:tcW w:w="0" w:type="auto"/>
            <w:vAlign w:val="center"/>
            <w:hideMark/>
          </w:tcPr>
          <w:p w:rsidR="00F65947" w:rsidRDefault="00F65947" w:rsidP="00F65947">
            <w:r>
              <w:t>1</w:t>
            </w:r>
          </w:p>
          <w:p w:rsidR="00F65947" w:rsidRDefault="00F65947" w:rsidP="00F65947">
            <w:r>
              <w:t>2</w:t>
            </w:r>
          </w:p>
          <w:p w:rsidR="00F65947" w:rsidRDefault="00F65947" w:rsidP="00F65947">
            <w:r>
              <w:t>3</w:t>
            </w:r>
          </w:p>
          <w:p w:rsidR="00F65947" w:rsidRDefault="00F65947" w:rsidP="00F65947">
            <w:r>
              <w:t>4</w:t>
            </w:r>
          </w:p>
          <w:p w:rsidR="00F65947" w:rsidRDefault="00F65947" w:rsidP="00F65947">
            <w:r>
              <w:t>5</w:t>
            </w:r>
          </w:p>
          <w:p w:rsidR="00F65947" w:rsidRDefault="00F65947" w:rsidP="00F65947">
            <w:r>
              <w:t>6</w:t>
            </w:r>
          </w:p>
          <w:p w:rsidR="00F65947" w:rsidRDefault="00F65947" w:rsidP="00F65947">
            <w:r>
              <w:t>7</w:t>
            </w:r>
          </w:p>
          <w:p w:rsidR="00F65947" w:rsidRDefault="00F65947" w:rsidP="00F65947">
            <w:r>
              <w:t>8</w:t>
            </w:r>
          </w:p>
          <w:p w:rsidR="00F65947" w:rsidRDefault="00F65947" w:rsidP="00F65947">
            <w:r>
              <w:t>9</w:t>
            </w:r>
          </w:p>
          <w:p w:rsidR="00F65947" w:rsidRDefault="00F65947" w:rsidP="00F65947">
            <w:r>
              <w:t>10</w:t>
            </w:r>
          </w:p>
          <w:p w:rsidR="00F65947" w:rsidRDefault="00F65947" w:rsidP="00F65947">
            <w:r>
              <w:t>11</w:t>
            </w:r>
          </w:p>
          <w:p w:rsidR="00F65947" w:rsidRDefault="00F65947" w:rsidP="00F65947">
            <w:r>
              <w:t>12</w:t>
            </w:r>
          </w:p>
          <w:p w:rsidR="00F65947" w:rsidRDefault="00F65947" w:rsidP="00F65947">
            <w:r>
              <w:t>13</w:t>
            </w:r>
          </w:p>
          <w:p w:rsidR="00F65947" w:rsidRDefault="00F65947" w:rsidP="00F65947">
            <w:r>
              <w:t>14</w:t>
            </w:r>
          </w:p>
          <w:p w:rsidR="00F65947" w:rsidRDefault="00F65947" w:rsidP="00F65947">
            <w:r>
              <w:t>15</w:t>
            </w:r>
          </w:p>
          <w:p w:rsidR="00F65947" w:rsidRDefault="00F65947" w:rsidP="00F65947">
            <w:r>
              <w:t>16</w:t>
            </w:r>
          </w:p>
          <w:p w:rsidR="00F65947" w:rsidRDefault="00F65947" w:rsidP="00F65947">
            <w:r>
              <w:lastRenderedPageBreak/>
              <w:t>17</w:t>
            </w:r>
          </w:p>
          <w:p w:rsidR="00F65947" w:rsidRDefault="00F65947" w:rsidP="00F65947">
            <w:r>
              <w:t>18</w:t>
            </w:r>
          </w:p>
          <w:p w:rsidR="00F65947" w:rsidRDefault="00F65947" w:rsidP="00F65947">
            <w:r>
              <w:t>19</w:t>
            </w:r>
          </w:p>
          <w:p w:rsidR="00F65947" w:rsidRDefault="00F65947" w:rsidP="00F65947">
            <w:r>
              <w:t>20</w:t>
            </w:r>
          </w:p>
          <w:p w:rsidR="00F65947" w:rsidRDefault="00F65947" w:rsidP="00F65947">
            <w:pPr>
              <w:rPr>
                <w:sz w:val="24"/>
                <w:szCs w:val="24"/>
              </w:rPr>
            </w:pPr>
            <w:r>
              <w:t>21</w:t>
            </w:r>
          </w:p>
        </w:tc>
        <w:tc>
          <w:tcPr>
            <w:tcW w:w="11895" w:type="dxa"/>
            <w:vAlign w:val="center"/>
            <w:hideMark/>
          </w:tcPr>
          <w:p w:rsidR="00F65947" w:rsidRDefault="00F65947" w:rsidP="00F65947">
            <w:r>
              <w:rPr>
                <w:rStyle w:val="HTMLCode"/>
                <w:rFonts w:eastAsiaTheme="minorHAnsi"/>
              </w:rPr>
              <w:lastRenderedPageBreak/>
              <w:t>public</w:t>
            </w:r>
            <w:r>
              <w:t xml:space="preserve"> </w:t>
            </w:r>
            <w:r>
              <w:rPr>
                <w:rStyle w:val="HTMLCode"/>
                <w:rFonts w:eastAsiaTheme="minorHAnsi"/>
              </w:rPr>
              <w:t>class</w:t>
            </w:r>
            <w:r>
              <w:t xml:space="preserve"> </w:t>
            </w:r>
            <w:proofErr w:type="spellStart"/>
            <w:r>
              <w:rPr>
                <w:rStyle w:val="HTMLCode"/>
                <w:rFonts w:eastAsiaTheme="minorHAnsi"/>
              </w:rPr>
              <w:t>PumpkinDemo</w:t>
            </w:r>
            <w:proofErr w:type="spellEnd"/>
            <w:r>
              <w:rPr>
                <w:rStyle w:val="HTMLCode"/>
                <w:rFonts w:eastAsiaTheme="minorHAnsi"/>
              </w:rPr>
              <w:t xml:space="preserve"> {</w:t>
            </w:r>
          </w:p>
          <w:p w:rsidR="00F65947" w:rsidRDefault="00F65947" w:rsidP="00F65947">
            <w:r>
              <w:t> </w:t>
            </w:r>
          </w:p>
          <w:p w:rsidR="00F65947" w:rsidRDefault="00F65947" w:rsidP="00F65947">
            <w:r>
              <w:rPr>
                <w:rStyle w:val="HTMLCode"/>
                <w:rFonts w:eastAsiaTheme="minorHAnsi"/>
                <w:color w:val="565656"/>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 {</w:t>
            </w:r>
          </w:p>
          <w:p w:rsidR="00F65947" w:rsidRDefault="00F65947" w:rsidP="00F65947">
            <w:r>
              <w:rPr>
                <w:rStyle w:val="HTMLCode"/>
                <w:rFonts w:eastAsiaTheme="minorHAnsi"/>
                <w:color w:val="565656"/>
              </w:rPr>
              <w:t>        </w:t>
            </w:r>
            <w:r>
              <w:rPr>
                <w:rStyle w:val="HTMLCode"/>
                <w:rFonts w:eastAsiaTheme="minorHAnsi"/>
              </w:rPr>
              <w:t>Shape s = new</w:t>
            </w:r>
            <w:r>
              <w:t xml:space="preserve"> </w:t>
            </w:r>
            <w:r>
              <w:rPr>
                <w:rStyle w:val="HTMLCode"/>
                <w:rFonts w:eastAsiaTheme="minorHAnsi"/>
              </w:rPr>
              <w:t>Circle();</w:t>
            </w:r>
          </w:p>
          <w:p w:rsidR="00F65947" w:rsidRDefault="00F65947" w:rsidP="00F65947">
            <w:r>
              <w:rPr>
                <w:rStyle w:val="HTMLCode"/>
                <w:rFonts w:eastAsiaTheme="minorHAnsi"/>
                <w:color w:val="565656"/>
              </w:rPr>
              <w:t>        </w:t>
            </w:r>
            <w:proofErr w:type="spellStart"/>
            <w:r>
              <w:rPr>
                <w:rStyle w:val="HTMLCode"/>
                <w:rFonts w:eastAsiaTheme="minorHAnsi"/>
              </w:rPr>
              <w:t>s.draw</w:t>
            </w:r>
            <w:proofErr w:type="spellEnd"/>
            <w:r>
              <w:rPr>
                <w:rStyle w:val="HTMLCode"/>
                <w:rFonts w:eastAsiaTheme="minorHAnsi"/>
              </w:rPr>
              <w:t>();</w:t>
            </w:r>
          </w:p>
          <w:p w:rsidR="00F65947" w:rsidRDefault="00F65947" w:rsidP="00F65947">
            <w:r>
              <w:rPr>
                <w:rStyle w:val="HTMLCode"/>
                <w:rFonts w:eastAsiaTheme="minorHAnsi"/>
                <w:color w:val="565656"/>
              </w:rPr>
              <w:t>    </w:t>
            </w:r>
            <w:r>
              <w:rPr>
                <w:rStyle w:val="HTMLCode"/>
                <w:rFonts w:eastAsiaTheme="minorHAnsi"/>
              </w:rPr>
              <w:t>}</w:t>
            </w:r>
          </w:p>
          <w:p w:rsidR="00F65947" w:rsidRDefault="00F65947" w:rsidP="00F65947">
            <w:r>
              <w:rPr>
                <w:rStyle w:val="HTMLCode"/>
                <w:rFonts w:eastAsiaTheme="minorHAnsi"/>
              </w:rPr>
              <w:t>}</w:t>
            </w:r>
          </w:p>
          <w:p w:rsidR="00F65947" w:rsidRDefault="00F65947" w:rsidP="00F65947">
            <w:r>
              <w:t> </w:t>
            </w:r>
          </w:p>
          <w:p w:rsidR="00F65947" w:rsidRDefault="00F65947" w:rsidP="00F65947">
            <w:r>
              <w:rPr>
                <w:rStyle w:val="HTMLCode"/>
                <w:rFonts w:eastAsiaTheme="minorHAnsi"/>
              </w:rPr>
              <w:t>class</w:t>
            </w:r>
            <w:r>
              <w:t xml:space="preserve"> </w:t>
            </w:r>
            <w:r>
              <w:rPr>
                <w:rStyle w:val="HTMLCode"/>
                <w:rFonts w:eastAsiaTheme="minorHAnsi"/>
              </w:rPr>
              <w:t>Shape{</w:t>
            </w:r>
          </w:p>
          <w:p w:rsidR="00F65947" w:rsidRDefault="00F65947" w:rsidP="00F65947">
            <w:r>
              <w:rPr>
                <w:rStyle w:val="HTMLCode"/>
                <w:rFonts w:eastAsiaTheme="minorHAnsi"/>
                <w:color w:val="565656"/>
              </w:rPr>
              <w:t>    </w:t>
            </w:r>
            <w:r>
              <w:rPr>
                <w:rStyle w:val="HTMLCode"/>
                <w:rFonts w:eastAsiaTheme="minorHAnsi"/>
              </w:rPr>
              <w:t>protected</w:t>
            </w:r>
            <w:r>
              <w:t xml:space="preserve"> </w:t>
            </w:r>
            <w:r>
              <w:rPr>
                <w:rStyle w:val="HTMLCode"/>
                <w:rFonts w:eastAsiaTheme="minorHAnsi"/>
              </w:rPr>
              <w:t>void</w:t>
            </w:r>
            <w:r>
              <w:t xml:space="preserve"> </w:t>
            </w:r>
            <w:r>
              <w:rPr>
                <w:rStyle w:val="HTMLCode"/>
                <w:rFonts w:eastAsiaTheme="minorHAnsi"/>
              </w:rPr>
              <w:t>draw()</w:t>
            </w:r>
          </w:p>
          <w:p w:rsidR="00F65947" w:rsidRDefault="00F65947" w:rsidP="00F65947">
            <w:r>
              <w:rPr>
                <w:rStyle w:val="HTMLCode"/>
                <w:rFonts w:eastAsiaTheme="minorHAnsi"/>
                <w:color w:val="565656"/>
              </w:rPr>
              <w:t>    </w:t>
            </w:r>
            <w:r>
              <w:rPr>
                <w:rStyle w:val="HTMLCode"/>
                <w:rFonts w:eastAsiaTheme="minorHAnsi"/>
              </w:rPr>
              <w:t>{</w:t>
            </w:r>
          </w:p>
          <w:p w:rsidR="00F65947" w:rsidRDefault="00F65947" w:rsidP="00F65947">
            <w:r>
              <w:rPr>
                <w:rStyle w:val="HTMLCode"/>
                <w:rFonts w:eastAsiaTheme="minorHAnsi"/>
                <w:color w:val="565656"/>
              </w:rPr>
              <w:t>        </w:t>
            </w:r>
            <w:proofErr w:type="spellStart"/>
            <w:r>
              <w:rPr>
                <w:rStyle w:val="HTMLCode"/>
                <w:rFonts w:eastAsiaTheme="minorHAnsi"/>
              </w:rPr>
              <w:t>System.out.println</w:t>
            </w:r>
            <w:proofErr w:type="spellEnd"/>
            <w:r>
              <w:rPr>
                <w:rStyle w:val="HTMLCode"/>
                <w:rFonts w:eastAsiaTheme="minorHAnsi"/>
              </w:rPr>
              <w:t>("Shape");</w:t>
            </w:r>
          </w:p>
          <w:p w:rsidR="00F65947" w:rsidRDefault="00F65947" w:rsidP="00F65947">
            <w:r>
              <w:rPr>
                <w:rStyle w:val="HTMLCode"/>
                <w:rFonts w:eastAsiaTheme="minorHAnsi"/>
                <w:color w:val="565656"/>
              </w:rPr>
              <w:t>    </w:t>
            </w:r>
            <w:r>
              <w:rPr>
                <w:rStyle w:val="HTMLCode"/>
                <w:rFonts w:eastAsiaTheme="minorHAnsi"/>
              </w:rPr>
              <w:t>}</w:t>
            </w:r>
          </w:p>
          <w:p w:rsidR="00F65947" w:rsidRDefault="00F65947" w:rsidP="00F65947">
            <w:r>
              <w:rPr>
                <w:rStyle w:val="HTMLCode"/>
                <w:rFonts w:eastAsiaTheme="minorHAnsi"/>
              </w:rPr>
              <w:t>}</w:t>
            </w:r>
          </w:p>
          <w:p w:rsidR="00F65947" w:rsidRDefault="00F65947" w:rsidP="00F65947">
            <w:r>
              <w:t> </w:t>
            </w:r>
          </w:p>
          <w:p w:rsidR="00F65947" w:rsidRDefault="00F65947" w:rsidP="00F65947">
            <w:r>
              <w:rPr>
                <w:rStyle w:val="HTMLCode"/>
                <w:rFonts w:eastAsiaTheme="minorHAnsi"/>
              </w:rPr>
              <w:t>class</w:t>
            </w:r>
            <w:r>
              <w:t xml:space="preserve"> </w:t>
            </w:r>
            <w:r>
              <w:rPr>
                <w:rStyle w:val="HTMLCode"/>
                <w:rFonts w:eastAsiaTheme="minorHAnsi"/>
              </w:rPr>
              <w:t>Circle extends</w:t>
            </w:r>
            <w:r>
              <w:t xml:space="preserve"> </w:t>
            </w:r>
            <w:r>
              <w:rPr>
                <w:rStyle w:val="HTMLCode"/>
                <w:rFonts w:eastAsiaTheme="minorHAnsi"/>
              </w:rPr>
              <w:t>Shape{</w:t>
            </w:r>
          </w:p>
          <w:p w:rsidR="00F65947" w:rsidRDefault="00F65947" w:rsidP="00F65947">
            <w:r>
              <w:rPr>
                <w:rStyle w:val="HTMLCode"/>
                <w:rFonts w:eastAsiaTheme="minorHAnsi"/>
                <w:color w:val="565656"/>
              </w:rPr>
              <w:t>    </w:t>
            </w: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draw()</w:t>
            </w:r>
          </w:p>
          <w:p w:rsidR="00F65947" w:rsidRDefault="00F65947" w:rsidP="00F65947">
            <w:r>
              <w:rPr>
                <w:rStyle w:val="HTMLCode"/>
                <w:rFonts w:eastAsiaTheme="minorHAnsi"/>
                <w:color w:val="565656"/>
              </w:rPr>
              <w:t>    </w:t>
            </w:r>
            <w:r>
              <w:rPr>
                <w:rStyle w:val="HTMLCode"/>
                <w:rFonts w:eastAsiaTheme="minorHAnsi"/>
              </w:rPr>
              <w:t>{</w:t>
            </w:r>
          </w:p>
          <w:p w:rsidR="00F65947" w:rsidRDefault="00F65947" w:rsidP="00F65947">
            <w:r>
              <w:rPr>
                <w:rStyle w:val="HTMLCode"/>
                <w:rFonts w:eastAsiaTheme="minorHAnsi"/>
                <w:color w:val="565656"/>
              </w:rPr>
              <w:lastRenderedPageBreak/>
              <w:t>        </w:t>
            </w:r>
            <w:proofErr w:type="spellStart"/>
            <w:r>
              <w:rPr>
                <w:rStyle w:val="HTMLCode"/>
                <w:rFonts w:eastAsiaTheme="minorHAnsi"/>
              </w:rPr>
              <w:t>System.out.println</w:t>
            </w:r>
            <w:proofErr w:type="spellEnd"/>
            <w:r>
              <w:rPr>
                <w:rStyle w:val="HTMLCode"/>
                <w:rFonts w:eastAsiaTheme="minorHAnsi"/>
              </w:rPr>
              <w:t>("Circle");</w:t>
            </w:r>
          </w:p>
          <w:p w:rsidR="00F65947" w:rsidRDefault="00F65947" w:rsidP="00F65947">
            <w:r>
              <w:rPr>
                <w:rStyle w:val="HTMLCode"/>
                <w:rFonts w:eastAsiaTheme="minorHAnsi"/>
                <w:color w:val="565656"/>
              </w:rPr>
              <w:t>    </w:t>
            </w:r>
            <w:r>
              <w:rPr>
                <w:rStyle w:val="HTMLCode"/>
                <w:rFonts w:eastAsiaTheme="minorHAnsi"/>
              </w:rPr>
              <w:t>}</w:t>
            </w:r>
          </w:p>
          <w:p w:rsidR="00F65947" w:rsidRDefault="00F65947" w:rsidP="00F65947">
            <w:pPr>
              <w:rPr>
                <w:sz w:val="24"/>
                <w:szCs w:val="24"/>
              </w:rPr>
            </w:pPr>
            <w:r>
              <w:rPr>
                <w:rStyle w:val="HTMLCode"/>
                <w:rFonts w:eastAsiaTheme="minorHAnsi"/>
              </w:rPr>
              <w:t>}</w:t>
            </w:r>
          </w:p>
        </w:tc>
      </w:tr>
    </w:tbl>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color w:val="000000"/>
          <w:sz w:val="21"/>
          <w:szCs w:val="21"/>
        </w:rPr>
        <w:lastRenderedPageBreak/>
        <w:t>Here method in parent class has </w:t>
      </w:r>
      <w:r>
        <w:rPr>
          <w:rStyle w:val="HTMLCode"/>
          <w:rFonts w:ascii="Consolas" w:hAnsi="Consolas" w:cs="Consolas"/>
          <w:color w:val="565656"/>
          <w:sz w:val="21"/>
          <w:szCs w:val="21"/>
          <w:bdr w:val="none" w:sz="0" w:space="0" w:color="auto" w:frame="1"/>
          <w:shd w:val="clear" w:color="auto" w:fill="FFFFFF"/>
        </w:rPr>
        <w:t>protected</w:t>
      </w:r>
      <w:r>
        <w:rPr>
          <w:rFonts w:ascii="inherit" w:hAnsi="inherit" w:cs="Segoe UI"/>
          <w:color w:val="000000"/>
          <w:sz w:val="21"/>
          <w:szCs w:val="21"/>
        </w:rPr>
        <w:t> scope, but in child class it is </w:t>
      </w:r>
      <w:r>
        <w:rPr>
          <w:rStyle w:val="HTMLCode"/>
          <w:rFonts w:ascii="Consolas" w:hAnsi="Consolas" w:cs="Consolas"/>
          <w:color w:val="565656"/>
          <w:sz w:val="21"/>
          <w:szCs w:val="21"/>
          <w:bdr w:val="none" w:sz="0" w:space="0" w:color="auto" w:frame="1"/>
          <w:shd w:val="clear" w:color="auto" w:fill="FFFFFF"/>
        </w:rPr>
        <w:t>public</w:t>
      </w:r>
      <w:r>
        <w:rPr>
          <w:rFonts w:ascii="inherit" w:hAnsi="inherit" w:cs="Segoe UI"/>
          <w:color w:val="000000"/>
          <w:sz w:val="21"/>
          <w:szCs w:val="21"/>
        </w:rPr>
        <w:t>. Will method overriding work here? Will it print </w:t>
      </w:r>
      <w:r>
        <w:rPr>
          <w:rStyle w:val="Strong"/>
          <w:rFonts w:ascii="inherit" w:hAnsi="inherit" w:cs="Segoe UI"/>
          <w:color w:val="000000"/>
          <w:sz w:val="21"/>
          <w:szCs w:val="21"/>
          <w:bdr w:val="none" w:sz="0" w:space="0" w:color="auto" w:frame="1"/>
        </w:rPr>
        <w:t>Shape </w:t>
      </w:r>
      <w:r>
        <w:rPr>
          <w:rFonts w:ascii="inherit" w:hAnsi="inherit" w:cs="Segoe UI"/>
          <w:color w:val="000000"/>
          <w:sz w:val="21"/>
          <w:szCs w:val="21"/>
        </w:rPr>
        <w:t>or </w:t>
      </w:r>
      <w:r>
        <w:rPr>
          <w:rStyle w:val="Strong"/>
          <w:rFonts w:ascii="inherit" w:hAnsi="inherit" w:cs="Segoe UI"/>
          <w:color w:val="000000"/>
          <w:sz w:val="21"/>
          <w:szCs w:val="21"/>
          <w:bdr w:val="none" w:sz="0" w:space="0" w:color="auto" w:frame="1"/>
        </w:rPr>
        <w:t>Circle</w:t>
      </w:r>
      <w:r>
        <w:rPr>
          <w:rFonts w:ascii="inherit" w:hAnsi="inherit" w:cs="Segoe UI"/>
          <w:color w:val="000000"/>
          <w:sz w:val="21"/>
          <w:szCs w:val="21"/>
        </w:rPr>
        <w:t>?</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t>Answer: </w:t>
      </w:r>
      <w:r>
        <w:rPr>
          <w:rFonts w:ascii="inherit" w:hAnsi="inherit" w:cs="Segoe UI"/>
          <w:color w:val="000000"/>
          <w:sz w:val="21"/>
          <w:szCs w:val="21"/>
        </w:rPr>
        <w:t>Method overriding has nothing to do with </w:t>
      </w:r>
      <w:hyperlink r:id="rId33" w:history="1">
        <w:r>
          <w:rPr>
            <w:rStyle w:val="Hyperlink"/>
            <w:rFonts w:ascii="inherit" w:hAnsi="inherit" w:cs="Segoe UI"/>
            <w:color w:val="0275D8"/>
            <w:sz w:val="21"/>
            <w:szCs w:val="21"/>
            <w:bdr w:val="none" w:sz="0" w:space="0" w:color="auto" w:frame="1"/>
          </w:rPr>
          <w:t>access modifier scopes</w:t>
        </w:r>
      </w:hyperlink>
      <w:r>
        <w:rPr>
          <w:rFonts w:ascii="inherit" w:hAnsi="inherit" w:cs="Segoe UI"/>
          <w:color w:val="000000"/>
          <w:sz w:val="21"/>
          <w:szCs w:val="21"/>
        </w:rPr>
        <w:t>. It will print </w:t>
      </w:r>
      <w:r>
        <w:rPr>
          <w:rStyle w:val="Strong"/>
          <w:rFonts w:ascii="inherit" w:hAnsi="inherit" w:cs="Segoe UI"/>
          <w:color w:val="000000"/>
          <w:sz w:val="21"/>
          <w:szCs w:val="21"/>
          <w:bdr w:val="none" w:sz="0" w:space="0" w:color="auto" w:frame="1"/>
        </w:rPr>
        <w:t>Circle</w:t>
      </w:r>
      <w:r>
        <w:rPr>
          <w:rFonts w:ascii="inherit" w:hAnsi="inherit" w:cs="Segoe UI"/>
          <w:color w:val="000000"/>
          <w:sz w:val="21"/>
          <w:szCs w:val="21"/>
        </w:rPr>
        <w:t> in above code. </w:t>
      </w:r>
    </w:p>
    <w:p w:rsidR="00F65947" w:rsidRDefault="00F65947" w:rsidP="00F65947">
      <w:pPr>
        <w:shd w:val="clear" w:color="auto" w:fill="FFFFFF"/>
        <w:textAlignment w:val="baseline"/>
        <w:rPr>
          <w:rFonts w:ascii="inherit" w:hAnsi="inherit" w:cs="Segoe UI"/>
          <w:color w:val="000000"/>
          <w:sz w:val="20"/>
          <w:szCs w:val="20"/>
        </w:rPr>
      </w:pPr>
      <w:r>
        <w:rPr>
          <w:rFonts w:ascii="inherit" w:hAnsi="inherit" w:cs="Segoe UI"/>
          <w:color w:val="000000"/>
          <w:sz w:val="20"/>
          <w:szCs w:val="20"/>
        </w:rPr>
        <w:pict>
          <v:rect id="_x0000_i1027" style="width:0;height:0" o:hralign="center" o:hrstd="t" o:hr="t" fillcolor="#a0a0a0" stroked="f"/>
        </w:pic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b/>
          <w:bCs/>
          <w:color w:val="000000"/>
          <w:sz w:val="21"/>
          <w:szCs w:val="21"/>
          <w:bdr w:val="none" w:sz="0" w:space="0" w:color="auto" w:frame="1"/>
        </w:rPr>
        <w:t>Question 2) </w:t>
      </w:r>
      <w:r>
        <w:rPr>
          <w:rFonts w:ascii="inherit" w:hAnsi="inherit" w:cs="Segoe UI"/>
          <w:color w:val="000000"/>
          <w:sz w:val="21"/>
          <w:szCs w:val="21"/>
        </w:rPr>
        <w:t xml:space="preserve">As a follow up question, interviewer may ask </w:t>
      </w:r>
      <w:proofErr w:type="gramStart"/>
      <w:r>
        <w:rPr>
          <w:rFonts w:ascii="inherit" w:hAnsi="inherit" w:cs="Segoe UI"/>
          <w:color w:val="000000"/>
          <w:sz w:val="21"/>
          <w:szCs w:val="21"/>
        </w:rPr>
        <w:t>you :</w:t>
      </w:r>
      <w:proofErr w:type="gramEnd"/>
      <w:r>
        <w:rPr>
          <w:rFonts w:ascii="inherit" w:hAnsi="inherit" w:cs="Segoe UI"/>
          <w:color w:val="000000"/>
          <w:sz w:val="21"/>
          <w:szCs w:val="21"/>
        </w:rPr>
        <w:t xml:space="preserve"> What will happen if I change scope of </w:t>
      </w:r>
      <w:r>
        <w:rPr>
          <w:rStyle w:val="HTMLCode"/>
          <w:rFonts w:ascii="Consolas" w:hAnsi="Consolas" w:cs="Consolas"/>
          <w:color w:val="565656"/>
          <w:sz w:val="21"/>
          <w:szCs w:val="21"/>
          <w:bdr w:val="none" w:sz="0" w:space="0" w:color="auto" w:frame="1"/>
          <w:shd w:val="clear" w:color="auto" w:fill="FFFFFF"/>
        </w:rPr>
        <w:t>draw()</w:t>
      </w:r>
      <w:r>
        <w:rPr>
          <w:rFonts w:ascii="inherit" w:hAnsi="inherit" w:cs="Segoe UI"/>
          <w:color w:val="000000"/>
          <w:sz w:val="21"/>
          <w:szCs w:val="21"/>
        </w:rPr>
        <w:t> method from </w:t>
      </w:r>
      <w:r>
        <w:rPr>
          <w:rStyle w:val="HTMLCode"/>
          <w:rFonts w:ascii="Consolas" w:hAnsi="Consolas" w:cs="Consolas"/>
          <w:color w:val="565656"/>
          <w:sz w:val="21"/>
          <w:szCs w:val="21"/>
          <w:bdr w:val="none" w:sz="0" w:space="0" w:color="auto" w:frame="1"/>
          <w:shd w:val="clear" w:color="auto" w:fill="FFFFFF"/>
        </w:rPr>
        <w:t>protected </w:t>
      </w:r>
      <w:r>
        <w:rPr>
          <w:rFonts w:ascii="inherit" w:hAnsi="inherit" w:cs="Segoe UI"/>
          <w:color w:val="000000"/>
          <w:sz w:val="21"/>
          <w:szCs w:val="21"/>
        </w:rPr>
        <w:t>to </w:t>
      </w:r>
      <w:r>
        <w:rPr>
          <w:rStyle w:val="HTMLCode"/>
          <w:rFonts w:ascii="Consolas" w:hAnsi="Consolas" w:cs="Consolas"/>
          <w:color w:val="565656"/>
          <w:sz w:val="21"/>
          <w:szCs w:val="21"/>
          <w:bdr w:val="none" w:sz="0" w:space="0" w:color="auto" w:frame="1"/>
          <w:shd w:val="clear" w:color="auto" w:fill="FFFFFF"/>
        </w:rPr>
        <w:t>private</w:t>
      </w:r>
      <w:r>
        <w:rPr>
          <w:rFonts w:ascii="inherit" w:hAnsi="inherit" w:cs="Segoe UI"/>
          <w:color w:val="000000"/>
          <w:sz w:val="21"/>
          <w:szCs w:val="21"/>
        </w:rPr>
        <w:t> in </w:t>
      </w:r>
      <w:r>
        <w:rPr>
          <w:rStyle w:val="HTMLCode"/>
          <w:rFonts w:ascii="Consolas" w:hAnsi="Consolas" w:cs="Consolas"/>
          <w:color w:val="565656"/>
          <w:sz w:val="21"/>
          <w:szCs w:val="21"/>
          <w:bdr w:val="none" w:sz="0" w:space="0" w:color="auto" w:frame="1"/>
          <w:shd w:val="clear" w:color="auto" w:fill="FFFFFF"/>
        </w:rPr>
        <w:t>Shape</w:t>
      </w:r>
      <w:r>
        <w:rPr>
          <w:rFonts w:ascii="inherit" w:hAnsi="inherit" w:cs="Segoe UI"/>
          <w:color w:val="000000"/>
          <w:sz w:val="21"/>
          <w:szCs w:val="21"/>
        </w:rPr>
        <w:t> class?</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proofErr w:type="gramStart"/>
      <w:r>
        <w:rPr>
          <w:rStyle w:val="Strong"/>
          <w:rFonts w:ascii="inherit" w:hAnsi="inherit" w:cs="Segoe UI"/>
          <w:color w:val="000000"/>
          <w:sz w:val="21"/>
          <w:szCs w:val="21"/>
          <w:bdr w:val="none" w:sz="0" w:space="0" w:color="auto" w:frame="1"/>
        </w:rPr>
        <w:t>Answer :</w:t>
      </w:r>
      <w:proofErr w:type="gramEnd"/>
      <w:r>
        <w:rPr>
          <w:rStyle w:val="Strong"/>
          <w:rFonts w:ascii="inherit" w:hAnsi="inherit" w:cs="Segoe UI"/>
          <w:color w:val="000000"/>
          <w:sz w:val="21"/>
          <w:szCs w:val="21"/>
          <w:bdr w:val="none" w:sz="0" w:space="0" w:color="auto" w:frame="1"/>
        </w:rPr>
        <w:t> </w:t>
      </w:r>
      <w:r>
        <w:rPr>
          <w:rFonts w:ascii="inherit" w:hAnsi="inherit" w:cs="Segoe UI"/>
          <w:color w:val="000000"/>
          <w:sz w:val="21"/>
          <w:szCs w:val="21"/>
        </w:rPr>
        <w:t>It will give you a compile time error in </w:t>
      </w:r>
      <w:r>
        <w:rPr>
          <w:rStyle w:val="HTMLCode"/>
          <w:rFonts w:ascii="Consolas" w:hAnsi="Consolas" w:cs="Consolas"/>
          <w:color w:val="565656"/>
          <w:sz w:val="21"/>
          <w:szCs w:val="21"/>
          <w:bdr w:val="none" w:sz="0" w:space="0" w:color="auto" w:frame="1"/>
          <w:shd w:val="clear" w:color="auto" w:fill="FFFFFF"/>
        </w:rPr>
        <w:t>main()</w:t>
      </w:r>
      <w:r>
        <w:rPr>
          <w:rFonts w:ascii="inherit" w:hAnsi="inherit" w:cs="Segoe UI"/>
          <w:color w:val="000000"/>
          <w:sz w:val="21"/>
          <w:szCs w:val="21"/>
        </w:rPr>
        <w:t> method where you are calling </w:t>
      </w:r>
      <w:proofErr w:type="spellStart"/>
      <w:r>
        <w:rPr>
          <w:rStyle w:val="HTMLCode"/>
          <w:rFonts w:ascii="Consolas" w:hAnsi="Consolas" w:cs="Consolas"/>
          <w:color w:val="565656"/>
          <w:sz w:val="21"/>
          <w:szCs w:val="21"/>
          <w:bdr w:val="none" w:sz="0" w:space="0" w:color="auto" w:frame="1"/>
          <w:shd w:val="clear" w:color="auto" w:fill="FFFFFF"/>
        </w:rPr>
        <w:t>s.draw</w:t>
      </w:r>
      <w:proofErr w:type="spellEnd"/>
      <w:r>
        <w:rPr>
          <w:rStyle w:val="HTMLCode"/>
          <w:rFonts w:ascii="Consolas" w:hAnsi="Consolas" w:cs="Consolas"/>
          <w:color w:val="565656"/>
          <w:sz w:val="21"/>
          <w:szCs w:val="21"/>
          <w:bdr w:val="none" w:sz="0" w:space="0" w:color="auto" w:frame="1"/>
          <w:shd w:val="clear" w:color="auto" w:fill="FFFFFF"/>
        </w:rPr>
        <w:t>()</w:t>
      </w:r>
      <w:r>
        <w:rPr>
          <w:rFonts w:ascii="inherit" w:hAnsi="inherit" w:cs="Segoe UI"/>
          <w:color w:val="000000"/>
          <w:sz w:val="21"/>
          <w:szCs w:val="21"/>
        </w:rPr>
        <w:t xml:space="preserve"> as we </w:t>
      </w:r>
      <w:proofErr w:type="spellStart"/>
      <w:r>
        <w:rPr>
          <w:rFonts w:ascii="inherit" w:hAnsi="inherit" w:cs="Segoe UI"/>
          <w:color w:val="000000"/>
          <w:sz w:val="21"/>
          <w:szCs w:val="21"/>
        </w:rPr>
        <w:t>can not</w:t>
      </w:r>
      <w:proofErr w:type="spellEnd"/>
      <w:r>
        <w:rPr>
          <w:rFonts w:ascii="inherit" w:hAnsi="inherit" w:cs="Segoe UI"/>
          <w:color w:val="000000"/>
          <w:sz w:val="21"/>
          <w:szCs w:val="21"/>
        </w:rPr>
        <w:t xml:space="preserve"> call the </w:t>
      </w:r>
      <w:r>
        <w:rPr>
          <w:rStyle w:val="HTMLCode"/>
          <w:rFonts w:ascii="Consolas" w:hAnsi="Consolas" w:cs="Consolas"/>
          <w:color w:val="565656"/>
          <w:sz w:val="21"/>
          <w:szCs w:val="21"/>
          <w:bdr w:val="none" w:sz="0" w:space="0" w:color="auto" w:frame="1"/>
          <w:shd w:val="clear" w:color="auto" w:fill="FFFFFF"/>
        </w:rPr>
        <w:t>private</w:t>
      </w:r>
      <w:r>
        <w:rPr>
          <w:rFonts w:ascii="inherit" w:hAnsi="inherit" w:cs="Segoe UI"/>
          <w:color w:val="000000"/>
          <w:sz w:val="21"/>
          <w:szCs w:val="21"/>
        </w:rPr>
        <w:t> method from outside the class.</w:t>
      </w:r>
    </w:p>
    <w:p w:rsidR="00F65947" w:rsidRDefault="00F65947" w:rsidP="00F65947">
      <w:pPr>
        <w:shd w:val="clear" w:color="auto" w:fill="FFFFFF"/>
        <w:textAlignment w:val="baseline"/>
        <w:rPr>
          <w:rFonts w:ascii="inherit" w:hAnsi="inherit" w:cs="Segoe UI"/>
          <w:color w:val="000000"/>
          <w:sz w:val="20"/>
          <w:szCs w:val="20"/>
        </w:rPr>
      </w:pPr>
      <w:r>
        <w:rPr>
          <w:rFonts w:ascii="inherit" w:hAnsi="inherit" w:cs="Segoe UI"/>
          <w:color w:val="000000"/>
          <w:sz w:val="20"/>
          <w:szCs w:val="20"/>
        </w:rPr>
        <w:pict>
          <v:rect id="_x0000_i1028" style="width:0;height:0" o:hralign="center" o:hrstd="t" o:hr="t" fillcolor="#a0a0a0" stroked="f"/>
        </w:pic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b/>
          <w:bCs/>
          <w:color w:val="000000"/>
          <w:sz w:val="21"/>
          <w:szCs w:val="21"/>
          <w:bdr w:val="none" w:sz="0" w:space="0" w:color="auto" w:frame="1"/>
        </w:rPr>
        <w:t>Question 3) </w:t>
      </w:r>
      <w:proofErr w:type="gramStart"/>
      <w:r>
        <w:rPr>
          <w:rFonts w:ascii="inherit" w:hAnsi="inherit" w:cs="Segoe UI"/>
          <w:color w:val="000000"/>
          <w:sz w:val="21"/>
          <w:szCs w:val="21"/>
        </w:rPr>
        <w:t>What</w:t>
      </w:r>
      <w:proofErr w:type="gramEnd"/>
      <w:r>
        <w:rPr>
          <w:rFonts w:ascii="inherit" w:hAnsi="inherit" w:cs="Segoe UI"/>
          <w:color w:val="000000"/>
          <w:sz w:val="21"/>
          <w:szCs w:val="21"/>
        </w:rPr>
        <w:t xml:space="preserve"> would be the output of below code?</w:t>
      </w:r>
    </w:p>
    <w:tbl>
      <w:tblPr>
        <w:tblW w:w="12450" w:type="dxa"/>
        <w:tblCellMar>
          <w:left w:w="0" w:type="dxa"/>
          <w:right w:w="0" w:type="dxa"/>
        </w:tblCellMar>
        <w:tblLook w:val="04A0"/>
      </w:tblPr>
      <w:tblGrid>
        <w:gridCol w:w="555"/>
        <w:gridCol w:w="11895"/>
      </w:tblGrid>
      <w:tr w:rsidR="00F65947" w:rsidTr="00F65947">
        <w:tc>
          <w:tcPr>
            <w:tcW w:w="0" w:type="auto"/>
            <w:vAlign w:val="center"/>
            <w:hideMark/>
          </w:tcPr>
          <w:p w:rsidR="00F65947" w:rsidRDefault="00F65947" w:rsidP="00F65947">
            <w:r>
              <w:t>1</w:t>
            </w:r>
          </w:p>
          <w:p w:rsidR="00F65947" w:rsidRDefault="00F65947" w:rsidP="00F65947">
            <w:r>
              <w:t>2</w:t>
            </w:r>
          </w:p>
          <w:p w:rsidR="00F65947" w:rsidRDefault="00F65947" w:rsidP="00F65947">
            <w:r>
              <w:t>3</w:t>
            </w:r>
          </w:p>
          <w:p w:rsidR="00F65947" w:rsidRDefault="00F65947" w:rsidP="00F65947">
            <w:r>
              <w:t>4</w:t>
            </w:r>
          </w:p>
          <w:p w:rsidR="00F65947" w:rsidRDefault="00F65947" w:rsidP="00F65947">
            <w:r>
              <w:t>5</w:t>
            </w:r>
          </w:p>
          <w:p w:rsidR="00F65947" w:rsidRDefault="00F65947" w:rsidP="00F65947">
            <w:r>
              <w:t>6</w:t>
            </w:r>
          </w:p>
          <w:p w:rsidR="00F65947" w:rsidRDefault="00F65947" w:rsidP="00F65947">
            <w:r>
              <w:t>7</w:t>
            </w:r>
          </w:p>
          <w:p w:rsidR="00F65947" w:rsidRDefault="00F65947" w:rsidP="00F65947">
            <w:r>
              <w:t>8</w:t>
            </w:r>
          </w:p>
          <w:p w:rsidR="00F65947" w:rsidRDefault="00F65947" w:rsidP="00F65947">
            <w:r>
              <w:t>9</w:t>
            </w:r>
          </w:p>
          <w:p w:rsidR="00F65947" w:rsidRDefault="00F65947" w:rsidP="00F65947">
            <w:r>
              <w:t>10</w:t>
            </w:r>
          </w:p>
          <w:p w:rsidR="00F65947" w:rsidRDefault="00F65947" w:rsidP="00F65947">
            <w:r>
              <w:t>11</w:t>
            </w:r>
          </w:p>
          <w:p w:rsidR="00F65947" w:rsidRDefault="00F65947" w:rsidP="00F65947">
            <w:r>
              <w:lastRenderedPageBreak/>
              <w:t>12</w:t>
            </w:r>
          </w:p>
          <w:p w:rsidR="00F65947" w:rsidRDefault="00F65947" w:rsidP="00F65947">
            <w:r>
              <w:t>13</w:t>
            </w:r>
          </w:p>
          <w:p w:rsidR="00F65947" w:rsidRDefault="00F65947" w:rsidP="00F65947">
            <w:r>
              <w:t>14</w:t>
            </w:r>
          </w:p>
          <w:p w:rsidR="00F65947" w:rsidRDefault="00F65947" w:rsidP="00F65947">
            <w:r>
              <w:t>15</w:t>
            </w:r>
          </w:p>
          <w:p w:rsidR="00F65947" w:rsidRDefault="00F65947" w:rsidP="00F65947">
            <w:r>
              <w:t>16</w:t>
            </w:r>
          </w:p>
          <w:p w:rsidR="00F65947" w:rsidRDefault="00F65947" w:rsidP="00F65947">
            <w:r>
              <w:t>17</w:t>
            </w:r>
          </w:p>
          <w:p w:rsidR="00F65947" w:rsidRDefault="00F65947" w:rsidP="00F65947">
            <w:r>
              <w:t>18</w:t>
            </w:r>
          </w:p>
          <w:p w:rsidR="00F65947" w:rsidRDefault="00F65947" w:rsidP="00F65947">
            <w:r>
              <w:t>19</w:t>
            </w:r>
          </w:p>
          <w:p w:rsidR="00F65947" w:rsidRDefault="00F65947" w:rsidP="00F65947">
            <w:r>
              <w:t>20</w:t>
            </w:r>
          </w:p>
          <w:p w:rsidR="00F65947" w:rsidRDefault="00F65947" w:rsidP="00F65947">
            <w:pPr>
              <w:rPr>
                <w:sz w:val="24"/>
                <w:szCs w:val="24"/>
              </w:rPr>
            </w:pPr>
            <w:r>
              <w:t>21</w:t>
            </w:r>
          </w:p>
        </w:tc>
        <w:tc>
          <w:tcPr>
            <w:tcW w:w="11895" w:type="dxa"/>
            <w:vAlign w:val="center"/>
            <w:hideMark/>
          </w:tcPr>
          <w:p w:rsidR="00F65947" w:rsidRDefault="00F65947" w:rsidP="00F65947">
            <w:r>
              <w:rPr>
                <w:rStyle w:val="HTMLCode"/>
                <w:rFonts w:eastAsiaTheme="minorHAnsi"/>
              </w:rPr>
              <w:lastRenderedPageBreak/>
              <w:t>public</w:t>
            </w:r>
            <w:r>
              <w:t xml:space="preserve"> </w:t>
            </w:r>
            <w:r>
              <w:rPr>
                <w:rStyle w:val="HTMLCode"/>
                <w:rFonts w:eastAsiaTheme="minorHAnsi"/>
              </w:rPr>
              <w:t>class</w:t>
            </w:r>
            <w:r>
              <w:t xml:space="preserve"> </w:t>
            </w:r>
            <w:proofErr w:type="spellStart"/>
            <w:r>
              <w:rPr>
                <w:rStyle w:val="HTMLCode"/>
                <w:rFonts w:eastAsiaTheme="minorHAnsi"/>
              </w:rPr>
              <w:t>PumpkinDemo</w:t>
            </w:r>
            <w:proofErr w:type="spellEnd"/>
            <w:r>
              <w:rPr>
                <w:rStyle w:val="HTMLCode"/>
                <w:rFonts w:eastAsiaTheme="minorHAnsi"/>
              </w:rPr>
              <w:t xml:space="preserve"> {</w:t>
            </w:r>
          </w:p>
          <w:p w:rsidR="00F65947" w:rsidRDefault="00F65947" w:rsidP="00F65947">
            <w:r>
              <w:t> </w:t>
            </w:r>
          </w:p>
          <w:p w:rsidR="00F65947" w:rsidRDefault="00F65947" w:rsidP="00F65947">
            <w:r>
              <w:rPr>
                <w:rStyle w:val="HTMLCode"/>
                <w:rFonts w:eastAsiaTheme="minorHAnsi"/>
                <w:color w:val="565656"/>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 {</w:t>
            </w:r>
          </w:p>
          <w:p w:rsidR="00F65947" w:rsidRDefault="00F65947" w:rsidP="00F65947">
            <w:r>
              <w:rPr>
                <w:rStyle w:val="HTMLCode"/>
                <w:rFonts w:eastAsiaTheme="minorHAnsi"/>
                <w:color w:val="565656"/>
              </w:rPr>
              <w:t>        </w:t>
            </w:r>
            <w:r>
              <w:rPr>
                <w:rStyle w:val="HTMLCode"/>
                <w:rFonts w:eastAsiaTheme="minorHAnsi"/>
              </w:rPr>
              <w:t>Shape s = new</w:t>
            </w:r>
            <w:r>
              <w:t xml:space="preserve"> </w:t>
            </w:r>
            <w:r>
              <w:rPr>
                <w:rStyle w:val="HTMLCode"/>
                <w:rFonts w:eastAsiaTheme="minorHAnsi"/>
              </w:rPr>
              <w:t>Circle();</w:t>
            </w:r>
          </w:p>
          <w:p w:rsidR="00F65947" w:rsidRDefault="00F65947" w:rsidP="00F65947">
            <w:r>
              <w:rPr>
                <w:rStyle w:val="HTMLCode"/>
                <w:rFonts w:eastAsiaTheme="minorHAnsi"/>
                <w:color w:val="565656"/>
              </w:rPr>
              <w:t>        </w:t>
            </w:r>
            <w:proofErr w:type="spellStart"/>
            <w:r>
              <w:rPr>
                <w:rStyle w:val="HTMLCode"/>
                <w:rFonts w:eastAsiaTheme="minorHAnsi"/>
              </w:rPr>
              <w:t>s.draw</w:t>
            </w:r>
            <w:proofErr w:type="spellEnd"/>
            <w:r>
              <w:rPr>
                <w:rStyle w:val="HTMLCode"/>
                <w:rFonts w:eastAsiaTheme="minorHAnsi"/>
              </w:rPr>
              <w:t>();</w:t>
            </w:r>
          </w:p>
          <w:p w:rsidR="00F65947" w:rsidRDefault="00F65947" w:rsidP="00F65947">
            <w:r>
              <w:rPr>
                <w:rStyle w:val="HTMLCode"/>
                <w:rFonts w:eastAsiaTheme="minorHAnsi"/>
                <w:color w:val="565656"/>
              </w:rPr>
              <w:t>    </w:t>
            </w:r>
            <w:r>
              <w:rPr>
                <w:rStyle w:val="HTMLCode"/>
                <w:rFonts w:eastAsiaTheme="minorHAnsi"/>
              </w:rPr>
              <w:t>}</w:t>
            </w:r>
          </w:p>
          <w:p w:rsidR="00F65947" w:rsidRDefault="00F65947" w:rsidP="00F65947">
            <w:r>
              <w:rPr>
                <w:rStyle w:val="HTMLCode"/>
                <w:rFonts w:eastAsiaTheme="minorHAnsi"/>
              </w:rPr>
              <w:t>}</w:t>
            </w:r>
          </w:p>
          <w:p w:rsidR="00F65947" w:rsidRDefault="00F65947" w:rsidP="00F65947">
            <w:r>
              <w:t> </w:t>
            </w:r>
          </w:p>
          <w:p w:rsidR="00F65947" w:rsidRDefault="00F65947" w:rsidP="00F65947">
            <w:r>
              <w:rPr>
                <w:rStyle w:val="HTMLCode"/>
                <w:rFonts w:eastAsiaTheme="minorHAnsi"/>
              </w:rPr>
              <w:t>class</w:t>
            </w:r>
            <w:r>
              <w:t xml:space="preserve"> </w:t>
            </w:r>
            <w:r>
              <w:rPr>
                <w:rStyle w:val="HTMLCode"/>
                <w:rFonts w:eastAsiaTheme="minorHAnsi"/>
              </w:rPr>
              <w:t>Shape{</w:t>
            </w:r>
          </w:p>
          <w:p w:rsidR="00F65947" w:rsidRDefault="00F65947" w:rsidP="00F65947">
            <w:r>
              <w:rPr>
                <w:rStyle w:val="HTMLCode"/>
                <w:rFonts w:eastAsiaTheme="minorHAnsi"/>
                <w:color w:val="565656"/>
              </w:rPr>
              <w:t>    </w:t>
            </w: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draw()</w:t>
            </w:r>
          </w:p>
          <w:p w:rsidR="00F65947" w:rsidRDefault="00F65947" w:rsidP="00F65947">
            <w:r>
              <w:rPr>
                <w:rStyle w:val="HTMLCode"/>
                <w:rFonts w:eastAsiaTheme="minorHAnsi"/>
                <w:color w:val="565656"/>
              </w:rPr>
              <w:t>    </w:t>
            </w:r>
            <w:r>
              <w:rPr>
                <w:rStyle w:val="HTMLCode"/>
                <w:rFonts w:eastAsiaTheme="minorHAnsi"/>
              </w:rPr>
              <w:t>{</w:t>
            </w:r>
          </w:p>
          <w:p w:rsidR="00F65947" w:rsidRDefault="00F65947" w:rsidP="00F65947">
            <w:r>
              <w:rPr>
                <w:rStyle w:val="HTMLCode"/>
                <w:rFonts w:eastAsiaTheme="minorHAnsi"/>
                <w:color w:val="565656"/>
              </w:rPr>
              <w:t>        </w:t>
            </w:r>
            <w:proofErr w:type="spellStart"/>
            <w:r>
              <w:rPr>
                <w:rStyle w:val="HTMLCode"/>
                <w:rFonts w:eastAsiaTheme="minorHAnsi"/>
              </w:rPr>
              <w:t>System.out.println</w:t>
            </w:r>
            <w:proofErr w:type="spellEnd"/>
            <w:r>
              <w:rPr>
                <w:rStyle w:val="HTMLCode"/>
                <w:rFonts w:eastAsiaTheme="minorHAnsi"/>
              </w:rPr>
              <w:t>("Shape");</w:t>
            </w:r>
          </w:p>
          <w:p w:rsidR="00F65947" w:rsidRDefault="00F65947" w:rsidP="00F65947">
            <w:r>
              <w:rPr>
                <w:rStyle w:val="HTMLCode"/>
                <w:rFonts w:eastAsiaTheme="minorHAnsi"/>
                <w:color w:val="565656"/>
              </w:rPr>
              <w:lastRenderedPageBreak/>
              <w:t>    </w:t>
            </w:r>
            <w:r>
              <w:rPr>
                <w:rStyle w:val="HTMLCode"/>
                <w:rFonts w:eastAsiaTheme="minorHAnsi"/>
              </w:rPr>
              <w:t>}</w:t>
            </w:r>
          </w:p>
          <w:p w:rsidR="00F65947" w:rsidRDefault="00F65947" w:rsidP="00F65947">
            <w:r>
              <w:rPr>
                <w:rStyle w:val="HTMLCode"/>
                <w:rFonts w:eastAsiaTheme="minorHAnsi"/>
              </w:rPr>
              <w:t>}</w:t>
            </w:r>
          </w:p>
          <w:p w:rsidR="00F65947" w:rsidRDefault="00F65947" w:rsidP="00F65947">
            <w:r>
              <w:t> </w:t>
            </w:r>
          </w:p>
          <w:p w:rsidR="00F65947" w:rsidRDefault="00F65947" w:rsidP="00F65947">
            <w:r>
              <w:rPr>
                <w:rStyle w:val="HTMLCode"/>
                <w:rFonts w:eastAsiaTheme="minorHAnsi"/>
              </w:rPr>
              <w:t>class</w:t>
            </w:r>
            <w:r>
              <w:t xml:space="preserve"> </w:t>
            </w:r>
            <w:r>
              <w:rPr>
                <w:rStyle w:val="HTMLCode"/>
                <w:rFonts w:eastAsiaTheme="minorHAnsi"/>
              </w:rPr>
              <w:t>Circle extends</w:t>
            </w:r>
            <w:r>
              <w:t xml:space="preserve"> </w:t>
            </w:r>
            <w:r>
              <w:rPr>
                <w:rStyle w:val="HTMLCode"/>
                <w:rFonts w:eastAsiaTheme="minorHAnsi"/>
              </w:rPr>
              <w:t>Shape{</w:t>
            </w:r>
          </w:p>
          <w:p w:rsidR="00F65947" w:rsidRDefault="00F65947" w:rsidP="00F65947">
            <w:r>
              <w:rPr>
                <w:rStyle w:val="HTMLCode"/>
                <w:rFonts w:eastAsiaTheme="minorHAnsi"/>
                <w:color w:val="565656"/>
              </w:rPr>
              <w:t>    </w:t>
            </w:r>
            <w:r>
              <w:rPr>
                <w:rStyle w:val="HTMLCode"/>
                <w:rFonts w:eastAsiaTheme="minorHAnsi"/>
              </w:rPr>
              <w:t>private</w:t>
            </w:r>
            <w:r>
              <w:t xml:space="preserve"> </w:t>
            </w:r>
            <w:r>
              <w:rPr>
                <w:rStyle w:val="HTMLCode"/>
                <w:rFonts w:eastAsiaTheme="minorHAnsi"/>
              </w:rPr>
              <w:t>void</w:t>
            </w:r>
            <w:r>
              <w:t xml:space="preserve"> </w:t>
            </w:r>
            <w:r>
              <w:rPr>
                <w:rStyle w:val="HTMLCode"/>
                <w:rFonts w:eastAsiaTheme="minorHAnsi"/>
              </w:rPr>
              <w:t>draw()</w:t>
            </w:r>
          </w:p>
          <w:p w:rsidR="00F65947" w:rsidRDefault="00F65947" w:rsidP="00F65947">
            <w:r>
              <w:rPr>
                <w:rStyle w:val="HTMLCode"/>
                <w:rFonts w:eastAsiaTheme="minorHAnsi"/>
                <w:color w:val="565656"/>
              </w:rPr>
              <w:t>    </w:t>
            </w:r>
            <w:r>
              <w:rPr>
                <w:rStyle w:val="HTMLCode"/>
                <w:rFonts w:eastAsiaTheme="minorHAnsi"/>
              </w:rPr>
              <w:t>{</w:t>
            </w:r>
          </w:p>
          <w:p w:rsidR="00F65947" w:rsidRDefault="00F65947" w:rsidP="00F65947">
            <w:r>
              <w:rPr>
                <w:rStyle w:val="HTMLCode"/>
                <w:rFonts w:eastAsiaTheme="minorHAnsi"/>
                <w:color w:val="565656"/>
              </w:rPr>
              <w:t>        </w:t>
            </w:r>
            <w:proofErr w:type="spellStart"/>
            <w:r>
              <w:rPr>
                <w:rStyle w:val="HTMLCode"/>
                <w:rFonts w:eastAsiaTheme="minorHAnsi"/>
              </w:rPr>
              <w:t>System.out.println</w:t>
            </w:r>
            <w:proofErr w:type="spellEnd"/>
            <w:r>
              <w:rPr>
                <w:rStyle w:val="HTMLCode"/>
                <w:rFonts w:eastAsiaTheme="minorHAnsi"/>
              </w:rPr>
              <w:t>("Circle");</w:t>
            </w:r>
          </w:p>
          <w:p w:rsidR="00F65947" w:rsidRDefault="00F65947" w:rsidP="00F65947">
            <w:r>
              <w:rPr>
                <w:rStyle w:val="HTMLCode"/>
                <w:rFonts w:eastAsiaTheme="minorHAnsi"/>
                <w:color w:val="565656"/>
              </w:rPr>
              <w:t>    </w:t>
            </w:r>
            <w:r>
              <w:rPr>
                <w:rStyle w:val="HTMLCode"/>
                <w:rFonts w:eastAsiaTheme="minorHAnsi"/>
              </w:rPr>
              <w:t>}</w:t>
            </w:r>
          </w:p>
          <w:p w:rsidR="00F65947" w:rsidRDefault="00F65947" w:rsidP="00F65947">
            <w:pPr>
              <w:rPr>
                <w:sz w:val="24"/>
                <w:szCs w:val="24"/>
              </w:rPr>
            </w:pPr>
            <w:r>
              <w:rPr>
                <w:rStyle w:val="HTMLCode"/>
                <w:rFonts w:eastAsiaTheme="minorHAnsi"/>
              </w:rPr>
              <w:t>}</w:t>
            </w:r>
          </w:p>
        </w:tc>
      </w:tr>
    </w:tbl>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lastRenderedPageBreak/>
        <w:t>Answer:</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color w:val="000000"/>
          <w:sz w:val="21"/>
          <w:szCs w:val="21"/>
        </w:rPr>
        <w:t>Above code will give you compile time error as we cannot reduce the visibility or scope of the inherited method from parent class i.e. </w:t>
      </w:r>
      <w:r>
        <w:rPr>
          <w:rStyle w:val="HTMLCode"/>
          <w:rFonts w:ascii="Consolas" w:hAnsi="Consolas" w:cs="Consolas"/>
          <w:color w:val="565656"/>
          <w:sz w:val="21"/>
          <w:szCs w:val="21"/>
          <w:bdr w:val="none" w:sz="0" w:space="0" w:color="auto" w:frame="1"/>
          <w:shd w:val="clear" w:color="auto" w:fill="FFFFFF"/>
        </w:rPr>
        <w:t xml:space="preserve">public void </w:t>
      </w:r>
      <w:proofErr w:type="gramStart"/>
      <w:r>
        <w:rPr>
          <w:rStyle w:val="HTMLCode"/>
          <w:rFonts w:ascii="Consolas" w:hAnsi="Consolas" w:cs="Consolas"/>
          <w:color w:val="565656"/>
          <w:sz w:val="21"/>
          <w:szCs w:val="21"/>
          <w:bdr w:val="none" w:sz="0" w:space="0" w:color="auto" w:frame="1"/>
          <w:shd w:val="clear" w:color="auto" w:fill="FFFFFF"/>
        </w:rPr>
        <w:t>draw(</w:t>
      </w:r>
      <w:proofErr w:type="gramEnd"/>
      <w:r>
        <w:rPr>
          <w:rStyle w:val="HTMLCode"/>
          <w:rFonts w:ascii="Consolas" w:hAnsi="Consolas" w:cs="Consolas"/>
          <w:color w:val="565656"/>
          <w:sz w:val="21"/>
          <w:szCs w:val="21"/>
          <w:bdr w:val="none" w:sz="0" w:space="0" w:color="auto" w:frame="1"/>
          <w:shd w:val="clear" w:color="auto" w:fill="FFFFFF"/>
        </w:rPr>
        <w:t>)</w:t>
      </w:r>
      <w:r>
        <w:rPr>
          <w:rFonts w:ascii="inherit" w:hAnsi="inherit" w:cs="Segoe UI"/>
          <w:color w:val="000000"/>
          <w:sz w:val="21"/>
          <w:szCs w:val="21"/>
        </w:rPr>
        <w:t> to </w:t>
      </w:r>
      <w:r>
        <w:rPr>
          <w:rStyle w:val="HTMLCode"/>
          <w:rFonts w:ascii="Consolas" w:hAnsi="Consolas" w:cs="Consolas"/>
          <w:color w:val="565656"/>
          <w:sz w:val="21"/>
          <w:szCs w:val="21"/>
          <w:bdr w:val="none" w:sz="0" w:space="0" w:color="auto" w:frame="1"/>
          <w:shd w:val="clear" w:color="auto" w:fill="FFFFFF"/>
        </w:rPr>
        <w:t>private void draw()</w:t>
      </w:r>
      <w:r>
        <w:rPr>
          <w:rFonts w:ascii="inherit" w:hAnsi="inherit" w:cs="Segoe UI"/>
          <w:color w:val="000000"/>
          <w:sz w:val="21"/>
          <w:szCs w:val="21"/>
        </w:rPr>
        <w:t>.</w:t>
      </w:r>
    </w:p>
    <w:p w:rsidR="00F65947" w:rsidRDefault="00F65947" w:rsidP="00F65947">
      <w:pPr>
        <w:shd w:val="clear" w:color="auto" w:fill="FFFFFF"/>
        <w:textAlignment w:val="baseline"/>
        <w:rPr>
          <w:rFonts w:ascii="inherit" w:hAnsi="inherit" w:cs="Segoe UI"/>
          <w:color w:val="000000"/>
          <w:sz w:val="20"/>
          <w:szCs w:val="20"/>
        </w:rPr>
      </w:pPr>
      <w:r>
        <w:rPr>
          <w:rFonts w:ascii="inherit" w:hAnsi="inherit" w:cs="Segoe UI"/>
          <w:color w:val="000000"/>
          <w:sz w:val="20"/>
          <w:szCs w:val="20"/>
        </w:rPr>
        <w:pict>
          <v:rect id="_x0000_i1029" style="width:0;height:0" o:hralign="center" o:hrstd="t" o:hr="t" fillcolor="#a0a0a0" stroked="f"/>
        </w:pict>
      </w:r>
    </w:p>
    <w:p w:rsidR="00F65947" w:rsidRDefault="00F65947" w:rsidP="00F65947">
      <w:pPr>
        <w:pStyle w:val="Heading2"/>
        <w:shd w:val="clear" w:color="auto" w:fill="FFFFFF"/>
        <w:spacing w:before="0" w:beforeAutospacing="0" w:after="0" w:afterAutospacing="0"/>
        <w:textAlignment w:val="baseline"/>
        <w:rPr>
          <w:rFonts w:ascii="inherit" w:hAnsi="inherit" w:cs="Segoe UI"/>
          <w:color w:val="000000"/>
          <w:sz w:val="29"/>
          <w:szCs w:val="29"/>
        </w:rPr>
      </w:pPr>
      <w:bookmarkStart w:id="14" w:name="static"/>
      <w:r>
        <w:rPr>
          <w:rFonts w:ascii="inherit" w:hAnsi="inherit" w:cs="Segoe UI"/>
          <w:color w:val="000000"/>
          <w:sz w:val="29"/>
          <w:szCs w:val="29"/>
          <w:bdr w:val="none" w:sz="0" w:space="0" w:color="auto" w:frame="1"/>
        </w:rPr>
        <w:t>Static Methods</w:t>
      </w:r>
      <w:bookmarkEnd w:id="14"/>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t>Question 4) </w:t>
      </w:r>
      <w:proofErr w:type="gramStart"/>
      <w:r>
        <w:rPr>
          <w:rFonts w:ascii="inherit" w:hAnsi="inherit" w:cs="Segoe UI"/>
          <w:color w:val="000000"/>
          <w:sz w:val="21"/>
          <w:szCs w:val="21"/>
        </w:rPr>
        <w:t>This</w:t>
      </w:r>
      <w:proofErr w:type="gramEnd"/>
      <w:r>
        <w:rPr>
          <w:rFonts w:ascii="inherit" w:hAnsi="inherit" w:cs="Segoe UI"/>
          <w:color w:val="000000"/>
          <w:sz w:val="21"/>
          <w:szCs w:val="21"/>
        </w:rPr>
        <w:t xml:space="preserve"> question is not related to inheritance or method overriding, but it is one of our favorite question. Many programmer gives confused look when we ask them this one. Have a look at below code and guess the output.</w:t>
      </w:r>
    </w:p>
    <w:tbl>
      <w:tblPr>
        <w:tblW w:w="12450" w:type="dxa"/>
        <w:tblCellMar>
          <w:left w:w="0" w:type="dxa"/>
          <w:right w:w="0" w:type="dxa"/>
        </w:tblCellMar>
        <w:tblLook w:val="04A0"/>
      </w:tblPr>
      <w:tblGrid>
        <w:gridCol w:w="555"/>
        <w:gridCol w:w="11895"/>
      </w:tblGrid>
      <w:tr w:rsidR="00F65947" w:rsidTr="00F65947">
        <w:tc>
          <w:tcPr>
            <w:tcW w:w="0" w:type="auto"/>
            <w:vAlign w:val="center"/>
            <w:hideMark/>
          </w:tcPr>
          <w:p w:rsidR="00F65947" w:rsidRDefault="00F65947" w:rsidP="00F65947">
            <w:r>
              <w:t>1</w:t>
            </w:r>
          </w:p>
          <w:p w:rsidR="00F65947" w:rsidRDefault="00F65947" w:rsidP="00F65947">
            <w:r>
              <w:t>2</w:t>
            </w:r>
          </w:p>
          <w:p w:rsidR="00F65947" w:rsidRDefault="00F65947" w:rsidP="00F65947">
            <w:r>
              <w:t>3</w:t>
            </w:r>
          </w:p>
          <w:p w:rsidR="00F65947" w:rsidRDefault="00F65947" w:rsidP="00F65947">
            <w:r>
              <w:t>4</w:t>
            </w:r>
          </w:p>
          <w:p w:rsidR="00F65947" w:rsidRDefault="00F65947" w:rsidP="00F65947">
            <w:r>
              <w:t>5</w:t>
            </w:r>
          </w:p>
          <w:p w:rsidR="00F65947" w:rsidRDefault="00F65947" w:rsidP="00F65947">
            <w:r>
              <w:t>6</w:t>
            </w:r>
          </w:p>
          <w:p w:rsidR="00F65947" w:rsidRDefault="00F65947" w:rsidP="00F65947">
            <w:r>
              <w:t>7</w:t>
            </w:r>
          </w:p>
          <w:p w:rsidR="00F65947" w:rsidRDefault="00F65947" w:rsidP="00F65947">
            <w:r>
              <w:t>8</w:t>
            </w:r>
          </w:p>
          <w:p w:rsidR="00F65947" w:rsidRDefault="00F65947" w:rsidP="00F65947">
            <w:r>
              <w:lastRenderedPageBreak/>
              <w:t>9</w:t>
            </w:r>
          </w:p>
          <w:p w:rsidR="00F65947" w:rsidRDefault="00F65947" w:rsidP="00F65947">
            <w:r>
              <w:t>10</w:t>
            </w:r>
          </w:p>
          <w:p w:rsidR="00F65947" w:rsidRDefault="00F65947" w:rsidP="00F65947">
            <w:r>
              <w:t>11</w:t>
            </w:r>
          </w:p>
          <w:p w:rsidR="00F65947" w:rsidRDefault="00F65947" w:rsidP="00F65947">
            <w:r>
              <w:t>12</w:t>
            </w:r>
          </w:p>
          <w:p w:rsidR="00F65947" w:rsidRDefault="00F65947" w:rsidP="00F65947">
            <w:r>
              <w:t>13</w:t>
            </w:r>
          </w:p>
          <w:p w:rsidR="00F65947" w:rsidRDefault="00F65947" w:rsidP="00F65947">
            <w:pPr>
              <w:rPr>
                <w:sz w:val="24"/>
                <w:szCs w:val="24"/>
              </w:rPr>
            </w:pPr>
            <w:r>
              <w:t>14</w:t>
            </w:r>
          </w:p>
        </w:tc>
        <w:tc>
          <w:tcPr>
            <w:tcW w:w="11895" w:type="dxa"/>
            <w:vAlign w:val="center"/>
            <w:hideMark/>
          </w:tcPr>
          <w:p w:rsidR="00F65947" w:rsidRDefault="00F65947" w:rsidP="00F65947">
            <w:r>
              <w:rPr>
                <w:rStyle w:val="HTMLCode"/>
                <w:rFonts w:eastAsiaTheme="minorHAnsi"/>
              </w:rPr>
              <w:lastRenderedPageBreak/>
              <w:t>public</w:t>
            </w:r>
            <w:r>
              <w:t xml:space="preserve"> </w:t>
            </w:r>
            <w:r>
              <w:rPr>
                <w:rStyle w:val="HTMLCode"/>
                <w:rFonts w:eastAsiaTheme="minorHAnsi"/>
              </w:rPr>
              <w:t>class</w:t>
            </w:r>
            <w:r>
              <w:t xml:space="preserve"> </w:t>
            </w:r>
            <w:proofErr w:type="spellStart"/>
            <w:r>
              <w:rPr>
                <w:rStyle w:val="HTMLCode"/>
                <w:rFonts w:eastAsiaTheme="minorHAnsi"/>
              </w:rPr>
              <w:t>PumpkinDemo</w:t>
            </w:r>
            <w:proofErr w:type="spellEnd"/>
            <w:r>
              <w:rPr>
                <w:rStyle w:val="HTMLCode"/>
                <w:rFonts w:eastAsiaTheme="minorHAnsi"/>
              </w:rPr>
              <w:t xml:space="preserve"> {</w:t>
            </w:r>
          </w:p>
          <w:p w:rsidR="00F65947" w:rsidRDefault="00F65947" w:rsidP="00F65947">
            <w:r>
              <w:t> </w:t>
            </w:r>
          </w:p>
          <w:p w:rsidR="00F65947" w:rsidRDefault="00F65947" w:rsidP="00F65947">
            <w:r>
              <w:rPr>
                <w:rStyle w:val="HTMLCode"/>
                <w:rFonts w:eastAsiaTheme="minorHAnsi"/>
                <w:color w:val="565656"/>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 {</w:t>
            </w:r>
          </w:p>
          <w:p w:rsidR="00F65947" w:rsidRDefault="00F65947" w:rsidP="00F65947">
            <w:r>
              <w:rPr>
                <w:rStyle w:val="HTMLCode"/>
                <w:rFonts w:eastAsiaTheme="minorHAnsi"/>
                <w:color w:val="565656"/>
              </w:rPr>
              <w:t>        </w:t>
            </w:r>
            <w:r>
              <w:rPr>
                <w:rStyle w:val="HTMLCode"/>
                <w:rFonts w:eastAsiaTheme="minorHAnsi"/>
              </w:rPr>
              <w:t>Shape s = null;</w:t>
            </w:r>
          </w:p>
          <w:p w:rsidR="00F65947" w:rsidRDefault="00F65947" w:rsidP="00F65947">
            <w:r>
              <w:rPr>
                <w:rStyle w:val="HTMLCode"/>
                <w:rFonts w:eastAsiaTheme="minorHAnsi"/>
                <w:color w:val="565656"/>
              </w:rPr>
              <w:t>        </w:t>
            </w:r>
            <w:proofErr w:type="spellStart"/>
            <w:r>
              <w:rPr>
                <w:rStyle w:val="HTMLCode"/>
                <w:rFonts w:eastAsiaTheme="minorHAnsi"/>
              </w:rPr>
              <w:t>s.draw</w:t>
            </w:r>
            <w:proofErr w:type="spellEnd"/>
            <w:r>
              <w:rPr>
                <w:rStyle w:val="HTMLCode"/>
                <w:rFonts w:eastAsiaTheme="minorHAnsi"/>
              </w:rPr>
              <w:t>();</w:t>
            </w:r>
          </w:p>
          <w:p w:rsidR="00F65947" w:rsidRDefault="00F65947" w:rsidP="00F65947">
            <w:r>
              <w:rPr>
                <w:rStyle w:val="HTMLCode"/>
                <w:rFonts w:eastAsiaTheme="minorHAnsi"/>
                <w:color w:val="565656"/>
              </w:rPr>
              <w:t>    </w:t>
            </w:r>
            <w:r>
              <w:rPr>
                <w:rStyle w:val="HTMLCode"/>
                <w:rFonts w:eastAsiaTheme="minorHAnsi"/>
              </w:rPr>
              <w:t>}</w:t>
            </w:r>
          </w:p>
          <w:p w:rsidR="00F65947" w:rsidRDefault="00F65947" w:rsidP="00F65947">
            <w:r>
              <w:rPr>
                <w:rStyle w:val="HTMLCode"/>
                <w:rFonts w:eastAsiaTheme="minorHAnsi"/>
              </w:rPr>
              <w:t>}</w:t>
            </w:r>
          </w:p>
          <w:p w:rsidR="00F65947" w:rsidRDefault="00F65947" w:rsidP="00F65947">
            <w:r>
              <w:t> </w:t>
            </w:r>
          </w:p>
          <w:p w:rsidR="00F65947" w:rsidRDefault="00F65947" w:rsidP="00F65947">
            <w:r>
              <w:rPr>
                <w:rStyle w:val="HTMLCode"/>
                <w:rFonts w:eastAsiaTheme="minorHAnsi"/>
              </w:rPr>
              <w:lastRenderedPageBreak/>
              <w:t>class</w:t>
            </w:r>
            <w:r>
              <w:t xml:space="preserve"> </w:t>
            </w:r>
            <w:r>
              <w:rPr>
                <w:rStyle w:val="HTMLCode"/>
                <w:rFonts w:eastAsiaTheme="minorHAnsi"/>
              </w:rPr>
              <w:t>Shape{</w:t>
            </w:r>
          </w:p>
          <w:p w:rsidR="00F65947" w:rsidRDefault="00F65947" w:rsidP="00F65947">
            <w:r>
              <w:rPr>
                <w:rStyle w:val="HTMLCode"/>
                <w:rFonts w:eastAsiaTheme="minorHAnsi"/>
                <w:color w:val="565656"/>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draw()</w:t>
            </w:r>
          </w:p>
          <w:p w:rsidR="00F65947" w:rsidRDefault="00F65947" w:rsidP="00F65947">
            <w:r>
              <w:rPr>
                <w:rStyle w:val="HTMLCode"/>
                <w:rFonts w:eastAsiaTheme="minorHAnsi"/>
                <w:color w:val="565656"/>
              </w:rPr>
              <w:t>    </w:t>
            </w:r>
            <w:r>
              <w:rPr>
                <w:rStyle w:val="HTMLCode"/>
                <w:rFonts w:eastAsiaTheme="minorHAnsi"/>
              </w:rPr>
              <w:t>{</w:t>
            </w:r>
          </w:p>
          <w:p w:rsidR="00F65947" w:rsidRDefault="00F65947" w:rsidP="00F65947">
            <w:r>
              <w:rPr>
                <w:rStyle w:val="HTMLCode"/>
                <w:rFonts w:eastAsiaTheme="minorHAnsi"/>
                <w:color w:val="565656"/>
              </w:rPr>
              <w:t>        </w:t>
            </w:r>
            <w:proofErr w:type="spellStart"/>
            <w:r>
              <w:rPr>
                <w:rStyle w:val="HTMLCode"/>
                <w:rFonts w:eastAsiaTheme="minorHAnsi"/>
              </w:rPr>
              <w:t>System.out.println</w:t>
            </w:r>
            <w:proofErr w:type="spellEnd"/>
            <w:r>
              <w:rPr>
                <w:rStyle w:val="HTMLCode"/>
                <w:rFonts w:eastAsiaTheme="minorHAnsi"/>
              </w:rPr>
              <w:t>("Shape");</w:t>
            </w:r>
          </w:p>
          <w:p w:rsidR="00F65947" w:rsidRDefault="00F65947" w:rsidP="00F65947">
            <w:r>
              <w:rPr>
                <w:rStyle w:val="HTMLCode"/>
                <w:rFonts w:eastAsiaTheme="minorHAnsi"/>
                <w:color w:val="565656"/>
              </w:rPr>
              <w:t>    </w:t>
            </w:r>
            <w:r>
              <w:rPr>
                <w:rStyle w:val="HTMLCode"/>
                <w:rFonts w:eastAsiaTheme="minorHAnsi"/>
              </w:rPr>
              <w:t>}</w:t>
            </w:r>
          </w:p>
          <w:p w:rsidR="00F65947" w:rsidRDefault="00F65947" w:rsidP="00F65947">
            <w:pPr>
              <w:rPr>
                <w:sz w:val="24"/>
                <w:szCs w:val="24"/>
              </w:rPr>
            </w:pPr>
            <w:r>
              <w:rPr>
                <w:rStyle w:val="HTMLCode"/>
                <w:rFonts w:eastAsiaTheme="minorHAnsi"/>
              </w:rPr>
              <w:t>}</w:t>
            </w:r>
          </w:p>
        </w:tc>
      </w:tr>
    </w:tbl>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color w:val="000000"/>
          <w:sz w:val="21"/>
          <w:szCs w:val="21"/>
        </w:rPr>
        <w:lastRenderedPageBreak/>
        <w:t>Will above code give </w:t>
      </w:r>
      <w:proofErr w:type="spellStart"/>
      <w:r>
        <w:rPr>
          <w:rStyle w:val="HTMLCode"/>
          <w:rFonts w:ascii="Consolas" w:hAnsi="Consolas" w:cs="Consolas"/>
          <w:color w:val="565656"/>
          <w:sz w:val="21"/>
          <w:szCs w:val="21"/>
          <w:bdr w:val="none" w:sz="0" w:space="0" w:color="auto" w:frame="1"/>
          <w:shd w:val="clear" w:color="auto" w:fill="FFFFFF"/>
        </w:rPr>
        <w:t>NullPointerException</w:t>
      </w:r>
      <w:proofErr w:type="spellEnd"/>
      <w:r>
        <w:rPr>
          <w:rFonts w:ascii="inherit" w:hAnsi="inherit" w:cs="Segoe UI"/>
          <w:color w:val="000000"/>
          <w:sz w:val="21"/>
          <w:szCs w:val="21"/>
        </w:rPr>
        <w:t>? Or it will print </w:t>
      </w:r>
      <w:r>
        <w:rPr>
          <w:rStyle w:val="Strong"/>
          <w:rFonts w:ascii="inherit" w:hAnsi="inherit" w:cs="Segoe UI"/>
          <w:color w:val="000000"/>
          <w:sz w:val="21"/>
          <w:szCs w:val="21"/>
          <w:bdr w:val="none" w:sz="0" w:space="0" w:color="auto" w:frame="1"/>
        </w:rPr>
        <w:t>Shape</w:t>
      </w:r>
      <w:r>
        <w:rPr>
          <w:rFonts w:ascii="inherit" w:hAnsi="inherit" w:cs="Segoe UI"/>
          <w:color w:val="000000"/>
          <w:sz w:val="21"/>
          <w:szCs w:val="21"/>
        </w:rPr>
        <w:t> as output?</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proofErr w:type="gramStart"/>
      <w:r>
        <w:rPr>
          <w:rStyle w:val="Strong"/>
          <w:rFonts w:ascii="inherit" w:hAnsi="inherit" w:cs="Segoe UI"/>
          <w:color w:val="000000"/>
          <w:sz w:val="21"/>
          <w:szCs w:val="21"/>
          <w:bdr w:val="none" w:sz="0" w:space="0" w:color="auto" w:frame="1"/>
        </w:rPr>
        <w:t>Answer :</w:t>
      </w:r>
      <w:proofErr w:type="gramEnd"/>
      <w:r>
        <w:rPr>
          <w:rStyle w:val="Strong"/>
          <w:rFonts w:ascii="inherit" w:hAnsi="inherit" w:cs="Segoe UI"/>
          <w:color w:val="000000"/>
          <w:sz w:val="21"/>
          <w:szCs w:val="21"/>
          <w:bdr w:val="none" w:sz="0" w:space="0" w:color="auto" w:frame="1"/>
        </w:rPr>
        <w:t> </w:t>
      </w:r>
      <w:r>
        <w:rPr>
          <w:rFonts w:ascii="inherit" w:hAnsi="inherit" w:cs="Segoe UI"/>
          <w:color w:val="000000"/>
          <w:sz w:val="21"/>
          <w:szCs w:val="21"/>
        </w:rPr>
        <w:t>It won't give </w:t>
      </w:r>
      <w:proofErr w:type="spellStart"/>
      <w:r>
        <w:rPr>
          <w:rStyle w:val="HTMLCode"/>
          <w:rFonts w:ascii="Consolas" w:hAnsi="Consolas" w:cs="Consolas"/>
          <w:color w:val="565656"/>
          <w:sz w:val="21"/>
          <w:szCs w:val="21"/>
          <w:bdr w:val="none" w:sz="0" w:space="0" w:color="auto" w:frame="1"/>
          <w:shd w:val="clear" w:color="auto" w:fill="FFFFFF"/>
        </w:rPr>
        <w:t>NullPointerException</w:t>
      </w:r>
      <w:proofErr w:type="spellEnd"/>
      <w:r>
        <w:rPr>
          <w:rFonts w:ascii="inherit" w:hAnsi="inherit" w:cs="Segoe UI"/>
          <w:color w:val="000000"/>
          <w:sz w:val="21"/>
          <w:szCs w:val="21"/>
        </w:rPr>
        <w:t> as </w:t>
      </w:r>
      <w:r>
        <w:rPr>
          <w:rStyle w:val="HTMLCode"/>
          <w:rFonts w:ascii="Consolas" w:hAnsi="Consolas" w:cs="Consolas"/>
          <w:color w:val="565656"/>
          <w:sz w:val="21"/>
          <w:szCs w:val="21"/>
          <w:bdr w:val="none" w:sz="0" w:space="0" w:color="auto" w:frame="1"/>
          <w:shd w:val="clear" w:color="auto" w:fill="FFFFFF"/>
        </w:rPr>
        <w:t>draw()</w:t>
      </w:r>
      <w:r>
        <w:rPr>
          <w:rFonts w:ascii="inherit" w:hAnsi="inherit" w:cs="Segoe UI"/>
          <w:color w:val="000000"/>
          <w:sz w:val="21"/>
          <w:szCs w:val="21"/>
        </w:rPr>
        <w:t> is a </w:t>
      </w:r>
      <w:r>
        <w:rPr>
          <w:rStyle w:val="HTMLCode"/>
          <w:rFonts w:ascii="Consolas" w:hAnsi="Consolas" w:cs="Consolas"/>
          <w:color w:val="565656"/>
          <w:sz w:val="21"/>
          <w:szCs w:val="21"/>
          <w:bdr w:val="none" w:sz="0" w:space="0" w:color="auto" w:frame="1"/>
          <w:shd w:val="clear" w:color="auto" w:fill="FFFFFF"/>
        </w:rPr>
        <w:t>static</w:t>
      </w:r>
      <w:r>
        <w:rPr>
          <w:rFonts w:ascii="inherit" w:hAnsi="inherit" w:cs="Segoe UI"/>
          <w:color w:val="000000"/>
          <w:sz w:val="21"/>
          <w:szCs w:val="21"/>
        </w:rPr>
        <w:t> method and compiler will replace reference variable with class name i.e. </w:t>
      </w:r>
      <w:proofErr w:type="spellStart"/>
      <w:r>
        <w:rPr>
          <w:rStyle w:val="HTMLCode"/>
          <w:rFonts w:ascii="Consolas" w:hAnsi="Consolas" w:cs="Consolas"/>
          <w:color w:val="565656"/>
          <w:sz w:val="21"/>
          <w:szCs w:val="21"/>
          <w:bdr w:val="none" w:sz="0" w:space="0" w:color="auto" w:frame="1"/>
          <w:shd w:val="clear" w:color="auto" w:fill="FFFFFF"/>
        </w:rPr>
        <w:t>Shape.draw</w:t>
      </w:r>
      <w:proofErr w:type="spellEnd"/>
      <w:r>
        <w:rPr>
          <w:rStyle w:val="HTMLCode"/>
          <w:rFonts w:ascii="Consolas" w:hAnsi="Consolas" w:cs="Consolas"/>
          <w:color w:val="565656"/>
          <w:sz w:val="21"/>
          <w:szCs w:val="21"/>
          <w:bdr w:val="none" w:sz="0" w:space="0" w:color="auto" w:frame="1"/>
          <w:shd w:val="clear" w:color="auto" w:fill="FFFFFF"/>
        </w:rPr>
        <w:t>()</w:t>
      </w:r>
    </w:p>
    <w:p w:rsidR="00F65947" w:rsidRDefault="00F65947" w:rsidP="00F65947">
      <w:pPr>
        <w:shd w:val="clear" w:color="auto" w:fill="FFFFFF"/>
        <w:textAlignment w:val="baseline"/>
        <w:rPr>
          <w:rFonts w:ascii="inherit" w:hAnsi="inherit" w:cs="Segoe UI"/>
          <w:color w:val="000000"/>
          <w:sz w:val="20"/>
          <w:szCs w:val="20"/>
        </w:rPr>
      </w:pPr>
      <w:r>
        <w:rPr>
          <w:rFonts w:ascii="inherit" w:hAnsi="inherit" w:cs="Segoe UI"/>
          <w:color w:val="000000"/>
          <w:sz w:val="20"/>
          <w:szCs w:val="20"/>
        </w:rPr>
        <w:pict>
          <v:rect id="_x0000_i1030" style="width:0;height:0" o:hralign="center" o:hrstd="t" o:hr="t" fillcolor="#a0a0a0" stroked="f"/>
        </w:pic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t>Question 5) </w:t>
      </w:r>
      <w:proofErr w:type="gramStart"/>
      <w:r>
        <w:rPr>
          <w:rFonts w:ascii="inherit" w:hAnsi="inherit" w:cs="Segoe UI"/>
          <w:color w:val="000000"/>
          <w:sz w:val="21"/>
          <w:szCs w:val="21"/>
        </w:rPr>
        <w:t>What</w:t>
      </w:r>
      <w:proofErr w:type="gramEnd"/>
      <w:r>
        <w:rPr>
          <w:rFonts w:ascii="inherit" w:hAnsi="inherit" w:cs="Segoe UI"/>
          <w:color w:val="000000"/>
          <w:sz w:val="21"/>
          <w:szCs w:val="21"/>
        </w:rPr>
        <w:t xml:space="preserve"> would be the output of below code?</w:t>
      </w:r>
    </w:p>
    <w:tbl>
      <w:tblPr>
        <w:tblW w:w="12450" w:type="dxa"/>
        <w:tblCellMar>
          <w:left w:w="0" w:type="dxa"/>
          <w:right w:w="0" w:type="dxa"/>
        </w:tblCellMar>
        <w:tblLook w:val="04A0"/>
      </w:tblPr>
      <w:tblGrid>
        <w:gridCol w:w="555"/>
        <w:gridCol w:w="11895"/>
      </w:tblGrid>
      <w:tr w:rsidR="00F65947" w:rsidTr="00F65947">
        <w:tc>
          <w:tcPr>
            <w:tcW w:w="0" w:type="auto"/>
            <w:vAlign w:val="center"/>
            <w:hideMark/>
          </w:tcPr>
          <w:p w:rsidR="00F65947" w:rsidRDefault="00F65947" w:rsidP="00F65947">
            <w:r>
              <w:t>1</w:t>
            </w:r>
          </w:p>
          <w:p w:rsidR="00F65947" w:rsidRDefault="00F65947" w:rsidP="00F65947">
            <w:r>
              <w:t>2</w:t>
            </w:r>
          </w:p>
          <w:p w:rsidR="00F65947" w:rsidRDefault="00F65947" w:rsidP="00F65947">
            <w:r>
              <w:t>3</w:t>
            </w:r>
          </w:p>
          <w:p w:rsidR="00F65947" w:rsidRDefault="00F65947" w:rsidP="00F65947">
            <w:r>
              <w:t>4</w:t>
            </w:r>
          </w:p>
          <w:p w:rsidR="00F65947" w:rsidRDefault="00F65947" w:rsidP="00F65947">
            <w:r>
              <w:t>5</w:t>
            </w:r>
          </w:p>
          <w:p w:rsidR="00F65947" w:rsidRDefault="00F65947" w:rsidP="00F65947">
            <w:r>
              <w:t>6</w:t>
            </w:r>
          </w:p>
          <w:p w:rsidR="00F65947" w:rsidRDefault="00F65947" w:rsidP="00F65947">
            <w:r>
              <w:t>7</w:t>
            </w:r>
          </w:p>
          <w:p w:rsidR="00F65947" w:rsidRDefault="00F65947" w:rsidP="00F65947">
            <w:r>
              <w:t>8</w:t>
            </w:r>
          </w:p>
          <w:p w:rsidR="00F65947" w:rsidRDefault="00F65947" w:rsidP="00F65947">
            <w:r>
              <w:t>9</w:t>
            </w:r>
          </w:p>
          <w:p w:rsidR="00F65947" w:rsidRDefault="00F65947" w:rsidP="00F65947">
            <w:r>
              <w:t>10</w:t>
            </w:r>
          </w:p>
          <w:p w:rsidR="00F65947" w:rsidRDefault="00F65947" w:rsidP="00F65947">
            <w:r>
              <w:t>11</w:t>
            </w:r>
          </w:p>
          <w:p w:rsidR="00F65947" w:rsidRDefault="00F65947" w:rsidP="00F65947">
            <w:r>
              <w:t>12</w:t>
            </w:r>
          </w:p>
          <w:p w:rsidR="00F65947" w:rsidRDefault="00F65947" w:rsidP="00F65947">
            <w:r>
              <w:t>13</w:t>
            </w:r>
          </w:p>
          <w:p w:rsidR="00F65947" w:rsidRDefault="00F65947" w:rsidP="00F65947">
            <w:r>
              <w:t>14</w:t>
            </w:r>
          </w:p>
          <w:p w:rsidR="00F65947" w:rsidRDefault="00F65947" w:rsidP="00F65947">
            <w:r>
              <w:lastRenderedPageBreak/>
              <w:t>15</w:t>
            </w:r>
          </w:p>
          <w:p w:rsidR="00F65947" w:rsidRDefault="00F65947" w:rsidP="00F65947">
            <w:r>
              <w:t>16</w:t>
            </w:r>
          </w:p>
          <w:p w:rsidR="00F65947" w:rsidRDefault="00F65947" w:rsidP="00F65947">
            <w:r>
              <w:t>17</w:t>
            </w:r>
          </w:p>
          <w:p w:rsidR="00F65947" w:rsidRDefault="00F65947" w:rsidP="00F65947">
            <w:r>
              <w:t>18</w:t>
            </w:r>
          </w:p>
          <w:p w:rsidR="00F65947" w:rsidRDefault="00F65947" w:rsidP="00F65947">
            <w:r>
              <w:t>19</w:t>
            </w:r>
          </w:p>
          <w:p w:rsidR="00F65947" w:rsidRDefault="00F65947" w:rsidP="00F65947">
            <w:r>
              <w:t>20</w:t>
            </w:r>
          </w:p>
          <w:p w:rsidR="00F65947" w:rsidRDefault="00F65947" w:rsidP="00F65947">
            <w:pPr>
              <w:rPr>
                <w:sz w:val="24"/>
                <w:szCs w:val="24"/>
              </w:rPr>
            </w:pPr>
            <w:r>
              <w:t>21</w:t>
            </w:r>
          </w:p>
        </w:tc>
        <w:tc>
          <w:tcPr>
            <w:tcW w:w="11895" w:type="dxa"/>
            <w:vAlign w:val="center"/>
            <w:hideMark/>
          </w:tcPr>
          <w:p w:rsidR="00F65947" w:rsidRDefault="00F65947" w:rsidP="00F65947">
            <w:r>
              <w:rPr>
                <w:rStyle w:val="HTMLCode"/>
                <w:rFonts w:eastAsiaTheme="minorHAnsi"/>
              </w:rPr>
              <w:lastRenderedPageBreak/>
              <w:t>public</w:t>
            </w:r>
            <w:r>
              <w:t xml:space="preserve"> </w:t>
            </w:r>
            <w:r>
              <w:rPr>
                <w:rStyle w:val="HTMLCode"/>
                <w:rFonts w:eastAsiaTheme="minorHAnsi"/>
              </w:rPr>
              <w:t>class</w:t>
            </w:r>
            <w:r>
              <w:t xml:space="preserve"> </w:t>
            </w:r>
            <w:proofErr w:type="spellStart"/>
            <w:r>
              <w:rPr>
                <w:rStyle w:val="HTMLCode"/>
                <w:rFonts w:eastAsiaTheme="minorHAnsi"/>
              </w:rPr>
              <w:t>PumpkinDemo</w:t>
            </w:r>
            <w:proofErr w:type="spellEnd"/>
            <w:r>
              <w:rPr>
                <w:rStyle w:val="HTMLCode"/>
                <w:rFonts w:eastAsiaTheme="minorHAnsi"/>
              </w:rPr>
              <w:t xml:space="preserve"> {</w:t>
            </w:r>
          </w:p>
          <w:p w:rsidR="00F65947" w:rsidRDefault="00F65947" w:rsidP="00F65947">
            <w:r>
              <w:t> </w:t>
            </w:r>
          </w:p>
          <w:p w:rsidR="00F65947" w:rsidRDefault="00F65947" w:rsidP="00F65947">
            <w:r>
              <w:rPr>
                <w:rStyle w:val="HTMLCode"/>
                <w:rFonts w:eastAsiaTheme="minorHAnsi"/>
                <w:color w:val="565656"/>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 {</w:t>
            </w:r>
          </w:p>
          <w:p w:rsidR="00F65947" w:rsidRDefault="00F65947" w:rsidP="00F65947">
            <w:r>
              <w:rPr>
                <w:rStyle w:val="HTMLCode"/>
                <w:rFonts w:eastAsiaTheme="minorHAnsi"/>
                <w:color w:val="565656"/>
              </w:rPr>
              <w:t>        </w:t>
            </w:r>
            <w:r>
              <w:rPr>
                <w:rStyle w:val="HTMLCode"/>
                <w:rFonts w:eastAsiaTheme="minorHAnsi"/>
              </w:rPr>
              <w:t>Shape s = new</w:t>
            </w:r>
            <w:r>
              <w:t xml:space="preserve"> </w:t>
            </w:r>
            <w:r>
              <w:rPr>
                <w:rStyle w:val="HTMLCode"/>
                <w:rFonts w:eastAsiaTheme="minorHAnsi"/>
              </w:rPr>
              <w:t>Circle();</w:t>
            </w:r>
          </w:p>
          <w:p w:rsidR="00F65947" w:rsidRDefault="00F65947" w:rsidP="00F65947">
            <w:r>
              <w:rPr>
                <w:rStyle w:val="HTMLCode"/>
                <w:rFonts w:eastAsiaTheme="minorHAnsi"/>
                <w:color w:val="565656"/>
              </w:rPr>
              <w:t>        </w:t>
            </w:r>
            <w:proofErr w:type="spellStart"/>
            <w:r>
              <w:rPr>
                <w:rStyle w:val="HTMLCode"/>
                <w:rFonts w:eastAsiaTheme="minorHAnsi"/>
              </w:rPr>
              <w:t>s.draw</w:t>
            </w:r>
            <w:proofErr w:type="spellEnd"/>
            <w:r>
              <w:rPr>
                <w:rStyle w:val="HTMLCode"/>
                <w:rFonts w:eastAsiaTheme="minorHAnsi"/>
              </w:rPr>
              <w:t>();</w:t>
            </w:r>
          </w:p>
          <w:p w:rsidR="00F65947" w:rsidRDefault="00F65947" w:rsidP="00F65947">
            <w:r>
              <w:rPr>
                <w:rStyle w:val="HTMLCode"/>
                <w:rFonts w:eastAsiaTheme="minorHAnsi"/>
                <w:color w:val="565656"/>
              </w:rPr>
              <w:t>    </w:t>
            </w:r>
            <w:r>
              <w:rPr>
                <w:rStyle w:val="HTMLCode"/>
                <w:rFonts w:eastAsiaTheme="minorHAnsi"/>
              </w:rPr>
              <w:t>}</w:t>
            </w:r>
          </w:p>
          <w:p w:rsidR="00F65947" w:rsidRDefault="00F65947" w:rsidP="00F65947">
            <w:r>
              <w:rPr>
                <w:rStyle w:val="HTMLCode"/>
                <w:rFonts w:eastAsiaTheme="minorHAnsi"/>
              </w:rPr>
              <w:t>}</w:t>
            </w:r>
          </w:p>
          <w:p w:rsidR="00F65947" w:rsidRDefault="00F65947" w:rsidP="00F65947">
            <w:r>
              <w:t> </w:t>
            </w:r>
          </w:p>
          <w:p w:rsidR="00F65947" w:rsidRDefault="00F65947" w:rsidP="00F65947">
            <w:r>
              <w:rPr>
                <w:rStyle w:val="HTMLCode"/>
                <w:rFonts w:eastAsiaTheme="minorHAnsi"/>
              </w:rPr>
              <w:t>class</w:t>
            </w:r>
            <w:r>
              <w:t xml:space="preserve"> </w:t>
            </w:r>
            <w:r>
              <w:rPr>
                <w:rStyle w:val="HTMLCode"/>
                <w:rFonts w:eastAsiaTheme="minorHAnsi"/>
              </w:rPr>
              <w:t>Shape{</w:t>
            </w:r>
          </w:p>
          <w:p w:rsidR="00F65947" w:rsidRDefault="00F65947" w:rsidP="00F65947">
            <w:r>
              <w:rPr>
                <w:rStyle w:val="HTMLCode"/>
                <w:rFonts w:eastAsiaTheme="minorHAnsi"/>
                <w:color w:val="565656"/>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draw()</w:t>
            </w:r>
          </w:p>
          <w:p w:rsidR="00F65947" w:rsidRDefault="00F65947" w:rsidP="00F65947">
            <w:r>
              <w:rPr>
                <w:rStyle w:val="HTMLCode"/>
                <w:rFonts w:eastAsiaTheme="minorHAnsi"/>
                <w:color w:val="565656"/>
              </w:rPr>
              <w:t>    </w:t>
            </w:r>
            <w:r>
              <w:rPr>
                <w:rStyle w:val="HTMLCode"/>
                <w:rFonts w:eastAsiaTheme="minorHAnsi"/>
              </w:rPr>
              <w:t>{</w:t>
            </w:r>
          </w:p>
          <w:p w:rsidR="00F65947" w:rsidRDefault="00F65947" w:rsidP="00F65947">
            <w:r>
              <w:rPr>
                <w:rStyle w:val="HTMLCode"/>
                <w:rFonts w:eastAsiaTheme="minorHAnsi"/>
                <w:color w:val="565656"/>
              </w:rPr>
              <w:t>        </w:t>
            </w:r>
            <w:proofErr w:type="spellStart"/>
            <w:r>
              <w:rPr>
                <w:rStyle w:val="HTMLCode"/>
                <w:rFonts w:eastAsiaTheme="minorHAnsi"/>
              </w:rPr>
              <w:t>System.out.println</w:t>
            </w:r>
            <w:proofErr w:type="spellEnd"/>
            <w:r>
              <w:rPr>
                <w:rStyle w:val="HTMLCode"/>
                <w:rFonts w:eastAsiaTheme="minorHAnsi"/>
              </w:rPr>
              <w:t>("Shape");</w:t>
            </w:r>
          </w:p>
          <w:p w:rsidR="00F65947" w:rsidRDefault="00F65947" w:rsidP="00F65947">
            <w:r>
              <w:rPr>
                <w:rStyle w:val="HTMLCode"/>
                <w:rFonts w:eastAsiaTheme="minorHAnsi"/>
                <w:color w:val="565656"/>
              </w:rPr>
              <w:t>    </w:t>
            </w:r>
            <w:r>
              <w:rPr>
                <w:rStyle w:val="HTMLCode"/>
                <w:rFonts w:eastAsiaTheme="minorHAnsi"/>
              </w:rPr>
              <w:t>}</w:t>
            </w:r>
          </w:p>
          <w:p w:rsidR="00F65947" w:rsidRDefault="00F65947" w:rsidP="00F65947">
            <w:r>
              <w:rPr>
                <w:rStyle w:val="HTMLCode"/>
                <w:rFonts w:eastAsiaTheme="minorHAnsi"/>
              </w:rPr>
              <w:t>}</w:t>
            </w:r>
          </w:p>
          <w:p w:rsidR="00F65947" w:rsidRDefault="00F65947" w:rsidP="00F65947">
            <w:r>
              <w:t> </w:t>
            </w:r>
          </w:p>
          <w:p w:rsidR="00F65947" w:rsidRDefault="00F65947" w:rsidP="00F65947">
            <w:r>
              <w:rPr>
                <w:rStyle w:val="HTMLCode"/>
                <w:rFonts w:eastAsiaTheme="minorHAnsi"/>
              </w:rPr>
              <w:lastRenderedPageBreak/>
              <w:t>class</w:t>
            </w:r>
            <w:r>
              <w:t xml:space="preserve"> </w:t>
            </w:r>
            <w:r>
              <w:rPr>
                <w:rStyle w:val="HTMLCode"/>
                <w:rFonts w:eastAsiaTheme="minorHAnsi"/>
              </w:rPr>
              <w:t>Circle extends</w:t>
            </w:r>
            <w:r>
              <w:t xml:space="preserve"> </w:t>
            </w:r>
            <w:r>
              <w:rPr>
                <w:rStyle w:val="HTMLCode"/>
                <w:rFonts w:eastAsiaTheme="minorHAnsi"/>
              </w:rPr>
              <w:t>Shape{</w:t>
            </w:r>
          </w:p>
          <w:p w:rsidR="00F65947" w:rsidRDefault="00F65947" w:rsidP="00F65947">
            <w:r>
              <w:rPr>
                <w:rStyle w:val="HTMLCode"/>
                <w:rFonts w:eastAsiaTheme="minorHAnsi"/>
                <w:color w:val="565656"/>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draw()</w:t>
            </w:r>
          </w:p>
          <w:p w:rsidR="00F65947" w:rsidRDefault="00F65947" w:rsidP="00F65947">
            <w:r>
              <w:rPr>
                <w:rStyle w:val="HTMLCode"/>
                <w:rFonts w:eastAsiaTheme="minorHAnsi"/>
                <w:color w:val="565656"/>
              </w:rPr>
              <w:t>    </w:t>
            </w:r>
            <w:r>
              <w:rPr>
                <w:rStyle w:val="HTMLCode"/>
                <w:rFonts w:eastAsiaTheme="minorHAnsi"/>
              </w:rPr>
              <w:t>{</w:t>
            </w:r>
          </w:p>
          <w:p w:rsidR="00F65947" w:rsidRDefault="00F65947" w:rsidP="00F65947">
            <w:r>
              <w:rPr>
                <w:rStyle w:val="HTMLCode"/>
                <w:rFonts w:eastAsiaTheme="minorHAnsi"/>
                <w:color w:val="565656"/>
              </w:rPr>
              <w:t>        </w:t>
            </w:r>
            <w:proofErr w:type="spellStart"/>
            <w:r>
              <w:rPr>
                <w:rStyle w:val="HTMLCode"/>
                <w:rFonts w:eastAsiaTheme="minorHAnsi"/>
              </w:rPr>
              <w:t>System.out.println</w:t>
            </w:r>
            <w:proofErr w:type="spellEnd"/>
            <w:r>
              <w:rPr>
                <w:rStyle w:val="HTMLCode"/>
                <w:rFonts w:eastAsiaTheme="minorHAnsi"/>
              </w:rPr>
              <w:t>("Circle");</w:t>
            </w:r>
          </w:p>
          <w:p w:rsidR="00F65947" w:rsidRDefault="00F65947" w:rsidP="00F65947">
            <w:r>
              <w:rPr>
                <w:rStyle w:val="HTMLCode"/>
                <w:rFonts w:eastAsiaTheme="minorHAnsi"/>
                <w:color w:val="565656"/>
              </w:rPr>
              <w:t>    </w:t>
            </w:r>
            <w:r>
              <w:rPr>
                <w:rStyle w:val="HTMLCode"/>
                <w:rFonts w:eastAsiaTheme="minorHAnsi"/>
              </w:rPr>
              <w:t>}</w:t>
            </w:r>
          </w:p>
          <w:p w:rsidR="00F65947" w:rsidRDefault="00F65947" w:rsidP="00F65947">
            <w:pPr>
              <w:rPr>
                <w:sz w:val="24"/>
                <w:szCs w:val="24"/>
              </w:rPr>
            </w:pPr>
            <w:r>
              <w:rPr>
                <w:rStyle w:val="HTMLCode"/>
                <w:rFonts w:eastAsiaTheme="minorHAnsi"/>
              </w:rPr>
              <w:t>}</w:t>
            </w:r>
          </w:p>
        </w:tc>
      </w:tr>
    </w:tbl>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lastRenderedPageBreak/>
        <w:t>Answer: </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color w:val="000000"/>
          <w:sz w:val="21"/>
          <w:szCs w:val="21"/>
        </w:rPr>
        <w:t>It will print </w:t>
      </w:r>
      <w:r>
        <w:rPr>
          <w:rStyle w:val="Strong"/>
          <w:rFonts w:ascii="inherit" w:hAnsi="inherit" w:cs="Segoe UI"/>
          <w:color w:val="000000"/>
          <w:sz w:val="21"/>
          <w:szCs w:val="21"/>
          <w:bdr w:val="none" w:sz="0" w:space="0" w:color="auto" w:frame="1"/>
        </w:rPr>
        <w:t>Shape</w:t>
      </w:r>
      <w:r>
        <w:rPr>
          <w:rFonts w:ascii="inherit" w:hAnsi="inherit" w:cs="Segoe UI"/>
          <w:color w:val="000000"/>
          <w:sz w:val="21"/>
          <w:szCs w:val="21"/>
        </w:rPr>
        <w:t xml:space="preserve"> as output. Method overriding happens only with instance methods. Static methods are attached to class and compiler converts reference variable to class name </w:t>
      </w:r>
      <w:proofErr w:type="spellStart"/>
      <w:r>
        <w:rPr>
          <w:rFonts w:ascii="inherit" w:hAnsi="inherit" w:cs="Segoe UI"/>
          <w:color w:val="000000"/>
          <w:sz w:val="21"/>
          <w:szCs w:val="21"/>
        </w:rPr>
        <w:t>i.g</w:t>
      </w:r>
      <w:proofErr w:type="spellEnd"/>
      <w:r>
        <w:rPr>
          <w:rFonts w:ascii="inherit" w:hAnsi="inherit" w:cs="Segoe UI"/>
          <w:color w:val="000000"/>
          <w:sz w:val="21"/>
          <w:szCs w:val="21"/>
        </w:rPr>
        <w:t>. </w:t>
      </w:r>
      <w:proofErr w:type="spellStart"/>
      <w:proofErr w:type="gramStart"/>
      <w:r>
        <w:rPr>
          <w:rStyle w:val="HTMLCode"/>
          <w:rFonts w:ascii="Consolas" w:hAnsi="Consolas" w:cs="Consolas"/>
          <w:color w:val="565656"/>
          <w:sz w:val="21"/>
          <w:szCs w:val="21"/>
          <w:bdr w:val="none" w:sz="0" w:space="0" w:color="auto" w:frame="1"/>
          <w:shd w:val="clear" w:color="auto" w:fill="FFFFFF"/>
        </w:rPr>
        <w:t>Shape.draw</w:t>
      </w:r>
      <w:proofErr w:type="spellEnd"/>
      <w:r>
        <w:rPr>
          <w:rStyle w:val="HTMLCode"/>
          <w:rFonts w:ascii="Consolas" w:hAnsi="Consolas" w:cs="Consolas"/>
          <w:color w:val="565656"/>
          <w:sz w:val="21"/>
          <w:szCs w:val="21"/>
          <w:bdr w:val="none" w:sz="0" w:space="0" w:color="auto" w:frame="1"/>
          <w:shd w:val="clear" w:color="auto" w:fill="FFFFFF"/>
        </w:rPr>
        <w:t>(</w:t>
      </w:r>
      <w:proofErr w:type="gramEnd"/>
      <w:r>
        <w:rPr>
          <w:rStyle w:val="HTMLCode"/>
          <w:rFonts w:ascii="Consolas" w:hAnsi="Consolas" w:cs="Consolas"/>
          <w:color w:val="565656"/>
          <w:sz w:val="21"/>
          <w:szCs w:val="21"/>
          <w:bdr w:val="none" w:sz="0" w:space="0" w:color="auto" w:frame="1"/>
          <w:shd w:val="clear" w:color="auto" w:fill="FFFFFF"/>
        </w:rPr>
        <w:t>) </w:t>
      </w:r>
    </w:p>
    <w:p w:rsidR="00F65947" w:rsidRDefault="00F65947" w:rsidP="00F65947">
      <w:pPr>
        <w:shd w:val="clear" w:color="auto" w:fill="FFFFFF"/>
        <w:textAlignment w:val="baseline"/>
        <w:rPr>
          <w:rFonts w:ascii="inherit" w:hAnsi="inherit" w:cs="Segoe UI"/>
          <w:color w:val="000000"/>
          <w:sz w:val="20"/>
          <w:szCs w:val="20"/>
        </w:rPr>
      </w:pPr>
      <w:r>
        <w:rPr>
          <w:rFonts w:ascii="inherit" w:hAnsi="inherit" w:cs="Segoe UI"/>
          <w:color w:val="000000"/>
          <w:sz w:val="20"/>
          <w:szCs w:val="20"/>
        </w:rPr>
        <w:pict>
          <v:rect id="_x0000_i1031" style="width:0;height:0" o:hralign="center" o:hrstd="t" o:hr="t" fillcolor="#a0a0a0" stroked="f"/>
        </w:pic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t>Question 6) </w:t>
      </w:r>
      <w:r>
        <w:rPr>
          <w:rFonts w:ascii="inherit" w:hAnsi="inherit" w:cs="Segoe UI"/>
          <w:color w:val="000000"/>
          <w:sz w:val="21"/>
          <w:szCs w:val="21"/>
        </w:rPr>
        <w:t>What will happen if we will remove </w:t>
      </w:r>
      <w:r>
        <w:rPr>
          <w:rStyle w:val="HTMLCode"/>
          <w:rFonts w:ascii="Consolas" w:hAnsi="Consolas" w:cs="Consolas"/>
          <w:color w:val="565656"/>
          <w:sz w:val="21"/>
          <w:szCs w:val="21"/>
          <w:bdr w:val="none" w:sz="0" w:space="0" w:color="auto" w:frame="1"/>
          <w:shd w:val="clear" w:color="auto" w:fill="FFFFFF"/>
        </w:rPr>
        <w:t>static</w:t>
      </w:r>
      <w:r>
        <w:rPr>
          <w:rFonts w:ascii="inherit" w:hAnsi="inherit" w:cs="Segoe UI"/>
          <w:color w:val="000000"/>
          <w:sz w:val="21"/>
          <w:szCs w:val="21"/>
        </w:rPr>
        <w:t> keyword from the </w:t>
      </w:r>
      <w:proofErr w:type="gramStart"/>
      <w:r>
        <w:rPr>
          <w:rStyle w:val="HTMLCode"/>
          <w:rFonts w:ascii="Consolas" w:hAnsi="Consolas" w:cs="Consolas"/>
          <w:color w:val="565656"/>
          <w:sz w:val="21"/>
          <w:szCs w:val="21"/>
          <w:bdr w:val="none" w:sz="0" w:space="0" w:color="auto" w:frame="1"/>
          <w:shd w:val="clear" w:color="auto" w:fill="FFFFFF"/>
        </w:rPr>
        <w:t>draw(</w:t>
      </w:r>
      <w:proofErr w:type="gramEnd"/>
      <w:r>
        <w:rPr>
          <w:rStyle w:val="HTMLCode"/>
          <w:rFonts w:ascii="Consolas" w:hAnsi="Consolas" w:cs="Consolas"/>
          <w:color w:val="565656"/>
          <w:sz w:val="21"/>
          <w:szCs w:val="21"/>
          <w:bdr w:val="none" w:sz="0" w:space="0" w:color="auto" w:frame="1"/>
          <w:shd w:val="clear" w:color="auto" w:fill="FFFFFF"/>
        </w:rPr>
        <w:t>)</w:t>
      </w:r>
      <w:r>
        <w:rPr>
          <w:rFonts w:ascii="inherit" w:hAnsi="inherit" w:cs="Segoe UI"/>
          <w:color w:val="000000"/>
          <w:sz w:val="21"/>
          <w:szCs w:val="21"/>
        </w:rPr>
        <w:t> method of </w:t>
      </w:r>
      <w:r>
        <w:rPr>
          <w:rStyle w:val="HTMLCode"/>
          <w:rFonts w:ascii="Consolas" w:hAnsi="Consolas" w:cs="Consolas"/>
          <w:color w:val="565656"/>
          <w:sz w:val="21"/>
          <w:szCs w:val="21"/>
          <w:bdr w:val="none" w:sz="0" w:space="0" w:color="auto" w:frame="1"/>
          <w:shd w:val="clear" w:color="auto" w:fill="FFFFFF"/>
        </w:rPr>
        <w:t>Circle</w:t>
      </w:r>
      <w:r>
        <w:rPr>
          <w:rFonts w:ascii="inherit" w:hAnsi="inherit" w:cs="Segoe UI"/>
          <w:color w:val="000000"/>
          <w:sz w:val="21"/>
          <w:szCs w:val="21"/>
        </w:rPr>
        <w:t> class. </w:t>
      </w:r>
      <w:r>
        <w:rPr>
          <w:rStyle w:val="HTMLCode"/>
          <w:rFonts w:ascii="Consolas" w:hAnsi="Consolas" w:cs="Consolas"/>
          <w:color w:val="565656"/>
          <w:sz w:val="21"/>
          <w:szCs w:val="21"/>
          <w:bdr w:val="none" w:sz="0" w:space="0" w:color="auto" w:frame="1"/>
          <w:shd w:val="clear" w:color="auto" w:fill="FFFFFF"/>
        </w:rPr>
        <w:t>Shape</w:t>
      </w:r>
      <w:r>
        <w:rPr>
          <w:rFonts w:ascii="inherit" w:hAnsi="inherit" w:cs="Segoe UI"/>
          <w:color w:val="000000"/>
          <w:sz w:val="21"/>
          <w:szCs w:val="21"/>
        </w:rPr>
        <w:t> class still contains the </w:t>
      </w:r>
      <w:r>
        <w:rPr>
          <w:rStyle w:val="HTMLCode"/>
          <w:rFonts w:ascii="Consolas" w:hAnsi="Consolas" w:cs="Consolas"/>
          <w:color w:val="565656"/>
          <w:sz w:val="21"/>
          <w:szCs w:val="21"/>
          <w:bdr w:val="none" w:sz="0" w:space="0" w:color="auto" w:frame="1"/>
          <w:shd w:val="clear" w:color="auto" w:fill="FFFFFF"/>
        </w:rPr>
        <w:t xml:space="preserve">public static void </w:t>
      </w:r>
      <w:proofErr w:type="gramStart"/>
      <w:r>
        <w:rPr>
          <w:rStyle w:val="HTMLCode"/>
          <w:rFonts w:ascii="Consolas" w:hAnsi="Consolas" w:cs="Consolas"/>
          <w:color w:val="565656"/>
          <w:sz w:val="21"/>
          <w:szCs w:val="21"/>
          <w:bdr w:val="none" w:sz="0" w:space="0" w:color="auto" w:frame="1"/>
          <w:shd w:val="clear" w:color="auto" w:fill="FFFFFF"/>
        </w:rPr>
        <w:t>draw(</w:t>
      </w:r>
      <w:proofErr w:type="gramEnd"/>
      <w:r>
        <w:rPr>
          <w:rStyle w:val="HTMLCode"/>
          <w:rFonts w:ascii="Consolas" w:hAnsi="Consolas" w:cs="Consolas"/>
          <w:color w:val="565656"/>
          <w:sz w:val="21"/>
          <w:szCs w:val="21"/>
          <w:bdr w:val="none" w:sz="0" w:space="0" w:color="auto" w:frame="1"/>
          <w:shd w:val="clear" w:color="auto" w:fill="FFFFFF"/>
        </w:rPr>
        <w:t>)</w:t>
      </w:r>
      <w:r>
        <w:rPr>
          <w:rFonts w:ascii="inherit" w:hAnsi="inherit" w:cs="Segoe UI"/>
          <w:color w:val="000000"/>
          <w:sz w:val="21"/>
          <w:szCs w:val="21"/>
        </w:rPr>
        <w:t> method.</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t>Answer: </w:t>
      </w:r>
      <w:r>
        <w:rPr>
          <w:rFonts w:ascii="inherit" w:hAnsi="inherit" w:cs="Segoe UI"/>
          <w:color w:val="000000"/>
          <w:sz w:val="21"/>
          <w:szCs w:val="21"/>
        </w:rPr>
        <w:t>It will give compile-time time error saying 'This instance method cannot override the static method from Shape'.</w:t>
      </w:r>
    </w:p>
    <w:p w:rsidR="00F65947" w:rsidRDefault="00F65947" w:rsidP="00F65947">
      <w:pPr>
        <w:shd w:val="clear" w:color="auto" w:fill="FFFFFF"/>
        <w:textAlignment w:val="baseline"/>
        <w:rPr>
          <w:rFonts w:ascii="inherit" w:hAnsi="inherit" w:cs="Segoe UI"/>
          <w:color w:val="000000"/>
          <w:sz w:val="20"/>
          <w:szCs w:val="20"/>
        </w:rPr>
      </w:pPr>
      <w:r>
        <w:rPr>
          <w:rFonts w:ascii="inherit" w:hAnsi="inherit" w:cs="Segoe UI"/>
          <w:color w:val="000000"/>
          <w:sz w:val="20"/>
          <w:szCs w:val="20"/>
        </w:rPr>
        <w:pict>
          <v:rect id="_x0000_i1032" style="width:0;height:0" o:hralign="center" o:hrstd="t" o:hr="t" fillcolor="#a0a0a0" stroked="f"/>
        </w:pict>
      </w:r>
    </w:p>
    <w:p w:rsidR="00F65947" w:rsidRDefault="00F65947" w:rsidP="00F65947">
      <w:pPr>
        <w:pStyle w:val="Heading2"/>
        <w:shd w:val="clear" w:color="auto" w:fill="FFFFFF"/>
        <w:spacing w:before="0" w:beforeAutospacing="0" w:after="0" w:afterAutospacing="0"/>
        <w:textAlignment w:val="baseline"/>
        <w:rPr>
          <w:rFonts w:ascii="inherit" w:hAnsi="inherit" w:cs="Segoe UI"/>
          <w:color w:val="000000"/>
          <w:sz w:val="29"/>
          <w:szCs w:val="29"/>
        </w:rPr>
      </w:pPr>
      <w:bookmarkStart w:id="15" w:name="memberVariables"/>
      <w:r>
        <w:rPr>
          <w:rFonts w:ascii="inherit" w:hAnsi="inherit" w:cs="Segoe UI"/>
          <w:color w:val="000000"/>
          <w:sz w:val="29"/>
          <w:szCs w:val="29"/>
          <w:bdr w:val="none" w:sz="0" w:space="0" w:color="auto" w:frame="1"/>
        </w:rPr>
        <w:t>Member Variables</w:t>
      </w:r>
      <w:bookmarkEnd w:id="15"/>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t>Question 7) </w:t>
      </w:r>
      <w:r>
        <w:rPr>
          <w:rFonts w:ascii="inherit" w:hAnsi="inherit" w:cs="Segoe UI"/>
          <w:color w:val="000000"/>
          <w:sz w:val="21"/>
          <w:szCs w:val="21"/>
        </w:rPr>
        <w:t>Guess the output of below code</w:t>
      </w:r>
    </w:p>
    <w:tbl>
      <w:tblPr>
        <w:tblW w:w="12450" w:type="dxa"/>
        <w:tblCellMar>
          <w:left w:w="0" w:type="dxa"/>
          <w:right w:w="0" w:type="dxa"/>
        </w:tblCellMar>
        <w:tblLook w:val="04A0"/>
      </w:tblPr>
      <w:tblGrid>
        <w:gridCol w:w="555"/>
        <w:gridCol w:w="11895"/>
      </w:tblGrid>
      <w:tr w:rsidR="00F65947" w:rsidTr="00F65947">
        <w:tc>
          <w:tcPr>
            <w:tcW w:w="0" w:type="auto"/>
            <w:vAlign w:val="center"/>
            <w:hideMark/>
          </w:tcPr>
          <w:p w:rsidR="00F65947" w:rsidRDefault="00F65947" w:rsidP="00F65947">
            <w:pPr>
              <w:rPr>
                <w:sz w:val="24"/>
                <w:szCs w:val="24"/>
              </w:rPr>
            </w:pPr>
          </w:p>
        </w:tc>
        <w:tc>
          <w:tcPr>
            <w:tcW w:w="11895" w:type="dxa"/>
            <w:vAlign w:val="center"/>
            <w:hideMark/>
          </w:tcPr>
          <w:p w:rsidR="00F65947" w:rsidRDefault="00F65947" w:rsidP="00F65947">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PumpkinDemo</w:t>
            </w:r>
            <w:proofErr w:type="spellEnd"/>
            <w:r>
              <w:rPr>
                <w:rStyle w:val="HTMLCode"/>
                <w:rFonts w:eastAsiaTheme="minorHAnsi"/>
              </w:rPr>
              <w:t xml:space="preserve"> {</w:t>
            </w:r>
          </w:p>
          <w:p w:rsidR="00F65947" w:rsidRDefault="00F65947" w:rsidP="00F65947">
            <w:r>
              <w:t> </w:t>
            </w:r>
            <w:r>
              <w:rPr>
                <w:rStyle w:val="HTMLCode"/>
                <w:rFonts w:eastAsiaTheme="minorHAnsi"/>
                <w:color w:val="565656"/>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 {</w:t>
            </w:r>
          </w:p>
          <w:p w:rsidR="00F65947" w:rsidRDefault="00F65947" w:rsidP="00F65947">
            <w:r>
              <w:rPr>
                <w:rStyle w:val="HTMLCode"/>
                <w:rFonts w:eastAsiaTheme="minorHAnsi"/>
                <w:color w:val="565656"/>
              </w:rPr>
              <w:t>        </w:t>
            </w:r>
            <w:r>
              <w:rPr>
                <w:rStyle w:val="HTMLCode"/>
                <w:rFonts w:eastAsiaTheme="minorHAnsi"/>
              </w:rPr>
              <w:t>Shape s = new</w:t>
            </w:r>
            <w:r>
              <w:t xml:space="preserve"> </w:t>
            </w:r>
            <w:r>
              <w:rPr>
                <w:rStyle w:val="HTMLCode"/>
                <w:rFonts w:eastAsiaTheme="minorHAnsi"/>
              </w:rPr>
              <w:t>Circle();</w:t>
            </w:r>
          </w:p>
          <w:p w:rsidR="00F65947" w:rsidRDefault="00F65947" w:rsidP="00F65947">
            <w:r>
              <w:rPr>
                <w:rStyle w:val="HTMLCode"/>
                <w:rFonts w:eastAsiaTheme="minorHAnsi"/>
                <w:color w:val="565656"/>
              </w:rPr>
              <w:t>        </w:t>
            </w:r>
            <w:proofErr w:type="spellStart"/>
            <w:r>
              <w:rPr>
                <w:rStyle w:val="HTMLCode"/>
                <w:rFonts w:eastAsiaTheme="minorHAnsi"/>
              </w:rPr>
              <w:t>System.out.println</w:t>
            </w:r>
            <w:proofErr w:type="spellEnd"/>
            <w:r>
              <w:rPr>
                <w:rStyle w:val="HTMLCode"/>
                <w:rFonts w:eastAsiaTheme="minorHAnsi"/>
              </w:rPr>
              <w:t>(s.name);</w:t>
            </w:r>
          </w:p>
          <w:p w:rsidR="00F65947" w:rsidRDefault="00F65947" w:rsidP="00F65947">
            <w:r>
              <w:rPr>
                <w:rStyle w:val="HTMLCode"/>
                <w:rFonts w:eastAsiaTheme="minorHAnsi"/>
                <w:color w:val="565656"/>
              </w:rPr>
              <w:t>    </w:t>
            </w:r>
            <w:r>
              <w:rPr>
                <w:rStyle w:val="HTMLCode"/>
                <w:rFonts w:eastAsiaTheme="minorHAnsi"/>
              </w:rPr>
              <w:t>}</w:t>
            </w:r>
          </w:p>
          <w:p w:rsidR="00F65947" w:rsidRDefault="00F65947" w:rsidP="00F65947">
            <w:r>
              <w:rPr>
                <w:rStyle w:val="HTMLCode"/>
                <w:rFonts w:eastAsiaTheme="minorHAnsi"/>
              </w:rPr>
              <w:t>}</w:t>
            </w:r>
            <w:r>
              <w:t> </w:t>
            </w:r>
          </w:p>
          <w:p w:rsidR="00F65947" w:rsidRDefault="00F65947" w:rsidP="00F65947">
            <w:r>
              <w:rPr>
                <w:rStyle w:val="HTMLCode"/>
                <w:rFonts w:eastAsiaTheme="minorHAnsi"/>
              </w:rPr>
              <w:t>class</w:t>
            </w:r>
            <w:r>
              <w:t xml:space="preserve"> </w:t>
            </w:r>
            <w:r>
              <w:rPr>
                <w:rStyle w:val="HTMLCode"/>
                <w:rFonts w:eastAsiaTheme="minorHAnsi"/>
              </w:rPr>
              <w:t>Shape{</w:t>
            </w:r>
          </w:p>
          <w:p w:rsidR="00F65947" w:rsidRDefault="00F65947" w:rsidP="00F65947">
            <w:r>
              <w:rPr>
                <w:rStyle w:val="HTMLCode"/>
                <w:rFonts w:eastAsiaTheme="minorHAnsi"/>
                <w:color w:val="565656"/>
              </w:rPr>
              <w:t>    </w:t>
            </w:r>
            <w:r>
              <w:rPr>
                <w:rStyle w:val="HTMLCode"/>
                <w:rFonts w:eastAsiaTheme="minorHAnsi"/>
              </w:rPr>
              <w:t>String name = "Shape";</w:t>
            </w:r>
          </w:p>
          <w:p w:rsidR="00F65947" w:rsidRDefault="00F65947" w:rsidP="00F65947">
            <w:r>
              <w:rPr>
                <w:rStyle w:val="HTMLCode"/>
                <w:rFonts w:eastAsiaTheme="minorHAnsi"/>
              </w:rPr>
              <w:lastRenderedPageBreak/>
              <w:t>}</w:t>
            </w:r>
          </w:p>
          <w:p w:rsidR="00F65947" w:rsidRDefault="00F65947" w:rsidP="00F65947">
            <w:r>
              <w:t> </w:t>
            </w:r>
          </w:p>
          <w:p w:rsidR="00F65947" w:rsidRDefault="00F65947" w:rsidP="00F65947">
            <w:r>
              <w:rPr>
                <w:rStyle w:val="HTMLCode"/>
                <w:rFonts w:eastAsiaTheme="minorHAnsi"/>
              </w:rPr>
              <w:t>class</w:t>
            </w:r>
            <w:r>
              <w:t xml:space="preserve"> </w:t>
            </w:r>
            <w:r>
              <w:rPr>
                <w:rStyle w:val="HTMLCode"/>
                <w:rFonts w:eastAsiaTheme="minorHAnsi"/>
              </w:rPr>
              <w:t>Circle extends</w:t>
            </w:r>
            <w:r>
              <w:t xml:space="preserve"> </w:t>
            </w:r>
            <w:r>
              <w:rPr>
                <w:rStyle w:val="HTMLCode"/>
                <w:rFonts w:eastAsiaTheme="minorHAnsi"/>
              </w:rPr>
              <w:t>Shape{</w:t>
            </w:r>
          </w:p>
          <w:p w:rsidR="00F65947" w:rsidRDefault="00F65947" w:rsidP="00F65947">
            <w:r>
              <w:rPr>
                <w:rStyle w:val="HTMLCode"/>
                <w:rFonts w:eastAsiaTheme="minorHAnsi"/>
                <w:color w:val="565656"/>
              </w:rPr>
              <w:t>    </w:t>
            </w:r>
            <w:r>
              <w:rPr>
                <w:rStyle w:val="HTMLCode"/>
                <w:rFonts w:eastAsiaTheme="minorHAnsi"/>
              </w:rPr>
              <w:t>String name = "Circle";</w:t>
            </w:r>
          </w:p>
          <w:p w:rsidR="00F65947" w:rsidRDefault="00F65947" w:rsidP="00F65947">
            <w:pPr>
              <w:rPr>
                <w:sz w:val="24"/>
                <w:szCs w:val="24"/>
              </w:rPr>
            </w:pPr>
            <w:r>
              <w:rPr>
                <w:rStyle w:val="HTMLCode"/>
                <w:rFonts w:eastAsiaTheme="minorHAnsi"/>
              </w:rPr>
              <w:t>}</w:t>
            </w:r>
          </w:p>
        </w:tc>
      </w:tr>
    </w:tbl>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lastRenderedPageBreak/>
        <w:t>Output:</w:t>
      </w:r>
    </w:p>
    <w:tbl>
      <w:tblPr>
        <w:tblW w:w="12450" w:type="dxa"/>
        <w:tblCellMar>
          <w:left w:w="0" w:type="dxa"/>
          <w:right w:w="0" w:type="dxa"/>
        </w:tblCellMar>
        <w:tblLook w:val="04A0"/>
      </w:tblPr>
      <w:tblGrid>
        <w:gridCol w:w="450"/>
        <w:gridCol w:w="12000"/>
      </w:tblGrid>
      <w:tr w:rsidR="00F65947" w:rsidTr="00F65947">
        <w:tc>
          <w:tcPr>
            <w:tcW w:w="0" w:type="auto"/>
            <w:vAlign w:val="center"/>
            <w:hideMark/>
          </w:tcPr>
          <w:p w:rsidR="00F65947" w:rsidRDefault="00F65947" w:rsidP="00F65947">
            <w:pPr>
              <w:rPr>
                <w:sz w:val="24"/>
                <w:szCs w:val="24"/>
              </w:rPr>
            </w:pPr>
            <w:r>
              <w:t>1</w:t>
            </w:r>
          </w:p>
        </w:tc>
        <w:tc>
          <w:tcPr>
            <w:tcW w:w="12000" w:type="dxa"/>
            <w:vAlign w:val="center"/>
            <w:hideMark/>
          </w:tcPr>
          <w:p w:rsidR="00F65947" w:rsidRDefault="00F65947" w:rsidP="00F65947">
            <w:pPr>
              <w:rPr>
                <w:sz w:val="24"/>
                <w:szCs w:val="24"/>
              </w:rPr>
            </w:pPr>
            <w:r>
              <w:rPr>
                <w:rStyle w:val="HTMLCode"/>
                <w:rFonts w:eastAsiaTheme="minorHAnsi"/>
              </w:rPr>
              <w:t>Shape</w:t>
            </w:r>
          </w:p>
        </w:tc>
      </w:tr>
    </w:tbl>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proofErr w:type="gramStart"/>
      <w:r>
        <w:rPr>
          <w:rStyle w:val="Strong"/>
          <w:rFonts w:ascii="inherit" w:hAnsi="inherit" w:cs="Segoe UI"/>
          <w:color w:val="000000"/>
          <w:sz w:val="21"/>
          <w:szCs w:val="21"/>
          <w:bdr w:val="none" w:sz="0" w:space="0" w:color="auto" w:frame="1"/>
        </w:rPr>
        <w:t>Answer :</w:t>
      </w:r>
      <w:proofErr w:type="gramEnd"/>
      <w:r>
        <w:rPr>
          <w:rStyle w:val="Strong"/>
          <w:rFonts w:ascii="inherit" w:hAnsi="inherit" w:cs="Segoe UI"/>
          <w:color w:val="000000"/>
          <w:sz w:val="21"/>
          <w:szCs w:val="21"/>
          <w:bdr w:val="none" w:sz="0" w:space="0" w:color="auto" w:frame="1"/>
        </w:rPr>
        <w:t> </w:t>
      </w:r>
      <w:r>
        <w:rPr>
          <w:rFonts w:ascii="inherit" w:hAnsi="inherit" w:cs="Segoe UI"/>
          <w:color w:val="000000"/>
          <w:sz w:val="21"/>
          <w:szCs w:val="21"/>
        </w:rPr>
        <w:t>Member variables cannot be overridden. In other words, Variables are resolved at compile-time and methods at run-time.</w:t>
      </w:r>
    </w:p>
    <w:p w:rsidR="00F65947" w:rsidRDefault="00F65947" w:rsidP="00F65947">
      <w:pPr>
        <w:shd w:val="clear" w:color="auto" w:fill="FFFFFF"/>
        <w:textAlignment w:val="baseline"/>
        <w:rPr>
          <w:rFonts w:ascii="inherit" w:hAnsi="inherit" w:cs="Segoe UI"/>
          <w:color w:val="000000"/>
          <w:sz w:val="20"/>
          <w:szCs w:val="20"/>
        </w:rPr>
      </w:pPr>
      <w:r>
        <w:rPr>
          <w:rFonts w:ascii="inherit" w:hAnsi="inherit" w:cs="Segoe UI"/>
          <w:color w:val="000000"/>
          <w:sz w:val="20"/>
          <w:szCs w:val="20"/>
        </w:rPr>
        <w:pict>
          <v:rect id="_x0000_i1033" style="width:0;height:0" o:hralign="center" o:hrstd="t" o:hr="t" fillcolor="#a0a0a0" stroked="f"/>
        </w:pict>
      </w:r>
    </w:p>
    <w:p w:rsidR="00F65947" w:rsidRDefault="00F65947" w:rsidP="00F65947">
      <w:pPr>
        <w:pStyle w:val="Heading2"/>
        <w:shd w:val="clear" w:color="auto" w:fill="FFFFFF"/>
        <w:spacing w:before="0" w:beforeAutospacing="0" w:after="0" w:afterAutospacing="0"/>
        <w:textAlignment w:val="baseline"/>
        <w:rPr>
          <w:rFonts w:ascii="inherit" w:hAnsi="inherit" w:cs="Segoe UI"/>
          <w:color w:val="000000"/>
          <w:sz w:val="29"/>
          <w:szCs w:val="29"/>
        </w:rPr>
      </w:pPr>
      <w:bookmarkStart w:id="16" w:name="ExceptionHandling"/>
      <w:r>
        <w:rPr>
          <w:rFonts w:ascii="inherit" w:hAnsi="inherit" w:cs="Segoe UI"/>
          <w:color w:val="000000"/>
          <w:sz w:val="29"/>
          <w:szCs w:val="29"/>
          <w:bdr w:val="none" w:sz="0" w:space="0" w:color="auto" w:frame="1"/>
        </w:rPr>
        <w:t>Exception Handling</w:t>
      </w:r>
      <w:bookmarkEnd w:id="16"/>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t>Question 8) </w:t>
      </w:r>
      <w:proofErr w:type="gramStart"/>
      <w:r>
        <w:rPr>
          <w:rFonts w:ascii="inherit" w:hAnsi="inherit" w:cs="Segoe UI"/>
          <w:color w:val="000000"/>
          <w:sz w:val="21"/>
          <w:szCs w:val="21"/>
        </w:rPr>
        <w:t>Can</w:t>
      </w:r>
      <w:proofErr w:type="gramEnd"/>
      <w:r>
        <w:rPr>
          <w:rFonts w:ascii="inherit" w:hAnsi="inherit" w:cs="Segoe UI"/>
          <w:color w:val="000000"/>
          <w:sz w:val="21"/>
          <w:szCs w:val="21"/>
        </w:rPr>
        <w:t xml:space="preserve"> overridden method throw different exception than the one being thrown in parent class method. For Example, Will below code compile successfully?</w:t>
      </w:r>
    </w:p>
    <w:tbl>
      <w:tblPr>
        <w:tblW w:w="12450" w:type="dxa"/>
        <w:tblCellMar>
          <w:left w:w="0" w:type="dxa"/>
          <w:right w:w="0" w:type="dxa"/>
        </w:tblCellMar>
        <w:tblLook w:val="04A0"/>
      </w:tblPr>
      <w:tblGrid>
        <w:gridCol w:w="555"/>
        <w:gridCol w:w="11895"/>
      </w:tblGrid>
      <w:tr w:rsidR="00F65947" w:rsidTr="00F65947">
        <w:tc>
          <w:tcPr>
            <w:tcW w:w="0" w:type="auto"/>
            <w:vAlign w:val="center"/>
            <w:hideMark/>
          </w:tcPr>
          <w:p w:rsidR="00F65947" w:rsidRDefault="00F65947" w:rsidP="00F65947"/>
          <w:p w:rsidR="00F65947" w:rsidRDefault="00F65947" w:rsidP="00F65947"/>
          <w:p w:rsidR="00F65947" w:rsidRDefault="00F65947" w:rsidP="00F65947">
            <w:r>
              <w:t>23</w:t>
            </w:r>
          </w:p>
          <w:p w:rsidR="00F65947" w:rsidRDefault="00F65947" w:rsidP="00F65947">
            <w:pPr>
              <w:rPr>
                <w:sz w:val="24"/>
                <w:szCs w:val="24"/>
              </w:rPr>
            </w:pPr>
            <w:r>
              <w:t>24</w:t>
            </w:r>
          </w:p>
        </w:tc>
        <w:tc>
          <w:tcPr>
            <w:tcW w:w="11895" w:type="dxa"/>
            <w:vAlign w:val="center"/>
            <w:hideMark/>
          </w:tcPr>
          <w:p w:rsidR="00F65947" w:rsidRDefault="00F65947" w:rsidP="00F65947">
            <w:r>
              <w:rPr>
                <w:rStyle w:val="HTMLCode"/>
                <w:rFonts w:eastAsiaTheme="minorHAnsi"/>
              </w:rPr>
              <w:t>import</w:t>
            </w:r>
            <w:r>
              <w:t xml:space="preserve"> </w:t>
            </w:r>
            <w:proofErr w:type="spellStart"/>
            <w:r>
              <w:rPr>
                <w:rStyle w:val="HTMLCode"/>
                <w:rFonts w:eastAsiaTheme="minorHAnsi"/>
              </w:rPr>
              <w:t>java.io.FileNotFoundException</w:t>
            </w:r>
            <w:proofErr w:type="spellEnd"/>
            <w:r>
              <w:rPr>
                <w:rStyle w:val="HTMLCode"/>
                <w:rFonts w:eastAsiaTheme="minorHAnsi"/>
              </w:rPr>
              <w:t>;</w:t>
            </w:r>
          </w:p>
          <w:p w:rsidR="00F65947" w:rsidRDefault="00F65947" w:rsidP="00F65947">
            <w:r>
              <w:rPr>
                <w:rStyle w:val="HTMLCode"/>
                <w:rFonts w:eastAsiaTheme="minorHAnsi"/>
              </w:rPr>
              <w:t>import</w:t>
            </w:r>
            <w:r>
              <w:t xml:space="preserve"> </w:t>
            </w:r>
            <w:proofErr w:type="spellStart"/>
            <w:r>
              <w:rPr>
                <w:rStyle w:val="HTMLCode"/>
                <w:rFonts w:eastAsiaTheme="minorHAnsi"/>
              </w:rPr>
              <w:t>java.io.IOException</w:t>
            </w:r>
            <w:proofErr w:type="spellEnd"/>
            <w:r>
              <w:rPr>
                <w:rStyle w:val="HTMLCode"/>
                <w:rFonts w:eastAsiaTheme="minorHAnsi"/>
              </w:rPr>
              <w:t>;</w:t>
            </w:r>
          </w:p>
          <w:p w:rsidR="00F65947" w:rsidRDefault="00F65947" w:rsidP="00F65947">
            <w:r>
              <w:t> </w:t>
            </w:r>
          </w:p>
          <w:p w:rsidR="00F65947" w:rsidRDefault="00F65947" w:rsidP="00F65947">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PumpkinDemo</w:t>
            </w:r>
            <w:proofErr w:type="spellEnd"/>
            <w:r>
              <w:rPr>
                <w:rStyle w:val="HTMLCode"/>
                <w:rFonts w:eastAsiaTheme="minorHAnsi"/>
              </w:rPr>
              <w:t xml:space="preserve"> {</w:t>
            </w:r>
          </w:p>
          <w:p w:rsidR="00F65947" w:rsidRDefault="00F65947" w:rsidP="00F65947">
            <w:r>
              <w:t> </w:t>
            </w:r>
          </w:p>
          <w:p w:rsidR="00F65947" w:rsidRDefault="00F65947" w:rsidP="00F65947">
            <w:r>
              <w:rPr>
                <w:rStyle w:val="HTMLCode"/>
                <w:rFonts w:eastAsiaTheme="minorHAnsi"/>
                <w:color w:val="565656"/>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 throws</w:t>
            </w:r>
            <w:r>
              <w:t xml:space="preserve"> </w:t>
            </w:r>
            <w:proofErr w:type="spellStart"/>
            <w:r>
              <w:rPr>
                <w:rStyle w:val="HTMLCode"/>
                <w:rFonts w:eastAsiaTheme="minorHAnsi"/>
              </w:rPr>
              <w:t>IOException</w:t>
            </w:r>
            <w:proofErr w:type="spellEnd"/>
            <w:r>
              <w:rPr>
                <w:rStyle w:val="HTMLCode"/>
                <w:rFonts w:eastAsiaTheme="minorHAnsi"/>
              </w:rPr>
              <w:t>{</w:t>
            </w:r>
          </w:p>
          <w:p w:rsidR="00F65947" w:rsidRDefault="00F65947" w:rsidP="00F65947">
            <w:r>
              <w:rPr>
                <w:rStyle w:val="HTMLCode"/>
                <w:rFonts w:eastAsiaTheme="minorHAnsi"/>
                <w:color w:val="565656"/>
              </w:rPr>
              <w:t>        </w:t>
            </w:r>
            <w:r>
              <w:rPr>
                <w:rStyle w:val="HTMLCode"/>
                <w:rFonts w:eastAsiaTheme="minorHAnsi"/>
              </w:rPr>
              <w:t>Shape s = new</w:t>
            </w:r>
            <w:r>
              <w:t xml:space="preserve"> </w:t>
            </w:r>
            <w:r>
              <w:rPr>
                <w:rStyle w:val="HTMLCode"/>
                <w:rFonts w:eastAsiaTheme="minorHAnsi"/>
              </w:rPr>
              <w:t>Circle();</w:t>
            </w:r>
          </w:p>
          <w:p w:rsidR="00F65947" w:rsidRDefault="00F65947" w:rsidP="00F65947">
            <w:r>
              <w:rPr>
                <w:rStyle w:val="HTMLCode"/>
                <w:rFonts w:eastAsiaTheme="minorHAnsi"/>
                <w:color w:val="565656"/>
              </w:rPr>
              <w:t>        </w:t>
            </w:r>
            <w:proofErr w:type="spellStart"/>
            <w:r>
              <w:rPr>
                <w:rStyle w:val="HTMLCode"/>
                <w:rFonts w:eastAsiaTheme="minorHAnsi"/>
              </w:rPr>
              <w:t>s.draw</w:t>
            </w:r>
            <w:proofErr w:type="spellEnd"/>
            <w:r>
              <w:rPr>
                <w:rStyle w:val="HTMLCode"/>
                <w:rFonts w:eastAsiaTheme="minorHAnsi"/>
              </w:rPr>
              <w:t>();</w:t>
            </w:r>
          </w:p>
          <w:p w:rsidR="00F65947" w:rsidRDefault="00F65947" w:rsidP="00F65947">
            <w:r>
              <w:rPr>
                <w:rStyle w:val="HTMLCode"/>
                <w:rFonts w:eastAsiaTheme="minorHAnsi"/>
                <w:color w:val="565656"/>
              </w:rPr>
              <w:t>    </w:t>
            </w:r>
            <w:r>
              <w:rPr>
                <w:rStyle w:val="HTMLCode"/>
                <w:rFonts w:eastAsiaTheme="minorHAnsi"/>
              </w:rPr>
              <w:t>}</w:t>
            </w:r>
          </w:p>
          <w:p w:rsidR="00F65947" w:rsidRDefault="00F65947" w:rsidP="00F65947">
            <w:r>
              <w:rPr>
                <w:rStyle w:val="HTMLCode"/>
                <w:rFonts w:eastAsiaTheme="minorHAnsi"/>
              </w:rPr>
              <w:t>}</w:t>
            </w:r>
          </w:p>
          <w:p w:rsidR="00F65947" w:rsidRDefault="00F65947" w:rsidP="00F65947">
            <w:r>
              <w:t> </w:t>
            </w:r>
          </w:p>
          <w:p w:rsidR="00F65947" w:rsidRDefault="00F65947" w:rsidP="00F65947">
            <w:r>
              <w:rPr>
                <w:rStyle w:val="HTMLCode"/>
                <w:rFonts w:eastAsiaTheme="minorHAnsi"/>
              </w:rPr>
              <w:t>class</w:t>
            </w:r>
            <w:r>
              <w:t xml:space="preserve"> </w:t>
            </w:r>
            <w:r>
              <w:rPr>
                <w:rStyle w:val="HTMLCode"/>
                <w:rFonts w:eastAsiaTheme="minorHAnsi"/>
              </w:rPr>
              <w:t>Shape{</w:t>
            </w:r>
          </w:p>
          <w:p w:rsidR="00F65947" w:rsidRDefault="00F65947" w:rsidP="00F65947">
            <w:r>
              <w:rPr>
                <w:rStyle w:val="HTMLCode"/>
                <w:rFonts w:eastAsiaTheme="minorHAnsi"/>
                <w:color w:val="565656"/>
              </w:rPr>
              <w:t>    </w:t>
            </w: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draw() throws</w:t>
            </w:r>
            <w:r>
              <w:t xml:space="preserve"> </w:t>
            </w:r>
            <w:proofErr w:type="spellStart"/>
            <w:r>
              <w:rPr>
                <w:rStyle w:val="HTMLCode"/>
                <w:rFonts w:eastAsiaTheme="minorHAnsi"/>
              </w:rPr>
              <w:t>IOException</w:t>
            </w:r>
            <w:proofErr w:type="spellEnd"/>
          </w:p>
          <w:p w:rsidR="00F65947" w:rsidRDefault="00F65947" w:rsidP="00F65947">
            <w:r>
              <w:rPr>
                <w:rStyle w:val="HTMLCode"/>
                <w:rFonts w:eastAsiaTheme="minorHAnsi"/>
                <w:color w:val="565656"/>
              </w:rPr>
              <w:lastRenderedPageBreak/>
              <w:t>    </w:t>
            </w:r>
            <w:r>
              <w:rPr>
                <w:rStyle w:val="HTMLCode"/>
                <w:rFonts w:eastAsiaTheme="minorHAnsi"/>
              </w:rPr>
              <w:t>{</w:t>
            </w:r>
          </w:p>
          <w:p w:rsidR="00F65947" w:rsidRDefault="00F65947" w:rsidP="00F65947">
            <w:r>
              <w:rPr>
                <w:rStyle w:val="HTMLCode"/>
                <w:rFonts w:eastAsiaTheme="minorHAnsi"/>
                <w:color w:val="565656"/>
              </w:rPr>
              <w:t>        </w:t>
            </w:r>
            <w:proofErr w:type="spellStart"/>
            <w:r>
              <w:rPr>
                <w:rStyle w:val="HTMLCode"/>
                <w:rFonts w:eastAsiaTheme="minorHAnsi"/>
              </w:rPr>
              <w:t>System.out.println</w:t>
            </w:r>
            <w:proofErr w:type="spellEnd"/>
            <w:r>
              <w:rPr>
                <w:rStyle w:val="HTMLCode"/>
                <w:rFonts w:eastAsiaTheme="minorHAnsi"/>
              </w:rPr>
              <w:t>("Shape");</w:t>
            </w:r>
          </w:p>
          <w:p w:rsidR="00F65947" w:rsidRDefault="00F65947" w:rsidP="00F65947">
            <w:r>
              <w:rPr>
                <w:rStyle w:val="HTMLCode"/>
                <w:rFonts w:eastAsiaTheme="minorHAnsi"/>
                <w:color w:val="565656"/>
              </w:rPr>
              <w:t>    </w:t>
            </w:r>
            <w:r>
              <w:rPr>
                <w:rStyle w:val="HTMLCode"/>
                <w:rFonts w:eastAsiaTheme="minorHAnsi"/>
              </w:rPr>
              <w:t>}</w:t>
            </w:r>
          </w:p>
          <w:p w:rsidR="00F65947" w:rsidRDefault="00F65947" w:rsidP="00F65947">
            <w:r>
              <w:rPr>
                <w:rStyle w:val="HTMLCode"/>
                <w:rFonts w:eastAsiaTheme="minorHAnsi"/>
              </w:rPr>
              <w:t>}</w:t>
            </w:r>
          </w:p>
          <w:p w:rsidR="00F65947" w:rsidRDefault="00F65947" w:rsidP="00F65947">
            <w:r>
              <w:t> </w:t>
            </w:r>
          </w:p>
          <w:p w:rsidR="00F65947" w:rsidRDefault="00F65947" w:rsidP="00F65947">
            <w:r>
              <w:rPr>
                <w:rStyle w:val="HTMLCode"/>
                <w:rFonts w:eastAsiaTheme="minorHAnsi"/>
              </w:rPr>
              <w:t>class</w:t>
            </w:r>
            <w:r>
              <w:t xml:space="preserve"> </w:t>
            </w:r>
            <w:r>
              <w:rPr>
                <w:rStyle w:val="HTMLCode"/>
                <w:rFonts w:eastAsiaTheme="minorHAnsi"/>
              </w:rPr>
              <w:t>Circle extends</w:t>
            </w:r>
            <w:r>
              <w:t xml:space="preserve"> </w:t>
            </w:r>
            <w:r>
              <w:rPr>
                <w:rStyle w:val="HTMLCode"/>
                <w:rFonts w:eastAsiaTheme="minorHAnsi"/>
              </w:rPr>
              <w:t>Shape{</w:t>
            </w:r>
          </w:p>
          <w:p w:rsidR="00F65947" w:rsidRDefault="00F65947" w:rsidP="00F65947">
            <w:r>
              <w:rPr>
                <w:rStyle w:val="HTMLCode"/>
                <w:rFonts w:eastAsiaTheme="minorHAnsi"/>
                <w:color w:val="565656"/>
              </w:rPr>
              <w:t>    </w:t>
            </w: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draw() throws</w:t>
            </w:r>
            <w:r>
              <w:t xml:space="preserve"> </w:t>
            </w:r>
            <w:proofErr w:type="spellStart"/>
            <w:r>
              <w:rPr>
                <w:rStyle w:val="HTMLCode"/>
                <w:rFonts w:eastAsiaTheme="minorHAnsi"/>
              </w:rPr>
              <w:t>FileNotFoundException</w:t>
            </w:r>
            <w:proofErr w:type="spellEnd"/>
            <w:r>
              <w:rPr>
                <w:rStyle w:val="HTMLCode"/>
                <w:rFonts w:eastAsiaTheme="minorHAnsi"/>
              </w:rPr>
              <w:t xml:space="preserve"> </w:t>
            </w:r>
          </w:p>
          <w:p w:rsidR="00F65947" w:rsidRDefault="00F65947" w:rsidP="00F65947">
            <w:r>
              <w:rPr>
                <w:rStyle w:val="HTMLCode"/>
                <w:rFonts w:eastAsiaTheme="minorHAnsi"/>
                <w:color w:val="565656"/>
              </w:rPr>
              <w:t>    </w:t>
            </w:r>
            <w:r>
              <w:rPr>
                <w:rStyle w:val="HTMLCode"/>
                <w:rFonts w:eastAsiaTheme="minorHAnsi"/>
              </w:rPr>
              <w:t>{</w:t>
            </w:r>
          </w:p>
          <w:p w:rsidR="00F65947" w:rsidRDefault="00F65947" w:rsidP="00F65947">
            <w:r>
              <w:rPr>
                <w:rStyle w:val="HTMLCode"/>
                <w:rFonts w:eastAsiaTheme="minorHAnsi"/>
                <w:color w:val="565656"/>
              </w:rPr>
              <w:t>        </w:t>
            </w:r>
            <w:proofErr w:type="spellStart"/>
            <w:r>
              <w:rPr>
                <w:rStyle w:val="HTMLCode"/>
                <w:rFonts w:eastAsiaTheme="minorHAnsi"/>
              </w:rPr>
              <w:t>System.out.println</w:t>
            </w:r>
            <w:proofErr w:type="spellEnd"/>
            <w:r>
              <w:rPr>
                <w:rStyle w:val="HTMLCode"/>
                <w:rFonts w:eastAsiaTheme="minorHAnsi"/>
              </w:rPr>
              <w:t>("Circle");</w:t>
            </w:r>
          </w:p>
          <w:p w:rsidR="00F65947" w:rsidRDefault="00F65947" w:rsidP="00F65947">
            <w:r>
              <w:rPr>
                <w:rStyle w:val="HTMLCode"/>
                <w:rFonts w:eastAsiaTheme="minorHAnsi"/>
                <w:color w:val="565656"/>
              </w:rPr>
              <w:t>    </w:t>
            </w:r>
            <w:r>
              <w:rPr>
                <w:rStyle w:val="HTMLCode"/>
                <w:rFonts w:eastAsiaTheme="minorHAnsi"/>
              </w:rPr>
              <w:t>}</w:t>
            </w:r>
          </w:p>
          <w:p w:rsidR="00F65947" w:rsidRDefault="00F65947" w:rsidP="00F65947">
            <w:pPr>
              <w:rPr>
                <w:sz w:val="24"/>
                <w:szCs w:val="24"/>
              </w:rPr>
            </w:pPr>
            <w:r>
              <w:rPr>
                <w:rStyle w:val="HTMLCode"/>
                <w:rFonts w:eastAsiaTheme="minorHAnsi"/>
              </w:rPr>
              <w:t>}</w:t>
            </w:r>
          </w:p>
        </w:tc>
      </w:tr>
    </w:tbl>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lastRenderedPageBreak/>
        <w:t>Answer:</w:t>
      </w:r>
    </w:p>
    <w:p w:rsidR="00F65947" w:rsidRDefault="00F65947" w:rsidP="00F65947">
      <w:pPr>
        <w:pStyle w:val="NormalWeb"/>
        <w:shd w:val="clear" w:color="auto" w:fill="FFFFFF"/>
        <w:jc w:val="both"/>
        <w:textAlignment w:val="baseline"/>
        <w:rPr>
          <w:rFonts w:ascii="inherit" w:hAnsi="inherit" w:cs="Segoe UI"/>
          <w:color w:val="000000"/>
          <w:sz w:val="21"/>
          <w:szCs w:val="21"/>
        </w:rPr>
      </w:pPr>
      <w:r>
        <w:rPr>
          <w:rFonts w:ascii="inherit" w:hAnsi="inherit" w:cs="Segoe UI"/>
          <w:color w:val="000000"/>
          <w:sz w:val="21"/>
          <w:szCs w:val="21"/>
        </w:rPr>
        <w:t xml:space="preserve">While overriding a method, you can compress the scope of checked exception but you cannot widen it. Also you </w:t>
      </w:r>
      <w:proofErr w:type="spellStart"/>
      <w:r>
        <w:rPr>
          <w:rFonts w:ascii="inherit" w:hAnsi="inherit" w:cs="Segoe UI"/>
          <w:color w:val="000000"/>
          <w:sz w:val="21"/>
          <w:szCs w:val="21"/>
        </w:rPr>
        <w:t>can not</w:t>
      </w:r>
      <w:proofErr w:type="spellEnd"/>
      <w:r>
        <w:rPr>
          <w:rFonts w:ascii="inherit" w:hAnsi="inherit" w:cs="Segoe UI"/>
          <w:color w:val="000000"/>
          <w:sz w:val="21"/>
          <w:szCs w:val="21"/>
        </w:rPr>
        <w:t xml:space="preserve"> throw any other checked exception which is not being thrown in parent class method.</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color w:val="000000"/>
          <w:sz w:val="21"/>
          <w:szCs w:val="21"/>
        </w:rPr>
        <w:t>Here, </w:t>
      </w:r>
      <w:proofErr w:type="spellStart"/>
      <w:r>
        <w:rPr>
          <w:rStyle w:val="HTMLCode"/>
          <w:rFonts w:ascii="Consolas" w:hAnsi="Consolas" w:cs="Consolas"/>
          <w:color w:val="565656"/>
          <w:sz w:val="21"/>
          <w:szCs w:val="21"/>
          <w:bdr w:val="none" w:sz="0" w:space="0" w:color="auto" w:frame="1"/>
          <w:shd w:val="clear" w:color="auto" w:fill="FFFFFF"/>
        </w:rPr>
        <w:t>FileNotFoundException</w:t>
      </w:r>
      <w:proofErr w:type="spellEnd"/>
      <w:r>
        <w:rPr>
          <w:rStyle w:val="HTMLCode"/>
          <w:rFonts w:ascii="Consolas" w:hAnsi="Consolas" w:cs="Consolas"/>
          <w:color w:val="565656"/>
          <w:sz w:val="21"/>
          <w:szCs w:val="21"/>
          <w:bdr w:val="none" w:sz="0" w:space="0" w:color="auto" w:frame="1"/>
          <w:shd w:val="clear" w:color="auto" w:fill="FFFFFF"/>
        </w:rPr>
        <w:t> </w:t>
      </w:r>
      <w:r>
        <w:rPr>
          <w:rFonts w:ascii="inherit" w:hAnsi="inherit" w:cs="Segoe UI"/>
          <w:color w:val="000000"/>
          <w:sz w:val="21"/>
          <w:szCs w:val="21"/>
        </w:rPr>
        <w:t>is a child class of </w:t>
      </w:r>
      <w:proofErr w:type="spellStart"/>
      <w:r>
        <w:rPr>
          <w:rStyle w:val="HTMLCode"/>
          <w:rFonts w:ascii="Consolas" w:hAnsi="Consolas" w:cs="Consolas"/>
          <w:color w:val="565656"/>
          <w:sz w:val="21"/>
          <w:szCs w:val="21"/>
          <w:bdr w:val="none" w:sz="0" w:space="0" w:color="auto" w:frame="1"/>
          <w:shd w:val="clear" w:color="auto" w:fill="FFFFFF"/>
        </w:rPr>
        <w:t>IOException</w:t>
      </w:r>
      <w:proofErr w:type="spellEnd"/>
      <w:r>
        <w:rPr>
          <w:rFonts w:ascii="inherit" w:hAnsi="inherit" w:cs="Segoe UI"/>
          <w:color w:val="000000"/>
          <w:sz w:val="21"/>
          <w:szCs w:val="21"/>
        </w:rPr>
        <w:t>. So, above code will compile successfully and it will give </w:t>
      </w:r>
      <w:r>
        <w:rPr>
          <w:rStyle w:val="Strong"/>
          <w:rFonts w:ascii="inherit" w:hAnsi="inherit" w:cs="Segoe UI"/>
          <w:color w:val="000000"/>
          <w:sz w:val="21"/>
          <w:szCs w:val="21"/>
          <w:bdr w:val="none" w:sz="0" w:space="0" w:color="auto" w:frame="1"/>
        </w:rPr>
        <w:t>Circle </w:t>
      </w:r>
      <w:r>
        <w:rPr>
          <w:rFonts w:ascii="inherit" w:hAnsi="inherit" w:cs="Segoe UI"/>
          <w:color w:val="000000"/>
          <w:sz w:val="21"/>
          <w:szCs w:val="21"/>
        </w:rPr>
        <w:t>as output.</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color w:val="000000"/>
          <w:sz w:val="21"/>
          <w:szCs w:val="21"/>
        </w:rPr>
        <w:t>If we change </w:t>
      </w:r>
      <w:proofErr w:type="spellStart"/>
      <w:r>
        <w:rPr>
          <w:rStyle w:val="HTMLCode"/>
          <w:rFonts w:ascii="Consolas" w:hAnsi="Consolas" w:cs="Consolas"/>
          <w:color w:val="565656"/>
          <w:sz w:val="21"/>
          <w:szCs w:val="21"/>
          <w:bdr w:val="none" w:sz="0" w:space="0" w:color="auto" w:frame="1"/>
          <w:shd w:val="clear" w:color="auto" w:fill="FFFFFF"/>
        </w:rPr>
        <w:t>FileNotFoundException</w:t>
      </w:r>
      <w:proofErr w:type="spellEnd"/>
      <w:r>
        <w:rPr>
          <w:rFonts w:ascii="inherit" w:hAnsi="inherit" w:cs="Segoe UI"/>
          <w:color w:val="000000"/>
          <w:sz w:val="21"/>
          <w:szCs w:val="21"/>
        </w:rPr>
        <w:t> to generic </w:t>
      </w:r>
      <w:r>
        <w:rPr>
          <w:rStyle w:val="HTMLCode"/>
          <w:rFonts w:ascii="Consolas" w:hAnsi="Consolas" w:cs="Consolas"/>
          <w:color w:val="565656"/>
          <w:sz w:val="21"/>
          <w:szCs w:val="21"/>
          <w:bdr w:val="none" w:sz="0" w:space="0" w:color="auto" w:frame="1"/>
          <w:shd w:val="clear" w:color="auto" w:fill="FFFFFF"/>
        </w:rPr>
        <w:t>Exception</w:t>
      </w:r>
      <w:r>
        <w:rPr>
          <w:rFonts w:ascii="inherit" w:hAnsi="inherit" w:cs="Segoe UI"/>
          <w:color w:val="000000"/>
          <w:sz w:val="21"/>
          <w:szCs w:val="21"/>
        </w:rPr>
        <w:t> in above code, then it will give compile time error saying </w:t>
      </w:r>
      <w:r>
        <w:rPr>
          <w:rStyle w:val="HTMLCode"/>
          <w:rFonts w:ascii="Consolas" w:hAnsi="Consolas" w:cs="Consolas"/>
          <w:color w:val="565656"/>
          <w:sz w:val="21"/>
          <w:szCs w:val="21"/>
          <w:bdr w:val="none" w:sz="0" w:space="0" w:color="auto" w:frame="1"/>
          <w:shd w:val="clear" w:color="auto" w:fill="FFFFFF"/>
        </w:rPr>
        <w:t xml:space="preserve">'Exception Exception is not compatible with throws clause in </w:t>
      </w:r>
      <w:proofErr w:type="spellStart"/>
      <w:proofErr w:type="gramStart"/>
      <w:r>
        <w:rPr>
          <w:rStyle w:val="HTMLCode"/>
          <w:rFonts w:ascii="Consolas" w:hAnsi="Consolas" w:cs="Consolas"/>
          <w:color w:val="565656"/>
          <w:sz w:val="21"/>
          <w:szCs w:val="21"/>
          <w:bdr w:val="none" w:sz="0" w:space="0" w:color="auto" w:frame="1"/>
          <w:shd w:val="clear" w:color="auto" w:fill="FFFFFF"/>
        </w:rPr>
        <w:t>Shape.draw</w:t>
      </w:r>
      <w:proofErr w:type="spellEnd"/>
      <w:r>
        <w:rPr>
          <w:rStyle w:val="HTMLCode"/>
          <w:rFonts w:ascii="Consolas" w:hAnsi="Consolas" w:cs="Consolas"/>
          <w:color w:val="565656"/>
          <w:sz w:val="21"/>
          <w:szCs w:val="21"/>
          <w:bdr w:val="none" w:sz="0" w:space="0" w:color="auto" w:frame="1"/>
          <w:shd w:val="clear" w:color="auto" w:fill="FFFFFF"/>
        </w:rPr>
        <w:t>(</w:t>
      </w:r>
      <w:proofErr w:type="gramEnd"/>
      <w:r>
        <w:rPr>
          <w:rStyle w:val="HTMLCode"/>
          <w:rFonts w:ascii="Consolas" w:hAnsi="Consolas" w:cs="Consolas"/>
          <w:color w:val="565656"/>
          <w:sz w:val="21"/>
          <w:szCs w:val="21"/>
          <w:bdr w:val="none" w:sz="0" w:space="0" w:color="auto" w:frame="1"/>
          <w:shd w:val="clear" w:color="auto" w:fill="FFFFFF"/>
        </w:rPr>
        <w:t>)'</w:t>
      </w:r>
      <w:r>
        <w:rPr>
          <w:rFonts w:ascii="inherit" w:hAnsi="inherit" w:cs="Segoe UI"/>
          <w:color w:val="000000"/>
          <w:sz w:val="21"/>
          <w:szCs w:val="21"/>
        </w:rPr>
        <w:t>.</w:t>
      </w:r>
    </w:p>
    <w:p w:rsidR="00F65947" w:rsidRDefault="00F65947" w:rsidP="00F65947">
      <w:pPr>
        <w:shd w:val="clear" w:color="auto" w:fill="FFFFFF"/>
        <w:textAlignment w:val="baseline"/>
        <w:rPr>
          <w:rFonts w:ascii="inherit" w:hAnsi="inherit" w:cs="Segoe UI"/>
          <w:color w:val="000000"/>
          <w:sz w:val="20"/>
          <w:szCs w:val="20"/>
        </w:rPr>
      </w:pPr>
      <w:r>
        <w:rPr>
          <w:rFonts w:ascii="inherit" w:hAnsi="inherit" w:cs="Segoe UI"/>
          <w:color w:val="000000"/>
          <w:sz w:val="20"/>
          <w:szCs w:val="20"/>
        </w:rPr>
        <w:pict>
          <v:rect id="_x0000_i1034" style="width:0;height:0" o:hralign="center" o:hrstd="t" o:hr="t" fillcolor="#a0a0a0" stroked="f"/>
        </w:pic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t>Question 9) </w:t>
      </w:r>
      <w:proofErr w:type="gramStart"/>
      <w:r>
        <w:rPr>
          <w:rFonts w:ascii="inherit" w:hAnsi="inherit" w:cs="Segoe UI"/>
          <w:color w:val="000000"/>
          <w:sz w:val="21"/>
          <w:szCs w:val="21"/>
        </w:rPr>
        <w:t>Will</w:t>
      </w:r>
      <w:proofErr w:type="gramEnd"/>
      <w:r>
        <w:rPr>
          <w:rFonts w:ascii="inherit" w:hAnsi="inherit" w:cs="Segoe UI"/>
          <w:color w:val="000000"/>
          <w:sz w:val="21"/>
          <w:szCs w:val="21"/>
        </w:rPr>
        <w:t xml:space="preserve"> below code compile successfully?</w:t>
      </w:r>
    </w:p>
    <w:tbl>
      <w:tblPr>
        <w:tblW w:w="12450" w:type="dxa"/>
        <w:tblCellMar>
          <w:left w:w="0" w:type="dxa"/>
          <w:right w:w="0" w:type="dxa"/>
        </w:tblCellMar>
        <w:tblLook w:val="04A0"/>
      </w:tblPr>
      <w:tblGrid>
        <w:gridCol w:w="555"/>
        <w:gridCol w:w="11895"/>
      </w:tblGrid>
      <w:tr w:rsidR="00F65947" w:rsidTr="00F65947">
        <w:tc>
          <w:tcPr>
            <w:tcW w:w="0" w:type="auto"/>
            <w:vAlign w:val="center"/>
            <w:hideMark/>
          </w:tcPr>
          <w:p w:rsidR="00F65947" w:rsidRDefault="00F65947" w:rsidP="00F65947">
            <w:r>
              <w:t>1</w:t>
            </w:r>
          </w:p>
          <w:p w:rsidR="00F65947" w:rsidRDefault="00F65947" w:rsidP="00F65947">
            <w:r>
              <w:t>2</w:t>
            </w:r>
          </w:p>
          <w:p w:rsidR="00F65947" w:rsidRDefault="00F65947" w:rsidP="00F65947">
            <w:r>
              <w:t>3</w:t>
            </w:r>
          </w:p>
          <w:p w:rsidR="00F65947" w:rsidRDefault="00F65947" w:rsidP="00F65947">
            <w:r>
              <w:t>4</w:t>
            </w:r>
          </w:p>
          <w:p w:rsidR="00F65947" w:rsidRDefault="00F65947" w:rsidP="00F65947">
            <w:r>
              <w:t>5</w:t>
            </w:r>
          </w:p>
          <w:p w:rsidR="00F65947" w:rsidRDefault="00F65947" w:rsidP="00F65947">
            <w:r>
              <w:t>6</w:t>
            </w:r>
          </w:p>
          <w:p w:rsidR="00F65947" w:rsidRDefault="00F65947" w:rsidP="00F65947">
            <w:r>
              <w:lastRenderedPageBreak/>
              <w:t>7</w:t>
            </w:r>
          </w:p>
          <w:p w:rsidR="00F65947" w:rsidRDefault="00F65947" w:rsidP="00F65947">
            <w:r>
              <w:t>8</w:t>
            </w:r>
          </w:p>
          <w:p w:rsidR="00F65947" w:rsidRDefault="00F65947" w:rsidP="00F65947">
            <w:r>
              <w:t>9</w:t>
            </w:r>
          </w:p>
          <w:p w:rsidR="00F65947" w:rsidRDefault="00F65947" w:rsidP="00F65947">
            <w:r>
              <w:t>10</w:t>
            </w:r>
          </w:p>
          <w:p w:rsidR="00F65947" w:rsidRDefault="00F65947" w:rsidP="00F65947">
            <w:r>
              <w:t>11</w:t>
            </w:r>
          </w:p>
          <w:p w:rsidR="00F65947" w:rsidRDefault="00F65947" w:rsidP="00F65947">
            <w:r>
              <w:t>12</w:t>
            </w:r>
          </w:p>
          <w:p w:rsidR="00F65947" w:rsidRDefault="00F65947" w:rsidP="00F65947">
            <w:r>
              <w:t>13</w:t>
            </w:r>
          </w:p>
          <w:p w:rsidR="00F65947" w:rsidRDefault="00F65947" w:rsidP="00F65947">
            <w:r>
              <w:t>14</w:t>
            </w:r>
          </w:p>
          <w:p w:rsidR="00F65947" w:rsidRDefault="00F65947" w:rsidP="00F65947">
            <w:r>
              <w:t>15</w:t>
            </w:r>
          </w:p>
          <w:p w:rsidR="00F65947" w:rsidRDefault="00F65947" w:rsidP="00F65947">
            <w:r>
              <w:t>16</w:t>
            </w:r>
          </w:p>
          <w:p w:rsidR="00F65947" w:rsidRDefault="00F65947" w:rsidP="00F65947">
            <w:r>
              <w:t>17</w:t>
            </w:r>
          </w:p>
          <w:p w:rsidR="00F65947" w:rsidRDefault="00F65947" w:rsidP="00F65947">
            <w:r>
              <w:t>18</w:t>
            </w:r>
          </w:p>
          <w:p w:rsidR="00F65947" w:rsidRDefault="00F65947" w:rsidP="00F65947">
            <w:r>
              <w:t>19</w:t>
            </w:r>
          </w:p>
          <w:p w:rsidR="00F65947" w:rsidRDefault="00F65947" w:rsidP="00F65947">
            <w:r>
              <w:t>20</w:t>
            </w:r>
          </w:p>
          <w:p w:rsidR="00F65947" w:rsidRDefault="00F65947" w:rsidP="00F65947">
            <w:pPr>
              <w:rPr>
                <w:sz w:val="24"/>
                <w:szCs w:val="24"/>
              </w:rPr>
            </w:pPr>
            <w:r>
              <w:t>21</w:t>
            </w:r>
          </w:p>
        </w:tc>
        <w:tc>
          <w:tcPr>
            <w:tcW w:w="11895" w:type="dxa"/>
            <w:vAlign w:val="center"/>
            <w:hideMark/>
          </w:tcPr>
          <w:p w:rsidR="00F65947" w:rsidRDefault="00F65947" w:rsidP="00F65947">
            <w:r>
              <w:rPr>
                <w:rStyle w:val="HTMLCode"/>
                <w:rFonts w:eastAsiaTheme="minorHAnsi"/>
              </w:rPr>
              <w:lastRenderedPageBreak/>
              <w:t>public</w:t>
            </w:r>
            <w:r>
              <w:t xml:space="preserve"> </w:t>
            </w:r>
            <w:r>
              <w:rPr>
                <w:rStyle w:val="HTMLCode"/>
                <w:rFonts w:eastAsiaTheme="minorHAnsi"/>
              </w:rPr>
              <w:t>class</w:t>
            </w:r>
            <w:r>
              <w:t xml:space="preserve"> </w:t>
            </w:r>
            <w:proofErr w:type="spellStart"/>
            <w:r>
              <w:rPr>
                <w:rStyle w:val="HTMLCode"/>
                <w:rFonts w:eastAsiaTheme="minorHAnsi"/>
              </w:rPr>
              <w:t>PumpkinDemo</w:t>
            </w:r>
            <w:proofErr w:type="spellEnd"/>
            <w:r>
              <w:rPr>
                <w:rStyle w:val="HTMLCode"/>
                <w:rFonts w:eastAsiaTheme="minorHAnsi"/>
              </w:rPr>
              <w:t xml:space="preserve"> {</w:t>
            </w:r>
          </w:p>
          <w:p w:rsidR="00F65947" w:rsidRDefault="00F65947" w:rsidP="00F65947">
            <w:r>
              <w:t> </w:t>
            </w:r>
          </w:p>
          <w:p w:rsidR="00F65947" w:rsidRDefault="00F65947" w:rsidP="00F65947">
            <w:r>
              <w:rPr>
                <w:rStyle w:val="HTMLCode"/>
                <w:rFonts w:eastAsiaTheme="minorHAnsi"/>
                <w:color w:val="565656"/>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w:t>
            </w:r>
          </w:p>
          <w:p w:rsidR="00F65947" w:rsidRDefault="00F65947" w:rsidP="00F65947">
            <w:r>
              <w:rPr>
                <w:rStyle w:val="HTMLCode"/>
                <w:rFonts w:eastAsiaTheme="minorHAnsi"/>
                <w:color w:val="565656"/>
              </w:rPr>
              <w:t>        </w:t>
            </w:r>
            <w:r>
              <w:rPr>
                <w:rStyle w:val="HTMLCode"/>
                <w:rFonts w:eastAsiaTheme="minorHAnsi"/>
              </w:rPr>
              <w:t>Shape s = new</w:t>
            </w:r>
            <w:r>
              <w:t xml:space="preserve"> </w:t>
            </w:r>
            <w:r>
              <w:rPr>
                <w:rStyle w:val="HTMLCode"/>
                <w:rFonts w:eastAsiaTheme="minorHAnsi"/>
              </w:rPr>
              <w:t>Circle();</w:t>
            </w:r>
          </w:p>
          <w:p w:rsidR="00F65947" w:rsidRDefault="00F65947" w:rsidP="00F65947">
            <w:r>
              <w:rPr>
                <w:rStyle w:val="HTMLCode"/>
                <w:rFonts w:eastAsiaTheme="minorHAnsi"/>
                <w:color w:val="565656"/>
              </w:rPr>
              <w:t>        </w:t>
            </w:r>
            <w:proofErr w:type="spellStart"/>
            <w:r>
              <w:rPr>
                <w:rStyle w:val="HTMLCode"/>
                <w:rFonts w:eastAsiaTheme="minorHAnsi"/>
              </w:rPr>
              <w:t>s.draw</w:t>
            </w:r>
            <w:proofErr w:type="spellEnd"/>
            <w:r>
              <w:rPr>
                <w:rStyle w:val="HTMLCode"/>
                <w:rFonts w:eastAsiaTheme="minorHAnsi"/>
              </w:rPr>
              <w:t>();</w:t>
            </w:r>
          </w:p>
          <w:p w:rsidR="00F65947" w:rsidRDefault="00F65947" w:rsidP="00F65947">
            <w:r>
              <w:rPr>
                <w:rStyle w:val="HTMLCode"/>
                <w:rFonts w:eastAsiaTheme="minorHAnsi"/>
                <w:color w:val="565656"/>
              </w:rPr>
              <w:t>    </w:t>
            </w:r>
            <w:r>
              <w:rPr>
                <w:rStyle w:val="HTMLCode"/>
                <w:rFonts w:eastAsiaTheme="minorHAnsi"/>
              </w:rPr>
              <w:t>}</w:t>
            </w:r>
          </w:p>
          <w:p w:rsidR="00F65947" w:rsidRDefault="00F65947" w:rsidP="00F65947">
            <w:r>
              <w:rPr>
                <w:rStyle w:val="HTMLCode"/>
                <w:rFonts w:eastAsiaTheme="minorHAnsi"/>
              </w:rPr>
              <w:t>}</w:t>
            </w:r>
          </w:p>
          <w:p w:rsidR="00F65947" w:rsidRDefault="00F65947" w:rsidP="00F65947">
            <w:r>
              <w:lastRenderedPageBreak/>
              <w:t> </w:t>
            </w:r>
          </w:p>
          <w:p w:rsidR="00F65947" w:rsidRDefault="00F65947" w:rsidP="00F65947">
            <w:r>
              <w:rPr>
                <w:rStyle w:val="HTMLCode"/>
                <w:rFonts w:eastAsiaTheme="minorHAnsi"/>
              </w:rPr>
              <w:t>class</w:t>
            </w:r>
            <w:r>
              <w:t xml:space="preserve"> </w:t>
            </w:r>
            <w:r>
              <w:rPr>
                <w:rStyle w:val="HTMLCode"/>
                <w:rFonts w:eastAsiaTheme="minorHAnsi"/>
              </w:rPr>
              <w:t>Shape{</w:t>
            </w:r>
          </w:p>
          <w:p w:rsidR="00F65947" w:rsidRDefault="00F65947" w:rsidP="00F65947">
            <w:r>
              <w:rPr>
                <w:rStyle w:val="HTMLCode"/>
                <w:rFonts w:eastAsiaTheme="minorHAnsi"/>
                <w:color w:val="565656"/>
              </w:rPr>
              <w:t>    </w:t>
            </w: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draw() throws</w:t>
            </w:r>
            <w:r>
              <w:t xml:space="preserve"> </w:t>
            </w:r>
            <w:proofErr w:type="spellStart"/>
            <w:r>
              <w:rPr>
                <w:rStyle w:val="HTMLCode"/>
                <w:rFonts w:eastAsiaTheme="minorHAnsi"/>
              </w:rPr>
              <w:t>ArithmeticException</w:t>
            </w:r>
            <w:proofErr w:type="spellEnd"/>
          </w:p>
          <w:p w:rsidR="00F65947" w:rsidRDefault="00F65947" w:rsidP="00F65947">
            <w:r>
              <w:rPr>
                <w:rStyle w:val="HTMLCode"/>
                <w:rFonts w:eastAsiaTheme="minorHAnsi"/>
                <w:color w:val="565656"/>
              </w:rPr>
              <w:t>    </w:t>
            </w:r>
            <w:r>
              <w:rPr>
                <w:rStyle w:val="HTMLCode"/>
                <w:rFonts w:eastAsiaTheme="minorHAnsi"/>
              </w:rPr>
              <w:t>{</w:t>
            </w:r>
          </w:p>
          <w:p w:rsidR="00F65947" w:rsidRDefault="00F65947" w:rsidP="00F65947">
            <w:r>
              <w:rPr>
                <w:rStyle w:val="HTMLCode"/>
                <w:rFonts w:eastAsiaTheme="minorHAnsi"/>
                <w:color w:val="565656"/>
              </w:rPr>
              <w:t>        </w:t>
            </w:r>
            <w:proofErr w:type="spellStart"/>
            <w:r>
              <w:rPr>
                <w:rStyle w:val="HTMLCode"/>
                <w:rFonts w:eastAsiaTheme="minorHAnsi"/>
              </w:rPr>
              <w:t>System.out.println</w:t>
            </w:r>
            <w:proofErr w:type="spellEnd"/>
            <w:r>
              <w:rPr>
                <w:rStyle w:val="HTMLCode"/>
                <w:rFonts w:eastAsiaTheme="minorHAnsi"/>
              </w:rPr>
              <w:t>("Shape");</w:t>
            </w:r>
          </w:p>
          <w:p w:rsidR="00F65947" w:rsidRDefault="00F65947" w:rsidP="00F65947">
            <w:r>
              <w:rPr>
                <w:rStyle w:val="HTMLCode"/>
                <w:rFonts w:eastAsiaTheme="minorHAnsi"/>
                <w:color w:val="565656"/>
              </w:rPr>
              <w:t>    </w:t>
            </w:r>
            <w:r>
              <w:rPr>
                <w:rStyle w:val="HTMLCode"/>
                <w:rFonts w:eastAsiaTheme="minorHAnsi"/>
              </w:rPr>
              <w:t>}</w:t>
            </w:r>
          </w:p>
          <w:p w:rsidR="00F65947" w:rsidRDefault="00F65947" w:rsidP="00F65947">
            <w:r>
              <w:rPr>
                <w:rStyle w:val="HTMLCode"/>
                <w:rFonts w:eastAsiaTheme="minorHAnsi"/>
              </w:rPr>
              <w:t>}</w:t>
            </w:r>
          </w:p>
          <w:p w:rsidR="00F65947" w:rsidRDefault="00F65947" w:rsidP="00F65947">
            <w:r>
              <w:t> </w:t>
            </w:r>
          </w:p>
          <w:p w:rsidR="00F65947" w:rsidRDefault="00F65947" w:rsidP="00F65947">
            <w:r>
              <w:rPr>
                <w:rStyle w:val="HTMLCode"/>
                <w:rFonts w:eastAsiaTheme="minorHAnsi"/>
              </w:rPr>
              <w:t>class</w:t>
            </w:r>
            <w:r>
              <w:t xml:space="preserve"> </w:t>
            </w:r>
            <w:r>
              <w:rPr>
                <w:rStyle w:val="HTMLCode"/>
                <w:rFonts w:eastAsiaTheme="minorHAnsi"/>
              </w:rPr>
              <w:t>Circle extends</w:t>
            </w:r>
            <w:r>
              <w:t xml:space="preserve"> </w:t>
            </w:r>
            <w:r>
              <w:rPr>
                <w:rStyle w:val="HTMLCode"/>
                <w:rFonts w:eastAsiaTheme="minorHAnsi"/>
              </w:rPr>
              <w:t>Shape{</w:t>
            </w:r>
          </w:p>
          <w:p w:rsidR="00F65947" w:rsidRDefault="00F65947" w:rsidP="00F65947">
            <w:r>
              <w:rPr>
                <w:rStyle w:val="HTMLCode"/>
                <w:rFonts w:eastAsiaTheme="minorHAnsi"/>
                <w:color w:val="565656"/>
              </w:rPr>
              <w:t>    </w:t>
            </w: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draw() throws</w:t>
            </w:r>
            <w:r>
              <w:t xml:space="preserve"> </w:t>
            </w:r>
            <w:proofErr w:type="spellStart"/>
            <w:r>
              <w:rPr>
                <w:rStyle w:val="HTMLCode"/>
                <w:rFonts w:eastAsiaTheme="minorHAnsi"/>
              </w:rPr>
              <w:t>RuntimeException</w:t>
            </w:r>
            <w:proofErr w:type="spellEnd"/>
            <w:r>
              <w:rPr>
                <w:rStyle w:val="HTMLCode"/>
                <w:rFonts w:eastAsiaTheme="minorHAnsi"/>
              </w:rPr>
              <w:t xml:space="preserve"> </w:t>
            </w:r>
          </w:p>
          <w:p w:rsidR="00F65947" w:rsidRDefault="00F65947" w:rsidP="00F65947">
            <w:r>
              <w:rPr>
                <w:rStyle w:val="HTMLCode"/>
                <w:rFonts w:eastAsiaTheme="minorHAnsi"/>
                <w:color w:val="565656"/>
              </w:rPr>
              <w:t>    </w:t>
            </w:r>
            <w:r>
              <w:rPr>
                <w:rStyle w:val="HTMLCode"/>
                <w:rFonts w:eastAsiaTheme="minorHAnsi"/>
              </w:rPr>
              <w:t>{</w:t>
            </w:r>
          </w:p>
          <w:p w:rsidR="00F65947" w:rsidRDefault="00F65947" w:rsidP="00F65947">
            <w:r>
              <w:rPr>
                <w:rStyle w:val="HTMLCode"/>
                <w:rFonts w:eastAsiaTheme="minorHAnsi"/>
                <w:color w:val="565656"/>
              </w:rPr>
              <w:t>        </w:t>
            </w:r>
            <w:proofErr w:type="spellStart"/>
            <w:r>
              <w:rPr>
                <w:rStyle w:val="HTMLCode"/>
                <w:rFonts w:eastAsiaTheme="minorHAnsi"/>
              </w:rPr>
              <w:t>System.out.println</w:t>
            </w:r>
            <w:proofErr w:type="spellEnd"/>
            <w:r>
              <w:rPr>
                <w:rStyle w:val="HTMLCode"/>
                <w:rFonts w:eastAsiaTheme="minorHAnsi"/>
              </w:rPr>
              <w:t>("Circle");</w:t>
            </w:r>
          </w:p>
          <w:p w:rsidR="00F65947" w:rsidRDefault="00F65947" w:rsidP="00F65947">
            <w:r>
              <w:rPr>
                <w:rStyle w:val="HTMLCode"/>
                <w:rFonts w:eastAsiaTheme="minorHAnsi"/>
                <w:color w:val="565656"/>
              </w:rPr>
              <w:t>    </w:t>
            </w:r>
            <w:r>
              <w:rPr>
                <w:rStyle w:val="HTMLCode"/>
                <w:rFonts w:eastAsiaTheme="minorHAnsi"/>
              </w:rPr>
              <w:t>}</w:t>
            </w:r>
          </w:p>
          <w:p w:rsidR="00F65947" w:rsidRDefault="00F65947" w:rsidP="00F65947">
            <w:pPr>
              <w:rPr>
                <w:sz w:val="24"/>
                <w:szCs w:val="24"/>
              </w:rPr>
            </w:pPr>
            <w:r>
              <w:rPr>
                <w:rStyle w:val="HTMLCode"/>
                <w:rFonts w:eastAsiaTheme="minorHAnsi"/>
              </w:rPr>
              <w:t>}</w:t>
            </w:r>
          </w:p>
        </w:tc>
      </w:tr>
    </w:tbl>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lastRenderedPageBreak/>
        <w:t>Answer: </w:t>
      </w:r>
      <w:r>
        <w:rPr>
          <w:rFonts w:ascii="inherit" w:hAnsi="inherit" w:cs="Segoe UI"/>
          <w:color w:val="000000"/>
          <w:sz w:val="21"/>
          <w:szCs w:val="21"/>
        </w:rPr>
        <w:t>Yes. Overridden methods can throw any </w:t>
      </w:r>
      <w:proofErr w:type="spellStart"/>
      <w:r>
        <w:rPr>
          <w:rStyle w:val="HTMLCode"/>
          <w:rFonts w:ascii="Consolas" w:hAnsi="Consolas" w:cs="Consolas"/>
          <w:color w:val="565656"/>
          <w:sz w:val="21"/>
          <w:szCs w:val="21"/>
          <w:bdr w:val="none" w:sz="0" w:space="0" w:color="auto" w:frame="1"/>
          <w:shd w:val="clear" w:color="auto" w:fill="FFFFFF"/>
        </w:rPr>
        <w:t>RuntimeException</w:t>
      </w:r>
      <w:proofErr w:type="spellEnd"/>
      <w:r>
        <w:rPr>
          <w:rFonts w:ascii="inherit" w:hAnsi="inherit" w:cs="Segoe UI"/>
          <w:color w:val="000000"/>
          <w:sz w:val="21"/>
          <w:szCs w:val="21"/>
        </w:rPr>
        <w:t> irrespective of its scope unlike checked exception.</w:t>
      </w:r>
    </w:p>
    <w:p w:rsidR="00F65947" w:rsidRDefault="00F65947" w:rsidP="00F65947">
      <w:pPr>
        <w:shd w:val="clear" w:color="auto" w:fill="FFFFFF"/>
        <w:textAlignment w:val="baseline"/>
        <w:rPr>
          <w:rFonts w:ascii="inherit" w:hAnsi="inherit" w:cs="Segoe UI"/>
          <w:color w:val="000000"/>
          <w:sz w:val="20"/>
          <w:szCs w:val="20"/>
        </w:rPr>
      </w:pPr>
      <w:r>
        <w:rPr>
          <w:rFonts w:ascii="inherit" w:hAnsi="inherit" w:cs="Segoe UI"/>
          <w:color w:val="000000"/>
          <w:sz w:val="20"/>
          <w:szCs w:val="20"/>
        </w:rPr>
        <w:pict>
          <v:rect id="_x0000_i1035" style="width:0;height:0" o:hralign="center" o:hrstd="t" o:hr="t" fillcolor="#a0a0a0" stroked="f"/>
        </w:pict>
      </w:r>
    </w:p>
    <w:p w:rsidR="00F65947" w:rsidRDefault="00F65947" w:rsidP="00F65947">
      <w:pPr>
        <w:pStyle w:val="Heading2"/>
        <w:shd w:val="clear" w:color="auto" w:fill="FFFFFF"/>
        <w:spacing w:before="0" w:beforeAutospacing="0" w:after="0" w:afterAutospacing="0"/>
        <w:textAlignment w:val="baseline"/>
        <w:rPr>
          <w:rFonts w:ascii="inherit" w:hAnsi="inherit" w:cs="Segoe UI"/>
          <w:color w:val="000000"/>
          <w:sz w:val="29"/>
          <w:szCs w:val="29"/>
        </w:rPr>
      </w:pPr>
      <w:bookmarkStart w:id="17" w:name="ReturnTypes"/>
      <w:r>
        <w:rPr>
          <w:rFonts w:ascii="inherit" w:hAnsi="inherit" w:cs="Segoe UI"/>
          <w:color w:val="000000"/>
          <w:sz w:val="29"/>
          <w:szCs w:val="29"/>
          <w:bdr w:val="none" w:sz="0" w:space="0" w:color="auto" w:frame="1"/>
        </w:rPr>
        <w:t>Return Type</w:t>
      </w:r>
      <w:bookmarkEnd w:id="17"/>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t>Question 10) </w:t>
      </w:r>
      <w:r>
        <w:rPr>
          <w:rFonts w:ascii="inherit" w:hAnsi="inherit" w:cs="Segoe UI"/>
          <w:color w:val="000000"/>
          <w:sz w:val="21"/>
          <w:szCs w:val="21"/>
        </w:rPr>
        <w:t>Can a return type be different in overridden method? Guess the output of below code.</w:t>
      </w:r>
    </w:p>
    <w:tbl>
      <w:tblPr>
        <w:tblW w:w="12450" w:type="dxa"/>
        <w:tblCellMar>
          <w:left w:w="0" w:type="dxa"/>
          <w:right w:w="0" w:type="dxa"/>
        </w:tblCellMar>
        <w:tblLook w:val="04A0"/>
      </w:tblPr>
      <w:tblGrid>
        <w:gridCol w:w="555"/>
        <w:gridCol w:w="11895"/>
      </w:tblGrid>
      <w:tr w:rsidR="00F65947" w:rsidTr="00F65947">
        <w:tc>
          <w:tcPr>
            <w:tcW w:w="0" w:type="auto"/>
            <w:vAlign w:val="center"/>
            <w:hideMark/>
          </w:tcPr>
          <w:p w:rsidR="00F65947" w:rsidRDefault="00F65947" w:rsidP="00F65947"/>
          <w:p w:rsidR="00F65947" w:rsidRDefault="00F65947" w:rsidP="00F65947">
            <w:pPr>
              <w:rPr>
                <w:sz w:val="24"/>
                <w:szCs w:val="24"/>
              </w:rPr>
            </w:pPr>
          </w:p>
        </w:tc>
        <w:tc>
          <w:tcPr>
            <w:tcW w:w="11895" w:type="dxa"/>
            <w:vAlign w:val="center"/>
            <w:hideMark/>
          </w:tcPr>
          <w:p w:rsidR="00F65947" w:rsidRDefault="00F65947" w:rsidP="00F65947">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PumpkinDemo</w:t>
            </w:r>
            <w:proofErr w:type="spellEnd"/>
            <w:r>
              <w:rPr>
                <w:rStyle w:val="HTMLCode"/>
                <w:rFonts w:eastAsiaTheme="minorHAnsi"/>
              </w:rPr>
              <w:t xml:space="preserve"> {</w:t>
            </w:r>
          </w:p>
          <w:p w:rsidR="00F65947" w:rsidRDefault="00F65947" w:rsidP="00F65947">
            <w:r>
              <w:t> </w:t>
            </w:r>
            <w:r>
              <w:rPr>
                <w:rStyle w:val="HTMLCode"/>
                <w:rFonts w:eastAsiaTheme="minorHAnsi"/>
                <w:color w:val="565656"/>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w:t>
            </w:r>
          </w:p>
          <w:p w:rsidR="00F65947" w:rsidRDefault="00F65947" w:rsidP="00F65947">
            <w:r>
              <w:rPr>
                <w:rStyle w:val="HTMLCode"/>
                <w:rFonts w:eastAsiaTheme="minorHAnsi"/>
                <w:color w:val="565656"/>
              </w:rPr>
              <w:t>        </w:t>
            </w:r>
            <w:r>
              <w:rPr>
                <w:rStyle w:val="HTMLCode"/>
                <w:rFonts w:eastAsiaTheme="minorHAnsi"/>
              </w:rPr>
              <w:t>Parent p = new</w:t>
            </w:r>
            <w:r>
              <w:t xml:space="preserve"> </w:t>
            </w:r>
            <w:r>
              <w:rPr>
                <w:rStyle w:val="HTMLCode"/>
                <w:rFonts w:eastAsiaTheme="minorHAnsi"/>
              </w:rPr>
              <w:t>Child();</w:t>
            </w:r>
          </w:p>
          <w:p w:rsidR="00F65947" w:rsidRDefault="00F65947" w:rsidP="00F65947">
            <w:r>
              <w:rPr>
                <w:rStyle w:val="HTMLCode"/>
                <w:rFonts w:eastAsiaTheme="minorHAnsi"/>
                <w:color w:val="565656"/>
              </w:rPr>
              <w:t>        </w:t>
            </w:r>
            <w:proofErr w:type="spellStart"/>
            <w:r>
              <w:rPr>
                <w:rStyle w:val="HTMLCode"/>
                <w:rFonts w:eastAsiaTheme="minorHAnsi"/>
              </w:rPr>
              <w:t>p.testMethod</w:t>
            </w:r>
            <w:proofErr w:type="spellEnd"/>
            <w:r>
              <w:rPr>
                <w:rStyle w:val="HTMLCode"/>
                <w:rFonts w:eastAsiaTheme="minorHAnsi"/>
              </w:rPr>
              <w:t>();</w:t>
            </w:r>
          </w:p>
          <w:p w:rsidR="00F65947" w:rsidRDefault="00F65947" w:rsidP="00F65947">
            <w:r>
              <w:rPr>
                <w:rStyle w:val="HTMLCode"/>
                <w:rFonts w:eastAsiaTheme="minorHAnsi"/>
                <w:color w:val="565656"/>
              </w:rPr>
              <w:t>    </w:t>
            </w:r>
            <w:r>
              <w:rPr>
                <w:rStyle w:val="HTMLCode"/>
                <w:rFonts w:eastAsiaTheme="minorHAnsi"/>
              </w:rPr>
              <w:t>}</w:t>
            </w:r>
          </w:p>
          <w:p w:rsidR="00F65947" w:rsidRDefault="00F65947" w:rsidP="00F65947">
            <w:r>
              <w:rPr>
                <w:rStyle w:val="HTMLCode"/>
                <w:rFonts w:eastAsiaTheme="minorHAnsi"/>
              </w:rPr>
              <w:lastRenderedPageBreak/>
              <w:t>}</w:t>
            </w:r>
          </w:p>
          <w:p w:rsidR="00F65947" w:rsidRDefault="00F65947" w:rsidP="00F65947">
            <w:r>
              <w:t> </w:t>
            </w:r>
          </w:p>
          <w:p w:rsidR="00F65947" w:rsidRPr="00F65947" w:rsidRDefault="00F65947" w:rsidP="00F65947">
            <w:pPr>
              <w:rPr>
                <w:highlight w:val="green"/>
              </w:rPr>
            </w:pPr>
            <w:r w:rsidRPr="00F65947">
              <w:rPr>
                <w:rStyle w:val="HTMLCode"/>
                <w:rFonts w:eastAsiaTheme="minorHAnsi"/>
              </w:rPr>
              <w:t>class</w:t>
            </w:r>
            <w:r w:rsidRPr="00F65947">
              <w:rPr>
                <w:highlight w:val="green"/>
              </w:rPr>
              <w:t xml:space="preserve"> </w:t>
            </w:r>
            <w:r w:rsidRPr="00F65947">
              <w:rPr>
                <w:rStyle w:val="HTMLCode"/>
                <w:rFonts w:eastAsiaTheme="minorHAnsi"/>
              </w:rPr>
              <w:t>Parent{</w:t>
            </w:r>
          </w:p>
          <w:p w:rsidR="00F65947" w:rsidRPr="00F65947" w:rsidRDefault="00F65947" w:rsidP="00F65947">
            <w:pPr>
              <w:rPr>
                <w:highlight w:val="green"/>
              </w:rPr>
            </w:pPr>
            <w:r w:rsidRPr="00F65947">
              <w:rPr>
                <w:rStyle w:val="HTMLCode"/>
                <w:rFonts w:eastAsiaTheme="minorHAnsi"/>
                <w:color w:val="565656"/>
              </w:rPr>
              <w:t>    </w:t>
            </w:r>
            <w:r w:rsidRPr="00F65947">
              <w:rPr>
                <w:rStyle w:val="HTMLCode"/>
                <w:rFonts w:eastAsiaTheme="minorHAnsi"/>
              </w:rPr>
              <w:t>public</w:t>
            </w:r>
            <w:r w:rsidRPr="00F65947">
              <w:rPr>
                <w:highlight w:val="green"/>
              </w:rPr>
              <w:t xml:space="preserve"> </w:t>
            </w:r>
            <w:r w:rsidRPr="00F65947">
              <w:rPr>
                <w:rStyle w:val="HTMLCode"/>
                <w:rFonts w:eastAsiaTheme="minorHAnsi"/>
              </w:rPr>
              <w:t xml:space="preserve">Number </w:t>
            </w:r>
            <w:proofErr w:type="spellStart"/>
            <w:r w:rsidRPr="00F65947">
              <w:rPr>
                <w:rStyle w:val="HTMLCode"/>
                <w:rFonts w:eastAsiaTheme="minorHAnsi"/>
              </w:rPr>
              <w:t>testMethod</w:t>
            </w:r>
            <w:proofErr w:type="spellEnd"/>
            <w:r w:rsidRPr="00F65947">
              <w:rPr>
                <w:rStyle w:val="HTMLCode"/>
                <w:rFonts w:eastAsiaTheme="minorHAnsi"/>
              </w:rPr>
              <w:t>()</w:t>
            </w:r>
          </w:p>
          <w:p w:rsidR="00F65947" w:rsidRPr="00F65947" w:rsidRDefault="00F65947" w:rsidP="00F65947">
            <w:pPr>
              <w:rPr>
                <w:highlight w:val="green"/>
              </w:rPr>
            </w:pPr>
            <w:r w:rsidRPr="00F65947">
              <w:rPr>
                <w:rStyle w:val="HTMLCode"/>
                <w:rFonts w:eastAsiaTheme="minorHAnsi"/>
                <w:color w:val="565656"/>
              </w:rPr>
              <w:t>    </w:t>
            </w:r>
            <w:r w:rsidRPr="00F65947">
              <w:rPr>
                <w:rStyle w:val="HTMLCode"/>
                <w:rFonts w:eastAsiaTheme="minorHAnsi"/>
              </w:rPr>
              <w:t>{</w:t>
            </w:r>
          </w:p>
          <w:p w:rsidR="00F65947" w:rsidRPr="00F65947" w:rsidRDefault="00F65947" w:rsidP="00F65947">
            <w:pPr>
              <w:rPr>
                <w:highlight w:val="green"/>
              </w:rPr>
            </w:pPr>
            <w:r w:rsidRPr="00F65947">
              <w:rPr>
                <w:rStyle w:val="HTMLCode"/>
                <w:rFonts w:eastAsiaTheme="minorHAnsi"/>
                <w:color w:val="565656"/>
              </w:rPr>
              <w:t>        </w:t>
            </w:r>
            <w:proofErr w:type="spellStart"/>
            <w:r w:rsidRPr="00F65947">
              <w:rPr>
                <w:rStyle w:val="HTMLCode"/>
                <w:rFonts w:eastAsiaTheme="minorHAnsi"/>
              </w:rPr>
              <w:t>System.out.println</w:t>
            </w:r>
            <w:proofErr w:type="spellEnd"/>
            <w:r w:rsidRPr="00F65947">
              <w:rPr>
                <w:rStyle w:val="HTMLCode"/>
                <w:rFonts w:eastAsiaTheme="minorHAnsi"/>
              </w:rPr>
              <w:t>("Parent");</w:t>
            </w:r>
          </w:p>
          <w:p w:rsidR="00F65947" w:rsidRPr="00F65947" w:rsidRDefault="00F65947" w:rsidP="00F65947">
            <w:pPr>
              <w:rPr>
                <w:highlight w:val="green"/>
              </w:rPr>
            </w:pPr>
            <w:r w:rsidRPr="00F65947">
              <w:rPr>
                <w:rStyle w:val="HTMLCode"/>
                <w:rFonts w:eastAsiaTheme="minorHAnsi"/>
                <w:color w:val="565656"/>
              </w:rPr>
              <w:t>        </w:t>
            </w:r>
            <w:r w:rsidRPr="00F65947">
              <w:rPr>
                <w:rStyle w:val="HTMLCode"/>
                <w:rFonts w:eastAsiaTheme="minorHAnsi"/>
              </w:rPr>
              <w:t>return</w:t>
            </w:r>
            <w:r w:rsidRPr="00F65947">
              <w:rPr>
                <w:highlight w:val="green"/>
              </w:rPr>
              <w:t xml:space="preserve"> </w:t>
            </w:r>
            <w:r w:rsidRPr="00F65947">
              <w:rPr>
                <w:rStyle w:val="HTMLCode"/>
                <w:rFonts w:eastAsiaTheme="minorHAnsi"/>
              </w:rPr>
              <w:t>0;</w:t>
            </w:r>
          </w:p>
          <w:p w:rsidR="00F65947" w:rsidRPr="00F65947" w:rsidRDefault="00F65947" w:rsidP="00F65947">
            <w:pPr>
              <w:rPr>
                <w:highlight w:val="green"/>
              </w:rPr>
            </w:pPr>
            <w:r w:rsidRPr="00F65947">
              <w:rPr>
                <w:rStyle w:val="HTMLCode"/>
                <w:rFonts w:eastAsiaTheme="minorHAnsi"/>
                <w:color w:val="565656"/>
              </w:rPr>
              <w:t>    </w:t>
            </w:r>
            <w:r w:rsidRPr="00F65947">
              <w:rPr>
                <w:rStyle w:val="HTMLCode"/>
                <w:rFonts w:eastAsiaTheme="minorHAnsi"/>
              </w:rPr>
              <w:t>}</w:t>
            </w:r>
          </w:p>
          <w:p w:rsidR="00F65947" w:rsidRDefault="00F65947" w:rsidP="00F65947">
            <w:r w:rsidRPr="00F65947">
              <w:rPr>
                <w:rStyle w:val="HTMLCode"/>
                <w:rFonts w:eastAsiaTheme="minorHAnsi"/>
              </w:rPr>
              <w:t>}</w:t>
            </w:r>
          </w:p>
          <w:p w:rsidR="00F65947" w:rsidRPr="00F65947" w:rsidRDefault="00F65947" w:rsidP="00F65947">
            <w:pPr>
              <w:rPr>
                <w:highlight w:val="yellow"/>
              </w:rPr>
            </w:pPr>
            <w:r>
              <w:t> </w:t>
            </w:r>
            <w:r w:rsidRPr="00F65947">
              <w:rPr>
                <w:rStyle w:val="HTMLCode"/>
                <w:rFonts w:eastAsiaTheme="minorHAnsi"/>
              </w:rPr>
              <w:t>class</w:t>
            </w:r>
            <w:r w:rsidRPr="00F65947">
              <w:rPr>
                <w:highlight w:val="yellow"/>
              </w:rPr>
              <w:t xml:space="preserve"> </w:t>
            </w:r>
            <w:r w:rsidRPr="00F65947">
              <w:rPr>
                <w:rStyle w:val="HTMLCode"/>
                <w:rFonts w:eastAsiaTheme="minorHAnsi"/>
              </w:rPr>
              <w:t>Child extends</w:t>
            </w:r>
            <w:r w:rsidRPr="00F65947">
              <w:rPr>
                <w:highlight w:val="yellow"/>
              </w:rPr>
              <w:t xml:space="preserve"> </w:t>
            </w:r>
            <w:r w:rsidRPr="00F65947">
              <w:rPr>
                <w:rStyle w:val="HTMLCode"/>
                <w:rFonts w:eastAsiaTheme="minorHAnsi"/>
              </w:rPr>
              <w:t>Parent{</w:t>
            </w:r>
          </w:p>
          <w:p w:rsidR="00F65947" w:rsidRPr="00F65947" w:rsidRDefault="00F65947" w:rsidP="00F65947">
            <w:pPr>
              <w:rPr>
                <w:highlight w:val="yellow"/>
              </w:rPr>
            </w:pPr>
            <w:r w:rsidRPr="00F65947">
              <w:rPr>
                <w:rStyle w:val="HTMLCode"/>
                <w:rFonts w:eastAsiaTheme="minorHAnsi"/>
                <w:color w:val="565656"/>
              </w:rPr>
              <w:t>    </w:t>
            </w:r>
            <w:r w:rsidRPr="00F65947">
              <w:rPr>
                <w:rStyle w:val="HTMLCode"/>
                <w:rFonts w:eastAsiaTheme="minorHAnsi"/>
              </w:rPr>
              <w:t>public</w:t>
            </w:r>
            <w:r w:rsidRPr="00F65947">
              <w:rPr>
                <w:highlight w:val="yellow"/>
              </w:rPr>
              <w:t xml:space="preserve"> </w:t>
            </w:r>
            <w:r w:rsidRPr="00F65947">
              <w:rPr>
                <w:rStyle w:val="HTMLCode"/>
                <w:rFonts w:eastAsiaTheme="minorHAnsi"/>
              </w:rPr>
              <w:t xml:space="preserve">Integer </w:t>
            </w:r>
            <w:proofErr w:type="spellStart"/>
            <w:r w:rsidRPr="00F65947">
              <w:rPr>
                <w:rStyle w:val="HTMLCode"/>
                <w:rFonts w:eastAsiaTheme="minorHAnsi"/>
              </w:rPr>
              <w:t>testMethod</w:t>
            </w:r>
            <w:proofErr w:type="spellEnd"/>
            <w:r w:rsidRPr="00F65947">
              <w:rPr>
                <w:rStyle w:val="HTMLCode"/>
                <w:rFonts w:eastAsiaTheme="minorHAnsi"/>
              </w:rPr>
              <w:t xml:space="preserve">() </w:t>
            </w:r>
          </w:p>
          <w:p w:rsidR="00F65947" w:rsidRPr="00F65947" w:rsidRDefault="00F65947" w:rsidP="00F65947">
            <w:pPr>
              <w:rPr>
                <w:highlight w:val="yellow"/>
              </w:rPr>
            </w:pPr>
            <w:r w:rsidRPr="00F65947">
              <w:rPr>
                <w:rStyle w:val="HTMLCode"/>
                <w:rFonts w:eastAsiaTheme="minorHAnsi"/>
                <w:color w:val="565656"/>
              </w:rPr>
              <w:t>    </w:t>
            </w:r>
            <w:r w:rsidRPr="00F65947">
              <w:rPr>
                <w:rStyle w:val="HTMLCode"/>
                <w:rFonts w:eastAsiaTheme="minorHAnsi"/>
              </w:rPr>
              <w:t>{</w:t>
            </w:r>
          </w:p>
          <w:p w:rsidR="00F65947" w:rsidRPr="00F65947" w:rsidRDefault="00F65947" w:rsidP="00F65947">
            <w:pPr>
              <w:rPr>
                <w:highlight w:val="yellow"/>
              </w:rPr>
            </w:pPr>
            <w:r w:rsidRPr="00F65947">
              <w:rPr>
                <w:rStyle w:val="HTMLCode"/>
                <w:rFonts w:eastAsiaTheme="minorHAnsi"/>
                <w:color w:val="565656"/>
              </w:rPr>
              <w:t>        </w:t>
            </w:r>
            <w:proofErr w:type="spellStart"/>
            <w:r w:rsidRPr="00F65947">
              <w:rPr>
                <w:rStyle w:val="HTMLCode"/>
                <w:rFonts w:eastAsiaTheme="minorHAnsi"/>
              </w:rPr>
              <w:t>System.out.println</w:t>
            </w:r>
            <w:proofErr w:type="spellEnd"/>
            <w:r w:rsidRPr="00F65947">
              <w:rPr>
                <w:rStyle w:val="HTMLCode"/>
                <w:rFonts w:eastAsiaTheme="minorHAnsi"/>
              </w:rPr>
              <w:t>("Child");</w:t>
            </w:r>
          </w:p>
          <w:p w:rsidR="00F65947" w:rsidRPr="00F65947" w:rsidRDefault="00F65947" w:rsidP="00F65947">
            <w:pPr>
              <w:rPr>
                <w:highlight w:val="yellow"/>
              </w:rPr>
            </w:pPr>
            <w:r w:rsidRPr="00F65947">
              <w:rPr>
                <w:rStyle w:val="HTMLCode"/>
                <w:rFonts w:eastAsiaTheme="minorHAnsi"/>
                <w:color w:val="565656"/>
              </w:rPr>
              <w:t>        </w:t>
            </w:r>
            <w:r w:rsidRPr="00F65947">
              <w:rPr>
                <w:rStyle w:val="HTMLCode"/>
                <w:rFonts w:eastAsiaTheme="minorHAnsi"/>
              </w:rPr>
              <w:t>return</w:t>
            </w:r>
            <w:r w:rsidRPr="00F65947">
              <w:rPr>
                <w:highlight w:val="yellow"/>
              </w:rPr>
              <w:t xml:space="preserve"> </w:t>
            </w:r>
            <w:r w:rsidRPr="00F65947">
              <w:rPr>
                <w:rStyle w:val="HTMLCode"/>
                <w:rFonts w:eastAsiaTheme="minorHAnsi"/>
              </w:rPr>
              <w:t>0;</w:t>
            </w:r>
          </w:p>
          <w:p w:rsidR="00F65947" w:rsidRPr="00F65947" w:rsidRDefault="00F65947" w:rsidP="00F65947">
            <w:pPr>
              <w:rPr>
                <w:highlight w:val="yellow"/>
              </w:rPr>
            </w:pPr>
            <w:r w:rsidRPr="00F65947">
              <w:rPr>
                <w:rStyle w:val="HTMLCode"/>
                <w:rFonts w:eastAsiaTheme="minorHAnsi"/>
                <w:color w:val="565656"/>
              </w:rPr>
              <w:t>    </w:t>
            </w:r>
            <w:r w:rsidRPr="00F65947">
              <w:rPr>
                <w:rStyle w:val="HTMLCode"/>
                <w:rFonts w:eastAsiaTheme="minorHAnsi"/>
              </w:rPr>
              <w:t>}</w:t>
            </w:r>
          </w:p>
          <w:p w:rsidR="00F65947" w:rsidRDefault="00F65947" w:rsidP="00F65947">
            <w:pPr>
              <w:rPr>
                <w:sz w:val="24"/>
                <w:szCs w:val="24"/>
              </w:rPr>
            </w:pPr>
            <w:r w:rsidRPr="00F65947">
              <w:rPr>
                <w:rStyle w:val="HTMLCode"/>
                <w:rFonts w:eastAsiaTheme="minorHAnsi"/>
              </w:rPr>
              <w:t>}</w:t>
            </w:r>
          </w:p>
        </w:tc>
      </w:tr>
    </w:tbl>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lastRenderedPageBreak/>
        <w:t>Answer: </w:t>
      </w:r>
      <w:r>
        <w:rPr>
          <w:rFonts w:ascii="inherit" w:hAnsi="inherit" w:cs="Segoe UI"/>
          <w:color w:val="000000"/>
          <w:sz w:val="21"/>
          <w:szCs w:val="21"/>
        </w:rPr>
        <w:t>Above code will compile successfully and prints </w:t>
      </w:r>
      <w:r>
        <w:rPr>
          <w:rStyle w:val="Strong"/>
          <w:rFonts w:ascii="inherit" w:hAnsi="inherit" w:cs="Segoe UI"/>
          <w:color w:val="000000"/>
          <w:sz w:val="21"/>
          <w:szCs w:val="21"/>
          <w:bdr w:val="none" w:sz="0" w:space="0" w:color="auto" w:frame="1"/>
        </w:rPr>
        <w:t>Child </w:t>
      </w:r>
      <w:r>
        <w:rPr>
          <w:rFonts w:ascii="inherit" w:hAnsi="inherit" w:cs="Segoe UI"/>
          <w:color w:val="000000"/>
          <w:sz w:val="21"/>
          <w:szCs w:val="21"/>
        </w:rPr>
        <w:t>as output. So is different return type allowed in method overriding?</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color w:val="000000"/>
          <w:sz w:val="21"/>
          <w:szCs w:val="21"/>
        </w:rPr>
        <w:t>Well </w:t>
      </w:r>
      <w:r>
        <w:rPr>
          <w:rStyle w:val="HTMLCode"/>
          <w:rFonts w:ascii="Consolas" w:hAnsi="Consolas" w:cs="Consolas"/>
          <w:color w:val="565656"/>
          <w:sz w:val="21"/>
          <w:szCs w:val="21"/>
          <w:bdr w:val="none" w:sz="0" w:space="0" w:color="auto" w:frame="1"/>
          <w:shd w:val="clear" w:color="auto" w:fill="FFFFFF"/>
        </w:rPr>
        <w:t>Number</w:t>
      </w:r>
      <w:r>
        <w:rPr>
          <w:rFonts w:ascii="inherit" w:hAnsi="inherit" w:cs="Segoe UI"/>
          <w:color w:val="000000"/>
          <w:sz w:val="21"/>
          <w:szCs w:val="21"/>
        </w:rPr>
        <w:t> is a parent class of </w:t>
      </w:r>
      <w:hyperlink r:id="rId34" w:history="1">
        <w:r>
          <w:rPr>
            <w:rStyle w:val="Hyperlink"/>
            <w:rFonts w:ascii="inherit" w:hAnsi="inherit" w:cs="Segoe UI"/>
            <w:color w:val="0275D8"/>
            <w:sz w:val="21"/>
            <w:szCs w:val="21"/>
            <w:bdr w:val="none" w:sz="0" w:space="0" w:color="auto" w:frame="1"/>
          </w:rPr>
          <w:t>Integer Wrapper class</w:t>
        </w:r>
      </w:hyperlink>
      <w:r>
        <w:rPr>
          <w:rFonts w:ascii="inherit" w:hAnsi="inherit" w:cs="Segoe UI"/>
          <w:color w:val="000000"/>
          <w:sz w:val="21"/>
          <w:szCs w:val="21"/>
        </w:rPr>
        <w:t>, and that is why above code compiled successfully. They are called covariant return types. You can check Wrapper classes Hierarchy in below image.</w:t>
      </w:r>
    </w:p>
    <w:p w:rsidR="00F65947" w:rsidRDefault="00F65947" w:rsidP="00F65947">
      <w:pPr>
        <w:pStyle w:val="NormalWeb"/>
        <w:shd w:val="clear" w:color="auto" w:fill="FFFFFF"/>
        <w:jc w:val="both"/>
        <w:textAlignment w:val="baseline"/>
        <w:rPr>
          <w:rFonts w:ascii="inherit" w:hAnsi="inherit" w:cs="Segoe UI"/>
          <w:color w:val="000000"/>
          <w:sz w:val="21"/>
          <w:szCs w:val="21"/>
        </w:rPr>
      </w:pPr>
      <w:r>
        <w:rPr>
          <w:rFonts w:ascii="inherit" w:hAnsi="inherit" w:cs="Segoe UI"/>
          <w:noProof/>
          <w:color w:val="000000"/>
          <w:sz w:val="21"/>
          <w:szCs w:val="21"/>
        </w:rPr>
        <w:lastRenderedPageBreak/>
        <w:drawing>
          <wp:inline distT="0" distB="0" distL="0" distR="0">
            <wp:extent cx="6257925" cy="3038475"/>
            <wp:effectExtent l="19050" t="0" r="9525" b="0"/>
            <wp:docPr id="13" name="Picture 13" descr="Wrapper Classes Hierarchy - Method Overrid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apper Classes Hierarchy - Method Overridding"/>
                    <pic:cNvPicPr>
                      <a:picLocks noChangeAspect="1" noChangeArrowheads="1"/>
                    </pic:cNvPicPr>
                  </pic:nvPicPr>
                  <pic:blipFill>
                    <a:blip r:embed="rId35"/>
                    <a:srcRect/>
                    <a:stretch>
                      <a:fillRect/>
                    </a:stretch>
                  </pic:blipFill>
                  <pic:spPr bwMode="auto">
                    <a:xfrm>
                      <a:off x="0" y="0"/>
                      <a:ext cx="6257925" cy="3038475"/>
                    </a:xfrm>
                    <a:prstGeom prst="rect">
                      <a:avLst/>
                    </a:prstGeom>
                    <a:noFill/>
                    <a:ln w="9525">
                      <a:noFill/>
                      <a:miter lim="800000"/>
                      <a:headEnd/>
                      <a:tailEnd/>
                    </a:ln>
                  </pic:spPr>
                </pic:pic>
              </a:graphicData>
            </a:graphic>
          </wp:inline>
        </w:drawing>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color w:val="000000"/>
          <w:sz w:val="21"/>
          <w:szCs w:val="21"/>
        </w:rPr>
        <w:t>The </w:t>
      </w:r>
      <w:r>
        <w:rPr>
          <w:rFonts w:ascii="inherit" w:hAnsi="inherit" w:cs="Segoe UI"/>
          <w:b/>
          <w:bCs/>
          <w:color w:val="000000"/>
          <w:sz w:val="21"/>
          <w:szCs w:val="21"/>
          <w:bdr w:val="none" w:sz="0" w:space="0" w:color="auto" w:frame="1"/>
        </w:rPr>
        <w:t>covariant return types</w:t>
      </w:r>
      <w:r>
        <w:rPr>
          <w:rFonts w:ascii="inherit" w:hAnsi="inherit" w:cs="Segoe UI"/>
          <w:color w:val="000000"/>
          <w:sz w:val="21"/>
          <w:szCs w:val="21"/>
        </w:rPr>
        <w:t> are newly introduced since Java 5.0, and used during </w:t>
      </w:r>
      <w:r>
        <w:rPr>
          <w:rFonts w:ascii="inherit" w:hAnsi="inherit" w:cs="Segoe UI"/>
          <w:b/>
          <w:bCs/>
          <w:color w:val="000000"/>
          <w:sz w:val="21"/>
          <w:szCs w:val="21"/>
          <w:bdr w:val="none" w:sz="0" w:space="0" w:color="auto" w:frame="1"/>
        </w:rPr>
        <w:t>method overriding</w:t>
      </w:r>
      <w:r>
        <w:rPr>
          <w:rFonts w:ascii="inherit" w:hAnsi="inherit" w:cs="Segoe UI"/>
          <w:color w:val="000000"/>
          <w:sz w:val="21"/>
          <w:szCs w:val="21"/>
        </w:rPr>
        <w:t>. </w:t>
      </w:r>
      <w:r>
        <w:rPr>
          <w:rFonts w:ascii="inherit" w:hAnsi="inherit" w:cs="Segoe UI"/>
          <w:b/>
          <w:bCs/>
          <w:color w:val="000000"/>
          <w:sz w:val="21"/>
          <w:szCs w:val="21"/>
          <w:bdr w:val="none" w:sz="0" w:space="0" w:color="auto" w:frame="1"/>
        </w:rPr>
        <w:t>Covariant return type</w:t>
      </w:r>
      <w:r>
        <w:rPr>
          <w:rFonts w:ascii="inherit" w:hAnsi="inherit" w:cs="Segoe UI"/>
          <w:color w:val="000000"/>
          <w:sz w:val="21"/>
          <w:szCs w:val="21"/>
        </w:rPr>
        <w:t> allows us to change the </w:t>
      </w:r>
      <w:r>
        <w:rPr>
          <w:rFonts w:ascii="inherit" w:hAnsi="inherit" w:cs="Segoe UI"/>
          <w:b/>
          <w:bCs/>
          <w:color w:val="000000"/>
          <w:sz w:val="21"/>
          <w:szCs w:val="21"/>
          <w:bdr w:val="none" w:sz="0" w:space="0" w:color="auto" w:frame="1"/>
        </w:rPr>
        <w:t>return type</w:t>
      </w:r>
      <w:r>
        <w:rPr>
          <w:rFonts w:ascii="inherit" w:hAnsi="inherit" w:cs="Segoe UI"/>
          <w:color w:val="000000"/>
          <w:sz w:val="21"/>
          <w:szCs w:val="21"/>
        </w:rPr>
        <w:t> of the </w:t>
      </w:r>
      <w:r>
        <w:rPr>
          <w:rFonts w:ascii="inherit" w:hAnsi="inherit" w:cs="Segoe UI"/>
          <w:b/>
          <w:bCs/>
          <w:color w:val="000000"/>
          <w:sz w:val="21"/>
          <w:szCs w:val="21"/>
          <w:bdr w:val="none" w:sz="0" w:space="0" w:color="auto" w:frame="1"/>
        </w:rPr>
        <w:t>overriding method</w:t>
      </w:r>
      <w:r>
        <w:rPr>
          <w:rFonts w:ascii="inherit" w:hAnsi="inherit" w:cs="Segoe UI"/>
          <w:color w:val="000000"/>
          <w:sz w:val="21"/>
          <w:szCs w:val="21"/>
        </w:rPr>
        <w:t> in the subclass; however this </w:t>
      </w:r>
      <w:r>
        <w:rPr>
          <w:rFonts w:ascii="inherit" w:hAnsi="inherit" w:cs="Segoe UI"/>
          <w:b/>
          <w:bCs/>
          <w:color w:val="000000"/>
          <w:sz w:val="21"/>
          <w:szCs w:val="21"/>
          <w:bdr w:val="none" w:sz="0" w:space="0" w:color="auto" w:frame="1"/>
        </w:rPr>
        <w:t>return type</w:t>
      </w:r>
      <w:r>
        <w:rPr>
          <w:rFonts w:ascii="inherit" w:hAnsi="inherit" w:cs="Segoe UI"/>
          <w:color w:val="000000"/>
          <w:sz w:val="21"/>
          <w:szCs w:val="21"/>
        </w:rPr>
        <w:t> in subclass </w:t>
      </w:r>
      <w:r>
        <w:rPr>
          <w:rFonts w:ascii="inherit" w:hAnsi="inherit" w:cs="Segoe UI"/>
          <w:b/>
          <w:bCs/>
          <w:color w:val="000000"/>
          <w:sz w:val="21"/>
          <w:szCs w:val="21"/>
          <w:bdr w:val="none" w:sz="0" w:space="0" w:color="auto" w:frame="1"/>
        </w:rPr>
        <w:t>method</w:t>
      </w:r>
      <w:r>
        <w:rPr>
          <w:rFonts w:ascii="inherit" w:hAnsi="inherit" w:cs="Segoe UI"/>
          <w:color w:val="000000"/>
          <w:sz w:val="21"/>
          <w:szCs w:val="21"/>
        </w:rPr>
        <w:t> must be a subtype of super class </w:t>
      </w:r>
      <w:r>
        <w:rPr>
          <w:rFonts w:ascii="inherit" w:hAnsi="inherit" w:cs="Segoe UI"/>
          <w:b/>
          <w:bCs/>
          <w:color w:val="000000"/>
          <w:sz w:val="21"/>
          <w:szCs w:val="21"/>
          <w:bdr w:val="none" w:sz="0" w:space="0" w:color="auto" w:frame="1"/>
        </w:rPr>
        <w:t>method return type</w:t>
      </w:r>
      <w:r>
        <w:rPr>
          <w:rFonts w:ascii="inherit" w:hAnsi="inherit" w:cs="Segoe UI"/>
          <w:color w:val="000000"/>
          <w:sz w:val="21"/>
          <w:szCs w:val="21"/>
        </w:rPr>
        <w:t>. </w:t>
      </w:r>
    </w:p>
    <w:p w:rsidR="00F65947" w:rsidRDefault="00F65947" w:rsidP="00F65947">
      <w:pPr>
        <w:pStyle w:val="NormalWeb"/>
        <w:shd w:val="clear" w:color="auto" w:fill="FFFFFF"/>
        <w:jc w:val="both"/>
        <w:textAlignment w:val="baseline"/>
        <w:rPr>
          <w:rFonts w:ascii="inherit" w:hAnsi="inherit" w:cs="Segoe UI"/>
          <w:color w:val="000000"/>
          <w:sz w:val="21"/>
          <w:szCs w:val="21"/>
        </w:rPr>
      </w:pPr>
      <w:r>
        <w:rPr>
          <w:rFonts w:ascii="inherit" w:hAnsi="inherit" w:cs="Segoe UI"/>
          <w:color w:val="000000"/>
          <w:sz w:val="21"/>
          <w:szCs w:val="21"/>
        </w:rPr>
        <w:t>Below two combinations will give you compile time errors:</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color w:val="000000"/>
          <w:sz w:val="21"/>
          <w:szCs w:val="21"/>
        </w:rPr>
        <w:t xml:space="preserve">1) Parent class method return </w:t>
      </w:r>
      <w:proofErr w:type="gramStart"/>
      <w:r>
        <w:rPr>
          <w:rFonts w:ascii="inherit" w:hAnsi="inherit" w:cs="Segoe UI"/>
          <w:color w:val="000000"/>
          <w:sz w:val="21"/>
          <w:szCs w:val="21"/>
        </w:rPr>
        <w:t>type :</w:t>
      </w:r>
      <w:proofErr w:type="gramEnd"/>
      <w:r>
        <w:rPr>
          <w:rFonts w:ascii="inherit" w:hAnsi="inherit" w:cs="Segoe UI"/>
          <w:color w:val="000000"/>
          <w:sz w:val="21"/>
          <w:szCs w:val="21"/>
        </w:rPr>
        <w:t> </w:t>
      </w:r>
      <w:r>
        <w:rPr>
          <w:rStyle w:val="HTMLCode"/>
          <w:rFonts w:ascii="Consolas" w:hAnsi="Consolas" w:cs="Consolas"/>
          <w:color w:val="565656"/>
          <w:sz w:val="21"/>
          <w:szCs w:val="21"/>
          <w:bdr w:val="none" w:sz="0" w:space="0" w:color="auto" w:frame="1"/>
          <w:shd w:val="clear" w:color="auto" w:fill="FFFFFF"/>
        </w:rPr>
        <w:t>Integer</w:t>
      </w:r>
      <w:r>
        <w:rPr>
          <w:rFonts w:ascii="inherit" w:hAnsi="inherit" w:cs="Segoe UI"/>
          <w:color w:val="000000"/>
          <w:sz w:val="21"/>
          <w:szCs w:val="21"/>
        </w:rPr>
        <w:t>, </w:t>
      </w:r>
      <w:r>
        <w:rPr>
          <w:rFonts w:ascii="inherit" w:hAnsi="inherit" w:cs="Segoe UI"/>
          <w:color w:val="000000"/>
          <w:sz w:val="21"/>
          <w:szCs w:val="21"/>
        </w:rPr>
        <w:br/>
        <w:t>     Child class method return type : </w:t>
      </w:r>
      <w:r>
        <w:rPr>
          <w:rStyle w:val="HTMLCode"/>
          <w:rFonts w:ascii="Consolas" w:hAnsi="Consolas" w:cs="Consolas"/>
          <w:color w:val="565656"/>
          <w:sz w:val="21"/>
          <w:szCs w:val="21"/>
          <w:bdr w:val="none" w:sz="0" w:space="0" w:color="auto" w:frame="1"/>
          <w:shd w:val="clear" w:color="auto" w:fill="FFFFFF"/>
        </w:rPr>
        <w:t>Number</w:t>
      </w:r>
      <w:r>
        <w:rPr>
          <w:rFonts w:ascii="inherit" w:hAnsi="inherit" w:cs="Segoe UI"/>
          <w:color w:val="000000"/>
          <w:sz w:val="21"/>
          <w:szCs w:val="21"/>
        </w:rPr>
        <w:t> or </w:t>
      </w:r>
      <w:r>
        <w:rPr>
          <w:rStyle w:val="HTMLCode"/>
          <w:rFonts w:ascii="Consolas" w:hAnsi="Consolas" w:cs="Consolas"/>
          <w:color w:val="565656"/>
          <w:sz w:val="21"/>
          <w:szCs w:val="21"/>
          <w:bdr w:val="none" w:sz="0" w:space="0" w:color="auto" w:frame="1"/>
          <w:shd w:val="clear" w:color="auto" w:fill="FFFFFF"/>
        </w:rPr>
        <w:t>Long</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color w:val="000000"/>
          <w:sz w:val="21"/>
          <w:szCs w:val="21"/>
        </w:rPr>
        <w:t xml:space="preserve">2) Parent class method return </w:t>
      </w:r>
      <w:proofErr w:type="gramStart"/>
      <w:r>
        <w:rPr>
          <w:rFonts w:ascii="inherit" w:hAnsi="inherit" w:cs="Segoe UI"/>
          <w:color w:val="000000"/>
          <w:sz w:val="21"/>
          <w:szCs w:val="21"/>
        </w:rPr>
        <w:t>type :</w:t>
      </w:r>
      <w:proofErr w:type="gramEnd"/>
      <w:r>
        <w:rPr>
          <w:rFonts w:ascii="inherit" w:hAnsi="inherit" w:cs="Segoe UI"/>
          <w:color w:val="000000"/>
          <w:sz w:val="21"/>
          <w:szCs w:val="21"/>
        </w:rPr>
        <w:t> </w:t>
      </w:r>
      <w:r>
        <w:rPr>
          <w:rStyle w:val="HTMLCode"/>
          <w:rFonts w:ascii="Consolas" w:hAnsi="Consolas" w:cs="Consolas"/>
          <w:color w:val="565656"/>
          <w:sz w:val="21"/>
          <w:szCs w:val="21"/>
          <w:bdr w:val="none" w:sz="0" w:space="0" w:color="auto" w:frame="1"/>
          <w:shd w:val="clear" w:color="auto" w:fill="FFFFFF"/>
        </w:rPr>
        <w:t>String</w:t>
      </w:r>
      <w:r>
        <w:rPr>
          <w:rFonts w:ascii="inherit" w:hAnsi="inherit" w:cs="Segoe UI"/>
          <w:color w:val="000000"/>
          <w:sz w:val="21"/>
          <w:szCs w:val="21"/>
        </w:rPr>
        <w:t>, </w:t>
      </w:r>
      <w:r>
        <w:rPr>
          <w:rFonts w:ascii="inherit" w:hAnsi="inherit" w:cs="Segoe UI"/>
          <w:color w:val="000000"/>
          <w:sz w:val="21"/>
          <w:szCs w:val="21"/>
        </w:rPr>
        <w:br/>
        <w:t>     Child class method return type : </w:t>
      </w:r>
      <w:r>
        <w:rPr>
          <w:rStyle w:val="HTMLCode"/>
          <w:rFonts w:ascii="Consolas" w:hAnsi="Consolas" w:cs="Consolas"/>
          <w:color w:val="565656"/>
          <w:sz w:val="21"/>
          <w:szCs w:val="21"/>
          <w:bdr w:val="none" w:sz="0" w:space="0" w:color="auto" w:frame="1"/>
          <w:shd w:val="clear" w:color="auto" w:fill="FFFFFF"/>
        </w:rPr>
        <w:t>Number</w:t>
      </w:r>
      <w:r>
        <w:rPr>
          <w:rFonts w:ascii="inherit" w:hAnsi="inherit" w:cs="Segoe UI"/>
          <w:color w:val="000000"/>
          <w:sz w:val="21"/>
          <w:szCs w:val="21"/>
        </w:rPr>
        <w:t> or </w:t>
      </w:r>
      <w:r>
        <w:rPr>
          <w:rStyle w:val="HTMLCode"/>
          <w:rFonts w:ascii="Consolas" w:hAnsi="Consolas" w:cs="Consolas"/>
          <w:color w:val="565656"/>
          <w:sz w:val="21"/>
          <w:szCs w:val="21"/>
          <w:bdr w:val="none" w:sz="0" w:space="0" w:color="auto" w:frame="1"/>
          <w:shd w:val="clear" w:color="auto" w:fill="FFFFFF"/>
        </w:rPr>
        <w:t>Long</w:t>
      </w:r>
    </w:p>
    <w:p w:rsidR="00F65947" w:rsidRDefault="00F65947" w:rsidP="00F65947">
      <w:pPr>
        <w:shd w:val="clear" w:color="auto" w:fill="FFFFFF"/>
        <w:textAlignment w:val="baseline"/>
        <w:rPr>
          <w:rFonts w:ascii="inherit" w:hAnsi="inherit" w:cs="Segoe UI"/>
          <w:color w:val="000000"/>
          <w:sz w:val="20"/>
          <w:szCs w:val="20"/>
        </w:rPr>
      </w:pPr>
      <w:r>
        <w:rPr>
          <w:rFonts w:ascii="inherit" w:hAnsi="inherit" w:cs="Segoe UI"/>
          <w:color w:val="000000"/>
          <w:sz w:val="20"/>
          <w:szCs w:val="20"/>
        </w:rPr>
        <w:pict>
          <v:rect id="_x0000_i1036" style="width:0;height:0" o:hralign="center" o:hrstd="t" o:hr="t" fillcolor="#a0a0a0" stroked="f"/>
        </w:pict>
      </w:r>
    </w:p>
    <w:p w:rsidR="00F65947" w:rsidRDefault="00F65947" w:rsidP="00F65947">
      <w:pPr>
        <w:pStyle w:val="Heading2"/>
        <w:shd w:val="clear" w:color="auto" w:fill="FFFFFF"/>
        <w:spacing w:before="0" w:beforeAutospacing="0" w:after="0" w:afterAutospacing="0"/>
        <w:textAlignment w:val="baseline"/>
        <w:rPr>
          <w:rFonts w:ascii="inherit" w:hAnsi="inherit" w:cs="Segoe UI"/>
          <w:color w:val="000000"/>
          <w:sz w:val="29"/>
          <w:szCs w:val="29"/>
        </w:rPr>
      </w:pPr>
      <w:bookmarkStart w:id="18" w:name="MethodParameters"/>
      <w:r>
        <w:rPr>
          <w:rFonts w:ascii="inherit" w:hAnsi="inherit" w:cs="Segoe UI"/>
          <w:color w:val="000000"/>
          <w:sz w:val="29"/>
          <w:szCs w:val="29"/>
          <w:bdr w:val="none" w:sz="0" w:space="0" w:color="auto" w:frame="1"/>
        </w:rPr>
        <w:t>Method Parameters</w:t>
      </w:r>
      <w:bookmarkEnd w:id="18"/>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t>Question 11) </w:t>
      </w:r>
      <w:r>
        <w:rPr>
          <w:rFonts w:ascii="inherit" w:hAnsi="inherit" w:cs="Segoe UI"/>
          <w:color w:val="000000"/>
          <w:sz w:val="21"/>
          <w:szCs w:val="21"/>
        </w:rPr>
        <w:t>Here are the last two questions of this article. Guess the output of below code:</w:t>
      </w:r>
    </w:p>
    <w:p w:rsidR="000202E3" w:rsidRPr="000202E3" w:rsidRDefault="000202E3" w:rsidP="00F65947">
      <w:pPr>
        <w:pStyle w:val="NormalWeb"/>
        <w:shd w:val="clear" w:color="auto" w:fill="FFFFFF"/>
        <w:spacing w:before="0" w:after="0"/>
        <w:jc w:val="both"/>
        <w:textAlignment w:val="baseline"/>
        <w:rPr>
          <w:rFonts w:ascii="inherit" w:hAnsi="inherit" w:cs="Segoe UI"/>
          <w:color w:val="000000"/>
          <w:sz w:val="36"/>
          <w:szCs w:val="36"/>
        </w:rPr>
      </w:pPr>
      <w:r w:rsidRPr="000202E3">
        <w:rPr>
          <w:rFonts w:ascii="inherit" w:hAnsi="inherit" w:cs="Segoe UI"/>
          <w:color w:val="000000"/>
          <w:sz w:val="36"/>
          <w:szCs w:val="36"/>
        </w:rPr>
        <w:t>//</w:t>
      </w:r>
      <w:proofErr w:type="spellStart"/>
      <w:r w:rsidRPr="000202E3">
        <w:rPr>
          <w:rFonts w:ascii="inherit" w:hAnsi="inherit" w:cs="Segoe UI"/>
          <w:color w:val="000000"/>
          <w:sz w:val="36"/>
          <w:szCs w:val="36"/>
        </w:rPr>
        <w:t>its</w:t>
      </w:r>
      <w:proofErr w:type="spellEnd"/>
      <w:r w:rsidRPr="000202E3">
        <w:rPr>
          <w:rFonts w:ascii="inherit" w:hAnsi="inherit" w:cs="Segoe UI"/>
          <w:color w:val="000000"/>
          <w:sz w:val="36"/>
          <w:szCs w:val="36"/>
        </w:rPr>
        <w:t xml:space="preserve"> not overriding</w:t>
      </w:r>
    </w:p>
    <w:tbl>
      <w:tblPr>
        <w:tblW w:w="12450" w:type="dxa"/>
        <w:tblCellMar>
          <w:left w:w="0" w:type="dxa"/>
          <w:right w:w="0" w:type="dxa"/>
        </w:tblCellMar>
        <w:tblLook w:val="04A0"/>
      </w:tblPr>
      <w:tblGrid>
        <w:gridCol w:w="555"/>
        <w:gridCol w:w="11895"/>
      </w:tblGrid>
      <w:tr w:rsidR="00F65947" w:rsidTr="00F65947">
        <w:tc>
          <w:tcPr>
            <w:tcW w:w="0" w:type="auto"/>
            <w:vAlign w:val="center"/>
            <w:hideMark/>
          </w:tcPr>
          <w:p w:rsidR="00F65947" w:rsidRDefault="00F65947" w:rsidP="00F65947">
            <w:pPr>
              <w:rPr>
                <w:sz w:val="24"/>
                <w:szCs w:val="24"/>
              </w:rPr>
            </w:pPr>
          </w:p>
        </w:tc>
        <w:tc>
          <w:tcPr>
            <w:tcW w:w="11895" w:type="dxa"/>
            <w:vAlign w:val="center"/>
            <w:hideMark/>
          </w:tcPr>
          <w:p w:rsidR="00F65947" w:rsidRDefault="00F65947" w:rsidP="00F65947">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PumpkinDemo</w:t>
            </w:r>
            <w:proofErr w:type="spellEnd"/>
            <w:r>
              <w:rPr>
                <w:rStyle w:val="HTMLCode"/>
                <w:rFonts w:eastAsiaTheme="minorHAnsi"/>
              </w:rPr>
              <w:t xml:space="preserve"> {</w:t>
            </w:r>
          </w:p>
          <w:p w:rsidR="00F65947" w:rsidRDefault="00F65947" w:rsidP="00F65947">
            <w:r>
              <w:t> </w:t>
            </w:r>
            <w:r>
              <w:rPr>
                <w:rStyle w:val="HTMLCode"/>
                <w:rFonts w:eastAsiaTheme="minorHAnsi"/>
                <w:color w:val="565656"/>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w:t>
            </w:r>
          </w:p>
          <w:p w:rsidR="00F65947" w:rsidRDefault="00F65947" w:rsidP="00F65947">
            <w:r>
              <w:rPr>
                <w:rStyle w:val="HTMLCode"/>
                <w:rFonts w:eastAsiaTheme="minorHAnsi"/>
                <w:color w:val="565656"/>
              </w:rPr>
              <w:t>        </w:t>
            </w:r>
            <w:r w:rsidRPr="000202E3">
              <w:rPr>
                <w:rStyle w:val="HTMLCode"/>
                <w:rFonts w:eastAsiaTheme="minorHAnsi"/>
                <w:highlight w:val="cyan"/>
              </w:rPr>
              <w:t>Parent p = new</w:t>
            </w:r>
            <w:r w:rsidRPr="000202E3">
              <w:rPr>
                <w:highlight w:val="cyan"/>
              </w:rPr>
              <w:t xml:space="preserve"> </w:t>
            </w:r>
            <w:r w:rsidRPr="000202E3">
              <w:rPr>
                <w:rStyle w:val="HTMLCode"/>
                <w:rFonts w:eastAsiaTheme="minorHAnsi"/>
                <w:highlight w:val="cyan"/>
              </w:rPr>
              <w:t>Child();</w:t>
            </w:r>
          </w:p>
          <w:p w:rsidR="00F65947" w:rsidRDefault="00F65947" w:rsidP="00F65947">
            <w:r>
              <w:rPr>
                <w:rStyle w:val="HTMLCode"/>
                <w:rFonts w:eastAsiaTheme="minorHAnsi"/>
                <w:color w:val="565656"/>
              </w:rPr>
              <w:t>        </w:t>
            </w:r>
            <w:proofErr w:type="spellStart"/>
            <w:r>
              <w:rPr>
                <w:rStyle w:val="HTMLCode"/>
                <w:rFonts w:eastAsiaTheme="minorHAnsi"/>
              </w:rPr>
              <w:t>p.testMethod</w:t>
            </w:r>
            <w:proofErr w:type="spellEnd"/>
            <w:r>
              <w:rPr>
                <w:rStyle w:val="HTMLCode"/>
                <w:rFonts w:eastAsiaTheme="minorHAnsi"/>
              </w:rPr>
              <w:t>(0);</w:t>
            </w:r>
          </w:p>
          <w:p w:rsidR="00F65947" w:rsidRDefault="00F65947" w:rsidP="00F65947">
            <w:r>
              <w:rPr>
                <w:rStyle w:val="HTMLCode"/>
                <w:rFonts w:eastAsiaTheme="minorHAnsi"/>
                <w:color w:val="565656"/>
              </w:rPr>
              <w:t>    </w:t>
            </w:r>
            <w:r>
              <w:rPr>
                <w:rStyle w:val="HTMLCode"/>
                <w:rFonts w:eastAsiaTheme="minorHAnsi"/>
              </w:rPr>
              <w:t>}</w:t>
            </w:r>
          </w:p>
          <w:p w:rsidR="00F65947" w:rsidRDefault="00F65947" w:rsidP="00F65947">
            <w:r>
              <w:rPr>
                <w:rStyle w:val="HTMLCode"/>
                <w:rFonts w:eastAsiaTheme="minorHAnsi"/>
              </w:rPr>
              <w:lastRenderedPageBreak/>
              <w:t>}</w:t>
            </w:r>
          </w:p>
          <w:p w:rsidR="00F65947" w:rsidRDefault="00F65947" w:rsidP="00F65947">
            <w:r>
              <w:t> </w:t>
            </w:r>
          </w:p>
          <w:p w:rsidR="00F65947" w:rsidRDefault="00F65947" w:rsidP="00F65947">
            <w:r>
              <w:rPr>
                <w:rStyle w:val="HTMLCode"/>
                <w:rFonts w:eastAsiaTheme="minorHAnsi"/>
              </w:rPr>
              <w:t>class</w:t>
            </w:r>
            <w:r>
              <w:t xml:space="preserve"> </w:t>
            </w:r>
            <w:r>
              <w:rPr>
                <w:rStyle w:val="HTMLCode"/>
                <w:rFonts w:eastAsiaTheme="minorHAnsi"/>
              </w:rPr>
              <w:t>Parent{</w:t>
            </w:r>
          </w:p>
          <w:p w:rsidR="00F65947" w:rsidRDefault="00F65947" w:rsidP="00F65947">
            <w:r>
              <w:rPr>
                <w:rStyle w:val="HTMLCode"/>
                <w:rFonts w:eastAsiaTheme="minorHAnsi"/>
                <w:color w:val="565656"/>
              </w:rPr>
              <w:t>    </w:t>
            </w:r>
            <w:r w:rsidRPr="000202E3">
              <w:rPr>
                <w:rStyle w:val="HTMLCode"/>
                <w:rFonts w:eastAsiaTheme="minorHAnsi"/>
                <w:highlight w:val="yellow"/>
              </w:rPr>
              <w:t>public</w:t>
            </w:r>
            <w:r w:rsidRPr="000202E3">
              <w:rPr>
                <w:highlight w:val="yellow"/>
              </w:rPr>
              <w:t xml:space="preserve"> </w:t>
            </w:r>
            <w:r w:rsidRPr="000202E3">
              <w:rPr>
                <w:rStyle w:val="HTMLCode"/>
                <w:rFonts w:eastAsiaTheme="minorHAnsi"/>
                <w:highlight w:val="yellow"/>
              </w:rPr>
              <w:t>void</w:t>
            </w:r>
            <w:r w:rsidRPr="000202E3">
              <w:rPr>
                <w:highlight w:val="yellow"/>
              </w:rPr>
              <w:t xml:space="preserve"> </w:t>
            </w:r>
            <w:proofErr w:type="spellStart"/>
            <w:r w:rsidRPr="000202E3">
              <w:rPr>
                <w:rStyle w:val="HTMLCode"/>
                <w:rFonts w:eastAsiaTheme="minorHAnsi"/>
                <w:highlight w:val="yellow"/>
              </w:rPr>
              <w:t>testMethod</w:t>
            </w:r>
            <w:proofErr w:type="spellEnd"/>
            <w:r w:rsidRPr="000202E3">
              <w:rPr>
                <w:rStyle w:val="HTMLCode"/>
                <w:rFonts w:eastAsiaTheme="minorHAnsi"/>
                <w:highlight w:val="yellow"/>
              </w:rPr>
              <w:t>(Number n)</w:t>
            </w:r>
          </w:p>
          <w:p w:rsidR="00F65947" w:rsidRDefault="00F65947" w:rsidP="00F65947">
            <w:r>
              <w:rPr>
                <w:rStyle w:val="HTMLCode"/>
                <w:rFonts w:eastAsiaTheme="minorHAnsi"/>
                <w:color w:val="565656"/>
              </w:rPr>
              <w:t>    </w:t>
            </w:r>
            <w:r>
              <w:rPr>
                <w:rStyle w:val="HTMLCode"/>
                <w:rFonts w:eastAsiaTheme="minorHAnsi"/>
              </w:rPr>
              <w:t>{</w:t>
            </w:r>
          </w:p>
          <w:p w:rsidR="00F65947" w:rsidRDefault="00F65947" w:rsidP="00F65947">
            <w:r>
              <w:rPr>
                <w:rStyle w:val="HTMLCode"/>
                <w:rFonts w:eastAsiaTheme="minorHAnsi"/>
                <w:color w:val="565656"/>
              </w:rPr>
              <w:t>        </w:t>
            </w:r>
            <w:proofErr w:type="spellStart"/>
            <w:r>
              <w:rPr>
                <w:rStyle w:val="HTMLCode"/>
                <w:rFonts w:eastAsiaTheme="minorHAnsi"/>
              </w:rPr>
              <w:t>System.out.println</w:t>
            </w:r>
            <w:proofErr w:type="spellEnd"/>
            <w:r>
              <w:rPr>
                <w:rStyle w:val="HTMLCode"/>
                <w:rFonts w:eastAsiaTheme="minorHAnsi"/>
              </w:rPr>
              <w:t>("Parent");</w:t>
            </w:r>
          </w:p>
          <w:p w:rsidR="00F65947" w:rsidRDefault="00F65947" w:rsidP="00F65947">
            <w:r>
              <w:rPr>
                <w:rStyle w:val="HTMLCode"/>
                <w:rFonts w:eastAsiaTheme="minorHAnsi"/>
                <w:color w:val="565656"/>
              </w:rPr>
              <w:t>    </w:t>
            </w:r>
            <w:r>
              <w:rPr>
                <w:rStyle w:val="HTMLCode"/>
                <w:rFonts w:eastAsiaTheme="minorHAnsi"/>
              </w:rPr>
              <w:t>}</w:t>
            </w:r>
          </w:p>
          <w:p w:rsidR="00F65947" w:rsidRDefault="00F65947" w:rsidP="00F65947">
            <w:r>
              <w:rPr>
                <w:rStyle w:val="HTMLCode"/>
                <w:rFonts w:eastAsiaTheme="minorHAnsi"/>
              </w:rPr>
              <w:t>}</w:t>
            </w:r>
          </w:p>
          <w:p w:rsidR="00F65947" w:rsidRDefault="00F65947" w:rsidP="00F65947">
            <w:r>
              <w:t> </w:t>
            </w:r>
          </w:p>
          <w:p w:rsidR="00F65947" w:rsidRDefault="00F65947" w:rsidP="00F65947">
            <w:r>
              <w:rPr>
                <w:rStyle w:val="HTMLCode"/>
                <w:rFonts w:eastAsiaTheme="minorHAnsi"/>
              </w:rPr>
              <w:t>class</w:t>
            </w:r>
            <w:r>
              <w:t xml:space="preserve"> </w:t>
            </w:r>
            <w:r>
              <w:rPr>
                <w:rStyle w:val="HTMLCode"/>
                <w:rFonts w:eastAsiaTheme="minorHAnsi"/>
              </w:rPr>
              <w:t>Child extends</w:t>
            </w:r>
            <w:r>
              <w:t xml:space="preserve"> </w:t>
            </w:r>
            <w:r>
              <w:rPr>
                <w:rStyle w:val="HTMLCode"/>
                <w:rFonts w:eastAsiaTheme="minorHAnsi"/>
              </w:rPr>
              <w:t>Parent{</w:t>
            </w:r>
          </w:p>
          <w:p w:rsidR="00F65947" w:rsidRDefault="00F65947" w:rsidP="00F65947">
            <w:r>
              <w:rPr>
                <w:rStyle w:val="HTMLCode"/>
                <w:rFonts w:eastAsiaTheme="minorHAnsi"/>
                <w:color w:val="565656"/>
              </w:rPr>
              <w:t>    </w:t>
            </w:r>
            <w:r>
              <w:rPr>
                <w:rStyle w:val="HTMLCode"/>
                <w:rFonts w:eastAsiaTheme="minorHAnsi"/>
              </w:rPr>
              <w:t>public</w:t>
            </w:r>
            <w:r>
              <w:t xml:space="preserve"> </w:t>
            </w:r>
            <w:r>
              <w:rPr>
                <w:rStyle w:val="HTMLCode"/>
                <w:rFonts w:eastAsiaTheme="minorHAnsi"/>
              </w:rPr>
              <w:t>void</w:t>
            </w:r>
            <w:r>
              <w:t xml:space="preserve"> </w:t>
            </w:r>
            <w:proofErr w:type="spellStart"/>
            <w:r w:rsidRPr="000202E3">
              <w:rPr>
                <w:rStyle w:val="HTMLCode"/>
                <w:rFonts w:eastAsiaTheme="minorHAnsi"/>
                <w:highlight w:val="yellow"/>
              </w:rPr>
              <w:t>testMethod</w:t>
            </w:r>
            <w:proofErr w:type="spellEnd"/>
            <w:r w:rsidRPr="000202E3">
              <w:rPr>
                <w:rStyle w:val="HTMLCode"/>
                <w:rFonts w:eastAsiaTheme="minorHAnsi"/>
                <w:highlight w:val="yellow"/>
              </w:rPr>
              <w:t>(Integer n)</w:t>
            </w:r>
            <w:r>
              <w:rPr>
                <w:rStyle w:val="HTMLCode"/>
                <w:rFonts w:eastAsiaTheme="minorHAnsi"/>
              </w:rPr>
              <w:t xml:space="preserve"> </w:t>
            </w:r>
          </w:p>
          <w:p w:rsidR="00F65947" w:rsidRDefault="00F65947" w:rsidP="00F65947">
            <w:r>
              <w:rPr>
                <w:rStyle w:val="HTMLCode"/>
                <w:rFonts w:eastAsiaTheme="minorHAnsi"/>
                <w:color w:val="565656"/>
              </w:rPr>
              <w:t>    </w:t>
            </w:r>
            <w:r>
              <w:rPr>
                <w:rStyle w:val="HTMLCode"/>
                <w:rFonts w:eastAsiaTheme="minorHAnsi"/>
              </w:rPr>
              <w:t>{</w:t>
            </w:r>
          </w:p>
          <w:p w:rsidR="00F65947" w:rsidRDefault="00F65947" w:rsidP="00F65947">
            <w:r>
              <w:rPr>
                <w:rStyle w:val="HTMLCode"/>
                <w:rFonts w:eastAsiaTheme="minorHAnsi"/>
                <w:color w:val="565656"/>
              </w:rPr>
              <w:t>        </w:t>
            </w:r>
            <w:proofErr w:type="spellStart"/>
            <w:r>
              <w:rPr>
                <w:rStyle w:val="HTMLCode"/>
                <w:rFonts w:eastAsiaTheme="minorHAnsi"/>
              </w:rPr>
              <w:t>System.out.println</w:t>
            </w:r>
            <w:proofErr w:type="spellEnd"/>
            <w:r>
              <w:rPr>
                <w:rStyle w:val="HTMLCode"/>
                <w:rFonts w:eastAsiaTheme="minorHAnsi"/>
              </w:rPr>
              <w:t>("Child");</w:t>
            </w:r>
          </w:p>
          <w:p w:rsidR="00F65947" w:rsidRDefault="00F65947" w:rsidP="00F65947">
            <w:r>
              <w:rPr>
                <w:rStyle w:val="HTMLCode"/>
                <w:rFonts w:eastAsiaTheme="minorHAnsi"/>
                <w:color w:val="565656"/>
              </w:rPr>
              <w:t>    </w:t>
            </w:r>
            <w:r>
              <w:rPr>
                <w:rStyle w:val="HTMLCode"/>
                <w:rFonts w:eastAsiaTheme="minorHAnsi"/>
              </w:rPr>
              <w:t>}</w:t>
            </w:r>
          </w:p>
          <w:p w:rsidR="00F65947" w:rsidRDefault="00F65947" w:rsidP="00F65947">
            <w:pPr>
              <w:rPr>
                <w:sz w:val="24"/>
                <w:szCs w:val="24"/>
              </w:rPr>
            </w:pPr>
            <w:r>
              <w:rPr>
                <w:rStyle w:val="HTMLCode"/>
                <w:rFonts w:eastAsiaTheme="minorHAnsi"/>
              </w:rPr>
              <w:t>}</w:t>
            </w:r>
          </w:p>
        </w:tc>
      </w:tr>
    </w:tbl>
    <w:p w:rsidR="00F65947" w:rsidRDefault="00F65947" w:rsidP="00F65947">
      <w:pPr>
        <w:pStyle w:val="NormalWeb"/>
        <w:shd w:val="clear" w:color="auto" w:fill="FFFFFF"/>
        <w:jc w:val="both"/>
        <w:textAlignment w:val="baseline"/>
        <w:rPr>
          <w:rFonts w:ascii="inherit" w:hAnsi="inherit" w:cs="Segoe UI"/>
          <w:color w:val="000000"/>
          <w:sz w:val="21"/>
          <w:szCs w:val="21"/>
        </w:rPr>
      </w:pPr>
      <w:r w:rsidRPr="000202E3">
        <w:rPr>
          <w:rFonts w:ascii="inherit" w:hAnsi="inherit" w:cs="Segoe UI"/>
          <w:color w:val="000000"/>
          <w:sz w:val="21"/>
          <w:szCs w:val="21"/>
          <w:highlight w:val="green"/>
        </w:rPr>
        <w:lastRenderedPageBreak/>
        <w:t>Confused? Does java allows covariant method parameters? Is this method overriding?</w:t>
      </w:r>
    </w:p>
    <w:p w:rsidR="00F65947" w:rsidRPr="000202E3" w:rsidRDefault="00F65947" w:rsidP="00F65947">
      <w:pPr>
        <w:pStyle w:val="NormalWeb"/>
        <w:shd w:val="clear" w:color="auto" w:fill="FFFFFF"/>
        <w:spacing w:before="0" w:after="0"/>
        <w:jc w:val="both"/>
        <w:textAlignment w:val="baseline"/>
        <w:rPr>
          <w:rFonts w:ascii="inherit" w:hAnsi="inherit" w:cs="Segoe UI"/>
          <w:color w:val="000000"/>
          <w:sz w:val="21"/>
          <w:szCs w:val="21"/>
          <w:highlight w:val="yellow"/>
        </w:rPr>
      </w:pPr>
      <w:r w:rsidRPr="000202E3">
        <w:rPr>
          <w:rStyle w:val="Strong"/>
          <w:rFonts w:ascii="inherit" w:hAnsi="inherit" w:cs="Segoe UI"/>
          <w:color w:val="000000"/>
          <w:sz w:val="21"/>
          <w:szCs w:val="21"/>
          <w:highlight w:val="yellow"/>
          <w:bdr w:val="none" w:sz="0" w:space="0" w:color="auto" w:frame="1"/>
        </w:rPr>
        <w:t>Answer: </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sidRPr="000202E3">
        <w:rPr>
          <w:rFonts w:ascii="inherit" w:hAnsi="inherit" w:cs="Segoe UI"/>
          <w:color w:val="000000"/>
          <w:sz w:val="21"/>
          <w:szCs w:val="21"/>
          <w:highlight w:val="yellow"/>
        </w:rPr>
        <w:t>Well, compiler will consider both of above methods as different methods and it is not method overriding. Above program will give priority to </w:t>
      </w:r>
      <w:r w:rsidRPr="000202E3">
        <w:rPr>
          <w:rStyle w:val="HTMLCode"/>
          <w:rFonts w:ascii="Consolas" w:hAnsi="Consolas" w:cs="Consolas"/>
          <w:color w:val="565656"/>
          <w:sz w:val="21"/>
          <w:szCs w:val="21"/>
          <w:highlight w:val="yellow"/>
          <w:bdr w:val="none" w:sz="0" w:space="0" w:color="auto" w:frame="1"/>
          <w:shd w:val="clear" w:color="auto" w:fill="FFFFFF"/>
        </w:rPr>
        <w:t>Parent</w:t>
      </w:r>
      <w:r w:rsidRPr="000202E3">
        <w:rPr>
          <w:rFonts w:ascii="inherit" w:hAnsi="inherit" w:cs="Segoe UI"/>
          <w:color w:val="000000"/>
          <w:sz w:val="21"/>
          <w:szCs w:val="21"/>
          <w:highlight w:val="yellow"/>
        </w:rPr>
        <w:t> class </w:t>
      </w:r>
      <w:proofErr w:type="spellStart"/>
      <w:proofErr w:type="gramStart"/>
      <w:r w:rsidRPr="000202E3">
        <w:rPr>
          <w:rStyle w:val="HTMLCode"/>
          <w:rFonts w:ascii="Consolas" w:hAnsi="Consolas" w:cs="Consolas"/>
          <w:color w:val="565656"/>
          <w:sz w:val="21"/>
          <w:szCs w:val="21"/>
          <w:highlight w:val="yellow"/>
          <w:bdr w:val="none" w:sz="0" w:space="0" w:color="auto" w:frame="1"/>
          <w:shd w:val="clear" w:color="auto" w:fill="FFFFFF"/>
        </w:rPr>
        <w:t>testMethod</w:t>
      </w:r>
      <w:proofErr w:type="spellEnd"/>
      <w:r w:rsidRPr="000202E3">
        <w:rPr>
          <w:rStyle w:val="HTMLCode"/>
          <w:rFonts w:ascii="Consolas" w:hAnsi="Consolas" w:cs="Consolas"/>
          <w:color w:val="565656"/>
          <w:sz w:val="21"/>
          <w:szCs w:val="21"/>
          <w:highlight w:val="yellow"/>
          <w:bdr w:val="none" w:sz="0" w:space="0" w:color="auto" w:frame="1"/>
          <w:shd w:val="clear" w:color="auto" w:fill="FFFFFF"/>
        </w:rPr>
        <w:t>(</w:t>
      </w:r>
      <w:proofErr w:type="gramEnd"/>
      <w:r w:rsidRPr="000202E3">
        <w:rPr>
          <w:rStyle w:val="HTMLCode"/>
          <w:rFonts w:ascii="Consolas" w:hAnsi="Consolas" w:cs="Consolas"/>
          <w:color w:val="565656"/>
          <w:sz w:val="21"/>
          <w:szCs w:val="21"/>
          <w:highlight w:val="yellow"/>
          <w:bdr w:val="none" w:sz="0" w:space="0" w:color="auto" w:frame="1"/>
          <w:shd w:val="clear" w:color="auto" w:fill="FFFFFF"/>
        </w:rPr>
        <w:t>)</w:t>
      </w:r>
      <w:r w:rsidRPr="000202E3">
        <w:rPr>
          <w:rFonts w:ascii="inherit" w:hAnsi="inherit" w:cs="Segoe UI"/>
          <w:color w:val="000000"/>
          <w:sz w:val="21"/>
          <w:szCs w:val="21"/>
          <w:highlight w:val="yellow"/>
        </w:rPr>
        <w:t> and prints </w:t>
      </w:r>
      <w:r w:rsidRPr="000202E3">
        <w:rPr>
          <w:rStyle w:val="Strong"/>
          <w:rFonts w:ascii="inherit" w:hAnsi="inherit" w:cs="Segoe UI"/>
          <w:color w:val="000000"/>
          <w:sz w:val="21"/>
          <w:szCs w:val="21"/>
          <w:highlight w:val="yellow"/>
          <w:bdr w:val="none" w:sz="0" w:space="0" w:color="auto" w:frame="1"/>
        </w:rPr>
        <w:t>Parent</w:t>
      </w:r>
      <w:r w:rsidRPr="000202E3">
        <w:rPr>
          <w:rFonts w:ascii="inherit" w:hAnsi="inherit" w:cs="Segoe UI"/>
          <w:color w:val="000000"/>
          <w:sz w:val="21"/>
          <w:szCs w:val="21"/>
          <w:highlight w:val="yellow"/>
        </w:rPr>
        <w:t> as output.</w:t>
      </w:r>
      <w:r>
        <w:rPr>
          <w:rFonts w:ascii="inherit" w:hAnsi="inherit" w:cs="Segoe UI"/>
          <w:color w:val="000000"/>
          <w:sz w:val="21"/>
          <w:szCs w:val="21"/>
        </w:rPr>
        <w:t> </w:t>
      </w:r>
    </w:p>
    <w:p w:rsidR="00F65947" w:rsidRDefault="00F65947" w:rsidP="00F65947">
      <w:pPr>
        <w:shd w:val="clear" w:color="auto" w:fill="FFFFFF"/>
        <w:textAlignment w:val="baseline"/>
        <w:rPr>
          <w:rFonts w:ascii="inherit" w:hAnsi="inherit" w:cs="Segoe UI"/>
          <w:color w:val="000000"/>
          <w:sz w:val="20"/>
          <w:szCs w:val="20"/>
        </w:rPr>
      </w:pPr>
      <w:r>
        <w:rPr>
          <w:rFonts w:ascii="inherit" w:hAnsi="inherit" w:cs="Segoe UI"/>
          <w:color w:val="000000"/>
          <w:sz w:val="20"/>
          <w:szCs w:val="20"/>
        </w:rPr>
        <w:pict>
          <v:rect id="_x0000_i1037" style="width:0;height:0" o:hralign="center" o:hrstd="t" o:hr="t" fillcolor="#a0a0a0" stroked="f"/>
        </w:pic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t>Question 12) </w:t>
      </w:r>
      <w:r>
        <w:rPr>
          <w:rFonts w:ascii="inherit" w:hAnsi="inherit" w:cs="Segoe UI"/>
          <w:color w:val="000000"/>
          <w:sz w:val="21"/>
          <w:szCs w:val="21"/>
        </w:rPr>
        <w:t xml:space="preserve">What will be the output if we change </w:t>
      </w:r>
      <w:proofErr w:type="gramStart"/>
      <w:r>
        <w:rPr>
          <w:rFonts w:ascii="inherit" w:hAnsi="inherit" w:cs="Segoe UI"/>
          <w:color w:val="000000"/>
          <w:sz w:val="21"/>
          <w:szCs w:val="21"/>
        </w:rPr>
        <w:t>main(</w:t>
      </w:r>
      <w:proofErr w:type="gramEnd"/>
      <w:r>
        <w:rPr>
          <w:rFonts w:ascii="inherit" w:hAnsi="inherit" w:cs="Segoe UI"/>
          <w:color w:val="000000"/>
          <w:sz w:val="21"/>
          <w:szCs w:val="21"/>
        </w:rPr>
        <w:t>) method as below </w:t>
      </w:r>
    </w:p>
    <w:tbl>
      <w:tblPr>
        <w:tblW w:w="12450" w:type="dxa"/>
        <w:tblCellMar>
          <w:left w:w="0" w:type="dxa"/>
          <w:right w:w="0" w:type="dxa"/>
        </w:tblCellMar>
        <w:tblLook w:val="04A0"/>
      </w:tblPr>
      <w:tblGrid>
        <w:gridCol w:w="450"/>
        <w:gridCol w:w="12000"/>
      </w:tblGrid>
      <w:tr w:rsidR="00F65947" w:rsidTr="00F65947">
        <w:tc>
          <w:tcPr>
            <w:tcW w:w="0" w:type="auto"/>
            <w:vAlign w:val="center"/>
            <w:hideMark/>
          </w:tcPr>
          <w:p w:rsidR="00F65947" w:rsidRDefault="00F65947" w:rsidP="00F65947">
            <w:pPr>
              <w:rPr>
                <w:sz w:val="24"/>
                <w:szCs w:val="24"/>
              </w:rPr>
            </w:pPr>
          </w:p>
        </w:tc>
        <w:tc>
          <w:tcPr>
            <w:tcW w:w="12000" w:type="dxa"/>
            <w:vAlign w:val="center"/>
            <w:hideMark/>
          </w:tcPr>
          <w:p w:rsidR="00F65947" w:rsidRDefault="00F65947" w:rsidP="00F65947">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w:t>
            </w:r>
          </w:p>
          <w:p w:rsidR="00F65947" w:rsidRDefault="00F65947" w:rsidP="00F65947">
            <w:r>
              <w:rPr>
                <w:rStyle w:val="HTMLCode"/>
                <w:rFonts w:eastAsiaTheme="minorHAnsi"/>
                <w:color w:val="565656"/>
              </w:rPr>
              <w:t>    </w:t>
            </w:r>
            <w:r w:rsidRPr="000202E3">
              <w:rPr>
                <w:rStyle w:val="HTMLCode"/>
                <w:rFonts w:eastAsiaTheme="minorHAnsi"/>
                <w:highlight w:val="cyan"/>
              </w:rPr>
              <w:t>Child p = new</w:t>
            </w:r>
            <w:r w:rsidRPr="000202E3">
              <w:rPr>
                <w:highlight w:val="cyan"/>
              </w:rPr>
              <w:t xml:space="preserve"> </w:t>
            </w:r>
            <w:r w:rsidRPr="000202E3">
              <w:rPr>
                <w:rStyle w:val="HTMLCode"/>
                <w:rFonts w:eastAsiaTheme="minorHAnsi"/>
                <w:highlight w:val="cyan"/>
              </w:rPr>
              <w:t>Child();</w:t>
            </w:r>
          </w:p>
          <w:p w:rsidR="00F65947" w:rsidRDefault="00F65947" w:rsidP="00F65947">
            <w:r>
              <w:rPr>
                <w:rStyle w:val="HTMLCode"/>
                <w:rFonts w:eastAsiaTheme="minorHAnsi"/>
                <w:color w:val="565656"/>
              </w:rPr>
              <w:t>    </w:t>
            </w:r>
            <w:proofErr w:type="spellStart"/>
            <w:r>
              <w:rPr>
                <w:rStyle w:val="HTMLCode"/>
                <w:rFonts w:eastAsiaTheme="minorHAnsi"/>
              </w:rPr>
              <w:t>p.testMethod</w:t>
            </w:r>
            <w:proofErr w:type="spellEnd"/>
            <w:r>
              <w:rPr>
                <w:rStyle w:val="HTMLCode"/>
                <w:rFonts w:eastAsiaTheme="minorHAnsi"/>
              </w:rPr>
              <w:t>(0);</w:t>
            </w:r>
          </w:p>
          <w:p w:rsidR="00F65947" w:rsidRDefault="00F65947" w:rsidP="00F65947">
            <w:pPr>
              <w:rPr>
                <w:sz w:val="24"/>
                <w:szCs w:val="24"/>
              </w:rPr>
            </w:pPr>
            <w:r>
              <w:rPr>
                <w:rStyle w:val="HTMLCode"/>
                <w:rFonts w:eastAsiaTheme="minorHAnsi"/>
              </w:rPr>
              <w:t>}</w:t>
            </w:r>
          </w:p>
        </w:tc>
      </w:tr>
    </w:tbl>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t>Output:</w:t>
      </w:r>
    </w:p>
    <w:tbl>
      <w:tblPr>
        <w:tblW w:w="12450" w:type="dxa"/>
        <w:tblCellMar>
          <w:left w:w="0" w:type="dxa"/>
          <w:right w:w="0" w:type="dxa"/>
        </w:tblCellMar>
        <w:tblLook w:val="04A0"/>
      </w:tblPr>
      <w:tblGrid>
        <w:gridCol w:w="450"/>
        <w:gridCol w:w="12000"/>
      </w:tblGrid>
      <w:tr w:rsidR="00F65947" w:rsidTr="00F65947">
        <w:tc>
          <w:tcPr>
            <w:tcW w:w="0" w:type="auto"/>
            <w:vAlign w:val="center"/>
            <w:hideMark/>
          </w:tcPr>
          <w:p w:rsidR="00F65947" w:rsidRDefault="00F65947" w:rsidP="00F65947">
            <w:pPr>
              <w:rPr>
                <w:sz w:val="24"/>
                <w:szCs w:val="24"/>
              </w:rPr>
            </w:pPr>
            <w:r>
              <w:lastRenderedPageBreak/>
              <w:t>1</w:t>
            </w:r>
          </w:p>
        </w:tc>
        <w:tc>
          <w:tcPr>
            <w:tcW w:w="12000" w:type="dxa"/>
            <w:vAlign w:val="center"/>
            <w:hideMark/>
          </w:tcPr>
          <w:p w:rsidR="00F65947" w:rsidRDefault="00F65947" w:rsidP="00F65947">
            <w:pPr>
              <w:rPr>
                <w:sz w:val="24"/>
                <w:szCs w:val="24"/>
              </w:rPr>
            </w:pPr>
            <w:r>
              <w:rPr>
                <w:rStyle w:val="HTMLCode"/>
                <w:rFonts w:eastAsiaTheme="minorHAnsi"/>
              </w:rPr>
              <w:t>Child</w:t>
            </w:r>
          </w:p>
        </w:tc>
      </w:tr>
    </w:tbl>
    <w:p w:rsidR="00F65947" w:rsidRDefault="00F65947" w:rsidP="00F65947">
      <w:pPr>
        <w:pStyle w:val="NormalWeb"/>
        <w:shd w:val="clear" w:color="auto" w:fill="FFFFFF"/>
        <w:jc w:val="both"/>
        <w:textAlignment w:val="baseline"/>
        <w:rPr>
          <w:rFonts w:ascii="inherit" w:hAnsi="inherit" w:cs="Segoe UI"/>
          <w:color w:val="000000"/>
          <w:sz w:val="21"/>
          <w:szCs w:val="21"/>
        </w:rPr>
      </w:pPr>
      <w:r>
        <w:rPr>
          <w:rFonts w:ascii="inherit" w:hAnsi="inherit" w:cs="Segoe UI"/>
          <w:color w:val="000000"/>
          <w:sz w:val="21"/>
          <w:szCs w:val="21"/>
        </w:rPr>
        <w:t>Interesting, isn't it?</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color w:val="000000"/>
          <w:sz w:val="21"/>
          <w:szCs w:val="21"/>
        </w:rPr>
        <w:t>That's all for this topic. If you guys have any suggestions or queries, feel free drop a comment. We would be happy to add that in our post. You can also contribute your articles by creating contributor account </w:t>
      </w:r>
      <w:hyperlink r:id="rId36" w:tgtFrame="_blank" w:history="1">
        <w:r>
          <w:rPr>
            <w:rStyle w:val="Hyperlink"/>
            <w:rFonts w:ascii="inherit" w:hAnsi="inherit" w:cs="Segoe UI"/>
            <w:color w:val="0275D8"/>
            <w:sz w:val="21"/>
            <w:szCs w:val="21"/>
            <w:bdr w:val="none" w:sz="0" w:space="0" w:color="auto" w:frame="1"/>
          </w:rPr>
          <w:t>here</w:t>
        </w:r>
      </w:hyperlink>
      <w:r>
        <w:rPr>
          <w:rFonts w:ascii="inherit" w:hAnsi="inherit" w:cs="Segoe UI"/>
          <w:color w:val="000000"/>
          <w:sz w:val="21"/>
          <w:szCs w:val="21"/>
        </w:rPr>
        <w:t>. </w:t>
      </w:r>
    </w:p>
    <w:p w:rsidR="00F65947" w:rsidRDefault="00F65947" w:rsidP="00F65947">
      <w:pPr>
        <w:pStyle w:val="NormalWeb"/>
        <w:shd w:val="clear" w:color="auto" w:fill="FFFFFF"/>
        <w:jc w:val="both"/>
        <w:textAlignment w:val="baseline"/>
        <w:rPr>
          <w:rFonts w:ascii="inherit" w:hAnsi="inherit" w:cs="Segoe UI"/>
          <w:color w:val="000000"/>
          <w:sz w:val="21"/>
          <w:szCs w:val="21"/>
        </w:rPr>
      </w:pPr>
      <w:r>
        <w:rPr>
          <w:rFonts w:ascii="inherit" w:hAnsi="inherit" w:cs="Segoe UI"/>
          <w:color w:val="000000"/>
          <w:sz w:val="21"/>
          <w:szCs w:val="21"/>
        </w:rPr>
        <w:t>Happy Learning </w:t>
      </w:r>
      <w:r>
        <w:rPr>
          <w:rFonts w:ascii="inherit" w:hAnsi="inherit" w:cs="Segoe UI"/>
          <w:color w:val="000000"/>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24pt;height:24pt"/>
        </w:pict>
      </w:r>
    </w:p>
    <w:p w:rsidR="00F65947" w:rsidRDefault="00F65947" w:rsidP="00735DE6"/>
    <w:p w:rsidR="0048012E" w:rsidRDefault="009B151B" w:rsidP="00735DE6">
      <w:r>
        <w:t>========================</w:t>
      </w:r>
    </w:p>
    <w:p w:rsidR="009B151B" w:rsidRDefault="009B151B" w:rsidP="00735DE6"/>
    <w:p w:rsidR="009B151B" w:rsidRPr="009B151B" w:rsidRDefault="009B151B" w:rsidP="009B151B">
      <w:pPr>
        <w:spacing w:after="0" w:line="240" w:lineRule="auto"/>
        <w:rPr>
          <w:rFonts w:ascii="Arial" w:eastAsia="Times New Roman" w:hAnsi="Arial" w:cs="Arial"/>
          <w:color w:val="000000"/>
          <w:sz w:val="21"/>
          <w:szCs w:val="21"/>
        </w:rPr>
      </w:pPr>
      <w:r>
        <w:rPr>
          <w:rFonts w:ascii="Arial" w:hAnsi="Arial" w:cs="Arial"/>
          <w:color w:val="000000"/>
          <w:sz w:val="21"/>
          <w:szCs w:val="21"/>
          <w:shd w:val="clear" w:color="auto" w:fill="FFFFFF"/>
        </w:rPr>
        <w:t>Can we override static method in Java - Method Hiding</w:t>
      </w:r>
      <w:r>
        <w:rPr>
          <w:rFonts w:ascii="Arial" w:hAnsi="Arial" w:cs="Arial"/>
          <w:color w:val="000000"/>
          <w:sz w:val="21"/>
          <w:szCs w:val="21"/>
        </w:rPr>
        <w:br/>
      </w:r>
      <w:r>
        <w:rPr>
          <w:rFonts w:ascii="Arial" w:hAnsi="Arial" w:cs="Arial"/>
          <w:color w:val="000000"/>
          <w:sz w:val="21"/>
          <w:szCs w:val="21"/>
        </w:rPr>
        <w:br/>
      </w:r>
      <w:r w:rsidRPr="009B151B">
        <w:rPr>
          <w:rFonts w:ascii="Arial" w:eastAsia="Times New Roman" w:hAnsi="Arial" w:cs="Arial"/>
          <w:color w:val="000000"/>
          <w:sz w:val="18"/>
          <w:szCs w:val="18"/>
        </w:rPr>
        <w:t>No, you cannot override static method in Java because </w:t>
      </w:r>
      <w:hyperlink r:id="rId37" w:history="1">
        <w:r w:rsidRPr="009B151B">
          <w:rPr>
            <w:rFonts w:ascii="Arial" w:eastAsia="Times New Roman" w:hAnsi="Arial" w:cs="Arial"/>
            <w:color w:val="888888"/>
            <w:sz w:val="18"/>
          </w:rPr>
          <w:t>method overriding</w:t>
        </w:r>
      </w:hyperlink>
      <w:r w:rsidRPr="009B151B">
        <w:rPr>
          <w:rFonts w:ascii="Arial" w:eastAsia="Times New Roman" w:hAnsi="Arial" w:cs="Arial"/>
          <w:color w:val="000000"/>
          <w:sz w:val="18"/>
          <w:szCs w:val="18"/>
        </w:rPr>
        <w:t> is based upon dynamic binding at runtime and static methods are bonded using </w:t>
      </w:r>
      <w:hyperlink r:id="rId38" w:history="1">
        <w:r w:rsidRPr="009B151B">
          <w:rPr>
            <w:rFonts w:ascii="Arial" w:eastAsia="Times New Roman" w:hAnsi="Arial" w:cs="Arial"/>
            <w:color w:val="888888"/>
            <w:sz w:val="18"/>
          </w:rPr>
          <w:t>static binding</w:t>
        </w:r>
      </w:hyperlink>
      <w:r w:rsidRPr="009B151B">
        <w:rPr>
          <w:rFonts w:ascii="Arial" w:eastAsia="Times New Roman" w:hAnsi="Arial" w:cs="Arial"/>
          <w:color w:val="000000"/>
          <w:sz w:val="18"/>
          <w:szCs w:val="18"/>
        </w:rPr>
        <w:t> at compile time. Though you can declare a method with same name and method signature in sub class which does look like you can override static method in Java but in reality that is method hiding. Java won't resolve method call at runtime and depending upon type of </w:t>
      </w:r>
      <w:proofErr w:type="spellStart"/>
      <w:r w:rsidRPr="009B151B">
        <w:rPr>
          <w:rFonts w:ascii="Courier New" w:eastAsia="Times New Roman" w:hAnsi="Courier New" w:cs="Courier New"/>
          <w:color w:val="000000"/>
          <w:sz w:val="18"/>
          <w:szCs w:val="18"/>
        </w:rPr>
        <w:t>Object</w:t>
      </w:r>
      <w:r w:rsidRPr="009B151B">
        <w:rPr>
          <w:rFonts w:ascii="Arial" w:eastAsia="Times New Roman" w:hAnsi="Arial" w:cs="Arial"/>
          <w:color w:val="000000"/>
          <w:sz w:val="18"/>
          <w:szCs w:val="18"/>
        </w:rPr>
        <w:t>which</w:t>
      </w:r>
      <w:proofErr w:type="spellEnd"/>
      <w:r w:rsidRPr="009B151B">
        <w:rPr>
          <w:rFonts w:ascii="Arial" w:eastAsia="Times New Roman" w:hAnsi="Arial" w:cs="Arial"/>
          <w:color w:val="000000"/>
          <w:sz w:val="18"/>
          <w:szCs w:val="18"/>
        </w:rPr>
        <w:t xml:space="preserve"> is used to call </w:t>
      </w:r>
      <w:hyperlink r:id="rId39" w:history="1">
        <w:r w:rsidRPr="009B151B">
          <w:rPr>
            <w:rFonts w:ascii="Arial" w:eastAsia="Times New Roman" w:hAnsi="Arial" w:cs="Arial"/>
            <w:color w:val="888888"/>
            <w:sz w:val="18"/>
          </w:rPr>
          <w:t>static method</w:t>
        </w:r>
      </w:hyperlink>
      <w:r w:rsidRPr="009B151B">
        <w:rPr>
          <w:rFonts w:ascii="Arial" w:eastAsia="Times New Roman" w:hAnsi="Arial" w:cs="Arial"/>
          <w:color w:val="000000"/>
          <w:sz w:val="18"/>
          <w:szCs w:val="18"/>
        </w:rPr>
        <w:t>, corresponding method will be called. It means if you use </w:t>
      </w:r>
      <w:r w:rsidRPr="009B151B">
        <w:rPr>
          <w:rFonts w:ascii="Courier New" w:eastAsia="Times New Roman" w:hAnsi="Courier New" w:cs="Courier New"/>
          <w:color w:val="000000"/>
          <w:sz w:val="18"/>
          <w:szCs w:val="18"/>
        </w:rPr>
        <w:t>Parent</w:t>
      </w:r>
      <w:r w:rsidRPr="009B151B">
        <w:rPr>
          <w:rFonts w:ascii="Arial" w:eastAsia="Times New Roman" w:hAnsi="Arial" w:cs="Arial"/>
          <w:color w:val="000000"/>
          <w:sz w:val="18"/>
          <w:szCs w:val="18"/>
        </w:rPr>
        <w:t xml:space="preserve"> class's type to call static method, original static will be called from patent class, on </w:t>
      </w:r>
      <w:proofErr w:type="spellStart"/>
      <w:r w:rsidRPr="009B151B">
        <w:rPr>
          <w:rFonts w:ascii="Arial" w:eastAsia="Times New Roman" w:hAnsi="Arial" w:cs="Arial"/>
          <w:color w:val="000000"/>
          <w:sz w:val="18"/>
          <w:szCs w:val="18"/>
        </w:rPr>
        <w:t>ther</w:t>
      </w:r>
      <w:proofErr w:type="spellEnd"/>
      <w:r w:rsidRPr="009B151B">
        <w:rPr>
          <w:rFonts w:ascii="Arial" w:eastAsia="Times New Roman" w:hAnsi="Arial" w:cs="Arial"/>
          <w:color w:val="000000"/>
          <w:sz w:val="18"/>
          <w:szCs w:val="18"/>
        </w:rPr>
        <w:t xml:space="preserve"> other hand if you use </w:t>
      </w:r>
      <w:r w:rsidRPr="009B151B">
        <w:rPr>
          <w:rFonts w:ascii="Courier New" w:eastAsia="Times New Roman" w:hAnsi="Courier New" w:cs="Courier New"/>
          <w:color w:val="000000"/>
          <w:sz w:val="18"/>
          <w:szCs w:val="18"/>
        </w:rPr>
        <w:t>Child</w:t>
      </w:r>
      <w:r w:rsidRPr="009B151B">
        <w:rPr>
          <w:rFonts w:ascii="Arial" w:eastAsia="Times New Roman" w:hAnsi="Arial" w:cs="Arial"/>
          <w:color w:val="000000"/>
          <w:sz w:val="18"/>
          <w:szCs w:val="18"/>
        </w:rPr>
        <w:t xml:space="preserve"> class's type to call static method, method from child class will be called. In short you </w:t>
      </w:r>
      <w:proofErr w:type="spellStart"/>
      <w:r w:rsidRPr="009B151B">
        <w:rPr>
          <w:rFonts w:ascii="Arial" w:eastAsia="Times New Roman" w:hAnsi="Arial" w:cs="Arial"/>
          <w:color w:val="000000"/>
          <w:sz w:val="18"/>
          <w:szCs w:val="18"/>
        </w:rPr>
        <w:t>can not</w:t>
      </w:r>
      <w:proofErr w:type="spellEnd"/>
      <w:r w:rsidRPr="009B151B">
        <w:rPr>
          <w:rFonts w:ascii="Arial" w:eastAsia="Times New Roman" w:hAnsi="Arial" w:cs="Arial"/>
          <w:color w:val="000000"/>
          <w:sz w:val="18"/>
          <w:szCs w:val="18"/>
        </w:rPr>
        <w:t xml:space="preserve"> override static method in Java. If you use </w:t>
      </w:r>
      <w:r w:rsidRPr="009B151B">
        <w:rPr>
          <w:rFonts w:ascii="Arial" w:eastAsia="Times New Roman" w:hAnsi="Arial" w:cs="Arial"/>
          <w:color w:val="000000"/>
          <w:sz w:val="18"/>
          <w:szCs w:val="18"/>
          <w:highlight w:val="yellow"/>
        </w:rPr>
        <w:t>Java </w:t>
      </w:r>
      <w:r w:rsidRPr="009B151B">
        <w:rPr>
          <w:rFonts w:ascii="Courier New" w:eastAsia="Times New Roman" w:hAnsi="Courier New" w:cs="Courier New"/>
          <w:color w:val="000000"/>
          <w:sz w:val="18"/>
          <w:szCs w:val="18"/>
          <w:highlight w:val="yellow"/>
        </w:rPr>
        <w:t>IDE</w:t>
      </w:r>
      <w:r w:rsidRPr="009B151B">
        <w:rPr>
          <w:rFonts w:ascii="Arial" w:eastAsia="Times New Roman" w:hAnsi="Arial" w:cs="Arial"/>
          <w:color w:val="000000"/>
          <w:sz w:val="18"/>
          <w:szCs w:val="18"/>
          <w:highlight w:val="yellow"/>
        </w:rPr>
        <w:t> like </w:t>
      </w:r>
      <w:hyperlink r:id="rId40" w:history="1">
        <w:r w:rsidRPr="009B151B">
          <w:rPr>
            <w:rFonts w:ascii="Arial" w:eastAsia="Times New Roman" w:hAnsi="Arial" w:cs="Arial"/>
            <w:color w:val="888888"/>
            <w:sz w:val="18"/>
          </w:rPr>
          <w:t>Eclipse</w:t>
        </w:r>
      </w:hyperlink>
      <w:r w:rsidRPr="009B151B">
        <w:rPr>
          <w:rFonts w:ascii="Arial" w:eastAsia="Times New Roman" w:hAnsi="Arial" w:cs="Arial"/>
          <w:color w:val="000000"/>
          <w:sz w:val="18"/>
          <w:szCs w:val="18"/>
          <w:highlight w:val="yellow"/>
        </w:rPr>
        <w:t xml:space="preserve"> or </w:t>
      </w:r>
      <w:proofErr w:type="spellStart"/>
      <w:r w:rsidRPr="009B151B">
        <w:rPr>
          <w:rFonts w:ascii="Arial" w:eastAsia="Times New Roman" w:hAnsi="Arial" w:cs="Arial"/>
          <w:color w:val="000000"/>
          <w:sz w:val="18"/>
          <w:szCs w:val="18"/>
          <w:highlight w:val="yellow"/>
        </w:rPr>
        <w:t>Netbeans</w:t>
      </w:r>
      <w:proofErr w:type="spellEnd"/>
      <w:r w:rsidRPr="009B151B">
        <w:rPr>
          <w:rFonts w:ascii="Arial" w:eastAsia="Times New Roman" w:hAnsi="Arial" w:cs="Arial"/>
          <w:color w:val="000000"/>
          <w:sz w:val="18"/>
          <w:szCs w:val="18"/>
          <w:highlight w:val="yellow"/>
        </w:rPr>
        <w:t xml:space="preserve">, they will show warning that static method should be called using class name and not by using object </w:t>
      </w:r>
      <w:proofErr w:type="spellStart"/>
      <w:r w:rsidRPr="009B151B">
        <w:rPr>
          <w:rFonts w:ascii="Arial" w:eastAsia="Times New Roman" w:hAnsi="Arial" w:cs="Arial"/>
          <w:color w:val="000000"/>
          <w:sz w:val="18"/>
          <w:szCs w:val="18"/>
          <w:highlight w:val="yellow"/>
        </w:rPr>
        <w:t>becaues</w:t>
      </w:r>
      <w:proofErr w:type="spellEnd"/>
      <w:r w:rsidRPr="009B151B">
        <w:rPr>
          <w:rFonts w:ascii="Arial" w:eastAsia="Times New Roman" w:hAnsi="Arial" w:cs="Arial"/>
          <w:color w:val="000000"/>
          <w:sz w:val="18"/>
          <w:szCs w:val="18"/>
          <w:highlight w:val="yellow"/>
        </w:rPr>
        <w:t> </w:t>
      </w:r>
      <w:r w:rsidRPr="009B151B">
        <w:rPr>
          <w:rFonts w:ascii="Arial" w:eastAsia="Times New Roman" w:hAnsi="Arial" w:cs="Arial"/>
          <w:i/>
          <w:iCs/>
          <w:color w:val="000000"/>
          <w:sz w:val="18"/>
          <w:szCs w:val="18"/>
          <w:highlight w:val="yellow"/>
        </w:rPr>
        <w:t xml:space="preserve">static method </w:t>
      </w:r>
      <w:proofErr w:type="spellStart"/>
      <w:r w:rsidRPr="009B151B">
        <w:rPr>
          <w:rFonts w:ascii="Arial" w:eastAsia="Times New Roman" w:hAnsi="Arial" w:cs="Arial"/>
          <w:i/>
          <w:iCs/>
          <w:color w:val="000000"/>
          <w:sz w:val="18"/>
          <w:szCs w:val="18"/>
          <w:highlight w:val="yellow"/>
        </w:rPr>
        <w:t>can not</w:t>
      </w:r>
      <w:proofErr w:type="spellEnd"/>
      <w:r w:rsidRPr="009B151B">
        <w:rPr>
          <w:rFonts w:ascii="Arial" w:eastAsia="Times New Roman" w:hAnsi="Arial" w:cs="Arial"/>
          <w:i/>
          <w:iCs/>
          <w:color w:val="000000"/>
          <w:sz w:val="18"/>
          <w:szCs w:val="18"/>
          <w:highlight w:val="yellow"/>
        </w:rPr>
        <w:t xml:space="preserve"> be overridden in Java</w:t>
      </w:r>
      <w:r w:rsidRPr="009B151B">
        <w:rPr>
          <w:rFonts w:ascii="Arial" w:eastAsia="Times New Roman" w:hAnsi="Arial" w:cs="Arial"/>
          <w:color w:val="000000"/>
          <w:sz w:val="18"/>
          <w:szCs w:val="18"/>
          <w:highlight w:val="yellow"/>
        </w:rPr>
        <w:t>.</w:t>
      </w:r>
    </w:p>
    <w:p w:rsidR="009B151B" w:rsidRDefault="009B151B" w:rsidP="009B151B">
      <w:r w:rsidRPr="009B151B">
        <w:rPr>
          <w:rFonts w:ascii="Arial" w:eastAsia="Times New Roman" w:hAnsi="Arial" w:cs="Arial"/>
          <w:color w:val="000000"/>
          <w:sz w:val="21"/>
          <w:szCs w:val="21"/>
        </w:rPr>
        <w:br/>
      </w:r>
    </w:p>
    <w:p w:rsidR="00AC5A8A" w:rsidRDefault="009B151B" w:rsidP="00735DE6">
      <w:pPr>
        <w:rPr>
          <w:rFonts w:ascii="Arial" w:hAnsi="Arial" w:cs="Arial"/>
          <w:color w:val="000000"/>
          <w:sz w:val="21"/>
          <w:szCs w:val="21"/>
          <w:shd w:val="clear" w:color="auto" w:fill="FFFFFF"/>
        </w:rPr>
      </w:pPr>
      <w:r>
        <w:rPr>
          <w:rFonts w:ascii="Arial" w:hAnsi="Arial" w:cs="Arial"/>
          <w:b/>
          <w:bCs/>
          <w:color w:val="000000"/>
          <w:sz w:val="21"/>
          <w:szCs w:val="21"/>
        </w:rPr>
        <w:t>3) What is method hiding in Java?</w:t>
      </w:r>
      <w:r>
        <w:rPr>
          <w:rFonts w:ascii="Arial" w:hAnsi="Arial" w:cs="Arial"/>
          <w:color w:val="000000"/>
          <w:sz w:val="21"/>
          <w:szCs w:val="21"/>
        </w:rPr>
        <w:br/>
      </w:r>
      <w:proofErr w:type="gramStart"/>
      <w:r>
        <w:rPr>
          <w:rFonts w:ascii="Arial" w:hAnsi="Arial" w:cs="Arial"/>
          <w:color w:val="000000"/>
          <w:sz w:val="21"/>
          <w:szCs w:val="21"/>
          <w:shd w:val="clear" w:color="auto" w:fill="FFFFFF"/>
        </w:rPr>
        <w:t>static</w:t>
      </w:r>
      <w:proofErr w:type="gramEnd"/>
      <w:r>
        <w:rPr>
          <w:rFonts w:ascii="Arial" w:hAnsi="Arial" w:cs="Arial"/>
          <w:color w:val="000000"/>
          <w:sz w:val="21"/>
          <w:szCs w:val="21"/>
          <w:shd w:val="clear" w:color="auto" w:fill="FFFFFF"/>
        </w:rPr>
        <w:t xml:space="preserve"> method cannot be overriding in Java </w:t>
      </w:r>
      <w:r w:rsidRPr="004654B2">
        <w:rPr>
          <w:rFonts w:ascii="Arial" w:hAnsi="Arial" w:cs="Arial"/>
          <w:color w:val="000000"/>
          <w:sz w:val="21"/>
          <w:szCs w:val="21"/>
          <w:highlight w:val="yellow"/>
          <w:shd w:val="clear" w:color="auto" w:fill="FFFFFF"/>
        </w:rPr>
        <w:t>because their method calls are resolved at compile time</w:t>
      </w:r>
      <w:r>
        <w:rPr>
          <w:rFonts w:ascii="Arial" w:hAnsi="Arial" w:cs="Arial"/>
          <w:color w:val="000000"/>
          <w:sz w:val="21"/>
          <w:szCs w:val="21"/>
          <w:shd w:val="clear" w:color="auto" w:fill="FFFFFF"/>
        </w:rPr>
        <w:t xml:space="preserve"> but it didn't prevent you from declaring method with same name in sub class. In this case we say that method in sub class has </w:t>
      </w:r>
      <w:proofErr w:type="spellStart"/>
      <w:r>
        <w:rPr>
          <w:rFonts w:ascii="Arial" w:hAnsi="Arial" w:cs="Arial"/>
          <w:color w:val="000000"/>
          <w:sz w:val="21"/>
          <w:szCs w:val="21"/>
          <w:shd w:val="clear" w:color="auto" w:fill="FFFFFF"/>
        </w:rPr>
        <w:t>hided</w:t>
      </w:r>
      <w:proofErr w:type="spellEnd"/>
      <w:r>
        <w:rPr>
          <w:rFonts w:ascii="Arial" w:hAnsi="Arial" w:cs="Arial"/>
          <w:color w:val="000000"/>
          <w:sz w:val="21"/>
          <w:szCs w:val="21"/>
          <w:shd w:val="clear" w:color="auto" w:fill="FFFFFF"/>
        </w:rPr>
        <w:t xml:space="preserve"> static method from parent class. If you have a case where variable of Parent class is pointing to object of Child class then also static method from Parent class is called because overloading is resolved at compile time. See </w:t>
      </w:r>
      <w:hyperlink r:id="rId41" w:tgtFrame="_blank" w:history="1">
        <w:r>
          <w:rPr>
            <w:rStyle w:val="Hyperlink"/>
            <w:rFonts w:ascii="Arial" w:hAnsi="Arial" w:cs="Arial"/>
            <w:color w:val="888888"/>
            <w:sz w:val="21"/>
            <w:szCs w:val="21"/>
          </w:rPr>
          <w:t>here</w:t>
        </w:r>
      </w:hyperlink>
      <w:r>
        <w:rPr>
          <w:rFonts w:ascii="Arial" w:hAnsi="Arial" w:cs="Arial"/>
          <w:color w:val="000000"/>
          <w:sz w:val="21"/>
          <w:szCs w:val="21"/>
          <w:shd w:val="clear" w:color="auto" w:fill="FFFFFF"/>
        </w:rPr>
        <w:t> to learn more about method hiding in Java.</w:t>
      </w:r>
    </w:p>
    <w:p w:rsidR="00AC5A8A" w:rsidRPr="00AC5A8A" w:rsidRDefault="00AC5A8A" w:rsidP="00AC5A8A">
      <w:pPr>
        <w:spacing w:after="0" w:line="240" w:lineRule="auto"/>
        <w:outlineLvl w:val="1"/>
        <w:rPr>
          <w:rFonts w:ascii="Arial" w:eastAsia="Times New Roman" w:hAnsi="Arial" w:cs="Arial"/>
          <w:b/>
          <w:bCs/>
          <w:color w:val="000000"/>
          <w:sz w:val="33"/>
          <w:szCs w:val="33"/>
        </w:rPr>
      </w:pPr>
      <w:r w:rsidRPr="00AC5A8A">
        <w:rPr>
          <w:rFonts w:ascii="Arial" w:eastAsia="Times New Roman" w:hAnsi="Arial" w:cs="Arial"/>
          <w:color w:val="000000"/>
          <w:sz w:val="33"/>
          <w:szCs w:val="33"/>
          <w:u w:val="single"/>
        </w:rPr>
        <w:t>Overriding Static method in Java - Example</w:t>
      </w:r>
    </w:p>
    <w:p w:rsidR="00AC5A8A" w:rsidRPr="00AC5A8A" w:rsidRDefault="00AC5A8A" w:rsidP="00AC5A8A">
      <w:pPr>
        <w:spacing w:after="0" w:line="240" w:lineRule="auto"/>
        <w:rPr>
          <w:rFonts w:ascii="Arial" w:eastAsia="Times New Roman" w:hAnsi="Arial" w:cs="Arial"/>
          <w:color w:val="000000"/>
          <w:sz w:val="21"/>
          <w:szCs w:val="21"/>
        </w:rPr>
      </w:pPr>
      <w:r w:rsidRPr="00AC5A8A">
        <w:rPr>
          <w:rFonts w:ascii="Arial" w:eastAsia="Times New Roman" w:hAnsi="Arial" w:cs="Arial"/>
          <w:color w:val="000000"/>
          <w:sz w:val="18"/>
          <w:szCs w:val="18"/>
        </w:rPr>
        <w:t xml:space="preserve">In last section </w:t>
      </w:r>
      <w:r w:rsidRPr="00AC5A8A">
        <w:rPr>
          <w:rFonts w:ascii="Arial" w:eastAsia="Times New Roman" w:hAnsi="Arial" w:cs="Arial"/>
          <w:color w:val="FF0000"/>
          <w:sz w:val="40"/>
          <w:szCs w:val="40"/>
        </w:rPr>
        <w:t xml:space="preserve">we saw theory that we </w:t>
      </w:r>
      <w:proofErr w:type="spellStart"/>
      <w:r w:rsidRPr="00AC5A8A">
        <w:rPr>
          <w:rFonts w:ascii="Arial" w:eastAsia="Times New Roman" w:hAnsi="Arial" w:cs="Arial"/>
          <w:color w:val="FF0000"/>
          <w:sz w:val="40"/>
          <w:szCs w:val="40"/>
        </w:rPr>
        <w:t>can not</w:t>
      </w:r>
      <w:proofErr w:type="spellEnd"/>
      <w:r w:rsidRPr="00AC5A8A">
        <w:rPr>
          <w:rFonts w:ascii="Arial" w:eastAsia="Times New Roman" w:hAnsi="Arial" w:cs="Arial"/>
          <w:color w:val="FF0000"/>
          <w:sz w:val="40"/>
          <w:szCs w:val="40"/>
        </w:rPr>
        <w:t xml:space="preserve"> override static methods in Java, static method can only be hidden in sub class. </w:t>
      </w:r>
      <w:r w:rsidRPr="00AC5A8A">
        <w:rPr>
          <w:rFonts w:ascii="Arial" w:eastAsia="Times New Roman" w:hAnsi="Arial" w:cs="Arial"/>
          <w:color w:val="000000"/>
          <w:sz w:val="18"/>
          <w:szCs w:val="18"/>
        </w:rPr>
        <w:t>Let's see an example to test that theory which says </w:t>
      </w:r>
      <w:hyperlink r:id="rId42" w:history="1">
        <w:r w:rsidRPr="00AC5A8A">
          <w:rPr>
            <w:rFonts w:ascii="Arial" w:eastAsia="Times New Roman" w:hAnsi="Arial" w:cs="Arial"/>
            <w:color w:val="888888"/>
            <w:sz w:val="18"/>
          </w:rPr>
          <w:t xml:space="preserve">you </w:t>
        </w:r>
        <w:proofErr w:type="spellStart"/>
        <w:r w:rsidRPr="00AC5A8A">
          <w:rPr>
            <w:rFonts w:ascii="Arial" w:eastAsia="Times New Roman" w:hAnsi="Arial" w:cs="Arial"/>
            <w:color w:val="888888"/>
            <w:sz w:val="18"/>
          </w:rPr>
          <w:t>can not</w:t>
        </w:r>
        <w:proofErr w:type="spellEnd"/>
        <w:r w:rsidRPr="00AC5A8A">
          <w:rPr>
            <w:rFonts w:ascii="Arial" w:eastAsia="Times New Roman" w:hAnsi="Arial" w:cs="Arial"/>
            <w:color w:val="888888"/>
            <w:sz w:val="18"/>
          </w:rPr>
          <w:t xml:space="preserve"> override static method in Java</w:t>
        </w:r>
      </w:hyperlink>
    </w:p>
    <w:p w:rsidR="00AC5A8A" w:rsidRPr="00AC5A8A" w:rsidRDefault="00AC5A8A" w:rsidP="00AC5A8A">
      <w:pPr>
        <w:spacing w:after="0" w:line="240" w:lineRule="auto"/>
        <w:rPr>
          <w:rFonts w:ascii="Times New Roman" w:eastAsia="Times New Roman" w:hAnsi="Times New Roman" w:cs="Times New Roman"/>
          <w:sz w:val="24"/>
          <w:szCs w:val="24"/>
        </w:rPr>
      </w:pPr>
    </w:p>
    <w:p w:rsidR="00AC5A8A" w:rsidRPr="00AC5A8A" w:rsidRDefault="00AC5A8A" w:rsidP="00AC5A8A">
      <w:pPr>
        <w:spacing w:after="0" w:line="240" w:lineRule="auto"/>
        <w:rPr>
          <w:ins w:id="19" w:author="Unknown"/>
          <w:rFonts w:ascii="Times New Roman" w:eastAsia="Times New Roman" w:hAnsi="Times New Roman" w:cs="Times New Roman"/>
          <w:sz w:val="24"/>
          <w:szCs w:val="24"/>
        </w:rPr>
      </w:pPr>
    </w:p>
    <w:p w:rsidR="00AC5A8A" w:rsidRPr="00AC5A8A" w:rsidRDefault="00AC5A8A" w:rsidP="00AC5A8A">
      <w:pPr>
        <w:shd w:val="clear" w:color="auto" w:fill="F3F3F3"/>
        <w:spacing w:after="0" w:line="240" w:lineRule="auto"/>
        <w:rPr>
          <w:ins w:id="20" w:author="Unknown"/>
          <w:rFonts w:ascii="Arial" w:eastAsia="Times New Roman" w:hAnsi="Arial" w:cs="Arial"/>
          <w:color w:val="000000"/>
          <w:sz w:val="21"/>
          <w:szCs w:val="21"/>
        </w:rPr>
      </w:pPr>
      <w:ins w:id="21" w:author="Unknown">
        <w:r w:rsidRPr="00AC5A8A">
          <w:rPr>
            <w:rFonts w:ascii="Courier New" w:eastAsia="Times New Roman" w:hAnsi="Courier New" w:cs="Courier New"/>
            <w:color w:val="008000"/>
            <w:sz w:val="18"/>
            <w:szCs w:val="18"/>
          </w:rPr>
          <w:t>/**</w:t>
        </w:r>
        <w:r w:rsidRPr="00AC5A8A">
          <w:rPr>
            <w:rFonts w:ascii="Courier New" w:eastAsia="Times New Roman" w:hAnsi="Courier New" w:cs="Courier New"/>
            <w:color w:val="008000"/>
            <w:sz w:val="18"/>
            <w:szCs w:val="18"/>
          </w:rPr>
          <w:br/>
          <w:t> *</w:t>
        </w:r>
        <w:r w:rsidRPr="00AC5A8A">
          <w:rPr>
            <w:rFonts w:ascii="Courier New" w:eastAsia="Times New Roman" w:hAnsi="Courier New" w:cs="Courier New"/>
            <w:color w:val="008000"/>
            <w:sz w:val="18"/>
            <w:szCs w:val="18"/>
          </w:rPr>
          <w:br/>
          <w:t> * Java program which demonstrate that we </w:t>
        </w:r>
        <w:proofErr w:type="spellStart"/>
        <w:r w:rsidRPr="00AC5A8A">
          <w:rPr>
            <w:rFonts w:ascii="Courier New" w:eastAsia="Times New Roman" w:hAnsi="Courier New" w:cs="Courier New"/>
            <w:b/>
            <w:bCs/>
            <w:color w:val="008000"/>
            <w:sz w:val="18"/>
            <w:szCs w:val="18"/>
          </w:rPr>
          <w:t>can not</w:t>
        </w:r>
        <w:proofErr w:type="spellEnd"/>
        <w:r w:rsidRPr="00AC5A8A">
          <w:rPr>
            <w:rFonts w:ascii="Courier New" w:eastAsia="Times New Roman" w:hAnsi="Courier New" w:cs="Courier New"/>
            <w:b/>
            <w:bCs/>
            <w:color w:val="008000"/>
            <w:sz w:val="18"/>
            <w:szCs w:val="18"/>
          </w:rPr>
          <w:t xml:space="preserve"> override static method in Java</w:t>
        </w:r>
        <w:r w:rsidRPr="00AC5A8A">
          <w:rPr>
            <w:rFonts w:ascii="Courier New" w:eastAsia="Times New Roman" w:hAnsi="Courier New" w:cs="Courier New"/>
            <w:color w:val="008000"/>
            <w:sz w:val="18"/>
            <w:szCs w:val="18"/>
          </w:rPr>
          <w:t>.</w:t>
        </w:r>
        <w:r w:rsidRPr="00AC5A8A">
          <w:rPr>
            <w:rFonts w:ascii="Courier New" w:eastAsia="Times New Roman" w:hAnsi="Courier New" w:cs="Courier New"/>
            <w:color w:val="008000"/>
            <w:sz w:val="18"/>
            <w:szCs w:val="18"/>
          </w:rPr>
          <w:br/>
        </w:r>
        <w:r w:rsidRPr="00AC5A8A">
          <w:rPr>
            <w:rFonts w:ascii="Courier New" w:eastAsia="Times New Roman" w:hAnsi="Courier New" w:cs="Courier New"/>
            <w:color w:val="008000"/>
            <w:sz w:val="18"/>
            <w:szCs w:val="18"/>
          </w:rPr>
          <w:lastRenderedPageBreak/>
          <w:t> * Had Static method can be overridden, with Super class type and sub class object</w:t>
        </w:r>
        <w:r w:rsidRPr="00AC5A8A">
          <w:rPr>
            <w:rFonts w:ascii="Courier New" w:eastAsia="Times New Roman" w:hAnsi="Courier New" w:cs="Courier New"/>
            <w:color w:val="008000"/>
            <w:sz w:val="18"/>
            <w:szCs w:val="18"/>
          </w:rPr>
          <w:br/>
          <w:t> * static method from sub class would be called in our example, which is not the case.</w:t>
        </w:r>
        <w:r w:rsidRPr="00AC5A8A">
          <w:rPr>
            <w:rFonts w:ascii="Courier New" w:eastAsia="Times New Roman" w:hAnsi="Courier New" w:cs="Courier New"/>
            <w:color w:val="008000"/>
            <w:sz w:val="18"/>
            <w:szCs w:val="18"/>
          </w:rPr>
          <w:br/>
          <w:t> * @author</w:t>
        </w:r>
        <w:r w:rsidRPr="00AC5A8A">
          <w:rPr>
            <w:rFonts w:ascii="Courier New" w:eastAsia="Times New Roman" w:hAnsi="Courier New" w:cs="Courier New"/>
            <w:color w:val="008000"/>
            <w:sz w:val="18"/>
            <w:szCs w:val="18"/>
          </w:rPr>
          <w:br/>
          <w:t> */</w:t>
        </w:r>
        <w:r w:rsidRPr="00AC5A8A">
          <w:rPr>
            <w:rFonts w:ascii="Courier New" w:eastAsia="Times New Roman" w:hAnsi="Courier New" w:cs="Courier New"/>
            <w:color w:val="000000"/>
            <w:sz w:val="18"/>
            <w:szCs w:val="18"/>
          </w:rPr>
          <w:br/>
        </w:r>
        <w:r w:rsidRPr="00AC5A8A">
          <w:rPr>
            <w:rFonts w:ascii="Courier New" w:eastAsia="Times New Roman" w:hAnsi="Courier New" w:cs="Courier New"/>
            <w:b/>
            <w:bCs/>
            <w:color w:val="000000"/>
            <w:sz w:val="18"/>
            <w:szCs w:val="18"/>
          </w:rPr>
          <w:t>public</w:t>
        </w:r>
        <w:r w:rsidRPr="00AC5A8A">
          <w:rPr>
            <w:rFonts w:ascii="Courier New" w:eastAsia="Times New Roman" w:hAnsi="Courier New" w:cs="Courier New"/>
            <w:color w:val="000000"/>
            <w:sz w:val="18"/>
            <w:szCs w:val="18"/>
          </w:rPr>
          <w:t> </w:t>
        </w:r>
        <w:r w:rsidRPr="00AC5A8A">
          <w:rPr>
            <w:rFonts w:ascii="Courier New" w:eastAsia="Times New Roman" w:hAnsi="Courier New" w:cs="Courier New"/>
            <w:b/>
            <w:bCs/>
            <w:color w:val="000000"/>
            <w:sz w:val="18"/>
            <w:szCs w:val="18"/>
          </w:rPr>
          <w:t>class</w:t>
        </w:r>
        <w:r w:rsidRPr="00AC5A8A">
          <w:rPr>
            <w:rFonts w:ascii="Courier New" w:eastAsia="Times New Roman" w:hAnsi="Courier New" w:cs="Courier New"/>
            <w:color w:val="000000"/>
            <w:sz w:val="18"/>
            <w:szCs w:val="18"/>
          </w:rPr>
          <w:t> </w:t>
        </w:r>
        <w:proofErr w:type="spellStart"/>
        <w:r w:rsidRPr="00AC5A8A">
          <w:rPr>
            <w:rFonts w:ascii="Courier New" w:eastAsia="Times New Roman" w:hAnsi="Courier New" w:cs="Courier New"/>
            <w:color w:val="000000"/>
            <w:sz w:val="18"/>
            <w:szCs w:val="18"/>
          </w:rPr>
          <w:t>CanWeOverrideStaticMethod</w:t>
        </w:r>
        <w:proofErr w:type="spellEnd"/>
        <w:r w:rsidRPr="00AC5A8A">
          <w:rPr>
            <w:rFonts w:ascii="Courier New" w:eastAsia="Times New Roman" w:hAnsi="Courier New" w:cs="Courier New"/>
            <w:color w:val="000000"/>
            <w:sz w:val="18"/>
            <w:szCs w:val="18"/>
          </w:rPr>
          <w:t> </w:t>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b/>
            <w:bCs/>
            <w:color w:val="000000"/>
            <w:sz w:val="18"/>
            <w:szCs w:val="18"/>
          </w:rPr>
          <w:t>public</w:t>
        </w:r>
        <w:r w:rsidRPr="00AC5A8A">
          <w:rPr>
            <w:rFonts w:ascii="Courier New" w:eastAsia="Times New Roman" w:hAnsi="Courier New" w:cs="Courier New"/>
            <w:color w:val="000000"/>
            <w:sz w:val="18"/>
            <w:szCs w:val="18"/>
          </w:rPr>
          <w:t> </w:t>
        </w:r>
        <w:r w:rsidRPr="00AC5A8A">
          <w:rPr>
            <w:rFonts w:ascii="Courier New" w:eastAsia="Times New Roman" w:hAnsi="Courier New" w:cs="Courier New"/>
            <w:b/>
            <w:bCs/>
            <w:color w:val="000000"/>
            <w:sz w:val="18"/>
            <w:szCs w:val="18"/>
          </w:rPr>
          <w:t>static</w:t>
        </w:r>
        <w:r w:rsidRPr="00AC5A8A">
          <w:rPr>
            <w:rFonts w:ascii="Courier New" w:eastAsia="Times New Roman" w:hAnsi="Courier New" w:cs="Courier New"/>
            <w:color w:val="000000"/>
            <w:sz w:val="18"/>
            <w:szCs w:val="18"/>
          </w:rPr>
          <w:t> </w:t>
        </w:r>
        <w:r w:rsidRPr="00AC5A8A">
          <w:rPr>
            <w:rFonts w:ascii="Courier New" w:eastAsia="Times New Roman" w:hAnsi="Courier New" w:cs="Courier New"/>
            <w:b/>
            <w:bCs/>
            <w:color w:val="006600"/>
            <w:sz w:val="18"/>
            <w:szCs w:val="18"/>
          </w:rPr>
          <w:t>void</w:t>
        </w:r>
        <w:r w:rsidRPr="00AC5A8A">
          <w:rPr>
            <w:rFonts w:ascii="Courier New" w:eastAsia="Times New Roman" w:hAnsi="Courier New" w:cs="Courier New"/>
            <w:color w:val="000000"/>
            <w:sz w:val="18"/>
            <w:szCs w:val="18"/>
          </w:rPr>
          <w:t> main</w:t>
        </w:r>
        <w:r w:rsidRPr="00AC5A8A">
          <w:rPr>
            <w:rFonts w:ascii="Courier New" w:eastAsia="Times New Roman" w:hAnsi="Courier New" w:cs="Courier New"/>
            <w:color w:val="009900"/>
            <w:sz w:val="18"/>
            <w:szCs w:val="18"/>
          </w:rPr>
          <w:t>(</w:t>
        </w:r>
        <w:r w:rsidRPr="00AC5A8A">
          <w:rPr>
            <w:rFonts w:ascii="Courier New" w:eastAsia="Times New Roman" w:hAnsi="Courier New" w:cs="Courier New"/>
            <w:b/>
            <w:bCs/>
            <w:color w:val="000000"/>
            <w:sz w:val="18"/>
            <w:szCs w:val="18"/>
          </w:rPr>
          <w:t>String</w:t>
        </w:r>
        <w:r w:rsidRPr="00AC5A8A">
          <w:rPr>
            <w:rFonts w:ascii="Courier New" w:eastAsia="Times New Roman" w:hAnsi="Courier New" w:cs="Courier New"/>
            <w:color w:val="000000"/>
            <w:sz w:val="18"/>
            <w:szCs w:val="18"/>
          </w:rPr>
          <w:t> </w:t>
        </w:r>
        <w:proofErr w:type="spellStart"/>
        <w:r w:rsidRPr="00AC5A8A">
          <w:rPr>
            <w:rFonts w:ascii="Courier New" w:eastAsia="Times New Roman" w:hAnsi="Courier New" w:cs="Courier New"/>
            <w:color w:val="000000"/>
            <w:sz w:val="18"/>
            <w:szCs w:val="18"/>
          </w:rPr>
          <w:t>args</w:t>
        </w:r>
        <w:proofErr w:type="spellEnd"/>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t> </w:t>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color w:val="000000"/>
            <w:sz w:val="18"/>
            <w:szCs w:val="18"/>
          </w:rPr>
          <w:br/>
          <w:t xml:space="preserve">        </w:t>
        </w:r>
        <w:r w:rsidRPr="00424755">
          <w:rPr>
            <w:rFonts w:ascii="Courier New" w:eastAsia="Times New Roman" w:hAnsi="Courier New" w:cs="Courier New"/>
            <w:color w:val="000000"/>
            <w:sz w:val="18"/>
            <w:szCs w:val="18"/>
            <w:highlight w:val="yellow"/>
          </w:rPr>
          <w:t>Screen</w:t>
        </w:r>
        <w:r w:rsidRPr="00AC5A8A">
          <w:rPr>
            <w:rFonts w:ascii="Courier New" w:eastAsia="Times New Roman" w:hAnsi="Courier New" w:cs="Courier New"/>
            <w:color w:val="000000"/>
            <w:sz w:val="18"/>
            <w:szCs w:val="18"/>
          </w:rPr>
          <w:t xml:space="preserve"> </w:t>
        </w:r>
        <w:proofErr w:type="spellStart"/>
        <w:r w:rsidRPr="00424755">
          <w:rPr>
            <w:rFonts w:ascii="Courier New" w:eastAsia="Times New Roman" w:hAnsi="Courier New" w:cs="Courier New"/>
            <w:color w:val="000000"/>
            <w:sz w:val="18"/>
            <w:szCs w:val="18"/>
            <w:highlight w:val="green"/>
          </w:rPr>
          <w:t>scrn</w:t>
        </w:r>
        <w:proofErr w:type="spellEnd"/>
        <w:r w:rsidRPr="00AC5A8A">
          <w:rPr>
            <w:rFonts w:ascii="Courier New" w:eastAsia="Times New Roman" w:hAnsi="Courier New" w:cs="Courier New"/>
            <w:color w:val="000000"/>
            <w:sz w:val="18"/>
            <w:szCs w:val="18"/>
          </w:rPr>
          <w:t xml:space="preserve"> = </w:t>
        </w:r>
        <w:r w:rsidRPr="00AC5A8A">
          <w:rPr>
            <w:rFonts w:ascii="Courier New" w:eastAsia="Times New Roman" w:hAnsi="Courier New" w:cs="Courier New"/>
            <w:b/>
            <w:bCs/>
            <w:color w:val="000000"/>
            <w:sz w:val="18"/>
            <w:szCs w:val="18"/>
          </w:rPr>
          <w:t>new</w:t>
        </w:r>
        <w:r w:rsidRPr="00AC5A8A">
          <w:rPr>
            <w:rFonts w:ascii="Courier New" w:eastAsia="Times New Roman" w:hAnsi="Courier New" w:cs="Courier New"/>
            <w:color w:val="000000"/>
            <w:sz w:val="18"/>
            <w:szCs w:val="18"/>
          </w:rPr>
          <w:t> </w:t>
        </w:r>
        <w:proofErr w:type="spellStart"/>
        <w:r w:rsidRPr="00424755">
          <w:rPr>
            <w:rFonts w:ascii="Courier New" w:eastAsia="Times New Roman" w:hAnsi="Courier New" w:cs="Courier New"/>
            <w:color w:val="000000"/>
            <w:sz w:val="18"/>
            <w:szCs w:val="18"/>
            <w:highlight w:val="yellow"/>
          </w:rPr>
          <w:t>ColorScreen</w:t>
        </w:r>
        <w:proofErr w:type="spellEnd"/>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339933"/>
            <w:sz w:val="18"/>
            <w:szCs w:val="18"/>
          </w:rPr>
          <w:t>;</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i/>
            <w:iCs/>
            <w:color w:val="666666"/>
            <w:sz w:val="18"/>
            <w:szCs w:val="18"/>
          </w:rPr>
          <w:t>//if we can  override static , this should call method from Child class</w:t>
        </w:r>
        <w:r w:rsidRPr="00AC5A8A">
          <w:rPr>
            <w:rFonts w:ascii="Courier New" w:eastAsia="Times New Roman" w:hAnsi="Courier New" w:cs="Courier New"/>
            <w:color w:val="000000"/>
            <w:sz w:val="18"/>
            <w:szCs w:val="18"/>
          </w:rPr>
          <w:br/>
          <w:t xml:space="preserve">        </w:t>
        </w:r>
        <w:proofErr w:type="spellStart"/>
        <w:r w:rsidRPr="00424755">
          <w:rPr>
            <w:rFonts w:ascii="Courier New" w:eastAsia="Times New Roman" w:hAnsi="Courier New" w:cs="Courier New"/>
            <w:color w:val="000000"/>
            <w:sz w:val="18"/>
            <w:szCs w:val="18"/>
            <w:highlight w:val="green"/>
          </w:rPr>
          <w:t>scrn</w:t>
        </w:r>
        <w:r w:rsidRPr="00AC5A8A">
          <w:rPr>
            <w:rFonts w:ascii="Courier New" w:eastAsia="Times New Roman" w:hAnsi="Courier New" w:cs="Courier New"/>
            <w:color w:val="000000"/>
            <w:sz w:val="18"/>
            <w:szCs w:val="18"/>
          </w:rPr>
          <w:t>.</w:t>
        </w:r>
        <w:r w:rsidRPr="00AC5A8A">
          <w:rPr>
            <w:rFonts w:ascii="Courier New" w:eastAsia="Times New Roman" w:hAnsi="Courier New" w:cs="Courier New"/>
            <w:color w:val="006633"/>
            <w:sz w:val="18"/>
            <w:szCs w:val="18"/>
          </w:rPr>
          <w:t>show</w:t>
        </w:r>
        <w:proofErr w:type="spellEnd"/>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339933"/>
            <w:sz w:val="18"/>
            <w:szCs w:val="18"/>
          </w:rPr>
          <w:t>;</w:t>
        </w:r>
        <w:r w:rsidRPr="00AC5A8A">
          <w:rPr>
            <w:rFonts w:ascii="Courier New" w:eastAsia="Times New Roman" w:hAnsi="Courier New" w:cs="Courier New"/>
            <w:color w:val="000000"/>
            <w:sz w:val="18"/>
            <w:szCs w:val="18"/>
          </w:rPr>
          <w:t> </w:t>
        </w:r>
        <w:r w:rsidRPr="00AC5A8A">
          <w:rPr>
            <w:rFonts w:ascii="Courier New" w:eastAsia="Times New Roman" w:hAnsi="Courier New" w:cs="Courier New"/>
            <w:i/>
            <w:iCs/>
            <w:color w:val="666666"/>
            <w:sz w:val="18"/>
            <w:szCs w:val="18"/>
          </w:rPr>
          <w:t xml:space="preserve">//IDE will show warning, static method should be called from </w:t>
        </w:r>
        <w:proofErr w:type="spellStart"/>
        <w:r w:rsidRPr="00AC5A8A">
          <w:rPr>
            <w:rFonts w:ascii="Courier New" w:eastAsia="Times New Roman" w:hAnsi="Courier New" w:cs="Courier New"/>
            <w:i/>
            <w:iCs/>
            <w:color w:val="666666"/>
            <w:sz w:val="18"/>
            <w:szCs w:val="18"/>
          </w:rPr>
          <w:t>classname</w:t>
        </w:r>
        <w:proofErr w:type="spellEnd"/>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t>  </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color w:val="000000"/>
            <w:sz w:val="18"/>
            <w:szCs w:val="18"/>
          </w:rPr>
          <w:br/>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br/>
        </w:r>
        <w:r w:rsidRPr="00AC5A8A">
          <w:rPr>
            <w:rFonts w:ascii="Courier New" w:eastAsia="Times New Roman" w:hAnsi="Courier New" w:cs="Courier New"/>
            <w:color w:val="000000"/>
            <w:sz w:val="18"/>
            <w:szCs w:val="18"/>
          </w:rPr>
          <w:br/>
        </w:r>
        <w:r w:rsidRPr="00AC5A8A">
          <w:rPr>
            <w:rFonts w:ascii="Courier New" w:eastAsia="Times New Roman" w:hAnsi="Courier New" w:cs="Courier New"/>
            <w:b/>
            <w:bCs/>
            <w:color w:val="000000"/>
            <w:sz w:val="18"/>
            <w:szCs w:val="18"/>
          </w:rPr>
          <w:t>class</w:t>
        </w:r>
        <w:r w:rsidRPr="00AC5A8A">
          <w:rPr>
            <w:rFonts w:ascii="Courier New" w:eastAsia="Times New Roman" w:hAnsi="Courier New" w:cs="Courier New"/>
            <w:color w:val="000000"/>
            <w:sz w:val="18"/>
            <w:szCs w:val="18"/>
          </w:rPr>
          <w:t> Screen</w:t>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i/>
            <w:iCs/>
            <w:color w:val="666666"/>
            <w:sz w:val="18"/>
            <w:szCs w:val="18"/>
          </w:rPr>
          <w:t>/*</w:t>
        </w:r>
        <w:r w:rsidRPr="00AC5A8A">
          <w:rPr>
            <w:rFonts w:ascii="Courier New" w:eastAsia="Times New Roman" w:hAnsi="Courier New" w:cs="Courier New"/>
            <w:i/>
            <w:iCs/>
            <w:color w:val="666666"/>
            <w:sz w:val="18"/>
            <w:szCs w:val="18"/>
          </w:rPr>
          <w:br/>
          <w:t xml:space="preserve">     * public static method which </w:t>
        </w:r>
        <w:proofErr w:type="spellStart"/>
        <w:r w:rsidRPr="00AC5A8A">
          <w:rPr>
            <w:rFonts w:ascii="Courier New" w:eastAsia="Times New Roman" w:hAnsi="Courier New" w:cs="Courier New"/>
            <w:i/>
            <w:iCs/>
            <w:color w:val="666666"/>
            <w:sz w:val="18"/>
            <w:szCs w:val="18"/>
          </w:rPr>
          <w:t>can not</w:t>
        </w:r>
        <w:proofErr w:type="spellEnd"/>
        <w:r w:rsidRPr="00AC5A8A">
          <w:rPr>
            <w:rFonts w:ascii="Courier New" w:eastAsia="Times New Roman" w:hAnsi="Courier New" w:cs="Courier New"/>
            <w:i/>
            <w:iCs/>
            <w:color w:val="666666"/>
            <w:sz w:val="18"/>
            <w:szCs w:val="18"/>
          </w:rPr>
          <w:t xml:space="preserve"> be overridden in Java</w:t>
        </w:r>
        <w:r w:rsidRPr="00AC5A8A">
          <w:rPr>
            <w:rFonts w:ascii="Courier New" w:eastAsia="Times New Roman" w:hAnsi="Courier New" w:cs="Courier New"/>
            <w:i/>
            <w:iCs/>
            <w:color w:val="666666"/>
            <w:sz w:val="18"/>
            <w:szCs w:val="18"/>
          </w:rPr>
          <w:br/>
          <w:t>     */</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b/>
            <w:bCs/>
            <w:color w:val="000000"/>
            <w:sz w:val="18"/>
            <w:szCs w:val="18"/>
          </w:rPr>
          <w:t>public</w:t>
        </w:r>
        <w:r w:rsidRPr="00AC5A8A">
          <w:rPr>
            <w:rFonts w:ascii="Courier New" w:eastAsia="Times New Roman" w:hAnsi="Courier New" w:cs="Courier New"/>
            <w:color w:val="000000"/>
            <w:sz w:val="18"/>
            <w:szCs w:val="18"/>
          </w:rPr>
          <w:t> </w:t>
        </w:r>
        <w:r w:rsidRPr="00AC5A8A">
          <w:rPr>
            <w:rFonts w:ascii="Courier New" w:eastAsia="Times New Roman" w:hAnsi="Courier New" w:cs="Courier New"/>
            <w:b/>
            <w:bCs/>
            <w:color w:val="000000"/>
            <w:sz w:val="18"/>
            <w:szCs w:val="18"/>
          </w:rPr>
          <w:t>static</w:t>
        </w:r>
        <w:r w:rsidRPr="00AC5A8A">
          <w:rPr>
            <w:rFonts w:ascii="Courier New" w:eastAsia="Times New Roman" w:hAnsi="Courier New" w:cs="Courier New"/>
            <w:color w:val="000000"/>
            <w:sz w:val="18"/>
            <w:szCs w:val="18"/>
          </w:rPr>
          <w:t> </w:t>
        </w:r>
        <w:r w:rsidRPr="00AC5A8A">
          <w:rPr>
            <w:rFonts w:ascii="Courier New" w:eastAsia="Times New Roman" w:hAnsi="Courier New" w:cs="Courier New"/>
            <w:b/>
            <w:bCs/>
            <w:color w:val="006600"/>
            <w:sz w:val="18"/>
            <w:szCs w:val="18"/>
          </w:rPr>
          <w:t>void</w:t>
        </w:r>
        <w:r w:rsidRPr="00AC5A8A">
          <w:rPr>
            <w:rFonts w:ascii="Courier New" w:eastAsia="Times New Roman" w:hAnsi="Courier New" w:cs="Courier New"/>
            <w:color w:val="000000"/>
            <w:sz w:val="18"/>
            <w:szCs w:val="18"/>
          </w:rPr>
          <w:t> show</w:t>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br/>
          <w:t>        </w:t>
        </w:r>
        <w:proofErr w:type="spellStart"/>
        <w:r w:rsidRPr="00AC5A8A">
          <w:rPr>
            <w:rFonts w:ascii="Courier New" w:eastAsia="Times New Roman" w:hAnsi="Courier New" w:cs="Courier New"/>
            <w:b/>
            <w:bCs/>
            <w:color w:val="000000"/>
            <w:sz w:val="18"/>
            <w:szCs w:val="18"/>
          </w:rPr>
          <w:t>System</w:t>
        </w:r>
        <w:r w:rsidRPr="00AC5A8A">
          <w:rPr>
            <w:rFonts w:ascii="Courier New" w:eastAsia="Times New Roman" w:hAnsi="Courier New" w:cs="Courier New"/>
            <w:color w:val="000000"/>
            <w:sz w:val="18"/>
            <w:szCs w:val="18"/>
          </w:rPr>
          <w:t>.</w:t>
        </w:r>
        <w:r w:rsidRPr="00AC5A8A">
          <w:rPr>
            <w:rFonts w:ascii="Courier New" w:eastAsia="Times New Roman" w:hAnsi="Courier New" w:cs="Courier New"/>
            <w:color w:val="006633"/>
            <w:sz w:val="18"/>
            <w:szCs w:val="18"/>
          </w:rPr>
          <w:t>out</w:t>
        </w:r>
        <w:r w:rsidRPr="00AC5A8A">
          <w:rPr>
            <w:rFonts w:ascii="Courier New" w:eastAsia="Times New Roman" w:hAnsi="Courier New" w:cs="Courier New"/>
            <w:color w:val="000000"/>
            <w:sz w:val="18"/>
            <w:szCs w:val="18"/>
          </w:rPr>
          <w:t>.</w:t>
        </w:r>
        <w:r w:rsidRPr="00AC5A8A">
          <w:rPr>
            <w:rFonts w:ascii="Courier New" w:eastAsia="Times New Roman" w:hAnsi="Courier New" w:cs="Courier New"/>
            <w:color w:val="006633"/>
            <w:sz w:val="18"/>
            <w:szCs w:val="18"/>
          </w:rPr>
          <w:t>printf</w:t>
        </w:r>
        <w:proofErr w:type="spellEnd"/>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FF"/>
            <w:sz w:val="18"/>
            <w:szCs w:val="18"/>
          </w:rPr>
          <w:t>"Static method from parent class"</w:t>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339933"/>
            <w:sz w:val="18"/>
            <w:szCs w:val="18"/>
          </w:rPr>
          <w:t>;</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br/>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br/>
        </w:r>
        <w:r w:rsidRPr="00AC5A8A">
          <w:rPr>
            <w:rFonts w:ascii="Courier New" w:eastAsia="Times New Roman" w:hAnsi="Courier New" w:cs="Courier New"/>
            <w:color w:val="000000"/>
            <w:sz w:val="18"/>
            <w:szCs w:val="18"/>
          </w:rPr>
          <w:br/>
        </w:r>
        <w:r w:rsidRPr="00AC5A8A">
          <w:rPr>
            <w:rFonts w:ascii="Courier New" w:eastAsia="Times New Roman" w:hAnsi="Courier New" w:cs="Courier New"/>
            <w:b/>
            <w:bCs/>
            <w:color w:val="000000"/>
            <w:sz w:val="18"/>
            <w:szCs w:val="18"/>
          </w:rPr>
          <w:t>class</w:t>
        </w:r>
        <w:r w:rsidRPr="00AC5A8A">
          <w:rPr>
            <w:rFonts w:ascii="Courier New" w:eastAsia="Times New Roman" w:hAnsi="Courier New" w:cs="Courier New"/>
            <w:color w:val="000000"/>
            <w:sz w:val="18"/>
            <w:szCs w:val="18"/>
          </w:rPr>
          <w:t> </w:t>
        </w:r>
        <w:proofErr w:type="spellStart"/>
        <w:r w:rsidRPr="00AC5A8A">
          <w:rPr>
            <w:rFonts w:ascii="Courier New" w:eastAsia="Times New Roman" w:hAnsi="Courier New" w:cs="Courier New"/>
            <w:color w:val="000000"/>
            <w:sz w:val="18"/>
            <w:szCs w:val="18"/>
          </w:rPr>
          <w:t>ColorScreen</w:t>
        </w:r>
        <w:proofErr w:type="spellEnd"/>
        <w:r w:rsidRPr="00AC5A8A">
          <w:rPr>
            <w:rFonts w:ascii="Courier New" w:eastAsia="Times New Roman" w:hAnsi="Courier New" w:cs="Courier New"/>
            <w:color w:val="000000"/>
            <w:sz w:val="18"/>
            <w:szCs w:val="18"/>
          </w:rPr>
          <w:t> </w:t>
        </w:r>
        <w:r w:rsidRPr="00AC5A8A">
          <w:rPr>
            <w:rFonts w:ascii="Courier New" w:eastAsia="Times New Roman" w:hAnsi="Courier New" w:cs="Courier New"/>
            <w:b/>
            <w:bCs/>
            <w:color w:val="000000"/>
            <w:sz w:val="18"/>
            <w:szCs w:val="18"/>
          </w:rPr>
          <w:t>extends</w:t>
        </w:r>
        <w:r w:rsidRPr="00AC5A8A">
          <w:rPr>
            <w:rFonts w:ascii="Courier New" w:eastAsia="Times New Roman" w:hAnsi="Courier New" w:cs="Courier New"/>
            <w:color w:val="000000"/>
            <w:sz w:val="18"/>
            <w:szCs w:val="18"/>
          </w:rPr>
          <w:t> Screen</w:t>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i/>
            <w:iCs/>
            <w:color w:val="666666"/>
            <w:sz w:val="18"/>
            <w:szCs w:val="18"/>
          </w:rPr>
          <w:t>/*</w:t>
        </w:r>
        <w:r w:rsidRPr="00AC5A8A">
          <w:rPr>
            <w:rFonts w:ascii="Courier New" w:eastAsia="Times New Roman" w:hAnsi="Courier New" w:cs="Courier New"/>
            <w:i/>
            <w:iCs/>
            <w:color w:val="666666"/>
            <w:sz w:val="18"/>
            <w:szCs w:val="18"/>
          </w:rPr>
          <w:br/>
          <w:t>     * static method of same name and method signature as existed in super</w:t>
        </w:r>
        <w:r w:rsidRPr="00AC5A8A">
          <w:rPr>
            <w:rFonts w:ascii="Courier New" w:eastAsia="Times New Roman" w:hAnsi="Courier New" w:cs="Courier New"/>
            <w:i/>
            <w:iCs/>
            <w:color w:val="666666"/>
            <w:sz w:val="18"/>
            <w:szCs w:val="18"/>
          </w:rPr>
          <w:br/>
          <w:t>     * class, this is not method overriding instead this is called</w:t>
        </w:r>
        <w:r w:rsidRPr="00AC5A8A">
          <w:rPr>
            <w:rFonts w:ascii="Courier New" w:eastAsia="Times New Roman" w:hAnsi="Courier New" w:cs="Courier New"/>
            <w:i/>
            <w:iCs/>
            <w:color w:val="666666"/>
            <w:sz w:val="18"/>
            <w:szCs w:val="18"/>
          </w:rPr>
          <w:br/>
          <w:t>     * method hiding in Java</w:t>
        </w:r>
        <w:r w:rsidRPr="00AC5A8A">
          <w:rPr>
            <w:rFonts w:ascii="Courier New" w:eastAsia="Times New Roman" w:hAnsi="Courier New" w:cs="Courier New"/>
            <w:i/>
            <w:iCs/>
            <w:color w:val="666666"/>
            <w:sz w:val="18"/>
            <w:szCs w:val="18"/>
          </w:rPr>
          <w:br/>
          <w:t>     */</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b/>
            <w:bCs/>
            <w:color w:val="000000"/>
            <w:sz w:val="18"/>
            <w:szCs w:val="18"/>
          </w:rPr>
          <w:t>public</w:t>
        </w:r>
        <w:r w:rsidRPr="00AC5A8A">
          <w:rPr>
            <w:rFonts w:ascii="Courier New" w:eastAsia="Times New Roman" w:hAnsi="Courier New" w:cs="Courier New"/>
            <w:color w:val="000000"/>
            <w:sz w:val="18"/>
            <w:szCs w:val="18"/>
          </w:rPr>
          <w:t> </w:t>
        </w:r>
        <w:r w:rsidRPr="00AC5A8A">
          <w:rPr>
            <w:rFonts w:ascii="Courier New" w:eastAsia="Times New Roman" w:hAnsi="Courier New" w:cs="Courier New"/>
            <w:b/>
            <w:bCs/>
            <w:color w:val="000000"/>
            <w:sz w:val="18"/>
            <w:szCs w:val="18"/>
          </w:rPr>
          <w:t>static</w:t>
        </w:r>
        <w:r w:rsidRPr="00AC5A8A">
          <w:rPr>
            <w:rFonts w:ascii="Courier New" w:eastAsia="Times New Roman" w:hAnsi="Courier New" w:cs="Courier New"/>
            <w:color w:val="000000"/>
            <w:sz w:val="18"/>
            <w:szCs w:val="18"/>
          </w:rPr>
          <w:t> </w:t>
        </w:r>
        <w:r w:rsidRPr="00AC5A8A">
          <w:rPr>
            <w:rFonts w:ascii="Courier New" w:eastAsia="Times New Roman" w:hAnsi="Courier New" w:cs="Courier New"/>
            <w:b/>
            <w:bCs/>
            <w:color w:val="006600"/>
            <w:sz w:val="18"/>
            <w:szCs w:val="18"/>
          </w:rPr>
          <w:t>void</w:t>
        </w:r>
        <w:r w:rsidRPr="00AC5A8A">
          <w:rPr>
            <w:rFonts w:ascii="Courier New" w:eastAsia="Times New Roman" w:hAnsi="Courier New" w:cs="Courier New"/>
            <w:color w:val="000000"/>
            <w:sz w:val="18"/>
            <w:szCs w:val="18"/>
          </w:rPr>
          <w:t> show</w:t>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br/>
          <w:t>        </w:t>
        </w:r>
        <w:proofErr w:type="spellStart"/>
        <w:r w:rsidRPr="00AC5A8A">
          <w:rPr>
            <w:rFonts w:ascii="Courier New" w:eastAsia="Times New Roman" w:hAnsi="Courier New" w:cs="Courier New"/>
            <w:b/>
            <w:bCs/>
            <w:color w:val="000000"/>
            <w:sz w:val="18"/>
            <w:szCs w:val="18"/>
          </w:rPr>
          <w:t>System</w:t>
        </w:r>
        <w:r w:rsidRPr="00AC5A8A">
          <w:rPr>
            <w:rFonts w:ascii="Courier New" w:eastAsia="Times New Roman" w:hAnsi="Courier New" w:cs="Courier New"/>
            <w:color w:val="000000"/>
            <w:sz w:val="18"/>
            <w:szCs w:val="18"/>
          </w:rPr>
          <w:t>.</w:t>
        </w:r>
        <w:r w:rsidRPr="00AC5A8A">
          <w:rPr>
            <w:rFonts w:ascii="Courier New" w:eastAsia="Times New Roman" w:hAnsi="Courier New" w:cs="Courier New"/>
            <w:color w:val="006633"/>
            <w:sz w:val="18"/>
            <w:szCs w:val="18"/>
          </w:rPr>
          <w:t>err</w:t>
        </w:r>
        <w:r w:rsidRPr="00AC5A8A">
          <w:rPr>
            <w:rFonts w:ascii="Courier New" w:eastAsia="Times New Roman" w:hAnsi="Courier New" w:cs="Courier New"/>
            <w:color w:val="000000"/>
            <w:sz w:val="18"/>
            <w:szCs w:val="18"/>
          </w:rPr>
          <w:t>.</w:t>
        </w:r>
        <w:r w:rsidRPr="00AC5A8A">
          <w:rPr>
            <w:rFonts w:ascii="Courier New" w:eastAsia="Times New Roman" w:hAnsi="Courier New" w:cs="Courier New"/>
            <w:color w:val="006633"/>
            <w:sz w:val="18"/>
            <w:szCs w:val="18"/>
          </w:rPr>
          <w:t>println</w:t>
        </w:r>
        <w:proofErr w:type="spellEnd"/>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FF"/>
            <w:sz w:val="18"/>
            <w:szCs w:val="18"/>
          </w:rPr>
          <w:t>"Overridden static method in Child Class in Java"</w:t>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339933"/>
            <w:sz w:val="18"/>
            <w:szCs w:val="18"/>
          </w:rPr>
          <w:t>;</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br/>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br/>
        </w:r>
        <w:r w:rsidRPr="00AC5A8A">
          <w:rPr>
            <w:rFonts w:ascii="Courier New" w:eastAsia="Times New Roman" w:hAnsi="Courier New" w:cs="Courier New"/>
            <w:color w:val="000000"/>
            <w:sz w:val="18"/>
            <w:szCs w:val="18"/>
          </w:rPr>
          <w:br/>
        </w:r>
        <w:r w:rsidRPr="00AC5A8A">
          <w:rPr>
            <w:rFonts w:ascii="Courier New" w:eastAsia="Times New Roman" w:hAnsi="Courier New" w:cs="Courier New"/>
            <w:b/>
            <w:bCs/>
            <w:color w:val="000000"/>
            <w:sz w:val="18"/>
            <w:szCs w:val="18"/>
          </w:rPr>
          <w:t>Output:</w:t>
        </w:r>
        <w:r w:rsidRPr="00AC5A8A">
          <w:rPr>
            <w:rFonts w:ascii="Courier New" w:eastAsia="Times New Roman" w:hAnsi="Courier New" w:cs="Courier New"/>
            <w:color w:val="000000"/>
            <w:sz w:val="18"/>
            <w:szCs w:val="18"/>
          </w:rPr>
          <w:br/>
        </w:r>
        <w:r w:rsidRPr="00AC5A8A">
          <w:rPr>
            <w:rFonts w:ascii="Courier New" w:eastAsia="Times New Roman" w:hAnsi="Courier New" w:cs="Courier New"/>
            <w:color w:val="000000"/>
            <w:sz w:val="18"/>
            <w:szCs w:val="18"/>
            <w:highlight w:val="yellow"/>
          </w:rPr>
          <w:t>Static method from parent </w:t>
        </w:r>
        <w:r w:rsidRPr="00AC5A8A">
          <w:rPr>
            <w:rFonts w:ascii="Courier New" w:eastAsia="Times New Roman" w:hAnsi="Courier New" w:cs="Courier New"/>
            <w:b/>
            <w:bCs/>
            <w:color w:val="000000"/>
            <w:sz w:val="18"/>
            <w:szCs w:val="18"/>
            <w:highlight w:val="yellow"/>
          </w:rPr>
          <w:t>class</w:t>
        </w:r>
      </w:ins>
    </w:p>
    <w:p w:rsidR="009B151B" w:rsidRDefault="00AC5A8A" w:rsidP="00AC5A8A">
      <w:ins w:id="22" w:author="Unknown">
        <w:r w:rsidRPr="00AC5A8A">
          <w:rPr>
            <w:rFonts w:ascii="Arial" w:eastAsia="Times New Roman" w:hAnsi="Arial" w:cs="Arial"/>
            <w:color w:val="000000"/>
            <w:sz w:val="21"/>
            <w:szCs w:val="21"/>
          </w:rPr>
          <w:br/>
        </w:r>
      </w:ins>
      <w:r w:rsidR="009B151B">
        <w:rPr>
          <w:rFonts w:ascii="Arial" w:hAnsi="Arial" w:cs="Arial"/>
          <w:color w:val="000000"/>
          <w:sz w:val="21"/>
          <w:szCs w:val="21"/>
        </w:rPr>
        <w:br/>
      </w:r>
      <w:r w:rsidR="009B151B">
        <w:rPr>
          <w:rFonts w:ascii="Arial" w:hAnsi="Arial" w:cs="Arial"/>
          <w:color w:val="000000"/>
          <w:sz w:val="21"/>
          <w:szCs w:val="21"/>
        </w:rPr>
        <w:br/>
      </w:r>
    </w:p>
    <w:sectPr w:rsidR="009B151B" w:rsidSect="00D446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B014D8"/>
    <w:multiLevelType w:val="multilevel"/>
    <w:tmpl w:val="73D07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4D15AE"/>
    <w:multiLevelType w:val="multilevel"/>
    <w:tmpl w:val="C1E05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C2089A"/>
    <w:multiLevelType w:val="multilevel"/>
    <w:tmpl w:val="4C42F6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7B26"/>
    <w:rsid w:val="000202E3"/>
    <w:rsid w:val="000B49B9"/>
    <w:rsid w:val="000C34FE"/>
    <w:rsid w:val="00127038"/>
    <w:rsid w:val="00424755"/>
    <w:rsid w:val="004654B2"/>
    <w:rsid w:val="0048012E"/>
    <w:rsid w:val="005567F6"/>
    <w:rsid w:val="005B2DA4"/>
    <w:rsid w:val="005C4FB9"/>
    <w:rsid w:val="0065102D"/>
    <w:rsid w:val="006641F4"/>
    <w:rsid w:val="006A7F76"/>
    <w:rsid w:val="00734A09"/>
    <w:rsid w:val="00735DE6"/>
    <w:rsid w:val="007E369F"/>
    <w:rsid w:val="00815725"/>
    <w:rsid w:val="0094393F"/>
    <w:rsid w:val="0097650B"/>
    <w:rsid w:val="009A277B"/>
    <w:rsid w:val="009B151B"/>
    <w:rsid w:val="009E2CD2"/>
    <w:rsid w:val="00A13C64"/>
    <w:rsid w:val="00AC5A8A"/>
    <w:rsid w:val="00AE7B26"/>
    <w:rsid w:val="00B37B0D"/>
    <w:rsid w:val="00B37EEB"/>
    <w:rsid w:val="00BE436F"/>
    <w:rsid w:val="00C24186"/>
    <w:rsid w:val="00C45A7B"/>
    <w:rsid w:val="00C6336E"/>
    <w:rsid w:val="00D4461B"/>
    <w:rsid w:val="00DA43DF"/>
    <w:rsid w:val="00DC0028"/>
    <w:rsid w:val="00DC69EB"/>
    <w:rsid w:val="00F659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61B"/>
  </w:style>
  <w:style w:type="paragraph" w:styleId="Heading2">
    <w:name w:val="heading 2"/>
    <w:basedOn w:val="Normal"/>
    <w:link w:val="Heading2Char"/>
    <w:uiPriority w:val="9"/>
    <w:qFormat/>
    <w:rsid w:val="00AE7B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C34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7B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0C34FE"/>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48012E"/>
    <w:rPr>
      <w:color w:val="0000FF"/>
      <w:u w:val="single"/>
    </w:rPr>
  </w:style>
  <w:style w:type="paragraph" w:styleId="BalloonText">
    <w:name w:val="Balloon Text"/>
    <w:basedOn w:val="Normal"/>
    <w:link w:val="BalloonTextChar"/>
    <w:uiPriority w:val="99"/>
    <w:semiHidden/>
    <w:unhideWhenUsed/>
    <w:rsid w:val="004801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12E"/>
    <w:rPr>
      <w:rFonts w:ascii="Tahoma" w:hAnsi="Tahoma" w:cs="Tahoma"/>
      <w:sz w:val="16"/>
      <w:szCs w:val="16"/>
    </w:rPr>
  </w:style>
  <w:style w:type="paragraph" w:styleId="NormalWeb">
    <w:name w:val="Normal (Web)"/>
    <w:basedOn w:val="Normal"/>
    <w:uiPriority w:val="99"/>
    <w:semiHidden/>
    <w:unhideWhenUsed/>
    <w:rsid w:val="000C3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34FE"/>
    <w:rPr>
      <w:b/>
      <w:bCs/>
    </w:rPr>
  </w:style>
  <w:style w:type="character" w:customStyle="1" w:styleId="heading3char0">
    <w:name w:val="heading3char"/>
    <w:basedOn w:val="DefaultParagraphFont"/>
    <w:rsid w:val="009A277B"/>
  </w:style>
  <w:style w:type="character" w:styleId="HTMLCode">
    <w:name w:val="HTML Code"/>
    <w:basedOn w:val="DefaultParagraphFont"/>
    <w:uiPriority w:val="99"/>
    <w:semiHidden/>
    <w:unhideWhenUsed/>
    <w:rsid w:val="00F6594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76833236">
      <w:bodyDiv w:val="1"/>
      <w:marLeft w:val="0"/>
      <w:marRight w:val="0"/>
      <w:marTop w:val="0"/>
      <w:marBottom w:val="0"/>
      <w:divBdr>
        <w:top w:val="none" w:sz="0" w:space="0" w:color="auto"/>
        <w:left w:val="none" w:sz="0" w:space="0" w:color="auto"/>
        <w:bottom w:val="none" w:sz="0" w:space="0" w:color="auto"/>
        <w:right w:val="none" w:sz="0" w:space="0" w:color="auto"/>
      </w:divBdr>
      <w:divsChild>
        <w:div w:id="120274478">
          <w:marLeft w:val="0"/>
          <w:marRight w:val="0"/>
          <w:marTop w:val="0"/>
          <w:marBottom w:val="0"/>
          <w:divBdr>
            <w:top w:val="dotted" w:sz="8" w:space="1" w:color="auto"/>
            <w:left w:val="dotted" w:sz="8" w:space="4" w:color="auto"/>
            <w:bottom w:val="dotted" w:sz="8" w:space="1" w:color="auto"/>
            <w:right w:val="dotted" w:sz="8" w:space="4" w:color="auto"/>
          </w:divBdr>
          <w:divsChild>
            <w:div w:id="7923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53891">
      <w:bodyDiv w:val="1"/>
      <w:marLeft w:val="0"/>
      <w:marRight w:val="0"/>
      <w:marTop w:val="0"/>
      <w:marBottom w:val="0"/>
      <w:divBdr>
        <w:top w:val="none" w:sz="0" w:space="0" w:color="auto"/>
        <w:left w:val="none" w:sz="0" w:space="0" w:color="auto"/>
        <w:bottom w:val="none" w:sz="0" w:space="0" w:color="auto"/>
        <w:right w:val="none" w:sz="0" w:space="0" w:color="auto"/>
      </w:divBdr>
    </w:div>
    <w:div w:id="482354995">
      <w:bodyDiv w:val="1"/>
      <w:marLeft w:val="0"/>
      <w:marRight w:val="0"/>
      <w:marTop w:val="0"/>
      <w:marBottom w:val="0"/>
      <w:divBdr>
        <w:top w:val="none" w:sz="0" w:space="0" w:color="auto"/>
        <w:left w:val="none" w:sz="0" w:space="0" w:color="auto"/>
        <w:bottom w:val="none" w:sz="0" w:space="0" w:color="auto"/>
        <w:right w:val="none" w:sz="0" w:space="0" w:color="auto"/>
      </w:divBdr>
    </w:div>
    <w:div w:id="568882141">
      <w:bodyDiv w:val="1"/>
      <w:marLeft w:val="0"/>
      <w:marRight w:val="0"/>
      <w:marTop w:val="0"/>
      <w:marBottom w:val="0"/>
      <w:divBdr>
        <w:top w:val="none" w:sz="0" w:space="0" w:color="auto"/>
        <w:left w:val="none" w:sz="0" w:space="0" w:color="auto"/>
        <w:bottom w:val="none" w:sz="0" w:space="0" w:color="auto"/>
        <w:right w:val="none" w:sz="0" w:space="0" w:color="auto"/>
      </w:divBdr>
    </w:div>
    <w:div w:id="778178296">
      <w:bodyDiv w:val="1"/>
      <w:marLeft w:val="0"/>
      <w:marRight w:val="0"/>
      <w:marTop w:val="0"/>
      <w:marBottom w:val="0"/>
      <w:divBdr>
        <w:top w:val="none" w:sz="0" w:space="0" w:color="auto"/>
        <w:left w:val="none" w:sz="0" w:space="0" w:color="auto"/>
        <w:bottom w:val="none" w:sz="0" w:space="0" w:color="auto"/>
        <w:right w:val="none" w:sz="0" w:space="0" w:color="auto"/>
      </w:divBdr>
      <w:divsChild>
        <w:div w:id="1446851132">
          <w:marLeft w:val="0"/>
          <w:marRight w:val="0"/>
          <w:marTop w:val="0"/>
          <w:marBottom w:val="0"/>
          <w:divBdr>
            <w:top w:val="single" w:sz="2" w:space="0" w:color="E3E3E3"/>
            <w:left w:val="single" w:sz="2" w:space="0" w:color="E3E3E3"/>
            <w:bottom w:val="single" w:sz="2" w:space="0" w:color="E3E3E3"/>
            <w:right w:val="single" w:sz="2" w:space="0" w:color="E3E3E3"/>
          </w:divBdr>
          <w:divsChild>
            <w:div w:id="709647996">
              <w:marLeft w:val="0"/>
              <w:marRight w:val="0"/>
              <w:marTop w:val="0"/>
              <w:marBottom w:val="0"/>
              <w:divBdr>
                <w:top w:val="none" w:sz="0" w:space="0" w:color="auto"/>
                <w:left w:val="none" w:sz="0" w:space="0" w:color="auto"/>
                <w:bottom w:val="none" w:sz="0" w:space="0" w:color="auto"/>
                <w:right w:val="none" w:sz="0" w:space="0" w:color="auto"/>
              </w:divBdr>
              <w:divsChild>
                <w:div w:id="880020518">
                  <w:marLeft w:val="0"/>
                  <w:marRight w:val="0"/>
                  <w:marTop w:val="0"/>
                  <w:marBottom w:val="0"/>
                  <w:divBdr>
                    <w:top w:val="none" w:sz="0" w:space="0" w:color="auto"/>
                    <w:left w:val="none" w:sz="0" w:space="0" w:color="auto"/>
                    <w:bottom w:val="none" w:sz="0" w:space="0" w:color="auto"/>
                    <w:right w:val="none" w:sz="0" w:space="0" w:color="auto"/>
                  </w:divBdr>
                  <w:divsChild>
                    <w:div w:id="1613974184">
                      <w:marLeft w:val="-225"/>
                      <w:marRight w:val="-225"/>
                      <w:marTop w:val="0"/>
                      <w:marBottom w:val="0"/>
                      <w:divBdr>
                        <w:top w:val="none" w:sz="0" w:space="0" w:color="auto"/>
                        <w:left w:val="none" w:sz="0" w:space="0" w:color="auto"/>
                        <w:bottom w:val="none" w:sz="0" w:space="0" w:color="auto"/>
                        <w:right w:val="none" w:sz="0" w:space="0" w:color="auto"/>
                      </w:divBdr>
                      <w:divsChild>
                        <w:div w:id="1251088391">
                          <w:marLeft w:val="0"/>
                          <w:marRight w:val="0"/>
                          <w:marTop w:val="0"/>
                          <w:marBottom w:val="0"/>
                          <w:divBdr>
                            <w:top w:val="none" w:sz="0" w:space="0" w:color="auto"/>
                            <w:left w:val="none" w:sz="0" w:space="0" w:color="auto"/>
                            <w:bottom w:val="none" w:sz="0" w:space="0" w:color="auto"/>
                            <w:right w:val="none" w:sz="0" w:space="0" w:color="auto"/>
                          </w:divBdr>
                          <w:divsChild>
                            <w:div w:id="115176271">
                              <w:marLeft w:val="0"/>
                              <w:marRight w:val="0"/>
                              <w:marTop w:val="0"/>
                              <w:marBottom w:val="0"/>
                              <w:divBdr>
                                <w:top w:val="none" w:sz="0" w:space="0" w:color="auto"/>
                                <w:left w:val="none" w:sz="0" w:space="0" w:color="auto"/>
                                <w:bottom w:val="none" w:sz="0" w:space="0" w:color="auto"/>
                                <w:right w:val="none" w:sz="0" w:space="0" w:color="auto"/>
                              </w:divBdr>
                              <w:divsChild>
                                <w:div w:id="1218663357">
                                  <w:marLeft w:val="0"/>
                                  <w:marRight w:val="0"/>
                                  <w:marTop w:val="0"/>
                                  <w:marBottom w:val="0"/>
                                  <w:divBdr>
                                    <w:top w:val="none" w:sz="0" w:space="0" w:color="auto"/>
                                    <w:left w:val="none" w:sz="0" w:space="0" w:color="auto"/>
                                    <w:bottom w:val="none" w:sz="0" w:space="0" w:color="auto"/>
                                    <w:right w:val="none" w:sz="0" w:space="0" w:color="auto"/>
                                  </w:divBdr>
                                  <w:divsChild>
                                    <w:div w:id="1368482678">
                                      <w:marLeft w:val="0"/>
                                      <w:marRight w:val="0"/>
                                      <w:marTop w:val="0"/>
                                      <w:marBottom w:val="0"/>
                                      <w:divBdr>
                                        <w:top w:val="none" w:sz="0" w:space="0" w:color="auto"/>
                                        <w:left w:val="none" w:sz="0" w:space="0" w:color="auto"/>
                                        <w:bottom w:val="none" w:sz="0" w:space="0" w:color="auto"/>
                                        <w:right w:val="none" w:sz="0" w:space="0" w:color="auto"/>
                                      </w:divBdr>
                                      <w:divsChild>
                                        <w:div w:id="825392779">
                                          <w:marLeft w:val="-225"/>
                                          <w:marRight w:val="-225"/>
                                          <w:marTop w:val="0"/>
                                          <w:marBottom w:val="0"/>
                                          <w:divBdr>
                                            <w:top w:val="none" w:sz="0" w:space="0" w:color="auto"/>
                                            <w:left w:val="none" w:sz="0" w:space="0" w:color="auto"/>
                                            <w:bottom w:val="none" w:sz="0" w:space="0" w:color="auto"/>
                                            <w:right w:val="none" w:sz="0" w:space="0" w:color="auto"/>
                                          </w:divBdr>
                                          <w:divsChild>
                                            <w:div w:id="53553336">
                                              <w:marLeft w:val="0"/>
                                              <w:marRight w:val="0"/>
                                              <w:marTop w:val="0"/>
                                              <w:marBottom w:val="0"/>
                                              <w:divBdr>
                                                <w:top w:val="none" w:sz="0" w:space="0" w:color="auto"/>
                                                <w:left w:val="none" w:sz="0" w:space="0" w:color="auto"/>
                                                <w:bottom w:val="none" w:sz="0" w:space="0" w:color="auto"/>
                                                <w:right w:val="none" w:sz="0" w:space="0" w:color="auto"/>
                                              </w:divBdr>
                                              <w:divsChild>
                                                <w:div w:id="203110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454960">
                                  <w:marLeft w:val="0"/>
                                  <w:marRight w:val="0"/>
                                  <w:marTop w:val="0"/>
                                  <w:marBottom w:val="0"/>
                                  <w:divBdr>
                                    <w:top w:val="none" w:sz="0" w:space="0" w:color="auto"/>
                                    <w:left w:val="none" w:sz="0" w:space="0" w:color="auto"/>
                                    <w:bottom w:val="none" w:sz="0" w:space="0" w:color="auto"/>
                                    <w:right w:val="none" w:sz="0" w:space="0" w:color="auto"/>
                                  </w:divBdr>
                                  <w:divsChild>
                                    <w:div w:id="1630092839">
                                      <w:marLeft w:val="0"/>
                                      <w:marRight w:val="0"/>
                                      <w:marTop w:val="0"/>
                                      <w:marBottom w:val="0"/>
                                      <w:divBdr>
                                        <w:top w:val="single" w:sz="6" w:space="0" w:color="D4D0C8"/>
                                        <w:left w:val="single" w:sz="6" w:space="0" w:color="D4D0C8"/>
                                        <w:bottom w:val="single" w:sz="6" w:space="0" w:color="D4D0C8"/>
                                        <w:right w:val="single" w:sz="6" w:space="0" w:color="D4D0C8"/>
                                      </w:divBdr>
                                      <w:divsChild>
                                        <w:div w:id="717557012">
                                          <w:marLeft w:val="0"/>
                                          <w:marRight w:val="0"/>
                                          <w:marTop w:val="0"/>
                                          <w:marBottom w:val="0"/>
                                          <w:divBdr>
                                            <w:top w:val="none" w:sz="0" w:space="0" w:color="auto"/>
                                            <w:left w:val="none" w:sz="0" w:space="0" w:color="auto"/>
                                            <w:bottom w:val="none" w:sz="0" w:space="0" w:color="auto"/>
                                            <w:right w:val="none" w:sz="0" w:space="0" w:color="auto"/>
                                          </w:divBdr>
                                        </w:div>
                                        <w:div w:id="1321811949">
                                          <w:marLeft w:val="0"/>
                                          <w:marRight w:val="0"/>
                                          <w:marTop w:val="0"/>
                                          <w:marBottom w:val="0"/>
                                          <w:divBdr>
                                            <w:top w:val="none" w:sz="0" w:space="0" w:color="auto"/>
                                            <w:left w:val="none" w:sz="0" w:space="0" w:color="auto"/>
                                            <w:bottom w:val="none" w:sz="0" w:space="0" w:color="auto"/>
                                            <w:right w:val="none" w:sz="0" w:space="0" w:color="auto"/>
                                          </w:divBdr>
                                        </w:div>
                                        <w:div w:id="190074504">
                                          <w:marLeft w:val="0"/>
                                          <w:marRight w:val="0"/>
                                          <w:marTop w:val="0"/>
                                          <w:marBottom w:val="0"/>
                                          <w:divBdr>
                                            <w:top w:val="none" w:sz="0" w:space="0" w:color="auto"/>
                                            <w:left w:val="none" w:sz="0" w:space="0" w:color="auto"/>
                                            <w:bottom w:val="none" w:sz="0" w:space="0" w:color="auto"/>
                                            <w:right w:val="none" w:sz="0" w:space="0" w:color="auto"/>
                                          </w:divBdr>
                                        </w:div>
                                        <w:div w:id="1737776176">
                                          <w:marLeft w:val="0"/>
                                          <w:marRight w:val="0"/>
                                          <w:marTop w:val="0"/>
                                          <w:marBottom w:val="0"/>
                                          <w:divBdr>
                                            <w:top w:val="none" w:sz="0" w:space="0" w:color="auto"/>
                                            <w:left w:val="none" w:sz="0" w:space="0" w:color="auto"/>
                                            <w:bottom w:val="none" w:sz="0" w:space="0" w:color="auto"/>
                                            <w:right w:val="none" w:sz="0" w:space="0" w:color="auto"/>
                                          </w:divBdr>
                                        </w:div>
                                        <w:div w:id="1246839543">
                                          <w:marLeft w:val="0"/>
                                          <w:marRight w:val="0"/>
                                          <w:marTop w:val="0"/>
                                          <w:marBottom w:val="0"/>
                                          <w:divBdr>
                                            <w:top w:val="none" w:sz="0" w:space="0" w:color="auto"/>
                                            <w:left w:val="none" w:sz="0" w:space="0" w:color="auto"/>
                                            <w:bottom w:val="none" w:sz="0" w:space="0" w:color="auto"/>
                                            <w:right w:val="none" w:sz="0" w:space="0" w:color="auto"/>
                                          </w:divBdr>
                                        </w:div>
                                        <w:div w:id="733357198">
                                          <w:marLeft w:val="0"/>
                                          <w:marRight w:val="0"/>
                                          <w:marTop w:val="0"/>
                                          <w:marBottom w:val="0"/>
                                          <w:divBdr>
                                            <w:top w:val="none" w:sz="0" w:space="0" w:color="auto"/>
                                            <w:left w:val="none" w:sz="0" w:space="0" w:color="auto"/>
                                            <w:bottom w:val="none" w:sz="0" w:space="0" w:color="auto"/>
                                            <w:right w:val="none" w:sz="0" w:space="0" w:color="auto"/>
                                          </w:divBdr>
                                        </w:div>
                                        <w:div w:id="1621885677">
                                          <w:marLeft w:val="0"/>
                                          <w:marRight w:val="0"/>
                                          <w:marTop w:val="0"/>
                                          <w:marBottom w:val="0"/>
                                          <w:divBdr>
                                            <w:top w:val="none" w:sz="0" w:space="0" w:color="auto"/>
                                            <w:left w:val="none" w:sz="0" w:space="0" w:color="auto"/>
                                            <w:bottom w:val="none" w:sz="0" w:space="0" w:color="auto"/>
                                            <w:right w:val="none" w:sz="0" w:space="0" w:color="auto"/>
                                          </w:divBdr>
                                        </w:div>
                                        <w:div w:id="1056470644">
                                          <w:marLeft w:val="0"/>
                                          <w:marRight w:val="0"/>
                                          <w:marTop w:val="0"/>
                                          <w:marBottom w:val="0"/>
                                          <w:divBdr>
                                            <w:top w:val="none" w:sz="0" w:space="0" w:color="auto"/>
                                            <w:left w:val="none" w:sz="0" w:space="0" w:color="auto"/>
                                            <w:bottom w:val="none" w:sz="0" w:space="0" w:color="auto"/>
                                            <w:right w:val="none" w:sz="0" w:space="0" w:color="auto"/>
                                          </w:divBdr>
                                        </w:div>
                                        <w:div w:id="1793743259">
                                          <w:marLeft w:val="0"/>
                                          <w:marRight w:val="0"/>
                                          <w:marTop w:val="0"/>
                                          <w:marBottom w:val="0"/>
                                          <w:divBdr>
                                            <w:top w:val="none" w:sz="0" w:space="0" w:color="auto"/>
                                            <w:left w:val="none" w:sz="0" w:space="0" w:color="auto"/>
                                            <w:bottom w:val="none" w:sz="0" w:space="0" w:color="auto"/>
                                            <w:right w:val="none" w:sz="0" w:space="0" w:color="auto"/>
                                          </w:divBdr>
                                        </w:div>
                                        <w:div w:id="725302957">
                                          <w:marLeft w:val="0"/>
                                          <w:marRight w:val="0"/>
                                          <w:marTop w:val="0"/>
                                          <w:marBottom w:val="0"/>
                                          <w:divBdr>
                                            <w:top w:val="none" w:sz="0" w:space="0" w:color="auto"/>
                                            <w:left w:val="none" w:sz="0" w:space="0" w:color="auto"/>
                                            <w:bottom w:val="none" w:sz="0" w:space="0" w:color="auto"/>
                                            <w:right w:val="none" w:sz="0" w:space="0" w:color="auto"/>
                                          </w:divBdr>
                                        </w:div>
                                        <w:div w:id="350761476">
                                          <w:marLeft w:val="0"/>
                                          <w:marRight w:val="0"/>
                                          <w:marTop w:val="0"/>
                                          <w:marBottom w:val="0"/>
                                          <w:divBdr>
                                            <w:top w:val="none" w:sz="0" w:space="0" w:color="auto"/>
                                            <w:left w:val="none" w:sz="0" w:space="0" w:color="auto"/>
                                            <w:bottom w:val="none" w:sz="0" w:space="0" w:color="auto"/>
                                            <w:right w:val="none" w:sz="0" w:space="0" w:color="auto"/>
                                          </w:divBdr>
                                        </w:div>
                                        <w:div w:id="1435320015">
                                          <w:marLeft w:val="0"/>
                                          <w:marRight w:val="0"/>
                                          <w:marTop w:val="0"/>
                                          <w:marBottom w:val="0"/>
                                          <w:divBdr>
                                            <w:top w:val="none" w:sz="0" w:space="0" w:color="auto"/>
                                            <w:left w:val="none" w:sz="0" w:space="0" w:color="auto"/>
                                            <w:bottom w:val="none" w:sz="0" w:space="0" w:color="auto"/>
                                            <w:right w:val="none" w:sz="0" w:space="0" w:color="auto"/>
                                          </w:divBdr>
                                        </w:div>
                                        <w:div w:id="696657119">
                                          <w:marLeft w:val="0"/>
                                          <w:marRight w:val="0"/>
                                          <w:marTop w:val="0"/>
                                          <w:marBottom w:val="0"/>
                                          <w:divBdr>
                                            <w:top w:val="none" w:sz="0" w:space="0" w:color="auto"/>
                                            <w:left w:val="none" w:sz="0" w:space="0" w:color="auto"/>
                                            <w:bottom w:val="none" w:sz="0" w:space="0" w:color="auto"/>
                                            <w:right w:val="none" w:sz="0" w:space="0" w:color="auto"/>
                                          </w:divBdr>
                                        </w:div>
                                        <w:div w:id="599798825">
                                          <w:marLeft w:val="0"/>
                                          <w:marRight w:val="0"/>
                                          <w:marTop w:val="0"/>
                                          <w:marBottom w:val="0"/>
                                          <w:divBdr>
                                            <w:top w:val="none" w:sz="0" w:space="0" w:color="auto"/>
                                            <w:left w:val="none" w:sz="0" w:space="0" w:color="auto"/>
                                            <w:bottom w:val="none" w:sz="0" w:space="0" w:color="auto"/>
                                            <w:right w:val="none" w:sz="0" w:space="0" w:color="auto"/>
                                          </w:divBdr>
                                        </w:div>
                                        <w:div w:id="840202520">
                                          <w:marLeft w:val="0"/>
                                          <w:marRight w:val="0"/>
                                          <w:marTop w:val="0"/>
                                          <w:marBottom w:val="0"/>
                                          <w:divBdr>
                                            <w:top w:val="none" w:sz="0" w:space="0" w:color="auto"/>
                                            <w:left w:val="none" w:sz="0" w:space="0" w:color="auto"/>
                                            <w:bottom w:val="none" w:sz="0" w:space="0" w:color="auto"/>
                                            <w:right w:val="none" w:sz="0" w:space="0" w:color="auto"/>
                                          </w:divBdr>
                                        </w:div>
                                        <w:div w:id="1222790176">
                                          <w:marLeft w:val="0"/>
                                          <w:marRight w:val="0"/>
                                          <w:marTop w:val="0"/>
                                          <w:marBottom w:val="0"/>
                                          <w:divBdr>
                                            <w:top w:val="none" w:sz="0" w:space="0" w:color="auto"/>
                                            <w:left w:val="none" w:sz="0" w:space="0" w:color="auto"/>
                                            <w:bottom w:val="none" w:sz="0" w:space="0" w:color="auto"/>
                                            <w:right w:val="none" w:sz="0" w:space="0" w:color="auto"/>
                                          </w:divBdr>
                                        </w:div>
                                        <w:div w:id="220100634">
                                          <w:marLeft w:val="0"/>
                                          <w:marRight w:val="0"/>
                                          <w:marTop w:val="0"/>
                                          <w:marBottom w:val="0"/>
                                          <w:divBdr>
                                            <w:top w:val="none" w:sz="0" w:space="0" w:color="auto"/>
                                            <w:left w:val="none" w:sz="0" w:space="0" w:color="auto"/>
                                            <w:bottom w:val="none" w:sz="0" w:space="0" w:color="auto"/>
                                            <w:right w:val="none" w:sz="0" w:space="0" w:color="auto"/>
                                          </w:divBdr>
                                        </w:div>
                                        <w:div w:id="720403997">
                                          <w:marLeft w:val="0"/>
                                          <w:marRight w:val="0"/>
                                          <w:marTop w:val="0"/>
                                          <w:marBottom w:val="0"/>
                                          <w:divBdr>
                                            <w:top w:val="none" w:sz="0" w:space="0" w:color="auto"/>
                                            <w:left w:val="none" w:sz="0" w:space="0" w:color="auto"/>
                                            <w:bottom w:val="none" w:sz="0" w:space="0" w:color="auto"/>
                                            <w:right w:val="none" w:sz="0" w:space="0" w:color="auto"/>
                                          </w:divBdr>
                                        </w:div>
                                        <w:div w:id="1081945785">
                                          <w:marLeft w:val="0"/>
                                          <w:marRight w:val="0"/>
                                          <w:marTop w:val="0"/>
                                          <w:marBottom w:val="0"/>
                                          <w:divBdr>
                                            <w:top w:val="none" w:sz="0" w:space="0" w:color="auto"/>
                                            <w:left w:val="none" w:sz="0" w:space="0" w:color="auto"/>
                                            <w:bottom w:val="none" w:sz="0" w:space="0" w:color="auto"/>
                                            <w:right w:val="none" w:sz="0" w:space="0" w:color="auto"/>
                                          </w:divBdr>
                                        </w:div>
                                        <w:div w:id="373620751">
                                          <w:marLeft w:val="0"/>
                                          <w:marRight w:val="0"/>
                                          <w:marTop w:val="0"/>
                                          <w:marBottom w:val="0"/>
                                          <w:divBdr>
                                            <w:top w:val="none" w:sz="0" w:space="0" w:color="auto"/>
                                            <w:left w:val="none" w:sz="0" w:space="0" w:color="auto"/>
                                            <w:bottom w:val="none" w:sz="0" w:space="0" w:color="auto"/>
                                            <w:right w:val="none" w:sz="0" w:space="0" w:color="auto"/>
                                          </w:divBdr>
                                        </w:div>
                                        <w:div w:id="1251307408">
                                          <w:marLeft w:val="0"/>
                                          <w:marRight w:val="0"/>
                                          <w:marTop w:val="0"/>
                                          <w:marBottom w:val="0"/>
                                          <w:divBdr>
                                            <w:top w:val="none" w:sz="0" w:space="0" w:color="auto"/>
                                            <w:left w:val="none" w:sz="0" w:space="0" w:color="auto"/>
                                            <w:bottom w:val="none" w:sz="0" w:space="0" w:color="auto"/>
                                            <w:right w:val="none" w:sz="0" w:space="0" w:color="auto"/>
                                          </w:divBdr>
                                        </w:div>
                                        <w:div w:id="394744953">
                                          <w:marLeft w:val="0"/>
                                          <w:marRight w:val="0"/>
                                          <w:marTop w:val="0"/>
                                          <w:marBottom w:val="0"/>
                                          <w:divBdr>
                                            <w:top w:val="none" w:sz="0" w:space="0" w:color="auto"/>
                                            <w:left w:val="none" w:sz="0" w:space="0" w:color="auto"/>
                                            <w:bottom w:val="none" w:sz="0" w:space="0" w:color="auto"/>
                                            <w:right w:val="none" w:sz="0" w:space="0" w:color="auto"/>
                                          </w:divBdr>
                                        </w:div>
                                        <w:div w:id="1382442826">
                                          <w:marLeft w:val="0"/>
                                          <w:marRight w:val="0"/>
                                          <w:marTop w:val="0"/>
                                          <w:marBottom w:val="0"/>
                                          <w:divBdr>
                                            <w:top w:val="none" w:sz="0" w:space="0" w:color="auto"/>
                                            <w:left w:val="none" w:sz="0" w:space="0" w:color="auto"/>
                                            <w:bottom w:val="none" w:sz="0" w:space="0" w:color="auto"/>
                                            <w:right w:val="none" w:sz="0" w:space="0" w:color="auto"/>
                                          </w:divBdr>
                                        </w:div>
                                        <w:div w:id="829055339">
                                          <w:marLeft w:val="0"/>
                                          <w:marRight w:val="0"/>
                                          <w:marTop w:val="0"/>
                                          <w:marBottom w:val="0"/>
                                          <w:divBdr>
                                            <w:top w:val="none" w:sz="0" w:space="0" w:color="auto"/>
                                            <w:left w:val="none" w:sz="0" w:space="0" w:color="auto"/>
                                            <w:bottom w:val="none" w:sz="0" w:space="0" w:color="auto"/>
                                            <w:right w:val="none" w:sz="0" w:space="0" w:color="auto"/>
                                          </w:divBdr>
                                        </w:div>
                                        <w:div w:id="1990209792">
                                          <w:marLeft w:val="0"/>
                                          <w:marRight w:val="0"/>
                                          <w:marTop w:val="0"/>
                                          <w:marBottom w:val="0"/>
                                          <w:divBdr>
                                            <w:top w:val="none" w:sz="0" w:space="0" w:color="auto"/>
                                            <w:left w:val="none" w:sz="0" w:space="0" w:color="auto"/>
                                            <w:bottom w:val="none" w:sz="0" w:space="0" w:color="auto"/>
                                            <w:right w:val="none" w:sz="0" w:space="0" w:color="auto"/>
                                          </w:divBdr>
                                        </w:div>
                                        <w:div w:id="1955667717">
                                          <w:marLeft w:val="0"/>
                                          <w:marRight w:val="0"/>
                                          <w:marTop w:val="0"/>
                                          <w:marBottom w:val="0"/>
                                          <w:divBdr>
                                            <w:top w:val="none" w:sz="0" w:space="0" w:color="auto"/>
                                            <w:left w:val="none" w:sz="0" w:space="0" w:color="auto"/>
                                            <w:bottom w:val="none" w:sz="0" w:space="0" w:color="auto"/>
                                            <w:right w:val="none" w:sz="0" w:space="0" w:color="auto"/>
                                          </w:divBdr>
                                        </w:div>
                                        <w:div w:id="241108193">
                                          <w:marLeft w:val="0"/>
                                          <w:marRight w:val="0"/>
                                          <w:marTop w:val="0"/>
                                          <w:marBottom w:val="0"/>
                                          <w:divBdr>
                                            <w:top w:val="none" w:sz="0" w:space="0" w:color="auto"/>
                                            <w:left w:val="none" w:sz="0" w:space="0" w:color="auto"/>
                                            <w:bottom w:val="none" w:sz="0" w:space="0" w:color="auto"/>
                                            <w:right w:val="none" w:sz="0" w:space="0" w:color="auto"/>
                                          </w:divBdr>
                                        </w:div>
                                        <w:div w:id="600261845">
                                          <w:marLeft w:val="0"/>
                                          <w:marRight w:val="0"/>
                                          <w:marTop w:val="0"/>
                                          <w:marBottom w:val="0"/>
                                          <w:divBdr>
                                            <w:top w:val="none" w:sz="0" w:space="0" w:color="auto"/>
                                            <w:left w:val="none" w:sz="0" w:space="0" w:color="auto"/>
                                            <w:bottom w:val="none" w:sz="0" w:space="0" w:color="auto"/>
                                            <w:right w:val="none" w:sz="0" w:space="0" w:color="auto"/>
                                          </w:divBdr>
                                        </w:div>
                                        <w:div w:id="1300190914">
                                          <w:marLeft w:val="0"/>
                                          <w:marRight w:val="0"/>
                                          <w:marTop w:val="0"/>
                                          <w:marBottom w:val="0"/>
                                          <w:divBdr>
                                            <w:top w:val="none" w:sz="0" w:space="0" w:color="auto"/>
                                            <w:left w:val="none" w:sz="0" w:space="0" w:color="auto"/>
                                            <w:bottom w:val="none" w:sz="0" w:space="0" w:color="auto"/>
                                            <w:right w:val="none" w:sz="0" w:space="0" w:color="auto"/>
                                          </w:divBdr>
                                        </w:div>
                                        <w:div w:id="2057922089">
                                          <w:marLeft w:val="0"/>
                                          <w:marRight w:val="0"/>
                                          <w:marTop w:val="0"/>
                                          <w:marBottom w:val="0"/>
                                          <w:divBdr>
                                            <w:top w:val="none" w:sz="0" w:space="0" w:color="auto"/>
                                            <w:left w:val="none" w:sz="0" w:space="0" w:color="auto"/>
                                            <w:bottom w:val="none" w:sz="0" w:space="0" w:color="auto"/>
                                            <w:right w:val="none" w:sz="0" w:space="0" w:color="auto"/>
                                          </w:divBdr>
                                        </w:div>
                                        <w:div w:id="1410734618">
                                          <w:marLeft w:val="0"/>
                                          <w:marRight w:val="0"/>
                                          <w:marTop w:val="0"/>
                                          <w:marBottom w:val="0"/>
                                          <w:divBdr>
                                            <w:top w:val="none" w:sz="0" w:space="0" w:color="auto"/>
                                            <w:left w:val="none" w:sz="0" w:space="0" w:color="auto"/>
                                            <w:bottom w:val="none" w:sz="0" w:space="0" w:color="auto"/>
                                            <w:right w:val="none" w:sz="0" w:space="0" w:color="auto"/>
                                          </w:divBdr>
                                        </w:div>
                                        <w:div w:id="1747799295">
                                          <w:marLeft w:val="0"/>
                                          <w:marRight w:val="0"/>
                                          <w:marTop w:val="0"/>
                                          <w:marBottom w:val="0"/>
                                          <w:divBdr>
                                            <w:top w:val="none" w:sz="0" w:space="0" w:color="auto"/>
                                            <w:left w:val="none" w:sz="0" w:space="0" w:color="auto"/>
                                            <w:bottom w:val="none" w:sz="0" w:space="0" w:color="auto"/>
                                            <w:right w:val="none" w:sz="0" w:space="0" w:color="auto"/>
                                          </w:divBdr>
                                        </w:div>
                                        <w:div w:id="1827940456">
                                          <w:marLeft w:val="0"/>
                                          <w:marRight w:val="0"/>
                                          <w:marTop w:val="0"/>
                                          <w:marBottom w:val="0"/>
                                          <w:divBdr>
                                            <w:top w:val="none" w:sz="0" w:space="0" w:color="auto"/>
                                            <w:left w:val="none" w:sz="0" w:space="0" w:color="auto"/>
                                            <w:bottom w:val="none" w:sz="0" w:space="0" w:color="auto"/>
                                            <w:right w:val="none" w:sz="0" w:space="0" w:color="auto"/>
                                          </w:divBdr>
                                        </w:div>
                                        <w:div w:id="1074669539">
                                          <w:marLeft w:val="0"/>
                                          <w:marRight w:val="0"/>
                                          <w:marTop w:val="0"/>
                                          <w:marBottom w:val="0"/>
                                          <w:divBdr>
                                            <w:top w:val="none" w:sz="0" w:space="0" w:color="auto"/>
                                            <w:left w:val="none" w:sz="0" w:space="0" w:color="auto"/>
                                            <w:bottom w:val="none" w:sz="0" w:space="0" w:color="auto"/>
                                            <w:right w:val="none" w:sz="0" w:space="0" w:color="auto"/>
                                          </w:divBdr>
                                        </w:div>
                                        <w:div w:id="876429348">
                                          <w:marLeft w:val="0"/>
                                          <w:marRight w:val="0"/>
                                          <w:marTop w:val="0"/>
                                          <w:marBottom w:val="0"/>
                                          <w:divBdr>
                                            <w:top w:val="none" w:sz="0" w:space="0" w:color="auto"/>
                                            <w:left w:val="none" w:sz="0" w:space="0" w:color="auto"/>
                                            <w:bottom w:val="none" w:sz="0" w:space="0" w:color="auto"/>
                                            <w:right w:val="none" w:sz="0" w:space="0" w:color="auto"/>
                                          </w:divBdr>
                                        </w:div>
                                        <w:div w:id="1019622957">
                                          <w:marLeft w:val="0"/>
                                          <w:marRight w:val="0"/>
                                          <w:marTop w:val="0"/>
                                          <w:marBottom w:val="0"/>
                                          <w:divBdr>
                                            <w:top w:val="none" w:sz="0" w:space="0" w:color="auto"/>
                                            <w:left w:val="none" w:sz="0" w:space="0" w:color="auto"/>
                                            <w:bottom w:val="none" w:sz="0" w:space="0" w:color="auto"/>
                                            <w:right w:val="none" w:sz="0" w:space="0" w:color="auto"/>
                                          </w:divBdr>
                                        </w:div>
                                        <w:div w:id="1783918911">
                                          <w:marLeft w:val="0"/>
                                          <w:marRight w:val="0"/>
                                          <w:marTop w:val="0"/>
                                          <w:marBottom w:val="0"/>
                                          <w:divBdr>
                                            <w:top w:val="none" w:sz="0" w:space="0" w:color="auto"/>
                                            <w:left w:val="none" w:sz="0" w:space="0" w:color="auto"/>
                                            <w:bottom w:val="none" w:sz="0" w:space="0" w:color="auto"/>
                                            <w:right w:val="none" w:sz="0" w:space="0" w:color="auto"/>
                                          </w:divBdr>
                                        </w:div>
                                        <w:div w:id="912666623">
                                          <w:marLeft w:val="0"/>
                                          <w:marRight w:val="0"/>
                                          <w:marTop w:val="0"/>
                                          <w:marBottom w:val="0"/>
                                          <w:divBdr>
                                            <w:top w:val="none" w:sz="0" w:space="0" w:color="auto"/>
                                            <w:left w:val="none" w:sz="0" w:space="0" w:color="auto"/>
                                            <w:bottom w:val="none" w:sz="0" w:space="0" w:color="auto"/>
                                            <w:right w:val="none" w:sz="0" w:space="0" w:color="auto"/>
                                          </w:divBdr>
                                        </w:div>
                                        <w:div w:id="1426537318">
                                          <w:marLeft w:val="0"/>
                                          <w:marRight w:val="0"/>
                                          <w:marTop w:val="0"/>
                                          <w:marBottom w:val="0"/>
                                          <w:divBdr>
                                            <w:top w:val="none" w:sz="0" w:space="0" w:color="auto"/>
                                            <w:left w:val="none" w:sz="0" w:space="0" w:color="auto"/>
                                            <w:bottom w:val="none" w:sz="0" w:space="0" w:color="auto"/>
                                            <w:right w:val="none" w:sz="0" w:space="0" w:color="auto"/>
                                          </w:divBdr>
                                        </w:div>
                                        <w:div w:id="1051463014">
                                          <w:marLeft w:val="0"/>
                                          <w:marRight w:val="0"/>
                                          <w:marTop w:val="0"/>
                                          <w:marBottom w:val="0"/>
                                          <w:divBdr>
                                            <w:top w:val="none" w:sz="0" w:space="0" w:color="auto"/>
                                            <w:left w:val="none" w:sz="0" w:space="0" w:color="auto"/>
                                            <w:bottom w:val="none" w:sz="0" w:space="0" w:color="auto"/>
                                            <w:right w:val="none" w:sz="0" w:space="0" w:color="auto"/>
                                          </w:divBdr>
                                        </w:div>
                                        <w:div w:id="466321398">
                                          <w:marLeft w:val="0"/>
                                          <w:marRight w:val="0"/>
                                          <w:marTop w:val="0"/>
                                          <w:marBottom w:val="0"/>
                                          <w:divBdr>
                                            <w:top w:val="none" w:sz="0" w:space="0" w:color="auto"/>
                                            <w:left w:val="none" w:sz="0" w:space="0" w:color="auto"/>
                                            <w:bottom w:val="none" w:sz="0" w:space="0" w:color="auto"/>
                                            <w:right w:val="none" w:sz="0" w:space="0" w:color="auto"/>
                                          </w:divBdr>
                                        </w:div>
                                        <w:div w:id="958878624">
                                          <w:marLeft w:val="0"/>
                                          <w:marRight w:val="0"/>
                                          <w:marTop w:val="0"/>
                                          <w:marBottom w:val="0"/>
                                          <w:divBdr>
                                            <w:top w:val="none" w:sz="0" w:space="0" w:color="auto"/>
                                            <w:left w:val="none" w:sz="0" w:space="0" w:color="auto"/>
                                            <w:bottom w:val="none" w:sz="0" w:space="0" w:color="auto"/>
                                            <w:right w:val="none" w:sz="0" w:space="0" w:color="auto"/>
                                          </w:divBdr>
                                        </w:div>
                                        <w:div w:id="1175995532">
                                          <w:marLeft w:val="0"/>
                                          <w:marRight w:val="0"/>
                                          <w:marTop w:val="0"/>
                                          <w:marBottom w:val="0"/>
                                          <w:divBdr>
                                            <w:top w:val="none" w:sz="0" w:space="0" w:color="auto"/>
                                            <w:left w:val="none" w:sz="0" w:space="0" w:color="auto"/>
                                            <w:bottom w:val="none" w:sz="0" w:space="0" w:color="auto"/>
                                            <w:right w:val="none" w:sz="0" w:space="0" w:color="auto"/>
                                          </w:divBdr>
                                        </w:div>
                                        <w:div w:id="1324744876">
                                          <w:marLeft w:val="0"/>
                                          <w:marRight w:val="0"/>
                                          <w:marTop w:val="0"/>
                                          <w:marBottom w:val="0"/>
                                          <w:divBdr>
                                            <w:top w:val="none" w:sz="0" w:space="0" w:color="auto"/>
                                            <w:left w:val="none" w:sz="0" w:space="0" w:color="auto"/>
                                            <w:bottom w:val="none" w:sz="0" w:space="0" w:color="auto"/>
                                            <w:right w:val="none" w:sz="0" w:space="0" w:color="auto"/>
                                          </w:divBdr>
                                          <w:divsChild>
                                            <w:div w:id="1478763938">
                                              <w:marLeft w:val="0"/>
                                              <w:marRight w:val="0"/>
                                              <w:marTop w:val="0"/>
                                              <w:marBottom w:val="0"/>
                                              <w:divBdr>
                                                <w:top w:val="none" w:sz="0" w:space="0" w:color="auto"/>
                                                <w:left w:val="none" w:sz="0" w:space="0" w:color="auto"/>
                                                <w:bottom w:val="none" w:sz="0" w:space="0" w:color="auto"/>
                                                <w:right w:val="none" w:sz="0" w:space="0" w:color="auto"/>
                                              </w:divBdr>
                                            </w:div>
                                            <w:div w:id="1480725476">
                                              <w:marLeft w:val="0"/>
                                              <w:marRight w:val="0"/>
                                              <w:marTop w:val="0"/>
                                              <w:marBottom w:val="0"/>
                                              <w:divBdr>
                                                <w:top w:val="none" w:sz="0" w:space="0" w:color="auto"/>
                                                <w:left w:val="none" w:sz="0" w:space="0" w:color="auto"/>
                                                <w:bottom w:val="none" w:sz="0" w:space="0" w:color="auto"/>
                                                <w:right w:val="none" w:sz="0" w:space="0" w:color="auto"/>
                                              </w:divBdr>
                                            </w:div>
                                            <w:div w:id="817041508">
                                              <w:marLeft w:val="0"/>
                                              <w:marRight w:val="0"/>
                                              <w:marTop w:val="0"/>
                                              <w:marBottom w:val="0"/>
                                              <w:divBdr>
                                                <w:top w:val="none" w:sz="0" w:space="0" w:color="auto"/>
                                                <w:left w:val="none" w:sz="0" w:space="0" w:color="auto"/>
                                                <w:bottom w:val="none" w:sz="0" w:space="0" w:color="auto"/>
                                                <w:right w:val="none" w:sz="0" w:space="0" w:color="auto"/>
                                              </w:divBdr>
                                            </w:div>
                                            <w:div w:id="1220094267">
                                              <w:marLeft w:val="0"/>
                                              <w:marRight w:val="0"/>
                                              <w:marTop w:val="0"/>
                                              <w:marBottom w:val="0"/>
                                              <w:divBdr>
                                                <w:top w:val="none" w:sz="0" w:space="0" w:color="auto"/>
                                                <w:left w:val="none" w:sz="0" w:space="0" w:color="auto"/>
                                                <w:bottom w:val="none" w:sz="0" w:space="0" w:color="auto"/>
                                                <w:right w:val="none" w:sz="0" w:space="0" w:color="auto"/>
                                              </w:divBdr>
                                            </w:div>
                                            <w:div w:id="1355574846">
                                              <w:marLeft w:val="0"/>
                                              <w:marRight w:val="0"/>
                                              <w:marTop w:val="0"/>
                                              <w:marBottom w:val="0"/>
                                              <w:divBdr>
                                                <w:top w:val="none" w:sz="0" w:space="0" w:color="auto"/>
                                                <w:left w:val="none" w:sz="0" w:space="0" w:color="auto"/>
                                                <w:bottom w:val="none" w:sz="0" w:space="0" w:color="auto"/>
                                                <w:right w:val="none" w:sz="0" w:space="0" w:color="auto"/>
                                              </w:divBdr>
                                            </w:div>
                                            <w:div w:id="1976182417">
                                              <w:marLeft w:val="0"/>
                                              <w:marRight w:val="0"/>
                                              <w:marTop w:val="0"/>
                                              <w:marBottom w:val="0"/>
                                              <w:divBdr>
                                                <w:top w:val="none" w:sz="0" w:space="0" w:color="auto"/>
                                                <w:left w:val="none" w:sz="0" w:space="0" w:color="auto"/>
                                                <w:bottom w:val="none" w:sz="0" w:space="0" w:color="auto"/>
                                                <w:right w:val="none" w:sz="0" w:space="0" w:color="auto"/>
                                              </w:divBdr>
                                            </w:div>
                                            <w:div w:id="260575313">
                                              <w:marLeft w:val="0"/>
                                              <w:marRight w:val="0"/>
                                              <w:marTop w:val="0"/>
                                              <w:marBottom w:val="0"/>
                                              <w:divBdr>
                                                <w:top w:val="none" w:sz="0" w:space="0" w:color="auto"/>
                                                <w:left w:val="none" w:sz="0" w:space="0" w:color="auto"/>
                                                <w:bottom w:val="none" w:sz="0" w:space="0" w:color="auto"/>
                                                <w:right w:val="none" w:sz="0" w:space="0" w:color="auto"/>
                                              </w:divBdr>
                                            </w:div>
                                            <w:div w:id="262345417">
                                              <w:marLeft w:val="0"/>
                                              <w:marRight w:val="0"/>
                                              <w:marTop w:val="0"/>
                                              <w:marBottom w:val="0"/>
                                              <w:divBdr>
                                                <w:top w:val="none" w:sz="0" w:space="0" w:color="auto"/>
                                                <w:left w:val="none" w:sz="0" w:space="0" w:color="auto"/>
                                                <w:bottom w:val="none" w:sz="0" w:space="0" w:color="auto"/>
                                                <w:right w:val="none" w:sz="0" w:space="0" w:color="auto"/>
                                              </w:divBdr>
                                            </w:div>
                                            <w:div w:id="616985854">
                                              <w:marLeft w:val="0"/>
                                              <w:marRight w:val="0"/>
                                              <w:marTop w:val="0"/>
                                              <w:marBottom w:val="0"/>
                                              <w:divBdr>
                                                <w:top w:val="none" w:sz="0" w:space="0" w:color="auto"/>
                                                <w:left w:val="none" w:sz="0" w:space="0" w:color="auto"/>
                                                <w:bottom w:val="none" w:sz="0" w:space="0" w:color="auto"/>
                                                <w:right w:val="none" w:sz="0" w:space="0" w:color="auto"/>
                                              </w:divBdr>
                                            </w:div>
                                            <w:div w:id="1406076391">
                                              <w:marLeft w:val="0"/>
                                              <w:marRight w:val="0"/>
                                              <w:marTop w:val="0"/>
                                              <w:marBottom w:val="0"/>
                                              <w:divBdr>
                                                <w:top w:val="none" w:sz="0" w:space="0" w:color="auto"/>
                                                <w:left w:val="none" w:sz="0" w:space="0" w:color="auto"/>
                                                <w:bottom w:val="none" w:sz="0" w:space="0" w:color="auto"/>
                                                <w:right w:val="none" w:sz="0" w:space="0" w:color="auto"/>
                                              </w:divBdr>
                                            </w:div>
                                            <w:div w:id="1736660142">
                                              <w:marLeft w:val="0"/>
                                              <w:marRight w:val="0"/>
                                              <w:marTop w:val="0"/>
                                              <w:marBottom w:val="0"/>
                                              <w:divBdr>
                                                <w:top w:val="none" w:sz="0" w:space="0" w:color="auto"/>
                                                <w:left w:val="none" w:sz="0" w:space="0" w:color="auto"/>
                                                <w:bottom w:val="none" w:sz="0" w:space="0" w:color="auto"/>
                                                <w:right w:val="none" w:sz="0" w:space="0" w:color="auto"/>
                                              </w:divBdr>
                                            </w:div>
                                            <w:div w:id="1143233958">
                                              <w:marLeft w:val="0"/>
                                              <w:marRight w:val="0"/>
                                              <w:marTop w:val="0"/>
                                              <w:marBottom w:val="0"/>
                                              <w:divBdr>
                                                <w:top w:val="none" w:sz="0" w:space="0" w:color="auto"/>
                                                <w:left w:val="none" w:sz="0" w:space="0" w:color="auto"/>
                                                <w:bottom w:val="none" w:sz="0" w:space="0" w:color="auto"/>
                                                <w:right w:val="none" w:sz="0" w:space="0" w:color="auto"/>
                                              </w:divBdr>
                                            </w:div>
                                            <w:div w:id="1461681762">
                                              <w:marLeft w:val="0"/>
                                              <w:marRight w:val="0"/>
                                              <w:marTop w:val="0"/>
                                              <w:marBottom w:val="0"/>
                                              <w:divBdr>
                                                <w:top w:val="none" w:sz="0" w:space="0" w:color="auto"/>
                                                <w:left w:val="none" w:sz="0" w:space="0" w:color="auto"/>
                                                <w:bottom w:val="none" w:sz="0" w:space="0" w:color="auto"/>
                                                <w:right w:val="none" w:sz="0" w:space="0" w:color="auto"/>
                                              </w:divBdr>
                                            </w:div>
                                            <w:div w:id="748191650">
                                              <w:marLeft w:val="0"/>
                                              <w:marRight w:val="0"/>
                                              <w:marTop w:val="0"/>
                                              <w:marBottom w:val="0"/>
                                              <w:divBdr>
                                                <w:top w:val="none" w:sz="0" w:space="0" w:color="auto"/>
                                                <w:left w:val="none" w:sz="0" w:space="0" w:color="auto"/>
                                                <w:bottom w:val="none" w:sz="0" w:space="0" w:color="auto"/>
                                                <w:right w:val="none" w:sz="0" w:space="0" w:color="auto"/>
                                              </w:divBdr>
                                            </w:div>
                                            <w:div w:id="206378567">
                                              <w:marLeft w:val="0"/>
                                              <w:marRight w:val="0"/>
                                              <w:marTop w:val="0"/>
                                              <w:marBottom w:val="0"/>
                                              <w:divBdr>
                                                <w:top w:val="none" w:sz="0" w:space="0" w:color="auto"/>
                                                <w:left w:val="none" w:sz="0" w:space="0" w:color="auto"/>
                                                <w:bottom w:val="none" w:sz="0" w:space="0" w:color="auto"/>
                                                <w:right w:val="none" w:sz="0" w:space="0" w:color="auto"/>
                                              </w:divBdr>
                                            </w:div>
                                            <w:div w:id="536308787">
                                              <w:marLeft w:val="0"/>
                                              <w:marRight w:val="0"/>
                                              <w:marTop w:val="0"/>
                                              <w:marBottom w:val="0"/>
                                              <w:divBdr>
                                                <w:top w:val="none" w:sz="0" w:space="0" w:color="auto"/>
                                                <w:left w:val="none" w:sz="0" w:space="0" w:color="auto"/>
                                                <w:bottom w:val="none" w:sz="0" w:space="0" w:color="auto"/>
                                                <w:right w:val="none" w:sz="0" w:space="0" w:color="auto"/>
                                              </w:divBdr>
                                            </w:div>
                                            <w:div w:id="281348787">
                                              <w:marLeft w:val="0"/>
                                              <w:marRight w:val="0"/>
                                              <w:marTop w:val="0"/>
                                              <w:marBottom w:val="0"/>
                                              <w:divBdr>
                                                <w:top w:val="none" w:sz="0" w:space="0" w:color="auto"/>
                                                <w:left w:val="none" w:sz="0" w:space="0" w:color="auto"/>
                                                <w:bottom w:val="none" w:sz="0" w:space="0" w:color="auto"/>
                                                <w:right w:val="none" w:sz="0" w:space="0" w:color="auto"/>
                                              </w:divBdr>
                                            </w:div>
                                            <w:div w:id="134492127">
                                              <w:marLeft w:val="0"/>
                                              <w:marRight w:val="0"/>
                                              <w:marTop w:val="0"/>
                                              <w:marBottom w:val="0"/>
                                              <w:divBdr>
                                                <w:top w:val="none" w:sz="0" w:space="0" w:color="auto"/>
                                                <w:left w:val="none" w:sz="0" w:space="0" w:color="auto"/>
                                                <w:bottom w:val="none" w:sz="0" w:space="0" w:color="auto"/>
                                                <w:right w:val="none" w:sz="0" w:space="0" w:color="auto"/>
                                              </w:divBdr>
                                            </w:div>
                                            <w:div w:id="305202185">
                                              <w:marLeft w:val="0"/>
                                              <w:marRight w:val="0"/>
                                              <w:marTop w:val="0"/>
                                              <w:marBottom w:val="0"/>
                                              <w:divBdr>
                                                <w:top w:val="none" w:sz="0" w:space="0" w:color="auto"/>
                                                <w:left w:val="none" w:sz="0" w:space="0" w:color="auto"/>
                                                <w:bottom w:val="none" w:sz="0" w:space="0" w:color="auto"/>
                                                <w:right w:val="none" w:sz="0" w:space="0" w:color="auto"/>
                                              </w:divBdr>
                                            </w:div>
                                            <w:div w:id="1550922047">
                                              <w:marLeft w:val="0"/>
                                              <w:marRight w:val="0"/>
                                              <w:marTop w:val="0"/>
                                              <w:marBottom w:val="0"/>
                                              <w:divBdr>
                                                <w:top w:val="none" w:sz="0" w:space="0" w:color="auto"/>
                                                <w:left w:val="none" w:sz="0" w:space="0" w:color="auto"/>
                                                <w:bottom w:val="none" w:sz="0" w:space="0" w:color="auto"/>
                                                <w:right w:val="none" w:sz="0" w:space="0" w:color="auto"/>
                                              </w:divBdr>
                                            </w:div>
                                            <w:div w:id="1381856757">
                                              <w:marLeft w:val="0"/>
                                              <w:marRight w:val="0"/>
                                              <w:marTop w:val="0"/>
                                              <w:marBottom w:val="0"/>
                                              <w:divBdr>
                                                <w:top w:val="none" w:sz="0" w:space="0" w:color="auto"/>
                                                <w:left w:val="none" w:sz="0" w:space="0" w:color="auto"/>
                                                <w:bottom w:val="none" w:sz="0" w:space="0" w:color="auto"/>
                                                <w:right w:val="none" w:sz="0" w:space="0" w:color="auto"/>
                                              </w:divBdr>
                                            </w:div>
                                            <w:div w:id="1938979368">
                                              <w:marLeft w:val="0"/>
                                              <w:marRight w:val="0"/>
                                              <w:marTop w:val="0"/>
                                              <w:marBottom w:val="0"/>
                                              <w:divBdr>
                                                <w:top w:val="none" w:sz="0" w:space="0" w:color="auto"/>
                                                <w:left w:val="none" w:sz="0" w:space="0" w:color="auto"/>
                                                <w:bottom w:val="none" w:sz="0" w:space="0" w:color="auto"/>
                                                <w:right w:val="none" w:sz="0" w:space="0" w:color="auto"/>
                                              </w:divBdr>
                                            </w:div>
                                            <w:div w:id="28072913">
                                              <w:marLeft w:val="0"/>
                                              <w:marRight w:val="0"/>
                                              <w:marTop w:val="0"/>
                                              <w:marBottom w:val="0"/>
                                              <w:divBdr>
                                                <w:top w:val="none" w:sz="0" w:space="0" w:color="auto"/>
                                                <w:left w:val="none" w:sz="0" w:space="0" w:color="auto"/>
                                                <w:bottom w:val="none" w:sz="0" w:space="0" w:color="auto"/>
                                                <w:right w:val="none" w:sz="0" w:space="0" w:color="auto"/>
                                              </w:divBdr>
                                            </w:div>
                                            <w:div w:id="1946229638">
                                              <w:marLeft w:val="0"/>
                                              <w:marRight w:val="0"/>
                                              <w:marTop w:val="0"/>
                                              <w:marBottom w:val="0"/>
                                              <w:divBdr>
                                                <w:top w:val="none" w:sz="0" w:space="0" w:color="auto"/>
                                                <w:left w:val="none" w:sz="0" w:space="0" w:color="auto"/>
                                                <w:bottom w:val="none" w:sz="0" w:space="0" w:color="auto"/>
                                                <w:right w:val="none" w:sz="0" w:space="0" w:color="auto"/>
                                              </w:divBdr>
                                            </w:div>
                                            <w:div w:id="75058556">
                                              <w:marLeft w:val="0"/>
                                              <w:marRight w:val="0"/>
                                              <w:marTop w:val="0"/>
                                              <w:marBottom w:val="0"/>
                                              <w:divBdr>
                                                <w:top w:val="none" w:sz="0" w:space="0" w:color="auto"/>
                                                <w:left w:val="none" w:sz="0" w:space="0" w:color="auto"/>
                                                <w:bottom w:val="none" w:sz="0" w:space="0" w:color="auto"/>
                                                <w:right w:val="none" w:sz="0" w:space="0" w:color="auto"/>
                                              </w:divBdr>
                                            </w:div>
                                            <w:div w:id="765805113">
                                              <w:marLeft w:val="0"/>
                                              <w:marRight w:val="0"/>
                                              <w:marTop w:val="0"/>
                                              <w:marBottom w:val="0"/>
                                              <w:divBdr>
                                                <w:top w:val="none" w:sz="0" w:space="0" w:color="auto"/>
                                                <w:left w:val="none" w:sz="0" w:space="0" w:color="auto"/>
                                                <w:bottom w:val="none" w:sz="0" w:space="0" w:color="auto"/>
                                                <w:right w:val="none" w:sz="0" w:space="0" w:color="auto"/>
                                              </w:divBdr>
                                            </w:div>
                                            <w:div w:id="786460908">
                                              <w:marLeft w:val="0"/>
                                              <w:marRight w:val="0"/>
                                              <w:marTop w:val="0"/>
                                              <w:marBottom w:val="0"/>
                                              <w:divBdr>
                                                <w:top w:val="none" w:sz="0" w:space="0" w:color="auto"/>
                                                <w:left w:val="none" w:sz="0" w:space="0" w:color="auto"/>
                                                <w:bottom w:val="none" w:sz="0" w:space="0" w:color="auto"/>
                                                <w:right w:val="none" w:sz="0" w:space="0" w:color="auto"/>
                                              </w:divBdr>
                                            </w:div>
                                            <w:div w:id="1236861688">
                                              <w:marLeft w:val="0"/>
                                              <w:marRight w:val="0"/>
                                              <w:marTop w:val="0"/>
                                              <w:marBottom w:val="0"/>
                                              <w:divBdr>
                                                <w:top w:val="none" w:sz="0" w:space="0" w:color="auto"/>
                                                <w:left w:val="none" w:sz="0" w:space="0" w:color="auto"/>
                                                <w:bottom w:val="none" w:sz="0" w:space="0" w:color="auto"/>
                                                <w:right w:val="none" w:sz="0" w:space="0" w:color="auto"/>
                                              </w:divBdr>
                                            </w:div>
                                            <w:div w:id="1743138000">
                                              <w:marLeft w:val="0"/>
                                              <w:marRight w:val="0"/>
                                              <w:marTop w:val="0"/>
                                              <w:marBottom w:val="0"/>
                                              <w:divBdr>
                                                <w:top w:val="none" w:sz="0" w:space="0" w:color="auto"/>
                                                <w:left w:val="none" w:sz="0" w:space="0" w:color="auto"/>
                                                <w:bottom w:val="none" w:sz="0" w:space="0" w:color="auto"/>
                                                <w:right w:val="none" w:sz="0" w:space="0" w:color="auto"/>
                                              </w:divBdr>
                                            </w:div>
                                            <w:div w:id="1286232804">
                                              <w:marLeft w:val="0"/>
                                              <w:marRight w:val="0"/>
                                              <w:marTop w:val="0"/>
                                              <w:marBottom w:val="0"/>
                                              <w:divBdr>
                                                <w:top w:val="none" w:sz="0" w:space="0" w:color="auto"/>
                                                <w:left w:val="none" w:sz="0" w:space="0" w:color="auto"/>
                                                <w:bottom w:val="none" w:sz="0" w:space="0" w:color="auto"/>
                                                <w:right w:val="none" w:sz="0" w:space="0" w:color="auto"/>
                                              </w:divBdr>
                                            </w:div>
                                            <w:div w:id="174930235">
                                              <w:marLeft w:val="0"/>
                                              <w:marRight w:val="0"/>
                                              <w:marTop w:val="0"/>
                                              <w:marBottom w:val="0"/>
                                              <w:divBdr>
                                                <w:top w:val="none" w:sz="0" w:space="0" w:color="auto"/>
                                                <w:left w:val="none" w:sz="0" w:space="0" w:color="auto"/>
                                                <w:bottom w:val="none" w:sz="0" w:space="0" w:color="auto"/>
                                                <w:right w:val="none" w:sz="0" w:space="0" w:color="auto"/>
                                              </w:divBdr>
                                            </w:div>
                                            <w:div w:id="888490064">
                                              <w:marLeft w:val="0"/>
                                              <w:marRight w:val="0"/>
                                              <w:marTop w:val="0"/>
                                              <w:marBottom w:val="0"/>
                                              <w:divBdr>
                                                <w:top w:val="none" w:sz="0" w:space="0" w:color="auto"/>
                                                <w:left w:val="none" w:sz="0" w:space="0" w:color="auto"/>
                                                <w:bottom w:val="none" w:sz="0" w:space="0" w:color="auto"/>
                                                <w:right w:val="none" w:sz="0" w:space="0" w:color="auto"/>
                                              </w:divBdr>
                                            </w:div>
                                            <w:div w:id="1129397615">
                                              <w:marLeft w:val="0"/>
                                              <w:marRight w:val="0"/>
                                              <w:marTop w:val="0"/>
                                              <w:marBottom w:val="0"/>
                                              <w:divBdr>
                                                <w:top w:val="none" w:sz="0" w:space="0" w:color="auto"/>
                                                <w:left w:val="none" w:sz="0" w:space="0" w:color="auto"/>
                                                <w:bottom w:val="none" w:sz="0" w:space="0" w:color="auto"/>
                                                <w:right w:val="none" w:sz="0" w:space="0" w:color="auto"/>
                                              </w:divBdr>
                                            </w:div>
                                            <w:div w:id="1395155703">
                                              <w:marLeft w:val="0"/>
                                              <w:marRight w:val="0"/>
                                              <w:marTop w:val="0"/>
                                              <w:marBottom w:val="0"/>
                                              <w:divBdr>
                                                <w:top w:val="none" w:sz="0" w:space="0" w:color="auto"/>
                                                <w:left w:val="none" w:sz="0" w:space="0" w:color="auto"/>
                                                <w:bottom w:val="none" w:sz="0" w:space="0" w:color="auto"/>
                                                <w:right w:val="none" w:sz="0" w:space="0" w:color="auto"/>
                                              </w:divBdr>
                                            </w:div>
                                            <w:div w:id="1411350439">
                                              <w:marLeft w:val="0"/>
                                              <w:marRight w:val="0"/>
                                              <w:marTop w:val="0"/>
                                              <w:marBottom w:val="0"/>
                                              <w:divBdr>
                                                <w:top w:val="none" w:sz="0" w:space="0" w:color="auto"/>
                                                <w:left w:val="none" w:sz="0" w:space="0" w:color="auto"/>
                                                <w:bottom w:val="none" w:sz="0" w:space="0" w:color="auto"/>
                                                <w:right w:val="none" w:sz="0" w:space="0" w:color="auto"/>
                                              </w:divBdr>
                                            </w:div>
                                            <w:div w:id="1282802791">
                                              <w:marLeft w:val="0"/>
                                              <w:marRight w:val="0"/>
                                              <w:marTop w:val="0"/>
                                              <w:marBottom w:val="0"/>
                                              <w:divBdr>
                                                <w:top w:val="none" w:sz="0" w:space="0" w:color="auto"/>
                                                <w:left w:val="none" w:sz="0" w:space="0" w:color="auto"/>
                                                <w:bottom w:val="none" w:sz="0" w:space="0" w:color="auto"/>
                                                <w:right w:val="none" w:sz="0" w:space="0" w:color="auto"/>
                                              </w:divBdr>
                                            </w:div>
                                            <w:div w:id="1844319675">
                                              <w:marLeft w:val="0"/>
                                              <w:marRight w:val="0"/>
                                              <w:marTop w:val="0"/>
                                              <w:marBottom w:val="0"/>
                                              <w:divBdr>
                                                <w:top w:val="none" w:sz="0" w:space="0" w:color="auto"/>
                                                <w:left w:val="none" w:sz="0" w:space="0" w:color="auto"/>
                                                <w:bottom w:val="none" w:sz="0" w:space="0" w:color="auto"/>
                                                <w:right w:val="none" w:sz="0" w:space="0" w:color="auto"/>
                                              </w:divBdr>
                                            </w:div>
                                            <w:div w:id="700127870">
                                              <w:marLeft w:val="0"/>
                                              <w:marRight w:val="0"/>
                                              <w:marTop w:val="0"/>
                                              <w:marBottom w:val="0"/>
                                              <w:divBdr>
                                                <w:top w:val="none" w:sz="0" w:space="0" w:color="auto"/>
                                                <w:left w:val="none" w:sz="0" w:space="0" w:color="auto"/>
                                                <w:bottom w:val="none" w:sz="0" w:space="0" w:color="auto"/>
                                                <w:right w:val="none" w:sz="0" w:space="0" w:color="auto"/>
                                              </w:divBdr>
                                            </w:div>
                                            <w:div w:id="1470048447">
                                              <w:marLeft w:val="0"/>
                                              <w:marRight w:val="0"/>
                                              <w:marTop w:val="0"/>
                                              <w:marBottom w:val="0"/>
                                              <w:divBdr>
                                                <w:top w:val="none" w:sz="0" w:space="0" w:color="auto"/>
                                                <w:left w:val="none" w:sz="0" w:space="0" w:color="auto"/>
                                                <w:bottom w:val="none" w:sz="0" w:space="0" w:color="auto"/>
                                                <w:right w:val="none" w:sz="0" w:space="0" w:color="auto"/>
                                              </w:divBdr>
                                            </w:div>
                                            <w:div w:id="717781004">
                                              <w:marLeft w:val="0"/>
                                              <w:marRight w:val="0"/>
                                              <w:marTop w:val="0"/>
                                              <w:marBottom w:val="0"/>
                                              <w:divBdr>
                                                <w:top w:val="none" w:sz="0" w:space="0" w:color="auto"/>
                                                <w:left w:val="none" w:sz="0" w:space="0" w:color="auto"/>
                                                <w:bottom w:val="none" w:sz="0" w:space="0" w:color="auto"/>
                                                <w:right w:val="none" w:sz="0" w:space="0" w:color="auto"/>
                                              </w:divBdr>
                                            </w:div>
                                            <w:div w:id="115948143">
                                              <w:marLeft w:val="0"/>
                                              <w:marRight w:val="0"/>
                                              <w:marTop w:val="0"/>
                                              <w:marBottom w:val="0"/>
                                              <w:divBdr>
                                                <w:top w:val="none" w:sz="0" w:space="0" w:color="auto"/>
                                                <w:left w:val="none" w:sz="0" w:space="0" w:color="auto"/>
                                                <w:bottom w:val="none" w:sz="0" w:space="0" w:color="auto"/>
                                                <w:right w:val="none" w:sz="0" w:space="0" w:color="auto"/>
                                              </w:divBdr>
                                            </w:div>
                                            <w:div w:id="1105803964">
                                              <w:marLeft w:val="0"/>
                                              <w:marRight w:val="0"/>
                                              <w:marTop w:val="0"/>
                                              <w:marBottom w:val="0"/>
                                              <w:divBdr>
                                                <w:top w:val="none" w:sz="0" w:space="0" w:color="auto"/>
                                                <w:left w:val="none" w:sz="0" w:space="0" w:color="auto"/>
                                                <w:bottom w:val="none" w:sz="0" w:space="0" w:color="auto"/>
                                                <w:right w:val="none" w:sz="0" w:space="0" w:color="auto"/>
                                              </w:divBdr>
                                            </w:div>
                                            <w:div w:id="176418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578396">
                                  <w:marLeft w:val="0"/>
                                  <w:marRight w:val="0"/>
                                  <w:marTop w:val="0"/>
                                  <w:marBottom w:val="0"/>
                                  <w:divBdr>
                                    <w:top w:val="none" w:sz="0" w:space="0" w:color="auto"/>
                                    <w:left w:val="none" w:sz="0" w:space="0" w:color="auto"/>
                                    <w:bottom w:val="none" w:sz="0" w:space="0" w:color="auto"/>
                                    <w:right w:val="none" w:sz="0" w:space="0" w:color="auto"/>
                                  </w:divBdr>
                                  <w:divsChild>
                                    <w:div w:id="1987004423">
                                      <w:marLeft w:val="0"/>
                                      <w:marRight w:val="0"/>
                                      <w:marTop w:val="0"/>
                                      <w:marBottom w:val="0"/>
                                      <w:divBdr>
                                        <w:top w:val="single" w:sz="6" w:space="0" w:color="D4D0C8"/>
                                        <w:left w:val="single" w:sz="6" w:space="0" w:color="D4D0C8"/>
                                        <w:bottom w:val="single" w:sz="6" w:space="0" w:color="D4D0C8"/>
                                        <w:right w:val="single" w:sz="6" w:space="0" w:color="D4D0C8"/>
                                      </w:divBdr>
                                      <w:divsChild>
                                        <w:div w:id="1072312368">
                                          <w:marLeft w:val="0"/>
                                          <w:marRight w:val="0"/>
                                          <w:marTop w:val="0"/>
                                          <w:marBottom w:val="0"/>
                                          <w:divBdr>
                                            <w:top w:val="none" w:sz="0" w:space="0" w:color="auto"/>
                                            <w:left w:val="none" w:sz="0" w:space="0" w:color="auto"/>
                                            <w:bottom w:val="none" w:sz="0" w:space="0" w:color="auto"/>
                                            <w:right w:val="none" w:sz="0" w:space="0" w:color="auto"/>
                                          </w:divBdr>
                                        </w:div>
                                        <w:div w:id="1087534327">
                                          <w:marLeft w:val="0"/>
                                          <w:marRight w:val="0"/>
                                          <w:marTop w:val="0"/>
                                          <w:marBottom w:val="0"/>
                                          <w:divBdr>
                                            <w:top w:val="none" w:sz="0" w:space="0" w:color="auto"/>
                                            <w:left w:val="none" w:sz="0" w:space="0" w:color="auto"/>
                                            <w:bottom w:val="none" w:sz="0" w:space="0" w:color="auto"/>
                                            <w:right w:val="none" w:sz="0" w:space="0" w:color="auto"/>
                                          </w:divBdr>
                                        </w:div>
                                        <w:div w:id="1358655249">
                                          <w:marLeft w:val="0"/>
                                          <w:marRight w:val="0"/>
                                          <w:marTop w:val="0"/>
                                          <w:marBottom w:val="0"/>
                                          <w:divBdr>
                                            <w:top w:val="none" w:sz="0" w:space="0" w:color="auto"/>
                                            <w:left w:val="none" w:sz="0" w:space="0" w:color="auto"/>
                                            <w:bottom w:val="none" w:sz="0" w:space="0" w:color="auto"/>
                                            <w:right w:val="none" w:sz="0" w:space="0" w:color="auto"/>
                                          </w:divBdr>
                                          <w:divsChild>
                                            <w:div w:id="1584489695">
                                              <w:marLeft w:val="0"/>
                                              <w:marRight w:val="0"/>
                                              <w:marTop w:val="0"/>
                                              <w:marBottom w:val="0"/>
                                              <w:divBdr>
                                                <w:top w:val="none" w:sz="0" w:space="0" w:color="auto"/>
                                                <w:left w:val="none" w:sz="0" w:space="0" w:color="auto"/>
                                                <w:bottom w:val="none" w:sz="0" w:space="0" w:color="auto"/>
                                                <w:right w:val="none" w:sz="0" w:space="0" w:color="auto"/>
                                              </w:divBdr>
                                            </w:div>
                                            <w:div w:id="148920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14626">
                                  <w:marLeft w:val="0"/>
                                  <w:marRight w:val="0"/>
                                  <w:marTop w:val="0"/>
                                  <w:marBottom w:val="0"/>
                                  <w:divBdr>
                                    <w:top w:val="none" w:sz="0" w:space="0" w:color="auto"/>
                                    <w:left w:val="none" w:sz="0" w:space="0" w:color="auto"/>
                                    <w:bottom w:val="none" w:sz="0" w:space="0" w:color="auto"/>
                                    <w:right w:val="none" w:sz="0" w:space="0" w:color="auto"/>
                                  </w:divBdr>
                                  <w:divsChild>
                                    <w:div w:id="1720547123">
                                      <w:marLeft w:val="0"/>
                                      <w:marRight w:val="0"/>
                                      <w:marTop w:val="0"/>
                                      <w:marBottom w:val="0"/>
                                      <w:divBdr>
                                        <w:top w:val="single" w:sz="6" w:space="0" w:color="D4D0C8"/>
                                        <w:left w:val="single" w:sz="6" w:space="0" w:color="D4D0C8"/>
                                        <w:bottom w:val="single" w:sz="6" w:space="0" w:color="D4D0C8"/>
                                        <w:right w:val="single" w:sz="6" w:space="0" w:color="D4D0C8"/>
                                      </w:divBdr>
                                      <w:divsChild>
                                        <w:div w:id="1598825624">
                                          <w:marLeft w:val="0"/>
                                          <w:marRight w:val="0"/>
                                          <w:marTop w:val="0"/>
                                          <w:marBottom w:val="0"/>
                                          <w:divBdr>
                                            <w:top w:val="none" w:sz="0" w:space="0" w:color="auto"/>
                                            <w:left w:val="none" w:sz="0" w:space="0" w:color="auto"/>
                                            <w:bottom w:val="none" w:sz="0" w:space="0" w:color="auto"/>
                                            <w:right w:val="none" w:sz="0" w:space="0" w:color="auto"/>
                                          </w:divBdr>
                                        </w:div>
                                        <w:div w:id="1953974464">
                                          <w:marLeft w:val="0"/>
                                          <w:marRight w:val="0"/>
                                          <w:marTop w:val="0"/>
                                          <w:marBottom w:val="0"/>
                                          <w:divBdr>
                                            <w:top w:val="none" w:sz="0" w:space="0" w:color="auto"/>
                                            <w:left w:val="none" w:sz="0" w:space="0" w:color="auto"/>
                                            <w:bottom w:val="none" w:sz="0" w:space="0" w:color="auto"/>
                                            <w:right w:val="none" w:sz="0" w:space="0" w:color="auto"/>
                                          </w:divBdr>
                                        </w:div>
                                        <w:div w:id="493230071">
                                          <w:marLeft w:val="0"/>
                                          <w:marRight w:val="0"/>
                                          <w:marTop w:val="0"/>
                                          <w:marBottom w:val="0"/>
                                          <w:divBdr>
                                            <w:top w:val="none" w:sz="0" w:space="0" w:color="auto"/>
                                            <w:left w:val="none" w:sz="0" w:space="0" w:color="auto"/>
                                            <w:bottom w:val="none" w:sz="0" w:space="0" w:color="auto"/>
                                            <w:right w:val="none" w:sz="0" w:space="0" w:color="auto"/>
                                          </w:divBdr>
                                        </w:div>
                                        <w:div w:id="2050371272">
                                          <w:marLeft w:val="0"/>
                                          <w:marRight w:val="0"/>
                                          <w:marTop w:val="0"/>
                                          <w:marBottom w:val="0"/>
                                          <w:divBdr>
                                            <w:top w:val="none" w:sz="0" w:space="0" w:color="auto"/>
                                            <w:left w:val="none" w:sz="0" w:space="0" w:color="auto"/>
                                            <w:bottom w:val="none" w:sz="0" w:space="0" w:color="auto"/>
                                            <w:right w:val="none" w:sz="0" w:space="0" w:color="auto"/>
                                          </w:divBdr>
                                        </w:div>
                                        <w:div w:id="1306473127">
                                          <w:marLeft w:val="0"/>
                                          <w:marRight w:val="0"/>
                                          <w:marTop w:val="0"/>
                                          <w:marBottom w:val="0"/>
                                          <w:divBdr>
                                            <w:top w:val="none" w:sz="0" w:space="0" w:color="auto"/>
                                            <w:left w:val="none" w:sz="0" w:space="0" w:color="auto"/>
                                            <w:bottom w:val="none" w:sz="0" w:space="0" w:color="auto"/>
                                            <w:right w:val="none" w:sz="0" w:space="0" w:color="auto"/>
                                          </w:divBdr>
                                        </w:div>
                                        <w:div w:id="1515342601">
                                          <w:marLeft w:val="0"/>
                                          <w:marRight w:val="0"/>
                                          <w:marTop w:val="0"/>
                                          <w:marBottom w:val="0"/>
                                          <w:divBdr>
                                            <w:top w:val="none" w:sz="0" w:space="0" w:color="auto"/>
                                            <w:left w:val="none" w:sz="0" w:space="0" w:color="auto"/>
                                            <w:bottom w:val="none" w:sz="0" w:space="0" w:color="auto"/>
                                            <w:right w:val="none" w:sz="0" w:space="0" w:color="auto"/>
                                          </w:divBdr>
                                        </w:div>
                                        <w:div w:id="1018042782">
                                          <w:marLeft w:val="0"/>
                                          <w:marRight w:val="0"/>
                                          <w:marTop w:val="0"/>
                                          <w:marBottom w:val="0"/>
                                          <w:divBdr>
                                            <w:top w:val="none" w:sz="0" w:space="0" w:color="auto"/>
                                            <w:left w:val="none" w:sz="0" w:space="0" w:color="auto"/>
                                            <w:bottom w:val="none" w:sz="0" w:space="0" w:color="auto"/>
                                            <w:right w:val="none" w:sz="0" w:space="0" w:color="auto"/>
                                          </w:divBdr>
                                        </w:div>
                                        <w:div w:id="1064177182">
                                          <w:marLeft w:val="0"/>
                                          <w:marRight w:val="0"/>
                                          <w:marTop w:val="0"/>
                                          <w:marBottom w:val="0"/>
                                          <w:divBdr>
                                            <w:top w:val="none" w:sz="0" w:space="0" w:color="auto"/>
                                            <w:left w:val="none" w:sz="0" w:space="0" w:color="auto"/>
                                            <w:bottom w:val="none" w:sz="0" w:space="0" w:color="auto"/>
                                            <w:right w:val="none" w:sz="0" w:space="0" w:color="auto"/>
                                          </w:divBdr>
                                        </w:div>
                                        <w:div w:id="310410832">
                                          <w:marLeft w:val="0"/>
                                          <w:marRight w:val="0"/>
                                          <w:marTop w:val="0"/>
                                          <w:marBottom w:val="0"/>
                                          <w:divBdr>
                                            <w:top w:val="none" w:sz="0" w:space="0" w:color="auto"/>
                                            <w:left w:val="none" w:sz="0" w:space="0" w:color="auto"/>
                                            <w:bottom w:val="none" w:sz="0" w:space="0" w:color="auto"/>
                                            <w:right w:val="none" w:sz="0" w:space="0" w:color="auto"/>
                                          </w:divBdr>
                                        </w:div>
                                        <w:div w:id="54201655">
                                          <w:marLeft w:val="0"/>
                                          <w:marRight w:val="0"/>
                                          <w:marTop w:val="0"/>
                                          <w:marBottom w:val="0"/>
                                          <w:divBdr>
                                            <w:top w:val="none" w:sz="0" w:space="0" w:color="auto"/>
                                            <w:left w:val="none" w:sz="0" w:space="0" w:color="auto"/>
                                            <w:bottom w:val="none" w:sz="0" w:space="0" w:color="auto"/>
                                            <w:right w:val="none" w:sz="0" w:space="0" w:color="auto"/>
                                          </w:divBdr>
                                        </w:div>
                                        <w:div w:id="165948810">
                                          <w:marLeft w:val="0"/>
                                          <w:marRight w:val="0"/>
                                          <w:marTop w:val="0"/>
                                          <w:marBottom w:val="0"/>
                                          <w:divBdr>
                                            <w:top w:val="none" w:sz="0" w:space="0" w:color="auto"/>
                                            <w:left w:val="none" w:sz="0" w:space="0" w:color="auto"/>
                                            <w:bottom w:val="none" w:sz="0" w:space="0" w:color="auto"/>
                                            <w:right w:val="none" w:sz="0" w:space="0" w:color="auto"/>
                                          </w:divBdr>
                                        </w:div>
                                        <w:div w:id="568661192">
                                          <w:marLeft w:val="0"/>
                                          <w:marRight w:val="0"/>
                                          <w:marTop w:val="0"/>
                                          <w:marBottom w:val="0"/>
                                          <w:divBdr>
                                            <w:top w:val="none" w:sz="0" w:space="0" w:color="auto"/>
                                            <w:left w:val="none" w:sz="0" w:space="0" w:color="auto"/>
                                            <w:bottom w:val="none" w:sz="0" w:space="0" w:color="auto"/>
                                            <w:right w:val="none" w:sz="0" w:space="0" w:color="auto"/>
                                          </w:divBdr>
                                        </w:div>
                                        <w:div w:id="1282146367">
                                          <w:marLeft w:val="0"/>
                                          <w:marRight w:val="0"/>
                                          <w:marTop w:val="0"/>
                                          <w:marBottom w:val="0"/>
                                          <w:divBdr>
                                            <w:top w:val="none" w:sz="0" w:space="0" w:color="auto"/>
                                            <w:left w:val="none" w:sz="0" w:space="0" w:color="auto"/>
                                            <w:bottom w:val="none" w:sz="0" w:space="0" w:color="auto"/>
                                            <w:right w:val="none" w:sz="0" w:space="0" w:color="auto"/>
                                          </w:divBdr>
                                        </w:div>
                                        <w:div w:id="181171090">
                                          <w:marLeft w:val="0"/>
                                          <w:marRight w:val="0"/>
                                          <w:marTop w:val="0"/>
                                          <w:marBottom w:val="0"/>
                                          <w:divBdr>
                                            <w:top w:val="none" w:sz="0" w:space="0" w:color="auto"/>
                                            <w:left w:val="none" w:sz="0" w:space="0" w:color="auto"/>
                                            <w:bottom w:val="none" w:sz="0" w:space="0" w:color="auto"/>
                                            <w:right w:val="none" w:sz="0" w:space="0" w:color="auto"/>
                                          </w:divBdr>
                                        </w:div>
                                        <w:div w:id="1666321026">
                                          <w:marLeft w:val="0"/>
                                          <w:marRight w:val="0"/>
                                          <w:marTop w:val="0"/>
                                          <w:marBottom w:val="0"/>
                                          <w:divBdr>
                                            <w:top w:val="none" w:sz="0" w:space="0" w:color="auto"/>
                                            <w:left w:val="none" w:sz="0" w:space="0" w:color="auto"/>
                                            <w:bottom w:val="none" w:sz="0" w:space="0" w:color="auto"/>
                                            <w:right w:val="none" w:sz="0" w:space="0" w:color="auto"/>
                                          </w:divBdr>
                                        </w:div>
                                        <w:div w:id="681590226">
                                          <w:marLeft w:val="0"/>
                                          <w:marRight w:val="0"/>
                                          <w:marTop w:val="0"/>
                                          <w:marBottom w:val="0"/>
                                          <w:divBdr>
                                            <w:top w:val="none" w:sz="0" w:space="0" w:color="auto"/>
                                            <w:left w:val="none" w:sz="0" w:space="0" w:color="auto"/>
                                            <w:bottom w:val="none" w:sz="0" w:space="0" w:color="auto"/>
                                            <w:right w:val="none" w:sz="0" w:space="0" w:color="auto"/>
                                          </w:divBdr>
                                        </w:div>
                                        <w:div w:id="904485435">
                                          <w:marLeft w:val="0"/>
                                          <w:marRight w:val="0"/>
                                          <w:marTop w:val="0"/>
                                          <w:marBottom w:val="0"/>
                                          <w:divBdr>
                                            <w:top w:val="none" w:sz="0" w:space="0" w:color="auto"/>
                                            <w:left w:val="none" w:sz="0" w:space="0" w:color="auto"/>
                                            <w:bottom w:val="none" w:sz="0" w:space="0" w:color="auto"/>
                                            <w:right w:val="none" w:sz="0" w:space="0" w:color="auto"/>
                                          </w:divBdr>
                                        </w:div>
                                        <w:div w:id="674654805">
                                          <w:marLeft w:val="0"/>
                                          <w:marRight w:val="0"/>
                                          <w:marTop w:val="0"/>
                                          <w:marBottom w:val="0"/>
                                          <w:divBdr>
                                            <w:top w:val="none" w:sz="0" w:space="0" w:color="auto"/>
                                            <w:left w:val="none" w:sz="0" w:space="0" w:color="auto"/>
                                            <w:bottom w:val="none" w:sz="0" w:space="0" w:color="auto"/>
                                            <w:right w:val="none" w:sz="0" w:space="0" w:color="auto"/>
                                          </w:divBdr>
                                        </w:div>
                                        <w:div w:id="1504782183">
                                          <w:marLeft w:val="0"/>
                                          <w:marRight w:val="0"/>
                                          <w:marTop w:val="0"/>
                                          <w:marBottom w:val="0"/>
                                          <w:divBdr>
                                            <w:top w:val="none" w:sz="0" w:space="0" w:color="auto"/>
                                            <w:left w:val="none" w:sz="0" w:space="0" w:color="auto"/>
                                            <w:bottom w:val="none" w:sz="0" w:space="0" w:color="auto"/>
                                            <w:right w:val="none" w:sz="0" w:space="0" w:color="auto"/>
                                          </w:divBdr>
                                        </w:div>
                                        <w:div w:id="618224557">
                                          <w:marLeft w:val="0"/>
                                          <w:marRight w:val="0"/>
                                          <w:marTop w:val="0"/>
                                          <w:marBottom w:val="0"/>
                                          <w:divBdr>
                                            <w:top w:val="none" w:sz="0" w:space="0" w:color="auto"/>
                                            <w:left w:val="none" w:sz="0" w:space="0" w:color="auto"/>
                                            <w:bottom w:val="none" w:sz="0" w:space="0" w:color="auto"/>
                                            <w:right w:val="none" w:sz="0" w:space="0" w:color="auto"/>
                                          </w:divBdr>
                                        </w:div>
                                        <w:div w:id="742990310">
                                          <w:marLeft w:val="0"/>
                                          <w:marRight w:val="0"/>
                                          <w:marTop w:val="0"/>
                                          <w:marBottom w:val="0"/>
                                          <w:divBdr>
                                            <w:top w:val="none" w:sz="0" w:space="0" w:color="auto"/>
                                            <w:left w:val="none" w:sz="0" w:space="0" w:color="auto"/>
                                            <w:bottom w:val="none" w:sz="0" w:space="0" w:color="auto"/>
                                            <w:right w:val="none" w:sz="0" w:space="0" w:color="auto"/>
                                          </w:divBdr>
                                        </w:div>
                                        <w:div w:id="303195499">
                                          <w:marLeft w:val="0"/>
                                          <w:marRight w:val="0"/>
                                          <w:marTop w:val="0"/>
                                          <w:marBottom w:val="0"/>
                                          <w:divBdr>
                                            <w:top w:val="none" w:sz="0" w:space="0" w:color="auto"/>
                                            <w:left w:val="none" w:sz="0" w:space="0" w:color="auto"/>
                                            <w:bottom w:val="none" w:sz="0" w:space="0" w:color="auto"/>
                                            <w:right w:val="none" w:sz="0" w:space="0" w:color="auto"/>
                                          </w:divBdr>
                                          <w:divsChild>
                                            <w:div w:id="248276799">
                                              <w:marLeft w:val="0"/>
                                              <w:marRight w:val="0"/>
                                              <w:marTop w:val="0"/>
                                              <w:marBottom w:val="0"/>
                                              <w:divBdr>
                                                <w:top w:val="none" w:sz="0" w:space="0" w:color="auto"/>
                                                <w:left w:val="none" w:sz="0" w:space="0" w:color="auto"/>
                                                <w:bottom w:val="none" w:sz="0" w:space="0" w:color="auto"/>
                                                <w:right w:val="none" w:sz="0" w:space="0" w:color="auto"/>
                                              </w:divBdr>
                                            </w:div>
                                            <w:div w:id="102383415">
                                              <w:marLeft w:val="0"/>
                                              <w:marRight w:val="0"/>
                                              <w:marTop w:val="0"/>
                                              <w:marBottom w:val="0"/>
                                              <w:divBdr>
                                                <w:top w:val="none" w:sz="0" w:space="0" w:color="auto"/>
                                                <w:left w:val="none" w:sz="0" w:space="0" w:color="auto"/>
                                                <w:bottom w:val="none" w:sz="0" w:space="0" w:color="auto"/>
                                                <w:right w:val="none" w:sz="0" w:space="0" w:color="auto"/>
                                              </w:divBdr>
                                            </w:div>
                                            <w:div w:id="1278633636">
                                              <w:marLeft w:val="0"/>
                                              <w:marRight w:val="0"/>
                                              <w:marTop w:val="0"/>
                                              <w:marBottom w:val="0"/>
                                              <w:divBdr>
                                                <w:top w:val="none" w:sz="0" w:space="0" w:color="auto"/>
                                                <w:left w:val="none" w:sz="0" w:space="0" w:color="auto"/>
                                                <w:bottom w:val="none" w:sz="0" w:space="0" w:color="auto"/>
                                                <w:right w:val="none" w:sz="0" w:space="0" w:color="auto"/>
                                              </w:divBdr>
                                            </w:div>
                                            <w:div w:id="1072966813">
                                              <w:marLeft w:val="0"/>
                                              <w:marRight w:val="0"/>
                                              <w:marTop w:val="0"/>
                                              <w:marBottom w:val="0"/>
                                              <w:divBdr>
                                                <w:top w:val="none" w:sz="0" w:space="0" w:color="auto"/>
                                                <w:left w:val="none" w:sz="0" w:space="0" w:color="auto"/>
                                                <w:bottom w:val="none" w:sz="0" w:space="0" w:color="auto"/>
                                                <w:right w:val="none" w:sz="0" w:space="0" w:color="auto"/>
                                              </w:divBdr>
                                            </w:div>
                                            <w:div w:id="388723502">
                                              <w:marLeft w:val="0"/>
                                              <w:marRight w:val="0"/>
                                              <w:marTop w:val="0"/>
                                              <w:marBottom w:val="0"/>
                                              <w:divBdr>
                                                <w:top w:val="none" w:sz="0" w:space="0" w:color="auto"/>
                                                <w:left w:val="none" w:sz="0" w:space="0" w:color="auto"/>
                                                <w:bottom w:val="none" w:sz="0" w:space="0" w:color="auto"/>
                                                <w:right w:val="none" w:sz="0" w:space="0" w:color="auto"/>
                                              </w:divBdr>
                                            </w:div>
                                            <w:div w:id="1160002913">
                                              <w:marLeft w:val="0"/>
                                              <w:marRight w:val="0"/>
                                              <w:marTop w:val="0"/>
                                              <w:marBottom w:val="0"/>
                                              <w:divBdr>
                                                <w:top w:val="none" w:sz="0" w:space="0" w:color="auto"/>
                                                <w:left w:val="none" w:sz="0" w:space="0" w:color="auto"/>
                                                <w:bottom w:val="none" w:sz="0" w:space="0" w:color="auto"/>
                                                <w:right w:val="none" w:sz="0" w:space="0" w:color="auto"/>
                                              </w:divBdr>
                                            </w:div>
                                            <w:div w:id="1158378729">
                                              <w:marLeft w:val="0"/>
                                              <w:marRight w:val="0"/>
                                              <w:marTop w:val="0"/>
                                              <w:marBottom w:val="0"/>
                                              <w:divBdr>
                                                <w:top w:val="none" w:sz="0" w:space="0" w:color="auto"/>
                                                <w:left w:val="none" w:sz="0" w:space="0" w:color="auto"/>
                                                <w:bottom w:val="none" w:sz="0" w:space="0" w:color="auto"/>
                                                <w:right w:val="none" w:sz="0" w:space="0" w:color="auto"/>
                                              </w:divBdr>
                                            </w:div>
                                            <w:div w:id="857498818">
                                              <w:marLeft w:val="0"/>
                                              <w:marRight w:val="0"/>
                                              <w:marTop w:val="0"/>
                                              <w:marBottom w:val="0"/>
                                              <w:divBdr>
                                                <w:top w:val="none" w:sz="0" w:space="0" w:color="auto"/>
                                                <w:left w:val="none" w:sz="0" w:space="0" w:color="auto"/>
                                                <w:bottom w:val="none" w:sz="0" w:space="0" w:color="auto"/>
                                                <w:right w:val="none" w:sz="0" w:space="0" w:color="auto"/>
                                              </w:divBdr>
                                            </w:div>
                                            <w:div w:id="408623734">
                                              <w:marLeft w:val="0"/>
                                              <w:marRight w:val="0"/>
                                              <w:marTop w:val="0"/>
                                              <w:marBottom w:val="0"/>
                                              <w:divBdr>
                                                <w:top w:val="none" w:sz="0" w:space="0" w:color="auto"/>
                                                <w:left w:val="none" w:sz="0" w:space="0" w:color="auto"/>
                                                <w:bottom w:val="none" w:sz="0" w:space="0" w:color="auto"/>
                                                <w:right w:val="none" w:sz="0" w:space="0" w:color="auto"/>
                                              </w:divBdr>
                                            </w:div>
                                            <w:div w:id="609972531">
                                              <w:marLeft w:val="0"/>
                                              <w:marRight w:val="0"/>
                                              <w:marTop w:val="0"/>
                                              <w:marBottom w:val="0"/>
                                              <w:divBdr>
                                                <w:top w:val="none" w:sz="0" w:space="0" w:color="auto"/>
                                                <w:left w:val="none" w:sz="0" w:space="0" w:color="auto"/>
                                                <w:bottom w:val="none" w:sz="0" w:space="0" w:color="auto"/>
                                                <w:right w:val="none" w:sz="0" w:space="0" w:color="auto"/>
                                              </w:divBdr>
                                            </w:div>
                                            <w:div w:id="1473207856">
                                              <w:marLeft w:val="0"/>
                                              <w:marRight w:val="0"/>
                                              <w:marTop w:val="0"/>
                                              <w:marBottom w:val="0"/>
                                              <w:divBdr>
                                                <w:top w:val="none" w:sz="0" w:space="0" w:color="auto"/>
                                                <w:left w:val="none" w:sz="0" w:space="0" w:color="auto"/>
                                                <w:bottom w:val="none" w:sz="0" w:space="0" w:color="auto"/>
                                                <w:right w:val="none" w:sz="0" w:space="0" w:color="auto"/>
                                              </w:divBdr>
                                            </w:div>
                                            <w:div w:id="50076475">
                                              <w:marLeft w:val="0"/>
                                              <w:marRight w:val="0"/>
                                              <w:marTop w:val="0"/>
                                              <w:marBottom w:val="0"/>
                                              <w:divBdr>
                                                <w:top w:val="none" w:sz="0" w:space="0" w:color="auto"/>
                                                <w:left w:val="none" w:sz="0" w:space="0" w:color="auto"/>
                                                <w:bottom w:val="none" w:sz="0" w:space="0" w:color="auto"/>
                                                <w:right w:val="none" w:sz="0" w:space="0" w:color="auto"/>
                                              </w:divBdr>
                                            </w:div>
                                            <w:div w:id="932053905">
                                              <w:marLeft w:val="0"/>
                                              <w:marRight w:val="0"/>
                                              <w:marTop w:val="0"/>
                                              <w:marBottom w:val="0"/>
                                              <w:divBdr>
                                                <w:top w:val="none" w:sz="0" w:space="0" w:color="auto"/>
                                                <w:left w:val="none" w:sz="0" w:space="0" w:color="auto"/>
                                                <w:bottom w:val="none" w:sz="0" w:space="0" w:color="auto"/>
                                                <w:right w:val="none" w:sz="0" w:space="0" w:color="auto"/>
                                              </w:divBdr>
                                            </w:div>
                                            <w:div w:id="1406682287">
                                              <w:marLeft w:val="0"/>
                                              <w:marRight w:val="0"/>
                                              <w:marTop w:val="0"/>
                                              <w:marBottom w:val="0"/>
                                              <w:divBdr>
                                                <w:top w:val="none" w:sz="0" w:space="0" w:color="auto"/>
                                                <w:left w:val="none" w:sz="0" w:space="0" w:color="auto"/>
                                                <w:bottom w:val="none" w:sz="0" w:space="0" w:color="auto"/>
                                                <w:right w:val="none" w:sz="0" w:space="0" w:color="auto"/>
                                              </w:divBdr>
                                            </w:div>
                                            <w:div w:id="354432052">
                                              <w:marLeft w:val="0"/>
                                              <w:marRight w:val="0"/>
                                              <w:marTop w:val="0"/>
                                              <w:marBottom w:val="0"/>
                                              <w:divBdr>
                                                <w:top w:val="none" w:sz="0" w:space="0" w:color="auto"/>
                                                <w:left w:val="none" w:sz="0" w:space="0" w:color="auto"/>
                                                <w:bottom w:val="none" w:sz="0" w:space="0" w:color="auto"/>
                                                <w:right w:val="none" w:sz="0" w:space="0" w:color="auto"/>
                                              </w:divBdr>
                                            </w:div>
                                            <w:div w:id="1191918567">
                                              <w:marLeft w:val="0"/>
                                              <w:marRight w:val="0"/>
                                              <w:marTop w:val="0"/>
                                              <w:marBottom w:val="0"/>
                                              <w:divBdr>
                                                <w:top w:val="none" w:sz="0" w:space="0" w:color="auto"/>
                                                <w:left w:val="none" w:sz="0" w:space="0" w:color="auto"/>
                                                <w:bottom w:val="none" w:sz="0" w:space="0" w:color="auto"/>
                                                <w:right w:val="none" w:sz="0" w:space="0" w:color="auto"/>
                                              </w:divBdr>
                                            </w:div>
                                            <w:div w:id="926883629">
                                              <w:marLeft w:val="0"/>
                                              <w:marRight w:val="0"/>
                                              <w:marTop w:val="0"/>
                                              <w:marBottom w:val="0"/>
                                              <w:divBdr>
                                                <w:top w:val="none" w:sz="0" w:space="0" w:color="auto"/>
                                                <w:left w:val="none" w:sz="0" w:space="0" w:color="auto"/>
                                                <w:bottom w:val="none" w:sz="0" w:space="0" w:color="auto"/>
                                                <w:right w:val="none" w:sz="0" w:space="0" w:color="auto"/>
                                              </w:divBdr>
                                            </w:div>
                                            <w:div w:id="575944819">
                                              <w:marLeft w:val="0"/>
                                              <w:marRight w:val="0"/>
                                              <w:marTop w:val="0"/>
                                              <w:marBottom w:val="0"/>
                                              <w:divBdr>
                                                <w:top w:val="none" w:sz="0" w:space="0" w:color="auto"/>
                                                <w:left w:val="none" w:sz="0" w:space="0" w:color="auto"/>
                                                <w:bottom w:val="none" w:sz="0" w:space="0" w:color="auto"/>
                                                <w:right w:val="none" w:sz="0" w:space="0" w:color="auto"/>
                                              </w:divBdr>
                                            </w:div>
                                            <w:div w:id="967511909">
                                              <w:marLeft w:val="0"/>
                                              <w:marRight w:val="0"/>
                                              <w:marTop w:val="0"/>
                                              <w:marBottom w:val="0"/>
                                              <w:divBdr>
                                                <w:top w:val="none" w:sz="0" w:space="0" w:color="auto"/>
                                                <w:left w:val="none" w:sz="0" w:space="0" w:color="auto"/>
                                                <w:bottom w:val="none" w:sz="0" w:space="0" w:color="auto"/>
                                                <w:right w:val="none" w:sz="0" w:space="0" w:color="auto"/>
                                              </w:divBdr>
                                            </w:div>
                                            <w:div w:id="863517139">
                                              <w:marLeft w:val="0"/>
                                              <w:marRight w:val="0"/>
                                              <w:marTop w:val="0"/>
                                              <w:marBottom w:val="0"/>
                                              <w:divBdr>
                                                <w:top w:val="none" w:sz="0" w:space="0" w:color="auto"/>
                                                <w:left w:val="none" w:sz="0" w:space="0" w:color="auto"/>
                                                <w:bottom w:val="none" w:sz="0" w:space="0" w:color="auto"/>
                                                <w:right w:val="none" w:sz="0" w:space="0" w:color="auto"/>
                                              </w:divBdr>
                                            </w:div>
                                            <w:div w:id="176090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834465">
                                  <w:marLeft w:val="0"/>
                                  <w:marRight w:val="0"/>
                                  <w:marTop w:val="0"/>
                                  <w:marBottom w:val="0"/>
                                  <w:divBdr>
                                    <w:top w:val="none" w:sz="0" w:space="0" w:color="auto"/>
                                    <w:left w:val="none" w:sz="0" w:space="0" w:color="auto"/>
                                    <w:bottom w:val="none" w:sz="0" w:space="0" w:color="auto"/>
                                    <w:right w:val="none" w:sz="0" w:space="0" w:color="auto"/>
                                  </w:divBdr>
                                  <w:divsChild>
                                    <w:div w:id="1791050689">
                                      <w:marLeft w:val="0"/>
                                      <w:marRight w:val="0"/>
                                      <w:marTop w:val="0"/>
                                      <w:marBottom w:val="0"/>
                                      <w:divBdr>
                                        <w:top w:val="single" w:sz="6" w:space="0" w:color="D4D0C8"/>
                                        <w:left w:val="single" w:sz="6" w:space="0" w:color="D4D0C8"/>
                                        <w:bottom w:val="single" w:sz="6" w:space="0" w:color="D4D0C8"/>
                                        <w:right w:val="single" w:sz="6" w:space="0" w:color="D4D0C8"/>
                                      </w:divBdr>
                                      <w:divsChild>
                                        <w:div w:id="1168011014">
                                          <w:marLeft w:val="0"/>
                                          <w:marRight w:val="0"/>
                                          <w:marTop w:val="0"/>
                                          <w:marBottom w:val="0"/>
                                          <w:divBdr>
                                            <w:top w:val="none" w:sz="0" w:space="0" w:color="auto"/>
                                            <w:left w:val="none" w:sz="0" w:space="0" w:color="auto"/>
                                            <w:bottom w:val="none" w:sz="0" w:space="0" w:color="auto"/>
                                            <w:right w:val="none" w:sz="0" w:space="0" w:color="auto"/>
                                          </w:divBdr>
                                        </w:div>
                                        <w:div w:id="1904945045">
                                          <w:marLeft w:val="0"/>
                                          <w:marRight w:val="0"/>
                                          <w:marTop w:val="0"/>
                                          <w:marBottom w:val="0"/>
                                          <w:divBdr>
                                            <w:top w:val="none" w:sz="0" w:space="0" w:color="auto"/>
                                            <w:left w:val="none" w:sz="0" w:space="0" w:color="auto"/>
                                            <w:bottom w:val="none" w:sz="0" w:space="0" w:color="auto"/>
                                            <w:right w:val="none" w:sz="0" w:space="0" w:color="auto"/>
                                          </w:divBdr>
                                        </w:div>
                                        <w:div w:id="396361976">
                                          <w:marLeft w:val="0"/>
                                          <w:marRight w:val="0"/>
                                          <w:marTop w:val="0"/>
                                          <w:marBottom w:val="0"/>
                                          <w:divBdr>
                                            <w:top w:val="none" w:sz="0" w:space="0" w:color="auto"/>
                                            <w:left w:val="none" w:sz="0" w:space="0" w:color="auto"/>
                                            <w:bottom w:val="none" w:sz="0" w:space="0" w:color="auto"/>
                                            <w:right w:val="none" w:sz="0" w:space="0" w:color="auto"/>
                                          </w:divBdr>
                                        </w:div>
                                        <w:div w:id="618343478">
                                          <w:marLeft w:val="0"/>
                                          <w:marRight w:val="0"/>
                                          <w:marTop w:val="0"/>
                                          <w:marBottom w:val="0"/>
                                          <w:divBdr>
                                            <w:top w:val="none" w:sz="0" w:space="0" w:color="auto"/>
                                            <w:left w:val="none" w:sz="0" w:space="0" w:color="auto"/>
                                            <w:bottom w:val="none" w:sz="0" w:space="0" w:color="auto"/>
                                            <w:right w:val="none" w:sz="0" w:space="0" w:color="auto"/>
                                          </w:divBdr>
                                        </w:div>
                                        <w:div w:id="769086185">
                                          <w:marLeft w:val="0"/>
                                          <w:marRight w:val="0"/>
                                          <w:marTop w:val="0"/>
                                          <w:marBottom w:val="0"/>
                                          <w:divBdr>
                                            <w:top w:val="none" w:sz="0" w:space="0" w:color="auto"/>
                                            <w:left w:val="none" w:sz="0" w:space="0" w:color="auto"/>
                                            <w:bottom w:val="none" w:sz="0" w:space="0" w:color="auto"/>
                                            <w:right w:val="none" w:sz="0" w:space="0" w:color="auto"/>
                                          </w:divBdr>
                                        </w:div>
                                        <w:div w:id="1396708456">
                                          <w:marLeft w:val="0"/>
                                          <w:marRight w:val="0"/>
                                          <w:marTop w:val="0"/>
                                          <w:marBottom w:val="0"/>
                                          <w:divBdr>
                                            <w:top w:val="none" w:sz="0" w:space="0" w:color="auto"/>
                                            <w:left w:val="none" w:sz="0" w:space="0" w:color="auto"/>
                                            <w:bottom w:val="none" w:sz="0" w:space="0" w:color="auto"/>
                                            <w:right w:val="none" w:sz="0" w:space="0" w:color="auto"/>
                                          </w:divBdr>
                                        </w:div>
                                        <w:div w:id="1870334596">
                                          <w:marLeft w:val="0"/>
                                          <w:marRight w:val="0"/>
                                          <w:marTop w:val="0"/>
                                          <w:marBottom w:val="0"/>
                                          <w:divBdr>
                                            <w:top w:val="none" w:sz="0" w:space="0" w:color="auto"/>
                                            <w:left w:val="none" w:sz="0" w:space="0" w:color="auto"/>
                                            <w:bottom w:val="none" w:sz="0" w:space="0" w:color="auto"/>
                                            <w:right w:val="none" w:sz="0" w:space="0" w:color="auto"/>
                                          </w:divBdr>
                                        </w:div>
                                        <w:div w:id="2016882758">
                                          <w:marLeft w:val="0"/>
                                          <w:marRight w:val="0"/>
                                          <w:marTop w:val="0"/>
                                          <w:marBottom w:val="0"/>
                                          <w:divBdr>
                                            <w:top w:val="none" w:sz="0" w:space="0" w:color="auto"/>
                                            <w:left w:val="none" w:sz="0" w:space="0" w:color="auto"/>
                                            <w:bottom w:val="none" w:sz="0" w:space="0" w:color="auto"/>
                                            <w:right w:val="none" w:sz="0" w:space="0" w:color="auto"/>
                                          </w:divBdr>
                                        </w:div>
                                        <w:div w:id="2081294924">
                                          <w:marLeft w:val="0"/>
                                          <w:marRight w:val="0"/>
                                          <w:marTop w:val="0"/>
                                          <w:marBottom w:val="0"/>
                                          <w:divBdr>
                                            <w:top w:val="none" w:sz="0" w:space="0" w:color="auto"/>
                                            <w:left w:val="none" w:sz="0" w:space="0" w:color="auto"/>
                                            <w:bottom w:val="none" w:sz="0" w:space="0" w:color="auto"/>
                                            <w:right w:val="none" w:sz="0" w:space="0" w:color="auto"/>
                                          </w:divBdr>
                                        </w:div>
                                        <w:div w:id="12189833">
                                          <w:marLeft w:val="0"/>
                                          <w:marRight w:val="0"/>
                                          <w:marTop w:val="0"/>
                                          <w:marBottom w:val="0"/>
                                          <w:divBdr>
                                            <w:top w:val="none" w:sz="0" w:space="0" w:color="auto"/>
                                            <w:left w:val="none" w:sz="0" w:space="0" w:color="auto"/>
                                            <w:bottom w:val="none" w:sz="0" w:space="0" w:color="auto"/>
                                            <w:right w:val="none" w:sz="0" w:space="0" w:color="auto"/>
                                          </w:divBdr>
                                        </w:div>
                                        <w:div w:id="171377215">
                                          <w:marLeft w:val="0"/>
                                          <w:marRight w:val="0"/>
                                          <w:marTop w:val="0"/>
                                          <w:marBottom w:val="0"/>
                                          <w:divBdr>
                                            <w:top w:val="none" w:sz="0" w:space="0" w:color="auto"/>
                                            <w:left w:val="none" w:sz="0" w:space="0" w:color="auto"/>
                                            <w:bottom w:val="none" w:sz="0" w:space="0" w:color="auto"/>
                                            <w:right w:val="none" w:sz="0" w:space="0" w:color="auto"/>
                                          </w:divBdr>
                                        </w:div>
                                        <w:div w:id="611980841">
                                          <w:marLeft w:val="0"/>
                                          <w:marRight w:val="0"/>
                                          <w:marTop w:val="0"/>
                                          <w:marBottom w:val="0"/>
                                          <w:divBdr>
                                            <w:top w:val="none" w:sz="0" w:space="0" w:color="auto"/>
                                            <w:left w:val="none" w:sz="0" w:space="0" w:color="auto"/>
                                            <w:bottom w:val="none" w:sz="0" w:space="0" w:color="auto"/>
                                            <w:right w:val="none" w:sz="0" w:space="0" w:color="auto"/>
                                          </w:divBdr>
                                        </w:div>
                                        <w:div w:id="653412077">
                                          <w:marLeft w:val="0"/>
                                          <w:marRight w:val="0"/>
                                          <w:marTop w:val="0"/>
                                          <w:marBottom w:val="0"/>
                                          <w:divBdr>
                                            <w:top w:val="none" w:sz="0" w:space="0" w:color="auto"/>
                                            <w:left w:val="none" w:sz="0" w:space="0" w:color="auto"/>
                                            <w:bottom w:val="none" w:sz="0" w:space="0" w:color="auto"/>
                                            <w:right w:val="none" w:sz="0" w:space="0" w:color="auto"/>
                                          </w:divBdr>
                                        </w:div>
                                        <w:div w:id="87238239">
                                          <w:marLeft w:val="0"/>
                                          <w:marRight w:val="0"/>
                                          <w:marTop w:val="0"/>
                                          <w:marBottom w:val="0"/>
                                          <w:divBdr>
                                            <w:top w:val="none" w:sz="0" w:space="0" w:color="auto"/>
                                            <w:left w:val="none" w:sz="0" w:space="0" w:color="auto"/>
                                            <w:bottom w:val="none" w:sz="0" w:space="0" w:color="auto"/>
                                            <w:right w:val="none" w:sz="0" w:space="0" w:color="auto"/>
                                          </w:divBdr>
                                        </w:div>
                                        <w:div w:id="611013430">
                                          <w:marLeft w:val="0"/>
                                          <w:marRight w:val="0"/>
                                          <w:marTop w:val="0"/>
                                          <w:marBottom w:val="0"/>
                                          <w:divBdr>
                                            <w:top w:val="none" w:sz="0" w:space="0" w:color="auto"/>
                                            <w:left w:val="none" w:sz="0" w:space="0" w:color="auto"/>
                                            <w:bottom w:val="none" w:sz="0" w:space="0" w:color="auto"/>
                                            <w:right w:val="none" w:sz="0" w:space="0" w:color="auto"/>
                                          </w:divBdr>
                                        </w:div>
                                        <w:div w:id="1891568850">
                                          <w:marLeft w:val="0"/>
                                          <w:marRight w:val="0"/>
                                          <w:marTop w:val="0"/>
                                          <w:marBottom w:val="0"/>
                                          <w:divBdr>
                                            <w:top w:val="none" w:sz="0" w:space="0" w:color="auto"/>
                                            <w:left w:val="none" w:sz="0" w:space="0" w:color="auto"/>
                                            <w:bottom w:val="none" w:sz="0" w:space="0" w:color="auto"/>
                                            <w:right w:val="none" w:sz="0" w:space="0" w:color="auto"/>
                                          </w:divBdr>
                                        </w:div>
                                        <w:div w:id="1311709598">
                                          <w:marLeft w:val="0"/>
                                          <w:marRight w:val="0"/>
                                          <w:marTop w:val="0"/>
                                          <w:marBottom w:val="0"/>
                                          <w:divBdr>
                                            <w:top w:val="none" w:sz="0" w:space="0" w:color="auto"/>
                                            <w:left w:val="none" w:sz="0" w:space="0" w:color="auto"/>
                                            <w:bottom w:val="none" w:sz="0" w:space="0" w:color="auto"/>
                                            <w:right w:val="none" w:sz="0" w:space="0" w:color="auto"/>
                                          </w:divBdr>
                                        </w:div>
                                        <w:div w:id="1268075517">
                                          <w:marLeft w:val="0"/>
                                          <w:marRight w:val="0"/>
                                          <w:marTop w:val="0"/>
                                          <w:marBottom w:val="0"/>
                                          <w:divBdr>
                                            <w:top w:val="none" w:sz="0" w:space="0" w:color="auto"/>
                                            <w:left w:val="none" w:sz="0" w:space="0" w:color="auto"/>
                                            <w:bottom w:val="none" w:sz="0" w:space="0" w:color="auto"/>
                                            <w:right w:val="none" w:sz="0" w:space="0" w:color="auto"/>
                                          </w:divBdr>
                                        </w:div>
                                        <w:div w:id="962737435">
                                          <w:marLeft w:val="0"/>
                                          <w:marRight w:val="0"/>
                                          <w:marTop w:val="0"/>
                                          <w:marBottom w:val="0"/>
                                          <w:divBdr>
                                            <w:top w:val="none" w:sz="0" w:space="0" w:color="auto"/>
                                            <w:left w:val="none" w:sz="0" w:space="0" w:color="auto"/>
                                            <w:bottom w:val="none" w:sz="0" w:space="0" w:color="auto"/>
                                            <w:right w:val="none" w:sz="0" w:space="0" w:color="auto"/>
                                          </w:divBdr>
                                        </w:div>
                                        <w:div w:id="1551526752">
                                          <w:marLeft w:val="0"/>
                                          <w:marRight w:val="0"/>
                                          <w:marTop w:val="0"/>
                                          <w:marBottom w:val="0"/>
                                          <w:divBdr>
                                            <w:top w:val="none" w:sz="0" w:space="0" w:color="auto"/>
                                            <w:left w:val="none" w:sz="0" w:space="0" w:color="auto"/>
                                            <w:bottom w:val="none" w:sz="0" w:space="0" w:color="auto"/>
                                            <w:right w:val="none" w:sz="0" w:space="0" w:color="auto"/>
                                          </w:divBdr>
                                        </w:div>
                                        <w:div w:id="1657612667">
                                          <w:marLeft w:val="0"/>
                                          <w:marRight w:val="0"/>
                                          <w:marTop w:val="0"/>
                                          <w:marBottom w:val="0"/>
                                          <w:divBdr>
                                            <w:top w:val="none" w:sz="0" w:space="0" w:color="auto"/>
                                            <w:left w:val="none" w:sz="0" w:space="0" w:color="auto"/>
                                            <w:bottom w:val="none" w:sz="0" w:space="0" w:color="auto"/>
                                            <w:right w:val="none" w:sz="0" w:space="0" w:color="auto"/>
                                          </w:divBdr>
                                        </w:div>
                                        <w:div w:id="1145438814">
                                          <w:marLeft w:val="0"/>
                                          <w:marRight w:val="0"/>
                                          <w:marTop w:val="0"/>
                                          <w:marBottom w:val="0"/>
                                          <w:divBdr>
                                            <w:top w:val="none" w:sz="0" w:space="0" w:color="auto"/>
                                            <w:left w:val="none" w:sz="0" w:space="0" w:color="auto"/>
                                            <w:bottom w:val="none" w:sz="0" w:space="0" w:color="auto"/>
                                            <w:right w:val="none" w:sz="0" w:space="0" w:color="auto"/>
                                          </w:divBdr>
                                          <w:divsChild>
                                            <w:div w:id="1869760433">
                                              <w:marLeft w:val="0"/>
                                              <w:marRight w:val="0"/>
                                              <w:marTop w:val="0"/>
                                              <w:marBottom w:val="0"/>
                                              <w:divBdr>
                                                <w:top w:val="none" w:sz="0" w:space="0" w:color="auto"/>
                                                <w:left w:val="none" w:sz="0" w:space="0" w:color="auto"/>
                                                <w:bottom w:val="none" w:sz="0" w:space="0" w:color="auto"/>
                                                <w:right w:val="none" w:sz="0" w:space="0" w:color="auto"/>
                                              </w:divBdr>
                                            </w:div>
                                            <w:div w:id="16008863">
                                              <w:marLeft w:val="0"/>
                                              <w:marRight w:val="0"/>
                                              <w:marTop w:val="0"/>
                                              <w:marBottom w:val="0"/>
                                              <w:divBdr>
                                                <w:top w:val="none" w:sz="0" w:space="0" w:color="auto"/>
                                                <w:left w:val="none" w:sz="0" w:space="0" w:color="auto"/>
                                                <w:bottom w:val="none" w:sz="0" w:space="0" w:color="auto"/>
                                                <w:right w:val="none" w:sz="0" w:space="0" w:color="auto"/>
                                              </w:divBdr>
                                            </w:div>
                                            <w:div w:id="1719207460">
                                              <w:marLeft w:val="0"/>
                                              <w:marRight w:val="0"/>
                                              <w:marTop w:val="0"/>
                                              <w:marBottom w:val="0"/>
                                              <w:divBdr>
                                                <w:top w:val="none" w:sz="0" w:space="0" w:color="auto"/>
                                                <w:left w:val="none" w:sz="0" w:space="0" w:color="auto"/>
                                                <w:bottom w:val="none" w:sz="0" w:space="0" w:color="auto"/>
                                                <w:right w:val="none" w:sz="0" w:space="0" w:color="auto"/>
                                              </w:divBdr>
                                            </w:div>
                                            <w:div w:id="201678436">
                                              <w:marLeft w:val="0"/>
                                              <w:marRight w:val="0"/>
                                              <w:marTop w:val="0"/>
                                              <w:marBottom w:val="0"/>
                                              <w:divBdr>
                                                <w:top w:val="none" w:sz="0" w:space="0" w:color="auto"/>
                                                <w:left w:val="none" w:sz="0" w:space="0" w:color="auto"/>
                                                <w:bottom w:val="none" w:sz="0" w:space="0" w:color="auto"/>
                                                <w:right w:val="none" w:sz="0" w:space="0" w:color="auto"/>
                                              </w:divBdr>
                                            </w:div>
                                            <w:div w:id="933708563">
                                              <w:marLeft w:val="0"/>
                                              <w:marRight w:val="0"/>
                                              <w:marTop w:val="0"/>
                                              <w:marBottom w:val="0"/>
                                              <w:divBdr>
                                                <w:top w:val="none" w:sz="0" w:space="0" w:color="auto"/>
                                                <w:left w:val="none" w:sz="0" w:space="0" w:color="auto"/>
                                                <w:bottom w:val="none" w:sz="0" w:space="0" w:color="auto"/>
                                                <w:right w:val="none" w:sz="0" w:space="0" w:color="auto"/>
                                              </w:divBdr>
                                            </w:div>
                                            <w:div w:id="981621331">
                                              <w:marLeft w:val="0"/>
                                              <w:marRight w:val="0"/>
                                              <w:marTop w:val="0"/>
                                              <w:marBottom w:val="0"/>
                                              <w:divBdr>
                                                <w:top w:val="none" w:sz="0" w:space="0" w:color="auto"/>
                                                <w:left w:val="none" w:sz="0" w:space="0" w:color="auto"/>
                                                <w:bottom w:val="none" w:sz="0" w:space="0" w:color="auto"/>
                                                <w:right w:val="none" w:sz="0" w:space="0" w:color="auto"/>
                                              </w:divBdr>
                                            </w:div>
                                            <w:div w:id="979530055">
                                              <w:marLeft w:val="0"/>
                                              <w:marRight w:val="0"/>
                                              <w:marTop w:val="0"/>
                                              <w:marBottom w:val="0"/>
                                              <w:divBdr>
                                                <w:top w:val="none" w:sz="0" w:space="0" w:color="auto"/>
                                                <w:left w:val="none" w:sz="0" w:space="0" w:color="auto"/>
                                                <w:bottom w:val="none" w:sz="0" w:space="0" w:color="auto"/>
                                                <w:right w:val="none" w:sz="0" w:space="0" w:color="auto"/>
                                              </w:divBdr>
                                            </w:div>
                                            <w:div w:id="1741246280">
                                              <w:marLeft w:val="0"/>
                                              <w:marRight w:val="0"/>
                                              <w:marTop w:val="0"/>
                                              <w:marBottom w:val="0"/>
                                              <w:divBdr>
                                                <w:top w:val="none" w:sz="0" w:space="0" w:color="auto"/>
                                                <w:left w:val="none" w:sz="0" w:space="0" w:color="auto"/>
                                                <w:bottom w:val="none" w:sz="0" w:space="0" w:color="auto"/>
                                                <w:right w:val="none" w:sz="0" w:space="0" w:color="auto"/>
                                              </w:divBdr>
                                            </w:div>
                                            <w:div w:id="595864866">
                                              <w:marLeft w:val="0"/>
                                              <w:marRight w:val="0"/>
                                              <w:marTop w:val="0"/>
                                              <w:marBottom w:val="0"/>
                                              <w:divBdr>
                                                <w:top w:val="none" w:sz="0" w:space="0" w:color="auto"/>
                                                <w:left w:val="none" w:sz="0" w:space="0" w:color="auto"/>
                                                <w:bottom w:val="none" w:sz="0" w:space="0" w:color="auto"/>
                                                <w:right w:val="none" w:sz="0" w:space="0" w:color="auto"/>
                                              </w:divBdr>
                                            </w:div>
                                            <w:div w:id="285815498">
                                              <w:marLeft w:val="0"/>
                                              <w:marRight w:val="0"/>
                                              <w:marTop w:val="0"/>
                                              <w:marBottom w:val="0"/>
                                              <w:divBdr>
                                                <w:top w:val="none" w:sz="0" w:space="0" w:color="auto"/>
                                                <w:left w:val="none" w:sz="0" w:space="0" w:color="auto"/>
                                                <w:bottom w:val="none" w:sz="0" w:space="0" w:color="auto"/>
                                                <w:right w:val="none" w:sz="0" w:space="0" w:color="auto"/>
                                              </w:divBdr>
                                            </w:div>
                                            <w:div w:id="2111046583">
                                              <w:marLeft w:val="0"/>
                                              <w:marRight w:val="0"/>
                                              <w:marTop w:val="0"/>
                                              <w:marBottom w:val="0"/>
                                              <w:divBdr>
                                                <w:top w:val="none" w:sz="0" w:space="0" w:color="auto"/>
                                                <w:left w:val="none" w:sz="0" w:space="0" w:color="auto"/>
                                                <w:bottom w:val="none" w:sz="0" w:space="0" w:color="auto"/>
                                                <w:right w:val="none" w:sz="0" w:space="0" w:color="auto"/>
                                              </w:divBdr>
                                            </w:div>
                                            <w:div w:id="117184823">
                                              <w:marLeft w:val="0"/>
                                              <w:marRight w:val="0"/>
                                              <w:marTop w:val="0"/>
                                              <w:marBottom w:val="0"/>
                                              <w:divBdr>
                                                <w:top w:val="none" w:sz="0" w:space="0" w:color="auto"/>
                                                <w:left w:val="none" w:sz="0" w:space="0" w:color="auto"/>
                                                <w:bottom w:val="none" w:sz="0" w:space="0" w:color="auto"/>
                                                <w:right w:val="none" w:sz="0" w:space="0" w:color="auto"/>
                                              </w:divBdr>
                                            </w:div>
                                            <w:div w:id="1585336755">
                                              <w:marLeft w:val="0"/>
                                              <w:marRight w:val="0"/>
                                              <w:marTop w:val="0"/>
                                              <w:marBottom w:val="0"/>
                                              <w:divBdr>
                                                <w:top w:val="none" w:sz="0" w:space="0" w:color="auto"/>
                                                <w:left w:val="none" w:sz="0" w:space="0" w:color="auto"/>
                                                <w:bottom w:val="none" w:sz="0" w:space="0" w:color="auto"/>
                                                <w:right w:val="none" w:sz="0" w:space="0" w:color="auto"/>
                                              </w:divBdr>
                                            </w:div>
                                            <w:div w:id="1858306026">
                                              <w:marLeft w:val="0"/>
                                              <w:marRight w:val="0"/>
                                              <w:marTop w:val="0"/>
                                              <w:marBottom w:val="0"/>
                                              <w:divBdr>
                                                <w:top w:val="none" w:sz="0" w:space="0" w:color="auto"/>
                                                <w:left w:val="none" w:sz="0" w:space="0" w:color="auto"/>
                                                <w:bottom w:val="none" w:sz="0" w:space="0" w:color="auto"/>
                                                <w:right w:val="none" w:sz="0" w:space="0" w:color="auto"/>
                                              </w:divBdr>
                                            </w:div>
                                            <w:div w:id="1739401027">
                                              <w:marLeft w:val="0"/>
                                              <w:marRight w:val="0"/>
                                              <w:marTop w:val="0"/>
                                              <w:marBottom w:val="0"/>
                                              <w:divBdr>
                                                <w:top w:val="none" w:sz="0" w:space="0" w:color="auto"/>
                                                <w:left w:val="none" w:sz="0" w:space="0" w:color="auto"/>
                                                <w:bottom w:val="none" w:sz="0" w:space="0" w:color="auto"/>
                                                <w:right w:val="none" w:sz="0" w:space="0" w:color="auto"/>
                                              </w:divBdr>
                                            </w:div>
                                            <w:div w:id="1049308445">
                                              <w:marLeft w:val="0"/>
                                              <w:marRight w:val="0"/>
                                              <w:marTop w:val="0"/>
                                              <w:marBottom w:val="0"/>
                                              <w:divBdr>
                                                <w:top w:val="none" w:sz="0" w:space="0" w:color="auto"/>
                                                <w:left w:val="none" w:sz="0" w:space="0" w:color="auto"/>
                                                <w:bottom w:val="none" w:sz="0" w:space="0" w:color="auto"/>
                                                <w:right w:val="none" w:sz="0" w:space="0" w:color="auto"/>
                                              </w:divBdr>
                                            </w:div>
                                            <w:div w:id="1162895122">
                                              <w:marLeft w:val="0"/>
                                              <w:marRight w:val="0"/>
                                              <w:marTop w:val="0"/>
                                              <w:marBottom w:val="0"/>
                                              <w:divBdr>
                                                <w:top w:val="none" w:sz="0" w:space="0" w:color="auto"/>
                                                <w:left w:val="none" w:sz="0" w:space="0" w:color="auto"/>
                                                <w:bottom w:val="none" w:sz="0" w:space="0" w:color="auto"/>
                                                <w:right w:val="none" w:sz="0" w:space="0" w:color="auto"/>
                                              </w:divBdr>
                                            </w:div>
                                            <w:div w:id="1585992907">
                                              <w:marLeft w:val="0"/>
                                              <w:marRight w:val="0"/>
                                              <w:marTop w:val="0"/>
                                              <w:marBottom w:val="0"/>
                                              <w:divBdr>
                                                <w:top w:val="none" w:sz="0" w:space="0" w:color="auto"/>
                                                <w:left w:val="none" w:sz="0" w:space="0" w:color="auto"/>
                                                <w:bottom w:val="none" w:sz="0" w:space="0" w:color="auto"/>
                                                <w:right w:val="none" w:sz="0" w:space="0" w:color="auto"/>
                                              </w:divBdr>
                                            </w:div>
                                            <w:div w:id="435909567">
                                              <w:marLeft w:val="0"/>
                                              <w:marRight w:val="0"/>
                                              <w:marTop w:val="0"/>
                                              <w:marBottom w:val="0"/>
                                              <w:divBdr>
                                                <w:top w:val="none" w:sz="0" w:space="0" w:color="auto"/>
                                                <w:left w:val="none" w:sz="0" w:space="0" w:color="auto"/>
                                                <w:bottom w:val="none" w:sz="0" w:space="0" w:color="auto"/>
                                                <w:right w:val="none" w:sz="0" w:space="0" w:color="auto"/>
                                              </w:divBdr>
                                            </w:div>
                                            <w:div w:id="546259192">
                                              <w:marLeft w:val="0"/>
                                              <w:marRight w:val="0"/>
                                              <w:marTop w:val="0"/>
                                              <w:marBottom w:val="0"/>
                                              <w:divBdr>
                                                <w:top w:val="none" w:sz="0" w:space="0" w:color="auto"/>
                                                <w:left w:val="none" w:sz="0" w:space="0" w:color="auto"/>
                                                <w:bottom w:val="none" w:sz="0" w:space="0" w:color="auto"/>
                                                <w:right w:val="none" w:sz="0" w:space="0" w:color="auto"/>
                                              </w:divBdr>
                                            </w:div>
                                            <w:div w:id="1863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58006">
                                  <w:marLeft w:val="0"/>
                                  <w:marRight w:val="0"/>
                                  <w:marTop w:val="0"/>
                                  <w:marBottom w:val="0"/>
                                  <w:divBdr>
                                    <w:top w:val="none" w:sz="0" w:space="0" w:color="auto"/>
                                    <w:left w:val="none" w:sz="0" w:space="0" w:color="auto"/>
                                    <w:bottom w:val="none" w:sz="0" w:space="0" w:color="auto"/>
                                    <w:right w:val="none" w:sz="0" w:space="0" w:color="auto"/>
                                  </w:divBdr>
                                  <w:divsChild>
                                    <w:div w:id="1325742426">
                                      <w:marLeft w:val="0"/>
                                      <w:marRight w:val="0"/>
                                      <w:marTop w:val="0"/>
                                      <w:marBottom w:val="0"/>
                                      <w:divBdr>
                                        <w:top w:val="single" w:sz="6" w:space="0" w:color="D4D0C8"/>
                                        <w:left w:val="single" w:sz="6" w:space="0" w:color="D4D0C8"/>
                                        <w:bottom w:val="single" w:sz="6" w:space="0" w:color="D4D0C8"/>
                                        <w:right w:val="single" w:sz="6" w:space="0" w:color="D4D0C8"/>
                                      </w:divBdr>
                                      <w:divsChild>
                                        <w:div w:id="1325815021">
                                          <w:marLeft w:val="0"/>
                                          <w:marRight w:val="0"/>
                                          <w:marTop w:val="0"/>
                                          <w:marBottom w:val="0"/>
                                          <w:divBdr>
                                            <w:top w:val="none" w:sz="0" w:space="0" w:color="auto"/>
                                            <w:left w:val="none" w:sz="0" w:space="0" w:color="auto"/>
                                            <w:bottom w:val="none" w:sz="0" w:space="0" w:color="auto"/>
                                            <w:right w:val="none" w:sz="0" w:space="0" w:color="auto"/>
                                          </w:divBdr>
                                        </w:div>
                                        <w:div w:id="722409532">
                                          <w:marLeft w:val="0"/>
                                          <w:marRight w:val="0"/>
                                          <w:marTop w:val="0"/>
                                          <w:marBottom w:val="0"/>
                                          <w:divBdr>
                                            <w:top w:val="none" w:sz="0" w:space="0" w:color="auto"/>
                                            <w:left w:val="none" w:sz="0" w:space="0" w:color="auto"/>
                                            <w:bottom w:val="none" w:sz="0" w:space="0" w:color="auto"/>
                                            <w:right w:val="none" w:sz="0" w:space="0" w:color="auto"/>
                                          </w:divBdr>
                                        </w:div>
                                        <w:div w:id="931426571">
                                          <w:marLeft w:val="0"/>
                                          <w:marRight w:val="0"/>
                                          <w:marTop w:val="0"/>
                                          <w:marBottom w:val="0"/>
                                          <w:divBdr>
                                            <w:top w:val="none" w:sz="0" w:space="0" w:color="auto"/>
                                            <w:left w:val="none" w:sz="0" w:space="0" w:color="auto"/>
                                            <w:bottom w:val="none" w:sz="0" w:space="0" w:color="auto"/>
                                            <w:right w:val="none" w:sz="0" w:space="0" w:color="auto"/>
                                          </w:divBdr>
                                        </w:div>
                                        <w:div w:id="1847283330">
                                          <w:marLeft w:val="0"/>
                                          <w:marRight w:val="0"/>
                                          <w:marTop w:val="0"/>
                                          <w:marBottom w:val="0"/>
                                          <w:divBdr>
                                            <w:top w:val="none" w:sz="0" w:space="0" w:color="auto"/>
                                            <w:left w:val="none" w:sz="0" w:space="0" w:color="auto"/>
                                            <w:bottom w:val="none" w:sz="0" w:space="0" w:color="auto"/>
                                            <w:right w:val="none" w:sz="0" w:space="0" w:color="auto"/>
                                          </w:divBdr>
                                        </w:div>
                                        <w:div w:id="1743066857">
                                          <w:marLeft w:val="0"/>
                                          <w:marRight w:val="0"/>
                                          <w:marTop w:val="0"/>
                                          <w:marBottom w:val="0"/>
                                          <w:divBdr>
                                            <w:top w:val="none" w:sz="0" w:space="0" w:color="auto"/>
                                            <w:left w:val="none" w:sz="0" w:space="0" w:color="auto"/>
                                            <w:bottom w:val="none" w:sz="0" w:space="0" w:color="auto"/>
                                            <w:right w:val="none" w:sz="0" w:space="0" w:color="auto"/>
                                          </w:divBdr>
                                        </w:div>
                                        <w:div w:id="103891591">
                                          <w:marLeft w:val="0"/>
                                          <w:marRight w:val="0"/>
                                          <w:marTop w:val="0"/>
                                          <w:marBottom w:val="0"/>
                                          <w:divBdr>
                                            <w:top w:val="none" w:sz="0" w:space="0" w:color="auto"/>
                                            <w:left w:val="none" w:sz="0" w:space="0" w:color="auto"/>
                                            <w:bottom w:val="none" w:sz="0" w:space="0" w:color="auto"/>
                                            <w:right w:val="none" w:sz="0" w:space="0" w:color="auto"/>
                                          </w:divBdr>
                                        </w:div>
                                        <w:div w:id="1142120564">
                                          <w:marLeft w:val="0"/>
                                          <w:marRight w:val="0"/>
                                          <w:marTop w:val="0"/>
                                          <w:marBottom w:val="0"/>
                                          <w:divBdr>
                                            <w:top w:val="none" w:sz="0" w:space="0" w:color="auto"/>
                                            <w:left w:val="none" w:sz="0" w:space="0" w:color="auto"/>
                                            <w:bottom w:val="none" w:sz="0" w:space="0" w:color="auto"/>
                                            <w:right w:val="none" w:sz="0" w:space="0" w:color="auto"/>
                                          </w:divBdr>
                                        </w:div>
                                        <w:div w:id="1697581624">
                                          <w:marLeft w:val="0"/>
                                          <w:marRight w:val="0"/>
                                          <w:marTop w:val="0"/>
                                          <w:marBottom w:val="0"/>
                                          <w:divBdr>
                                            <w:top w:val="none" w:sz="0" w:space="0" w:color="auto"/>
                                            <w:left w:val="none" w:sz="0" w:space="0" w:color="auto"/>
                                            <w:bottom w:val="none" w:sz="0" w:space="0" w:color="auto"/>
                                            <w:right w:val="none" w:sz="0" w:space="0" w:color="auto"/>
                                          </w:divBdr>
                                        </w:div>
                                        <w:div w:id="513761793">
                                          <w:marLeft w:val="0"/>
                                          <w:marRight w:val="0"/>
                                          <w:marTop w:val="0"/>
                                          <w:marBottom w:val="0"/>
                                          <w:divBdr>
                                            <w:top w:val="none" w:sz="0" w:space="0" w:color="auto"/>
                                            <w:left w:val="none" w:sz="0" w:space="0" w:color="auto"/>
                                            <w:bottom w:val="none" w:sz="0" w:space="0" w:color="auto"/>
                                            <w:right w:val="none" w:sz="0" w:space="0" w:color="auto"/>
                                          </w:divBdr>
                                        </w:div>
                                        <w:div w:id="1679112103">
                                          <w:marLeft w:val="0"/>
                                          <w:marRight w:val="0"/>
                                          <w:marTop w:val="0"/>
                                          <w:marBottom w:val="0"/>
                                          <w:divBdr>
                                            <w:top w:val="none" w:sz="0" w:space="0" w:color="auto"/>
                                            <w:left w:val="none" w:sz="0" w:space="0" w:color="auto"/>
                                            <w:bottom w:val="none" w:sz="0" w:space="0" w:color="auto"/>
                                            <w:right w:val="none" w:sz="0" w:space="0" w:color="auto"/>
                                          </w:divBdr>
                                        </w:div>
                                        <w:div w:id="195970790">
                                          <w:marLeft w:val="0"/>
                                          <w:marRight w:val="0"/>
                                          <w:marTop w:val="0"/>
                                          <w:marBottom w:val="0"/>
                                          <w:divBdr>
                                            <w:top w:val="none" w:sz="0" w:space="0" w:color="auto"/>
                                            <w:left w:val="none" w:sz="0" w:space="0" w:color="auto"/>
                                            <w:bottom w:val="none" w:sz="0" w:space="0" w:color="auto"/>
                                            <w:right w:val="none" w:sz="0" w:space="0" w:color="auto"/>
                                          </w:divBdr>
                                        </w:div>
                                        <w:div w:id="332537211">
                                          <w:marLeft w:val="0"/>
                                          <w:marRight w:val="0"/>
                                          <w:marTop w:val="0"/>
                                          <w:marBottom w:val="0"/>
                                          <w:divBdr>
                                            <w:top w:val="none" w:sz="0" w:space="0" w:color="auto"/>
                                            <w:left w:val="none" w:sz="0" w:space="0" w:color="auto"/>
                                            <w:bottom w:val="none" w:sz="0" w:space="0" w:color="auto"/>
                                            <w:right w:val="none" w:sz="0" w:space="0" w:color="auto"/>
                                          </w:divBdr>
                                        </w:div>
                                        <w:div w:id="224800095">
                                          <w:marLeft w:val="0"/>
                                          <w:marRight w:val="0"/>
                                          <w:marTop w:val="0"/>
                                          <w:marBottom w:val="0"/>
                                          <w:divBdr>
                                            <w:top w:val="none" w:sz="0" w:space="0" w:color="auto"/>
                                            <w:left w:val="none" w:sz="0" w:space="0" w:color="auto"/>
                                            <w:bottom w:val="none" w:sz="0" w:space="0" w:color="auto"/>
                                            <w:right w:val="none" w:sz="0" w:space="0" w:color="auto"/>
                                          </w:divBdr>
                                        </w:div>
                                        <w:div w:id="1033925165">
                                          <w:marLeft w:val="0"/>
                                          <w:marRight w:val="0"/>
                                          <w:marTop w:val="0"/>
                                          <w:marBottom w:val="0"/>
                                          <w:divBdr>
                                            <w:top w:val="none" w:sz="0" w:space="0" w:color="auto"/>
                                            <w:left w:val="none" w:sz="0" w:space="0" w:color="auto"/>
                                            <w:bottom w:val="none" w:sz="0" w:space="0" w:color="auto"/>
                                            <w:right w:val="none" w:sz="0" w:space="0" w:color="auto"/>
                                          </w:divBdr>
                                        </w:div>
                                        <w:div w:id="457652283">
                                          <w:marLeft w:val="0"/>
                                          <w:marRight w:val="0"/>
                                          <w:marTop w:val="0"/>
                                          <w:marBottom w:val="0"/>
                                          <w:divBdr>
                                            <w:top w:val="none" w:sz="0" w:space="0" w:color="auto"/>
                                            <w:left w:val="none" w:sz="0" w:space="0" w:color="auto"/>
                                            <w:bottom w:val="none" w:sz="0" w:space="0" w:color="auto"/>
                                            <w:right w:val="none" w:sz="0" w:space="0" w:color="auto"/>
                                          </w:divBdr>
                                          <w:divsChild>
                                            <w:div w:id="1159692224">
                                              <w:marLeft w:val="0"/>
                                              <w:marRight w:val="0"/>
                                              <w:marTop w:val="0"/>
                                              <w:marBottom w:val="0"/>
                                              <w:divBdr>
                                                <w:top w:val="none" w:sz="0" w:space="0" w:color="auto"/>
                                                <w:left w:val="none" w:sz="0" w:space="0" w:color="auto"/>
                                                <w:bottom w:val="none" w:sz="0" w:space="0" w:color="auto"/>
                                                <w:right w:val="none" w:sz="0" w:space="0" w:color="auto"/>
                                              </w:divBdr>
                                            </w:div>
                                            <w:div w:id="456262201">
                                              <w:marLeft w:val="0"/>
                                              <w:marRight w:val="0"/>
                                              <w:marTop w:val="0"/>
                                              <w:marBottom w:val="0"/>
                                              <w:divBdr>
                                                <w:top w:val="none" w:sz="0" w:space="0" w:color="auto"/>
                                                <w:left w:val="none" w:sz="0" w:space="0" w:color="auto"/>
                                                <w:bottom w:val="none" w:sz="0" w:space="0" w:color="auto"/>
                                                <w:right w:val="none" w:sz="0" w:space="0" w:color="auto"/>
                                              </w:divBdr>
                                            </w:div>
                                            <w:div w:id="1498299456">
                                              <w:marLeft w:val="0"/>
                                              <w:marRight w:val="0"/>
                                              <w:marTop w:val="0"/>
                                              <w:marBottom w:val="0"/>
                                              <w:divBdr>
                                                <w:top w:val="none" w:sz="0" w:space="0" w:color="auto"/>
                                                <w:left w:val="none" w:sz="0" w:space="0" w:color="auto"/>
                                                <w:bottom w:val="none" w:sz="0" w:space="0" w:color="auto"/>
                                                <w:right w:val="none" w:sz="0" w:space="0" w:color="auto"/>
                                              </w:divBdr>
                                            </w:div>
                                            <w:div w:id="2008558345">
                                              <w:marLeft w:val="0"/>
                                              <w:marRight w:val="0"/>
                                              <w:marTop w:val="0"/>
                                              <w:marBottom w:val="0"/>
                                              <w:divBdr>
                                                <w:top w:val="none" w:sz="0" w:space="0" w:color="auto"/>
                                                <w:left w:val="none" w:sz="0" w:space="0" w:color="auto"/>
                                                <w:bottom w:val="none" w:sz="0" w:space="0" w:color="auto"/>
                                                <w:right w:val="none" w:sz="0" w:space="0" w:color="auto"/>
                                              </w:divBdr>
                                            </w:div>
                                            <w:div w:id="2110731648">
                                              <w:marLeft w:val="0"/>
                                              <w:marRight w:val="0"/>
                                              <w:marTop w:val="0"/>
                                              <w:marBottom w:val="0"/>
                                              <w:divBdr>
                                                <w:top w:val="none" w:sz="0" w:space="0" w:color="auto"/>
                                                <w:left w:val="none" w:sz="0" w:space="0" w:color="auto"/>
                                                <w:bottom w:val="none" w:sz="0" w:space="0" w:color="auto"/>
                                                <w:right w:val="none" w:sz="0" w:space="0" w:color="auto"/>
                                              </w:divBdr>
                                            </w:div>
                                            <w:div w:id="2117365217">
                                              <w:marLeft w:val="0"/>
                                              <w:marRight w:val="0"/>
                                              <w:marTop w:val="0"/>
                                              <w:marBottom w:val="0"/>
                                              <w:divBdr>
                                                <w:top w:val="none" w:sz="0" w:space="0" w:color="auto"/>
                                                <w:left w:val="none" w:sz="0" w:space="0" w:color="auto"/>
                                                <w:bottom w:val="none" w:sz="0" w:space="0" w:color="auto"/>
                                                <w:right w:val="none" w:sz="0" w:space="0" w:color="auto"/>
                                              </w:divBdr>
                                            </w:div>
                                            <w:div w:id="1819607645">
                                              <w:marLeft w:val="0"/>
                                              <w:marRight w:val="0"/>
                                              <w:marTop w:val="0"/>
                                              <w:marBottom w:val="0"/>
                                              <w:divBdr>
                                                <w:top w:val="none" w:sz="0" w:space="0" w:color="auto"/>
                                                <w:left w:val="none" w:sz="0" w:space="0" w:color="auto"/>
                                                <w:bottom w:val="none" w:sz="0" w:space="0" w:color="auto"/>
                                                <w:right w:val="none" w:sz="0" w:space="0" w:color="auto"/>
                                              </w:divBdr>
                                            </w:div>
                                            <w:div w:id="1091702421">
                                              <w:marLeft w:val="0"/>
                                              <w:marRight w:val="0"/>
                                              <w:marTop w:val="0"/>
                                              <w:marBottom w:val="0"/>
                                              <w:divBdr>
                                                <w:top w:val="none" w:sz="0" w:space="0" w:color="auto"/>
                                                <w:left w:val="none" w:sz="0" w:space="0" w:color="auto"/>
                                                <w:bottom w:val="none" w:sz="0" w:space="0" w:color="auto"/>
                                                <w:right w:val="none" w:sz="0" w:space="0" w:color="auto"/>
                                              </w:divBdr>
                                            </w:div>
                                            <w:div w:id="2139757706">
                                              <w:marLeft w:val="0"/>
                                              <w:marRight w:val="0"/>
                                              <w:marTop w:val="0"/>
                                              <w:marBottom w:val="0"/>
                                              <w:divBdr>
                                                <w:top w:val="none" w:sz="0" w:space="0" w:color="auto"/>
                                                <w:left w:val="none" w:sz="0" w:space="0" w:color="auto"/>
                                                <w:bottom w:val="none" w:sz="0" w:space="0" w:color="auto"/>
                                                <w:right w:val="none" w:sz="0" w:space="0" w:color="auto"/>
                                              </w:divBdr>
                                            </w:div>
                                            <w:div w:id="2062172555">
                                              <w:marLeft w:val="0"/>
                                              <w:marRight w:val="0"/>
                                              <w:marTop w:val="0"/>
                                              <w:marBottom w:val="0"/>
                                              <w:divBdr>
                                                <w:top w:val="none" w:sz="0" w:space="0" w:color="auto"/>
                                                <w:left w:val="none" w:sz="0" w:space="0" w:color="auto"/>
                                                <w:bottom w:val="none" w:sz="0" w:space="0" w:color="auto"/>
                                                <w:right w:val="none" w:sz="0" w:space="0" w:color="auto"/>
                                              </w:divBdr>
                                            </w:div>
                                            <w:div w:id="2062902936">
                                              <w:marLeft w:val="0"/>
                                              <w:marRight w:val="0"/>
                                              <w:marTop w:val="0"/>
                                              <w:marBottom w:val="0"/>
                                              <w:divBdr>
                                                <w:top w:val="none" w:sz="0" w:space="0" w:color="auto"/>
                                                <w:left w:val="none" w:sz="0" w:space="0" w:color="auto"/>
                                                <w:bottom w:val="none" w:sz="0" w:space="0" w:color="auto"/>
                                                <w:right w:val="none" w:sz="0" w:space="0" w:color="auto"/>
                                              </w:divBdr>
                                            </w:div>
                                            <w:div w:id="2061205044">
                                              <w:marLeft w:val="0"/>
                                              <w:marRight w:val="0"/>
                                              <w:marTop w:val="0"/>
                                              <w:marBottom w:val="0"/>
                                              <w:divBdr>
                                                <w:top w:val="none" w:sz="0" w:space="0" w:color="auto"/>
                                                <w:left w:val="none" w:sz="0" w:space="0" w:color="auto"/>
                                                <w:bottom w:val="none" w:sz="0" w:space="0" w:color="auto"/>
                                                <w:right w:val="none" w:sz="0" w:space="0" w:color="auto"/>
                                              </w:divBdr>
                                            </w:div>
                                            <w:div w:id="933123837">
                                              <w:marLeft w:val="0"/>
                                              <w:marRight w:val="0"/>
                                              <w:marTop w:val="0"/>
                                              <w:marBottom w:val="0"/>
                                              <w:divBdr>
                                                <w:top w:val="none" w:sz="0" w:space="0" w:color="auto"/>
                                                <w:left w:val="none" w:sz="0" w:space="0" w:color="auto"/>
                                                <w:bottom w:val="none" w:sz="0" w:space="0" w:color="auto"/>
                                                <w:right w:val="none" w:sz="0" w:space="0" w:color="auto"/>
                                              </w:divBdr>
                                            </w:div>
                                            <w:div w:id="12740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770389">
                                  <w:marLeft w:val="0"/>
                                  <w:marRight w:val="0"/>
                                  <w:marTop w:val="0"/>
                                  <w:marBottom w:val="0"/>
                                  <w:divBdr>
                                    <w:top w:val="none" w:sz="0" w:space="0" w:color="auto"/>
                                    <w:left w:val="none" w:sz="0" w:space="0" w:color="auto"/>
                                    <w:bottom w:val="none" w:sz="0" w:space="0" w:color="auto"/>
                                    <w:right w:val="none" w:sz="0" w:space="0" w:color="auto"/>
                                  </w:divBdr>
                                  <w:divsChild>
                                    <w:div w:id="2063091610">
                                      <w:marLeft w:val="0"/>
                                      <w:marRight w:val="0"/>
                                      <w:marTop w:val="0"/>
                                      <w:marBottom w:val="0"/>
                                      <w:divBdr>
                                        <w:top w:val="single" w:sz="6" w:space="0" w:color="D4D0C8"/>
                                        <w:left w:val="single" w:sz="6" w:space="0" w:color="D4D0C8"/>
                                        <w:bottom w:val="single" w:sz="6" w:space="0" w:color="D4D0C8"/>
                                        <w:right w:val="single" w:sz="6" w:space="0" w:color="D4D0C8"/>
                                      </w:divBdr>
                                      <w:divsChild>
                                        <w:div w:id="466289779">
                                          <w:marLeft w:val="0"/>
                                          <w:marRight w:val="0"/>
                                          <w:marTop w:val="0"/>
                                          <w:marBottom w:val="0"/>
                                          <w:divBdr>
                                            <w:top w:val="none" w:sz="0" w:space="0" w:color="auto"/>
                                            <w:left w:val="none" w:sz="0" w:space="0" w:color="auto"/>
                                            <w:bottom w:val="none" w:sz="0" w:space="0" w:color="auto"/>
                                            <w:right w:val="none" w:sz="0" w:space="0" w:color="auto"/>
                                          </w:divBdr>
                                        </w:div>
                                        <w:div w:id="1117217495">
                                          <w:marLeft w:val="0"/>
                                          <w:marRight w:val="0"/>
                                          <w:marTop w:val="0"/>
                                          <w:marBottom w:val="0"/>
                                          <w:divBdr>
                                            <w:top w:val="none" w:sz="0" w:space="0" w:color="auto"/>
                                            <w:left w:val="none" w:sz="0" w:space="0" w:color="auto"/>
                                            <w:bottom w:val="none" w:sz="0" w:space="0" w:color="auto"/>
                                            <w:right w:val="none" w:sz="0" w:space="0" w:color="auto"/>
                                          </w:divBdr>
                                        </w:div>
                                        <w:div w:id="1889418946">
                                          <w:marLeft w:val="0"/>
                                          <w:marRight w:val="0"/>
                                          <w:marTop w:val="0"/>
                                          <w:marBottom w:val="0"/>
                                          <w:divBdr>
                                            <w:top w:val="none" w:sz="0" w:space="0" w:color="auto"/>
                                            <w:left w:val="none" w:sz="0" w:space="0" w:color="auto"/>
                                            <w:bottom w:val="none" w:sz="0" w:space="0" w:color="auto"/>
                                            <w:right w:val="none" w:sz="0" w:space="0" w:color="auto"/>
                                          </w:divBdr>
                                        </w:div>
                                        <w:div w:id="1085033226">
                                          <w:marLeft w:val="0"/>
                                          <w:marRight w:val="0"/>
                                          <w:marTop w:val="0"/>
                                          <w:marBottom w:val="0"/>
                                          <w:divBdr>
                                            <w:top w:val="none" w:sz="0" w:space="0" w:color="auto"/>
                                            <w:left w:val="none" w:sz="0" w:space="0" w:color="auto"/>
                                            <w:bottom w:val="none" w:sz="0" w:space="0" w:color="auto"/>
                                            <w:right w:val="none" w:sz="0" w:space="0" w:color="auto"/>
                                          </w:divBdr>
                                        </w:div>
                                        <w:div w:id="1840076325">
                                          <w:marLeft w:val="0"/>
                                          <w:marRight w:val="0"/>
                                          <w:marTop w:val="0"/>
                                          <w:marBottom w:val="0"/>
                                          <w:divBdr>
                                            <w:top w:val="none" w:sz="0" w:space="0" w:color="auto"/>
                                            <w:left w:val="none" w:sz="0" w:space="0" w:color="auto"/>
                                            <w:bottom w:val="none" w:sz="0" w:space="0" w:color="auto"/>
                                            <w:right w:val="none" w:sz="0" w:space="0" w:color="auto"/>
                                          </w:divBdr>
                                        </w:div>
                                        <w:div w:id="1733043683">
                                          <w:marLeft w:val="0"/>
                                          <w:marRight w:val="0"/>
                                          <w:marTop w:val="0"/>
                                          <w:marBottom w:val="0"/>
                                          <w:divBdr>
                                            <w:top w:val="none" w:sz="0" w:space="0" w:color="auto"/>
                                            <w:left w:val="none" w:sz="0" w:space="0" w:color="auto"/>
                                            <w:bottom w:val="none" w:sz="0" w:space="0" w:color="auto"/>
                                            <w:right w:val="none" w:sz="0" w:space="0" w:color="auto"/>
                                          </w:divBdr>
                                        </w:div>
                                        <w:div w:id="44526998">
                                          <w:marLeft w:val="0"/>
                                          <w:marRight w:val="0"/>
                                          <w:marTop w:val="0"/>
                                          <w:marBottom w:val="0"/>
                                          <w:divBdr>
                                            <w:top w:val="none" w:sz="0" w:space="0" w:color="auto"/>
                                            <w:left w:val="none" w:sz="0" w:space="0" w:color="auto"/>
                                            <w:bottom w:val="none" w:sz="0" w:space="0" w:color="auto"/>
                                            <w:right w:val="none" w:sz="0" w:space="0" w:color="auto"/>
                                          </w:divBdr>
                                        </w:div>
                                        <w:div w:id="855732740">
                                          <w:marLeft w:val="0"/>
                                          <w:marRight w:val="0"/>
                                          <w:marTop w:val="0"/>
                                          <w:marBottom w:val="0"/>
                                          <w:divBdr>
                                            <w:top w:val="none" w:sz="0" w:space="0" w:color="auto"/>
                                            <w:left w:val="none" w:sz="0" w:space="0" w:color="auto"/>
                                            <w:bottom w:val="none" w:sz="0" w:space="0" w:color="auto"/>
                                            <w:right w:val="none" w:sz="0" w:space="0" w:color="auto"/>
                                          </w:divBdr>
                                        </w:div>
                                        <w:div w:id="668991816">
                                          <w:marLeft w:val="0"/>
                                          <w:marRight w:val="0"/>
                                          <w:marTop w:val="0"/>
                                          <w:marBottom w:val="0"/>
                                          <w:divBdr>
                                            <w:top w:val="none" w:sz="0" w:space="0" w:color="auto"/>
                                            <w:left w:val="none" w:sz="0" w:space="0" w:color="auto"/>
                                            <w:bottom w:val="none" w:sz="0" w:space="0" w:color="auto"/>
                                            <w:right w:val="none" w:sz="0" w:space="0" w:color="auto"/>
                                          </w:divBdr>
                                        </w:div>
                                        <w:div w:id="751662916">
                                          <w:marLeft w:val="0"/>
                                          <w:marRight w:val="0"/>
                                          <w:marTop w:val="0"/>
                                          <w:marBottom w:val="0"/>
                                          <w:divBdr>
                                            <w:top w:val="none" w:sz="0" w:space="0" w:color="auto"/>
                                            <w:left w:val="none" w:sz="0" w:space="0" w:color="auto"/>
                                            <w:bottom w:val="none" w:sz="0" w:space="0" w:color="auto"/>
                                            <w:right w:val="none" w:sz="0" w:space="0" w:color="auto"/>
                                          </w:divBdr>
                                        </w:div>
                                        <w:div w:id="373389950">
                                          <w:marLeft w:val="0"/>
                                          <w:marRight w:val="0"/>
                                          <w:marTop w:val="0"/>
                                          <w:marBottom w:val="0"/>
                                          <w:divBdr>
                                            <w:top w:val="none" w:sz="0" w:space="0" w:color="auto"/>
                                            <w:left w:val="none" w:sz="0" w:space="0" w:color="auto"/>
                                            <w:bottom w:val="none" w:sz="0" w:space="0" w:color="auto"/>
                                            <w:right w:val="none" w:sz="0" w:space="0" w:color="auto"/>
                                          </w:divBdr>
                                        </w:div>
                                        <w:div w:id="1604997721">
                                          <w:marLeft w:val="0"/>
                                          <w:marRight w:val="0"/>
                                          <w:marTop w:val="0"/>
                                          <w:marBottom w:val="0"/>
                                          <w:divBdr>
                                            <w:top w:val="none" w:sz="0" w:space="0" w:color="auto"/>
                                            <w:left w:val="none" w:sz="0" w:space="0" w:color="auto"/>
                                            <w:bottom w:val="none" w:sz="0" w:space="0" w:color="auto"/>
                                            <w:right w:val="none" w:sz="0" w:space="0" w:color="auto"/>
                                          </w:divBdr>
                                        </w:div>
                                        <w:div w:id="1214348469">
                                          <w:marLeft w:val="0"/>
                                          <w:marRight w:val="0"/>
                                          <w:marTop w:val="0"/>
                                          <w:marBottom w:val="0"/>
                                          <w:divBdr>
                                            <w:top w:val="none" w:sz="0" w:space="0" w:color="auto"/>
                                            <w:left w:val="none" w:sz="0" w:space="0" w:color="auto"/>
                                            <w:bottom w:val="none" w:sz="0" w:space="0" w:color="auto"/>
                                            <w:right w:val="none" w:sz="0" w:space="0" w:color="auto"/>
                                          </w:divBdr>
                                        </w:div>
                                        <w:div w:id="1620992406">
                                          <w:marLeft w:val="0"/>
                                          <w:marRight w:val="0"/>
                                          <w:marTop w:val="0"/>
                                          <w:marBottom w:val="0"/>
                                          <w:divBdr>
                                            <w:top w:val="none" w:sz="0" w:space="0" w:color="auto"/>
                                            <w:left w:val="none" w:sz="0" w:space="0" w:color="auto"/>
                                            <w:bottom w:val="none" w:sz="0" w:space="0" w:color="auto"/>
                                            <w:right w:val="none" w:sz="0" w:space="0" w:color="auto"/>
                                          </w:divBdr>
                                        </w:div>
                                        <w:div w:id="1410688919">
                                          <w:marLeft w:val="0"/>
                                          <w:marRight w:val="0"/>
                                          <w:marTop w:val="0"/>
                                          <w:marBottom w:val="0"/>
                                          <w:divBdr>
                                            <w:top w:val="none" w:sz="0" w:space="0" w:color="auto"/>
                                            <w:left w:val="none" w:sz="0" w:space="0" w:color="auto"/>
                                            <w:bottom w:val="none" w:sz="0" w:space="0" w:color="auto"/>
                                            <w:right w:val="none" w:sz="0" w:space="0" w:color="auto"/>
                                          </w:divBdr>
                                        </w:div>
                                        <w:div w:id="733234129">
                                          <w:marLeft w:val="0"/>
                                          <w:marRight w:val="0"/>
                                          <w:marTop w:val="0"/>
                                          <w:marBottom w:val="0"/>
                                          <w:divBdr>
                                            <w:top w:val="none" w:sz="0" w:space="0" w:color="auto"/>
                                            <w:left w:val="none" w:sz="0" w:space="0" w:color="auto"/>
                                            <w:bottom w:val="none" w:sz="0" w:space="0" w:color="auto"/>
                                            <w:right w:val="none" w:sz="0" w:space="0" w:color="auto"/>
                                          </w:divBdr>
                                        </w:div>
                                        <w:div w:id="1287734169">
                                          <w:marLeft w:val="0"/>
                                          <w:marRight w:val="0"/>
                                          <w:marTop w:val="0"/>
                                          <w:marBottom w:val="0"/>
                                          <w:divBdr>
                                            <w:top w:val="none" w:sz="0" w:space="0" w:color="auto"/>
                                            <w:left w:val="none" w:sz="0" w:space="0" w:color="auto"/>
                                            <w:bottom w:val="none" w:sz="0" w:space="0" w:color="auto"/>
                                            <w:right w:val="none" w:sz="0" w:space="0" w:color="auto"/>
                                          </w:divBdr>
                                        </w:div>
                                        <w:div w:id="1905025271">
                                          <w:marLeft w:val="0"/>
                                          <w:marRight w:val="0"/>
                                          <w:marTop w:val="0"/>
                                          <w:marBottom w:val="0"/>
                                          <w:divBdr>
                                            <w:top w:val="none" w:sz="0" w:space="0" w:color="auto"/>
                                            <w:left w:val="none" w:sz="0" w:space="0" w:color="auto"/>
                                            <w:bottom w:val="none" w:sz="0" w:space="0" w:color="auto"/>
                                            <w:right w:val="none" w:sz="0" w:space="0" w:color="auto"/>
                                          </w:divBdr>
                                        </w:div>
                                        <w:div w:id="1986350775">
                                          <w:marLeft w:val="0"/>
                                          <w:marRight w:val="0"/>
                                          <w:marTop w:val="0"/>
                                          <w:marBottom w:val="0"/>
                                          <w:divBdr>
                                            <w:top w:val="none" w:sz="0" w:space="0" w:color="auto"/>
                                            <w:left w:val="none" w:sz="0" w:space="0" w:color="auto"/>
                                            <w:bottom w:val="none" w:sz="0" w:space="0" w:color="auto"/>
                                            <w:right w:val="none" w:sz="0" w:space="0" w:color="auto"/>
                                          </w:divBdr>
                                        </w:div>
                                        <w:div w:id="1589390710">
                                          <w:marLeft w:val="0"/>
                                          <w:marRight w:val="0"/>
                                          <w:marTop w:val="0"/>
                                          <w:marBottom w:val="0"/>
                                          <w:divBdr>
                                            <w:top w:val="none" w:sz="0" w:space="0" w:color="auto"/>
                                            <w:left w:val="none" w:sz="0" w:space="0" w:color="auto"/>
                                            <w:bottom w:val="none" w:sz="0" w:space="0" w:color="auto"/>
                                            <w:right w:val="none" w:sz="0" w:space="0" w:color="auto"/>
                                          </w:divBdr>
                                        </w:div>
                                        <w:div w:id="342438743">
                                          <w:marLeft w:val="0"/>
                                          <w:marRight w:val="0"/>
                                          <w:marTop w:val="0"/>
                                          <w:marBottom w:val="0"/>
                                          <w:divBdr>
                                            <w:top w:val="none" w:sz="0" w:space="0" w:color="auto"/>
                                            <w:left w:val="none" w:sz="0" w:space="0" w:color="auto"/>
                                            <w:bottom w:val="none" w:sz="0" w:space="0" w:color="auto"/>
                                            <w:right w:val="none" w:sz="0" w:space="0" w:color="auto"/>
                                          </w:divBdr>
                                        </w:div>
                                        <w:div w:id="783035438">
                                          <w:marLeft w:val="0"/>
                                          <w:marRight w:val="0"/>
                                          <w:marTop w:val="0"/>
                                          <w:marBottom w:val="0"/>
                                          <w:divBdr>
                                            <w:top w:val="none" w:sz="0" w:space="0" w:color="auto"/>
                                            <w:left w:val="none" w:sz="0" w:space="0" w:color="auto"/>
                                            <w:bottom w:val="none" w:sz="0" w:space="0" w:color="auto"/>
                                            <w:right w:val="none" w:sz="0" w:space="0" w:color="auto"/>
                                          </w:divBdr>
                                          <w:divsChild>
                                            <w:div w:id="811677375">
                                              <w:marLeft w:val="0"/>
                                              <w:marRight w:val="0"/>
                                              <w:marTop w:val="0"/>
                                              <w:marBottom w:val="0"/>
                                              <w:divBdr>
                                                <w:top w:val="none" w:sz="0" w:space="0" w:color="auto"/>
                                                <w:left w:val="none" w:sz="0" w:space="0" w:color="auto"/>
                                                <w:bottom w:val="none" w:sz="0" w:space="0" w:color="auto"/>
                                                <w:right w:val="none" w:sz="0" w:space="0" w:color="auto"/>
                                              </w:divBdr>
                                            </w:div>
                                            <w:div w:id="1698777396">
                                              <w:marLeft w:val="0"/>
                                              <w:marRight w:val="0"/>
                                              <w:marTop w:val="0"/>
                                              <w:marBottom w:val="0"/>
                                              <w:divBdr>
                                                <w:top w:val="none" w:sz="0" w:space="0" w:color="auto"/>
                                                <w:left w:val="none" w:sz="0" w:space="0" w:color="auto"/>
                                                <w:bottom w:val="none" w:sz="0" w:space="0" w:color="auto"/>
                                                <w:right w:val="none" w:sz="0" w:space="0" w:color="auto"/>
                                              </w:divBdr>
                                            </w:div>
                                            <w:div w:id="2124642047">
                                              <w:marLeft w:val="0"/>
                                              <w:marRight w:val="0"/>
                                              <w:marTop w:val="0"/>
                                              <w:marBottom w:val="0"/>
                                              <w:divBdr>
                                                <w:top w:val="none" w:sz="0" w:space="0" w:color="auto"/>
                                                <w:left w:val="none" w:sz="0" w:space="0" w:color="auto"/>
                                                <w:bottom w:val="none" w:sz="0" w:space="0" w:color="auto"/>
                                                <w:right w:val="none" w:sz="0" w:space="0" w:color="auto"/>
                                              </w:divBdr>
                                            </w:div>
                                            <w:div w:id="1322543913">
                                              <w:marLeft w:val="0"/>
                                              <w:marRight w:val="0"/>
                                              <w:marTop w:val="0"/>
                                              <w:marBottom w:val="0"/>
                                              <w:divBdr>
                                                <w:top w:val="none" w:sz="0" w:space="0" w:color="auto"/>
                                                <w:left w:val="none" w:sz="0" w:space="0" w:color="auto"/>
                                                <w:bottom w:val="none" w:sz="0" w:space="0" w:color="auto"/>
                                                <w:right w:val="none" w:sz="0" w:space="0" w:color="auto"/>
                                              </w:divBdr>
                                            </w:div>
                                            <w:div w:id="898639052">
                                              <w:marLeft w:val="0"/>
                                              <w:marRight w:val="0"/>
                                              <w:marTop w:val="0"/>
                                              <w:marBottom w:val="0"/>
                                              <w:divBdr>
                                                <w:top w:val="none" w:sz="0" w:space="0" w:color="auto"/>
                                                <w:left w:val="none" w:sz="0" w:space="0" w:color="auto"/>
                                                <w:bottom w:val="none" w:sz="0" w:space="0" w:color="auto"/>
                                                <w:right w:val="none" w:sz="0" w:space="0" w:color="auto"/>
                                              </w:divBdr>
                                            </w:div>
                                            <w:div w:id="1007289775">
                                              <w:marLeft w:val="0"/>
                                              <w:marRight w:val="0"/>
                                              <w:marTop w:val="0"/>
                                              <w:marBottom w:val="0"/>
                                              <w:divBdr>
                                                <w:top w:val="none" w:sz="0" w:space="0" w:color="auto"/>
                                                <w:left w:val="none" w:sz="0" w:space="0" w:color="auto"/>
                                                <w:bottom w:val="none" w:sz="0" w:space="0" w:color="auto"/>
                                                <w:right w:val="none" w:sz="0" w:space="0" w:color="auto"/>
                                              </w:divBdr>
                                            </w:div>
                                            <w:div w:id="388650253">
                                              <w:marLeft w:val="0"/>
                                              <w:marRight w:val="0"/>
                                              <w:marTop w:val="0"/>
                                              <w:marBottom w:val="0"/>
                                              <w:divBdr>
                                                <w:top w:val="none" w:sz="0" w:space="0" w:color="auto"/>
                                                <w:left w:val="none" w:sz="0" w:space="0" w:color="auto"/>
                                                <w:bottom w:val="none" w:sz="0" w:space="0" w:color="auto"/>
                                                <w:right w:val="none" w:sz="0" w:space="0" w:color="auto"/>
                                              </w:divBdr>
                                            </w:div>
                                            <w:div w:id="1687441966">
                                              <w:marLeft w:val="0"/>
                                              <w:marRight w:val="0"/>
                                              <w:marTop w:val="0"/>
                                              <w:marBottom w:val="0"/>
                                              <w:divBdr>
                                                <w:top w:val="none" w:sz="0" w:space="0" w:color="auto"/>
                                                <w:left w:val="none" w:sz="0" w:space="0" w:color="auto"/>
                                                <w:bottom w:val="none" w:sz="0" w:space="0" w:color="auto"/>
                                                <w:right w:val="none" w:sz="0" w:space="0" w:color="auto"/>
                                              </w:divBdr>
                                            </w:div>
                                            <w:div w:id="1356417940">
                                              <w:marLeft w:val="0"/>
                                              <w:marRight w:val="0"/>
                                              <w:marTop w:val="0"/>
                                              <w:marBottom w:val="0"/>
                                              <w:divBdr>
                                                <w:top w:val="none" w:sz="0" w:space="0" w:color="auto"/>
                                                <w:left w:val="none" w:sz="0" w:space="0" w:color="auto"/>
                                                <w:bottom w:val="none" w:sz="0" w:space="0" w:color="auto"/>
                                                <w:right w:val="none" w:sz="0" w:space="0" w:color="auto"/>
                                              </w:divBdr>
                                            </w:div>
                                            <w:div w:id="315381327">
                                              <w:marLeft w:val="0"/>
                                              <w:marRight w:val="0"/>
                                              <w:marTop w:val="0"/>
                                              <w:marBottom w:val="0"/>
                                              <w:divBdr>
                                                <w:top w:val="none" w:sz="0" w:space="0" w:color="auto"/>
                                                <w:left w:val="none" w:sz="0" w:space="0" w:color="auto"/>
                                                <w:bottom w:val="none" w:sz="0" w:space="0" w:color="auto"/>
                                                <w:right w:val="none" w:sz="0" w:space="0" w:color="auto"/>
                                              </w:divBdr>
                                            </w:div>
                                            <w:div w:id="842015548">
                                              <w:marLeft w:val="0"/>
                                              <w:marRight w:val="0"/>
                                              <w:marTop w:val="0"/>
                                              <w:marBottom w:val="0"/>
                                              <w:divBdr>
                                                <w:top w:val="none" w:sz="0" w:space="0" w:color="auto"/>
                                                <w:left w:val="none" w:sz="0" w:space="0" w:color="auto"/>
                                                <w:bottom w:val="none" w:sz="0" w:space="0" w:color="auto"/>
                                                <w:right w:val="none" w:sz="0" w:space="0" w:color="auto"/>
                                              </w:divBdr>
                                            </w:div>
                                            <w:div w:id="1309745251">
                                              <w:marLeft w:val="0"/>
                                              <w:marRight w:val="0"/>
                                              <w:marTop w:val="0"/>
                                              <w:marBottom w:val="0"/>
                                              <w:divBdr>
                                                <w:top w:val="none" w:sz="0" w:space="0" w:color="auto"/>
                                                <w:left w:val="none" w:sz="0" w:space="0" w:color="auto"/>
                                                <w:bottom w:val="none" w:sz="0" w:space="0" w:color="auto"/>
                                                <w:right w:val="none" w:sz="0" w:space="0" w:color="auto"/>
                                              </w:divBdr>
                                            </w:div>
                                            <w:div w:id="420492596">
                                              <w:marLeft w:val="0"/>
                                              <w:marRight w:val="0"/>
                                              <w:marTop w:val="0"/>
                                              <w:marBottom w:val="0"/>
                                              <w:divBdr>
                                                <w:top w:val="none" w:sz="0" w:space="0" w:color="auto"/>
                                                <w:left w:val="none" w:sz="0" w:space="0" w:color="auto"/>
                                                <w:bottom w:val="none" w:sz="0" w:space="0" w:color="auto"/>
                                                <w:right w:val="none" w:sz="0" w:space="0" w:color="auto"/>
                                              </w:divBdr>
                                            </w:div>
                                            <w:div w:id="349261422">
                                              <w:marLeft w:val="0"/>
                                              <w:marRight w:val="0"/>
                                              <w:marTop w:val="0"/>
                                              <w:marBottom w:val="0"/>
                                              <w:divBdr>
                                                <w:top w:val="none" w:sz="0" w:space="0" w:color="auto"/>
                                                <w:left w:val="none" w:sz="0" w:space="0" w:color="auto"/>
                                                <w:bottom w:val="none" w:sz="0" w:space="0" w:color="auto"/>
                                                <w:right w:val="none" w:sz="0" w:space="0" w:color="auto"/>
                                              </w:divBdr>
                                            </w:div>
                                            <w:div w:id="23138877">
                                              <w:marLeft w:val="0"/>
                                              <w:marRight w:val="0"/>
                                              <w:marTop w:val="0"/>
                                              <w:marBottom w:val="0"/>
                                              <w:divBdr>
                                                <w:top w:val="none" w:sz="0" w:space="0" w:color="auto"/>
                                                <w:left w:val="none" w:sz="0" w:space="0" w:color="auto"/>
                                                <w:bottom w:val="none" w:sz="0" w:space="0" w:color="auto"/>
                                                <w:right w:val="none" w:sz="0" w:space="0" w:color="auto"/>
                                              </w:divBdr>
                                            </w:div>
                                            <w:div w:id="1154686046">
                                              <w:marLeft w:val="0"/>
                                              <w:marRight w:val="0"/>
                                              <w:marTop w:val="0"/>
                                              <w:marBottom w:val="0"/>
                                              <w:divBdr>
                                                <w:top w:val="none" w:sz="0" w:space="0" w:color="auto"/>
                                                <w:left w:val="none" w:sz="0" w:space="0" w:color="auto"/>
                                                <w:bottom w:val="none" w:sz="0" w:space="0" w:color="auto"/>
                                                <w:right w:val="none" w:sz="0" w:space="0" w:color="auto"/>
                                              </w:divBdr>
                                            </w:div>
                                            <w:div w:id="1548182398">
                                              <w:marLeft w:val="0"/>
                                              <w:marRight w:val="0"/>
                                              <w:marTop w:val="0"/>
                                              <w:marBottom w:val="0"/>
                                              <w:divBdr>
                                                <w:top w:val="none" w:sz="0" w:space="0" w:color="auto"/>
                                                <w:left w:val="none" w:sz="0" w:space="0" w:color="auto"/>
                                                <w:bottom w:val="none" w:sz="0" w:space="0" w:color="auto"/>
                                                <w:right w:val="none" w:sz="0" w:space="0" w:color="auto"/>
                                              </w:divBdr>
                                            </w:div>
                                            <w:div w:id="293871380">
                                              <w:marLeft w:val="0"/>
                                              <w:marRight w:val="0"/>
                                              <w:marTop w:val="0"/>
                                              <w:marBottom w:val="0"/>
                                              <w:divBdr>
                                                <w:top w:val="none" w:sz="0" w:space="0" w:color="auto"/>
                                                <w:left w:val="none" w:sz="0" w:space="0" w:color="auto"/>
                                                <w:bottom w:val="none" w:sz="0" w:space="0" w:color="auto"/>
                                                <w:right w:val="none" w:sz="0" w:space="0" w:color="auto"/>
                                              </w:divBdr>
                                            </w:div>
                                            <w:div w:id="1417022728">
                                              <w:marLeft w:val="0"/>
                                              <w:marRight w:val="0"/>
                                              <w:marTop w:val="0"/>
                                              <w:marBottom w:val="0"/>
                                              <w:divBdr>
                                                <w:top w:val="none" w:sz="0" w:space="0" w:color="auto"/>
                                                <w:left w:val="none" w:sz="0" w:space="0" w:color="auto"/>
                                                <w:bottom w:val="none" w:sz="0" w:space="0" w:color="auto"/>
                                                <w:right w:val="none" w:sz="0" w:space="0" w:color="auto"/>
                                              </w:divBdr>
                                            </w:div>
                                            <w:div w:id="1929345340">
                                              <w:marLeft w:val="0"/>
                                              <w:marRight w:val="0"/>
                                              <w:marTop w:val="0"/>
                                              <w:marBottom w:val="0"/>
                                              <w:divBdr>
                                                <w:top w:val="none" w:sz="0" w:space="0" w:color="auto"/>
                                                <w:left w:val="none" w:sz="0" w:space="0" w:color="auto"/>
                                                <w:bottom w:val="none" w:sz="0" w:space="0" w:color="auto"/>
                                                <w:right w:val="none" w:sz="0" w:space="0" w:color="auto"/>
                                              </w:divBdr>
                                            </w:div>
                                            <w:div w:id="4284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520009">
                                  <w:marLeft w:val="0"/>
                                  <w:marRight w:val="0"/>
                                  <w:marTop w:val="0"/>
                                  <w:marBottom w:val="0"/>
                                  <w:divBdr>
                                    <w:top w:val="none" w:sz="0" w:space="0" w:color="auto"/>
                                    <w:left w:val="none" w:sz="0" w:space="0" w:color="auto"/>
                                    <w:bottom w:val="none" w:sz="0" w:space="0" w:color="auto"/>
                                    <w:right w:val="none" w:sz="0" w:space="0" w:color="auto"/>
                                  </w:divBdr>
                                  <w:divsChild>
                                    <w:div w:id="737897686">
                                      <w:marLeft w:val="0"/>
                                      <w:marRight w:val="0"/>
                                      <w:marTop w:val="0"/>
                                      <w:marBottom w:val="0"/>
                                      <w:divBdr>
                                        <w:top w:val="single" w:sz="6" w:space="0" w:color="D4D0C8"/>
                                        <w:left w:val="single" w:sz="6" w:space="0" w:color="D4D0C8"/>
                                        <w:bottom w:val="single" w:sz="6" w:space="0" w:color="D4D0C8"/>
                                        <w:right w:val="single" w:sz="6" w:space="0" w:color="D4D0C8"/>
                                      </w:divBdr>
                                      <w:divsChild>
                                        <w:div w:id="2108454444">
                                          <w:marLeft w:val="0"/>
                                          <w:marRight w:val="0"/>
                                          <w:marTop w:val="0"/>
                                          <w:marBottom w:val="0"/>
                                          <w:divBdr>
                                            <w:top w:val="none" w:sz="0" w:space="0" w:color="auto"/>
                                            <w:left w:val="none" w:sz="0" w:space="0" w:color="auto"/>
                                            <w:bottom w:val="none" w:sz="0" w:space="0" w:color="auto"/>
                                            <w:right w:val="none" w:sz="0" w:space="0" w:color="auto"/>
                                          </w:divBdr>
                                        </w:div>
                                        <w:div w:id="327828632">
                                          <w:marLeft w:val="0"/>
                                          <w:marRight w:val="0"/>
                                          <w:marTop w:val="0"/>
                                          <w:marBottom w:val="0"/>
                                          <w:divBdr>
                                            <w:top w:val="none" w:sz="0" w:space="0" w:color="auto"/>
                                            <w:left w:val="none" w:sz="0" w:space="0" w:color="auto"/>
                                            <w:bottom w:val="none" w:sz="0" w:space="0" w:color="auto"/>
                                            <w:right w:val="none" w:sz="0" w:space="0" w:color="auto"/>
                                          </w:divBdr>
                                        </w:div>
                                        <w:div w:id="587160136">
                                          <w:marLeft w:val="0"/>
                                          <w:marRight w:val="0"/>
                                          <w:marTop w:val="0"/>
                                          <w:marBottom w:val="0"/>
                                          <w:divBdr>
                                            <w:top w:val="none" w:sz="0" w:space="0" w:color="auto"/>
                                            <w:left w:val="none" w:sz="0" w:space="0" w:color="auto"/>
                                            <w:bottom w:val="none" w:sz="0" w:space="0" w:color="auto"/>
                                            <w:right w:val="none" w:sz="0" w:space="0" w:color="auto"/>
                                          </w:divBdr>
                                        </w:div>
                                        <w:div w:id="613826593">
                                          <w:marLeft w:val="0"/>
                                          <w:marRight w:val="0"/>
                                          <w:marTop w:val="0"/>
                                          <w:marBottom w:val="0"/>
                                          <w:divBdr>
                                            <w:top w:val="none" w:sz="0" w:space="0" w:color="auto"/>
                                            <w:left w:val="none" w:sz="0" w:space="0" w:color="auto"/>
                                            <w:bottom w:val="none" w:sz="0" w:space="0" w:color="auto"/>
                                            <w:right w:val="none" w:sz="0" w:space="0" w:color="auto"/>
                                          </w:divBdr>
                                        </w:div>
                                        <w:div w:id="1252394063">
                                          <w:marLeft w:val="0"/>
                                          <w:marRight w:val="0"/>
                                          <w:marTop w:val="0"/>
                                          <w:marBottom w:val="0"/>
                                          <w:divBdr>
                                            <w:top w:val="none" w:sz="0" w:space="0" w:color="auto"/>
                                            <w:left w:val="none" w:sz="0" w:space="0" w:color="auto"/>
                                            <w:bottom w:val="none" w:sz="0" w:space="0" w:color="auto"/>
                                            <w:right w:val="none" w:sz="0" w:space="0" w:color="auto"/>
                                          </w:divBdr>
                                        </w:div>
                                        <w:div w:id="1574775869">
                                          <w:marLeft w:val="0"/>
                                          <w:marRight w:val="0"/>
                                          <w:marTop w:val="0"/>
                                          <w:marBottom w:val="0"/>
                                          <w:divBdr>
                                            <w:top w:val="none" w:sz="0" w:space="0" w:color="auto"/>
                                            <w:left w:val="none" w:sz="0" w:space="0" w:color="auto"/>
                                            <w:bottom w:val="none" w:sz="0" w:space="0" w:color="auto"/>
                                            <w:right w:val="none" w:sz="0" w:space="0" w:color="auto"/>
                                          </w:divBdr>
                                        </w:div>
                                        <w:div w:id="920792185">
                                          <w:marLeft w:val="0"/>
                                          <w:marRight w:val="0"/>
                                          <w:marTop w:val="0"/>
                                          <w:marBottom w:val="0"/>
                                          <w:divBdr>
                                            <w:top w:val="none" w:sz="0" w:space="0" w:color="auto"/>
                                            <w:left w:val="none" w:sz="0" w:space="0" w:color="auto"/>
                                            <w:bottom w:val="none" w:sz="0" w:space="0" w:color="auto"/>
                                            <w:right w:val="none" w:sz="0" w:space="0" w:color="auto"/>
                                          </w:divBdr>
                                        </w:div>
                                        <w:div w:id="1073162938">
                                          <w:marLeft w:val="0"/>
                                          <w:marRight w:val="0"/>
                                          <w:marTop w:val="0"/>
                                          <w:marBottom w:val="0"/>
                                          <w:divBdr>
                                            <w:top w:val="none" w:sz="0" w:space="0" w:color="auto"/>
                                            <w:left w:val="none" w:sz="0" w:space="0" w:color="auto"/>
                                            <w:bottom w:val="none" w:sz="0" w:space="0" w:color="auto"/>
                                            <w:right w:val="none" w:sz="0" w:space="0" w:color="auto"/>
                                          </w:divBdr>
                                        </w:div>
                                        <w:div w:id="790519872">
                                          <w:marLeft w:val="0"/>
                                          <w:marRight w:val="0"/>
                                          <w:marTop w:val="0"/>
                                          <w:marBottom w:val="0"/>
                                          <w:divBdr>
                                            <w:top w:val="none" w:sz="0" w:space="0" w:color="auto"/>
                                            <w:left w:val="none" w:sz="0" w:space="0" w:color="auto"/>
                                            <w:bottom w:val="none" w:sz="0" w:space="0" w:color="auto"/>
                                            <w:right w:val="none" w:sz="0" w:space="0" w:color="auto"/>
                                          </w:divBdr>
                                        </w:div>
                                        <w:div w:id="754666952">
                                          <w:marLeft w:val="0"/>
                                          <w:marRight w:val="0"/>
                                          <w:marTop w:val="0"/>
                                          <w:marBottom w:val="0"/>
                                          <w:divBdr>
                                            <w:top w:val="none" w:sz="0" w:space="0" w:color="auto"/>
                                            <w:left w:val="none" w:sz="0" w:space="0" w:color="auto"/>
                                            <w:bottom w:val="none" w:sz="0" w:space="0" w:color="auto"/>
                                            <w:right w:val="none" w:sz="0" w:space="0" w:color="auto"/>
                                          </w:divBdr>
                                        </w:div>
                                        <w:div w:id="400101885">
                                          <w:marLeft w:val="0"/>
                                          <w:marRight w:val="0"/>
                                          <w:marTop w:val="0"/>
                                          <w:marBottom w:val="0"/>
                                          <w:divBdr>
                                            <w:top w:val="none" w:sz="0" w:space="0" w:color="auto"/>
                                            <w:left w:val="none" w:sz="0" w:space="0" w:color="auto"/>
                                            <w:bottom w:val="none" w:sz="0" w:space="0" w:color="auto"/>
                                            <w:right w:val="none" w:sz="0" w:space="0" w:color="auto"/>
                                          </w:divBdr>
                                        </w:div>
                                        <w:div w:id="297422829">
                                          <w:marLeft w:val="0"/>
                                          <w:marRight w:val="0"/>
                                          <w:marTop w:val="0"/>
                                          <w:marBottom w:val="0"/>
                                          <w:divBdr>
                                            <w:top w:val="none" w:sz="0" w:space="0" w:color="auto"/>
                                            <w:left w:val="none" w:sz="0" w:space="0" w:color="auto"/>
                                            <w:bottom w:val="none" w:sz="0" w:space="0" w:color="auto"/>
                                            <w:right w:val="none" w:sz="0" w:space="0" w:color="auto"/>
                                          </w:divBdr>
                                        </w:div>
                                        <w:div w:id="1756442007">
                                          <w:marLeft w:val="0"/>
                                          <w:marRight w:val="0"/>
                                          <w:marTop w:val="0"/>
                                          <w:marBottom w:val="0"/>
                                          <w:divBdr>
                                            <w:top w:val="none" w:sz="0" w:space="0" w:color="auto"/>
                                            <w:left w:val="none" w:sz="0" w:space="0" w:color="auto"/>
                                            <w:bottom w:val="none" w:sz="0" w:space="0" w:color="auto"/>
                                            <w:right w:val="none" w:sz="0" w:space="0" w:color="auto"/>
                                          </w:divBdr>
                                        </w:div>
                                        <w:div w:id="2143426942">
                                          <w:marLeft w:val="0"/>
                                          <w:marRight w:val="0"/>
                                          <w:marTop w:val="0"/>
                                          <w:marBottom w:val="0"/>
                                          <w:divBdr>
                                            <w:top w:val="none" w:sz="0" w:space="0" w:color="auto"/>
                                            <w:left w:val="none" w:sz="0" w:space="0" w:color="auto"/>
                                            <w:bottom w:val="none" w:sz="0" w:space="0" w:color="auto"/>
                                            <w:right w:val="none" w:sz="0" w:space="0" w:color="auto"/>
                                          </w:divBdr>
                                        </w:div>
                                        <w:div w:id="1959798308">
                                          <w:marLeft w:val="0"/>
                                          <w:marRight w:val="0"/>
                                          <w:marTop w:val="0"/>
                                          <w:marBottom w:val="0"/>
                                          <w:divBdr>
                                            <w:top w:val="none" w:sz="0" w:space="0" w:color="auto"/>
                                            <w:left w:val="none" w:sz="0" w:space="0" w:color="auto"/>
                                            <w:bottom w:val="none" w:sz="0" w:space="0" w:color="auto"/>
                                            <w:right w:val="none" w:sz="0" w:space="0" w:color="auto"/>
                                          </w:divBdr>
                                        </w:div>
                                        <w:div w:id="839589561">
                                          <w:marLeft w:val="0"/>
                                          <w:marRight w:val="0"/>
                                          <w:marTop w:val="0"/>
                                          <w:marBottom w:val="0"/>
                                          <w:divBdr>
                                            <w:top w:val="none" w:sz="0" w:space="0" w:color="auto"/>
                                            <w:left w:val="none" w:sz="0" w:space="0" w:color="auto"/>
                                            <w:bottom w:val="none" w:sz="0" w:space="0" w:color="auto"/>
                                            <w:right w:val="none" w:sz="0" w:space="0" w:color="auto"/>
                                          </w:divBdr>
                                          <w:divsChild>
                                            <w:div w:id="1247613405">
                                              <w:marLeft w:val="0"/>
                                              <w:marRight w:val="0"/>
                                              <w:marTop w:val="0"/>
                                              <w:marBottom w:val="0"/>
                                              <w:divBdr>
                                                <w:top w:val="none" w:sz="0" w:space="0" w:color="auto"/>
                                                <w:left w:val="none" w:sz="0" w:space="0" w:color="auto"/>
                                                <w:bottom w:val="none" w:sz="0" w:space="0" w:color="auto"/>
                                                <w:right w:val="none" w:sz="0" w:space="0" w:color="auto"/>
                                              </w:divBdr>
                                            </w:div>
                                            <w:div w:id="1270550268">
                                              <w:marLeft w:val="0"/>
                                              <w:marRight w:val="0"/>
                                              <w:marTop w:val="0"/>
                                              <w:marBottom w:val="0"/>
                                              <w:divBdr>
                                                <w:top w:val="none" w:sz="0" w:space="0" w:color="auto"/>
                                                <w:left w:val="none" w:sz="0" w:space="0" w:color="auto"/>
                                                <w:bottom w:val="none" w:sz="0" w:space="0" w:color="auto"/>
                                                <w:right w:val="none" w:sz="0" w:space="0" w:color="auto"/>
                                              </w:divBdr>
                                            </w:div>
                                            <w:div w:id="1635909683">
                                              <w:marLeft w:val="0"/>
                                              <w:marRight w:val="0"/>
                                              <w:marTop w:val="0"/>
                                              <w:marBottom w:val="0"/>
                                              <w:divBdr>
                                                <w:top w:val="none" w:sz="0" w:space="0" w:color="auto"/>
                                                <w:left w:val="none" w:sz="0" w:space="0" w:color="auto"/>
                                                <w:bottom w:val="none" w:sz="0" w:space="0" w:color="auto"/>
                                                <w:right w:val="none" w:sz="0" w:space="0" w:color="auto"/>
                                              </w:divBdr>
                                            </w:div>
                                            <w:div w:id="764768877">
                                              <w:marLeft w:val="0"/>
                                              <w:marRight w:val="0"/>
                                              <w:marTop w:val="0"/>
                                              <w:marBottom w:val="0"/>
                                              <w:divBdr>
                                                <w:top w:val="none" w:sz="0" w:space="0" w:color="auto"/>
                                                <w:left w:val="none" w:sz="0" w:space="0" w:color="auto"/>
                                                <w:bottom w:val="none" w:sz="0" w:space="0" w:color="auto"/>
                                                <w:right w:val="none" w:sz="0" w:space="0" w:color="auto"/>
                                              </w:divBdr>
                                            </w:div>
                                            <w:div w:id="1599676968">
                                              <w:marLeft w:val="0"/>
                                              <w:marRight w:val="0"/>
                                              <w:marTop w:val="0"/>
                                              <w:marBottom w:val="0"/>
                                              <w:divBdr>
                                                <w:top w:val="none" w:sz="0" w:space="0" w:color="auto"/>
                                                <w:left w:val="none" w:sz="0" w:space="0" w:color="auto"/>
                                                <w:bottom w:val="none" w:sz="0" w:space="0" w:color="auto"/>
                                                <w:right w:val="none" w:sz="0" w:space="0" w:color="auto"/>
                                              </w:divBdr>
                                            </w:div>
                                            <w:div w:id="1734112230">
                                              <w:marLeft w:val="0"/>
                                              <w:marRight w:val="0"/>
                                              <w:marTop w:val="0"/>
                                              <w:marBottom w:val="0"/>
                                              <w:divBdr>
                                                <w:top w:val="none" w:sz="0" w:space="0" w:color="auto"/>
                                                <w:left w:val="none" w:sz="0" w:space="0" w:color="auto"/>
                                                <w:bottom w:val="none" w:sz="0" w:space="0" w:color="auto"/>
                                                <w:right w:val="none" w:sz="0" w:space="0" w:color="auto"/>
                                              </w:divBdr>
                                            </w:div>
                                            <w:div w:id="1656716424">
                                              <w:marLeft w:val="0"/>
                                              <w:marRight w:val="0"/>
                                              <w:marTop w:val="0"/>
                                              <w:marBottom w:val="0"/>
                                              <w:divBdr>
                                                <w:top w:val="none" w:sz="0" w:space="0" w:color="auto"/>
                                                <w:left w:val="none" w:sz="0" w:space="0" w:color="auto"/>
                                                <w:bottom w:val="none" w:sz="0" w:space="0" w:color="auto"/>
                                                <w:right w:val="none" w:sz="0" w:space="0" w:color="auto"/>
                                              </w:divBdr>
                                            </w:div>
                                            <w:div w:id="370306436">
                                              <w:marLeft w:val="0"/>
                                              <w:marRight w:val="0"/>
                                              <w:marTop w:val="0"/>
                                              <w:marBottom w:val="0"/>
                                              <w:divBdr>
                                                <w:top w:val="none" w:sz="0" w:space="0" w:color="auto"/>
                                                <w:left w:val="none" w:sz="0" w:space="0" w:color="auto"/>
                                                <w:bottom w:val="none" w:sz="0" w:space="0" w:color="auto"/>
                                                <w:right w:val="none" w:sz="0" w:space="0" w:color="auto"/>
                                              </w:divBdr>
                                            </w:div>
                                            <w:div w:id="9182016">
                                              <w:marLeft w:val="0"/>
                                              <w:marRight w:val="0"/>
                                              <w:marTop w:val="0"/>
                                              <w:marBottom w:val="0"/>
                                              <w:divBdr>
                                                <w:top w:val="none" w:sz="0" w:space="0" w:color="auto"/>
                                                <w:left w:val="none" w:sz="0" w:space="0" w:color="auto"/>
                                                <w:bottom w:val="none" w:sz="0" w:space="0" w:color="auto"/>
                                                <w:right w:val="none" w:sz="0" w:space="0" w:color="auto"/>
                                              </w:divBdr>
                                            </w:div>
                                            <w:div w:id="1954091296">
                                              <w:marLeft w:val="0"/>
                                              <w:marRight w:val="0"/>
                                              <w:marTop w:val="0"/>
                                              <w:marBottom w:val="0"/>
                                              <w:divBdr>
                                                <w:top w:val="none" w:sz="0" w:space="0" w:color="auto"/>
                                                <w:left w:val="none" w:sz="0" w:space="0" w:color="auto"/>
                                                <w:bottom w:val="none" w:sz="0" w:space="0" w:color="auto"/>
                                                <w:right w:val="none" w:sz="0" w:space="0" w:color="auto"/>
                                              </w:divBdr>
                                            </w:div>
                                            <w:div w:id="192770460">
                                              <w:marLeft w:val="0"/>
                                              <w:marRight w:val="0"/>
                                              <w:marTop w:val="0"/>
                                              <w:marBottom w:val="0"/>
                                              <w:divBdr>
                                                <w:top w:val="none" w:sz="0" w:space="0" w:color="auto"/>
                                                <w:left w:val="none" w:sz="0" w:space="0" w:color="auto"/>
                                                <w:bottom w:val="none" w:sz="0" w:space="0" w:color="auto"/>
                                                <w:right w:val="none" w:sz="0" w:space="0" w:color="auto"/>
                                              </w:divBdr>
                                            </w:div>
                                            <w:div w:id="328214706">
                                              <w:marLeft w:val="0"/>
                                              <w:marRight w:val="0"/>
                                              <w:marTop w:val="0"/>
                                              <w:marBottom w:val="0"/>
                                              <w:divBdr>
                                                <w:top w:val="none" w:sz="0" w:space="0" w:color="auto"/>
                                                <w:left w:val="none" w:sz="0" w:space="0" w:color="auto"/>
                                                <w:bottom w:val="none" w:sz="0" w:space="0" w:color="auto"/>
                                                <w:right w:val="none" w:sz="0" w:space="0" w:color="auto"/>
                                              </w:divBdr>
                                            </w:div>
                                            <w:div w:id="1434781531">
                                              <w:marLeft w:val="0"/>
                                              <w:marRight w:val="0"/>
                                              <w:marTop w:val="0"/>
                                              <w:marBottom w:val="0"/>
                                              <w:divBdr>
                                                <w:top w:val="none" w:sz="0" w:space="0" w:color="auto"/>
                                                <w:left w:val="none" w:sz="0" w:space="0" w:color="auto"/>
                                                <w:bottom w:val="none" w:sz="0" w:space="0" w:color="auto"/>
                                                <w:right w:val="none" w:sz="0" w:space="0" w:color="auto"/>
                                              </w:divBdr>
                                            </w:div>
                                            <w:div w:id="972099950">
                                              <w:marLeft w:val="0"/>
                                              <w:marRight w:val="0"/>
                                              <w:marTop w:val="0"/>
                                              <w:marBottom w:val="0"/>
                                              <w:divBdr>
                                                <w:top w:val="none" w:sz="0" w:space="0" w:color="auto"/>
                                                <w:left w:val="none" w:sz="0" w:space="0" w:color="auto"/>
                                                <w:bottom w:val="none" w:sz="0" w:space="0" w:color="auto"/>
                                                <w:right w:val="none" w:sz="0" w:space="0" w:color="auto"/>
                                              </w:divBdr>
                                            </w:div>
                                            <w:div w:id="10868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93636">
                                  <w:marLeft w:val="0"/>
                                  <w:marRight w:val="0"/>
                                  <w:marTop w:val="0"/>
                                  <w:marBottom w:val="0"/>
                                  <w:divBdr>
                                    <w:top w:val="none" w:sz="0" w:space="0" w:color="auto"/>
                                    <w:left w:val="none" w:sz="0" w:space="0" w:color="auto"/>
                                    <w:bottom w:val="none" w:sz="0" w:space="0" w:color="auto"/>
                                    <w:right w:val="none" w:sz="0" w:space="0" w:color="auto"/>
                                  </w:divBdr>
                                  <w:divsChild>
                                    <w:div w:id="1944147510">
                                      <w:marLeft w:val="0"/>
                                      <w:marRight w:val="0"/>
                                      <w:marTop w:val="0"/>
                                      <w:marBottom w:val="0"/>
                                      <w:divBdr>
                                        <w:top w:val="single" w:sz="6" w:space="0" w:color="D4D0C8"/>
                                        <w:left w:val="single" w:sz="6" w:space="0" w:color="D4D0C8"/>
                                        <w:bottom w:val="single" w:sz="6" w:space="0" w:color="D4D0C8"/>
                                        <w:right w:val="single" w:sz="6" w:space="0" w:color="D4D0C8"/>
                                      </w:divBdr>
                                      <w:divsChild>
                                        <w:div w:id="1436287209">
                                          <w:marLeft w:val="0"/>
                                          <w:marRight w:val="0"/>
                                          <w:marTop w:val="0"/>
                                          <w:marBottom w:val="0"/>
                                          <w:divBdr>
                                            <w:top w:val="none" w:sz="0" w:space="0" w:color="auto"/>
                                            <w:left w:val="none" w:sz="0" w:space="0" w:color="auto"/>
                                            <w:bottom w:val="none" w:sz="0" w:space="0" w:color="auto"/>
                                            <w:right w:val="none" w:sz="0" w:space="0" w:color="auto"/>
                                          </w:divBdr>
                                        </w:div>
                                        <w:div w:id="779111726">
                                          <w:marLeft w:val="0"/>
                                          <w:marRight w:val="0"/>
                                          <w:marTop w:val="0"/>
                                          <w:marBottom w:val="0"/>
                                          <w:divBdr>
                                            <w:top w:val="none" w:sz="0" w:space="0" w:color="auto"/>
                                            <w:left w:val="none" w:sz="0" w:space="0" w:color="auto"/>
                                            <w:bottom w:val="none" w:sz="0" w:space="0" w:color="auto"/>
                                            <w:right w:val="none" w:sz="0" w:space="0" w:color="auto"/>
                                          </w:divBdr>
                                          <w:divsChild>
                                            <w:div w:id="202139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825261">
                                  <w:marLeft w:val="0"/>
                                  <w:marRight w:val="0"/>
                                  <w:marTop w:val="0"/>
                                  <w:marBottom w:val="0"/>
                                  <w:divBdr>
                                    <w:top w:val="none" w:sz="0" w:space="0" w:color="auto"/>
                                    <w:left w:val="none" w:sz="0" w:space="0" w:color="auto"/>
                                    <w:bottom w:val="none" w:sz="0" w:space="0" w:color="auto"/>
                                    <w:right w:val="none" w:sz="0" w:space="0" w:color="auto"/>
                                  </w:divBdr>
                                  <w:divsChild>
                                    <w:div w:id="1538158386">
                                      <w:marLeft w:val="0"/>
                                      <w:marRight w:val="0"/>
                                      <w:marTop w:val="0"/>
                                      <w:marBottom w:val="0"/>
                                      <w:divBdr>
                                        <w:top w:val="single" w:sz="6" w:space="0" w:color="D4D0C8"/>
                                        <w:left w:val="single" w:sz="6" w:space="0" w:color="D4D0C8"/>
                                        <w:bottom w:val="single" w:sz="6" w:space="0" w:color="D4D0C8"/>
                                        <w:right w:val="single" w:sz="6" w:space="0" w:color="D4D0C8"/>
                                      </w:divBdr>
                                      <w:divsChild>
                                        <w:div w:id="519978311">
                                          <w:marLeft w:val="0"/>
                                          <w:marRight w:val="0"/>
                                          <w:marTop w:val="0"/>
                                          <w:marBottom w:val="0"/>
                                          <w:divBdr>
                                            <w:top w:val="none" w:sz="0" w:space="0" w:color="auto"/>
                                            <w:left w:val="none" w:sz="0" w:space="0" w:color="auto"/>
                                            <w:bottom w:val="none" w:sz="0" w:space="0" w:color="auto"/>
                                            <w:right w:val="none" w:sz="0" w:space="0" w:color="auto"/>
                                          </w:divBdr>
                                        </w:div>
                                        <w:div w:id="1567033626">
                                          <w:marLeft w:val="0"/>
                                          <w:marRight w:val="0"/>
                                          <w:marTop w:val="0"/>
                                          <w:marBottom w:val="0"/>
                                          <w:divBdr>
                                            <w:top w:val="none" w:sz="0" w:space="0" w:color="auto"/>
                                            <w:left w:val="none" w:sz="0" w:space="0" w:color="auto"/>
                                            <w:bottom w:val="none" w:sz="0" w:space="0" w:color="auto"/>
                                            <w:right w:val="none" w:sz="0" w:space="0" w:color="auto"/>
                                          </w:divBdr>
                                        </w:div>
                                        <w:div w:id="947353986">
                                          <w:marLeft w:val="0"/>
                                          <w:marRight w:val="0"/>
                                          <w:marTop w:val="0"/>
                                          <w:marBottom w:val="0"/>
                                          <w:divBdr>
                                            <w:top w:val="none" w:sz="0" w:space="0" w:color="auto"/>
                                            <w:left w:val="none" w:sz="0" w:space="0" w:color="auto"/>
                                            <w:bottom w:val="none" w:sz="0" w:space="0" w:color="auto"/>
                                            <w:right w:val="none" w:sz="0" w:space="0" w:color="auto"/>
                                          </w:divBdr>
                                        </w:div>
                                        <w:div w:id="796336060">
                                          <w:marLeft w:val="0"/>
                                          <w:marRight w:val="0"/>
                                          <w:marTop w:val="0"/>
                                          <w:marBottom w:val="0"/>
                                          <w:divBdr>
                                            <w:top w:val="none" w:sz="0" w:space="0" w:color="auto"/>
                                            <w:left w:val="none" w:sz="0" w:space="0" w:color="auto"/>
                                            <w:bottom w:val="none" w:sz="0" w:space="0" w:color="auto"/>
                                            <w:right w:val="none" w:sz="0" w:space="0" w:color="auto"/>
                                          </w:divBdr>
                                        </w:div>
                                        <w:div w:id="229659433">
                                          <w:marLeft w:val="0"/>
                                          <w:marRight w:val="0"/>
                                          <w:marTop w:val="0"/>
                                          <w:marBottom w:val="0"/>
                                          <w:divBdr>
                                            <w:top w:val="none" w:sz="0" w:space="0" w:color="auto"/>
                                            <w:left w:val="none" w:sz="0" w:space="0" w:color="auto"/>
                                            <w:bottom w:val="none" w:sz="0" w:space="0" w:color="auto"/>
                                            <w:right w:val="none" w:sz="0" w:space="0" w:color="auto"/>
                                          </w:divBdr>
                                        </w:div>
                                        <w:div w:id="2119252219">
                                          <w:marLeft w:val="0"/>
                                          <w:marRight w:val="0"/>
                                          <w:marTop w:val="0"/>
                                          <w:marBottom w:val="0"/>
                                          <w:divBdr>
                                            <w:top w:val="none" w:sz="0" w:space="0" w:color="auto"/>
                                            <w:left w:val="none" w:sz="0" w:space="0" w:color="auto"/>
                                            <w:bottom w:val="none" w:sz="0" w:space="0" w:color="auto"/>
                                            <w:right w:val="none" w:sz="0" w:space="0" w:color="auto"/>
                                          </w:divBdr>
                                        </w:div>
                                        <w:div w:id="2095276152">
                                          <w:marLeft w:val="0"/>
                                          <w:marRight w:val="0"/>
                                          <w:marTop w:val="0"/>
                                          <w:marBottom w:val="0"/>
                                          <w:divBdr>
                                            <w:top w:val="none" w:sz="0" w:space="0" w:color="auto"/>
                                            <w:left w:val="none" w:sz="0" w:space="0" w:color="auto"/>
                                            <w:bottom w:val="none" w:sz="0" w:space="0" w:color="auto"/>
                                            <w:right w:val="none" w:sz="0" w:space="0" w:color="auto"/>
                                          </w:divBdr>
                                        </w:div>
                                        <w:div w:id="219705852">
                                          <w:marLeft w:val="0"/>
                                          <w:marRight w:val="0"/>
                                          <w:marTop w:val="0"/>
                                          <w:marBottom w:val="0"/>
                                          <w:divBdr>
                                            <w:top w:val="none" w:sz="0" w:space="0" w:color="auto"/>
                                            <w:left w:val="none" w:sz="0" w:space="0" w:color="auto"/>
                                            <w:bottom w:val="none" w:sz="0" w:space="0" w:color="auto"/>
                                            <w:right w:val="none" w:sz="0" w:space="0" w:color="auto"/>
                                          </w:divBdr>
                                        </w:div>
                                        <w:div w:id="1858687548">
                                          <w:marLeft w:val="0"/>
                                          <w:marRight w:val="0"/>
                                          <w:marTop w:val="0"/>
                                          <w:marBottom w:val="0"/>
                                          <w:divBdr>
                                            <w:top w:val="none" w:sz="0" w:space="0" w:color="auto"/>
                                            <w:left w:val="none" w:sz="0" w:space="0" w:color="auto"/>
                                            <w:bottom w:val="none" w:sz="0" w:space="0" w:color="auto"/>
                                            <w:right w:val="none" w:sz="0" w:space="0" w:color="auto"/>
                                          </w:divBdr>
                                        </w:div>
                                        <w:div w:id="1924683018">
                                          <w:marLeft w:val="0"/>
                                          <w:marRight w:val="0"/>
                                          <w:marTop w:val="0"/>
                                          <w:marBottom w:val="0"/>
                                          <w:divBdr>
                                            <w:top w:val="none" w:sz="0" w:space="0" w:color="auto"/>
                                            <w:left w:val="none" w:sz="0" w:space="0" w:color="auto"/>
                                            <w:bottom w:val="none" w:sz="0" w:space="0" w:color="auto"/>
                                            <w:right w:val="none" w:sz="0" w:space="0" w:color="auto"/>
                                          </w:divBdr>
                                        </w:div>
                                        <w:div w:id="2006125122">
                                          <w:marLeft w:val="0"/>
                                          <w:marRight w:val="0"/>
                                          <w:marTop w:val="0"/>
                                          <w:marBottom w:val="0"/>
                                          <w:divBdr>
                                            <w:top w:val="none" w:sz="0" w:space="0" w:color="auto"/>
                                            <w:left w:val="none" w:sz="0" w:space="0" w:color="auto"/>
                                            <w:bottom w:val="none" w:sz="0" w:space="0" w:color="auto"/>
                                            <w:right w:val="none" w:sz="0" w:space="0" w:color="auto"/>
                                          </w:divBdr>
                                        </w:div>
                                        <w:div w:id="453793453">
                                          <w:marLeft w:val="0"/>
                                          <w:marRight w:val="0"/>
                                          <w:marTop w:val="0"/>
                                          <w:marBottom w:val="0"/>
                                          <w:divBdr>
                                            <w:top w:val="none" w:sz="0" w:space="0" w:color="auto"/>
                                            <w:left w:val="none" w:sz="0" w:space="0" w:color="auto"/>
                                            <w:bottom w:val="none" w:sz="0" w:space="0" w:color="auto"/>
                                            <w:right w:val="none" w:sz="0" w:space="0" w:color="auto"/>
                                          </w:divBdr>
                                        </w:div>
                                        <w:div w:id="1597401731">
                                          <w:marLeft w:val="0"/>
                                          <w:marRight w:val="0"/>
                                          <w:marTop w:val="0"/>
                                          <w:marBottom w:val="0"/>
                                          <w:divBdr>
                                            <w:top w:val="none" w:sz="0" w:space="0" w:color="auto"/>
                                            <w:left w:val="none" w:sz="0" w:space="0" w:color="auto"/>
                                            <w:bottom w:val="none" w:sz="0" w:space="0" w:color="auto"/>
                                            <w:right w:val="none" w:sz="0" w:space="0" w:color="auto"/>
                                          </w:divBdr>
                                        </w:div>
                                        <w:div w:id="1395659297">
                                          <w:marLeft w:val="0"/>
                                          <w:marRight w:val="0"/>
                                          <w:marTop w:val="0"/>
                                          <w:marBottom w:val="0"/>
                                          <w:divBdr>
                                            <w:top w:val="none" w:sz="0" w:space="0" w:color="auto"/>
                                            <w:left w:val="none" w:sz="0" w:space="0" w:color="auto"/>
                                            <w:bottom w:val="none" w:sz="0" w:space="0" w:color="auto"/>
                                            <w:right w:val="none" w:sz="0" w:space="0" w:color="auto"/>
                                          </w:divBdr>
                                        </w:div>
                                        <w:div w:id="385840971">
                                          <w:marLeft w:val="0"/>
                                          <w:marRight w:val="0"/>
                                          <w:marTop w:val="0"/>
                                          <w:marBottom w:val="0"/>
                                          <w:divBdr>
                                            <w:top w:val="none" w:sz="0" w:space="0" w:color="auto"/>
                                            <w:left w:val="none" w:sz="0" w:space="0" w:color="auto"/>
                                            <w:bottom w:val="none" w:sz="0" w:space="0" w:color="auto"/>
                                            <w:right w:val="none" w:sz="0" w:space="0" w:color="auto"/>
                                          </w:divBdr>
                                        </w:div>
                                        <w:div w:id="366833085">
                                          <w:marLeft w:val="0"/>
                                          <w:marRight w:val="0"/>
                                          <w:marTop w:val="0"/>
                                          <w:marBottom w:val="0"/>
                                          <w:divBdr>
                                            <w:top w:val="none" w:sz="0" w:space="0" w:color="auto"/>
                                            <w:left w:val="none" w:sz="0" w:space="0" w:color="auto"/>
                                            <w:bottom w:val="none" w:sz="0" w:space="0" w:color="auto"/>
                                            <w:right w:val="none" w:sz="0" w:space="0" w:color="auto"/>
                                          </w:divBdr>
                                        </w:div>
                                        <w:div w:id="602495649">
                                          <w:marLeft w:val="0"/>
                                          <w:marRight w:val="0"/>
                                          <w:marTop w:val="0"/>
                                          <w:marBottom w:val="0"/>
                                          <w:divBdr>
                                            <w:top w:val="none" w:sz="0" w:space="0" w:color="auto"/>
                                            <w:left w:val="none" w:sz="0" w:space="0" w:color="auto"/>
                                            <w:bottom w:val="none" w:sz="0" w:space="0" w:color="auto"/>
                                            <w:right w:val="none" w:sz="0" w:space="0" w:color="auto"/>
                                          </w:divBdr>
                                        </w:div>
                                        <w:div w:id="61411725">
                                          <w:marLeft w:val="0"/>
                                          <w:marRight w:val="0"/>
                                          <w:marTop w:val="0"/>
                                          <w:marBottom w:val="0"/>
                                          <w:divBdr>
                                            <w:top w:val="none" w:sz="0" w:space="0" w:color="auto"/>
                                            <w:left w:val="none" w:sz="0" w:space="0" w:color="auto"/>
                                            <w:bottom w:val="none" w:sz="0" w:space="0" w:color="auto"/>
                                            <w:right w:val="none" w:sz="0" w:space="0" w:color="auto"/>
                                          </w:divBdr>
                                        </w:div>
                                        <w:div w:id="1368263649">
                                          <w:marLeft w:val="0"/>
                                          <w:marRight w:val="0"/>
                                          <w:marTop w:val="0"/>
                                          <w:marBottom w:val="0"/>
                                          <w:divBdr>
                                            <w:top w:val="none" w:sz="0" w:space="0" w:color="auto"/>
                                            <w:left w:val="none" w:sz="0" w:space="0" w:color="auto"/>
                                            <w:bottom w:val="none" w:sz="0" w:space="0" w:color="auto"/>
                                            <w:right w:val="none" w:sz="0" w:space="0" w:color="auto"/>
                                          </w:divBdr>
                                        </w:div>
                                        <w:div w:id="1063985013">
                                          <w:marLeft w:val="0"/>
                                          <w:marRight w:val="0"/>
                                          <w:marTop w:val="0"/>
                                          <w:marBottom w:val="0"/>
                                          <w:divBdr>
                                            <w:top w:val="none" w:sz="0" w:space="0" w:color="auto"/>
                                            <w:left w:val="none" w:sz="0" w:space="0" w:color="auto"/>
                                            <w:bottom w:val="none" w:sz="0" w:space="0" w:color="auto"/>
                                            <w:right w:val="none" w:sz="0" w:space="0" w:color="auto"/>
                                          </w:divBdr>
                                        </w:div>
                                        <w:div w:id="1714109782">
                                          <w:marLeft w:val="0"/>
                                          <w:marRight w:val="0"/>
                                          <w:marTop w:val="0"/>
                                          <w:marBottom w:val="0"/>
                                          <w:divBdr>
                                            <w:top w:val="none" w:sz="0" w:space="0" w:color="auto"/>
                                            <w:left w:val="none" w:sz="0" w:space="0" w:color="auto"/>
                                            <w:bottom w:val="none" w:sz="0" w:space="0" w:color="auto"/>
                                            <w:right w:val="none" w:sz="0" w:space="0" w:color="auto"/>
                                          </w:divBdr>
                                        </w:div>
                                        <w:div w:id="531723897">
                                          <w:marLeft w:val="0"/>
                                          <w:marRight w:val="0"/>
                                          <w:marTop w:val="0"/>
                                          <w:marBottom w:val="0"/>
                                          <w:divBdr>
                                            <w:top w:val="none" w:sz="0" w:space="0" w:color="auto"/>
                                            <w:left w:val="none" w:sz="0" w:space="0" w:color="auto"/>
                                            <w:bottom w:val="none" w:sz="0" w:space="0" w:color="auto"/>
                                            <w:right w:val="none" w:sz="0" w:space="0" w:color="auto"/>
                                          </w:divBdr>
                                        </w:div>
                                        <w:div w:id="587889723">
                                          <w:marLeft w:val="0"/>
                                          <w:marRight w:val="0"/>
                                          <w:marTop w:val="0"/>
                                          <w:marBottom w:val="0"/>
                                          <w:divBdr>
                                            <w:top w:val="none" w:sz="0" w:space="0" w:color="auto"/>
                                            <w:left w:val="none" w:sz="0" w:space="0" w:color="auto"/>
                                            <w:bottom w:val="none" w:sz="0" w:space="0" w:color="auto"/>
                                            <w:right w:val="none" w:sz="0" w:space="0" w:color="auto"/>
                                          </w:divBdr>
                                        </w:div>
                                        <w:div w:id="249510932">
                                          <w:marLeft w:val="0"/>
                                          <w:marRight w:val="0"/>
                                          <w:marTop w:val="0"/>
                                          <w:marBottom w:val="0"/>
                                          <w:divBdr>
                                            <w:top w:val="none" w:sz="0" w:space="0" w:color="auto"/>
                                            <w:left w:val="none" w:sz="0" w:space="0" w:color="auto"/>
                                            <w:bottom w:val="none" w:sz="0" w:space="0" w:color="auto"/>
                                            <w:right w:val="none" w:sz="0" w:space="0" w:color="auto"/>
                                          </w:divBdr>
                                        </w:div>
                                        <w:div w:id="712651605">
                                          <w:marLeft w:val="0"/>
                                          <w:marRight w:val="0"/>
                                          <w:marTop w:val="0"/>
                                          <w:marBottom w:val="0"/>
                                          <w:divBdr>
                                            <w:top w:val="none" w:sz="0" w:space="0" w:color="auto"/>
                                            <w:left w:val="none" w:sz="0" w:space="0" w:color="auto"/>
                                            <w:bottom w:val="none" w:sz="0" w:space="0" w:color="auto"/>
                                            <w:right w:val="none" w:sz="0" w:space="0" w:color="auto"/>
                                          </w:divBdr>
                                          <w:divsChild>
                                            <w:div w:id="1554191001">
                                              <w:marLeft w:val="0"/>
                                              <w:marRight w:val="0"/>
                                              <w:marTop w:val="0"/>
                                              <w:marBottom w:val="0"/>
                                              <w:divBdr>
                                                <w:top w:val="none" w:sz="0" w:space="0" w:color="auto"/>
                                                <w:left w:val="none" w:sz="0" w:space="0" w:color="auto"/>
                                                <w:bottom w:val="none" w:sz="0" w:space="0" w:color="auto"/>
                                                <w:right w:val="none" w:sz="0" w:space="0" w:color="auto"/>
                                              </w:divBdr>
                                            </w:div>
                                            <w:div w:id="241566149">
                                              <w:marLeft w:val="0"/>
                                              <w:marRight w:val="0"/>
                                              <w:marTop w:val="0"/>
                                              <w:marBottom w:val="0"/>
                                              <w:divBdr>
                                                <w:top w:val="none" w:sz="0" w:space="0" w:color="auto"/>
                                                <w:left w:val="none" w:sz="0" w:space="0" w:color="auto"/>
                                                <w:bottom w:val="none" w:sz="0" w:space="0" w:color="auto"/>
                                                <w:right w:val="none" w:sz="0" w:space="0" w:color="auto"/>
                                              </w:divBdr>
                                            </w:div>
                                            <w:div w:id="1864202970">
                                              <w:marLeft w:val="0"/>
                                              <w:marRight w:val="0"/>
                                              <w:marTop w:val="0"/>
                                              <w:marBottom w:val="0"/>
                                              <w:divBdr>
                                                <w:top w:val="none" w:sz="0" w:space="0" w:color="auto"/>
                                                <w:left w:val="none" w:sz="0" w:space="0" w:color="auto"/>
                                                <w:bottom w:val="none" w:sz="0" w:space="0" w:color="auto"/>
                                                <w:right w:val="none" w:sz="0" w:space="0" w:color="auto"/>
                                              </w:divBdr>
                                            </w:div>
                                            <w:div w:id="411246524">
                                              <w:marLeft w:val="0"/>
                                              <w:marRight w:val="0"/>
                                              <w:marTop w:val="0"/>
                                              <w:marBottom w:val="0"/>
                                              <w:divBdr>
                                                <w:top w:val="none" w:sz="0" w:space="0" w:color="auto"/>
                                                <w:left w:val="none" w:sz="0" w:space="0" w:color="auto"/>
                                                <w:bottom w:val="none" w:sz="0" w:space="0" w:color="auto"/>
                                                <w:right w:val="none" w:sz="0" w:space="0" w:color="auto"/>
                                              </w:divBdr>
                                            </w:div>
                                            <w:div w:id="49159400">
                                              <w:marLeft w:val="0"/>
                                              <w:marRight w:val="0"/>
                                              <w:marTop w:val="0"/>
                                              <w:marBottom w:val="0"/>
                                              <w:divBdr>
                                                <w:top w:val="none" w:sz="0" w:space="0" w:color="auto"/>
                                                <w:left w:val="none" w:sz="0" w:space="0" w:color="auto"/>
                                                <w:bottom w:val="none" w:sz="0" w:space="0" w:color="auto"/>
                                                <w:right w:val="none" w:sz="0" w:space="0" w:color="auto"/>
                                              </w:divBdr>
                                            </w:div>
                                            <w:div w:id="2067600257">
                                              <w:marLeft w:val="0"/>
                                              <w:marRight w:val="0"/>
                                              <w:marTop w:val="0"/>
                                              <w:marBottom w:val="0"/>
                                              <w:divBdr>
                                                <w:top w:val="none" w:sz="0" w:space="0" w:color="auto"/>
                                                <w:left w:val="none" w:sz="0" w:space="0" w:color="auto"/>
                                                <w:bottom w:val="none" w:sz="0" w:space="0" w:color="auto"/>
                                                <w:right w:val="none" w:sz="0" w:space="0" w:color="auto"/>
                                              </w:divBdr>
                                            </w:div>
                                            <w:div w:id="1136728215">
                                              <w:marLeft w:val="0"/>
                                              <w:marRight w:val="0"/>
                                              <w:marTop w:val="0"/>
                                              <w:marBottom w:val="0"/>
                                              <w:divBdr>
                                                <w:top w:val="none" w:sz="0" w:space="0" w:color="auto"/>
                                                <w:left w:val="none" w:sz="0" w:space="0" w:color="auto"/>
                                                <w:bottom w:val="none" w:sz="0" w:space="0" w:color="auto"/>
                                                <w:right w:val="none" w:sz="0" w:space="0" w:color="auto"/>
                                              </w:divBdr>
                                            </w:div>
                                            <w:div w:id="1938905048">
                                              <w:marLeft w:val="0"/>
                                              <w:marRight w:val="0"/>
                                              <w:marTop w:val="0"/>
                                              <w:marBottom w:val="0"/>
                                              <w:divBdr>
                                                <w:top w:val="none" w:sz="0" w:space="0" w:color="auto"/>
                                                <w:left w:val="none" w:sz="0" w:space="0" w:color="auto"/>
                                                <w:bottom w:val="none" w:sz="0" w:space="0" w:color="auto"/>
                                                <w:right w:val="none" w:sz="0" w:space="0" w:color="auto"/>
                                              </w:divBdr>
                                            </w:div>
                                            <w:div w:id="257182526">
                                              <w:marLeft w:val="0"/>
                                              <w:marRight w:val="0"/>
                                              <w:marTop w:val="0"/>
                                              <w:marBottom w:val="0"/>
                                              <w:divBdr>
                                                <w:top w:val="none" w:sz="0" w:space="0" w:color="auto"/>
                                                <w:left w:val="none" w:sz="0" w:space="0" w:color="auto"/>
                                                <w:bottom w:val="none" w:sz="0" w:space="0" w:color="auto"/>
                                                <w:right w:val="none" w:sz="0" w:space="0" w:color="auto"/>
                                              </w:divBdr>
                                            </w:div>
                                            <w:div w:id="755521528">
                                              <w:marLeft w:val="0"/>
                                              <w:marRight w:val="0"/>
                                              <w:marTop w:val="0"/>
                                              <w:marBottom w:val="0"/>
                                              <w:divBdr>
                                                <w:top w:val="none" w:sz="0" w:space="0" w:color="auto"/>
                                                <w:left w:val="none" w:sz="0" w:space="0" w:color="auto"/>
                                                <w:bottom w:val="none" w:sz="0" w:space="0" w:color="auto"/>
                                                <w:right w:val="none" w:sz="0" w:space="0" w:color="auto"/>
                                              </w:divBdr>
                                            </w:div>
                                            <w:div w:id="1534423370">
                                              <w:marLeft w:val="0"/>
                                              <w:marRight w:val="0"/>
                                              <w:marTop w:val="0"/>
                                              <w:marBottom w:val="0"/>
                                              <w:divBdr>
                                                <w:top w:val="none" w:sz="0" w:space="0" w:color="auto"/>
                                                <w:left w:val="none" w:sz="0" w:space="0" w:color="auto"/>
                                                <w:bottom w:val="none" w:sz="0" w:space="0" w:color="auto"/>
                                                <w:right w:val="none" w:sz="0" w:space="0" w:color="auto"/>
                                              </w:divBdr>
                                            </w:div>
                                            <w:div w:id="1046025544">
                                              <w:marLeft w:val="0"/>
                                              <w:marRight w:val="0"/>
                                              <w:marTop w:val="0"/>
                                              <w:marBottom w:val="0"/>
                                              <w:divBdr>
                                                <w:top w:val="none" w:sz="0" w:space="0" w:color="auto"/>
                                                <w:left w:val="none" w:sz="0" w:space="0" w:color="auto"/>
                                                <w:bottom w:val="none" w:sz="0" w:space="0" w:color="auto"/>
                                                <w:right w:val="none" w:sz="0" w:space="0" w:color="auto"/>
                                              </w:divBdr>
                                            </w:div>
                                            <w:div w:id="50926702">
                                              <w:marLeft w:val="0"/>
                                              <w:marRight w:val="0"/>
                                              <w:marTop w:val="0"/>
                                              <w:marBottom w:val="0"/>
                                              <w:divBdr>
                                                <w:top w:val="none" w:sz="0" w:space="0" w:color="auto"/>
                                                <w:left w:val="none" w:sz="0" w:space="0" w:color="auto"/>
                                                <w:bottom w:val="none" w:sz="0" w:space="0" w:color="auto"/>
                                                <w:right w:val="none" w:sz="0" w:space="0" w:color="auto"/>
                                              </w:divBdr>
                                            </w:div>
                                            <w:div w:id="1260604124">
                                              <w:marLeft w:val="0"/>
                                              <w:marRight w:val="0"/>
                                              <w:marTop w:val="0"/>
                                              <w:marBottom w:val="0"/>
                                              <w:divBdr>
                                                <w:top w:val="none" w:sz="0" w:space="0" w:color="auto"/>
                                                <w:left w:val="none" w:sz="0" w:space="0" w:color="auto"/>
                                                <w:bottom w:val="none" w:sz="0" w:space="0" w:color="auto"/>
                                                <w:right w:val="none" w:sz="0" w:space="0" w:color="auto"/>
                                              </w:divBdr>
                                            </w:div>
                                            <w:div w:id="148912139">
                                              <w:marLeft w:val="0"/>
                                              <w:marRight w:val="0"/>
                                              <w:marTop w:val="0"/>
                                              <w:marBottom w:val="0"/>
                                              <w:divBdr>
                                                <w:top w:val="none" w:sz="0" w:space="0" w:color="auto"/>
                                                <w:left w:val="none" w:sz="0" w:space="0" w:color="auto"/>
                                                <w:bottom w:val="none" w:sz="0" w:space="0" w:color="auto"/>
                                                <w:right w:val="none" w:sz="0" w:space="0" w:color="auto"/>
                                              </w:divBdr>
                                            </w:div>
                                            <w:div w:id="139813144">
                                              <w:marLeft w:val="0"/>
                                              <w:marRight w:val="0"/>
                                              <w:marTop w:val="0"/>
                                              <w:marBottom w:val="0"/>
                                              <w:divBdr>
                                                <w:top w:val="none" w:sz="0" w:space="0" w:color="auto"/>
                                                <w:left w:val="none" w:sz="0" w:space="0" w:color="auto"/>
                                                <w:bottom w:val="none" w:sz="0" w:space="0" w:color="auto"/>
                                                <w:right w:val="none" w:sz="0" w:space="0" w:color="auto"/>
                                              </w:divBdr>
                                            </w:div>
                                            <w:div w:id="1830629660">
                                              <w:marLeft w:val="0"/>
                                              <w:marRight w:val="0"/>
                                              <w:marTop w:val="0"/>
                                              <w:marBottom w:val="0"/>
                                              <w:divBdr>
                                                <w:top w:val="none" w:sz="0" w:space="0" w:color="auto"/>
                                                <w:left w:val="none" w:sz="0" w:space="0" w:color="auto"/>
                                                <w:bottom w:val="none" w:sz="0" w:space="0" w:color="auto"/>
                                                <w:right w:val="none" w:sz="0" w:space="0" w:color="auto"/>
                                              </w:divBdr>
                                            </w:div>
                                            <w:div w:id="118964330">
                                              <w:marLeft w:val="0"/>
                                              <w:marRight w:val="0"/>
                                              <w:marTop w:val="0"/>
                                              <w:marBottom w:val="0"/>
                                              <w:divBdr>
                                                <w:top w:val="none" w:sz="0" w:space="0" w:color="auto"/>
                                                <w:left w:val="none" w:sz="0" w:space="0" w:color="auto"/>
                                                <w:bottom w:val="none" w:sz="0" w:space="0" w:color="auto"/>
                                                <w:right w:val="none" w:sz="0" w:space="0" w:color="auto"/>
                                              </w:divBdr>
                                            </w:div>
                                            <w:div w:id="1185897686">
                                              <w:marLeft w:val="0"/>
                                              <w:marRight w:val="0"/>
                                              <w:marTop w:val="0"/>
                                              <w:marBottom w:val="0"/>
                                              <w:divBdr>
                                                <w:top w:val="none" w:sz="0" w:space="0" w:color="auto"/>
                                                <w:left w:val="none" w:sz="0" w:space="0" w:color="auto"/>
                                                <w:bottom w:val="none" w:sz="0" w:space="0" w:color="auto"/>
                                                <w:right w:val="none" w:sz="0" w:space="0" w:color="auto"/>
                                              </w:divBdr>
                                            </w:div>
                                            <w:div w:id="260571576">
                                              <w:marLeft w:val="0"/>
                                              <w:marRight w:val="0"/>
                                              <w:marTop w:val="0"/>
                                              <w:marBottom w:val="0"/>
                                              <w:divBdr>
                                                <w:top w:val="none" w:sz="0" w:space="0" w:color="auto"/>
                                                <w:left w:val="none" w:sz="0" w:space="0" w:color="auto"/>
                                                <w:bottom w:val="none" w:sz="0" w:space="0" w:color="auto"/>
                                                <w:right w:val="none" w:sz="0" w:space="0" w:color="auto"/>
                                              </w:divBdr>
                                            </w:div>
                                            <w:div w:id="1767849590">
                                              <w:marLeft w:val="0"/>
                                              <w:marRight w:val="0"/>
                                              <w:marTop w:val="0"/>
                                              <w:marBottom w:val="0"/>
                                              <w:divBdr>
                                                <w:top w:val="none" w:sz="0" w:space="0" w:color="auto"/>
                                                <w:left w:val="none" w:sz="0" w:space="0" w:color="auto"/>
                                                <w:bottom w:val="none" w:sz="0" w:space="0" w:color="auto"/>
                                                <w:right w:val="none" w:sz="0" w:space="0" w:color="auto"/>
                                              </w:divBdr>
                                            </w:div>
                                            <w:div w:id="1269922876">
                                              <w:marLeft w:val="0"/>
                                              <w:marRight w:val="0"/>
                                              <w:marTop w:val="0"/>
                                              <w:marBottom w:val="0"/>
                                              <w:divBdr>
                                                <w:top w:val="none" w:sz="0" w:space="0" w:color="auto"/>
                                                <w:left w:val="none" w:sz="0" w:space="0" w:color="auto"/>
                                                <w:bottom w:val="none" w:sz="0" w:space="0" w:color="auto"/>
                                                <w:right w:val="none" w:sz="0" w:space="0" w:color="auto"/>
                                              </w:divBdr>
                                            </w:div>
                                            <w:div w:id="624849168">
                                              <w:marLeft w:val="0"/>
                                              <w:marRight w:val="0"/>
                                              <w:marTop w:val="0"/>
                                              <w:marBottom w:val="0"/>
                                              <w:divBdr>
                                                <w:top w:val="none" w:sz="0" w:space="0" w:color="auto"/>
                                                <w:left w:val="none" w:sz="0" w:space="0" w:color="auto"/>
                                                <w:bottom w:val="none" w:sz="0" w:space="0" w:color="auto"/>
                                                <w:right w:val="none" w:sz="0" w:space="0" w:color="auto"/>
                                              </w:divBdr>
                                            </w:div>
                                            <w:div w:id="2136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40885">
                                  <w:marLeft w:val="0"/>
                                  <w:marRight w:val="0"/>
                                  <w:marTop w:val="0"/>
                                  <w:marBottom w:val="0"/>
                                  <w:divBdr>
                                    <w:top w:val="none" w:sz="0" w:space="0" w:color="auto"/>
                                    <w:left w:val="none" w:sz="0" w:space="0" w:color="auto"/>
                                    <w:bottom w:val="none" w:sz="0" w:space="0" w:color="auto"/>
                                    <w:right w:val="none" w:sz="0" w:space="0" w:color="auto"/>
                                  </w:divBdr>
                                  <w:divsChild>
                                    <w:div w:id="1249730453">
                                      <w:marLeft w:val="0"/>
                                      <w:marRight w:val="0"/>
                                      <w:marTop w:val="0"/>
                                      <w:marBottom w:val="0"/>
                                      <w:divBdr>
                                        <w:top w:val="single" w:sz="6" w:space="0" w:color="D4D0C8"/>
                                        <w:left w:val="single" w:sz="6" w:space="0" w:color="D4D0C8"/>
                                        <w:bottom w:val="single" w:sz="6" w:space="0" w:color="D4D0C8"/>
                                        <w:right w:val="single" w:sz="6" w:space="0" w:color="D4D0C8"/>
                                      </w:divBdr>
                                      <w:divsChild>
                                        <w:div w:id="1272979986">
                                          <w:marLeft w:val="0"/>
                                          <w:marRight w:val="0"/>
                                          <w:marTop w:val="0"/>
                                          <w:marBottom w:val="0"/>
                                          <w:divBdr>
                                            <w:top w:val="none" w:sz="0" w:space="0" w:color="auto"/>
                                            <w:left w:val="none" w:sz="0" w:space="0" w:color="auto"/>
                                            <w:bottom w:val="none" w:sz="0" w:space="0" w:color="auto"/>
                                            <w:right w:val="none" w:sz="0" w:space="0" w:color="auto"/>
                                          </w:divBdr>
                                        </w:div>
                                        <w:div w:id="514882419">
                                          <w:marLeft w:val="0"/>
                                          <w:marRight w:val="0"/>
                                          <w:marTop w:val="0"/>
                                          <w:marBottom w:val="0"/>
                                          <w:divBdr>
                                            <w:top w:val="none" w:sz="0" w:space="0" w:color="auto"/>
                                            <w:left w:val="none" w:sz="0" w:space="0" w:color="auto"/>
                                            <w:bottom w:val="none" w:sz="0" w:space="0" w:color="auto"/>
                                            <w:right w:val="none" w:sz="0" w:space="0" w:color="auto"/>
                                          </w:divBdr>
                                        </w:div>
                                        <w:div w:id="558324955">
                                          <w:marLeft w:val="0"/>
                                          <w:marRight w:val="0"/>
                                          <w:marTop w:val="0"/>
                                          <w:marBottom w:val="0"/>
                                          <w:divBdr>
                                            <w:top w:val="none" w:sz="0" w:space="0" w:color="auto"/>
                                            <w:left w:val="none" w:sz="0" w:space="0" w:color="auto"/>
                                            <w:bottom w:val="none" w:sz="0" w:space="0" w:color="auto"/>
                                            <w:right w:val="none" w:sz="0" w:space="0" w:color="auto"/>
                                          </w:divBdr>
                                        </w:div>
                                        <w:div w:id="1524438654">
                                          <w:marLeft w:val="0"/>
                                          <w:marRight w:val="0"/>
                                          <w:marTop w:val="0"/>
                                          <w:marBottom w:val="0"/>
                                          <w:divBdr>
                                            <w:top w:val="none" w:sz="0" w:space="0" w:color="auto"/>
                                            <w:left w:val="none" w:sz="0" w:space="0" w:color="auto"/>
                                            <w:bottom w:val="none" w:sz="0" w:space="0" w:color="auto"/>
                                            <w:right w:val="none" w:sz="0" w:space="0" w:color="auto"/>
                                          </w:divBdr>
                                        </w:div>
                                        <w:div w:id="1672490918">
                                          <w:marLeft w:val="0"/>
                                          <w:marRight w:val="0"/>
                                          <w:marTop w:val="0"/>
                                          <w:marBottom w:val="0"/>
                                          <w:divBdr>
                                            <w:top w:val="none" w:sz="0" w:space="0" w:color="auto"/>
                                            <w:left w:val="none" w:sz="0" w:space="0" w:color="auto"/>
                                            <w:bottom w:val="none" w:sz="0" w:space="0" w:color="auto"/>
                                            <w:right w:val="none" w:sz="0" w:space="0" w:color="auto"/>
                                          </w:divBdr>
                                        </w:div>
                                        <w:div w:id="423575326">
                                          <w:marLeft w:val="0"/>
                                          <w:marRight w:val="0"/>
                                          <w:marTop w:val="0"/>
                                          <w:marBottom w:val="0"/>
                                          <w:divBdr>
                                            <w:top w:val="none" w:sz="0" w:space="0" w:color="auto"/>
                                            <w:left w:val="none" w:sz="0" w:space="0" w:color="auto"/>
                                            <w:bottom w:val="none" w:sz="0" w:space="0" w:color="auto"/>
                                            <w:right w:val="none" w:sz="0" w:space="0" w:color="auto"/>
                                          </w:divBdr>
                                        </w:div>
                                        <w:div w:id="145167640">
                                          <w:marLeft w:val="0"/>
                                          <w:marRight w:val="0"/>
                                          <w:marTop w:val="0"/>
                                          <w:marBottom w:val="0"/>
                                          <w:divBdr>
                                            <w:top w:val="none" w:sz="0" w:space="0" w:color="auto"/>
                                            <w:left w:val="none" w:sz="0" w:space="0" w:color="auto"/>
                                            <w:bottom w:val="none" w:sz="0" w:space="0" w:color="auto"/>
                                            <w:right w:val="none" w:sz="0" w:space="0" w:color="auto"/>
                                          </w:divBdr>
                                        </w:div>
                                        <w:div w:id="1354065293">
                                          <w:marLeft w:val="0"/>
                                          <w:marRight w:val="0"/>
                                          <w:marTop w:val="0"/>
                                          <w:marBottom w:val="0"/>
                                          <w:divBdr>
                                            <w:top w:val="none" w:sz="0" w:space="0" w:color="auto"/>
                                            <w:left w:val="none" w:sz="0" w:space="0" w:color="auto"/>
                                            <w:bottom w:val="none" w:sz="0" w:space="0" w:color="auto"/>
                                            <w:right w:val="none" w:sz="0" w:space="0" w:color="auto"/>
                                          </w:divBdr>
                                        </w:div>
                                        <w:div w:id="1878081407">
                                          <w:marLeft w:val="0"/>
                                          <w:marRight w:val="0"/>
                                          <w:marTop w:val="0"/>
                                          <w:marBottom w:val="0"/>
                                          <w:divBdr>
                                            <w:top w:val="none" w:sz="0" w:space="0" w:color="auto"/>
                                            <w:left w:val="none" w:sz="0" w:space="0" w:color="auto"/>
                                            <w:bottom w:val="none" w:sz="0" w:space="0" w:color="auto"/>
                                            <w:right w:val="none" w:sz="0" w:space="0" w:color="auto"/>
                                          </w:divBdr>
                                        </w:div>
                                        <w:div w:id="2121413725">
                                          <w:marLeft w:val="0"/>
                                          <w:marRight w:val="0"/>
                                          <w:marTop w:val="0"/>
                                          <w:marBottom w:val="0"/>
                                          <w:divBdr>
                                            <w:top w:val="none" w:sz="0" w:space="0" w:color="auto"/>
                                            <w:left w:val="none" w:sz="0" w:space="0" w:color="auto"/>
                                            <w:bottom w:val="none" w:sz="0" w:space="0" w:color="auto"/>
                                            <w:right w:val="none" w:sz="0" w:space="0" w:color="auto"/>
                                          </w:divBdr>
                                        </w:div>
                                        <w:div w:id="1699044981">
                                          <w:marLeft w:val="0"/>
                                          <w:marRight w:val="0"/>
                                          <w:marTop w:val="0"/>
                                          <w:marBottom w:val="0"/>
                                          <w:divBdr>
                                            <w:top w:val="none" w:sz="0" w:space="0" w:color="auto"/>
                                            <w:left w:val="none" w:sz="0" w:space="0" w:color="auto"/>
                                            <w:bottom w:val="none" w:sz="0" w:space="0" w:color="auto"/>
                                            <w:right w:val="none" w:sz="0" w:space="0" w:color="auto"/>
                                          </w:divBdr>
                                        </w:div>
                                        <w:div w:id="1495030164">
                                          <w:marLeft w:val="0"/>
                                          <w:marRight w:val="0"/>
                                          <w:marTop w:val="0"/>
                                          <w:marBottom w:val="0"/>
                                          <w:divBdr>
                                            <w:top w:val="none" w:sz="0" w:space="0" w:color="auto"/>
                                            <w:left w:val="none" w:sz="0" w:space="0" w:color="auto"/>
                                            <w:bottom w:val="none" w:sz="0" w:space="0" w:color="auto"/>
                                            <w:right w:val="none" w:sz="0" w:space="0" w:color="auto"/>
                                          </w:divBdr>
                                        </w:div>
                                        <w:div w:id="795636971">
                                          <w:marLeft w:val="0"/>
                                          <w:marRight w:val="0"/>
                                          <w:marTop w:val="0"/>
                                          <w:marBottom w:val="0"/>
                                          <w:divBdr>
                                            <w:top w:val="none" w:sz="0" w:space="0" w:color="auto"/>
                                            <w:left w:val="none" w:sz="0" w:space="0" w:color="auto"/>
                                            <w:bottom w:val="none" w:sz="0" w:space="0" w:color="auto"/>
                                            <w:right w:val="none" w:sz="0" w:space="0" w:color="auto"/>
                                          </w:divBdr>
                                        </w:div>
                                        <w:div w:id="153835106">
                                          <w:marLeft w:val="0"/>
                                          <w:marRight w:val="0"/>
                                          <w:marTop w:val="0"/>
                                          <w:marBottom w:val="0"/>
                                          <w:divBdr>
                                            <w:top w:val="none" w:sz="0" w:space="0" w:color="auto"/>
                                            <w:left w:val="none" w:sz="0" w:space="0" w:color="auto"/>
                                            <w:bottom w:val="none" w:sz="0" w:space="0" w:color="auto"/>
                                            <w:right w:val="none" w:sz="0" w:space="0" w:color="auto"/>
                                          </w:divBdr>
                                        </w:div>
                                        <w:div w:id="209339586">
                                          <w:marLeft w:val="0"/>
                                          <w:marRight w:val="0"/>
                                          <w:marTop w:val="0"/>
                                          <w:marBottom w:val="0"/>
                                          <w:divBdr>
                                            <w:top w:val="none" w:sz="0" w:space="0" w:color="auto"/>
                                            <w:left w:val="none" w:sz="0" w:space="0" w:color="auto"/>
                                            <w:bottom w:val="none" w:sz="0" w:space="0" w:color="auto"/>
                                            <w:right w:val="none" w:sz="0" w:space="0" w:color="auto"/>
                                          </w:divBdr>
                                        </w:div>
                                        <w:div w:id="1955405314">
                                          <w:marLeft w:val="0"/>
                                          <w:marRight w:val="0"/>
                                          <w:marTop w:val="0"/>
                                          <w:marBottom w:val="0"/>
                                          <w:divBdr>
                                            <w:top w:val="none" w:sz="0" w:space="0" w:color="auto"/>
                                            <w:left w:val="none" w:sz="0" w:space="0" w:color="auto"/>
                                            <w:bottom w:val="none" w:sz="0" w:space="0" w:color="auto"/>
                                            <w:right w:val="none" w:sz="0" w:space="0" w:color="auto"/>
                                          </w:divBdr>
                                        </w:div>
                                        <w:div w:id="1216815943">
                                          <w:marLeft w:val="0"/>
                                          <w:marRight w:val="0"/>
                                          <w:marTop w:val="0"/>
                                          <w:marBottom w:val="0"/>
                                          <w:divBdr>
                                            <w:top w:val="none" w:sz="0" w:space="0" w:color="auto"/>
                                            <w:left w:val="none" w:sz="0" w:space="0" w:color="auto"/>
                                            <w:bottom w:val="none" w:sz="0" w:space="0" w:color="auto"/>
                                            <w:right w:val="none" w:sz="0" w:space="0" w:color="auto"/>
                                          </w:divBdr>
                                        </w:div>
                                        <w:div w:id="1930432345">
                                          <w:marLeft w:val="0"/>
                                          <w:marRight w:val="0"/>
                                          <w:marTop w:val="0"/>
                                          <w:marBottom w:val="0"/>
                                          <w:divBdr>
                                            <w:top w:val="none" w:sz="0" w:space="0" w:color="auto"/>
                                            <w:left w:val="none" w:sz="0" w:space="0" w:color="auto"/>
                                            <w:bottom w:val="none" w:sz="0" w:space="0" w:color="auto"/>
                                            <w:right w:val="none" w:sz="0" w:space="0" w:color="auto"/>
                                          </w:divBdr>
                                        </w:div>
                                        <w:div w:id="1237126769">
                                          <w:marLeft w:val="0"/>
                                          <w:marRight w:val="0"/>
                                          <w:marTop w:val="0"/>
                                          <w:marBottom w:val="0"/>
                                          <w:divBdr>
                                            <w:top w:val="none" w:sz="0" w:space="0" w:color="auto"/>
                                            <w:left w:val="none" w:sz="0" w:space="0" w:color="auto"/>
                                            <w:bottom w:val="none" w:sz="0" w:space="0" w:color="auto"/>
                                            <w:right w:val="none" w:sz="0" w:space="0" w:color="auto"/>
                                          </w:divBdr>
                                        </w:div>
                                        <w:div w:id="460853261">
                                          <w:marLeft w:val="0"/>
                                          <w:marRight w:val="0"/>
                                          <w:marTop w:val="0"/>
                                          <w:marBottom w:val="0"/>
                                          <w:divBdr>
                                            <w:top w:val="none" w:sz="0" w:space="0" w:color="auto"/>
                                            <w:left w:val="none" w:sz="0" w:space="0" w:color="auto"/>
                                            <w:bottom w:val="none" w:sz="0" w:space="0" w:color="auto"/>
                                            <w:right w:val="none" w:sz="0" w:space="0" w:color="auto"/>
                                          </w:divBdr>
                                        </w:div>
                                        <w:div w:id="1563829803">
                                          <w:marLeft w:val="0"/>
                                          <w:marRight w:val="0"/>
                                          <w:marTop w:val="0"/>
                                          <w:marBottom w:val="0"/>
                                          <w:divBdr>
                                            <w:top w:val="none" w:sz="0" w:space="0" w:color="auto"/>
                                            <w:left w:val="none" w:sz="0" w:space="0" w:color="auto"/>
                                            <w:bottom w:val="none" w:sz="0" w:space="0" w:color="auto"/>
                                            <w:right w:val="none" w:sz="0" w:space="0" w:color="auto"/>
                                          </w:divBdr>
                                        </w:div>
                                        <w:div w:id="767890912">
                                          <w:marLeft w:val="0"/>
                                          <w:marRight w:val="0"/>
                                          <w:marTop w:val="0"/>
                                          <w:marBottom w:val="0"/>
                                          <w:divBdr>
                                            <w:top w:val="none" w:sz="0" w:space="0" w:color="auto"/>
                                            <w:left w:val="none" w:sz="0" w:space="0" w:color="auto"/>
                                            <w:bottom w:val="none" w:sz="0" w:space="0" w:color="auto"/>
                                            <w:right w:val="none" w:sz="0" w:space="0" w:color="auto"/>
                                          </w:divBdr>
                                          <w:divsChild>
                                            <w:div w:id="1678264280">
                                              <w:marLeft w:val="0"/>
                                              <w:marRight w:val="0"/>
                                              <w:marTop w:val="0"/>
                                              <w:marBottom w:val="0"/>
                                              <w:divBdr>
                                                <w:top w:val="none" w:sz="0" w:space="0" w:color="auto"/>
                                                <w:left w:val="none" w:sz="0" w:space="0" w:color="auto"/>
                                                <w:bottom w:val="none" w:sz="0" w:space="0" w:color="auto"/>
                                                <w:right w:val="none" w:sz="0" w:space="0" w:color="auto"/>
                                              </w:divBdr>
                                            </w:div>
                                            <w:div w:id="1261183582">
                                              <w:marLeft w:val="0"/>
                                              <w:marRight w:val="0"/>
                                              <w:marTop w:val="0"/>
                                              <w:marBottom w:val="0"/>
                                              <w:divBdr>
                                                <w:top w:val="none" w:sz="0" w:space="0" w:color="auto"/>
                                                <w:left w:val="none" w:sz="0" w:space="0" w:color="auto"/>
                                                <w:bottom w:val="none" w:sz="0" w:space="0" w:color="auto"/>
                                                <w:right w:val="none" w:sz="0" w:space="0" w:color="auto"/>
                                              </w:divBdr>
                                            </w:div>
                                            <w:div w:id="2057510175">
                                              <w:marLeft w:val="0"/>
                                              <w:marRight w:val="0"/>
                                              <w:marTop w:val="0"/>
                                              <w:marBottom w:val="0"/>
                                              <w:divBdr>
                                                <w:top w:val="none" w:sz="0" w:space="0" w:color="auto"/>
                                                <w:left w:val="none" w:sz="0" w:space="0" w:color="auto"/>
                                                <w:bottom w:val="none" w:sz="0" w:space="0" w:color="auto"/>
                                                <w:right w:val="none" w:sz="0" w:space="0" w:color="auto"/>
                                              </w:divBdr>
                                            </w:div>
                                            <w:div w:id="1278292796">
                                              <w:marLeft w:val="0"/>
                                              <w:marRight w:val="0"/>
                                              <w:marTop w:val="0"/>
                                              <w:marBottom w:val="0"/>
                                              <w:divBdr>
                                                <w:top w:val="none" w:sz="0" w:space="0" w:color="auto"/>
                                                <w:left w:val="none" w:sz="0" w:space="0" w:color="auto"/>
                                                <w:bottom w:val="none" w:sz="0" w:space="0" w:color="auto"/>
                                                <w:right w:val="none" w:sz="0" w:space="0" w:color="auto"/>
                                              </w:divBdr>
                                            </w:div>
                                            <w:div w:id="481192936">
                                              <w:marLeft w:val="0"/>
                                              <w:marRight w:val="0"/>
                                              <w:marTop w:val="0"/>
                                              <w:marBottom w:val="0"/>
                                              <w:divBdr>
                                                <w:top w:val="none" w:sz="0" w:space="0" w:color="auto"/>
                                                <w:left w:val="none" w:sz="0" w:space="0" w:color="auto"/>
                                                <w:bottom w:val="none" w:sz="0" w:space="0" w:color="auto"/>
                                                <w:right w:val="none" w:sz="0" w:space="0" w:color="auto"/>
                                              </w:divBdr>
                                            </w:div>
                                            <w:div w:id="1271741241">
                                              <w:marLeft w:val="0"/>
                                              <w:marRight w:val="0"/>
                                              <w:marTop w:val="0"/>
                                              <w:marBottom w:val="0"/>
                                              <w:divBdr>
                                                <w:top w:val="none" w:sz="0" w:space="0" w:color="auto"/>
                                                <w:left w:val="none" w:sz="0" w:space="0" w:color="auto"/>
                                                <w:bottom w:val="none" w:sz="0" w:space="0" w:color="auto"/>
                                                <w:right w:val="none" w:sz="0" w:space="0" w:color="auto"/>
                                              </w:divBdr>
                                            </w:div>
                                            <w:div w:id="380592445">
                                              <w:marLeft w:val="0"/>
                                              <w:marRight w:val="0"/>
                                              <w:marTop w:val="0"/>
                                              <w:marBottom w:val="0"/>
                                              <w:divBdr>
                                                <w:top w:val="none" w:sz="0" w:space="0" w:color="auto"/>
                                                <w:left w:val="none" w:sz="0" w:space="0" w:color="auto"/>
                                                <w:bottom w:val="none" w:sz="0" w:space="0" w:color="auto"/>
                                                <w:right w:val="none" w:sz="0" w:space="0" w:color="auto"/>
                                              </w:divBdr>
                                            </w:div>
                                            <w:div w:id="364209679">
                                              <w:marLeft w:val="0"/>
                                              <w:marRight w:val="0"/>
                                              <w:marTop w:val="0"/>
                                              <w:marBottom w:val="0"/>
                                              <w:divBdr>
                                                <w:top w:val="none" w:sz="0" w:space="0" w:color="auto"/>
                                                <w:left w:val="none" w:sz="0" w:space="0" w:color="auto"/>
                                                <w:bottom w:val="none" w:sz="0" w:space="0" w:color="auto"/>
                                                <w:right w:val="none" w:sz="0" w:space="0" w:color="auto"/>
                                              </w:divBdr>
                                            </w:div>
                                            <w:div w:id="1724255414">
                                              <w:marLeft w:val="0"/>
                                              <w:marRight w:val="0"/>
                                              <w:marTop w:val="0"/>
                                              <w:marBottom w:val="0"/>
                                              <w:divBdr>
                                                <w:top w:val="none" w:sz="0" w:space="0" w:color="auto"/>
                                                <w:left w:val="none" w:sz="0" w:space="0" w:color="auto"/>
                                                <w:bottom w:val="none" w:sz="0" w:space="0" w:color="auto"/>
                                                <w:right w:val="none" w:sz="0" w:space="0" w:color="auto"/>
                                              </w:divBdr>
                                            </w:div>
                                            <w:div w:id="460225853">
                                              <w:marLeft w:val="0"/>
                                              <w:marRight w:val="0"/>
                                              <w:marTop w:val="0"/>
                                              <w:marBottom w:val="0"/>
                                              <w:divBdr>
                                                <w:top w:val="none" w:sz="0" w:space="0" w:color="auto"/>
                                                <w:left w:val="none" w:sz="0" w:space="0" w:color="auto"/>
                                                <w:bottom w:val="none" w:sz="0" w:space="0" w:color="auto"/>
                                                <w:right w:val="none" w:sz="0" w:space="0" w:color="auto"/>
                                              </w:divBdr>
                                            </w:div>
                                            <w:div w:id="1230848957">
                                              <w:marLeft w:val="0"/>
                                              <w:marRight w:val="0"/>
                                              <w:marTop w:val="0"/>
                                              <w:marBottom w:val="0"/>
                                              <w:divBdr>
                                                <w:top w:val="none" w:sz="0" w:space="0" w:color="auto"/>
                                                <w:left w:val="none" w:sz="0" w:space="0" w:color="auto"/>
                                                <w:bottom w:val="none" w:sz="0" w:space="0" w:color="auto"/>
                                                <w:right w:val="none" w:sz="0" w:space="0" w:color="auto"/>
                                              </w:divBdr>
                                            </w:div>
                                            <w:div w:id="1397972616">
                                              <w:marLeft w:val="0"/>
                                              <w:marRight w:val="0"/>
                                              <w:marTop w:val="0"/>
                                              <w:marBottom w:val="0"/>
                                              <w:divBdr>
                                                <w:top w:val="none" w:sz="0" w:space="0" w:color="auto"/>
                                                <w:left w:val="none" w:sz="0" w:space="0" w:color="auto"/>
                                                <w:bottom w:val="none" w:sz="0" w:space="0" w:color="auto"/>
                                                <w:right w:val="none" w:sz="0" w:space="0" w:color="auto"/>
                                              </w:divBdr>
                                            </w:div>
                                            <w:div w:id="446196766">
                                              <w:marLeft w:val="0"/>
                                              <w:marRight w:val="0"/>
                                              <w:marTop w:val="0"/>
                                              <w:marBottom w:val="0"/>
                                              <w:divBdr>
                                                <w:top w:val="none" w:sz="0" w:space="0" w:color="auto"/>
                                                <w:left w:val="none" w:sz="0" w:space="0" w:color="auto"/>
                                                <w:bottom w:val="none" w:sz="0" w:space="0" w:color="auto"/>
                                                <w:right w:val="none" w:sz="0" w:space="0" w:color="auto"/>
                                              </w:divBdr>
                                            </w:div>
                                            <w:div w:id="1984767921">
                                              <w:marLeft w:val="0"/>
                                              <w:marRight w:val="0"/>
                                              <w:marTop w:val="0"/>
                                              <w:marBottom w:val="0"/>
                                              <w:divBdr>
                                                <w:top w:val="none" w:sz="0" w:space="0" w:color="auto"/>
                                                <w:left w:val="none" w:sz="0" w:space="0" w:color="auto"/>
                                                <w:bottom w:val="none" w:sz="0" w:space="0" w:color="auto"/>
                                                <w:right w:val="none" w:sz="0" w:space="0" w:color="auto"/>
                                              </w:divBdr>
                                            </w:div>
                                            <w:div w:id="1213661548">
                                              <w:marLeft w:val="0"/>
                                              <w:marRight w:val="0"/>
                                              <w:marTop w:val="0"/>
                                              <w:marBottom w:val="0"/>
                                              <w:divBdr>
                                                <w:top w:val="none" w:sz="0" w:space="0" w:color="auto"/>
                                                <w:left w:val="none" w:sz="0" w:space="0" w:color="auto"/>
                                                <w:bottom w:val="none" w:sz="0" w:space="0" w:color="auto"/>
                                                <w:right w:val="none" w:sz="0" w:space="0" w:color="auto"/>
                                              </w:divBdr>
                                            </w:div>
                                            <w:div w:id="553586549">
                                              <w:marLeft w:val="0"/>
                                              <w:marRight w:val="0"/>
                                              <w:marTop w:val="0"/>
                                              <w:marBottom w:val="0"/>
                                              <w:divBdr>
                                                <w:top w:val="none" w:sz="0" w:space="0" w:color="auto"/>
                                                <w:left w:val="none" w:sz="0" w:space="0" w:color="auto"/>
                                                <w:bottom w:val="none" w:sz="0" w:space="0" w:color="auto"/>
                                                <w:right w:val="none" w:sz="0" w:space="0" w:color="auto"/>
                                              </w:divBdr>
                                            </w:div>
                                            <w:div w:id="298609384">
                                              <w:marLeft w:val="0"/>
                                              <w:marRight w:val="0"/>
                                              <w:marTop w:val="0"/>
                                              <w:marBottom w:val="0"/>
                                              <w:divBdr>
                                                <w:top w:val="none" w:sz="0" w:space="0" w:color="auto"/>
                                                <w:left w:val="none" w:sz="0" w:space="0" w:color="auto"/>
                                                <w:bottom w:val="none" w:sz="0" w:space="0" w:color="auto"/>
                                                <w:right w:val="none" w:sz="0" w:space="0" w:color="auto"/>
                                              </w:divBdr>
                                            </w:div>
                                            <w:div w:id="1590582320">
                                              <w:marLeft w:val="0"/>
                                              <w:marRight w:val="0"/>
                                              <w:marTop w:val="0"/>
                                              <w:marBottom w:val="0"/>
                                              <w:divBdr>
                                                <w:top w:val="none" w:sz="0" w:space="0" w:color="auto"/>
                                                <w:left w:val="none" w:sz="0" w:space="0" w:color="auto"/>
                                                <w:bottom w:val="none" w:sz="0" w:space="0" w:color="auto"/>
                                                <w:right w:val="none" w:sz="0" w:space="0" w:color="auto"/>
                                              </w:divBdr>
                                            </w:div>
                                            <w:div w:id="1386444927">
                                              <w:marLeft w:val="0"/>
                                              <w:marRight w:val="0"/>
                                              <w:marTop w:val="0"/>
                                              <w:marBottom w:val="0"/>
                                              <w:divBdr>
                                                <w:top w:val="none" w:sz="0" w:space="0" w:color="auto"/>
                                                <w:left w:val="none" w:sz="0" w:space="0" w:color="auto"/>
                                                <w:bottom w:val="none" w:sz="0" w:space="0" w:color="auto"/>
                                                <w:right w:val="none" w:sz="0" w:space="0" w:color="auto"/>
                                              </w:divBdr>
                                            </w:div>
                                            <w:div w:id="1285887945">
                                              <w:marLeft w:val="0"/>
                                              <w:marRight w:val="0"/>
                                              <w:marTop w:val="0"/>
                                              <w:marBottom w:val="0"/>
                                              <w:divBdr>
                                                <w:top w:val="none" w:sz="0" w:space="0" w:color="auto"/>
                                                <w:left w:val="none" w:sz="0" w:space="0" w:color="auto"/>
                                                <w:bottom w:val="none" w:sz="0" w:space="0" w:color="auto"/>
                                                <w:right w:val="none" w:sz="0" w:space="0" w:color="auto"/>
                                              </w:divBdr>
                                            </w:div>
                                            <w:div w:id="4464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438044">
                                  <w:marLeft w:val="0"/>
                                  <w:marRight w:val="0"/>
                                  <w:marTop w:val="0"/>
                                  <w:marBottom w:val="0"/>
                                  <w:divBdr>
                                    <w:top w:val="none" w:sz="0" w:space="0" w:color="auto"/>
                                    <w:left w:val="none" w:sz="0" w:space="0" w:color="auto"/>
                                    <w:bottom w:val="none" w:sz="0" w:space="0" w:color="auto"/>
                                    <w:right w:val="none" w:sz="0" w:space="0" w:color="auto"/>
                                  </w:divBdr>
                                  <w:divsChild>
                                    <w:div w:id="594635981">
                                      <w:marLeft w:val="0"/>
                                      <w:marRight w:val="0"/>
                                      <w:marTop w:val="0"/>
                                      <w:marBottom w:val="0"/>
                                      <w:divBdr>
                                        <w:top w:val="single" w:sz="6" w:space="0" w:color="D4D0C8"/>
                                        <w:left w:val="single" w:sz="6" w:space="0" w:color="D4D0C8"/>
                                        <w:bottom w:val="single" w:sz="6" w:space="0" w:color="D4D0C8"/>
                                        <w:right w:val="single" w:sz="6" w:space="0" w:color="D4D0C8"/>
                                      </w:divBdr>
                                      <w:divsChild>
                                        <w:div w:id="465271704">
                                          <w:marLeft w:val="0"/>
                                          <w:marRight w:val="0"/>
                                          <w:marTop w:val="0"/>
                                          <w:marBottom w:val="0"/>
                                          <w:divBdr>
                                            <w:top w:val="none" w:sz="0" w:space="0" w:color="auto"/>
                                            <w:left w:val="none" w:sz="0" w:space="0" w:color="auto"/>
                                            <w:bottom w:val="none" w:sz="0" w:space="0" w:color="auto"/>
                                            <w:right w:val="none" w:sz="0" w:space="0" w:color="auto"/>
                                          </w:divBdr>
                                        </w:div>
                                        <w:div w:id="484394870">
                                          <w:marLeft w:val="0"/>
                                          <w:marRight w:val="0"/>
                                          <w:marTop w:val="0"/>
                                          <w:marBottom w:val="0"/>
                                          <w:divBdr>
                                            <w:top w:val="none" w:sz="0" w:space="0" w:color="auto"/>
                                            <w:left w:val="none" w:sz="0" w:space="0" w:color="auto"/>
                                            <w:bottom w:val="none" w:sz="0" w:space="0" w:color="auto"/>
                                            <w:right w:val="none" w:sz="0" w:space="0" w:color="auto"/>
                                          </w:divBdr>
                                        </w:div>
                                        <w:div w:id="154229227">
                                          <w:marLeft w:val="0"/>
                                          <w:marRight w:val="0"/>
                                          <w:marTop w:val="0"/>
                                          <w:marBottom w:val="0"/>
                                          <w:divBdr>
                                            <w:top w:val="none" w:sz="0" w:space="0" w:color="auto"/>
                                            <w:left w:val="none" w:sz="0" w:space="0" w:color="auto"/>
                                            <w:bottom w:val="none" w:sz="0" w:space="0" w:color="auto"/>
                                            <w:right w:val="none" w:sz="0" w:space="0" w:color="auto"/>
                                          </w:divBdr>
                                        </w:div>
                                        <w:div w:id="592592401">
                                          <w:marLeft w:val="0"/>
                                          <w:marRight w:val="0"/>
                                          <w:marTop w:val="0"/>
                                          <w:marBottom w:val="0"/>
                                          <w:divBdr>
                                            <w:top w:val="none" w:sz="0" w:space="0" w:color="auto"/>
                                            <w:left w:val="none" w:sz="0" w:space="0" w:color="auto"/>
                                            <w:bottom w:val="none" w:sz="0" w:space="0" w:color="auto"/>
                                            <w:right w:val="none" w:sz="0" w:space="0" w:color="auto"/>
                                          </w:divBdr>
                                        </w:div>
                                        <w:div w:id="432553587">
                                          <w:marLeft w:val="0"/>
                                          <w:marRight w:val="0"/>
                                          <w:marTop w:val="0"/>
                                          <w:marBottom w:val="0"/>
                                          <w:divBdr>
                                            <w:top w:val="none" w:sz="0" w:space="0" w:color="auto"/>
                                            <w:left w:val="none" w:sz="0" w:space="0" w:color="auto"/>
                                            <w:bottom w:val="none" w:sz="0" w:space="0" w:color="auto"/>
                                            <w:right w:val="none" w:sz="0" w:space="0" w:color="auto"/>
                                          </w:divBdr>
                                        </w:div>
                                        <w:div w:id="1244804890">
                                          <w:marLeft w:val="0"/>
                                          <w:marRight w:val="0"/>
                                          <w:marTop w:val="0"/>
                                          <w:marBottom w:val="0"/>
                                          <w:divBdr>
                                            <w:top w:val="none" w:sz="0" w:space="0" w:color="auto"/>
                                            <w:left w:val="none" w:sz="0" w:space="0" w:color="auto"/>
                                            <w:bottom w:val="none" w:sz="0" w:space="0" w:color="auto"/>
                                            <w:right w:val="none" w:sz="0" w:space="0" w:color="auto"/>
                                          </w:divBdr>
                                        </w:div>
                                        <w:div w:id="1776628878">
                                          <w:marLeft w:val="0"/>
                                          <w:marRight w:val="0"/>
                                          <w:marTop w:val="0"/>
                                          <w:marBottom w:val="0"/>
                                          <w:divBdr>
                                            <w:top w:val="none" w:sz="0" w:space="0" w:color="auto"/>
                                            <w:left w:val="none" w:sz="0" w:space="0" w:color="auto"/>
                                            <w:bottom w:val="none" w:sz="0" w:space="0" w:color="auto"/>
                                            <w:right w:val="none" w:sz="0" w:space="0" w:color="auto"/>
                                          </w:divBdr>
                                        </w:div>
                                        <w:div w:id="1013915495">
                                          <w:marLeft w:val="0"/>
                                          <w:marRight w:val="0"/>
                                          <w:marTop w:val="0"/>
                                          <w:marBottom w:val="0"/>
                                          <w:divBdr>
                                            <w:top w:val="none" w:sz="0" w:space="0" w:color="auto"/>
                                            <w:left w:val="none" w:sz="0" w:space="0" w:color="auto"/>
                                            <w:bottom w:val="none" w:sz="0" w:space="0" w:color="auto"/>
                                            <w:right w:val="none" w:sz="0" w:space="0" w:color="auto"/>
                                          </w:divBdr>
                                        </w:div>
                                        <w:div w:id="1329671678">
                                          <w:marLeft w:val="0"/>
                                          <w:marRight w:val="0"/>
                                          <w:marTop w:val="0"/>
                                          <w:marBottom w:val="0"/>
                                          <w:divBdr>
                                            <w:top w:val="none" w:sz="0" w:space="0" w:color="auto"/>
                                            <w:left w:val="none" w:sz="0" w:space="0" w:color="auto"/>
                                            <w:bottom w:val="none" w:sz="0" w:space="0" w:color="auto"/>
                                            <w:right w:val="none" w:sz="0" w:space="0" w:color="auto"/>
                                          </w:divBdr>
                                        </w:div>
                                        <w:div w:id="177812869">
                                          <w:marLeft w:val="0"/>
                                          <w:marRight w:val="0"/>
                                          <w:marTop w:val="0"/>
                                          <w:marBottom w:val="0"/>
                                          <w:divBdr>
                                            <w:top w:val="none" w:sz="0" w:space="0" w:color="auto"/>
                                            <w:left w:val="none" w:sz="0" w:space="0" w:color="auto"/>
                                            <w:bottom w:val="none" w:sz="0" w:space="0" w:color="auto"/>
                                            <w:right w:val="none" w:sz="0" w:space="0" w:color="auto"/>
                                          </w:divBdr>
                                        </w:div>
                                        <w:div w:id="1118647824">
                                          <w:marLeft w:val="0"/>
                                          <w:marRight w:val="0"/>
                                          <w:marTop w:val="0"/>
                                          <w:marBottom w:val="0"/>
                                          <w:divBdr>
                                            <w:top w:val="none" w:sz="0" w:space="0" w:color="auto"/>
                                            <w:left w:val="none" w:sz="0" w:space="0" w:color="auto"/>
                                            <w:bottom w:val="none" w:sz="0" w:space="0" w:color="auto"/>
                                            <w:right w:val="none" w:sz="0" w:space="0" w:color="auto"/>
                                          </w:divBdr>
                                        </w:div>
                                        <w:div w:id="598683709">
                                          <w:marLeft w:val="0"/>
                                          <w:marRight w:val="0"/>
                                          <w:marTop w:val="0"/>
                                          <w:marBottom w:val="0"/>
                                          <w:divBdr>
                                            <w:top w:val="none" w:sz="0" w:space="0" w:color="auto"/>
                                            <w:left w:val="none" w:sz="0" w:space="0" w:color="auto"/>
                                            <w:bottom w:val="none" w:sz="0" w:space="0" w:color="auto"/>
                                            <w:right w:val="none" w:sz="0" w:space="0" w:color="auto"/>
                                          </w:divBdr>
                                        </w:div>
                                        <w:div w:id="928732565">
                                          <w:marLeft w:val="0"/>
                                          <w:marRight w:val="0"/>
                                          <w:marTop w:val="0"/>
                                          <w:marBottom w:val="0"/>
                                          <w:divBdr>
                                            <w:top w:val="none" w:sz="0" w:space="0" w:color="auto"/>
                                            <w:left w:val="none" w:sz="0" w:space="0" w:color="auto"/>
                                            <w:bottom w:val="none" w:sz="0" w:space="0" w:color="auto"/>
                                            <w:right w:val="none" w:sz="0" w:space="0" w:color="auto"/>
                                          </w:divBdr>
                                        </w:div>
                                        <w:div w:id="1671174017">
                                          <w:marLeft w:val="0"/>
                                          <w:marRight w:val="0"/>
                                          <w:marTop w:val="0"/>
                                          <w:marBottom w:val="0"/>
                                          <w:divBdr>
                                            <w:top w:val="none" w:sz="0" w:space="0" w:color="auto"/>
                                            <w:left w:val="none" w:sz="0" w:space="0" w:color="auto"/>
                                            <w:bottom w:val="none" w:sz="0" w:space="0" w:color="auto"/>
                                            <w:right w:val="none" w:sz="0" w:space="0" w:color="auto"/>
                                          </w:divBdr>
                                        </w:div>
                                        <w:div w:id="923689063">
                                          <w:marLeft w:val="0"/>
                                          <w:marRight w:val="0"/>
                                          <w:marTop w:val="0"/>
                                          <w:marBottom w:val="0"/>
                                          <w:divBdr>
                                            <w:top w:val="none" w:sz="0" w:space="0" w:color="auto"/>
                                            <w:left w:val="none" w:sz="0" w:space="0" w:color="auto"/>
                                            <w:bottom w:val="none" w:sz="0" w:space="0" w:color="auto"/>
                                            <w:right w:val="none" w:sz="0" w:space="0" w:color="auto"/>
                                          </w:divBdr>
                                        </w:div>
                                        <w:div w:id="109517572">
                                          <w:marLeft w:val="0"/>
                                          <w:marRight w:val="0"/>
                                          <w:marTop w:val="0"/>
                                          <w:marBottom w:val="0"/>
                                          <w:divBdr>
                                            <w:top w:val="none" w:sz="0" w:space="0" w:color="auto"/>
                                            <w:left w:val="none" w:sz="0" w:space="0" w:color="auto"/>
                                            <w:bottom w:val="none" w:sz="0" w:space="0" w:color="auto"/>
                                            <w:right w:val="none" w:sz="0" w:space="0" w:color="auto"/>
                                          </w:divBdr>
                                        </w:div>
                                        <w:div w:id="2130397211">
                                          <w:marLeft w:val="0"/>
                                          <w:marRight w:val="0"/>
                                          <w:marTop w:val="0"/>
                                          <w:marBottom w:val="0"/>
                                          <w:divBdr>
                                            <w:top w:val="none" w:sz="0" w:space="0" w:color="auto"/>
                                            <w:left w:val="none" w:sz="0" w:space="0" w:color="auto"/>
                                            <w:bottom w:val="none" w:sz="0" w:space="0" w:color="auto"/>
                                            <w:right w:val="none" w:sz="0" w:space="0" w:color="auto"/>
                                          </w:divBdr>
                                        </w:div>
                                        <w:div w:id="1237328150">
                                          <w:marLeft w:val="0"/>
                                          <w:marRight w:val="0"/>
                                          <w:marTop w:val="0"/>
                                          <w:marBottom w:val="0"/>
                                          <w:divBdr>
                                            <w:top w:val="none" w:sz="0" w:space="0" w:color="auto"/>
                                            <w:left w:val="none" w:sz="0" w:space="0" w:color="auto"/>
                                            <w:bottom w:val="none" w:sz="0" w:space="0" w:color="auto"/>
                                            <w:right w:val="none" w:sz="0" w:space="0" w:color="auto"/>
                                          </w:divBdr>
                                        </w:div>
                                        <w:div w:id="1708946168">
                                          <w:marLeft w:val="0"/>
                                          <w:marRight w:val="0"/>
                                          <w:marTop w:val="0"/>
                                          <w:marBottom w:val="0"/>
                                          <w:divBdr>
                                            <w:top w:val="none" w:sz="0" w:space="0" w:color="auto"/>
                                            <w:left w:val="none" w:sz="0" w:space="0" w:color="auto"/>
                                            <w:bottom w:val="none" w:sz="0" w:space="0" w:color="auto"/>
                                            <w:right w:val="none" w:sz="0" w:space="0" w:color="auto"/>
                                          </w:divBdr>
                                        </w:div>
                                        <w:div w:id="894314901">
                                          <w:marLeft w:val="0"/>
                                          <w:marRight w:val="0"/>
                                          <w:marTop w:val="0"/>
                                          <w:marBottom w:val="0"/>
                                          <w:divBdr>
                                            <w:top w:val="none" w:sz="0" w:space="0" w:color="auto"/>
                                            <w:left w:val="none" w:sz="0" w:space="0" w:color="auto"/>
                                            <w:bottom w:val="none" w:sz="0" w:space="0" w:color="auto"/>
                                            <w:right w:val="none" w:sz="0" w:space="0" w:color="auto"/>
                                          </w:divBdr>
                                        </w:div>
                                        <w:div w:id="1029377898">
                                          <w:marLeft w:val="0"/>
                                          <w:marRight w:val="0"/>
                                          <w:marTop w:val="0"/>
                                          <w:marBottom w:val="0"/>
                                          <w:divBdr>
                                            <w:top w:val="none" w:sz="0" w:space="0" w:color="auto"/>
                                            <w:left w:val="none" w:sz="0" w:space="0" w:color="auto"/>
                                            <w:bottom w:val="none" w:sz="0" w:space="0" w:color="auto"/>
                                            <w:right w:val="none" w:sz="0" w:space="0" w:color="auto"/>
                                          </w:divBdr>
                                        </w:div>
                                        <w:div w:id="1833790377">
                                          <w:marLeft w:val="0"/>
                                          <w:marRight w:val="0"/>
                                          <w:marTop w:val="0"/>
                                          <w:marBottom w:val="0"/>
                                          <w:divBdr>
                                            <w:top w:val="none" w:sz="0" w:space="0" w:color="auto"/>
                                            <w:left w:val="none" w:sz="0" w:space="0" w:color="auto"/>
                                            <w:bottom w:val="none" w:sz="0" w:space="0" w:color="auto"/>
                                            <w:right w:val="none" w:sz="0" w:space="0" w:color="auto"/>
                                          </w:divBdr>
                                        </w:div>
                                        <w:div w:id="1244412352">
                                          <w:marLeft w:val="0"/>
                                          <w:marRight w:val="0"/>
                                          <w:marTop w:val="0"/>
                                          <w:marBottom w:val="0"/>
                                          <w:divBdr>
                                            <w:top w:val="none" w:sz="0" w:space="0" w:color="auto"/>
                                            <w:left w:val="none" w:sz="0" w:space="0" w:color="auto"/>
                                            <w:bottom w:val="none" w:sz="0" w:space="0" w:color="auto"/>
                                            <w:right w:val="none" w:sz="0" w:space="0" w:color="auto"/>
                                          </w:divBdr>
                                        </w:div>
                                        <w:div w:id="1233615768">
                                          <w:marLeft w:val="0"/>
                                          <w:marRight w:val="0"/>
                                          <w:marTop w:val="0"/>
                                          <w:marBottom w:val="0"/>
                                          <w:divBdr>
                                            <w:top w:val="none" w:sz="0" w:space="0" w:color="auto"/>
                                            <w:left w:val="none" w:sz="0" w:space="0" w:color="auto"/>
                                            <w:bottom w:val="none" w:sz="0" w:space="0" w:color="auto"/>
                                            <w:right w:val="none" w:sz="0" w:space="0" w:color="auto"/>
                                          </w:divBdr>
                                          <w:divsChild>
                                            <w:div w:id="266273444">
                                              <w:marLeft w:val="0"/>
                                              <w:marRight w:val="0"/>
                                              <w:marTop w:val="0"/>
                                              <w:marBottom w:val="0"/>
                                              <w:divBdr>
                                                <w:top w:val="none" w:sz="0" w:space="0" w:color="auto"/>
                                                <w:left w:val="none" w:sz="0" w:space="0" w:color="auto"/>
                                                <w:bottom w:val="none" w:sz="0" w:space="0" w:color="auto"/>
                                                <w:right w:val="none" w:sz="0" w:space="0" w:color="auto"/>
                                              </w:divBdr>
                                            </w:div>
                                            <w:div w:id="1670254920">
                                              <w:marLeft w:val="0"/>
                                              <w:marRight w:val="0"/>
                                              <w:marTop w:val="0"/>
                                              <w:marBottom w:val="0"/>
                                              <w:divBdr>
                                                <w:top w:val="none" w:sz="0" w:space="0" w:color="auto"/>
                                                <w:left w:val="none" w:sz="0" w:space="0" w:color="auto"/>
                                                <w:bottom w:val="none" w:sz="0" w:space="0" w:color="auto"/>
                                                <w:right w:val="none" w:sz="0" w:space="0" w:color="auto"/>
                                              </w:divBdr>
                                            </w:div>
                                            <w:div w:id="17389547">
                                              <w:marLeft w:val="0"/>
                                              <w:marRight w:val="0"/>
                                              <w:marTop w:val="0"/>
                                              <w:marBottom w:val="0"/>
                                              <w:divBdr>
                                                <w:top w:val="none" w:sz="0" w:space="0" w:color="auto"/>
                                                <w:left w:val="none" w:sz="0" w:space="0" w:color="auto"/>
                                                <w:bottom w:val="none" w:sz="0" w:space="0" w:color="auto"/>
                                                <w:right w:val="none" w:sz="0" w:space="0" w:color="auto"/>
                                              </w:divBdr>
                                            </w:div>
                                            <w:div w:id="36710143">
                                              <w:marLeft w:val="0"/>
                                              <w:marRight w:val="0"/>
                                              <w:marTop w:val="0"/>
                                              <w:marBottom w:val="0"/>
                                              <w:divBdr>
                                                <w:top w:val="none" w:sz="0" w:space="0" w:color="auto"/>
                                                <w:left w:val="none" w:sz="0" w:space="0" w:color="auto"/>
                                                <w:bottom w:val="none" w:sz="0" w:space="0" w:color="auto"/>
                                                <w:right w:val="none" w:sz="0" w:space="0" w:color="auto"/>
                                              </w:divBdr>
                                            </w:div>
                                            <w:div w:id="727260675">
                                              <w:marLeft w:val="0"/>
                                              <w:marRight w:val="0"/>
                                              <w:marTop w:val="0"/>
                                              <w:marBottom w:val="0"/>
                                              <w:divBdr>
                                                <w:top w:val="none" w:sz="0" w:space="0" w:color="auto"/>
                                                <w:left w:val="none" w:sz="0" w:space="0" w:color="auto"/>
                                                <w:bottom w:val="none" w:sz="0" w:space="0" w:color="auto"/>
                                                <w:right w:val="none" w:sz="0" w:space="0" w:color="auto"/>
                                              </w:divBdr>
                                            </w:div>
                                            <w:div w:id="1702977575">
                                              <w:marLeft w:val="0"/>
                                              <w:marRight w:val="0"/>
                                              <w:marTop w:val="0"/>
                                              <w:marBottom w:val="0"/>
                                              <w:divBdr>
                                                <w:top w:val="none" w:sz="0" w:space="0" w:color="auto"/>
                                                <w:left w:val="none" w:sz="0" w:space="0" w:color="auto"/>
                                                <w:bottom w:val="none" w:sz="0" w:space="0" w:color="auto"/>
                                                <w:right w:val="none" w:sz="0" w:space="0" w:color="auto"/>
                                              </w:divBdr>
                                            </w:div>
                                            <w:div w:id="1764303564">
                                              <w:marLeft w:val="0"/>
                                              <w:marRight w:val="0"/>
                                              <w:marTop w:val="0"/>
                                              <w:marBottom w:val="0"/>
                                              <w:divBdr>
                                                <w:top w:val="none" w:sz="0" w:space="0" w:color="auto"/>
                                                <w:left w:val="none" w:sz="0" w:space="0" w:color="auto"/>
                                                <w:bottom w:val="none" w:sz="0" w:space="0" w:color="auto"/>
                                                <w:right w:val="none" w:sz="0" w:space="0" w:color="auto"/>
                                              </w:divBdr>
                                            </w:div>
                                            <w:div w:id="225920960">
                                              <w:marLeft w:val="0"/>
                                              <w:marRight w:val="0"/>
                                              <w:marTop w:val="0"/>
                                              <w:marBottom w:val="0"/>
                                              <w:divBdr>
                                                <w:top w:val="none" w:sz="0" w:space="0" w:color="auto"/>
                                                <w:left w:val="none" w:sz="0" w:space="0" w:color="auto"/>
                                                <w:bottom w:val="none" w:sz="0" w:space="0" w:color="auto"/>
                                                <w:right w:val="none" w:sz="0" w:space="0" w:color="auto"/>
                                              </w:divBdr>
                                            </w:div>
                                            <w:div w:id="1047334672">
                                              <w:marLeft w:val="0"/>
                                              <w:marRight w:val="0"/>
                                              <w:marTop w:val="0"/>
                                              <w:marBottom w:val="0"/>
                                              <w:divBdr>
                                                <w:top w:val="none" w:sz="0" w:space="0" w:color="auto"/>
                                                <w:left w:val="none" w:sz="0" w:space="0" w:color="auto"/>
                                                <w:bottom w:val="none" w:sz="0" w:space="0" w:color="auto"/>
                                                <w:right w:val="none" w:sz="0" w:space="0" w:color="auto"/>
                                              </w:divBdr>
                                            </w:div>
                                            <w:div w:id="1762869097">
                                              <w:marLeft w:val="0"/>
                                              <w:marRight w:val="0"/>
                                              <w:marTop w:val="0"/>
                                              <w:marBottom w:val="0"/>
                                              <w:divBdr>
                                                <w:top w:val="none" w:sz="0" w:space="0" w:color="auto"/>
                                                <w:left w:val="none" w:sz="0" w:space="0" w:color="auto"/>
                                                <w:bottom w:val="none" w:sz="0" w:space="0" w:color="auto"/>
                                                <w:right w:val="none" w:sz="0" w:space="0" w:color="auto"/>
                                              </w:divBdr>
                                            </w:div>
                                            <w:div w:id="707147416">
                                              <w:marLeft w:val="0"/>
                                              <w:marRight w:val="0"/>
                                              <w:marTop w:val="0"/>
                                              <w:marBottom w:val="0"/>
                                              <w:divBdr>
                                                <w:top w:val="none" w:sz="0" w:space="0" w:color="auto"/>
                                                <w:left w:val="none" w:sz="0" w:space="0" w:color="auto"/>
                                                <w:bottom w:val="none" w:sz="0" w:space="0" w:color="auto"/>
                                                <w:right w:val="none" w:sz="0" w:space="0" w:color="auto"/>
                                              </w:divBdr>
                                            </w:div>
                                            <w:div w:id="1806921262">
                                              <w:marLeft w:val="0"/>
                                              <w:marRight w:val="0"/>
                                              <w:marTop w:val="0"/>
                                              <w:marBottom w:val="0"/>
                                              <w:divBdr>
                                                <w:top w:val="none" w:sz="0" w:space="0" w:color="auto"/>
                                                <w:left w:val="none" w:sz="0" w:space="0" w:color="auto"/>
                                                <w:bottom w:val="none" w:sz="0" w:space="0" w:color="auto"/>
                                                <w:right w:val="none" w:sz="0" w:space="0" w:color="auto"/>
                                              </w:divBdr>
                                            </w:div>
                                            <w:div w:id="2113938806">
                                              <w:marLeft w:val="0"/>
                                              <w:marRight w:val="0"/>
                                              <w:marTop w:val="0"/>
                                              <w:marBottom w:val="0"/>
                                              <w:divBdr>
                                                <w:top w:val="none" w:sz="0" w:space="0" w:color="auto"/>
                                                <w:left w:val="none" w:sz="0" w:space="0" w:color="auto"/>
                                                <w:bottom w:val="none" w:sz="0" w:space="0" w:color="auto"/>
                                                <w:right w:val="none" w:sz="0" w:space="0" w:color="auto"/>
                                              </w:divBdr>
                                            </w:div>
                                            <w:div w:id="931284834">
                                              <w:marLeft w:val="0"/>
                                              <w:marRight w:val="0"/>
                                              <w:marTop w:val="0"/>
                                              <w:marBottom w:val="0"/>
                                              <w:divBdr>
                                                <w:top w:val="none" w:sz="0" w:space="0" w:color="auto"/>
                                                <w:left w:val="none" w:sz="0" w:space="0" w:color="auto"/>
                                                <w:bottom w:val="none" w:sz="0" w:space="0" w:color="auto"/>
                                                <w:right w:val="none" w:sz="0" w:space="0" w:color="auto"/>
                                              </w:divBdr>
                                            </w:div>
                                            <w:div w:id="667295368">
                                              <w:marLeft w:val="0"/>
                                              <w:marRight w:val="0"/>
                                              <w:marTop w:val="0"/>
                                              <w:marBottom w:val="0"/>
                                              <w:divBdr>
                                                <w:top w:val="none" w:sz="0" w:space="0" w:color="auto"/>
                                                <w:left w:val="none" w:sz="0" w:space="0" w:color="auto"/>
                                                <w:bottom w:val="none" w:sz="0" w:space="0" w:color="auto"/>
                                                <w:right w:val="none" w:sz="0" w:space="0" w:color="auto"/>
                                              </w:divBdr>
                                            </w:div>
                                            <w:div w:id="1630016204">
                                              <w:marLeft w:val="0"/>
                                              <w:marRight w:val="0"/>
                                              <w:marTop w:val="0"/>
                                              <w:marBottom w:val="0"/>
                                              <w:divBdr>
                                                <w:top w:val="none" w:sz="0" w:space="0" w:color="auto"/>
                                                <w:left w:val="none" w:sz="0" w:space="0" w:color="auto"/>
                                                <w:bottom w:val="none" w:sz="0" w:space="0" w:color="auto"/>
                                                <w:right w:val="none" w:sz="0" w:space="0" w:color="auto"/>
                                              </w:divBdr>
                                            </w:div>
                                            <w:div w:id="706756593">
                                              <w:marLeft w:val="0"/>
                                              <w:marRight w:val="0"/>
                                              <w:marTop w:val="0"/>
                                              <w:marBottom w:val="0"/>
                                              <w:divBdr>
                                                <w:top w:val="none" w:sz="0" w:space="0" w:color="auto"/>
                                                <w:left w:val="none" w:sz="0" w:space="0" w:color="auto"/>
                                                <w:bottom w:val="none" w:sz="0" w:space="0" w:color="auto"/>
                                                <w:right w:val="none" w:sz="0" w:space="0" w:color="auto"/>
                                              </w:divBdr>
                                            </w:div>
                                            <w:div w:id="438917439">
                                              <w:marLeft w:val="0"/>
                                              <w:marRight w:val="0"/>
                                              <w:marTop w:val="0"/>
                                              <w:marBottom w:val="0"/>
                                              <w:divBdr>
                                                <w:top w:val="none" w:sz="0" w:space="0" w:color="auto"/>
                                                <w:left w:val="none" w:sz="0" w:space="0" w:color="auto"/>
                                                <w:bottom w:val="none" w:sz="0" w:space="0" w:color="auto"/>
                                                <w:right w:val="none" w:sz="0" w:space="0" w:color="auto"/>
                                              </w:divBdr>
                                            </w:div>
                                            <w:div w:id="1778789644">
                                              <w:marLeft w:val="0"/>
                                              <w:marRight w:val="0"/>
                                              <w:marTop w:val="0"/>
                                              <w:marBottom w:val="0"/>
                                              <w:divBdr>
                                                <w:top w:val="none" w:sz="0" w:space="0" w:color="auto"/>
                                                <w:left w:val="none" w:sz="0" w:space="0" w:color="auto"/>
                                                <w:bottom w:val="none" w:sz="0" w:space="0" w:color="auto"/>
                                                <w:right w:val="none" w:sz="0" w:space="0" w:color="auto"/>
                                              </w:divBdr>
                                            </w:div>
                                            <w:div w:id="1284192288">
                                              <w:marLeft w:val="0"/>
                                              <w:marRight w:val="0"/>
                                              <w:marTop w:val="0"/>
                                              <w:marBottom w:val="0"/>
                                              <w:divBdr>
                                                <w:top w:val="none" w:sz="0" w:space="0" w:color="auto"/>
                                                <w:left w:val="none" w:sz="0" w:space="0" w:color="auto"/>
                                                <w:bottom w:val="none" w:sz="0" w:space="0" w:color="auto"/>
                                                <w:right w:val="none" w:sz="0" w:space="0" w:color="auto"/>
                                              </w:divBdr>
                                            </w:div>
                                            <w:div w:id="836458141">
                                              <w:marLeft w:val="0"/>
                                              <w:marRight w:val="0"/>
                                              <w:marTop w:val="0"/>
                                              <w:marBottom w:val="0"/>
                                              <w:divBdr>
                                                <w:top w:val="none" w:sz="0" w:space="0" w:color="auto"/>
                                                <w:left w:val="none" w:sz="0" w:space="0" w:color="auto"/>
                                                <w:bottom w:val="none" w:sz="0" w:space="0" w:color="auto"/>
                                                <w:right w:val="none" w:sz="0" w:space="0" w:color="auto"/>
                                              </w:divBdr>
                                            </w:div>
                                            <w:div w:id="1466965963">
                                              <w:marLeft w:val="0"/>
                                              <w:marRight w:val="0"/>
                                              <w:marTop w:val="0"/>
                                              <w:marBottom w:val="0"/>
                                              <w:divBdr>
                                                <w:top w:val="none" w:sz="0" w:space="0" w:color="auto"/>
                                                <w:left w:val="none" w:sz="0" w:space="0" w:color="auto"/>
                                                <w:bottom w:val="none" w:sz="0" w:space="0" w:color="auto"/>
                                                <w:right w:val="none" w:sz="0" w:space="0" w:color="auto"/>
                                              </w:divBdr>
                                            </w:div>
                                            <w:div w:id="12247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176168">
                                  <w:marLeft w:val="0"/>
                                  <w:marRight w:val="0"/>
                                  <w:marTop w:val="0"/>
                                  <w:marBottom w:val="0"/>
                                  <w:divBdr>
                                    <w:top w:val="none" w:sz="0" w:space="0" w:color="auto"/>
                                    <w:left w:val="none" w:sz="0" w:space="0" w:color="auto"/>
                                    <w:bottom w:val="none" w:sz="0" w:space="0" w:color="auto"/>
                                    <w:right w:val="none" w:sz="0" w:space="0" w:color="auto"/>
                                  </w:divBdr>
                                  <w:divsChild>
                                    <w:div w:id="1204367201">
                                      <w:marLeft w:val="0"/>
                                      <w:marRight w:val="0"/>
                                      <w:marTop w:val="0"/>
                                      <w:marBottom w:val="0"/>
                                      <w:divBdr>
                                        <w:top w:val="none" w:sz="0" w:space="0" w:color="auto"/>
                                        <w:left w:val="none" w:sz="0" w:space="0" w:color="auto"/>
                                        <w:bottom w:val="none" w:sz="0" w:space="0" w:color="auto"/>
                                        <w:right w:val="none" w:sz="0" w:space="0" w:color="auto"/>
                                      </w:divBdr>
                                      <w:divsChild>
                                        <w:div w:id="2107458403">
                                          <w:marLeft w:val="-225"/>
                                          <w:marRight w:val="-225"/>
                                          <w:marTop w:val="0"/>
                                          <w:marBottom w:val="0"/>
                                          <w:divBdr>
                                            <w:top w:val="none" w:sz="0" w:space="0" w:color="auto"/>
                                            <w:left w:val="none" w:sz="0" w:space="0" w:color="auto"/>
                                            <w:bottom w:val="none" w:sz="0" w:space="0" w:color="auto"/>
                                            <w:right w:val="none" w:sz="0" w:space="0" w:color="auto"/>
                                          </w:divBdr>
                                          <w:divsChild>
                                            <w:div w:id="1527714133">
                                              <w:marLeft w:val="0"/>
                                              <w:marRight w:val="0"/>
                                              <w:marTop w:val="0"/>
                                              <w:marBottom w:val="0"/>
                                              <w:divBdr>
                                                <w:top w:val="none" w:sz="0" w:space="0" w:color="auto"/>
                                                <w:left w:val="none" w:sz="0" w:space="0" w:color="auto"/>
                                                <w:bottom w:val="none" w:sz="0" w:space="0" w:color="auto"/>
                                                <w:right w:val="none" w:sz="0" w:space="0" w:color="auto"/>
                                              </w:divBdr>
                                              <w:divsChild>
                                                <w:div w:id="89974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693161">
                                  <w:marLeft w:val="0"/>
                                  <w:marRight w:val="0"/>
                                  <w:marTop w:val="0"/>
                                  <w:marBottom w:val="0"/>
                                  <w:divBdr>
                                    <w:top w:val="none" w:sz="0" w:space="0" w:color="auto"/>
                                    <w:left w:val="none" w:sz="0" w:space="0" w:color="auto"/>
                                    <w:bottom w:val="none" w:sz="0" w:space="0" w:color="auto"/>
                                    <w:right w:val="none" w:sz="0" w:space="0" w:color="auto"/>
                                  </w:divBdr>
                                  <w:divsChild>
                                    <w:div w:id="1935089865">
                                      <w:marLeft w:val="0"/>
                                      <w:marRight w:val="0"/>
                                      <w:marTop w:val="0"/>
                                      <w:marBottom w:val="0"/>
                                      <w:divBdr>
                                        <w:top w:val="single" w:sz="6" w:space="0" w:color="D4D0C8"/>
                                        <w:left w:val="single" w:sz="6" w:space="0" w:color="D4D0C8"/>
                                        <w:bottom w:val="single" w:sz="6" w:space="0" w:color="D4D0C8"/>
                                        <w:right w:val="single" w:sz="6" w:space="0" w:color="D4D0C8"/>
                                      </w:divBdr>
                                      <w:divsChild>
                                        <w:div w:id="1213888023">
                                          <w:marLeft w:val="0"/>
                                          <w:marRight w:val="0"/>
                                          <w:marTop w:val="0"/>
                                          <w:marBottom w:val="0"/>
                                          <w:divBdr>
                                            <w:top w:val="none" w:sz="0" w:space="0" w:color="auto"/>
                                            <w:left w:val="none" w:sz="0" w:space="0" w:color="auto"/>
                                            <w:bottom w:val="none" w:sz="0" w:space="0" w:color="auto"/>
                                            <w:right w:val="none" w:sz="0" w:space="0" w:color="auto"/>
                                          </w:divBdr>
                                        </w:div>
                                        <w:div w:id="1798256637">
                                          <w:marLeft w:val="0"/>
                                          <w:marRight w:val="0"/>
                                          <w:marTop w:val="0"/>
                                          <w:marBottom w:val="0"/>
                                          <w:divBdr>
                                            <w:top w:val="none" w:sz="0" w:space="0" w:color="auto"/>
                                            <w:left w:val="none" w:sz="0" w:space="0" w:color="auto"/>
                                            <w:bottom w:val="none" w:sz="0" w:space="0" w:color="auto"/>
                                            <w:right w:val="none" w:sz="0" w:space="0" w:color="auto"/>
                                          </w:divBdr>
                                        </w:div>
                                        <w:div w:id="51587375">
                                          <w:marLeft w:val="0"/>
                                          <w:marRight w:val="0"/>
                                          <w:marTop w:val="0"/>
                                          <w:marBottom w:val="0"/>
                                          <w:divBdr>
                                            <w:top w:val="none" w:sz="0" w:space="0" w:color="auto"/>
                                            <w:left w:val="none" w:sz="0" w:space="0" w:color="auto"/>
                                            <w:bottom w:val="none" w:sz="0" w:space="0" w:color="auto"/>
                                            <w:right w:val="none" w:sz="0" w:space="0" w:color="auto"/>
                                          </w:divBdr>
                                        </w:div>
                                        <w:div w:id="2098863835">
                                          <w:marLeft w:val="0"/>
                                          <w:marRight w:val="0"/>
                                          <w:marTop w:val="0"/>
                                          <w:marBottom w:val="0"/>
                                          <w:divBdr>
                                            <w:top w:val="none" w:sz="0" w:space="0" w:color="auto"/>
                                            <w:left w:val="none" w:sz="0" w:space="0" w:color="auto"/>
                                            <w:bottom w:val="none" w:sz="0" w:space="0" w:color="auto"/>
                                            <w:right w:val="none" w:sz="0" w:space="0" w:color="auto"/>
                                          </w:divBdr>
                                        </w:div>
                                        <w:div w:id="983924180">
                                          <w:marLeft w:val="0"/>
                                          <w:marRight w:val="0"/>
                                          <w:marTop w:val="0"/>
                                          <w:marBottom w:val="0"/>
                                          <w:divBdr>
                                            <w:top w:val="none" w:sz="0" w:space="0" w:color="auto"/>
                                            <w:left w:val="none" w:sz="0" w:space="0" w:color="auto"/>
                                            <w:bottom w:val="none" w:sz="0" w:space="0" w:color="auto"/>
                                            <w:right w:val="none" w:sz="0" w:space="0" w:color="auto"/>
                                          </w:divBdr>
                                        </w:div>
                                        <w:div w:id="1268737432">
                                          <w:marLeft w:val="0"/>
                                          <w:marRight w:val="0"/>
                                          <w:marTop w:val="0"/>
                                          <w:marBottom w:val="0"/>
                                          <w:divBdr>
                                            <w:top w:val="none" w:sz="0" w:space="0" w:color="auto"/>
                                            <w:left w:val="none" w:sz="0" w:space="0" w:color="auto"/>
                                            <w:bottom w:val="none" w:sz="0" w:space="0" w:color="auto"/>
                                            <w:right w:val="none" w:sz="0" w:space="0" w:color="auto"/>
                                          </w:divBdr>
                                        </w:div>
                                        <w:div w:id="678854606">
                                          <w:marLeft w:val="0"/>
                                          <w:marRight w:val="0"/>
                                          <w:marTop w:val="0"/>
                                          <w:marBottom w:val="0"/>
                                          <w:divBdr>
                                            <w:top w:val="none" w:sz="0" w:space="0" w:color="auto"/>
                                            <w:left w:val="none" w:sz="0" w:space="0" w:color="auto"/>
                                            <w:bottom w:val="none" w:sz="0" w:space="0" w:color="auto"/>
                                            <w:right w:val="none" w:sz="0" w:space="0" w:color="auto"/>
                                          </w:divBdr>
                                        </w:div>
                                        <w:div w:id="741222445">
                                          <w:marLeft w:val="0"/>
                                          <w:marRight w:val="0"/>
                                          <w:marTop w:val="0"/>
                                          <w:marBottom w:val="0"/>
                                          <w:divBdr>
                                            <w:top w:val="none" w:sz="0" w:space="0" w:color="auto"/>
                                            <w:left w:val="none" w:sz="0" w:space="0" w:color="auto"/>
                                            <w:bottom w:val="none" w:sz="0" w:space="0" w:color="auto"/>
                                            <w:right w:val="none" w:sz="0" w:space="0" w:color="auto"/>
                                          </w:divBdr>
                                        </w:div>
                                        <w:div w:id="1292053528">
                                          <w:marLeft w:val="0"/>
                                          <w:marRight w:val="0"/>
                                          <w:marTop w:val="0"/>
                                          <w:marBottom w:val="0"/>
                                          <w:divBdr>
                                            <w:top w:val="none" w:sz="0" w:space="0" w:color="auto"/>
                                            <w:left w:val="none" w:sz="0" w:space="0" w:color="auto"/>
                                            <w:bottom w:val="none" w:sz="0" w:space="0" w:color="auto"/>
                                            <w:right w:val="none" w:sz="0" w:space="0" w:color="auto"/>
                                          </w:divBdr>
                                        </w:div>
                                        <w:div w:id="508495626">
                                          <w:marLeft w:val="0"/>
                                          <w:marRight w:val="0"/>
                                          <w:marTop w:val="0"/>
                                          <w:marBottom w:val="0"/>
                                          <w:divBdr>
                                            <w:top w:val="none" w:sz="0" w:space="0" w:color="auto"/>
                                            <w:left w:val="none" w:sz="0" w:space="0" w:color="auto"/>
                                            <w:bottom w:val="none" w:sz="0" w:space="0" w:color="auto"/>
                                            <w:right w:val="none" w:sz="0" w:space="0" w:color="auto"/>
                                          </w:divBdr>
                                        </w:div>
                                        <w:div w:id="26881049">
                                          <w:marLeft w:val="0"/>
                                          <w:marRight w:val="0"/>
                                          <w:marTop w:val="0"/>
                                          <w:marBottom w:val="0"/>
                                          <w:divBdr>
                                            <w:top w:val="none" w:sz="0" w:space="0" w:color="auto"/>
                                            <w:left w:val="none" w:sz="0" w:space="0" w:color="auto"/>
                                            <w:bottom w:val="none" w:sz="0" w:space="0" w:color="auto"/>
                                            <w:right w:val="none" w:sz="0" w:space="0" w:color="auto"/>
                                          </w:divBdr>
                                        </w:div>
                                        <w:div w:id="1646006581">
                                          <w:marLeft w:val="0"/>
                                          <w:marRight w:val="0"/>
                                          <w:marTop w:val="0"/>
                                          <w:marBottom w:val="0"/>
                                          <w:divBdr>
                                            <w:top w:val="none" w:sz="0" w:space="0" w:color="auto"/>
                                            <w:left w:val="none" w:sz="0" w:space="0" w:color="auto"/>
                                            <w:bottom w:val="none" w:sz="0" w:space="0" w:color="auto"/>
                                            <w:right w:val="none" w:sz="0" w:space="0" w:color="auto"/>
                                          </w:divBdr>
                                        </w:div>
                                        <w:div w:id="795559224">
                                          <w:marLeft w:val="0"/>
                                          <w:marRight w:val="0"/>
                                          <w:marTop w:val="0"/>
                                          <w:marBottom w:val="0"/>
                                          <w:divBdr>
                                            <w:top w:val="none" w:sz="0" w:space="0" w:color="auto"/>
                                            <w:left w:val="none" w:sz="0" w:space="0" w:color="auto"/>
                                            <w:bottom w:val="none" w:sz="0" w:space="0" w:color="auto"/>
                                            <w:right w:val="none" w:sz="0" w:space="0" w:color="auto"/>
                                          </w:divBdr>
                                        </w:div>
                                        <w:div w:id="10452811">
                                          <w:marLeft w:val="0"/>
                                          <w:marRight w:val="0"/>
                                          <w:marTop w:val="0"/>
                                          <w:marBottom w:val="0"/>
                                          <w:divBdr>
                                            <w:top w:val="none" w:sz="0" w:space="0" w:color="auto"/>
                                            <w:left w:val="none" w:sz="0" w:space="0" w:color="auto"/>
                                            <w:bottom w:val="none" w:sz="0" w:space="0" w:color="auto"/>
                                            <w:right w:val="none" w:sz="0" w:space="0" w:color="auto"/>
                                          </w:divBdr>
                                        </w:div>
                                        <w:div w:id="124154552">
                                          <w:marLeft w:val="0"/>
                                          <w:marRight w:val="0"/>
                                          <w:marTop w:val="0"/>
                                          <w:marBottom w:val="0"/>
                                          <w:divBdr>
                                            <w:top w:val="none" w:sz="0" w:space="0" w:color="auto"/>
                                            <w:left w:val="none" w:sz="0" w:space="0" w:color="auto"/>
                                            <w:bottom w:val="none" w:sz="0" w:space="0" w:color="auto"/>
                                            <w:right w:val="none" w:sz="0" w:space="0" w:color="auto"/>
                                          </w:divBdr>
                                        </w:div>
                                        <w:div w:id="392431874">
                                          <w:marLeft w:val="0"/>
                                          <w:marRight w:val="0"/>
                                          <w:marTop w:val="0"/>
                                          <w:marBottom w:val="0"/>
                                          <w:divBdr>
                                            <w:top w:val="none" w:sz="0" w:space="0" w:color="auto"/>
                                            <w:left w:val="none" w:sz="0" w:space="0" w:color="auto"/>
                                            <w:bottom w:val="none" w:sz="0" w:space="0" w:color="auto"/>
                                            <w:right w:val="none" w:sz="0" w:space="0" w:color="auto"/>
                                          </w:divBdr>
                                        </w:div>
                                        <w:div w:id="348221857">
                                          <w:marLeft w:val="0"/>
                                          <w:marRight w:val="0"/>
                                          <w:marTop w:val="0"/>
                                          <w:marBottom w:val="0"/>
                                          <w:divBdr>
                                            <w:top w:val="none" w:sz="0" w:space="0" w:color="auto"/>
                                            <w:left w:val="none" w:sz="0" w:space="0" w:color="auto"/>
                                            <w:bottom w:val="none" w:sz="0" w:space="0" w:color="auto"/>
                                            <w:right w:val="none" w:sz="0" w:space="0" w:color="auto"/>
                                          </w:divBdr>
                                        </w:div>
                                        <w:div w:id="1460563743">
                                          <w:marLeft w:val="0"/>
                                          <w:marRight w:val="0"/>
                                          <w:marTop w:val="0"/>
                                          <w:marBottom w:val="0"/>
                                          <w:divBdr>
                                            <w:top w:val="none" w:sz="0" w:space="0" w:color="auto"/>
                                            <w:left w:val="none" w:sz="0" w:space="0" w:color="auto"/>
                                            <w:bottom w:val="none" w:sz="0" w:space="0" w:color="auto"/>
                                            <w:right w:val="none" w:sz="0" w:space="0" w:color="auto"/>
                                          </w:divBdr>
                                        </w:div>
                                        <w:div w:id="806751115">
                                          <w:marLeft w:val="0"/>
                                          <w:marRight w:val="0"/>
                                          <w:marTop w:val="0"/>
                                          <w:marBottom w:val="0"/>
                                          <w:divBdr>
                                            <w:top w:val="none" w:sz="0" w:space="0" w:color="auto"/>
                                            <w:left w:val="none" w:sz="0" w:space="0" w:color="auto"/>
                                            <w:bottom w:val="none" w:sz="0" w:space="0" w:color="auto"/>
                                            <w:right w:val="none" w:sz="0" w:space="0" w:color="auto"/>
                                          </w:divBdr>
                                        </w:div>
                                        <w:div w:id="1658269891">
                                          <w:marLeft w:val="0"/>
                                          <w:marRight w:val="0"/>
                                          <w:marTop w:val="0"/>
                                          <w:marBottom w:val="0"/>
                                          <w:divBdr>
                                            <w:top w:val="none" w:sz="0" w:space="0" w:color="auto"/>
                                            <w:left w:val="none" w:sz="0" w:space="0" w:color="auto"/>
                                            <w:bottom w:val="none" w:sz="0" w:space="0" w:color="auto"/>
                                            <w:right w:val="none" w:sz="0" w:space="0" w:color="auto"/>
                                          </w:divBdr>
                                        </w:div>
                                        <w:div w:id="1141724941">
                                          <w:marLeft w:val="0"/>
                                          <w:marRight w:val="0"/>
                                          <w:marTop w:val="0"/>
                                          <w:marBottom w:val="0"/>
                                          <w:divBdr>
                                            <w:top w:val="none" w:sz="0" w:space="0" w:color="auto"/>
                                            <w:left w:val="none" w:sz="0" w:space="0" w:color="auto"/>
                                            <w:bottom w:val="none" w:sz="0" w:space="0" w:color="auto"/>
                                            <w:right w:val="none" w:sz="0" w:space="0" w:color="auto"/>
                                          </w:divBdr>
                                        </w:div>
                                        <w:div w:id="247857942">
                                          <w:marLeft w:val="0"/>
                                          <w:marRight w:val="0"/>
                                          <w:marTop w:val="0"/>
                                          <w:marBottom w:val="0"/>
                                          <w:divBdr>
                                            <w:top w:val="none" w:sz="0" w:space="0" w:color="auto"/>
                                            <w:left w:val="none" w:sz="0" w:space="0" w:color="auto"/>
                                            <w:bottom w:val="none" w:sz="0" w:space="0" w:color="auto"/>
                                            <w:right w:val="none" w:sz="0" w:space="0" w:color="auto"/>
                                          </w:divBdr>
                                          <w:divsChild>
                                            <w:div w:id="854422944">
                                              <w:marLeft w:val="0"/>
                                              <w:marRight w:val="0"/>
                                              <w:marTop w:val="0"/>
                                              <w:marBottom w:val="0"/>
                                              <w:divBdr>
                                                <w:top w:val="none" w:sz="0" w:space="0" w:color="auto"/>
                                                <w:left w:val="none" w:sz="0" w:space="0" w:color="auto"/>
                                                <w:bottom w:val="none" w:sz="0" w:space="0" w:color="auto"/>
                                                <w:right w:val="none" w:sz="0" w:space="0" w:color="auto"/>
                                              </w:divBdr>
                                            </w:div>
                                            <w:div w:id="935096125">
                                              <w:marLeft w:val="0"/>
                                              <w:marRight w:val="0"/>
                                              <w:marTop w:val="0"/>
                                              <w:marBottom w:val="0"/>
                                              <w:divBdr>
                                                <w:top w:val="none" w:sz="0" w:space="0" w:color="auto"/>
                                                <w:left w:val="none" w:sz="0" w:space="0" w:color="auto"/>
                                                <w:bottom w:val="none" w:sz="0" w:space="0" w:color="auto"/>
                                                <w:right w:val="none" w:sz="0" w:space="0" w:color="auto"/>
                                              </w:divBdr>
                                            </w:div>
                                            <w:div w:id="590238219">
                                              <w:marLeft w:val="0"/>
                                              <w:marRight w:val="0"/>
                                              <w:marTop w:val="0"/>
                                              <w:marBottom w:val="0"/>
                                              <w:divBdr>
                                                <w:top w:val="none" w:sz="0" w:space="0" w:color="auto"/>
                                                <w:left w:val="none" w:sz="0" w:space="0" w:color="auto"/>
                                                <w:bottom w:val="none" w:sz="0" w:space="0" w:color="auto"/>
                                                <w:right w:val="none" w:sz="0" w:space="0" w:color="auto"/>
                                              </w:divBdr>
                                            </w:div>
                                            <w:div w:id="370300359">
                                              <w:marLeft w:val="0"/>
                                              <w:marRight w:val="0"/>
                                              <w:marTop w:val="0"/>
                                              <w:marBottom w:val="0"/>
                                              <w:divBdr>
                                                <w:top w:val="none" w:sz="0" w:space="0" w:color="auto"/>
                                                <w:left w:val="none" w:sz="0" w:space="0" w:color="auto"/>
                                                <w:bottom w:val="none" w:sz="0" w:space="0" w:color="auto"/>
                                                <w:right w:val="none" w:sz="0" w:space="0" w:color="auto"/>
                                              </w:divBdr>
                                            </w:div>
                                            <w:div w:id="1649438280">
                                              <w:marLeft w:val="0"/>
                                              <w:marRight w:val="0"/>
                                              <w:marTop w:val="0"/>
                                              <w:marBottom w:val="0"/>
                                              <w:divBdr>
                                                <w:top w:val="none" w:sz="0" w:space="0" w:color="auto"/>
                                                <w:left w:val="none" w:sz="0" w:space="0" w:color="auto"/>
                                                <w:bottom w:val="none" w:sz="0" w:space="0" w:color="auto"/>
                                                <w:right w:val="none" w:sz="0" w:space="0" w:color="auto"/>
                                              </w:divBdr>
                                            </w:div>
                                            <w:div w:id="1847282961">
                                              <w:marLeft w:val="0"/>
                                              <w:marRight w:val="0"/>
                                              <w:marTop w:val="0"/>
                                              <w:marBottom w:val="0"/>
                                              <w:divBdr>
                                                <w:top w:val="none" w:sz="0" w:space="0" w:color="auto"/>
                                                <w:left w:val="none" w:sz="0" w:space="0" w:color="auto"/>
                                                <w:bottom w:val="none" w:sz="0" w:space="0" w:color="auto"/>
                                                <w:right w:val="none" w:sz="0" w:space="0" w:color="auto"/>
                                              </w:divBdr>
                                            </w:div>
                                            <w:div w:id="350306708">
                                              <w:marLeft w:val="0"/>
                                              <w:marRight w:val="0"/>
                                              <w:marTop w:val="0"/>
                                              <w:marBottom w:val="0"/>
                                              <w:divBdr>
                                                <w:top w:val="none" w:sz="0" w:space="0" w:color="auto"/>
                                                <w:left w:val="none" w:sz="0" w:space="0" w:color="auto"/>
                                                <w:bottom w:val="none" w:sz="0" w:space="0" w:color="auto"/>
                                                <w:right w:val="none" w:sz="0" w:space="0" w:color="auto"/>
                                              </w:divBdr>
                                            </w:div>
                                            <w:div w:id="1517768743">
                                              <w:marLeft w:val="0"/>
                                              <w:marRight w:val="0"/>
                                              <w:marTop w:val="0"/>
                                              <w:marBottom w:val="0"/>
                                              <w:divBdr>
                                                <w:top w:val="none" w:sz="0" w:space="0" w:color="auto"/>
                                                <w:left w:val="none" w:sz="0" w:space="0" w:color="auto"/>
                                                <w:bottom w:val="none" w:sz="0" w:space="0" w:color="auto"/>
                                                <w:right w:val="none" w:sz="0" w:space="0" w:color="auto"/>
                                              </w:divBdr>
                                            </w:div>
                                            <w:div w:id="80685434">
                                              <w:marLeft w:val="0"/>
                                              <w:marRight w:val="0"/>
                                              <w:marTop w:val="0"/>
                                              <w:marBottom w:val="0"/>
                                              <w:divBdr>
                                                <w:top w:val="none" w:sz="0" w:space="0" w:color="auto"/>
                                                <w:left w:val="none" w:sz="0" w:space="0" w:color="auto"/>
                                                <w:bottom w:val="none" w:sz="0" w:space="0" w:color="auto"/>
                                                <w:right w:val="none" w:sz="0" w:space="0" w:color="auto"/>
                                              </w:divBdr>
                                            </w:div>
                                            <w:div w:id="1006789419">
                                              <w:marLeft w:val="0"/>
                                              <w:marRight w:val="0"/>
                                              <w:marTop w:val="0"/>
                                              <w:marBottom w:val="0"/>
                                              <w:divBdr>
                                                <w:top w:val="none" w:sz="0" w:space="0" w:color="auto"/>
                                                <w:left w:val="none" w:sz="0" w:space="0" w:color="auto"/>
                                                <w:bottom w:val="none" w:sz="0" w:space="0" w:color="auto"/>
                                                <w:right w:val="none" w:sz="0" w:space="0" w:color="auto"/>
                                              </w:divBdr>
                                            </w:div>
                                            <w:div w:id="387149610">
                                              <w:marLeft w:val="0"/>
                                              <w:marRight w:val="0"/>
                                              <w:marTop w:val="0"/>
                                              <w:marBottom w:val="0"/>
                                              <w:divBdr>
                                                <w:top w:val="none" w:sz="0" w:space="0" w:color="auto"/>
                                                <w:left w:val="none" w:sz="0" w:space="0" w:color="auto"/>
                                                <w:bottom w:val="none" w:sz="0" w:space="0" w:color="auto"/>
                                                <w:right w:val="none" w:sz="0" w:space="0" w:color="auto"/>
                                              </w:divBdr>
                                            </w:div>
                                            <w:div w:id="1054701109">
                                              <w:marLeft w:val="0"/>
                                              <w:marRight w:val="0"/>
                                              <w:marTop w:val="0"/>
                                              <w:marBottom w:val="0"/>
                                              <w:divBdr>
                                                <w:top w:val="none" w:sz="0" w:space="0" w:color="auto"/>
                                                <w:left w:val="none" w:sz="0" w:space="0" w:color="auto"/>
                                                <w:bottom w:val="none" w:sz="0" w:space="0" w:color="auto"/>
                                                <w:right w:val="none" w:sz="0" w:space="0" w:color="auto"/>
                                              </w:divBdr>
                                            </w:div>
                                            <w:div w:id="2123919593">
                                              <w:marLeft w:val="0"/>
                                              <w:marRight w:val="0"/>
                                              <w:marTop w:val="0"/>
                                              <w:marBottom w:val="0"/>
                                              <w:divBdr>
                                                <w:top w:val="none" w:sz="0" w:space="0" w:color="auto"/>
                                                <w:left w:val="none" w:sz="0" w:space="0" w:color="auto"/>
                                                <w:bottom w:val="none" w:sz="0" w:space="0" w:color="auto"/>
                                                <w:right w:val="none" w:sz="0" w:space="0" w:color="auto"/>
                                              </w:divBdr>
                                            </w:div>
                                            <w:div w:id="1158231994">
                                              <w:marLeft w:val="0"/>
                                              <w:marRight w:val="0"/>
                                              <w:marTop w:val="0"/>
                                              <w:marBottom w:val="0"/>
                                              <w:divBdr>
                                                <w:top w:val="none" w:sz="0" w:space="0" w:color="auto"/>
                                                <w:left w:val="none" w:sz="0" w:space="0" w:color="auto"/>
                                                <w:bottom w:val="none" w:sz="0" w:space="0" w:color="auto"/>
                                                <w:right w:val="none" w:sz="0" w:space="0" w:color="auto"/>
                                              </w:divBdr>
                                            </w:div>
                                            <w:div w:id="1884292557">
                                              <w:marLeft w:val="0"/>
                                              <w:marRight w:val="0"/>
                                              <w:marTop w:val="0"/>
                                              <w:marBottom w:val="0"/>
                                              <w:divBdr>
                                                <w:top w:val="none" w:sz="0" w:space="0" w:color="auto"/>
                                                <w:left w:val="none" w:sz="0" w:space="0" w:color="auto"/>
                                                <w:bottom w:val="none" w:sz="0" w:space="0" w:color="auto"/>
                                                <w:right w:val="none" w:sz="0" w:space="0" w:color="auto"/>
                                              </w:divBdr>
                                            </w:div>
                                            <w:div w:id="27292354">
                                              <w:marLeft w:val="0"/>
                                              <w:marRight w:val="0"/>
                                              <w:marTop w:val="0"/>
                                              <w:marBottom w:val="0"/>
                                              <w:divBdr>
                                                <w:top w:val="none" w:sz="0" w:space="0" w:color="auto"/>
                                                <w:left w:val="none" w:sz="0" w:space="0" w:color="auto"/>
                                                <w:bottom w:val="none" w:sz="0" w:space="0" w:color="auto"/>
                                                <w:right w:val="none" w:sz="0" w:space="0" w:color="auto"/>
                                              </w:divBdr>
                                            </w:div>
                                            <w:div w:id="960261237">
                                              <w:marLeft w:val="0"/>
                                              <w:marRight w:val="0"/>
                                              <w:marTop w:val="0"/>
                                              <w:marBottom w:val="0"/>
                                              <w:divBdr>
                                                <w:top w:val="none" w:sz="0" w:space="0" w:color="auto"/>
                                                <w:left w:val="none" w:sz="0" w:space="0" w:color="auto"/>
                                                <w:bottom w:val="none" w:sz="0" w:space="0" w:color="auto"/>
                                                <w:right w:val="none" w:sz="0" w:space="0" w:color="auto"/>
                                              </w:divBdr>
                                            </w:div>
                                            <w:div w:id="2032610744">
                                              <w:marLeft w:val="0"/>
                                              <w:marRight w:val="0"/>
                                              <w:marTop w:val="0"/>
                                              <w:marBottom w:val="0"/>
                                              <w:divBdr>
                                                <w:top w:val="none" w:sz="0" w:space="0" w:color="auto"/>
                                                <w:left w:val="none" w:sz="0" w:space="0" w:color="auto"/>
                                                <w:bottom w:val="none" w:sz="0" w:space="0" w:color="auto"/>
                                                <w:right w:val="none" w:sz="0" w:space="0" w:color="auto"/>
                                              </w:divBdr>
                                            </w:div>
                                            <w:div w:id="60106475">
                                              <w:marLeft w:val="0"/>
                                              <w:marRight w:val="0"/>
                                              <w:marTop w:val="0"/>
                                              <w:marBottom w:val="0"/>
                                              <w:divBdr>
                                                <w:top w:val="none" w:sz="0" w:space="0" w:color="auto"/>
                                                <w:left w:val="none" w:sz="0" w:space="0" w:color="auto"/>
                                                <w:bottom w:val="none" w:sz="0" w:space="0" w:color="auto"/>
                                                <w:right w:val="none" w:sz="0" w:space="0" w:color="auto"/>
                                              </w:divBdr>
                                            </w:div>
                                            <w:div w:id="726683965">
                                              <w:marLeft w:val="0"/>
                                              <w:marRight w:val="0"/>
                                              <w:marTop w:val="0"/>
                                              <w:marBottom w:val="0"/>
                                              <w:divBdr>
                                                <w:top w:val="none" w:sz="0" w:space="0" w:color="auto"/>
                                                <w:left w:val="none" w:sz="0" w:space="0" w:color="auto"/>
                                                <w:bottom w:val="none" w:sz="0" w:space="0" w:color="auto"/>
                                                <w:right w:val="none" w:sz="0" w:space="0" w:color="auto"/>
                                              </w:divBdr>
                                            </w:div>
                                            <w:div w:id="11358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943217">
                                  <w:marLeft w:val="0"/>
                                  <w:marRight w:val="0"/>
                                  <w:marTop w:val="0"/>
                                  <w:marBottom w:val="0"/>
                                  <w:divBdr>
                                    <w:top w:val="none" w:sz="0" w:space="0" w:color="auto"/>
                                    <w:left w:val="none" w:sz="0" w:space="0" w:color="auto"/>
                                    <w:bottom w:val="none" w:sz="0" w:space="0" w:color="auto"/>
                                    <w:right w:val="none" w:sz="0" w:space="0" w:color="auto"/>
                                  </w:divBdr>
                                  <w:divsChild>
                                    <w:div w:id="1296106325">
                                      <w:marLeft w:val="0"/>
                                      <w:marRight w:val="0"/>
                                      <w:marTop w:val="0"/>
                                      <w:marBottom w:val="0"/>
                                      <w:divBdr>
                                        <w:top w:val="single" w:sz="6" w:space="0" w:color="D4D0C8"/>
                                        <w:left w:val="single" w:sz="6" w:space="0" w:color="D4D0C8"/>
                                        <w:bottom w:val="single" w:sz="6" w:space="0" w:color="D4D0C8"/>
                                        <w:right w:val="single" w:sz="6" w:space="0" w:color="D4D0C8"/>
                                      </w:divBdr>
                                      <w:divsChild>
                                        <w:div w:id="1749495287">
                                          <w:marLeft w:val="0"/>
                                          <w:marRight w:val="0"/>
                                          <w:marTop w:val="0"/>
                                          <w:marBottom w:val="0"/>
                                          <w:divBdr>
                                            <w:top w:val="none" w:sz="0" w:space="0" w:color="auto"/>
                                            <w:left w:val="none" w:sz="0" w:space="0" w:color="auto"/>
                                            <w:bottom w:val="none" w:sz="0" w:space="0" w:color="auto"/>
                                            <w:right w:val="none" w:sz="0" w:space="0" w:color="auto"/>
                                          </w:divBdr>
                                        </w:div>
                                        <w:div w:id="1956281038">
                                          <w:marLeft w:val="0"/>
                                          <w:marRight w:val="0"/>
                                          <w:marTop w:val="0"/>
                                          <w:marBottom w:val="0"/>
                                          <w:divBdr>
                                            <w:top w:val="none" w:sz="0" w:space="0" w:color="auto"/>
                                            <w:left w:val="none" w:sz="0" w:space="0" w:color="auto"/>
                                            <w:bottom w:val="none" w:sz="0" w:space="0" w:color="auto"/>
                                            <w:right w:val="none" w:sz="0" w:space="0" w:color="auto"/>
                                          </w:divBdr>
                                        </w:div>
                                        <w:div w:id="1293749204">
                                          <w:marLeft w:val="0"/>
                                          <w:marRight w:val="0"/>
                                          <w:marTop w:val="0"/>
                                          <w:marBottom w:val="0"/>
                                          <w:divBdr>
                                            <w:top w:val="none" w:sz="0" w:space="0" w:color="auto"/>
                                            <w:left w:val="none" w:sz="0" w:space="0" w:color="auto"/>
                                            <w:bottom w:val="none" w:sz="0" w:space="0" w:color="auto"/>
                                            <w:right w:val="none" w:sz="0" w:space="0" w:color="auto"/>
                                          </w:divBdr>
                                        </w:div>
                                        <w:div w:id="1109083030">
                                          <w:marLeft w:val="0"/>
                                          <w:marRight w:val="0"/>
                                          <w:marTop w:val="0"/>
                                          <w:marBottom w:val="0"/>
                                          <w:divBdr>
                                            <w:top w:val="none" w:sz="0" w:space="0" w:color="auto"/>
                                            <w:left w:val="none" w:sz="0" w:space="0" w:color="auto"/>
                                            <w:bottom w:val="none" w:sz="0" w:space="0" w:color="auto"/>
                                            <w:right w:val="none" w:sz="0" w:space="0" w:color="auto"/>
                                          </w:divBdr>
                                        </w:div>
                                        <w:div w:id="1103958616">
                                          <w:marLeft w:val="0"/>
                                          <w:marRight w:val="0"/>
                                          <w:marTop w:val="0"/>
                                          <w:marBottom w:val="0"/>
                                          <w:divBdr>
                                            <w:top w:val="none" w:sz="0" w:space="0" w:color="auto"/>
                                            <w:left w:val="none" w:sz="0" w:space="0" w:color="auto"/>
                                            <w:bottom w:val="none" w:sz="0" w:space="0" w:color="auto"/>
                                            <w:right w:val="none" w:sz="0" w:space="0" w:color="auto"/>
                                          </w:divBdr>
                                          <w:divsChild>
                                            <w:div w:id="1631012584">
                                              <w:marLeft w:val="0"/>
                                              <w:marRight w:val="0"/>
                                              <w:marTop w:val="0"/>
                                              <w:marBottom w:val="0"/>
                                              <w:divBdr>
                                                <w:top w:val="none" w:sz="0" w:space="0" w:color="auto"/>
                                                <w:left w:val="none" w:sz="0" w:space="0" w:color="auto"/>
                                                <w:bottom w:val="none" w:sz="0" w:space="0" w:color="auto"/>
                                                <w:right w:val="none" w:sz="0" w:space="0" w:color="auto"/>
                                              </w:divBdr>
                                            </w:div>
                                            <w:div w:id="1088497338">
                                              <w:marLeft w:val="0"/>
                                              <w:marRight w:val="0"/>
                                              <w:marTop w:val="0"/>
                                              <w:marBottom w:val="0"/>
                                              <w:divBdr>
                                                <w:top w:val="none" w:sz="0" w:space="0" w:color="auto"/>
                                                <w:left w:val="none" w:sz="0" w:space="0" w:color="auto"/>
                                                <w:bottom w:val="none" w:sz="0" w:space="0" w:color="auto"/>
                                                <w:right w:val="none" w:sz="0" w:space="0" w:color="auto"/>
                                              </w:divBdr>
                                            </w:div>
                                            <w:div w:id="1098601707">
                                              <w:marLeft w:val="0"/>
                                              <w:marRight w:val="0"/>
                                              <w:marTop w:val="0"/>
                                              <w:marBottom w:val="0"/>
                                              <w:divBdr>
                                                <w:top w:val="none" w:sz="0" w:space="0" w:color="auto"/>
                                                <w:left w:val="none" w:sz="0" w:space="0" w:color="auto"/>
                                                <w:bottom w:val="none" w:sz="0" w:space="0" w:color="auto"/>
                                                <w:right w:val="none" w:sz="0" w:space="0" w:color="auto"/>
                                              </w:divBdr>
                                            </w:div>
                                            <w:div w:id="14688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855991">
                                  <w:marLeft w:val="0"/>
                                  <w:marRight w:val="0"/>
                                  <w:marTop w:val="0"/>
                                  <w:marBottom w:val="0"/>
                                  <w:divBdr>
                                    <w:top w:val="none" w:sz="0" w:space="0" w:color="auto"/>
                                    <w:left w:val="none" w:sz="0" w:space="0" w:color="auto"/>
                                    <w:bottom w:val="none" w:sz="0" w:space="0" w:color="auto"/>
                                    <w:right w:val="none" w:sz="0" w:space="0" w:color="auto"/>
                                  </w:divBdr>
                                  <w:divsChild>
                                    <w:div w:id="2034917881">
                                      <w:marLeft w:val="0"/>
                                      <w:marRight w:val="0"/>
                                      <w:marTop w:val="0"/>
                                      <w:marBottom w:val="0"/>
                                      <w:divBdr>
                                        <w:top w:val="single" w:sz="6" w:space="0" w:color="D4D0C8"/>
                                        <w:left w:val="single" w:sz="6" w:space="0" w:color="D4D0C8"/>
                                        <w:bottom w:val="single" w:sz="6" w:space="0" w:color="D4D0C8"/>
                                        <w:right w:val="single" w:sz="6" w:space="0" w:color="D4D0C8"/>
                                      </w:divBdr>
                                      <w:divsChild>
                                        <w:div w:id="291710391">
                                          <w:marLeft w:val="0"/>
                                          <w:marRight w:val="0"/>
                                          <w:marTop w:val="0"/>
                                          <w:marBottom w:val="0"/>
                                          <w:divBdr>
                                            <w:top w:val="none" w:sz="0" w:space="0" w:color="auto"/>
                                            <w:left w:val="none" w:sz="0" w:space="0" w:color="auto"/>
                                            <w:bottom w:val="none" w:sz="0" w:space="0" w:color="auto"/>
                                            <w:right w:val="none" w:sz="0" w:space="0" w:color="auto"/>
                                          </w:divBdr>
                                        </w:div>
                                        <w:div w:id="1066992089">
                                          <w:marLeft w:val="0"/>
                                          <w:marRight w:val="0"/>
                                          <w:marTop w:val="0"/>
                                          <w:marBottom w:val="0"/>
                                          <w:divBdr>
                                            <w:top w:val="none" w:sz="0" w:space="0" w:color="auto"/>
                                            <w:left w:val="none" w:sz="0" w:space="0" w:color="auto"/>
                                            <w:bottom w:val="none" w:sz="0" w:space="0" w:color="auto"/>
                                            <w:right w:val="none" w:sz="0" w:space="0" w:color="auto"/>
                                          </w:divBdr>
                                          <w:divsChild>
                                            <w:div w:id="19875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6543301">
      <w:bodyDiv w:val="1"/>
      <w:marLeft w:val="0"/>
      <w:marRight w:val="0"/>
      <w:marTop w:val="0"/>
      <w:marBottom w:val="0"/>
      <w:divBdr>
        <w:top w:val="none" w:sz="0" w:space="0" w:color="auto"/>
        <w:left w:val="none" w:sz="0" w:space="0" w:color="auto"/>
        <w:bottom w:val="none" w:sz="0" w:space="0" w:color="auto"/>
        <w:right w:val="none" w:sz="0" w:space="0" w:color="auto"/>
      </w:divBdr>
      <w:divsChild>
        <w:div w:id="678891099">
          <w:marLeft w:val="0"/>
          <w:marRight w:val="0"/>
          <w:marTop w:val="0"/>
          <w:marBottom w:val="0"/>
          <w:divBdr>
            <w:top w:val="dotted" w:sz="8" w:space="1" w:color="auto"/>
            <w:left w:val="dotted" w:sz="8" w:space="4" w:color="auto"/>
            <w:bottom w:val="dotted" w:sz="8" w:space="1" w:color="auto"/>
            <w:right w:val="dotted" w:sz="8" w:space="4" w:color="auto"/>
          </w:divBdr>
          <w:divsChild>
            <w:div w:id="8800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5578">
      <w:bodyDiv w:val="1"/>
      <w:marLeft w:val="0"/>
      <w:marRight w:val="0"/>
      <w:marTop w:val="0"/>
      <w:marBottom w:val="0"/>
      <w:divBdr>
        <w:top w:val="none" w:sz="0" w:space="0" w:color="auto"/>
        <w:left w:val="none" w:sz="0" w:space="0" w:color="auto"/>
        <w:bottom w:val="none" w:sz="0" w:space="0" w:color="auto"/>
        <w:right w:val="none" w:sz="0" w:space="0" w:color="auto"/>
      </w:divBdr>
    </w:div>
    <w:div w:id="1455977305">
      <w:bodyDiv w:val="1"/>
      <w:marLeft w:val="0"/>
      <w:marRight w:val="0"/>
      <w:marTop w:val="0"/>
      <w:marBottom w:val="0"/>
      <w:divBdr>
        <w:top w:val="none" w:sz="0" w:space="0" w:color="auto"/>
        <w:left w:val="none" w:sz="0" w:space="0" w:color="auto"/>
        <w:bottom w:val="none" w:sz="0" w:space="0" w:color="auto"/>
        <w:right w:val="none" w:sz="0" w:space="0" w:color="auto"/>
      </w:divBdr>
    </w:div>
    <w:div w:id="1531534018">
      <w:bodyDiv w:val="1"/>
      <w:marLeft w:val="0"/>
      <w:marRight w:val="0"/>
      <w:marTop w:val="0"/>
      <w:marBottom w:val="0"/>
      <w:divBdr>
        <w:top w:val="none" w:sz="0" w:space="0" w:color="auto"/>
        <w:left w:val="none" w:sz="0" w:space="0" w:color="auto"/>
        <w:bottom w:val="none" w:sz="0" w:space="0" w:color="auto"/>
        <w:right w:val="none" w:sz="0" w:space="0" w:color="auto"/>
      </w:divBdr>
    </w:div>
    <w:div w:id="210830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3.bp.blogspot.com/-t47anhssz58/VDahGgnVwnI/AAAAAAAACAg/5FMVdLJLmdA/s1600/Duplicate+Methods+in+Java+Class.png" TargetMode="External"/><Relationship Id="rId13" Type="http://schemas.openxmlformats.org/officeDocument/2006/relationships/hyperlink" Target="http://2.bp.blogspot.com/-XFeTyJzJkDs/VDajQMf3U1I/AAAAAAAACA0/JvPw6S2ewGM/s1600/Cannot+reduce+visibility+of+inherited+method+while+overriding+in+Java.png" TargetMode="External"/><Relationship Id="rId18" Type="http://schemas.openxmlformats.org/officeDocument/2006/relationships/hyperlink" Target="http://java67.blogspot.sg/2012/08/can-we-override-static-method-in-java.html" TargetMode="External"/><Relationship Id="rId26" Type="http://schemas.openxmlformats.org/officeDocument/2006/relationships/hyperlink" Target="http://codepumpkin.com/java-method-overloading-interview-questions" TargetMode="External"/><Relationship Id="rId39" Type="http://schemas.openxmlformats.org/officeDocument/2006/relationships/hyperlink" Target="http://javarevisited.blogspot.sg/2011/11/static-keyword-method-variable-java.html" TargetMode="Externa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hyperlink" Target="http://codepumpkin.com/interview-questions-wrapper-classes" TargetMode="External"/><Relationship Id="rId42" Type="http://schemas.openxmlformats.org/officeDocument/2006/relationships/hyperlink" Target="http://javarevisited.blogspot.sg/2011/11/static-keyword-method-variable-java.html" TargetMode="External"/><Relationship Id="rId7" Type="http://schemas.openxmlformats.org/officeDocument/2006/relationships/hyperlink" Target="http://java67.blogspot.sg/2012/08/what-is-method-overriding-in-java-example-tutorial.html" TargetMode="External"/><Relationship Id="rId12" Type="http://schemas.openxmlformats.org/officeDocument/2006/relationships/image" Target="media/image2.png"/><Relationship Id="rId17" Type="http://schemas.openxmlformats.org/officeDocument/2006/relationships/hyperlink" Target="http://java67.blogspot.sg/2012/08/can-we-override-private-method-in-java.html" TargetMode="External"/><Relationship Id="rId25" Type="http://schemas.openxmlformats.org/officeDocument/2006/relationships/image" Target="media/image7.jpeg"/><Relationship Id="rId33" Type="http://schemas.openxmlformats.org/officeDocument/2006/relationships/hyperlink" Target="http://codepumpkin.com/access-modifiers-in-java" TargetMode="External"/><Relationship Id="rId38" Type="http://schemas.openxmlformats.org/officeDocument/2006/relationships/hyperlink" Target="http://javarevisited.blogspot.sg/2012/03/what-is-static-and-dynamic-binding-in.html"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1.bp.blogspot.com/-XgyBk3dQLhg/VDakx18bwiI/AAAAAAAACBE/RIw9w9P31hw/s1600/Cannot+override+the+final+method+from+a+Class+in+Java.png" TargetMode="External"/><Relationship Id="rId29" Type="http://schemas.openxmlformats.org/officeDocument/2006/relationships/hyperlink" Target="http://codepumpkin.com/method-overriding-interview-questions/" TargetMode="External"/><Relationship Id="rId41" Type="http://schemas.openxmlformats.org/officeDocument/2006/relationships/hyperlink" Target="http://java67.blogspot.sg/2012/08/can-we-override-static-method-in-java.html" TargetMode="External"/><Relationship Id="rId1" Type="http://schemas.openxmlformats.org/officeDocument/2006/relationships/numbering" Target="numbering.xml"/><Relationship Id="rId6" Type="http://schemas.openxmlformats.org/officeDocument/2006/relationships/hyperlink" Target="http://java67.blogspot.sg/2012/08/what-is-method-overloading-in-java-example.html" TargetMode="External"/><Relationship Id="rId11" Type="http://schemas.openxmlformats.org/officeDocument/2006/relationships/hyperlink" Target="http://2.bp.blogspot.com/-T6aIcnQ2Azg/VDah4fe5XlI/AAAAAAAACAo/VGheJkOc0r4/s1600/Overriding+Method+cannot+throw+higher+checked+Exception+in+Java.png" TargetMode="External"/><Relationship Id="rId24" Type="http://schemas.openxmlformats.org/officeDocument/2006/relationships/hyperlink" Target="http://www.java67.com/2012/09/what-is-rules-of-overloading-and-overriding-in-java.html" TargetMode="External"/><Relationship Id="rId32" Type="http://schemas.openxmlformats.org/officeDocument/2006/relationships/hyperlink" Target="http://codepumpkin.com/method-overriding-interview-questions/" TargetMode="External"/><Relationship Id="rId37" Type="http://schemas.openxmlformats.org/officeDocument/2006/relationships/hyperlink" Target="http://java67.blogspot.sg/2012/08/what-is-method-overriding-in-java-example-tutorial.html" TargetMode="External"/><Relationship Id="rId40" Type="http://schemas.openxmlformats.org/officeDocument/2006/relationships/hyperlink" Target="http://javarevisited.blogspot.sg/2011/02/how-to-setup-remote-debugging-in.html" TargetMode="External"/><Relationship Id="rId5" Type="http://schemas.openxmlformats.org/officeDocument/2006/relationships/hyperlink" Target="http://javarevisited.blogspot.sg/2012/03/what-is-static-and-dynamic-binding-in.html" TargetMode="External"/><Relationship Id="rId15" Type="http://schemas.openxmlformats.org/officeDocument/2006/relationships/hyperlink" Target="http://3.bp.blogspot.com/-iBrh0VYzgC0/VDakAoMn-QI/AAAAAAAACA8/Yn-uSMFybLc/s1600/You+can+increase+visibility+of+overridden+method+in+Java.png" TargetMode="External"/><Relationship Id="rId23" Type="http://schemas.openxmlformats.org/officeDocument/2006/relationships/image" Target="media/image6.png"/><Relationship Id="rId28" Type="http://schemas.openxmlformats.org/officeDocument/2006/relationships/hyperlink" Target="http://codepumpkin.com/method-overriding-interview-questions/" TargetMode="External"/><Relationship Id="rId36" Type="http://schemas.openxmlformats.org/officeDocument/2006/relationships/hyperlink" Target="http://codepumpkin.com/wp-login.php?action=register" TargetMode="External"/><Relationship Id="rId10" Type="http://schemas.openxmlformats.org/officeDocument/2006/relationships/hyperlink" Target="http://javarevisited.blogspot.sg/2011/12/checked-vs-unchecked-exception-in-java.html" TargetMode="External"/><Relationship Id="rId19" Type="http://schemas.openxmlformats.org/officeDocument/2006/relationships/hyperlink" Target="http://javarevisited.blogspot.sg/2011/12/final-variable-method-class-java.html" TargetMode="External"/><Relationship Id="rId31" Type="http://schemas.openxmlformats.org/officeDocument/2006/relationships/hyperlink" Target="http://codepumpkin.com/method-overriding-interview-question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4.bp.blogspot.com/-lzbzFVMIxHk/VDafe9HmJQI/AAAAAAAACAU/81dKojfi_X0/s1600/Method+Overriding+Cannot+be+done+by+just+changing+return+type.png" TargetMode="External"/><Relationship Id="rId27" Type="http://schemas.openxmlformats.org/officeDocument/2006/relationships/hyperlink" Target="http://codepumpkin.com/method-overriding-interview-questions/" TargetMode="External"/><Relationship Id="rId30" Type="http://schemas.openxmlformats.org/officeDocument/2006/relationships/hyperlink" Target="http://codepumpkin.com/method-overriding-interview-questions/" TargetMode="External"/><Relationship Id="rId35" Type="http://schemas.openxmlformats.org/officeDocument/2006/relationships/image" Target="media/image8.jpe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23</Pages>
  <Words>4102</Words>
  <Characters>23384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24</cp:revision>
  <dcterms:created xsi:type="dcterms:W3CDTF">2017-09-29T02:17:00Z</dcterms:created>
  <dcterms:modified xsi:type="dcterms:W3CDTF">2018-02-10T06:54:00Z</dcterms:modified>
</cp:coreProperties>
</file>
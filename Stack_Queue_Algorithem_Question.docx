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18" w:rsidRDefault="004C7818" w:rsidP="007F27ED">
      <w:pPr>
        <w:spacing w:before="136" w:after="136" w:line="367" w:lineRule="atLeast"/>
        <w:outlineLvl w:val="0"/>
        <w:rPr>
          <w:rFonts w:ascii="Helvetica" w:eastAsia="Times New Roman" w:hAnsi="Helvetica" w:cs="Times New Roman"/>
          <w:color w:val="000000"/>
          <w:kern w:val="36"/>
          <w:sz w:val="35"/>
          <w:szCs w:val="35"/>
        </w:rPr>
      </w:pPr>
      <w:r>
        <w:rPr>
          <w:rFonts w:ascii="Helvetica" w:eastAsia="Times New Roman" w:hAnsi="Helvetica" w:cs="Times New Roman"/>
          <w:color w:val="000000"/>
          <w:kern w:val="36"/>
          <w:sz w:val="35"/>
          <w:szCs w:val="35"/>
        </w:rPr>
        <w:t>Links:</w:t>
      </w:r>
    </w:p>
    <w:p w:rsidR="004C7818" w:rsidRDefault="00970CE5" w:rsidP="007F27ED">
      <w:pPr>
        <w:spacing w:before="136" w:after="136" w:line="367" w:lineRule="atLeast"/>
        <w:outlineLvl w:val="0"/>
        <w:rPr>
          <w:rFonts w:ascii="Helvetica" w:eastAsia="Times New Roman" w:hAnsi="Helvetica" w:cs="Times New Roman"/>
          <w:color w:val="000000"/>
          <w:kern w:val="36"/>
          <w:sz w:val="35"/>
          <w:szCs w:val="35"/>
        </w:rPr>
      </w:pPr>
      <w:hyperlink r:id="rId5" w:history="1">
        <w:r w:rsidR="004C7818" w:rsidRPr="00C006D1">
          <w:rPr>
            <w:rStyle w:val="Hyperlink"/>
            <w:rFonts w:ascii="Helvetica" w:eastAsia="Times New Roman" w:hAnsi="Helvetica" w:cs="Times New Roman"/>
            <w:kern w:val="36"/>
            <w:sz w:val="35"/>
            <w:szCs w:val="35"/>
          </w:rPr>
          <w:t>http://algorithms.tutorialhorizon.com/implement-queue-using-stacks/</w:t>
        </w:r>
      </w:hyperlink>
      <w:r w:rsidR="004C7818">
        <w:rPr>
          <w:rFonts w:ascii="Helvetica" w:eastAsia="Times New Roman" w:hAnsi="Helvetica" w:cs="Times New Roman"/>
          <w:color w:val="000000"/>
          <w:kern w:val="36"/>
          <w:sz w:val="35"/>
          <w:szCs w:val="35"/>
        </w:rPr>
        <w:t xml:space="preserve"> </w:t>
      </w:r>
    </w:p>
    <w:p w:rsidR="004C7818" w:rsidRDefault="004C7818" w:rsidP="007F27ED">
      <w:pPr>
        <w:spacing w:before="136" w:after="136" w:line="367" w:lineRule="atLeast"/>
        <w:outlineLvl w:val="0"/>
        <w:rPr>
          <w:rFonts w:ascii="Helvetica" w:eastAsia="Times New Roman" w:hAnsi="Helvetica" w:cs="Times New Roman"/>
          <w:color w:val="000000"/>
          <w:kern w:val="36"/>
          <w:sz w:val="35"/>
          <w:szCs w:val="35"/>
        </w:rPr>
      </w:pPr>
    </w:p>
    <w:p w:rsidR="004C7818" w:rsidRDefault="00970CE5" w:rsidP="007F27ED">
      <w:pPr>
        <w:spacing w:before="136" w:after="136" w:line="367" w:lineRule="atLeast"/>
        <w:outlineLvl w:val="0"/>
        <w:rPr>
          <w:rFonts w:ascii="Helvetica" w:eastAsia="Times New Roman" w:hAnsi="Helvetica" w:cs="Times New Roman"/>
          <w:color w:val="000000"/>
          <w:kern w:val="36"/>
          <w:sz w:val="35"/>
          <w:szCs w:val="35"/>
        </w:rPr>
      </w:pPr>
      <w:hyperlink r:id="rId6" w:history="1">
        <w:r w:rsidR="004C7818" w:rsidRPr="00C006D1">
          <w:rPr>
            <w:rStyle w:val="Hyperlink"/>
            <w:rFonts w:ascii="Helvetica" w:eastAsia="Times New Roman" w:hAnsi="Helvetica" w:cs="Times New Roman"/>
            <w:kern w:val="36"/>
            <w:sz w:val="35"/>
            <w:szCs w:val="35"/>
          </w:rPr>
          <w:t>http://www.careerride.com/Interview-Questions-Data-Structures-Stack-queue.aspx</w:t>
        </w:r>
      </w:hyperlink>
      <w:r w:rsidR="004C7818">
        <w:rPr>
          <w:rFonts w:ascii="Helvetica" w:eastAsia="Times New Roman" w:hAnsi="Helvetica" w:cs="Times New Roman"/>
          <w:color w:val="000000"/>
          <w:kern w:val="36"/>
          <w:sz w:val="35"/>
          <w:szCs w:val="35"/>
        </w:rPr>
        <w:t xml:space="preserve"> </w:t>
      </w:r>
    </w:p>
    <w:p w:rsidR="007F27ED" w:rsidRPr="007F27ED" w:rsidRDefault="007F27ED" w:rsidP="007F27ED">
      <w:pPr>
        <w:spacing w:before="136" w:after="136" w:line="367" w:lineRule="atLeast"/>
        <w:outlineLvl w:val="0"/>
        <w:rPr>
          <w:rFonts w:ascii="Helvetica" w:eastAsia="Times New Roman" w:hAnsi="Helvetica" w:cs="Times New Roman"/>
          <w:color w:val="000000"/>
          <w:kern w:val="36"/>
          <w:sz w:val="35"/>
          <w:szCs w:val="35"/>
        </w:rPr>
      </w:pPr>
      <w:r w:rsidRPr="007F27ED">
        <w:rPr>
          <w:rFonts w:ascii="Helvetica" w:eastAsia="Times New Roman" w:hAnsi="Helvetica" w:cs="Times New Roman"/>
          <w:color w:val="000000"/>
          <w:kern w:val="36"/>
          <w:sz w:val="35"/>
          <w:szCs w:val="35"/>
        </w:rPr>
        <w:t>Data structures stack and queue interview questions - stack and queue interview</w:t>
      </w:r>
    </w:p>
    <w:p w:rsidR="007F27ED" w:rsidRDefault="007F27ED" w:rsidP="007F27ED">
      <w:r>
        <w:rPr>
          <w:rFonts w:ascii="Helvetica" w:hAnsi="Helvetica"/>
          <w:color w:val="000000"/>
          <w:shd w:val="clear" w:color="auto" w:fill="FFFFFF"/>
        </w:rPr>
        <w:t>Stack is a data structure that follows Last in First out strategy.</w:t>
      </w:r>
      <w:r>
        <w:rPr>
          <w:rFonts w:ascii="Helvetica" w:hAnsi="Helvetica"/>
          <w:color w:val="000000"/>
        </w:rPr>
        <w:br/>
      </w:r>
      <w:r>
        <w:rPr>
          <w:rFonts w:ascii="Helvetica" w:hAnsi="Helvetica"/>
          <w:b/>
          <w:bCs/>
          <w:color w:val="000000"/>
          <w:shd w:val="clear" w:color="auto" w:fill="FFFFFF"/>
        </w:rPr>
        <w:t>Stack Operations:-</w:t>
      </w:r>
      <w:r>
        <w:rPr>
          <w:rFonts w:ascii="Helvetica" w:hAnsi="Helvetica"/>
          <w:color w:val="000000"/>
        </w:rPr>
        <w:br/>
      </w:r>
      <w:r>
        <w:rPr>
          <w:rFonts w:ascii="Helvetica" w:hAnsi="Helvetica"/>
          <w:color w:val="000000"/>
          <w:shd w:val="clear" w:color="auto" w:fill="FFFFFF"/>
        </w:rPr>
        <w:t>Push – Pushes (inserts) the element in the stack. The location is specified by the pointer.</w:t>
      </w:r>
      <w:r>
        <w:rPr>
          <w:rFonts w:ascii="Helvetica" w:hAnsi="Helvetica"/>
          <w:color w:val="000000"/>
        </w:rPr>
        <w:br/>
      </w:r>
      <w:r>
        <w:rPr>
          <w:rFonts w:ascii="Helvetica" w:hAnsi="Helvetica"/>
          <w:color w:val="000000"/>
          <w:shd w:val="clear" w:color="auto" w:fill="FFFFFF"/>
        </w:rPr>
        <w:t>Pop – Pulls (removes) the element out of the stack. The location is specified by the pointer</w:t>
      </w:r>
      <w:r>
        <w:rPr>
          <w:rFonts w:ascii="Helvetica" w:hAnsi="Helvetica"/>
          <w:color w:val="000000"/>
        </w:rPr>
        <w:br/>
      </w:r>
      <w:r>
        <w:rPr>
          <w:rFonts w:ascii="Helvetica" w:hAnsi="Helvetica"/>
          <w:color w:val="000000"/>
          <w:shd w:val="clear" w:color="auto" w:fill="FFFFFF"/>
        </w:rPr>
        <w:t>Swap: - the two top most elements of the stack can be swapped</w:t>
      </w:r>
      <w:r>
        <w:rPr>
          <w:rFonts w:ascii="Helvetica" w:hAnsi="Helvetica"/>
          <w:color w:val="000000"/>
        </w:rPr>
        <w:br/>
      </w:r>
      <w:r>
        <w:rPr>
          <w:rFonts w:ascii="Helvetica" w:hAnsi="Helvetica"/>
          <w:color w:val="000000"/>
          <w:shd w:val="clear" w:color="auto" w:fill="FFFFFF"/>
        </w:rPr>
        <w:t>Peek: - Returns the top element on the stack but does not remove it from the stack</w:t>
      </w:r>
      <w:r>
        <w:rPr>
          <w:rFonts w:ascii="Helvetica" w:hAnsi="Helvetica"/>
          <w:color w:val="000000"/>
        </w:rPr>
        <w:br/>
      </w:r>
      <w:r>
        <w:rPr>
          <w:rFonts w:ascii="Helvetica" w:hAnsi="Helvetica"/>
          <w:color w:val="000000"/>
          <w:shd w:val="clear" w:color="auto" w:fill="FFFFFF"/>
        </w:rPr>
        <w:t>Rotate</w:t>
      </w:r>
      <w:proofErr w:type="gramStart"/>
      <w:r>
        <w:rPr>
          <w:rFonts w:ascii="Helvetica" w:hAnsi="Helvetica"/>
          <w:color w:val="000000"/>
          <w:shd w:val="clear" w:color="auto" w:fill="FFFFFF"/>
        </w:rPr>
        <w:t>:-</w:t>
      </w:r>
      <w:proofErr w:type="gramEnd"/>
      <w:r>
        <w:rPr>
          <w:rFonts w:ascii="Helvetica" w:hAnsi="Helvetica"/>
          <w:color w:val="000000"/>
          <w:shd w:val="clear" w:color="auto" w:fill="FFFFFF"/>
        </w:rPr>
        <w:t xml:space="preserve"> the topmost (n) items can be moved on the stack in a rotating fashion</w:t>
      </w:r>
      <w:r>
        <w:rPr>
          <w:rFonts w:ascii="Helvetica" w:hAnsi="Helvetica"/>
          <w:color w:val="000000"/>
        </w:rPr>
        <w:br/>
      </w:r>
      <w:r>
        <w:rPr>
          <w:rFonts w:ascii="Helvetica" w:hAnsi="Helvetica"/>
          <w:color w:val="000000"/>
          <w:shd w:val="clear" w:color="auto" w:fill="FFFFFF"/>
        </w:rPr>
        <w:t>A stack has a fixed location in the memory. When a data element is pushed in the stack, the pointer points to the current element</w:t>
      </w:r>
    </w:p>
    <w:p w:rsidR="007F27ED" w:rsidRDefault="007F27ED" w:rsidP="007F27ED">
      <w:pPr>
        <w:pStyle w:val="Heading2"/>
        <w:shd w:val="clear" w:color="auto" w:fill="FFFFFF"/>
        <w:spacing w:before="272" w:after="272" w:line="353" w:lineRule="atLeast"/>
        <w:rPr>
          <w:rFonts w:ascii="Helvetica" w:hAnsi="Helvetica"/>
          <w:b w:val="0"/>
          <w:bCs w:val="0"/>
          <w:color w:val="000000"/>
          <w:sz w:val="30"/>
          <w:szCs w:val="30"/>
        </w:rPr>
      </w:pPr>
      <w:r>
        <w:rPr>
          <w:rFonts w:ascii="Helvetica" w:hAnsi="Helvetica"/>
          <w:b w:val="0"/>
          <w:bCs w:val="0"/>
          <w:color w:val="000000"/>
          <w:sz w:val="30"/>
          <w:szCs w:val="30"/>
        </w:rPr>
        <w:t>Describe queue operation.</w:t>
      </w:r>
    </w:p>
    <w:p w:rsidR="00734C92" w:rsidRDefault="007F27ED" w:rsidP="007F27ED">
      <w:pPr>
        <w:shd w:val="clear" w:color="auto" w:fill="FDFDFD"/>
        <w:spacing w:before="340" w:after="204" w:line="288" w:lineRule="atLeast"/>
        <w:outlineLvl w:val="0"/>
        <w:rPr>
          <w:rFonts w:ascii="Helvetica" w:hAnsi="Helvetica"/>
          <w:color w:val="000000"/>
          <w:shd w:val="clear" w:color="auto" w:fill="FFFFFF"/>
        </w:rPr>
      </w:pPr>
      <w:r>
        <w:rPr>
          <w:rFonts w:ascii="Helvetica" w:hAnsi="Helvetica"/>
          <w:color w:val="000000"/>
          <w:shd w:val="clear" w:color="auto" w:fill="FFFFFF"/>
        </w:rPr>
        <w:t>Queue is a data structure that follows First in First out strategy.</w:t>
      </w:r>
      <w:r>
        <w:rPr>
          <w:rFonts w:ascii="Helvetica" w:hAnsi="Helvetica"/>
          <w:color w:val="000000"/>
        </w:rPr>
        <w:br/>
      </w:r>
      <w:r>
        <w:rPr>
          <w:rFonts w:ascii="Helvetica" w:hAnsi="Helvetica"/>
          <w:b/>
          <w:bCs/>
          <w:color w:val="000000"/>
          <w:shd w:val="clear" w:color="auto" w:fill="FFFFFF"/>
        </w:rPr>
        <w:t>Queue Operations</w:t>
      </w:r>
      <w:proofErr w:type="gramStart"/>
      <w:r>
        <w:rPr>
          <w:rFonts w:ascii="Helvetica" w:hAnsi="Helvetica"/>
          <w:b/>
          <w:bCs/>
          <w:color w:val="000000"/>
          <w:shd w:val="clear" w:color="auto" w:fill="FFFFFF"/>
        </w:rPr>
        <w:t>:</w:t>
      </w:r>
      <w:proofErr w:type="gramEnd"/>
      <w:r>
        <w:rPr>
          <w:rFonts w:ascii="Helvetica" w:hAnsi="Helvetica"/>
          <w:color w:val="000000"/>
        </w:rPr>
        <w:br/>
      </w:r>
      <w:r>
        <w:rPr>
          <w:rFonts w:ascii="Helvetica" w:hAnsi="Helvetica"/>
          <w:color w:val="000000"/>
          <w:shd w:val="clear" w:color="auto" w:fill="FFFFFF"/>
        </w:rPr>
        <w:t>Push – Inserts the element in the queue at the end.</w:t>
      </w:r>
      <w:r>
        <w:rPr>
          <w:rFonts w:ascii="Helvetica" w:hAnsi="Helvetica"/>
          <w:color w:val="000000"/>
        </w:rPr>
        <w:br/>
      </w:r>
      <w:r>
        <w:rPr>
          <w:rFonts w:ascii="Helvetica" w:hAnsi="Helvetica"/>
          <w:color w:val="000000"/>
          <w:shd w:val="clear" w:color="auto" w:fill="FFFFFF"/>
        </w:rPr>
        <w:t>Pop – removes the element out of the queue from the front</w:t>
      </w:r>
      <w:r>
        <w:rPr>
          <w:rFonts w:ascii="Helvetica" w:hAnsi="Helvetica"/>
          <w:color w:val="000000"/>
        </w:rPr>
        <w:br/>
      </w:r>
      <w:r>
        <w:rPr>
          <w:rFonts w:ascii="Helvetica" w:hAnsi="Helvetica"/>
          <w:color w:val="000000"/>
          <w:shd w:val="clear" w:color="auto" w:fill="FFFFFF"/>
        </w:rPr>
        <w:t>Size – Returns the size of the queue</w:t>
      </w:r>
      <w:r>
        <w:rPr>
          <w:rFonts w:ascii="Helvetica" w:hAnsi="Helvetica"/>
          <w:color w:val="000000"/>
        </w:rPr>
        <w:br/>
      </w:r>
      <w:r>
        <w:rPr>
          <w:rFonts w:ascii="Helvetica" w:hAnsi="Helvetica"/>
          <w:color w:val="000000"/>
          <w:shd w:val="clear" w:color="auto" w:fill="FFFFFF"/>
        </w:rPr>
        <w:t>Front – Returns the first element of the queue. </w:t>
      </w:r>
      <w:r>
        <w:rPr>
          <w:rFonts w:ascii="Helvetica" w:hAnsi="Helvetica"/>
          <w:color w:val="000000"/>
        </w:rPr>
        <w:br/>
      </w:r>
      <w:proofErr w:type="gramStart"/>
      <w:r>
        <w:rPr>
          <w:rFonts w:ascii="Helvetica" w:hAnsi="Helvetica"/>
          <w:color w:val="000000"/>
          <w:shd w:val="clear" w:color="auto" w:fill="FFFFFF"/>
        </w:rPr>
        <w:t>Empty – to find if the queue is empty.</w:t>
      </w:r>
      <w:proofErr w:type="gramEnd"/>
    </w:p>
    <w:p w:rsidR="007F27ED" w:rsidRDefault="007F27ED" w:rsidP="007F27ED">
      <w:pPr>
        <w:pStyle w:val="Heading2"/>
        <w:shd w:val="clear" w:color="auto" w:fill="FFFFFF"/>
        <w:spacing w:before="272" w:after="272" w:line="353" w:lineRule="atLeast"/>
        <w:rPr>
          <w:rFonts w:ascii="Helvetica" w:hAnsi="Helvetica"/>
          <w:b w:val="0"/>
          <w:bCs w:val="0"/>
          <w:color w:val="000000"/>
          <w:sz w:val="30"/>
          <w:szCs w:val="30"/>
        </w:rPr>
      </w:pPr>
      <w:r>
        <w:rPr>
          <w:rFonts w:ascii="Helvetica" w:hAnsi="Helvetica"/>
          <w:b w:val="0"/>
          <w:bCs w:val="0"/>
          <w:color w:val="000000"/>
          <w:sz w:val="30"/>
          <w:szCs w:val="30"/>
        </w:rPr>
        <w:t>Explain stacks and queues in detail.</w:t>
      </w:r>
    </w:p>
    <w:p w:rsidR="007F27ED" w:rsidRDefault="007F27ED" w:rsidP="007F27ED">
      <w:pPr>
        <w:shd w:val="clear" w:color="auto" w:fill="FDFDFD"/>
        <w:spacing w:before="340" w:after="204" w:line="288" w:lineRule="atLeast"/>
        <w:outlineLvl w:val="0"/>
        <w:rPr>
          <w:rFonts w:ascii="Helvetica" w:hAnsi="Helvetica"/>
          <w:color w:val="000000"/>
          <w:shd w:val="clear" w:color="auto" w:fill="FFFFFF"/>
        </w:rPr>
      </w:pPr>
      <w:r>
        <w:rPr>
          <w:rFonts w:ascii="Helvetica" w:hAnsi="Helvetica"/>
          <w:color w:val="000000"/>
          <w:shd w:val="clear" w:color="auto" w:fill="FFFFFF"/>
        </w:rPr>
        <w:t xml:space="preserve">A stack is a data structure based on the principle Last </w:t>
      </w:r>
      <w:proofErr w:type="gramStart"/>
      <w:r>
        <w:rPr>
          <w:rFonts w:ascii="Helvetica" w:hAnsi="Helvetica"/>
          <w:color w:val="000000"/>
          <w:shd w:val="clear" w:color="auto" w:fill="FFFFFF"/>
        </w:rPr>
        <w:t>In</w:t>
      </w:r>
      <w:proofErr w:type="gramEnd"/>
      <w:r>
        <w:rPr>
          <w:rFonts w:ascii="Helvetica" w:hAnsi="Helvetica"/>
          <w:color w:val="000000"/>
          <w:shd w:val="clear" w:color="auto" w:fill="FFFFFF"/>
        </w:rPr>
        <w:t xml:space="preserve"> First Out. Stack is container to hold nodes and has two operations - push and pop. Push operation is to add nodes into the stack and pop operation is to delete nodes from the stack and returns the top most </w:t>
      </w:r>
      <w:proofErr w:type="gramStart"/>
      <w:r>
        <w:rPr>
          <w:rFonts w:ascii="Helvetica" w:hAnsi="Helvetica"/>
          <w:color w:val="000000"/>
          <w:shd w:val="clear" w:color="auto" w:fill="FFFFFF"/>
        </w:rPr>
        <w:t>node</w:t>
      </w:r>
      <w:proofErr w:type="gramEnd"/>
      <w:r>
        <w:rPr>
          <w:rFonts w:ascii="Helvetica" w:hAnsi="Helvetica"/>
          <w:color w:val="000000"/>
          <w:shd w:val="clear" w:color="auto" w:fill="FFFFFF"/>
        </w:rPr>
        <w:t>.</w:t>
      </w:r>
      <w:r>
        <w:rPr>
          <w:rFonts w:ascii="Helvetica" w:hAnsi="Helvetica"/>
          <w:color w:val="000000"/>
        </w:rPr>
        <w:br/>
      </w:r>
      <w:r>
        <w:rPr>
          <w:rFonts w:ascii="Helvetica" w:hAnsi="Helvetica"/>
          <w:color w:val="000000"/>
        </w:rPr>
        <w:br/>
      </w:r>
      <w:r>
        <w:rPr>
          <w:rFonts w:ascii="Helvetica" w:hAnsi="Helvetica"/>
          <w:color w:val="000000"/>
          <w:shd w:val="clear" w:color="auto" w:fill="FFFFFF"/>
        </w:rPr>
        <w:t>A queue is a data structure based on the principle First in First Out. The nodes are kept in an order. A node is inserted from the rear of the queue and a node is deleted from the front. The first element inserted in the first element first to delete.</w:t>
      </w:r>
    </w:p>
    <w:p w:rsidR="0085326E" w:rsidRDefault="0085326E" w:rsidP="007F27ED">
      <w:pPr>
        <w:shd w:val="clear" w:color="auto" w:fill="FDFDFD"/>
        <w:spacing w:before="340" w:after="204" w:line="288" w:lineRule="atLeast"/>
        <w:outlineLvl w:val="0"/>
        <w:rPr>
          <w:rFonts w:ascii="Arial" w:eastAsia="Times New Roman" w:hAnsi="Arial" w:cs="Arial"/>
          <w:color w:val="555555"/>
          <w:kern w:val="36"/>
          <w:sz w:val="30"/>
          <w:szCs w:val="30"/>
        </w:rPr>
      </w:pPr>
      <w:r>
        <w:rPr>
          <w:rFonts w:ascii="Helvetica" w:hAnsi="Helvetica"/>
          <w:color w:val="000000"/>
          <w:shd w:val="clear" w:color="auto" w:fill="FFFFFF"/>
        </w:rPr>
        <w:lastRenderedPageBreak/>
        <w:t>===============</w:t>
      </w:r>
      <w:r w:rsidRPr="0085326E">
        <w:rPr>
          <w:rFonts w:ascii="Helvetica" w:eastAsia="Times New Roman" w:hAnsi="Helvetica" w:cs="Times New Roman"/>
          <w:color w:val="000000"/>
          <w:kern w:val="36"/>
          <w:sz w:val="35"/>
          <w:szCs w:val="35"/>
        </w:rPr>
        <w:t xml:space="preserve"> </w:t>
      </w:r>
      <w:r w:rsidRPr="007F27ED">
        <w:rPr>
          <w:rFonts w:ascii="Helvetica" w:eastAsia="Times New Roman" w:hAnsi="Helvetica" w:cs="Times New Roman"/>
          <w:color w:val="000000"/>
          <w:kern w:val="36"/>
          <w:sz w:val="35"/>
          <w:szCs w:val="35"/>
        </w:rPr>
        <w:t>Data structures stack</w:t>
      </w:r>
      <w:r>
        <w:rPr>
          <w:rFonts w:ascii="Helvetica" w:eastAsia="Times New Roman" w:hAnsi="Helvetica" w:cs="Times New Roman"/>
          <w:color w:val="000000"/>
          <w:kern w:val="36"/>
          <w:sz w:val="35"/>
          <w:szCs w:val="35"/>
        </w:rPr>
        <w:t>================</w:t>
      </w:r>
    </w:p>
    <w:p w:rsidR="00734C92" w:rsidRPr="00734C92" w:rsidRDefault="00734C92" w:rsidP="00734C92">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734C92">
        <w:rPr>
          <w:rFonts w:ascii="Arial" w:eastAsia="Times New Roman" w:hAnsi="Arial" w:cs="Arial"/>
          <w:color w:val="444444"/>
          <w:spacing w:val="-14"/>
          <w:kern w:val="36"/>
          <w:sz w:val="52"/>
          <w:szCs w:val="52"/>
        </w:rPr>
        <w:t>Implement Stack Using Linked List</w:t>
      </w:r>
    </w:p>
    <w:p w:rsidR="00734C92" w:rsidRPr="00734C92" w:rsidRDefault="00734C92" w:rsidP="00734C92">
      <w:pPr>
        <w:shd w:val="clear" w:color="auto" w:fill="FFFFFF"/>
        <w:spacing w:after="0" w:line="240" w:lineRule="auto"/>
        <w:textAlignment w:val="baseline"/>
        <w:rPr>
          <w:rFonts w:ascii="Lora" w:eastAsia="Times New Roman" w:hAnsi="Lora" w:cs="Times New Roman"/>
          <w:caps/>
          <w:color w:val="AAAAAA"/>
          <w:sz w:val="19"/>
          <w:szCs w:val="19"/>
        </w:rPr>
      </w:pPr>
      <w:r w:rsidRPr="00734C92">
        <w:rPr>
          <w:rFonts w:ascii="Lora" w:eastAsia="Times New Roman" w:hAnsi="Lora" w:cs="Times New Roman"/>
          <w:caps/>
          <w:color w:val="AAAAAA"/>
          <w:sz w:val="19"/>
          <w:szCs w:val="19"/>
        </w:rPr>
        <w:t>BY </w:t>
      </w:r>
      <w:hyperlink r:id="rId7" w:tooltip="Posts by SJ" w:history="1">
        <w:r w:rsidRPr="00734C92">
          <w:rPr>
            <w:rFonts w:ascii="inherit" w:eastAsia="Times New Roman" w:hAnsi="inherit" w:cs="Times New Roman"/>
            <w:caps/>
            <w:color w:val="3B8DBD"/>
            <w:sz w:val="19"/>
          </w:rPr>
          <w:t>SJ</w:t>
        </w:r>
      </w:hyperlink>
      <w:r w:rsidRPr="00734C92">
        <w:rPr>
          <w:rFonts w:ascii="Lora" w:eastAsia="Times New Roman" w:hAnsi="Lora" w:cs="Times New Roman"/>
          <w:caps/>
          <w:color w:val="AAAAAA"/>
          <w:sz w:val="19"/>
          <w:szCs w:val="19"/>
        </w:rPr>
        <w:t> · MARCH 19, 2016</w:t>
      </w:r>
    </w:p>
    <w:p w:rsidR="00734C92" w:rsidRPr="00734C92" w:rsidRDefault="00734C92" w:rsidP="00734C92">
      <w:pPr>
        <w:shd w:val="clear" w:color="auto" w:fill="FFFFFF"/>
        <w:spacing w:after="0" w:line="240" w:lineRule="auto"/>
        <w:textAlignment w:val="baseline"/>
        <w:rPr>
          <w:ins w:id="0" w:author="Unknown"/>
          <w:rFonts w:ascii="Lora" w:eastAsia="Times New Roman" w:hAnsi="Lora" w:cs="Arial"/>
          <w:color w:val="353535"/>
          <w:sz w:val="25"/>
          <w:szCs w:val="25"/>
        </w:rPr>
      </w:pPr>
      <w:ins w:id="1" w:author="Unknown">
        <w:r w:rsidRPr="00734C92">
          <w:rPr>
            <w:rFonts w:ascii="inherit" w:eastAsia="Times New Roman" w:hAnsi="inherit" w:cs="Arial"/>
            <w:b/>
            <w:bCs/>
            <w:color w:val="353535"/>
            <w:sz w:val="25"/>
          </w:rPr>
          <w:t>Objec</w:t>
        </w:r>
        <w:r w:rsidRPr="00734C92">
          <w:rPr>
            <w:rFonts w:ascii="inherit" w:eastAsia="Times New Roman" w:hAnsi="inherit" w:cs="Arial"/>
            <w:b/>
            <w:bCs/>
            <w:color w:val="353535"/>
            <w:sz w:val="25"/>
          </w:rPr>
          <w:softHyphen/>
          <w:t>tive: </w:t>
        </w:r>
        <w:r w:rsidRPr="00734C92">
          <w:rPr>
            <w:rFonts w:ascii="Lora" w:eastAsia="Times New Roman" w:hAnsi="Lora" w:cs="Arial"/>
            <w:color w:val="353535"/>
            <w:sz w:val="25"/>
            <w:szCs w:val="25"/>
          </w:rPr>
          <w:t>Write an algo</w:t>
        </w:r>
        <w:r w:rsidRPr="00734C92">
          <w:rPr>
            <w:rFonts w:ascii="Lora" w:eastAsia="Times New Roman" w:hAnsi="Lora" w:cs="Arial"/>
            <w:color w:val="353535"/>
            <w:sz w:val="25"/>
            <w:szCs w:val="25"/>
          </w:rPr>
          <w:softHyphen/>
          <w:t>rithm to imple</w:t>
        </w:r>
        <w:r w:rsidRPr="00734C92">
          <w:rPr>
            <w:rFonts w:ascii="Lora" w:eastAsia="Times New Roman" w:hAnsi="Lora" w:cs="Arial"/>
            <w:color w:val="353535"/>
            <w:sz w:val="25"/>
            <w:szCs w:val="25"/>
          </w:rPr>
          <w:softHyphen/>
          <w:t>ment Stack using Linked List.</w:t>
        </w:r>
      </w:ins>
    </w:p>
    <w:p w:rsidR="00734C92" w:rsidRPr="00734C92" w:rsidRDefault="00734C92" w:rsidP="00734C92">
      <w:pPr>
        <w:shd w:val="clear" w:color="auto" w:fill="FFFFFF"/>
        <w:spacing w:after="0" w:line="240" w:lineRule="auto"/>
        <w:textAlignment w:val="baseline"/>
        <w:rPr>
          <w:ins w:id="2" w:author="Unknown"/>
          <w:rFonts w:ascii="Lora" w:eastAsia="Times New Roman" w:hAnsi="Lora" w:cs="Arial"/>
          <w:color w:val="353535"/>
          <w:sz w:val="25"/>
          <w:szCs w:val="25"/>
        </w:rPr>
      </w:pPr>
      <w:ins w:id="3" w:author="Unknown">
        <w:r w:rsidRPr="00734C92">
          <w:rPr>
            <w:rFonts w:ascii="Lora" w:eastAsia="Times New Roman" w:hAnsi="Lora" w:cs="Arial"/>
            <w:color w:val="353535"/>
            <w:sz w:val="25"/>
            <w:szCs w:val="25"/>
          </w:rPr>
          <w:t>If you do not know about then for starters its abstract data type in which fol</w:t>
        </w:r>
        <w:r w:rsidRPr="00734C92">
          <w:rPr>
            <w:rFonts w:ascii="Lora" w:eastAsia="Times New Roman" w:hAnsi="Lora" w:cs="Arial"/>
            <w:color w:val="353535"/>
            <w:sz w:val="25"/>
            <w:szCs w:val="25"/>
          </w:rPr>
          <w:softHyphen/>
          <w:t>lows the prin</w:t>
        </w:r>
        <w:r w:rsidRPr="00734C92">
          <w:rPr>
            <w:rFonts w:ascii="Lora" w:eastAsia="Times New Roman" w:hAnsi="Lora" w:cs="Arial"/>
            <w:color w:val="353535"/>
            <w:sz w:val="25"/>
            <w:szCs w:val="25"/>
          </w:rPr>
          <w:softHyphen/>
          <w:t>ci</w:t>
        </w:r>
        <w:r w:rsidRPr="00734C92">
          <w:rPr>
            <w:rFonts w:ascii="Lora" w:eastAsia="Times New Roman" w:hAnsi="Lora" w:cs="Arial"/>
            <w:color w:val="353535"/>
            <w:sz w:val="25"/>
            <w:szCs w:val="25"/>
          </w:rPr>
          <w:softHyphen/>
          <w:t>ple of </w:t>
        </w:r>
        <w:r w:rsidRPr="00734C92">
          <w:rPr>
            <w:rFonts w:ascii="inherit" w:eastAsia="Times New Roman" w:hAnsi="inherit" w:cs="Arial"/>
            <w:color w:val="353535"/>
          </w:rPr>
          <w:t>LIFO</w:t>
        </w:r>
        <w:r w:rsidRPr="00734C92">
          <w:rPr>
            <w:rFonts w:ascii="Lora" w:eastAsia="Times New Roman" w:hAnsi="Lora" w:cs="Arial"/>
            <w:color w:val="353535"/>
            <w:sz w:val="25"/>
            <w:szCs w:val="25"/>
          </w:rPr>
          <w:t> (Last-In-First-Out) which means the data goes in last comes out first to read about in detail please read this link </w:t>
        </w:r>
        <w:r w:rsidR="00970CE5" w:rsidRPr="00734C92">
          <w:rPr>
            <w:rFonts w:ascii="Lora" w:eastAsia="Times New Roman" w:hAnsi="Lora" w:cs="Arial"/>
            <w:color w:val="353535"/>
            <w:sz w:val="25"/>
            <w:szCs w:val="25"/>
          </w:rPr>
          <w:fldChar w:fldCharType="begin"/>
        </w:r>
        <w:r w:rsidRPr="00734C92">
          <w:rPr>
            <w:rFonts w:ascii="Lora" w:eastAsia="Times New Roman" w:hAnsi="Lora" w:cs="Arial"/>
            <w:color w:val="353535"/>
            <w:sz w:val="25"/>
            <w:szCs w:val="25"/>
          </w:rPr>
          <w:instrText xml:space="preserve"> HYPERLINK "https://en.wikipedia.org/wiki/Stack_(abstract_data_type)" </w:instrText>
        </w:r>
        <w:r w:rsidR="00970CE5" w:rsidRPr="00734C92">
          <w:rPr>
            <w:rFonts w:ascii="Lora" w:eastAsia="Times New Roman" w:hAnsi="Lora" w:cs="Arial"/>
            <w:color w:val="353535"/>
            <w:sz w:val="25"/>
            <w:szCs w:val="25"/>
          </w:rPr>
          <w:fldChar w:fldCharType="separate"/>
        </w:r>
        <w:r w:rsidRPr="00734C92">
          <w:rPr>
            <w:rFonts w:ascii="inherit" w:eastAsia="Times New Roman" w:hAnsi="inherit" w:cs="Arial"/>
            <w:color w:val="3B8DBD"/>
            <w:sz w:val="25"/>
          </w:rPr>
          <w:t>Stack</w:t>
        </w:r>
        <w:r w:rsidR="00970CE5" w:rsidRPr="00734C92">
          <w:rPr>
            <w:rFonts w:ascii="Lora" w:eastAsia="Times New Roman" w:hAnsi="Lora" w:cs="Arial"/>
            <w:color w:val="353535"/>
            <w:sz w:val="25"/>
            <w:szCs w:val="25"/>
          </w:rPr>
          <w:fldChar w:fldCharType="end"/>
        </w:r>
      </w:ins>
    </w:p>
    <w:p w:rsidR="00734C92" w:rsidRPr="00734C92" w:rsidRDefault="00734C92" w:rsidP="00734C92">
      <w:pPr>
        <w:shd w:val="clear" w:color="auto" w:fill="FFFFFF"/>
        <w:spacing w:after="0" w:line="240" w:lineRule="auto"/>
        <w:textAlignment w:val="baseline"/>
        <w:rPr>
          <w:ins w:id="4" w:author="Unknown"/>
          <w:rFonts w:ascii="Lora" w:eastAsia="Times New Roman" w:hAnsi="Lora" w:cs="Arial"/>
          <w:color w:val="353535"/>
          <w:sz w:val="25"/>
          <w:szCs w:val="25"/>
        </w:rPr>
      </w:pPr>
      <w:ins w:id="5" w:author="Unknown">
        <w:r w:rsidRPr="00734C92">
          <w:rPr>
            <w:rFonts w:ascii="inherit" w:eastAsia="Times New Roman" w:hAnsi="inherit" w:cs="Arial"/>
            <w:b/>
            <w:bCs/>
            <w:color w:val="353535"/>
            <w:sz w:val="25"/>
          </w:rPr>
          <w:t>Approach:</w:t>
        </w:r>
      </w:ins>
    </w:p>
    <w:p w:rsidR="00734C92" w:rsidRPr="00734C92" w:rsidRDefault="00734C92" w:rsidP="00734C92">
      <w:pPr>
        <w:shd w:val="clear" w:color="auto" w:fill="FFFFFF"/>
        <w:spacing w:after="0" w:line="240" w:lineRule="auto"/>
        <w:textAlignment w:val="baseline"/>
        <w:rPr>
          <w:ins w:id="6" w:author="Unknown"/>
          <w:rFonts w:ascii="Lora" w:eastAsia="Times New Roman" w:hAnsi="Lora" w:cs="Arial"/>
          <w:color w:val="353535"/>
          <w:sz w:val="25"/>
          <w:szCs w:val="25"/>
        </w:rPr>
      </w:pPr>
      <w:ins w:id="7" w:author="Unknown">
        <w:r w:rsidRPr="00734C92">
          <w:rPr>
            <w:rFonts w:ascii="Lora" w:eastAsia="Times New Roman" w:hAnsi="Lora" w:cs="Arial"/>
            <w:color w:val="353535"/>
            <w:sz w:val="25"/>
            <w:szCs w:val="25"/>
          </w:rPr>
          <w:t>Solu</w:t>
        </w:r>
        <w:r w:rsidRPr="00734C92">
          <w:rPr>
            <w:rFonts w:ascii="Lora" w:eastAsia="Times New Roman" w:hAnsi="Lora" w:cs="Arial"/>
            <w:color w:val="353535"/>
            <w:sz w:val="25"/>
            <w:szCs w:val="25"/>
          </w:rPr>
          <w:softHyphen/>
          <w:t>tion is quite sim</w:t>
        </w:r>
        <w:r w:rsidRPr="00734C92">
          <w:rPr>
            <w:rFonts w:ascii="Lora" w:eastAsia="Times New Roman" w:hAnsi="Lora" w:cs="Arial"/>
            <w:color w:val="353535"/>
            <w:sz w:val="25"/>
            <w:szCs w:val="25"/>
          </w:rPr>
          <w:softHyphen/>
          <w:t>ple, Ear</w:t>
        </w:r>
        <w:r w:rsidRPr="00734C92">
          <w:rPr>
            <w:rFonts w:ascii="Lora" w:eastAsia="Times New Roman" w:hAnsi="Lora" w:cs="Arial"/>
            <w:color w:val="353535"/>
            <w:sz w:val="25"/>
            <w:szCs w:val="25"/>
          </w:rPr>
          <w:softHyphen/>
          <w:t xml:space="preserve">lier we have seen an </w:t>
        </w:r>
        <w:proofErr w:type="gramStart"/>
        <w:r w:rsidRPr="00734C92">
          <w:rPr>
            <w:rFonts w:ascii="Lora" w:eastAsia="Times New Roman" w:hAnsi="Lora" w:cs="Arial"/>
            <w:color w:val="353535"/>
            <w:sz w:val="25"/>
            <w:szCs w:val="25"/>
          </w:rPr>
          <w:t>arti</w:t>
        </w:r>
        <w:r w:rsidRPr="00734C92">
          <w:rPr>
            <w:rFonts w:ascii="Lora" w:eastAsia="Times New Roman" w:hAnsi="Lora" w:cs="Arial"/>
            <w:color w:val="353535"/>
            <w:sz w:val="25"/>
            <w:szCs w:val="25"/>
          </w:rPr>
          <w:softHyphen/>
          <w:t>cle  “</w:t>
        </w:r>
        <w:proofErr w:type="gramEnd"/>
        <w:r w:rsidR="00970CE5" w:rsidRPr="00734C92">
          <w:rPr>
            <w:rFonts w:ascii="Lora" w:eastAsia="Times New Roman" w:hAnsi="Lora" w:cs="Arial"/>
            <w:color w:val="353535"/>
            <w:sz w:val="25"/>
            <w:szCs w:val="25"/>
          </w:rPr>
          <w:fldChar w:fldCharType="begin"/>
        </w:r>
        <w:r w:rsidRPr="00734C92">
          <w:rPr>
            <w:rFonts w:ascii="Lora" w:eastAsia="Times New Roman" w:hAnsi="Lora" w:cs="Arial"/>
            <w:color w:val="353535"/>
            <w:sz w:val="25"/>
            <w:szCs w:val="25"/>
          </w:rPr>
          <w:instrText xml:space="preserve"> HYPERLINK "http://algorithms.tutorialhorizon.com/singly-linked-list-implementation/" </w:instrText>
        </w:r>
        <w:r w:rsidR="00970CE5" w:rsidRPr="00734C92">
          <w:rPr>
            <w:rFonts w:ascii="Lora" w:eastAsia="Times New Roman" w:hAnsi="Lora" w:cs="Arial"/>
            <w:color w:val="353535"/>
            <w:sz w:val="25"/>
            <w:szCs w:val="25"/>
          </w:rPr>
          <w:fldChar w:fldCharType="separate"/>
        </w:r>
        <w:r w:rsidRPr="00734C92">
          <w:rPr>
            <w:rFonts w:ascii="inherit" w:eastAsia="Times New Roman" w:hAnsi="inherit" w:cs="Arial"/>
            <w:color w:val="3B8DBD"/>
            <w:sz w:val="25"/>
          </w:rPr>
          <w:t>Linked List Imple</w:t>
        </w:r>
        <w:r w:rsidRPr="00734C92">
          <w:rPr>
            <w:rFonts w:ascii="inherit" w:eastAsia="Times New Roman" w:hAnsi="inherit" w:cs="Arial"/>
            <w:color w:val="3B8DBD"/>
            <w:sz w:val="25"/>
          </w:rPr>
          <w:softHyphen/>
          <w:t>men</w:t>
        </w:r>
        <w:r w:rsidRPr="00734C92">
          <w:rPr>
            <w:rFonts w:ascii="inherit" w:eastAsia="Times New Roman" w:hAnsi="inherit" w:cs="Arial"/>
            <w:color w:val="3B8DBD"/>
            <w:sz w:val="25"/>
          </w:rPr>
          <w:softHyphen/>
          <w:t>ta</w:t>
        </w:r>
        <w:r w:rsidRPr="00734C92">
          <w:rPr>
            <w:rFonts w:ascii="inherit" w:eastAsia="Times New Roman" w:hAnsi="inherit" w:cs="Arial"/>
            <w:color w:val="3B8DBD"/>
            <w:sz w:val="25"/>
          </w:rPr>
          <w:softHyphen/>
          <w:t>tion</w:t>
        </w:r>
        <w:r w:rsidR="00970CE5" w:rsidRPr="00734C92">
          <w:rPr>
            <w:rFonts w:ascii="Lora" w:eastAsia="Times New Roman" w:hAnsi="Lora" w:cs="Arial"/>
            <w:color w:val="353535"/>
            <w:sz w:val="25"/>
            <w:szCs w:val="25"/>
          </w:rPr>
          <w:fldChar w:fldCharType="end"/>
        </w:r>
        <w:r w:rsidRPr="00734C92">
          <w:rPr>
            <w:rFonts w:ascii="Lora" w:eastAsia="Times New Roman" w:hAnsi="Lora" w:cs="Arial"/>
            <w:color w:val="353535"/>
            <w:sz w:val="25"/>
            <w:szCs w:val="25"/>
          </w:rPr>
          <w:t>”, we need to make some changes to make it work as Stack.</w:t>
        </w:r>
      </w:ins>
    </w:p>
    <w:p w:rsidR="00734C92" w:rsidRPr="00734C92" w:rsidRDefault="00734C92" w:rsidP="00734C92">
      <w:pPr>
        <w:shd w:val="clear" w:color="auto" w:fill="FFFFFF"/>
        <w:spacing w:after="240" w:line="240" w:lineRule="auto"/>
        <w:textAlignment w:val="baseline"/>
        <w:rPr>
          <w:ins w:id="8" w:author="Unknown"/>
          <w:rFonts w:ascii="Lora" w:eastAsia="Times New Roman" w:hAnsi="Lora" w:cs="Arial"/>
          <w:color w:val="353535"/>
          <w:sz w:val="25"/>
          <w:szCs w:val="25"/>
        </w:rPr>
      </w:pPr>
      <w:ins w:id="9" w:author="Unknown">
        <w:r w:rsidRPr="00734C92">
          <w:rPr>
            <w:rFonts w:ascii="Lora" w:eastAsia="Times New Roman" w:hAnsi="Lora" w:cs="Arial"/>
            <w:color w:val="353535"/>
            <w:sz w:val="25"/>
            <w:szCs w:val="25"/>
          </w:rPr>
          <w:t>Stack Oper</w:t>
        </w:r>
        <w:r w:rsidRPr="00734C92">
          <w:rPr>
            <w:rFonts w:ascii="Lora" w:eastAsia="Times New Roman" w:hAnsi="Lora" w:cs="Arial"/>
            <w:color w:val="353535"/>
            <w:sz w:val="25"/>
            <w:szCs w:val="25"/>
          </w:rPr>
          <w:softHyphen/>
          <w:t>a</w:t>
        </w:r>
        <w:r w:rsidRPr="00734C92">
          <w:rPr>
            <w:rFonts w:ascii="Lora" w:eastAsia="Times New Roman" w:hAnsi="Lora" w:cs="Arial"/>
            <w:color w:val="353535"/>
            <w:sz w:val="25"/>
            <w:szCs w:val="25"/>
          </w:rPr>
          <w:softHyphen/>
          <w:t>tions:</w:t>
        </w:r>
      </w:ins>
    </w:p>
    <w:p w:rsidR="00734C92" w:rsidRPr="00734C92" w:rsidRDefault="00734C92" w:rsidP="00734C92">
      <w:pPr>
        <w:shd w:val="clear" w:color="auto" w:fill="FFFFFF"/>
        <w:spacing w:after="0" w:line="240" w:lineRule="auto"/>
        <w:textAlignment w:val="baseline"/>
        <w:rPr>
          <w:ins w:id="10" w:author="Unknown"/>
          <w:rFonts w:ascii="Lora" w:eastAsia="Times New Roman" w:hAnsi="Lora" w:cs="Arial"/>
          <w:color w:val="353535"/>
          <w:sz w:val="25"/>
          <w:szCs w:val="25"/>
        </w:rPr>
      </w:pPr>
      <w:proofErr w:type="gramStart"/>
      <w:ins w:id="11" w:author="Unknown">
        <w:r w:rsidRPr="00734C92">
          <w:rPr>
            <w:rFonts w:ascii="inherit" w:eastAsia="Times New Roman" w:hAnsi="inherit" w:cs="Arial"/>
            <w:b/>
            <w:bCs/>
            <w:color w:val="353535"/>
            <w:sz w:val="25"/>
          </w:rPr>
          <w:t>Push(</w:t>
        </w:r>
        <w:proofErr w:type="gramEnd"/>
        <w:r w:rsidRPr="00734C92">
          <w:rPr>
            <w:rFonts w:ascii="inherit" w:eastAsia="Times New Roman" w:hAnsi="inherit" w:cs="Arial"/>
            <w:b/>
            <w:bCs/>
            <w:color w:val="353535"/>
            <w:sz w:val="25"/>
          </w:rPr>
          <w:t>) :</w:t>
        </w:r>
        <w:r w:rsidRPr="00734C92">
          <w:rPr>
            <w:rFonts w:ascii="Lora" w:eastAsia="Times New Roman" w:hAnsi="Lora" w:cs="Arial"/>
            <w:color w:val="353535"/>
            <w:sz w:val="25"/>
            <w:szCs w:val="25"/>
          </w:rPr>
          <w:t> Insert the ele</w:t>
        </w:r>
        <w:r w:rsidRPr="00734C92">
          <w:rPr>
            <w:rFonts w:ascii="Lora" w:eastAsia="Times New Roman" w:hAnsi="Lora" w:cs="Arial"/>
            <w:color w:val="353535"/>
            <w:sz w:val="25"/>
            <w:szCs w:val="25"/>
          </w:rPr>
          <w:softHyphen/>
          <w:t>ment into linked list at the begin</w:t>
        </w:r>
        <w:r w:rsidRPr="00734C92">
          <w:rPr>
            <w:rFonts w:ascii="Lora" w:eastAsia="Times New Roman" w:hAnsi="Lora" w:cs="Arial"/>
            <w:color w:val="353535"/>
            <w:sz w:val="25"/>
            <w:szCs w:val="25"/>
          </w:rPr>
          <w:softHyphen/>
          <w:t xml:space="preserve">ning and increase the size of the list. </w:t>
        </w:r>
        <w:proofErr w:type="gramStart"/>
        <w:r w:rsidRPr="00734C92">
          <w:rPr>
            <w:rFonts w:ascii="Lora" w:eastAsia="Times New Roman" w:hAnsi="Lora" w:cs="Arial"/>
            <w:color w:val="353535"/>
            <w:sz w:val="25"/>
            <w:szCs w:val="25"/>
          </w:rPr>
          <w:t>O(</w:t>
        </w:r>
        <w:proofErr w:type="gramEnd"/>
        <w:r w:rsidRPr="00734C92">
          <w:rPr>
            <w:rFonts w:ascii="Lora" w:eastAsia="Times New Roman" w:hAnsi="Lora" w:cs="Arial"/>
            <w:color w:val="353535"/>
            <w:sz w:val="25"/>
            <w:szCs w:val="25"/>
          </w:rPr>
          <w:t>1) operation.</w:t>
        </w:r>
      </w:ins>
    </w:p>
    <w:p w:rsidR="00734C92" w:rsidRPr="00734C92" w:rsidRDefault="00734C92" w:rsidP="00734C92">
      <w:pPr>
        <w:shd w:val="clear" w:color="auto" w:fill="FFFFFF"/>
        <w:spacing w:after="0" w:line="240" w:lineRule="auto"/>
        <w:textAlignment w:val="baseline"/>
        <w:rPr>
          <w:ins w:id="12" w:author="Unknown"/>
          <w:rFonts w:ascii="Lora" w:eastAsia="Times New Roman" w:hAnsi="Lora" w:cs="Arial"/>
          <w:color w:val="353535"/>
          <w:sz w:val="25"/>
          <w:szCs w:val="25"/>
        </w:rPr>
      </w:pPr>
      <w:proofErr w:type="gramStart"/>
      <w:ins w:id="13" w:author="Unknown">
        <w:r w:rsidRPr="00734C92">
          <w:rPr>
            <w:rFonts w:ascii="inherit" w:eastAsia="Times New Roman" w:hAnsi="inherit" w:cs="Arial"/>
            <w:b/>
            <w:bCs/>
            <w:color w:val="353535"/>
            <w:sz w:val="25"/>
          </w:rPr>
          <w:t>Pop(</w:t>
        </w:r>
        <w:proofErr w:type="gramEnd"/>
        <w:r w:rsidRPr="00734C92">
          <w:rPr>
            <w:rFonts w:ascii="inherit" w:eastAsia="Times New Roman" w:hAnsi="inherit" w:cs="Arial"/>
            <w:b/>
            <w:bCs/>
            <w:color w:val="353535"/>
            <w:sz w:val="25"/>
          </w:rPr>
          <w:t>) :</w:t>
        </w:r>
        <w:r w:rsidRPr="00734C92">
          <w:rPr>
            <w:rFonts w:ascii="Lora" w:eastAsia="Times New Roman" w:hAnsi="Lora" w:cs="Arial"/>
            <w:color w:val="353535"/>
            <w:sz w:val="25"/>
            <w:szCs w:val="25"/>
          </w:rPr>
          <w:t> Return the ele</w:t>
        </w:r>
        <w:r w:rsidRPr="00734C92">
          <w:rPr>
            <w:rFonts w:ascii="Lora" w:eastAsia="Times New Roman" w:hAnsi="Lora" w:cs="Arial"/>
            <w:color w:val="353535"/>
            <w:sz w:val="25"/>
            <w:szCs w:val="25"/>
          </w:rPr>
          <w:softHyphen/>
          <w:t>ment first node from the linked list and move the head pointer to the sec</w:t>
        </w:r>
        <w:r w:rsidRPr="00734C92">
          <w:rPr>
            <w:rFonts w:ascii="Lora" w:eastAsia="Times New Roman" w:hAnsi="Lora" w:cs="Arial"/>
            <w:color w:val="353535"/>
            <w:sz w:val="25"/>
            <w:szCs w:val="25"/>
          </w:rPr>
          <w:softHyphen/>
          <w:t xml:space="preserve">ond node. Decrease the size of the list. </w:t>
        </w:r>
        <w:proofErr w:type="gramStart"/>
        <w:r w:rsidRPr="00734C92">
          <w:rPr>
            <w:rFonts w:ascii="Lora" w:eastAsia="Times New Roman" w:hAnsi="Lora" w:cs="Arial"/>
            <w:color w:val="353535"/>
            <w:sz w:val="25"/>
            <w:szCs w:val="25"/>
          </w:rPr>
          <w:t>O(</w:t>
        </w:r>
        <w:proofErr w:type="gramEnd"/>
        <w:r w:rsidRPr="00734C92">
          <w:rPr>
            <w:rFonts w:ascii="Lora" w:eastAsia="Times New Roman" w:hAnsi="Lora" w:cs="Arial"/>
            <w:color w:val="353535"/>
            <w:sz w:val="25"/>
            <w:szCs w:val="25"/>
          </w:rPr>
          <w:t>1) operation.</w:t>
        </w:r>
      </w:ins>
    </w:p>
    <w:p w:rsidR="00734C92" w:rsidRPr="00734C92" w:rsidRDefault="00734C92" w:rsidP="00734C92">
      <w:pPr>
        <w:shd w:val="clear" w:color="auto" w:fill="FFFFFF"/>
        <w:spacing w:after="0" w:line="240" w:lineRule="auto"/>
        <w:textAlignment w:val="baseline"/>
        <w:rPr>
          <w:ins w:id="14" w:author="Unknown"/>
          <w:rFonts w:ascii="Lora" w:eastAsia="Times New Roman" w:hAnsi="Lora" w:cs="Arial"/>
          <w:color w:val="353535"/>
          <w:sz w:val="25"/>
          <w:szCs w:val="25"/>
        </w:rPr>
      </w:pPr>
      <w:proofErr w:type="spellStart"/>
      <w:proofErr w:type="gramStart"/>
      <w:ins w:id="15" w:author="Unknown">
        <w:r w:rsidRPr="00734C92">
          <w:rPr>
            <w:rFonts w:ascii="inherit" w:eastAsia="Times New Roman" w:hAnsi="inherit" w:cs="Arial"/>
            <w:b/>
            <w:bCs/>
            <w:color w:val="353535"/>
            <w:sz w:val="25"/>
          </w:rPr>
          <w:t>get</w:t>
        </w:r>
        <w:r w:rsidRPr="00734C92">
          <w:rPr>
            <w:rFonts w:ascii="inherit" w:eastAsia="Times New Roman" w:hAnsi="inherit" w:cs="Arial"/>
            <w:b/>
            <w:bCs/>
            <w:color w:val="353535"/>
            <w:sz w:val="25"/>
          </w:rPr>
          <w:softHyphen/>
          <w:t>Size</w:t>
        </w:r>
        <w:proofErr w:type="spellEnd"/>
        <w:r w:rsidRPr="00734C92">
          <w:rPr>
            <w:rFonts w:ascii="inherit" w:eastAsia="Times New Roman" w:hAnsi="inherit" w:cs="Arial"/>
            <w:b/>
            <w:bCs/>
            <w:color w:val="353535"/>
            <w:sz w:val="25"/>
          </w:rPr>
          <w:t>(</w:t>
        </w:r>
        <w:proofErr w:type="gramEnd"/>
        <w:r w:rsidRPr="00734C92">
          <w:rPr>
            <w:rFonts w:ascii="inherit" w:eastAsia="Times New Roman" w:hAnsi="inherit" w:cs="Arial"/>
            <w:b/>
            <w:bCs/>
            <w:color w:val="353535"/>
            <w:sz w:val="25"/>
          </w:rPr>
          <w:t>):</w:t>
        </w:r>
        <w:r w:rsidRPr="00734C92">
          <w:rPr>
            <w:rFonts w:ascii="Lora" w:eastAsia="Times New Roman" w:hAnsi="Lora" w:cs="Arial"/>
            <w:color w:val="353535"/>
            <w:sz w:val="25"/>
            <w:szCs w:val="25"/>
          </w:rPr>
          <w:t> Return the size of linked list.</w:t>
        </w:r>
      </w:ins>
    </w:p>
    <w:p w:rsidR="00734C92" w:rsidRPr="00734C92" w:rsidRDefault="00734C92" w:rsidP="00734C92">
      <w:pPr>
        <w:shd w:val="clear" w:color="auto" w:fill="FFFFFF"/>
        <w:spacing w:after="0" w:line="240" w:lineRule="auto"/>
        <w:textAlignment w:val="baseline"/>
        <w:rPr>
          <w:ins w:id="16" w:author="Unknown"/>
          <w:rFonts w:ascii="Lora" w:eastAsia="Times New Roman" w:hAnsi="Lora" w:cs="Arial"/>
          <w:color w:val="353535"/>
          <w:sz w:val="25"/>
          <w:szCs w:val="25"/>
        </w:rPr>
      </w:pPr>
      <w:proofErr w:type="spellStart"/>
      <w:proofErr w:type="gramStart"/>
      <w:ins w:id="17" w:author="Unknown">
        <w:r w:rsidRPr="00734C92">
          <w:rPr>
            <w:rFonts w:ascii="inherit" w:eastAsia="Times New Roman" w:hAnsi="inherit" w:cs="Arial"/>
            <w:b/>
            <w:bCs/>
            <w:color w:val="353535"/>
            <w:sz w:val="25"/>
          </w:rPr>
          <w:t>dis</w:t>
        </w:r>
        <w:r w:rsidRPr="00734C92">
          <w:rPr>
            <w:rFonts w:ascii="inherit" w:eastAsia="Times New Roman" w:hAnsi="inherit" w:cs="Arial"/>
            <w:b/>
            <w:bCs/>
            <w:color w:val="353535"/>
            <w:sz w:val="25"/>
          </w:rPr>
          <w:softHyphen/>
          <w:t>playStack</w:t>
        </w:r>
        <w:proofErr w:type="spellEnd"/>
        <w:r w:rsidRPr="00734C92">
          <w:rPr>
            <w:rFonts w:ascii="inherit" w:eastAsia="Times New Roman" w:hAnsi="inherit" w:cs="Arial"/>
            <w:b/>
            <w:bCs/>
            <w:color w:val="353535"/>
            <w:sz w:val="25"/>
          </w:rPr>
          <w:t>(</w:t>
        </w:r>
        <w:proofErr w:type="gramEnd"/>
        <w:r w:rsidRPr="00734C92">
          <w:rPr>
            <w:rFonts w:ascii="inherit" w:eastAsia="Times New Roman" w:hAnsi="inherit" w:cs="Arial"/>
            <w:b/>
            <w:bCs/>
            <w:color w:val="353535"/>
            <w:sz w:val="25"/>
          </w:rPr>
          <w:t>):</w:t>
        </w:r>
        <w:r w:rsidRPr="00734C92">
          <w:rPr>
            <w:rFonts w:ascii="Lora" w:eastAsia="Times New Roman" w:hAnsi="Lora" w:cs="Arial"/>
            <w:color w:val="353535"/>
            <w:sz w:val="25"/>
            <w:szCs w:val="25"/>
          </w:rPr>
          <w:t> Print the linked list.</w:t>
        </w:r>
      </w:ins>
    </w:p>
    <w:p w:rsidR="00734C92" w:rsidRPr="00734C92" w:rsidRDefault="00734C92" w:rsidP="00734C92">
      <w:pPr>
        <w:shd w:val="clear" w:color="auto" w:fill="FFFFFF"/>
        <w:spacing w:after="0" w:line="240" w:lineRule="auto"/>
        <w:textAlignment w:val="baseline"/>
        <w:rPr>
          <w:ins w:id="18" w:author="Unknown"/>
          <w:rFonts w:ascii="Lora" w:eastAsia="Times New Roman" w:hAnsi="Lora" w:cs="Arial"/>
          <w:color w:val="353535"/>
          <w:sz w:val="25"/>
          <w:szCs w:val="25"/>
        </w:rPr>
      </w:pPr>
      <w:ins w:id="19" w:author="Unknown">
        <w:r w:rsidRPr="00734C92">
          <w:rPr>
            <w:rFonts w:ascii="inherit" w:eastAsia="Times New Roman" w:hAnsi="inherit" w:cs="Arial"/>
            <w:b/>
            <w:bCs/>
            <w:color w:val="353535"/>
            <w:sz w:val="25"/>
          </w:rPr>
          <w:t>Com</w:t>
        </w:r>
        <w:r w:rsidRPr="00734C92">
          <w:rPr>
            <w:rFonts w:ascii="inherit" w:eastAsia="Times New Roman" w:hAnsi="inherit" w:cs="Arial"/>
            <w:b/>
            <w:bCs/>
            <w:color w:val="353535"/>
            <w:sz w:val="25"/>
          </w:rPr>
          <w:softHyphen/>
          <w:t>plete Code:</w:t>
        </w:r>
      </w:ins>
    </w:p>
    <w:tbl>
      <w:tblPr>
        <w:tblW w:w="9779" w:type="dxa"/>
        <w:shd w:val="clear" w:color="auto" w:fill="FFFFFF"/>
        <w:tblCellMar>
          <w:left w:w="0" w:type="dxa"/>
          <w:right w:w="0" w:type="dxa"/>
        </w:tblCellMar>
        <w:tblLook w:val="04A0"/>
      </w:tblPr>
      <w:tblGrid>
        <w:gridCol w:w="179"/>
        <w:gridCol w:w="9600"/>
      </w:tblGrid>
      <w:tr w:rsidR="00734C92" w:rsidRPr="00734C92" w:rsidTr="000B52FA">
        <w:trPr>
          <w:trHeight w:val="141"/>
        </w:trPr>
        <w:tc>
          <w:tcPr>
            <w:tcW w:w="163"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class</w:t>
            </w: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6F42C1"/>
                <w:sz w:val="16"/>
              </w:rPr>
              <w:t>StackUsingLinkedList</w:t>
            </w:r>
            <w:proofErr w:type="spellEnd"/>
            <w:r w:rsidRPr="00734C92">
              <w:rPr>
                <w:rFonts w:ascii="Consolas" w:eastAsia="Times New Roman" w:hAnsi="Consolas" w:cs="Consolas"/>
                <w:color w:val="24292E"/>
                <w:sz w:val="16"/>
                <w:szCs w:val="16"/>
              </w:rPr>
              <w:t xml:space="preserve"> {</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 xml:space="preserve"> head</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005CC5"/>
                <w:sz w:val="16"/>
              </w:rPr>
              <w:t>null</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D73A49"/>
                <w:sz w:val="16"/>
              </w:rPr>
              <w:t>int</w:t>
            </w:r>
            <w:proofErr w:type="spellEnd"/>
            <w:r w:rsidRPr="00734C92">
              <w:rPr>
                <w:rFonts w:ascii="Consolas" w:eastAsia="Times New Roman" w:hAnsi="Consolas" w:cs="Consolas"/>
                <w:color w:val="24292E"/>
                <w:sz w:val="16"/>
                <w:szCs w:val="16"/>
              </w:rPr>
              <w:t xml:space="preserve"> size </w:t>
            </w:r>
            <w:r w:rsidRPr="00734C92">
              <w:rPr>
                <w:rFonts w:ascii="inherit" w:eastAsia="Times New Roman" w:hAnsi="inherit" w:cs="Consolas"/>
                <w:color w:val="D73A49"/>
                <w:sz w:val="16"/>
              </w:rPr>
              <w:t>=</w:t>
            </w:r>
            <w:r w:rsidRPr="00734C92">
              <w:rPr>
                <w:rFonts w:ascii="inherit" w:eastAsia="Times New Roman" w:hAnsi="inherit" w:cs="Consolas"/>
                <w:color w:val="005CC5"/>
                <w:sz w:val="16"/>
              </w:rPr>
              <w:t>0</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void</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6F42C1"/>
                <w:sz w:val="16"/>
              </w:rPr>
              <w:t>push</w:t>
            </w:r>
            <w:r w:rsidRPr="00734C92">
              <w:rPr>
                <w:rFonts w:ascii="Consolas" w:eastAsia="Times New Roman" w:hAnsi="Consolas" w:cs="Consolas"/>
                <w:color w:val="24292E"/>
                <w:sz w:val="16"/>
                <w:szCs w:val="16"/>
              </w:rPr>
              <w:t>(</w:t>
            </w:r>
            <w:proofErr w:type="spellStart"/>
            <w:r w:rsidRPr="00734C92">
              <w:rPr>
                <w:rFonts w:ascii="inherit" w:eastAsia="Times New Roman" w:hAnsi="inherit" w:cs="Consolas"/>
                <w:color w:val="D73A49"/>
                <w:sz w:val="16"/>
              </w:rPr>
              <w:t>int</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E36209"/>
                <w:sz w:val="16"/>
              </w:rPr>
              <w:t>data</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 xml:space="preserve"> x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new</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(data);</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if</w:t>
            </w:r>
            <w:r w:rsidRPr="00734C92">
              <w:rPr>
                <w:rFonts w:ascii="Consolas" w:eastAsia="Times New Roman" w:hAnsi="Consolas" w:cs="Consolas"/>
                <w:color w:val="24292E"/>
                <w:sz w:val="16"/>
                <w:szCs w:val="16"/>
              </w:rPr>
              <w:t>(</w:t>
            </w:r>
            <w:proofErr w:type="spellStart"/>
            <w:r w:rsidRPr="00734C92">
              <w:rPr>
                <w:rFonts w:ascii="Consolas" w:eastAsia="Times New Roman" w:hAnsi="Consolas" w:cs="Consolas"/>
                <w:color w:val="24292E"/>
                <w:sz w:val="16"/>
                <w:szCs w:val="16"/>
              </w:rPr>
              <w:t>getSize</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D73A49"/>
                <w:sz w:val="16"/>
              </w:rPr>
              <w:t>==</w:t>
            </w:r>
            <w:r w:rsidRPr="00734C92">
              <w:rPr>
                <w:rFonts w:ascii="inherit" w:eastAsia="Times New Roman" w:hAnsi="inherit" w:cs="Consolas"/>
                <w:color w:val="005CC5"/>
                <w:sz w:val="16"/>
              </w:rPr>
              <w:t>0</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head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x;</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else</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6A737D"/>
                <w:sz w:val="16"/>
              </w:rPr>
              <w:t>//add the Node at the start of a Linked List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 xml:space="preserve"> temp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head;</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x</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next</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temp;</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head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x;</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System</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out</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println</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032F62"/>
                <w:sz w:val="16"/>
              </w:rPr>
              <w:t>"Element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data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032F62"/>
                <w:sz w:val="16"/>
              </w:rPr>
              <w:t>" is pushed into Stack"</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size</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D73A49"/>
                <w:sz w:val="16"/>
              </w:rPr>
              <w:t>int</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6F42C1"/>
                <w:sz w:val="16"/>
              </w:rPr>
              <w:t>pop</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if</w:t>
            </w:r>
            <w:r w:rsidRPr="00734C92">
              <w:rPr>
                <w:rFonts w:ascii="Consolas" w:eastAsia="Times New Roman" w:hAnsi="Consolas" w:cs="Consolas"/>
                <w:color w:val="24292E"/>
                <w:sz w:val="16"/>
                <w:szCs w:val="16"/>
              </w:rPr>
              <w:t>(</w:t>
            </w:r>
            <w:proofErr w:type="spellStart"/>
            <w:r w:rsidRPr="00734C92">
              <w:rPr>
                <w:rFonts w:ascii="Consolas" w:eastAsia="Times New Roman" w:hAnsi="Consolas" w:cs="Consolas"/>
                <w:color w:val="24292E"/>
                <w:sz w:val="16"/>
                <w:szCs w:val="16"/>
              </w:rPr>
              <w:t>getSize</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D73A49"/>
                <w:sz w:val="16"/>
              </w:rPr>
              <w:t>==</w:t>
            </w:r>
            <w:r w:rsidRPr="00734C92">
              <w:rPr>
                <w:rFonts w:ascii="inherit" w:eastAsia="Times New Roman" w:hAnsi="inherit" w:cs="Consolas"/>
                <w:color w:val="005CC5"/>
                <w:sz w:val="16"/>
              </w:rPr>
              <w:t>0</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System</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out</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println</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032F62"/>
                <w:sz w:val="16"/>
              </w:rPr>
              <w:t>"Stack is Empty"</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return</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inherit" w:eastAsia="Times New Roman" w:hAnsi="inherit" w:cs="Consolas"/>
                <w:color w:val="005CC5"/>
                <w:sz w:val="16"/>
              </w:rPr>
              <w:t>1</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else</w:t>
            </w:r>
            <w:r w:rsidRPr="00734C92">
              <w:rPr>
                <w:rFonts w:ascii="Consolas" w:eastAsia="Times New Roman" w:hAnsi="Consolas" w:cs="Consolas"/>
                <w:color w:val="24292E"/>
                <w:sz w:val="16"/>
                <w:szCs w:val="16"/>
              </w:rPr>
              <w:t>{</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 xml:space="preserve"> temp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head;</w:t>
            </w:r>
          </w:p>
        </w:tc>
      </w:tr>
      <w:tr w:rsidR="00734C92" w:rsidRPr="00734C92" w:rsidTr="000B52FA">
        <w:trPr>
          <w:trHeight w:val="141"/>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head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head</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next</w:t>
            </w:r>
            <w:proofErr w:type="spellEnd"/>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size</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return</w:t>
            </w: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temp</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data</w:t>
            </w:r>
            <w:proofErr w:type="spellEnd"/>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14"/>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void</w:t>
            </w: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6F42C1"/>
                <w:sz w:val="16"/>
              </w:rPr>
              <w:t>printStack</w:t>
            </w:r>
            <w:proofErr w:type="spellEnd"/>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curr</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head;</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while</w:t>
            </w:r>
            <w:r w:rsidRPr="00734C92">
              <w:rPr>
                <w:rFonts w:ascii="Consolas" w:eastAsia="Times New Roman" w:hAnsi="Consolas" w:cs="Consolas"/>
                <w:color w:val="24292E"/>
                <w:sz w:val="16"/>
                <w:szCs w:val="16"/>
              </w:rPr>
              <w:t>(</w:t>
            </w:r>
            <w:proofErr w:type="spellStart"/>
            <w:r w:rsidRPr="00734C92">
              <w:rPr>
                <w:rFonts w:ascii="Consolas" w:eastAsia="Times New Roman" w:hAnsi="Consolas" w:cs="Consolas"/>
                <w:color w:val="24292E"/>
                <w:sz w:val="16"/>
                <w:szCs w:val="16"/>
              </w:rPr>
              <w:t>curr</w:t>
            </w:r>
            <w:proofErr w:type="spellEnd"/>
            <w:r w:rsidRPr="00734C92">
              <w:rPr>
                <w:rFonts w:ascii="inherit" w:eastAsia="Times New Roman" w:hAnsi="inherit" w:cs="Consolas"/>
                <w:color w:val="D73A49"/>
                <w:sz w:val="16"/>
              </w:rPr>
              <w:t>!=</w:t>
            </w:r>
            <w:r w:rsidRPr="00734C92">
              <w:rPr>
                <w:rFonts w:ascii="inherit" w:eastAsia="Times New Roman" w:hAnsi="inherit" w:cs="Consolas"/>
                <w:color w:val="005CC5"/>
                <w:sz w:val="16"/>
              </w:rPr>
              <w:t>null</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System</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out</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w:t>
            </w:r>
            <w:proofErr w:type="spellEnd"/>
            <w:r w:rsidRPr="00734C92">
              <w:rPr>
                <w:rFonts w:ascii="Consolas" w:eastAsia="Times New Roman" w:hAnsi="Consolas" w:cs="Consolas"/>
                <w:color w:val="24292E"/>
                <w:sz w:val="16"/>
                <w:szCs w:val="16"/>
              </w:rPr>
              <w:t>(</w:t>
            </w:r>
            <w:proofErr w:type="spellStart"/>
            <w:r w:rsidRPr="00734C92">
              <w:rPr>
                <w:rFonts w:ascii="Consolas" w:eastAsia="Times New Roman" w:hAnsi="Consolas" w:cs="Consolas"/>
                <w:color w:val="24292E"/>
                <w:sz w:val="16"/>
                <w:szCs w:val="16"/>
              </w:rPr>
              <w:t>curr</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data</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032F62"/>
                <w:sz w:val="16"/>
              </w:rPr>
              <w:t>" "</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curr</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curr</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next</w:t>
            </w:r>
            <w:proofErr w:type="spellEnd"/>
            <w:r w:rsidRPr="00734C92">
              <w:rPr>
                <w:rFonts w:ascii="Consolas" w:eastAsia="Times New Roman" w:hAnsi="Consolas" w:cs="Consolas"/>
                <w:color w:val="24292E"/>
                <w:sz w:val="16"/>
                <w:szCs w:val="16"/>
              </w:rPr>
              <w:t>;</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System</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out</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println</w:t>
            </w:r>
            <w:proofErr w:type="spellEnd"/>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D73A49"/>
                <w:sz w:val="16"/>
              </w:rPr>
              <w:t>int</w:t>
            </w:r>
            <w:proofErr w:type="spellEnd"/>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6F42C1"/>
                <w:sz w:val="16"/>
              </w:rPr>
              <w:t>getSize</w:t>
            </w:r>
            <w:proofErr w:type="spellEnd"/>
            <w:r w:rsidRPr="00734C92">
              <w:rPr>
                <w:rFonts w:ascii="Consolas" w:eastAsia="Times New Roman" w:hAnsi="Consolas" w:cs="Consolas"/>
                <w:color w:val="24292E"/>
                <w:sz w:val="16"/>
                <w:szCs w:val="16"/>
              </w:rPr>
              <w:t>(){</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return</w:t>
            </w:r>
            <w:r w:rsidRPr="00734C92">
              <w:rPr>
                <w:rFonts w:ascii="Consolas" w:eastAsia="Times New Roman" w:hAnsi="Consolas" w:cs="Consolas"/>
                <w:color w:val="24292E"/>
                <w:sz w:val="16"/>
                <w:szCs w:val="16"/>
              </w:rPr>
              <w:t xml:space="preserve"> size;</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static</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void</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6F42C1"/>
                <w:sz w:val="16"/>
              </w:rPr>
              <w:t>main</w:t>
            </w:r>
            <w:r w:rsidRPr="00734C92">
              <w:rPr>
                <w:rFonts w:ascii="Consolas" w:eastAsia="Times New Roman" w:hAnsi="Consolas" w:cs="Consolas"/>
                <w:color w:val="24292E"/>
                <w:sz w:val="16"/>
                <w:szCs w:val="16"/>
              </w:rPr>
              <w:t>(</w:t>
            </w:r>
            <w:r w:rsidRPr="00734C92">
              <w:rPr>
                <w:rFonts w:ascii="inherit" w:eastAsia="Times New Roman" w:hAnsi="inherit" w:cs="Consolas"/>
                <w:color w:val="D73A49"/>
                <w:sz w:val="16"/>
              </w:rPr>
              <w:t>String</w:t>
            </w: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E36209"/>
                <w:sz w:val="16"/>
              </w:rPr>
              <w:t>args</w:t>
            </w:r>
            <w:proofErr w:type="spellEnd"/>
            <w:r w:rsidRPr="00734C92">
              <w:rPr>
                <w:rFonts w:ascii="Consolas" w:eastAsia="Times New Roman" w:hAnsi="Consolas" w:cs="Consolas"/>
                <w:color w:val="24292E"/>
                <w:sz w:val="16"/>
                <w:szCs w:val="16"/>
              </w:rPr>
              <w:t>) {</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StackUsingLinkedList</w:t>
            </w:r>
            <w:proofErr w:type="spellEnd"/>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stck</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new</w:t>
            </w: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StackUsingLinkedList</w:t>
            </w:r>
            <w:proofErr w:type="spellEnd"/>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stck</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push</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005CC5"/>
                <w:sz w:val="16"/>
              </w:rPr>
              <w:t>1</w:t>
            </w:r>
            <w:r w:rsidRPr="00734C92">
              <w:rPr>
                <w:rFonts w:ascii="Consolas" w:eastAsia="Times New Roman" w:hAnsi="Consolas" w:cs="Consolas"/>
                <w:color w:val="24292E"/>
                <w:sz w:val="16"/>
                <w:szCs w:val="16"/>
              </w:rPr>
              <w:t>);</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stck</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push</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005CC5"/>
                <w:sz w:val="16"/>
              </w:rPr>
              <w:t>2</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stck</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push</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005CC5"/>
                <w:sz w:val="16"/>
              </w:rPr>
              <w:t>4</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stck</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printStack</w:t>
            </w:r>
            <w:proofErr w:type="spellEnd"/>
            <w:r w:rsidRPr="00734C92">
              <w:rPr>
                <w:rFonts w:ascii="Consolas" w:eastAsia="Times New Roman" w:hAnsi="Consolas" w:cs="Consolas"/>
                <w:color w:val="24292E"/>
                <w:sz w:val="16"/>
                <w:szCs w:val="16"/>
              </w:rPr>
              <w:t>();</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24292E"/>
                <w:sz w:val="16"/>
              </w:rPr>
              <w:t>System</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out</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println</w:t>
            </w:r>
            <w:proofErr w:type="spellEnd"/>
            <w:r w:rsidRPr="00734C92">
              <w:rPr>
                <w:rFonts w:ascii="Consolas" w:eastAsia="Times New Roman" w:hAnsi="Consolas" w:cs="Consolas"/>
                <w:color w:val="24292E"/>
                <w:sz w:val="16"/>
                <w:szCs w:val="16"/>
              </w:rPr>
              <w:t>(</w:t>
            </w:r>
            <w:r w:rsidRPr="00734C92">
              <w:rPr>
                <w:rFonts w:ascii="inherit" w:eastAsia="Times New Roman" w:hAnsi="inherit" w:cs="Consolas"/>
                <w:color w:val="032F62"/>
                <w:sz w:val="16"/>
              </w:rPr>
              <w:t>"Pop out element "</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stck</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pop());</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Consolas" w:eastAsia="Times New Roman" w:hAnsi="Consolas" w:cs="Consolas"/>
                <w:color w:val="24292E"/>
                <w:sz w:val="16"/>
                <w:szCs w:val="16"/>
              </w:rPr>
              <w:t>stck</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printStack</w:t>
            </w:r>
            <w:proofErr w:type="spellEnd"/>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inherit" w:eastAsia="Times New Roman" w:hAnsi="inherit" w:cs="Consolas"/>
                <w:color w:val="D73A49"/>
                <w:sz w:val="16"/>
              </w:rPr>
              <w:t>class</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6F42C1"/>
                <w:sz w:val="16"/>
              </w:rPr>
              <w:t>Node</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D73A49"/>
                <w:sz w:val="16"/>
              </w:rPr>
              <w:t>int</w:t>
            </w:r>
            <w:proofErr w:type="spellEnd"/>
            <w:r w:rsidRPr="00734C92">
              <w:rPr>
                <w:rFonts w:ascii="Consolas" w:eastAsia="Times New Roman" w:hAnsi="Consolas" w:cs="Consolas"/>
                <w:color w:val="24292E"/>
                <w:sz w:val="16"/>
                <w:szCs w:val="16"/>
              </w:rPr>
              <w:t xml:space="preserve"> data;</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24292E"/>
                <w:sz w:val="16"/>
              </w:rPr>
              <w:t>Node</w:t>
            </w:r>
            <w:r w:rsidRPr="00734C92">
              <w:rPr>
                <w:rFonts w:ascii="Consolas" w:eastAsia="Times New Roman" w:hAnsi="Consolas" w:cs="Consolas"/>
                <w:color w:val="24292E"/>
                <w:sz w:val="16"/>
                <w:szCs w:val="16"/>
              </w:rPr>
              <w:t xml:space="preserve"> next;</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public</w:t>
            </w:r>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6F42C1"/>
                <w:sz w:val="16"/>
              </w:rPr>
              <w:t>Node</w:t>
            </w:r>
            <w:r w:rsidRPr="00734C92">
              <w:rPr>
                <w:rFonts w:ascii="Consolas" w:eastAsia="Times New Roman" w:hAnsi="Consolas" w:cs="Consolas"/>
                <w:color w:val="24292E"/>
                <w:sz w:val="16"/>
                <w:szCs w:val="16"/>
              </w:rPr>
              <w:t>(</w:t>
            </w:r>
            <w:proofErr w:type="spellStart"/>
            <w:r w:rsidRPr="00734C92">
              <w:rPr>
                <w:rFonts w:ascii="inherit" w:eastAsia="Times New Roman" w:hAnsi="inherit" w:cs="Consolas"/>
                <w:color w:val="D73A49"/>
                <w:sz w:val="16"/>
              </w:rPr>
              <w:t>int</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E36209"/>
                <w:sz w:val="16"/>
              </w:rPr>
              <w:t>data</w:t>
            </w:r>
            <w:r w:rsidRPr="00734C92">
              <w:rPr>
                <w:rFonts w:ascii="Consolas" w:eastAsia="Times New Roman" w:hAnsi="Consolas" w:cs="Consolas"/>
                <w:color w:val="24292E"/>
                <w:sz w:val="16"/>
                <w:szCs w:val="16"/>
              </w:rPr>
              <w:t>){</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roofErr w:type="spellStart"/>
            <w:r w:rsidRPr="00734C92">
              <w:rPr>
                <w:rFonts w:ascii="inherit" w:eastAsia="Times New Roman" w:hAnsi="inherit" w:cs="Consolas"/>
                <w:color w:val="005CC5"/>
                <w:sz w:val="16"/>
              </w:rPr>
              <w:t>this</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data</w:t>
            </w:r>
            <w:proofErr w:type="spellEnd"/>
            <w:r w:rsidRPr="00734C92">
              <w:rPr>
                <w:rFonts w:ascii="Consolas" w:eastAsia="Times New Roman" w:hAnsi="Consolas" w:cs="Consolas"/>
                <w:color w:val="24292E"/>
                <w:sz w:val="16"/>
                <w:szCs w:val="16"/>
              </w:rPr>
              <w:t xml:space="preserve"> </w:t>
            </w:r>
            <w:r w:rsidRPr="00734C92">
              <w:rPr>
                <w:rFonts w:ascii="inherit" w:eastAsia="Times New Roman" w:hAnsi="inherit" w:cs="Consolas"/>
                <w:color w:val="D73A49"/>
                <w:sz w:val="16"/>
              </w:rPr>
              <w:t>=</w:t>
            </w:r>
            <w:r w:rsidRPr="00734C92">
              <w:rPr>
                <w:rFonts w:ascii="Consolas" w:eastAsia="Times New Roman" w:hAnsi="Consolas" w:cs="Consolas"/>
                <w:color w:val="24292E"/>
                <w:sz w:val="16"/>
                <w:szCs w:val="16"/>
              </w:rPr>
              <w:t xml:space="preserve"> data;</w:t>
            </w:r>
          </w:p>
        </w:tc>
      </w:tr>
      <w:tr w:rsidR="00734C92" w:rsidRPr="00734C92" w:rsidTr="000B52FA">
        <w:trPr>
          <w:trHeight w:val="267"/>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 xml:space="preserve">    }</w:t>
            </w:r>
          </w:p>
        </w:tc>
      </w:tr>
      <w:tr w:rsidR="00734C92" w:rsidRPr="00734C92" w:rsidTr="000B52FA">
        <w:trPr>
          <w:trHeight w:val="280"/>
        </w:trPr>
        <w:tc>
          <w:tcPr>
            <w:tcW w:w="163" w:type="dxa"/>
            <w:tcBorders>
              <w:top w:val="nil"/>
              <w:left w:val="nil"/>
              <w:bottom w:val="single" w:sz="6" w:space="0" w:color="F1F1F1"/>
              <w:right w:val="nil"/>
            </w:tcBorders>
            <w:shd w:val="clear" w:color="auto" w:fill="auto"/>
            <w:noWrap/>
            <w:hideMark/>
          </w:tcPr>
          <w:p w:rsidR="00734C92" w:rsidRPr="00734C92" w:rsidRDefault="00734C92" w:rsidP="00734C92">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34C92" w:rsidRPr="00734C92" w:rsidRDefault="00734C92" w:rsidP="00734C92">
            <w:pPr>
              <w:spacing w:after="0" w:line="272" w:lineRule="atLeast"/>
              <w:rPr>
                <w:rFonts w:ascii="Consolas" w:eastAsia="Times New Roman" w:hAnsi="Consolas" w:cs="Consolas"/>
                <w:color w:val="24292E"/>
                <w:sz w:val="16"/>
                <w:szCs w:val="16"/>
              </w:rPr>
            </w:pPr>
            <w:r w:rsidRPr="00734C92">
              <w:rPr>
                <w:rFonts w:ascii="Consolas" w:eastAsia="Times New Roman" w:hAnsi="Consolas" w:cs="Consolas"/>
                <w:color w:val="24292E"/>
                <w:sz w:val="16"/>
                <w:szCs w:val="16"/>
              </w:rPr>
              <w:t>}</w:t>
            </w:r>
          </w:p>
        </w:tc>
      </w:tr>
    </w:tbl>
    <w:p w:rsidR="00734C92" w:rsidRPr="00734C92" w:rsidRDefault="00970CE5" w:rsidP="00734C92">
      <w:pPr>
        <w:shd w:val="clear" w:color="auto" w:fill="F7F7F7"/>
        <w:spacing w:line="240" w:lineRule="auto"/>
        <w:textAlignment w:val="baseline"/>
        <w:rPr>
          <w:ins w:id="20" w:author="Unknown"/>
          <w:rFonts w:ascii="Segoe UI" w:eastAsia="Times New Roman" w:hAnsi="Segoe UI" w:cs="Segoe UI"/>
          <w:color w:val="586069"/>
          <w:sz w:val="16"/>
          <w:szCs w:val="16"/>
        </w:rPr>
      </w:pPr>
      <w:ins w:id="21" w:author="Unknown">
        <w:r w:rsidRPr="00734C92">
          <w:rPr>
            <w:rFonts w:ascii="Segoe UI" w:eastAsia="Times New Roman" w:hAnsi="Segoe UI" w:cs="Segoe UI"/>
            <w:color w:val="586069"/>
            <w:sz w:val="16"/>
            <w:szCs w:val="16"/>
          </w:rPr>
          <w:fldChar w:fldCharType="begin"/>
        </w:r>
        <w:r w:rsidR="00734C92" w:rsidRPr="00734C92">
          <w:rPr>
            <w:rFonts w:ascii="Segoe UI" w:eastAsia="Times New Roman" w:hAnsi="Segoe UI" w:cs="Segoe UI"/>
            <w:color w:val="586069"/>
            <w:sz w:val="16"/>
            <w:szCs w:val="16"/>
          </w:rPr>
          <w:instrText xml:space="preserve"> HYPERLINK "https://gist.github.com/thmain/c0439fb8fb4ff95af5bc/raw/6b0b03e7dfe69d5374e7e5fa75ee8cb75cf1bd7a/StackUsingLinkedList.java" </w:instrText>
        </w:r>
        <w:r w:rsidRPr="00734C92">
          <w:rPr>
            <w:rFonts w:ascii="Segoe UI" w:eastAsia="Times New Roman" w:hAnsi="Segoe UI" w:cs="Segoe UI"/>
            <w:color w:val="586069"/>
            <w:sz w:val="16"/>
            <w:szCs w:val="16"/>
          </w:rPr>
          <w:fldChar w:fldCharType="separate"/>
        </w:r>
        <w:proofErr w:type="gramStart"/>
        <w:r w:rsidR="00734C92" w:rsidRPr="00734C92">
          <w:rPr>
            <w:rFonts w:ascii="inherit" w:eastAsia="Times New Roman" w:hAnsi="inherit" w:cs="Segoe UI"/>
            <w:b/>
            <w:bCs/>
            <w:color w:val="666666"/>
            <w:sz w:val="16"/>
          </w:rPr>
          <w:t>view</w:t>
        </w:r>
        <w:proofErr w:type="gramEnd"/>
        <w:r w:rsidR="00734C92" w:rsidRPr="00734C92">
          <w:rPr>
            <w:rFonts w:ascii="inherit" w:eastAsia="Times New Roman" w:hAnsi="inherit" w:cs="Segoe UI"/>
            <w:b/>
            <w:bCs/>
            <w:color w:val="666666"/>
            <w:sz w:val="16"/>
          </w:rPr>
          <w:t xml:space="preserve"> raw</w:t>
        </w:r>
        <w:r w:rsidRPr="00734C92">
          <w:rPr>
            <w:rFonts w:ascii="Segoe UI" w:eastAsia="Times New Roman" w:hAnsi="Segoe UI" w:cs="Segoe UI"/>
            <w:color w:val="586069"/>
            <w:sz w:val="16"/>
            <w:szCs w:val="16"/>
          </w:rPr>
          <w:fldChar w:fldCharType="end"/>
        </w:r>
        <w:r w:rsidRPr="00734C92">
          <w:rPr>
            <w:rFonts w:ascii="Segoe UI" w:eastAsia="Times New Roman" w:hAnsi="Segoe UI" w:cs="Segoe UI"/>
            <w:color w:val="586069"/>
            <w:sz w:val="16"/>
            <w:szCs w:val="16"/>
          </w:rPr>
          <w:fldChar w:fldCharType="begin"/>
        </w:r>
        <w:r w:rsidR="00734C92" w:rsidRPr="00734C92">
          <w:rPr>
            <w:rFonts w:ascii="Segoe UI" w:eastAsia="Times New Roman" w:hAnsi="Segoe UI" w:cs="Segoe UI"/>
            <w:color w:val="586069"/>
            <w:sz w:val="16"/>
            <w:szCs w:val="16"/>
          </w:rPr>
          <w:instrText xml:space="preserve"> HYPERLINK "https://gist.github.com/thmain/c0439fb8fb4ff95af5bc" \l "file-stackusinglinkedlist-java" </w:instrText>
        </w:r>
        <w:r w:rsidRPr="00734C92">
          <w:rPr>
            <w:rFonts w:ascii="Segoe UI" w:eastAsia="Times New Roman" w:hAnsi="Segoe UI" w:cs="Segoe UI"/>
            <w:color w:val="586069"/>
            <w:sz w:val="16"/>
            <w:szCs w:val="16"/>
          </w:rPr>
          <w:fldChar w:fldCharType="separate"/>
        </w:r>
        <w:r w:rsidR="00734C92" w:rsidRPr="00734C92">
          <w:rPr>
            <w:rFonts w:ascii="inherit" w:eastAsia="Times New Roman" w:hAnsi="inherit" w:cs="Segoe UI"/>
            <w:b/>
            <w:bCs/>
            <w:color w:val="666666"/>
            <w:sz w:val="16"/>
          </w:rPr>
          <w:t>StackUsingLinkedList.java</w:t>
        </w:r>
        <w:r w:rsidRPr="00734C92">
          <w:rPr>
            <w:rFonts w:ascii="Segoe UI" w:eastAsia="Times New Roman" w:hAnsi="Segoe UI" w:cs="Segoe UI"/>
            <w:color w:val="586069"/>
            <w:sz w:val="16"/>
            <w:szCs w:val="16"/>
          </w:rPr>
          <w:fldChar w:fldCharType="end"/>
        </w:r>
        <w:r w:rsidR="00734C92" w:rsidRPr="00734C92">
          <w:rPr>
            <w:rFonts w:ascii="Segoe UI" w:eastAsia="Times New Roman" w:hAnsi="Segoe UI" w:cs="Segoe UI"/>
            <w:color w:val="586069"/>
            <w:sz w:val="16"/>
            <w:szCs w:val="16"/>
          </w:rPr>
          <w:t> hosted with </w:t>
        </w:r>
        <w:r w:rsidRPr="00734C92">
          <w:rPr>
            <w:rFonts w:ascii="Segoe UI" w:eastAsia="Times New Roman" w:hAnsi="Segoe UI" w:cs="Segoe UI"/>
            <w:color w:val="586069"/>
            <w:sz w:val="16"/>
            <w:szCs w:val="16"/>
          </w:rPr>
          <w:fldChar w:fldCharType="begin"/>
        </w:r>
        <w:r w:rsidR="00734C92" w:rsidRPr="00734C92">
          <w:rPr>
            <w:rFonts w:ascii="Segoe UI" w:eastAsia="Times New Roman" w:hAnsi="Segoe UI" w:cs="Segoe UI"/>
            <w:color w:val="586069"/>
            <w:sz w:val="16"/>
            <w:szCs w:val="16"/>
          </w:rPr>
          <w:instrText xml:space="preserve"> INCLUDEPICTURE "https://s.w.org/images/core/emoji/2.3/svg/2764.svg" \* MERGEFORMATINET </w:instrText>
        </w:r>
      </w:ins>
      <w:r w:rsidRPr="00734C92">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ins w:id="22" w:author="Unknown">
        <w:r w:rsidRPr="00734C92">
          <w:rPr>
            <w:rFonts w:ascii="Segoe UI" w:eastAsia="Times New Roman" w:hAnsi="Segoe UI" w:cs="Segoe UI"/>
            <w:color w:val="586069"/>
            <w:sz w:val="16"/>
            <w:szCs w:val="16"/>
          </w:rPr>
          <w:fldChar w:fldCharType="end"/>
        </w:r>
        <w:r w:rsidR="00734C92" w:rsidRPr="00734C92">
          <w:rPr>
            <w:rFonts w:ascii="Segoe UI" w:eastAsia="Times New Roman" w:hAnsi="Segoe UI" w:cs="Segoe UI"/>
            <w:color w:val="586069"/>
            <w:sz w:val="16"/>
            <w:szCs w:val="16"/>
          </w:rPr>
          <w:t> by </w:t>
        </w:r>
        <w:proofErr w:type="spellStart"/>
        <w:r w:rsidRPr="00734C92">
          <w:rPr>
            <w:rFonts w:ascii="Segoe UI" w:eastAsia="Times New Roman" w:hAnsi="Segoe UI" w:cs="Segoe UI"/>
            <w:color w:val="586069"/>
            <w:sz w:val="16"/>
            <w:szCs w:val="16"/>
          </w:rPr>
          <w:fldChar w:fldCharType="begin"/>
        </w:r>
        <w:r w:rsidR="00734C92" w:rsidRPr="00734C92">
          <w:rPr>
            <w:rFonts w:ascii="Segoe UI" w:eastAsia="Times New Roman" w:hAnsi="Segoe UI" w:cs="Segoe UI"/>
            <w:color w:val="586069"/>
            <w:sz w:val="16"/>
            <w:szCs w:val="16"/>
          </w:rPr>
          <w:instrText xml:space="preserve"> HYPERLINK "https://github.com/" </w:instrText>
        </w:r>
        <w:r w:rsidRPr="00734C92">
          <w:rPr>
            <w:rFonts w:ascii="Segoe UI" w:eastAsia="Times New Roman" w:hAnsi="Segoe UI" w:cs="Segoe UI"/>
            <w:color w:val="586069"/>
            <w:sz w:val="16"/>
            <w:szCs w:val="16"/>
          </w:rPr>
          <w:fldChar w:fldCharType="separate"/>
        </w:r>
        <w:r w:rsidR="00734C92" w:rsidRPr="00734C92">
          <w:rPr>
            <w:rFonts w:ascii="inherit" w:eastAsia="Times New Roman" w:hAnsi="inherit" w:cs="Segoe UI"/>
            <w:b/>
            <w:bCs/>
            <w:color w:val="666666"/>
            <w:sz w:val="16"/>
          </w:rPr>
          <w:t>GitHub</w:t>
        </w:r>
        <w:proofErr w:type="spellEnd"/>
        <w:r w:rsidRPr="00734C92">
          <w:rPr>
            <w:rFonts w:ascii="Segoe UI" w:eastAsia="Times New Roman" w:hAnsi="Segoe UI" w:cs="Segoe UI"/>
            <w:color w:val="586069"/>
            <w:sz w:val="16"/>
            <w:szCs w:val="16"/>
          </w:rPr>
          <w:fldChar w:fldCharType="end"/>
        </w:r>
      </w:ins>
    </w:p>
    <w:p w:rsidR="00734C92" w:rsidRPr="00734C92" w:rsidRDefault="00734C92" w:rsidP="00734C92">
      <w:pPr>
        <w:shd w:val="clear" w:color="auto" w:fill="FFFFFF"/>
        <w:spacing w:after="0" w:line="240" w:lineRule="auto"/>
        <w:textAlignment w:val="baseline"/>
        <w:rPr>
          <w:ins w:id="23" w:author="Unknown"/>
          <w:rFonts w:ascii="Lora" w:eastAsia="Times New Roman" w:hAnsi="Lora" w:cs="Arial"/>
          <w:color w:val="353535"/>
          <w:sz w:val="25"/>
          <w:szCs w:val="25"/>
        </w:rPr>
      </w:pPr>
      <w:ins w:id="24" w:author="Unknown">
        <w:r w:rsidRPr="00734C92">
          <w:rPr>
            <w:rFonts w:ascii="inherit" w:eastAsia="Times New Roman" w:hAnsi="inherit" w:cs="Arial"/>
            <w:b/>
            <w:bCs/>
            <w:color w:val="353535"/>
            <w:sz w:val="25"/>
          </w:rPr>
          <w:t>Out</w:t>
        </w:r>
        <w:r w:rsidRPr="00734C92">
          <w:rPr>
            <w:rFonts w:ascii="inherit" w:eastAsia="Times New Roman" w:hAnsi="inherit" w:cs="Arial"/>
            <w:b/>
            <w:bCs/>
            <w:color w:val="353535"/>
            <w:sz w:val="25"/>
          </w:rPr>
          <w:softHyphen/>
          <w:t>put:</w:t>
        </w:r>
      </w:ins>
    </w:p>
    <w:p w:rsidR="00734C92" w:rsidRPr="00734C92" w:rsidRDefault="00734C92" w:rsidP="00734C92">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5" w:author="Unknown"/>
          <w:rFonts w:ascii="Courier New" w:eastAsia="Times New Roman" w:hAnsi="Courier New" w:cs="Courier New"/>
          <w:color w:val="3B3B3B"/>
          <w:sz w:val="25"/>
          <w:szCs w:val="25"/>
        </w:rPr>
      </w:pPr>
      <w:ins w:id="26" w:author="Unknown">
        <w:r w:rsidRPr="00734C92">
          <w:rPr>
            <w:rFonts w:ascii="Courier New" w:eastAsia="Times New Roman" w:hAnsi="Courier New" w:cs="Courier New"/>
            <w:color w:val="3B3B3B"/>
            <w:sz w:val="25"/>
            <w:szCs w:val="25"/>
          </w:rPr>
          <w:t>Element 1 is pushed into Stack</w:t>
        </w:r>
      </w:ins>
    </w:p>
    <w:p w:rsidR="00734C92" w:rsidRPr="00734C92" w:rsidRDefault="00734C92" w:rsidP="00734C92">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7" w:author="Unknown"/>
          <w:rFonts w:ascii="Courier New" w:eastAsia="Times New Roman" w:hAnsi="Courier New" w:cs="Courier New"/>
          <w:color w:val="3B3B3B"/>
          <w:sz w:val="25"/>
          <w:szCs w:val="25"/>
        </w:rPr>
      </w:pPr>
      <w:ins w:id="28" w:author="Unknown">
        <w:r w:rsidRPr="00734C92">
          <w:rPr>
            <w:rFonts w:ascii="Courier New" w:eastAsia="Times New Roman" w:hAnsi="Courier New" w:cs="Courier New"/>
            <w:color w:val="3B3B3B"/>
            <w:sz w:val="25"/>
            <w:szCs w:val="25"/>
          </w:rPr>
          <w:t>Element 2 is pushed into Stack</w:t>
        </w:r>
      </w:ins>
    </w:p>
    <w:p w:rsidR="00734C92" w:rsidRPr="00734C92" w:rsidRDefault="00734C92" w:rsidP="00734C92">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9" w:author="Unknown"/>
          <w:rFonts w:ascii="Courier New" w:eastAsia="Times New Roman" w:hAnsi="Courier New" w:cs="Courier New"/>
          <w:color w:val="3B3B3B"/>
          <w:sz w:val="25"/>
          <w:szCs w:val="25"/>
        </w:rPr>
      </w:pPr>
      <w:ins w:id="30" w:author="Unknown">
        <w:r w:rsidRPr="00734C92">
          <w:rPr>
            <w:rFonts w:ascii="Courier New" w:eastAsia="Times New Roman" w:hAnsi="Courier New" w:cs="Courier New"/>
            <w:color w:val="3B3B3B"/>
            <w:sz w:val="25"/>
            <w:szCs w:val="25"/>
          </w:rPr>
          <w:lastRenderedPageBreak/>
          <w:t>Element 4 is pushed into Stack</w:t>
        </w:r>
      </w:ins>
    </w:p>
    <w:p w:rsidR="00734C92" w:rsidRPr="00734C92" w:rsidRDefault="00734C92" w:rsidP="00734C92">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1" w:author="Unknown"/>
          <w:rFonts w:ascii="Courier New" w:eastAsia="Times New Roman" w:hAnsi="Courier New" w:cs="Courier New"/>
          <w:color w:val="3B3B3B"/>
          <w:sz w:val="25"/>
          <w:szCs w:val="25"/>
        </w:rPr>
      </w:pPr>
      <w:ins w:id="32" w:author="Unknown">
        <w:r w:rsidRPr="00734C92">
          <w:rPr>
            <w:rFonts w:ascii="Courier New" w:eastAsia="Times New Roman" w:hAnsi="Courier New" w:cs="Courier New"/>
            <w:color w:val="3B3B3B"/>
            <w:sz w:val="25"/>
            <w:szCs w:val="25"/>
          </w:rPr>
          <w:t>4 2 1</w:t>
        </w:r>
      </w:ins>
    </w:p>
    <w:p w:rsidR="00734C92" w:rsidRPr="00734C92" w:rsidRDefault="00734C92" w:rsidP="00734C92">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3" w:author="Unknown"/>
          <w:rFonts w:ascii="Courier New" w:eastAsia="Times New Roman" w:hAnsi="Courier New" w:cs="Courier New"/>
          <w:color w:val="3B3B3B"/>
          <w:sz w:val="25"/>
          <w:szCs w:val="25"/>
        </w:rPr>
      </w:pPr>
      <w:ins w:id="34" w:author="Unknown">
        <w:r w:rsidRPr="00734C92">
          <w:rPr>
            <w:rFonts w:ascii="Courier New" w:eastAsia="Times New Roman" w:hAnsi="Courier New" w:cs="Courier New"/>
            <w:color w:val="3B3B3B"/>
            <w:sz w:val="25"/>
            <w:szCs w:val="25"/>
          </w:rPr>
          <w:t>Pop out element 4</w:t>
        </w:r>
      </w:ins>
    </w:p>
    <w:p w:rsidR="00734C92" w:rsidRPr="00734C92" w:rsidRDefault="00734C92" w:rsidP="00734C92">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5" w:author="Unknown"/>
          <w:rFonts w:ascii="Courier New" w:eastAsia="Times New Roman" w:hAnsi="Courier New" w:cs="Courier New"/>
          <w:color w:val="3B3B3B"/>
          <w:sz w:val="25"/>
          <w:szCs w:val="25"/>
        </w:rPr>
      </w:pPr>
      <w:ins w:id="36" w:author="Unknown">
        <w:r w:rsidRPr="00734C92">
          <w:rPr>
            <w:rFonts w:ascii="Courier New" w:eastAsia="Times New Roman" w:hAnsi="Courier New" w:cs="Courier New"/>
            <w:color w:val="3B3B3B"/>
            <w:sz w:val="25"/>
            <w:szCs w:val="25"/>
          </w:rPr>
          <w:t>2 1</w:t>
        </w:r>
      </w:ins>
    </w:p>
    <w:p w:rsidR="00734C92" w:rsidRPr="00734C92" w:rsidRDefault="00734C92" w:rsidP="00734C92">
      <w:pPr>
        <w:shd w:val="clear" w:color="auto" w:fill="FFFFFF"/>
        <w:spacing w:after="0" w:line="240" w:lineRule="auto"/>
        <w:textAlignment w:val="baseline"/>
        <w:rPr>
          <w:ins w:id="37" w:author="Unknown"/>
          <w:rFonts w:ascii="Lora" w:eastAsia="Times New Roman" w:hAnsi="Lora" w:cs="Arial"/>
          <w:color w:val="353535"/>
          <w:sz w:val="25"/>
          <w:szCs w:val="25"/>
        </w:rPr>
      </w:pPr>
      <w:ins w:id="38" w:author="Unknown">
        <w:r w:rsidRPr="00734C92">
          <w:rPr>
            <w:rFonts w:ascii="inherit" w:eastAsia="Times New Roman" w:hAnsi="inherit" w:cs="Arial"/>
            <w:b/>
            <w:bCs/>
            <w:color w:val="353535"/>
            <w:sz w:val="25"/>
          </w:rPr>
          <w:t>Note</w:t>
        </w:r>
        <w:r w:rsidRPr="00734C92">
          <w:rPr>
            <w:rFonts w:ascii="Lora" w:eastAsia="Times New Roman" w:hAnsi="Lora" w:cs="Arial"/>
            <w:color w:val="353535"/>
            <w:sz w:val="25"/>
            <w:szCs w:val="25"/>
          </w:rPr>
          <w:t xml:space="preserve">: Also </w:t>
        </w:r>
        <w:proofErr w:type="gramStart"/>
        <w:r w:rsidRPr="00734C92">
          <w:rPr>
            <w:rFonts w:ascii="Lora" w:eastAsia="Times New Roman" w:hAnsi="Lora" w:cs="Arial"/>
            <w:color w:val="353535"/>
            <w:sz w:val="25"/>
            <w:szCs w:val="25"/>
          </w:rPr>
          <w:t>read,</w:t>
        </w:r>
        <w:proofErr w:type="gramEnd"/>
        <w:r w:rsidRPr="00734C92">
          <w:rPr>
            <w:rFonts w:ascii="Lora" w:eastAsia="Times New Roman" w:hAnsi="Lora" w:cs="Arial"/>
            <w:color w:val="353535"/>
            <w:sz w:val="25"/>
            <w:szCs w:val="25"/>
          </w:rPr>
          <w:t> </w:t>
        </w:r>
        <w:r w:rsidR="00970CE5" w:rsidRPr="00734C92">
          <w:rPr>
            <w:rFonts w:ascii="Lora" w:eastAsia="Times New Roman" w:hAnsi="Lora" w:cs="Arial"/>
            <w:color w:val="353535"/>
            <w:sz w:val="25"/>
            <w:szCs w:val="25"/>
          </w:rPr>
          <w:fldChar w:fldCharType="begin"/>
        </w:r>
        <w:r w:rsidRPr="00734C92">
          <w:rPr>
            <w:rFonts w:ascii="Lora" w:eastAsia="Times New Roman" w:hAnsi="Lora" w:cs="Arial"/>
            <w:color w:val="353535"/>
            <w:sz w:val="25"/>
            <w:szCs w:val="25"/>
          </w:rPr>
          <w:instrText xml:space="preserve"> HYPERLINK "http://algorithms.tutorialhorizon.com/track-the-maximum-element-in-a-stack/" </w:instrText>
        </w:r>
        <w:r w:rsidR="00970CE5" w:rsidRPr="00734C92">
          <w:rPr>
            <w:rFonts w:ascii="Lora" w:eastAsia="Times New Roman" w:hAnsi="Lora" w:cs="Arial"/>
            <w:color w:val="353535"/>
            <w:sz w:val="25"/>
            <w:szCs w:val="25"/>
          </w:rPr>
          <w:fldChar w:fldCharType="separate"/>
        </w:r>
        <w:r w:rsidRPr="00734C92">
          <w:rPr>
            <w:rFonts w:ascii="inherit" w:eastAsia="Times New Roman" w:hAnsi="inherit" w:cs="Arial"/>
            <w:color w:val="3B8DBD"/>
            <w:sz w:val="25"/>
          </w:rPr>
          <w:t>Track the Max</w:t>
        </w:r>
        <w:r w:rsidRPr="00734C92">
          <w:rPr>
            <w:rFonts w:ascii="inherit" w:eastAsia="Times New Roman" w:hAnsi="inherit" w:cs="Arial"/>
            <w:color w:val="3B8DBD"/>
            <w:sz w:val="25"/>
          </w:rPr>
          <w:softHyphen/>
          <w:t>i</w:t>
        </w:r>
        <w:r w:rsidRPr="00734C92">
          <w:rPr>
            <w:rFonts w:ascii="inherit" w:eastAsia="Times New Roman" w:hAnsi="inherit" w:cs="Arial"/>
            <w:color w:val="3B8DBD"/>
            <w:sz w:val="25"/>
          </w:rPr>
          <w:softHyphen/>
          <w:t>mum Ele</w:t>
        </w:r>
        <w:r w:rsidRPr="00734C92">
          <w:rPr>
            <w:rFonts w:ascii="inherit" w:eastAsia="Times New Roman" w:hAnsi="inherit" w:cs="Arial"/>
            <w:color w:val="3B8DBD"/>
            <w:sz w:val="25"/>
          </w:rPr>
          <w:softHyphen/>
          <w:t>ment in a Stack.</w:t>
        </w:r>
        <w:r w:rsidR="00970CE5" w:rsidRPr="00734C92">
          <w:rPr>
            <w:rFonts w:ascii="Lora" w:eastAsia="Times New Roman" w:hAnsi="Lora" w:cs="Arial"/>
            <w:color w:val="353535"/>
            <w:sz w:val="25"/>
            <w:szCs w:val="25"/>
          </w:rPr>
          <w:fldChar w:fldCharType="end"/>
        </w:r>
        <w:r w:rsidRPr="00734C92">
          <w:rPr>
            <w:rFonts w:ascii="Lora" w:eastAsia="Times New Roman" w:hAnsi="Lora" w:cs="Arial"/>
            <w:color w:val="353535"/>
            <w:sz w:val="25"/>
            <w:szCs w:val="25"/>
          </w:rPr>
          <w:t> This prob</w:t>
        </w:r>
        <w:r w:rsidRPr="00734C92">
          <w:rPr>
            <w:rFonts w:ascii="Lora" w:eastAsia="Times New Roman" w:hAnsi="Lora" w:cs="Arial"/>
            <w:color w:val="353535"/>
            <w:sz w:val="25"/>
            <w:szCs w:val="25"/>
          </w:rPr>
          <w:softHyphen/>
          <w:t>lem was asked in Yahoo in Soft</w:t>
        </w:r>
        <w:r w:rsidRPr="00734C92">
          <w:rPr>
            <w:rFonts w:ascii="Lora" w:eastAsia="Times New Roman" w:hAnsi="Lora" w:cs="Arial"/>
            <w:color w:val="353535"/>
            <w:sz w:val="25"/>
            <w:szCs w:val="25"/>
          </w:rPr>
          <w:softHyphen/>
          <w:t>ware Engi</w:t>
        </w:r>
        <w:r w:rsidRPr="00734C92">
          <w:rPr>
            <w:rFonts w:ascii="Lora" w:eastAsia="Times New Roman" w:hAnsi="Lora" w:cs="Arial"/>
            <w:color w:val="353535"/>
            <w:sz w:val="25"/>
            <w:szCs w:val="25"/>
          </w:rPr>
          <w:softHyphen/>
          <w:t>neer position.</w:t>
        </w:r>
      </w:ins>
    </w:p>
    <w:p w:rsidR="00734C92" w:rsidRDefault="00734C92" w:rsidP="00734C92">
      <w:pPr>
        <w:pStyle w:val="Heading1"/>
        <w:shd w:val="clear" w:color="auto" w:fill="FFFFFF"/>
        <w:spacing w:before="0" w:beforeAutospacing="0" w:after="136" w:afterAutospacing="0" w:line="312" w:lineRule="atLeast"/>
        <w:textAlignment w:val="baseline"/>
        <w:rPr>
          <w:rFonts w:ascii="Arial" w:hAnsi="Arial" w:cs="Arial"/>
          <w:b w:val="0"/>
          <w:bCs w:val="0"/>
          <w:color w:val="444444"/>
          <w:spacing w:val="-14"/>
          <w:sz w:val="52"/>
          <w:szCs w:val="52"/>
        </w:rPr>
      </w:pPr>
      <w:r>
        <w:rPr>
          <w:rFonts w:ascii="Arial" w:hAnsi="Arial" w:cs="Arial"/>
          <w:b w:val="0"/>
          <w:bCs w:val="0"/>
          <w:color w:val="444444"/>
          <w:spacing w:val="-14"/>
          <w:sz w:val="52"/>
          <w:szCs w:val="52"/>
        </w:rPr>
        <w:t>Track the Maximum Element in a Stack.</w:t>
      </w:r>
    </w:p>
    <w:p w:rsidR="00734C92" w:rsidRDefault="00734C92" w:rsidP="00734C92">
      <w:pPr>
        <w:pStyle w:val="post-byline"/>
        <w:shd w:val="clear" w:color="auto" w:fill="FFFFFF"/>
        <w:spacing w:before="0" w:beforeAutospacing="0" w:after="0" w:afterAutospacing="0"/>
        <w:textAlignment w:val="baseline"/>
        <w:rPr>
          <w:rFonts w:ascii="Lora" w:hAnsi="Lora"/>
          <w:caps/>
          <w:color w:val="AAAAAA"/>
          <w:sz w:val="19"/>
          <w:szCs w:val="19"/>
        </w:rPr>
      </w:pPr>
      <w:r>
        <w:rPr>
          <w:rFonts w:ascii="Lora" w:hAnsi="Lora"/>
          <w:caps/>
          <w:color w:val="AAAAAA"/>
          <w:sz w:val="19"/>
          <w:szCs w:val="19"/>
        </w:rPr>
        <w:t>BY </w:t>
      </w:r>
      <w:hyperlink r:id="rId8" w:tooltip="Posts by SJ" w:history="1">
        <w:r>
          <w:rPr>
            <w:rStyle w:val="Hyperlink"/>
            <w:rFonts w:ascii="inherit" w:hAnsi="inherit"/>
            <w:caps/>
            <w:color w:val="3B8DBD"/>
            <w:sz w:val="19"/>
            <w:szCs w:val="19"/>
            <w:bdr w:val="none" w:sz="0" w:space="0" w:color="auto" w:frame="1"/>
          </w:rPr>
          <w:t>SJ</w:t>
        </w:r>
      </w:hyperlink>
      <w:r>
        <w:rPr>
          <w:rFonts w:ascii="Lora" w:hAnsi="Lora"/>
          <w:caps/>
          <w:color w:val="AAAAAA"/>
          <w:sz w:val="19"/>
          <w:szCs w:val="19"/>
        </w:rPr>
        <w:t> · FEBRUARY 16, 2015</w:t>
      </w:r>
    </w:p>
    <w:p w:rsidR="00734C92" w:rsidRDefault="00734C92" w:rsidP="00734C92">
      <w:pPr>
        <w:pStyle w:val="NormalWeb"/>
        <w:shd w:val="clear" w:color="auto" w:fill="FFFFFF"/>
        <w:spacing w:before="0" w:beforeAutospacing="0" w:after="0" w:afterAutospacing="0"/>
        <w:textAlignment w:val="baseline"/>
        <w:rPr>
          <w:ins w:id="39" w:author="Unknown"/>
          <w:rFonts w:ascii="Lora" w:hAnsi="Lora" w:cs="Arial"/>
          <w:color w:val="353535"/>
          <w:sz w:val="25"/>
          <w:szCs w:val="25"/>
        </w:rPr>
      </w:pPr>
      <w:ins w:id="40" w:author="Unknown">
        <w:r>
          <w:rPr>
            <w:rStyle w:val="Strong"/>
            <w:rFonts w:ascii="inherit" w:hAnsi="inherit" w:cs="Arial"/>
            <w:color w:val="353535"/>
            <w:sz w:val="25"/>
            <w:szCs w:val="25"/>
            <w:bdr w:val="none" w:sz="0" w:space="0" w:color="auto" w:frame="1"/>
          </w:rPr>
          <w:t>Objec</w:t>
        </w:r>
        <w:r>
          <w:rPr>
            <w:rStyle w:val="Strong"/>
            <w:rFonts w:ascii="inherit" w:hAnsi="inherit" w:cs="Arial"/>
            <w:color w:val="353535"/>
            <w:sz w:val="25"/>
            <w:szCs w:val="25"/>
            <w:bdr w:val="none" w:sz="0" w:space="0" w:color="auto" w:frame="1"/>
          </w:rPr>
          <w:softHyphen/>
          <w:t>tive: </w:t>
        </w:r>
        <w:r>
          <w:rPr>
            <w:rFonts w:ascii="Lora" w:hAnsi="Lora" w:cs="Arial"/>
            <w:color w:val="353535"/>
            <w:sz w:val="25"/>
            <w:szCs w:val="25"/>
          </w:rPr>
          <w:t>In a Stack, keep track of max</w:t>
        </w:r>
        <w:r>
          <w:rPr>
            <w:rFonts w:ascii="Lora" w:hAnsi="Lora" w:cs="Arial"/>
            <w:color w:val="353535"/>
            <w:sz w:val="25"/>
            <w:szCs w:val="25"/>
          </w:rPr>
          <w:softHyphen/>
          <w:t>i</w:t>
        </w:r>
        <w:r>
          <w:rPr>
            <w:rFonts w:ascii="Lora" w:hAnsi="Lora" w:cs="Arial"/>
            <w:color w:val="353535"/>
            <w:sz w:val="25"/>
            <w:szCs w:val="25"/>
          </w:rPr>
          <w:softHyphen/>
          <w:t>mum value in it. It might be the top ele</w:t>
        </w:r>
        <w:r>
          <w:rPr>
            <w:rFonts w:ascii="Lora" w:hAnsi="Lora" w:cs="Arial"/>
            <w:color w:val="353535"/>
            <w:sz w:val="25"/>
            <w:szCs w:val="25"/>
          </w:rPr>
          <w:softHyphen/>
          <w:t xml:space="preserve">ment in the stack but once it is </w:t>
        </w:r>
        <w:proofErr w:type="spellStart"/>
        <w:r>
          <w:rPr>
            <w:rFonts w:ascii="Lora" w:hAnsi="Lora" w:cs="Arial"/>
            <w:color w:val="353535"/>
            <w:sz w:val="25"/>
            <w:szCs w:val="25"/>
          </w:rPr>
          <w:t>poped</w:t>
        </w:r>
        <w:proofErr w:type="spellEnd"/>
        <w:r>
          <w:rPr>
            <w:rFonts w:ascii="Lora" w:hAnsi="Lora" w:cs="Arial"/>
            <w:color w:val="353535"/>
            <w:sz w:val="25"/>
            <w:szCs w:val="25"/>
          </w:rPr>
          <w:t xml:space="preserve"> out, the max</w:t>
        </w:r>
        <w:r>
          <w:rPr>
            <w:rFonts w:ascii="Lora" w:hAnsi="Lora" w:cs="Arial"/>
            <w:color w:val="353535"/>
            <w:sz w:val="25"/>
            <w:szCs w:val="25"/>
          </w:rPr>
          <w:softHyphen/>
          <w:t>i</w:t>
        </w:r>
        <w:r>
          <w:rPr>
            <w:rFonts w:ascii="Lora" w:hAnsi="Lora" w:cs="Arial"/>
            <w:color w:val="353535"/>
            <w:sz w:val="25"/>
            <w:szCs w:val="25"/>
          </w:rPr>
          <w:softHyphen/>
          <w:t>mum value should be from the rest of the ele</w:t>
        </w:r>
        <w:r>
          <w:rPr>
            <w:rFonts w:ascii="Lora" w:hAnsi="Lora" w:cs="Arial"/>
            <w:color w:val="353535"/>
            <w:sz w:val="25"/>
            <w:szCs w:val="25"/>
          </w:rPr>
          <w:softHyphen/>
          <w:t>ments in the stack.</w:t>
        </w:r>
      </w:ins>
    </w:p>
    <w:p w:rsidR="00734C92" w:rsidRDefault="00734C92" w:rsidP="00734C92">
      <w:pPr>
        <w:pStyle w:val="NormalWeb"/>
        <w:shd w:val="clear" w:color="auto" w:fill="FFFFFF"/>
        <w:spacing w:before="0" w:beforeAutospacing="0" w:after="0" w:afterAutospacing="0"/>
        <w:textAlignment w:val="baseline"/>
        <w:rPr>
          <w:ins w:id="41" w:author="Unknown"/>
          <w:rFonts w:ascii="Lora" w:hAnsi="Lora" w:cs="Arial"/>
          <w:color w:val="353535"/>
          <w:sz w:val="25"/>
          <w:szCs w:val="25"/>
        </w:rPr>
      </w:pPr>
      <w:ins w:id="42" w:author="Unknown">
        <w:r>
          <w:rPr>
            <w:rStyle w:val="Strong"/>
            <w:rFonts w:ascii="inherit" w:hAnsi="inherit" w:cs="Arial"/>
            <w:color w:val="353535"/>
            <w:sz w:val="25"/>
            <w:szCs w:val="25"/>
            <w:bdr w:val="none" w:sz="0" w:space="0" w:color="auto" w:frame="1"/>
          </w:rPr>
          <w:t>Approach:</w:t>
        </w:r>
      </w:ins>
    </w:p>
    <w:p w:rsidR="00734C92" w:rsidRDefault="00734C92" w:rsidP="00734C92">
      <w:pPr>
        <w:numPr>
          <w:ilvl w:val="0"/>
          <w:numId w:val="18"/>
        </w:numPr>
        <w:shd w:val="clear" w:color="auto" w:fill="FFFFFF"/>
        <w:spacing w:after="0" w:line="384" w:lineRule="atLeast"/>
        <w:ind w:left="408"/>
        <w:textAlignment w:val="baseline"/>
        <w:rPr>
          <w:ins w:id="43" w:author="Unknown"/>
          <w:rFonts w:ascii="inherit" w:hAnsi="inherit" w:cs="Arial"/>
          <w:color w:val="666666"/>
          <w:sz w:val="25"/>
          <w:szCs w:val="25"/>
        </w:rPr>
      </w:pPr>
      <w:ins w:id="44" w:author="Unknown">
        <w:r>
          <w:rPr>
            <w:rFonts w:ascii="inherit" w:hAnsi="inherit" w:cs="Arial"/>
            <w:color w:val="666666"/>
            <w:sz w:val="25"/>
            <w:szCs w:val="25"/>
          </w:rPr>
          <w:t>Cre</w:t>
        </w:r>
        <w:r>
          <w:rPr>
            <w:rFonts w:ascii="inherit" w:hAnsi="inherit" w:cs="Arial"/>
            <w:color w:val="666666"/>
            <w:sz w:val="25"/>
            <w:szCs w:val="25"/>
          </w:rPr>
          <w:softHyphen/>
          <w:t xml:space="preserve">ate another </w:t>
        </w:r>
        <w:proofErr w:type="spellStart"/>
        <w:r>
          <w:rPr>
            <w:rFonts w:ascii="inherit" w:hAnsi="inherit" w:cs="Arial"/>
            <w:color w:val="666666"/>
            <w:sz w:val="25"/>
            <w:szCs w:val="25"/>
          </w:rPr>
          <w:t>another</w:t>
        </w:r>
        <w:proofErr w:type="spellEnd"/>
        <w:r>
          <w:rPr>
            <w:rFonts w:ascii="inherit" w:hAnsi="inherit" w:cs="Arial"/>
            <w:color w:val="666666"/>
            <w:sz w:val="25"/>
            <w:szCs w:val="25"/>
          </w:rPr>
          <w:t xml:space="preserve"> </w:t>
        </w:r>
        <w:proofErr w:type="gramStart"/>
        <w:r>
          <w:rPr>
            <w:rFonts w:ascii="inherit" w:hAnsi="inherit" w:cs="Arial"/>
            <w:color w:val="666666"/>
            <w:sz w:val="25"/>
            <w:szCs w:val="25"/>
          </w:rPr>
          <w:t>Stack(</w:t>
        </w:r>
        <w:proofErr w:type="gramEnd"/>
        <w:r>
          <w:rPr>
            <w:rFonts w:ascii="inherit" w:hAnsi="inherit" w:cs="Arial"/>
            <w:color w:val="666666"/>
            <w:sz w:val="25"/>
            <w:szCs w:val="25"/>
          </w:rPr>
          <w:t>call it as </w:t>
        </w:r>
        <w:r>
          <w:rPr>
            <w:rStyle w:val="Emphasis"/>
            <w:rFonts w:ascii="inherit" w:hAnsi="inherit" w:cs="Arial"/>
            <w:b/>
            <w:bCs/>
            <w:color w:val="666666"/>
            <w:sz w:val="25"/>
            <w:szCs w:val="25"/>
            <w:bdr w:val="none" w:sz="0" w:space="0" w:color="auto" w:frame="1"/>
          </w:rPr>
          <w:t>track</w:t>
        </w:r>
        <w:r>
          <w:rPr>
            <w:rFonts w:ascii="inherit" w:hAnsi="inherit" w:cs="Arial"/>
            <w:color w:val="666666"/>
            <w:sz w:val="25"/>
            <w:szCs w:val="25"/>
          </w:rPr>
          <w:t>) which will keep track of max</w:t>
        </w:r>
        <w:r>
          <w:rPr>
            <w:rFonts w:ascii="inherit" w:hAnsi="inherit" w:cs="Arial"/>
            <w:color w:val="666666"/>
            <w:sz w:val="25"/>
            <w:szCs w:val="25"/>
          </w:rPr>
          <w:softHyphen/>
          <w:t>i</w:t>
        </w:r>
        <w:r>
          <w:rPr>
            <w:rFonts w:ascii="inherit" w:hAnsi="inherit" w:cs="Arial"/>
            <w:color w:val="666666"/>
            <w:sz w:val="25"/>
            <w:szCs w:val="25"/>
          </w:rPr>
          <w:softHyphen/>
          <w:t>mum in the given Stack(call it as </w:t>
        </w:r>
        <w:r>
          <w:rPr>
            <w:rStyle w:val="Emphasis"/>
            <w:rFonts w:ascii="inherit" w:hAnsi="inherit" w:cs="Arial"/>
            <w:b/>
            <w:bCs/>
            <w:color w:val="666666"/>
            <w:sz w:val="25"/>
            <w:szCs w:val="25"/>
            <w:bdr w:val="none" w:sz="0" w:space="0" w:color="auto" w:frame="1"/>
          </w:rPr>
          <w:t>main</w:t>
        </w:r>
        <w:r>
          <w:rPr>
            <w:rFonts w:ascii="inherit" w:hAnsi="inherit" w:cs="Arial"/>
            <w:color w:val="666666"/>
            <w:sz w:val="25"/>
            <w:szCs w:val="25"/>
          </w:rPr>
          <w:t>).</w:t>
        </w:r>
      </w:ins>
    </w:p>
    <w:p w:rsidR="00734C92" w:rsidRDefault="00734C92" w:rsidP="00734C92">
      <w:pPr>
        <w:numPr>
          <w:ilvl w:val="0"/>
          <w:numId w:val="18"/>
        </w:numPr>
        <w:shd w:val="clear" w:color="auto" w:fill="FFFFFF"/>
        <w:spacing w:after="0" w:line="384" w:lineRule="atLeast"/>
        <w:ind w:left="408"/>
        <w:textAlignment w:val="baseline"/>
        <w:rPr>
          <w:ins w:id="45" w:author="Unknown"/>
          <w:rFonts w:ascii="inherit" w:hAnsi="inherit" w:cs="Arial"/>
          <w:color w:val="666666"/>
          <w:sz w:val="25"/>
          <w:szCs w:val="25"/>
        </w:rPr>
      </w:pPr>
      <w:ins w:id="46" w:author="Unknown">
        <w:r>
          <w:rPr>
            <w:rFonts w:ascii="inherit" w:hAnsi="inherit" w:cs="Arial"/>
            <w:color w:val="666666"/>
            <w:sz w:val="25"/>
            <w:szCs w:val="25"/>
          </w:rPr>
          <w:t>When you insert an ele</w:t>
        </w:r>
        <w:r>
          <w:rPr>
            <w:rFonts w:ascii="inherit" w:hAnsi="inherit" w:cs="Arial"/>
            <w:color w:val="666666"/>
            <w:sz w:val="25"/>
            <w:szCs w:val="25"/>
          </w:rPr>
          <w:softHyphen/>
          <w:t>ment in the </w:t>
        </w:r>
        <w:r>
          <w:rPr>
            <w:rStyle w:val="Emphasis"/>
            <w:rFonts w:ascii="inherit" w:hAnsi="inherit" w:cs="Arial"/>
            <w:b/>
            <w:bCs/>
            <w:color w:val="666666"/>
            <w:sz w:val="25"/>
            <w:szCs w:val="25"/>
            <w:bdr w:val="none" w:sz="0" w:space="0" w:color="auto" w:frame="1"/>
          </w:rPr>
          <w:t>main stack</w:t>
        </w:r>
        <w:r>
          <w:rPr>
            <w:rFonts w:ascii="inherit" w:hAnsi="inherit" w:cs="Arial"/>
            <w:color w:val="666666"/>
            <w:sz w:val="25"/>
            <w:szCs w:val="25"/>
          </w:rPr>
          <w:t xml:space="preserve"> for the first time </w:t>
        </w:r>
        <w:proofErr w:type="gramStart"/>
        <w:r>
          <w:rPr>
            <w:rFonts w:ascii="inherit" w:hAnsi="inherit" w:cs="Arial"/>
            <w:color w:val="666666"/>
            <w:sz w:val="25"/>
            <w:szCs w:val="25"/>
          </w:rPr>
          <w:t>( means</w:t>
        </w:r>
        <w:proofErr w:type="gramEnd"/>
        <w:r>
          <w:rPr>
            <w:rFonts w:ascii="inherit" w:hAnsi="inherit" w:cs="Arial"/>
            <w:color w:val="666666"/>
            <w:sz w:val="25"/>
            <w:szCs w:val="25"/>
          </w:rPr>
          <w:t xml:space="preserve"> it is empty), insert it in the </w:t>
        </w:r>
        <w:r>
          <w:rPr>
            <w:rStyle w:val="Emphasis"/>
            <w:rFonts w:ascii="inherit" w:hAnsi="inherit" w:cs="Arial"/>
            <w:b/>
            <w:bCs/>
            <w:color w:val="666666"/>
            <w:sz w:val="25"/>
            <w:szCs w:val="25"/>
            <w:bdr w:val="none" w:sz="0" w:space="0" w:color="auto" w:frame="1"/>
          </w:rPr>
          <w:t>track Stack</w:t>
        </w:r>
        <w:r>
          <w:rPr>
            <w:rFonts w:ascii="inherit" w:hAnsi="inherit" w:cs="Arial"/>
            <w:color w:val="666666"/>
            <w:sz w:val="25"/>
            <w:szCs w:val="25"/>
          </w:rPr>
          <w:t> as well.</w:t>
        </w:r>
      </w:ins>
    </w:p>
    <w:p w:rsidR="00734C92" w:rsidRDefault="00734C92" w:rsidP="00734C92">
      <w:pPr>
        <w:numPr>
          <w:ilvl w:val="0"/>
          <w:numId w:val="18"/>
        </w:numPr>
        <w:shd w:val="clear" w:color="auto" w:fill="FFFFFF"/>
        <w:spacing w:after="0" w:line="384" w:lineRule="atLeast"/>
        <w:ind w:left="408"/>
        <w:textAlignment w:val="baseline"/>
        <w:rPr>
          <w:ins w:id="47" w:author="Unknown"/>
          <w:rFonts w:ascii="inherit" w:hAnsi="inherit" w:cs="Arial"/>
          <w:color w:val="666666"/>
          <w:sz w:val="25"/>
          <w:szCs w:val="25"/>
        </w:rPr>
      </w:pPr>
      <w:ins w:id="48" w:author="Unknown">
        <w:r>
          <w:rPr>
            <w:rFonts w:ascii="inherit" w:hAnsi="inherit" w:cs="Arial"/>
            <w:color w:val="666666"/>
            <w:sz w:val="25"/>
            <w:szCs w:val="25"/>
          </w:rPr>
          <w:t xml:space="preserve">Now onwards when you insert a new </w:t>
        </w:r>
        <w:proofErr w:type="gramStart"/>
        <w:r>
          <w:rPr>
            <w:rFonts w:ascii="inherit" w:hAnsi="inherit" w:cs="Arial"/>
            <w:color w:val="666666"/>
            <w:sz w:val="25"/>
            <w:szCs w:val="25"/>
          </w:rPr>
          <w:t>element(</w:t>
        </w:r>
        <w:proofErr w:type="gramEnd"/>
        <w:r>
          <w:rPr>
            <w:rFonts w:ascii="inherit" w:hAnsi="inherit" w:cs="Arial"/>
            <w:color w:val="666666"/>
            <w:sz w:val="25"/>
            <w:szCs w:val="25"/>
          </w:rPr>
          <w:t>say it is </w:t>
        </w:r>
        <w:r>
          <w:rPr>
            <w:rStyle w:val="Emphasis"/>
            <w:rFonts w:ascii="inherit" w:hAnsi="inherit" w:cs="Arial"/>
            <w:b/>
            <w:bCs/>
            <w:color w:val="666666"/>
            <w:sz w:val="25"/>
            <w:szCs w:val="25"/>
            <w:bdr w:val="none" w:sz="0" w:space="0" w:color="auto" w:frame="1"/>
          </w:rPr>
          <w:t>x</w:t>
        </w:r>
        <w:r>
          <w:rPr>
            <w:rFonts w:ascii="inherit" w:hAnsi="inherit" w:cs="Arial"/>
            <w:color w:val="666666"/>
            <w:sz w:val="25"/>
            <w:szCs w:val="25"/>
          </w:rPr>
          <w:t>) in the </w:t>
        </w:r>
        <w:r>
          <w:rPr>
            <w:rStyle w:val="Emphasis"/>
            <w:rFonts w:ascii="inherit" w:hAnsi="inherit" w:cs="Arial"/>
            <w:b/>
            <w:bCs/>
            <w:color w:val="666666"/>
            <w:sz w:val="25"/>
            <w:szCs w:val="25"/>
            <w:bdr w:val="none" w:sz="0" w:space="0" w:color="auto" w:frame="1"/>
          </w:rPr>
          <w:t>main Stack</w:t>
        </w:r>
        <w:r>
          <w:rPr>
            <w:rFonts w:ascii="inherit" w:hAnsi="inherit" w:cs="Arial"/>
            <w:color w:val="666666"/>
            <w:sz w:val="25"/>
            <w:szCs w:val="25"/>
          </w:rPr>
          <w:t>, peek() the ele</w:t>
        </w:r>
        <w:r>
          <w:rPr>
            <w:rFonts w:ascii="inherit" w:hAnsi="inherit" w:cs="Arial"/>
            <w:color w:val="666666"/>
            <w:sz w:val="25"/>
            <w:szCs w:val="25"/>
          </w:rPr>
          <w:softHyphen/>
          <w:t>ment from the track Stack ( say it is ‘</w:t>
        </w:r>
        <w:r>
          <w:rPr>
            <w:rStyle w:val="Emphasis"/>
            <w:rFonts w:ascii="inherit" w:hAnsi="inherit" w:cs="Arial"/>
            <w:b/>
            <w:bCs/>
            <w:color w:val="666666"/>
            <w:sz w:val="25"/>
            <w:szCs w:val="25"/>
            <w:bdr w:val="none" w:sz="0" w:space="0" w:color="auto" w:frame="1"/>
          </w:rPr>
          <w:t>a</w:t>
        </w:r>
        <w:r>
          <w:rPr>
            <w:rFonts w:ascii="inherit" w:hAnsi="inherit" w:cs="Arial"/>
            <w:color w:val="666666"/>
            <w:sz w:val="25"/>
            <w:szCs w:val="25"/>
          </w:rPr>
          <w:t>’). Com</w:t>
        </w:r>
        <w:r>
          <w:rPr>
            <w:rFonts w:ascii="inherit" w:hAnsi="inherit" w:cs="Arial"/>
            <w:color w:val="666666"/>
            <w:sz w:val="25"/>
            <w:szCs w:val="25"/>
          </w:rPr>
          <w:softHyphen/>
          <w:t>pare </w:t>
        </w:r>
        <w:r>
          <w:rPr>
            <w:rStyle w:val="Emphasis"/>
            <w:rFonts w:ascii="inherit" w:hAnsi="inherit" w:cs="Arial"/>
            <w:b/>
            <w:bCs/>
            <w:color w:val="666666"/>
            <w:sz w:val="25"/>
            <w:szCs w:val="25"/>
            <w:bdr w:val="none" w:sz="0" w:space="0" w:color="auto" w:frame="1"/>
          </w:rPr>
          <w:t xml:space="preserve">x and </w:t>
        </w:r>
        <w:proofErr w:type="gramStart"/>
        <w:r>
          <w:rPr>
            <w:rStyle w:val="Emphasis"/>
            <w:rFonts w:ascii="inherit" w:hAnsi="inherit" w:cs="Arial"/>
            <w:b/>
            <w:bCs/>
            <w:color w:val="666666"/>
            <w:sz w:val="25"/>
            <w:szCs w:val="25"/>
            <w:bdr w:val="none" w:sz="0" w:space="0" w:color="auto" w:frame="1"/>
          </w:rPr>
          <w:t>a</w:t>
        </w:r>
        <w:r>
          <w:rPr>
            <w:rFonts w:ascii="inherit" w:hAnsi="inherit" w:cs="Arial"/>
            <w:color w:val="666666"/>
            <w:sz w:val="25"/>
            <w:szCs w:val="25"/>
          </w:rPr>
          <w:t> and</w:t>
        </w:r>
        <w:proofErr w:type="gramEnd"/>
        <w:r>
          <w:rPr>
            <w:rFonts w:ascii="inherit" w:hAnsi="inherit" w:cs="Arial"/>
            <w:color w:val="666666"/>
            <w:sz w:val="25"/>
            <w:szCs w:val="25"/>
          </w:rPr>
          <w:t xml:space="preserve"> </w:t>
        </w:r>
        <w:proofErr w:type="spellStart"/>
        <w:r>
          <w:rPr>
            <w:rFonts w:ascii="inherit" w:hAnsi="inherit" w:cs="Arial"/>
            <w:color w:val="666666"/>
            <w:sz w:val="25"/>
            <w:szCs w:val="25"/>
          </w:rPr>
          <w:t>which ever</w:t>
        </w:r>
        <w:proofErr w:type="spellEnd"/>
        <w:r>
          <w:rPr>
            <w:rFonts w:ascii="inherit" w:hAnsi="inherit" w:cs="Arial"/>
            <w:color w:val="666666"/>
            <w:sz w:val="25"/>
            <w:szCs w:val="25"/>
          </w:rPr>
          <w:t xml:space="preserve"> is greater, insert it into </w:t>
        </w:r>
        <w:r>
          <w:rPr>
            <w:rStyle w:val="Emphasis"/>
            <w:rFonts w:ascii="inherit" w:hAnsi="inherit" w:cs="Arial"/>
            <w:b/>
            <w:bCs/>
            <w:color w:val="666666"/>
            <w:sz w:val="25"/>
            <w:szCs w:val="25"/>
            <w:bdr w:val="none" w:sz="0" w:space="0" w:color="auto" w:frame="1"/>
          </w:rPr>
          <w:t>track Stack</w:t>
        </w:r>
        <w:r>
          <w:rPr>
            <w:rFonts w:ascii="inherit" w:hAnsi="inherit" w:cs="Arial"/>
            <w:color w:val="666666"/>
            <w:sz w:val="25"/>
            <w:szCs w:val="25"/>
          </w:rPr>
          <w:t>.</w:t>
        </w:r>
      </w:ins>
    </w:p>
    <w:p w:rsidR="00734C92" w:rsidRDefault="00734C92" w:rsidP="00734C92">
      <w:pPr>
        <w:numPr>
          <w:ilvl w:val="0"/>
          <w:numId w:val="18"/>
        </w:numPr>
        <w:shd w:val="clear" w:color="auto" w:fill="FFFFFF"/>
        <w:spacing w:after="0" w:line="384" w:lineRule="atLeast"/>
        <w:ind w:left="408"/>
        <w:textAlignment w:val="baseline"/>
        <w:rPr>
          <w:ins w:id="49" w:author="Unknown"/>
          <w:rFonts w:ascii="inherit" w:hAnsi="inherit" w:cs="Arial"/>
          <w:color w:val="666666"/>
          <w:sz w:val="25"/>
          <w:szCs w:val="25"/>
        </w:rPr>
      </w:pPr>
      <w:ins w:id="50" w:author="Unknown">
        <w:r>
          <w:rPr>
            <w:rFonts w:ascii="inherit" w:hAnsi="inherit" w:cs="Arial"/>
            <w:color w:val="666666"/>
            <w:sz w:val="25"/>
            <w:szCs w:val="25"/>
          </w:rPr>
          <w:t>When you pop the ele</w:t>
        </w:r>
        <w:r>
          <w:rPr>
            <w:rFonts w:ascii="inherit" w:hAnsi="inherit" w:cs="Arial"/>
            <w:color w:val="666666"/>
            <w:sz w:val="25"/>
            <w:szCs w:val="25"/>
          </w:rPr>
          <w:softHyphen/>
          <w:t>ment from the </w:t>
        </w:r>
        <w:r>
          <w:rPr>
            <w:rStyle w:val="Emphasis"/>
            <w:rFonts w:ascii="inherit" w:hAnsi="inherit" w:cs="Arial"/>
            <w:b/>
            <w:bCs/>
            <w:color w:val="666666"/>
            <w:sz w:val="25"/>
            <w:szCs w:val="25"/>
            <w:bdr w:val="none" w:sz="0" w:space="0" w:color="auto" w:frame="1"/>
          </w:rPr>
          <w:t>main stack</w:t>
        </w:r>
        <w:r>
          <w:rPr>
            <w:rFonts w:ascii="inherit" w:hAnsi="inherit" w:cs="Arial"/>
            <w:color w:val="666666"/>
            <w:sz w:val="25"/>
            <w:szCs w:val="25"/>
          </w:rPr>
          <w:t>, pop from the </w:t>
        </w:r>
        <w:r>
          <w:rPr>
            <w:rStyle w:val="Emphasis"/>
            <w:rFonts w:ascii="inherit" w:hAnsi="inherit" w:cs="Arial"/>
            <w:b/>
            <w:bCs/>
            <w:color w:val="666666"/>
            <w:sz w:val="25"/>
            <w:szCs w:val="25"/>
            <w:bdr w:val="none" w:sz="0" w:space="0" w:color="auto" w:frame="1"/>
          </w:rPr>
          <w:t>track Stack</w:t>
        </w:r>
        <w:r>
          <w:rPr>
            <w:rFonts w:ascii="inherit" w:hAnsi="inherit" w:cs="Arial"/>
            <w:color w:val="666666"/>
            <w:sz w:val="25"/>
            <w:szCs w:val="25"/>
          </w:rPr>
          <w:t> as well</w:t>
        </w:r>
      </w:ins>
    </w:p>
    <w:p w:rsidR="00734C92" w:rsidRDefault="00734C92" w:rsidP="00734C92">
      <w:pPr>
        <w:numPr>
          <w:ilvl w:val="0"/>
          <w:numId w:val="18"/>
        </w:numPr>
        <w:shd w:val="clear" w:color="auto" w:fill="FFFFFF"/>
        <w:spacing w:after="0" w:line="384" w:lineRule="atLeast"/>
        <w:ind w:left="408"/>
        <w:textAlignment w:val="baseline"/>
        <w:rPr>
          <w:ins w:id="51" w:author="Unknown"/>
          <w:rFonts w:ascii="inherit" w:hAnsi="inherit" w:cs="Arial"/>
          <w:color w:val="666666"/>
          <w:sz w:val="25"/>
          <w:szCs w:val="25"/>
        </w:rPr>
      </w:pPr>
      <w:ins w:id="52" w:author="Unknown">
        <w:r>
          <w:rPr>
            <w:rFonts w:ascii="inherit" w:hAnsi="inherit" w:cs="Arial"/>
            <w:color w:val="666666"/>
            <w:sz w:val="25"/>
            <w:szCs w:val="25"/>
          </w:rPr>
          <w:t>So to get to know the </w:t>
        </w:r>
        <w:r>
          <w:rPr>
            <w:rStyle w:val="Emphasis"/>
            <w:rFonts w:ascii="inherit" w:hAnsi="inherit" w:cs="Arial"/>
            <w:b/>
            <w:bCs/>
            <w:color w:val="666666"/>
            <w:sz w:val="25"/>
            <w:szCs w:val="25"/>
            <w:bdr w:val="none" w:sz="0" w:space="0" w:color="auto" w:frame="1"/>
          </w:rPr>
          <w:t>max</w:t>
        </w:r>
        <w:r>
          <w:rPr>
            <w:rStyle w:val="Emphasis"/>
            <w:rFonts w:ascii="inherit" w:hAnsi="inherit" w:cs="Arial"/>
            <w:b/>
            <w:bCs/>
            <w:color w:val="666666"/>
            <w:sz w:val="25"/>
            <w:szCs w:val="25"/>
            <w:bdr w:val="none" w:sz="0" w:space="0" w:color="auto" w:frame="1"/>
          </w:rPr>
          <w:softHyphen/>
          <w:t>i</w:t>
        </w:r>
        <w:r>
          <w:rPr>
            <w:rStyle w:val="Emphasis"/>
            <w:rFonts w:ascii="inherit" w:hAnsi="inherit" w:cs="Arial"/>
            <w:b/>
            <w:bCs/>
            <w:color w:val="666666"/>
            <w:sz w:val="25"/>
            <w:szCs w:val="25"/>
            <w:bdr w:val="none" w:sz="0" w:space="0" w:color="auto" w:frame="1"/>
          </w:rPr>
          <w:softHyphen/>
          <w:t>mum</w:t>
        </w:r>
        <w:r>
          <w:rPr>
            <w:rFonts w:ascii="inherit" w:hAnsi="inherit" w:cs="Arial"/>
            <w:color w:val="666666"/>
            <w:sz w:val="25"/>
            <w:szCs w:val="25"/>
          </w:rPr>
          <w:t> ele</w:t>
        </w:r>
        <w:r>
          <w:rPr>
            <w:rFonts w:ascii="inherit" w:hAnsi="inherit" w:cs="Arial"/>
            <w:color w:val="666666"/>
            <w:sz w:val="25"/>
            <w:szCs w:val="25"/>
          </w:rPr>
          <w:softHyphen/>
          <w:t>ment in the </w:t>
        </w:r>
        <w:r>
          <w:rPr>
            <w:rStyle w:val="Emphasis"/>
            <w:rFonts w:ascii="inherit" w:hAnsi="inherit" w:cs="Arial"/>
            <w:b/>
            <w:bCs/>
            <w:color w:val="666666"/>
            <w:sz w:val="25"/>
            <w:szCs w:val="25"/>
            <w:bdr w:val="none" w:sz="0" w:space="0" w:color="auto" w:frame="1"/>
          </w:rPr>
          <w:t>main Stack</w:t>
        </w:r>
        <w:r>
          <w:rPr>
            <w:rFonts w:ascii="inherit" w:hAnsi="inherit" w:cs="Arial"/>
            <w:color w:val="666666"/>
            <w:sz w:val="25"/>
            <w:szCs w:val="25"/>
          </w:rPr>
          <w:t>, </w:t>
        </w:r>
        <w:proofErr w:type="gramStart"/>
        <w:r>
          <w:rPr>
            <w:rStyle w:val="Strong"/>
            <w:rFonts w:ascii="inherit" w:hAnsi="inherit" w:cs="Arial"/>
            <w:color w:val="666666"/>
            <w:sz w:val="25"/>
            <w:szCs w:val="25"/>
            <w:bdr w:val="none" w:sz="0" w:space="0" w:color="auto" w:frame="1"/>
          </w:rPr>
          <w:t>peek</w:t>
        </w:r>
        <w:proofErr w:type="gramEnd"/>
        <w:r>
          <w:rPr>
            <w:rStyle w:val="Strong"/>
            <w:rFonts w:ascii="inherit" w:hAnsi="inherit" w:cs="Arial"/>
            <w:color w:val="666666"/>
            <w:sz w:val="25"/>
            <w:szCs w:val="25"/>
            <w:bdr w:val="none" w:sz="0" w:space="0" w:color="auto" w:frame="1"/>
          </w:rPr>
          <w:t xml:space="preserve"> the ele</w:t>
        </w:r>
        <w:r>
          <w:rPr>
            <w:rStyle w:val="Strong"/>
            <w:rFonts w:ascii="inherit" w:hAnsi="inherit" w:cs="Arial"/>
            <w:color w:val="666666"/>
            <w:sz w:val="25"/>
            <w:szCs w:val="25"/>
            <w:bdr w:val="none" w:sz="0" w:space="0" w:color="auto" w:frame="1"/>
          </w:rPr>
          <w:softHyphen/>
          <w:t>ment in the track Stack</w:t>
        </w:r>
        <w:r>
          <w:rPr>
            <w:rFonts w:ascii="inherit" w:hAnsi="inherit" w:cs="Arial"/>
            <w:color w:val="666666"/>
            <w:sz w:val="25"/>
            <w:szCs w:val="25"/>
          </w:rPr>
          <w:t>. . See Exam</w:t>
        </w:r>
        <w:r>
          <w:rPr>
            <w:rFonts w:ascii="inherit" w:hAnsi="inherit" w:cs="Arial"/>
            <w:color w:val="666666"/>
            <w:sz w:val="25"/>
            <w:szCs w:val="25"/>
          </w:rPr>
          <w:softHyphen/>
          <w:t>ple below.</w:t>
        </w:r>
      </w:ins>
    </w:p>
    <w:p w:rsidR="00734C92" w:rsidRDefault="00734C92" w:rsidP="00734C92">
      <w:pPr>
        <w:pStyle w:val="NormalWeb"/>
        <w:shd w:val="clear" w:color="auto" w:fill="FFFFFF"/>
        <w:spacing w:before="0" w:beforeAutospacing="0" w:after="0" w:afterAutospacing="0"/>
        <w:textAlignment w:val="baseline"/>
        <w:rPr>
          <w:ins w:id="53" w:author="Unknown"/>
          <w:rFonts w:ascii="Lora" w:hAnsi="Lora" w:cs="Arial"/>
          <w:color w:val="353535"/>
          <w:sz w:val="25"/>
          <w:szCs w:val="25"/>
        </w:rPr>
      </w:pPr>
      <w:ins w:id="54" w:author="Unknown">
        <w:r>
          <w:rPr>
            <w:rFonts w:ascii="Lora" w:hAnsi="Lora" w:cs="Arial"/>
            <w:color w:val="353535"/>
            <w:sz w:val="25"/>
            <w:szCs w:val="25"/>
          </w:rPr>
          <w:t>Thanks </w:t>
        </w:r>
        <w:proofErr w:type="spellStart"/>
        <w:r w:rsidR="00970CE5">
          <w:rPr>
            <w:rFonts w:ascii="Lora" w:hAnsi="Lora" w:cs="Arial"/>
            <w:color w:val="353535"/>
            <w:sz w:val="25"/>
            <w:szCs w:val="25"/>
          </w:rPr>
          <w:fldChar w:fldCharType="begin"/>
        </w:r>
        <w:r>
          <w:rPr>
            <w:rFonts w:ascii="Lora" w:hAnsi="Lora" w:cs="Arial"/>
            <w:color w:val="353535"/>
            <w:sz w:val="25"/>
            <w:szCs w:val="25"/>
          </w:rPr>
          <w:instrText xml:space="preserve"> HYPERLINK "https://www.facebook.com/gaurav.dey.7?fref=ts" \o "Gaurav" </w:instrText>
        </w:r>
        <w:r w:rsidR="00970CE5">
          <w:rPr>
            <w:rFonts w:ascii="Lora" w:hAnsi="Lora" w:cs="Arial"/>
            <w:color w:val="353535"/>
            <w:sz w:val="25"/>
            <w:szCs w:val="25"/>
          </w:rPr>
          <w:fldChar w:fldCharType="separate"/>
        </w:r>
        <w:r>
          <w:rPr>
            <w:rStyle w:val="Hyperlink"/>
            <w:rFonts w:ascii="inherit" w:hAnsi="inherit" w:cs="Arial"/>
            <w:color w:val="3B8DBD"/>
            <w:sz w:val="25"/>
            <w:szCs w:val="25"/>
            <w:bdr w:val="none" w:sz="0" w:space="0" w:color="auto" w:frame="1"/>
          </w:rPr>
          <w:t>Gau</w:t>
        </w:r>
        <w:r>
          <w:rPr>
            <w:rStyle w:val="Hyperlink"/>
            <w:rFonts w:ascii="inherit" w:hAnsi="inherit" w:cs="Arial"/>
            <w:color w:val="3B8DBD"/>
            <w:sz w:val="25"/>
            <w:szCs w:val="25"/>
            <w:bdr w:val="none" w:sz="0" w:space="0" w:color="auto" w:frame="1"/>
          </w:rPr>
          <w:softHyphen/>
          <w:t>rav</w:t>
        </w:r>
        <w:proofErr w:type="spellEnd"/>
        <w:r>
          <w:rPr>
            <w:rStyle w:val="Hyperlink"/>
            <w:rFonts w:ascii="inherit" w:hAnsi="inherit" w:cs="Arial"/>
            <w:color w:val="3B8DBD"/>
            <w:sz w:val="25"/>
            <w:szCs w:val="25"/>
            <w:bdr w:val="none" w:sz="0" w:space="0" w:color="auto" w:frame="1"/>
          </w:rPr>
          <w:t xml:space="preserve"> </w:t>
        </w:r>
        <w:proofErr w:type="spellStart"/>
        <w:r>
          <w:rPr>
            <w:rStyle w:val="Hyperlink"/>
            <w:rFonts w:ascii="inherit" w:hAnsi="inherit" w:cs="Arial"/>
            <w:color w:val="3B8DBD"/>
            <w:sz w:val="25"/>
            <w:szCs w:val="25"/>
            <w:bdr w:val="none" w:sz="0" w:space="0" w:color="auto" w:frame="1"/>
          </w:rPr>
          <w:t>Dey</w:t>
        </w:r>
        <w:proofErr w:type="spellEnd"/>
        <w:r w:rsidR="00970CE5">
          <w:rPr>
            <w:rFonts w:ascii="Lora" w:hAnsi="Lora" w:cs="Arial"/>
            <w:color w:val="353535"/>
            <w:sz w:val="25"/>
            <w:szCs w:val="25"/>
          </w:rPr>
          <w:fldChar w:fldCharType="end"/>
        </w:r>
        <w:r>
          <w:rPr>
            <w:rFonts w:ascii="Lora" w:hAnsi="Lora" w:cs="Arial"/>
            <w:color w:val="353535"/>
            <w:sz w:val="25"/>
            <w:szCs w:val="25"/>
          </w:rPr>
          <w:t> for sug</w:t>
        </w:r>
        <w:r>
          <w:rPr>
            <w:rFonts w:ascii="Lora" w:hAnsi="Lora" w:cs="Arial"/>
            <w:color w:val="353535"/>
            <w:sz w:val="25"/>
            <w:szCs w:val="25"/>
          </w:rPr>
          <w:softHyphen/>
          <w:t>gest</w:t>
        </w:r>
        <w:r>
          <w:rPr>
            <w:rFonts w:ascii="Lora" w:hAnsi="Lora" w:cs="Arial"/>
            <w:color w:val="353535"/>
            <w:sz w:val="25"/>
            <w:szCs w:val="25"/>
          </w:rPr>
          <w:softHyphen/>
          <w:t>ing this solution.</w:t>
        </w:r>
      </w:ins>
    </w:p>
    <w:p w:rsidR="00734C92" w:rsidRDefault="00734C92" w:rsidP="00734C92">
      <w:pPr>
        <w:pStyle w:val="NormalWeb"/>
        <w:shd w:val="clear" w:color="auto" w:fill="FFFFFF"/>
        <w:spacing w:before="0" w:beforeAutospacing="0" w:after="240" w:afterAutospacing="0"/>
        <w:textAlignment w:val="baseline"/>
        <w:rPr>
          <w:ins w:id="55" w:author="Unknown"/>
          <w:rFonts w:ascii="Lora" w:hAnsi="Lora" w:cs="Arial"/>
          <w:color w:val="353535"/>
          <w:sz w:val="25"/>
          <w:szCs w:val="25"/>
        </w:rPr>
      </w:pPr>
      <w:ins w:id="56" w:author="Unknown">
        <w:r>
          <w:rPr>
            <w:rFonts w:ascii="Lora" w:hAnsi="Lora" w:cs="Arial"/>
            <w:color w:val="353535"/>
            <w:sz w:val="25"/>
            <w:szCs w:val="25"/>
          </w:rPr>
          <w:t> </w:t>
        </w:r>
      </w:ins>
    </w:p>
    <w:p w:rsidR="00734C92" w:rsidRDefault="00734C92" w:rsidP="00734C92">
      <w:pPr>
        <w:shd w:val="clear" w:color="auto" w:fill="F1F1F1"/>
        <w:spacing w:line="384" w:lineRule="atLeast"/>
        <w:jc w:val="center"/>
        <w:textAlignment w:val="baseline"/>
        <w:rPr>
          <w:ins w:id="57" w:author="Unknown"/>
          <w:rFonts w:ascii="inherit" w:hAnsi="inherit" w:cs="Arial"/>
          <w:color w:val="666666"/>
          <w:sz w:val="25"/>
          <w:szCs w:val="25"/>
        </w:rPr>
      </w:pPr>
      <w:r>
        <w:rPr>
          <w:rFonts w:ascii="inherit" w:hAnsi="inherit" w:cs="Arial"/>
          <w:noProof/>
          <w:color w:val="3B8DBD"/>
          <w:sz w:val="25"/>
          <w:szCs w:val="25"/>
          <w:bdr w:val="none" w:sz="0" w:space="0" w:color="auto" w:frame="1"/>
        </w:rPr>
        <w:lastRenderedPageBreak/>
        <w:drawing>
          <wp:inline distT="0" distB="0" distL="0" distR="0">
            <wp:extent cx="4761865" cy="4037330"/>
            <wp:effectExtent l="19050" t="0" r="635" b="0"/>
            <wp:docPr id="37" name="Picture 37" descr="Track-the-Maximum-Element-in-a-Stac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ck-the-Maximum-Element-in-a-Stack">
                      <a:hlinkClick r:id="rId9"/>
                    </pic:cNvPr>
                    <pic:cNvPicPr>
                      <a:picLocks noChangeAspect="1" noChangeArrowheads="1"/>
                    </pic:cNvPicPr>
                  </pic:nvPicPr>
                  <pic:blipFill>
                    <a:blip r:embed="rId10"/>
                    <a:srcRect/>
                    <a:stretch>
                      <a:fillRect/>
                    </a:stretch>
                  </pic:blipFill>
                  <pic:spPr bwMode="auto">
                    <a:xfrm>
                      <a:off x="0" y="0"/>
                      <a:ext cx="4761865" cy="4037330"/>
                    </a:xfrm>
                    <a:prstGeom prst="rect">
                      <a:avLst/>
                    </a:prstGeom>
                    <a:noFill/>
                    <a:ln w="9525">
                      <a:noFill/>
                      <a:miter lim="800000"/>
                      <a:headEnd/>
                      <a:tailEnd/>
                    </a:ln>
                  </pic:spPr>
                </pic:pic>
              </a:graphicData>
            </a:graphic>
          </wp:inline>
        </w:drawing>
      </w:r>
    </w:p>
    <w:p w:rsidR="00734C92" w:rsidRDefault="00734C92" w:rsidP="00734C92">
      <w:pPr>
        <w:pStyle w:val="wp-caption-text"/>
        <w:shd w:val="clear" w:color="auto" w:fill="F1F1F1"/>
        <w:spacing w:before="0" w:beforeAutospacing="0" w:after="0" w:afterAutospacing="0"/>
        <w:jc w:val="center"/>
        <w:textAlignment w:val="baseline"/>
        <w:rPr>
          <w:ins w:id="58" w:author="Unknown"/>
          <w:rFonts w:ascii="Lora" w:hAnsi="Lora" w:cs="Arial"/>
          <w:i/>
          <w:iCs/>
          <w:color w:val="999999"/>
          <w:sz w:val="18"/>
          <w:szCs w:val="18"/>
        </w:rPr>
      </w:pPr>
      <w:ins w:id="59" w:author="Unknown">
        <w:r>
          <w:rPr>
            <w:rFonts w:ascii="Lora" w:hAnsi="Lora" w:cs="Arial"/>
            <w:i/>
            <w:iCs/>
            <w:color w:val="999999"/>
            <w:sz w:val="18"/>
            <w:szCs w:val="18"/>
          </w:rPr>
          <w:t>Track-the-Maximum-Element-in-a-Stack</w:t>
        </w:r>
      </w:ins>
    </w:p>
    <w:p w:rsidR="00734C92" w:rsidRDefault="00734C92" w:rsidP="00734C92">
      <w:pPr>
        <w:pStyle w:val="NormalWeb"/>
        <w:shd w:val="clear" w:color="auto" w:fill="FFFFFF"/>
        <w:spacing w:before="0" w:beforeAutospacing="0" w:after="0" w:afterAutospacing="0"/>
        <w:textAlignment w:val="baseline"/>
        <w:rPr>
          <w:ins w:id="60" w:author="Unknown"/>
          <w:rFonts w:ascii="Lora" w:hAnsi="Lora" w:cs="Arial"/>
          <w:color w:val="353535"/>
          <w:sz w:val="25"/>
          <w:szCs w:val="25"/>
        </w:rPr>
      </w:pPr>
      <w:ins w:id="61" w:author="Unknown">
        <w:r>
          <w:rPr>
            <w:rStyle w:val="Strong"/>
            <w:rFonts w:ascii="inherit" w:hAnsi="inherit" w:cs="Arial"/>
            <w:color w:val="353535"/>
            <w:sz w:val="25"/>
            <w:szCs w:val="25"/>
            <w:bdr w:val="none" w:sz="0" w:space="0" w:color="auto" w:frame="1"/>
          </w:rPr>
          <w:t>Com</w:t>
        </w:r>
        <w:r>
          <w:rPr>
            <w:rStyle w:val="Strong"/>
            <w:rFonts w:ascii="inherit" w:hAnsi="inherit" w:cs="Arial"/>
            <w:color w:val="353535"/>
            <w:sz w:val="25"/>
            <w:szCs w:val="25"/>
            <w:bdr w:val="none" w:sz="0" w:space="0" w:color="auto" w:frame="1"/>
          </w:rPr>
          <w:softHyphen/>
          <w:t>plete Code:</w:t>
        </w:r>
      </w:ins>
    </w:p>
    <w:tbl>
      <w:tblPr>
        <w:tblW w:w="10404" w:type="dxa"/>
        <w:shd w:val="clear" w:color="auto" w:fill="FFFFFF"/>
        <w:tblCellMar>
          <w:left w:w="0" w:type="dxa"/>
          <w:right w:w="0" w:type="dxa"/>
        </w:tblCellMar>
        <w:tblLook w:val="04A0"/>
      </w:tblPr>
      <w:tblGrid>
        <w:gridCol w:w="106"/>
        <w:gridCol w:w="10298"/>
      </w:tblGrid>
      <w:tr w:rsidR="00734C92" w:rsidTr="000B52FA">
        <w:trPr>
          <w:trHeight w:val="142"/>
        </w:trPr>
        <w:tc>
          <w:tcPr>
            <w:tcW w:w="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tcMar>
              <w:top w:w="54" w:type="dxa"/>
              <w:left w:w="0" w:type="dxa"/>
              <w:bottom w:w="0" w:type="dxa"/>
              <w:right w:w="0" w:type="dxa"/>
            </w:tcMar>
            <w:hideMark/>
          </w:tcPr>
          <w:p w:rsidR="00734C92" w:rsidRDefault="00734C92">
            <w:pPr>
              <w:spacing w:line="272" w:lineRule="atLeast"/>
              <w:rPr>
                <w:rFonts w:ascii="Consolas" w:hAnsi="Consolas" w:cs="Consolas"/>
                <w:color w:val="24292E"/>
                <w:sz w:val="16"/>
                <w:szCs w:val="16"/>
              </w:rPr>
            </w:pPr>
            <w:r>
              <w:rPr>
                <w:rStyle w:val="pl-k"/>
                <w:rFonts w:ascii="inherit" w:hAnsi="inherit" w:cs="Consolas"/>
                <w:color w:val="D73A49"/>
                <w:sz w:val="16"/>
                <w:szCs w:val="16"/>
                <w:bdr w:val="none" w:sz="0" w:space="0" w:color="auto" w:frame="1"/>
              </w:rPr>
              <w:t>import</w:t>
            </w:r>
            <w:r>
              <w:rPr>
                <w:rFonts w:ascii="Consolas" w:hAnsi="Consolas" w:cs="Consolas"/>
                <w:color w:val="24292E"/>
                <w:sz w:val="16"/>
                <w:szCs w:val="16"/>
              </w:rPr>
              <w:t xml:space="preserve"> </w:t>
            </w:r>
            <w:proofErr w:type="spellStart"/>
            <w:r>
              <w:rPr>
                <w:rStyle w:val="pl-smi"/>
                <w:rFonts w:ascii="inherit" w:hAnsi="inherit" w:cs="Consolas"/>
                <w:color w:val="24292E"/>
                <w:sz w:val="16"/>
                <w:szCs w:val="16"/>
                <w:bdr w:val="none" w:sz="0" w:space="0" w:color="auto" w:frame="1"/>
              </w:rPr>
              <w:t>java.util.Stack</w:t>
            </w:r>
            <w:proofErr w:type="spellEnd"/>
            <w:r>
              <w:rPr>
                <w:rFonts w:ascii="Consolas" w:hAnsi="Consolas" w:cs="Consolas"/>
                <w:color w:val="24292E"/>
                <w:sz w:val="16"/>
                <w:szCs w:val="16"/>
              </w:rPr>
              <w:t>;</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Style w:val="pl-k"/>
                <w:rFonts w:ascii="inherit" w:hAnsi="inherit" w:cs="Consolas"/>
                <w:color w:val="D73A49"/>
                <w:sz w:val="16"/>
                <w:szCs w:val="16"/>
                <w:bdr w:val="none" w:sz="0" w:space="0" w:color="auto" w:frame="1"/>
              </w:rPr>
              <w:t>public</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class</w:t>
            </w:r>
            <w:r>
              <w:rPr>
                <w:rFonts w:ascii="Consolas" w:hAnsi="Consolas" w:cs="Consolas"/>
                <w:color w:val="24292E"/>
                <w:sz w:val="16"/>
                <w:szCs w:val="16"/>
              </w:rPr>
              <w:t xml:space="preserve"> </w:t>
            </w:r>
            <w:proofErr w:type="spellStart"/>
            <w:r>
              <w:rPr>
                <w:rStyle w:val="pl-en"/>
                <w:rFonts w:ascii="inherit" w:hAnsi="inherit" w:cs="Consolas"/>
                <w:color w:val="6F42C1"/>
                <w:sz w:val="16"/>
                <w:szCs w:val="16"/>
                <w:bdr w:val="none" w:sz="0" w:space="0" w:color="auto" w:frame="1"/>
              </w:rPr>
              <w:t>TrackMaxInStack</w:t>
            </w:r>
            <w:proofErr w:type="spellEnd"/>
            <w:r>
              <w:rPr>
                <w:rFonts w:ascii="Consolas" w:hAnsi="Consolas" w:cs="Consolas"/>
                <w:color w:val="24292E"/>
                <w:sz w:val="16"/>
                <w:szCs w:val="16"/>
              </w:rPr>
              <w:t xml:space="preserve"> {</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c"/>
                <w:rFonts w:ascii="inherit" w:hAnsi="inherit" w:cs="Consolas"/>
                <w:color w:val="6A737D"/>
                <w:sz w:val="16"/>
                <w:szCs w:val="16"/>
                <w:bdr w:val="none" w:sz="0" w:space="0" w:color="auto" w:frame="1"/>
              </w:rPr>
              <w:t>// objective here is to keep track of maximum value in a stack of integers</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c"/>
                <w:rFonts w:ascii="inherit" w:hAnsi="inherit" w:cs="Consolas"/>
                <w:color w:val="6A737D"/>
                <w:sz w:val="16"/>
                <w:szCs w:val="16"/>
                <w:bdr w:val="none" w:sz="0" w:space="0" w:color="auto" w:frame="1"/>
              </w:rPr>
              <w:t xml:space="preserve">// create another </w:t>
            </w:r>
            <w:proofErr w:type="spellStart"/>
            <w:r>
              <w:rPr>
                <w:rStyle w:val="pl-c"/>
                <w:rFonts w:ascii="inherit" w:hAnsi="inherit" w:cs="Consolas"/>
                <w:color w:val="6A737D"/>
                <w:sz w:val="16"/>
                <w:szCs w:val="16"/>
                <w:bdr w:val="none" w:sz="0" w:space="0" w:color="auto" w:frame="1"/>
              </w:rPr>
              <w:t>another</w:t>
            </w:r>
            <w:proofErr w:type="spellEnd"/>
            <w:r>
              <w:rPr>
                <w:rStyle w:val="pl-c"/>
                <w:rFonts w:ascii="inherit" w:hAnsi="inherit" w:cs="Consolas"/>
                <w:color w:val="6A737D"/>
                <w:sz w:val="16"/>
                <w:szCs w:val="16"/>
                <w:bdr w:val="none" w:sz="0" w:space="0" w:color="auto" w:frame="1"/>
              </w:rPr>
              <w:t xml:space="preserve"> Stack which will keep track of maximum</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Stack&lt;</w:t>
            </w:r>
            <w:r>
              <w:rPr>
                <w:rStyle w:val="pl-smi"/>
                <w:rFonts w:ascii="inherit" w:hAnsi="inherit" w:cs="Consolas"/>
                <w:color w:val="24292E"/>
                <w:sz w:val="16"/>
                <w:szCs w:val="16"/>
                <w:bdr w:val="none" w:sz="0" w:space="0" w:color="auto" w:frame="1"/>
              </w:rPr>
              <w:t>Integer</w:t>
            </w:r>
            <w:r>
              <w:rPr>
                <w:rStyle w:val="pl-k"/>
                <w:rFonts w:ascii="inherit" w:hAnsi="inherit" w:cs="Consolas"/>
                <w:color w:val="D73A49"/>
                <w:sz w:val="16"/>
                <w:szCs w:val="16"/>
                <w:bdr w:val="none" w:sz="0" w:space="0" w:color="auto" w:frame="1"/>
              </w:rPr>
              <w:t>&gt;</w:t>
            </w:r>
            <w:r>
              <w:rPr>
                <w:rFonts w:ascii="Consolas" w:hAnsi="Consolas" w:cs="Consolas"/>
                <w:color w:val="24292E"/>
                <w:sz w:val="16"/>
                <w:szCs w:val="16"/>
              </w:rPr>
              <w:t xml:space="preserve"> main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new</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Stack&lt;&gt;</w:t>
            </w:r>
            <w:r>
              <w:rPr>
                <w:rFonts w:ascii="Consolas" w:hAnsi="Consolas" w:cs="Consolas"/>
                <w:color w:val="24292E"/>
                <w:sz w:val="16"/>
                <w:szCs w:val="16"/>
              </w:rPr>
              <w:t>();</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Stack&lt;</w:t>
            </w:r>
            <w:r>
              <w:rPr>
                <w:rStyle w:val="pl-smi"/>
                <w:rFonts w:ascii="inherit" w:hAnsi="inherit" w:cs="Consolas"/>
                <w:color w:val="24292E"/>
                <w:sz w:val="16"/>
                <w:szCs w:val="16"/>
                <w:bdr w:val="none" w:sz="0" w:space="0" w:color="auto" w:frame="1"/>
              </w:rPr>
              <w:t>Integer</w:t>
            </w:r>
            <w:r>
              <w:rPr>
                <w:rStyle w:val="pl-k"/>
                <w:rFonts w:ascii="inherit" w:hAnsi="inherit" w:cs="Consolas"/>
                <w:color w:val="D73A49"/>
                <w:sz w:val="16"/>
                <w:szCs w:val="16"/>
                <w:bdr w:val="none" w:sz="0" w:space="0" w:color="auto" w:frame="1"/>
              </w:rPr>
              <w:t>&gt;</w:t>
            </w:r>
            <w:r>
              <w:rPr>
                <w:rFonts w:ascii="Consolas" w:hAnsi="Consolas" w:cs="Consolas"/>
                <w:color w:val="24292E"/>
                <w:sz w:val="16"/>
                <w:szCs w:val="16"/>
              </w:rPr>
              <w:t xml:space="preserve"> track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new</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Stack&lt;&gt;</w:t>
            </w:r>
            <w:r>
              <w:rPr>
                <w:rFonts w:ascii="Consolas" w:hAnsi="Consolas" w:cs="Consolas"/>
                <w:color w:val="24292E"/>
                <w:sz w:val="16"/>
                <w:szCs w:val="16"/>
              </w:rPr>
              <w:t>();</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public</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void</w:t>
            </w:r>
            <w:r>
              <w:rPr>
                <w:rFonts w:ascii="Consolas" w:hAnsi="Consolas" w:cs="Consolas"/>
                <w:color w:val="24292E"/>
                <w:sz w:val="16"/>
                <w:szCs w:val="16"/>
              </w:rPr>
              <w:t xml:space="preserve"> </w:t>
            </w:r>
            <w:r>
              <w:rPr>
                <w:rStyle w:val="pl-en"/>
                <w:rFonts w:ascii="inherit" w:hAnsi="inherit" w:cs="Consolas"/>
                <w:color w:val="6F42C1"/>
                <w:sz w:val="16"/>
                <w:szCs w:val="16"/>
                <w:bdr w:val="none" w:sz="0" w:space="0" w:color="auto" w:frame="1"/>
              </w:rPr>
              <w:t>insert</w:t>
            </w:r>
            <w:r>
              <w:rPr>
                <w:rFonts w:ascii="Consolas" w:hAnsi="Consolas" w:cs="Consolas"/>
                <w:color w:val="24292E"/>
                <w:sz w:val="16"/>
                <w:szCs w:val="16"/>
              </w:rPr>
              <w:t>(</w:t>
            </w:r>
            <w:proofErr w:type="spellStart"/>
            <w:r>
              <w:rPr>
                <w:rStyle w:val="pl-k"/>
                <w:rFonts w:ascii="inherit" w:hAnsi="inherit" w:cs="Consolas"/>
                <w:color w:val="D73A49"/>
                <w:sz w:val="16"/>
                <w:szCs w:val="16"/>
                <w:bdr w:val="none" w:sz="0" w:space="0" w:color="auto" w:frame="1"/>
              </w:rPr>
              <w:t>int</w:t>
            </w:r>
            <w:proofErr w:type="spellEnd"/>
            <w:r>
              <w:rPr>
                <w:rFonts w:ascii="Consolas" w:hAnsi="Consolas" w:cs="Consolas"/>
                <w:color w:val="24292E"/>
                <w:sz w:val="16"/>
                <w:szCs w:val="16"/>
              </w:rPr>
              <w:t xml:space="preserve"> </w:t>
            </w:r>
            <w:r>
              <w:rPr>
                <w:rStyle w:val="pl-v"/>
                <w:rFonts w:ascii="inherit" w:hAnsi="inherit" w:cs="Consolas"/>
                <w:color w:val="E36209"/>
                <w:sz w:val="16"/>
                <w:szCs w:val="16"/>
                <w:bdr w:val="none" w:sz="0" w:space="0" w:color="auto" w:frame="1"/>
              </w:rPr>
              <w:t>x</w:t>
            </w:r>
            <w:r>
              <w:rPr>
                <w:rFonts w:ascii="Consolas" w:hAnsi="Consolas" w:cs="Consolas"/>
                <w:color w:val="24292E"/>
                <w:sz w:val="16"/>
                <w:szCs w:val="16"/>
              </w:rPr>
              <w:t>) {</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if</w:t>
            </w:r>
            <w:r>
              <w:rPr>
                <w:rFonts w:ascii="Consolas" w:hAnsi="Consolas" w:cs="Consolas"/>
                <w:color w:val="24292E"/>
                <w:sz w:val="16"/>
                <w:szCs w:val="16"/>
              </w:rPr>
              <w:t xml:space="preserve"> (</w:t>
            </w:r>
            <w:proofErr w:type="spellStart"/>
            <w:r>
              <w:rPr>
                <w:rFonts w:ascii="Consolas" w:hAnsi="Consolas" w:cs="Consolas"/>
                <w:color w:val="24292E"/>
                <w:sz w:val="16"/>
                <w:szCs w:val="16"/>
              </w:rPr>
              <w:t>main</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isEmpty</w:t>
            </w:r>
            <w:proofErr w:type="spellEnd"/>
            <w:r>
              <w:rPr>
                <w:rFonts w:ascii="Consolas" w:hAnsi="Consolas" w:cs="Consolas"/>
                <w:color w:val="24292E"/>
                <w:sz w:val="16"/>
                <w:szCs w:val="16"/>
              </w:rPr>
              <w:t xml:space="preserve">()) { </w:t>
            </w:r>
            <w:r>
              <w:rPr>
                <w:rStyle w:val="pl-c"/>
                <w:rFonts w:ascii="inherit" w:hAnsi="inherit" w:cs="Consolas"/>
                <w:color w:val="6A737D"/>
                <w:sz w:val="16"/>
                <w:szCs w:val="16"/>
                <w:bdr w:val="none" w:sz="0" w:space="0" w:color="auto" w:frame="1"/>
              </w:rPr>
              <w:t>// if stack is empty, insert the number in both</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Style w:val="pl-c"/>
                <w:rFonts w:ascii="inherit" w:hAnsi="inherit" w:cs="Consolas"/>
                <w:color w:val="6A737D"/>
                <w:sz w:val="16"/>
                <w:szCs w:val="16"/>
                <w:bdr w:val="none" w:sz="0" w:space="0" w:color="auto" w:frame="1"/>
              </w:rPr>
              <w:t>// stacks</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main</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add</w:t>
            </w:r>
            <w:proofErr w:type="spellEnd"/>
            <w:r>
              <w:rPr>
                <w:rFonts w:ascii="Consolas" w:hAnsi="Consolas" w:cs="Consolas"/>
                <w:color w:val="24292E"/>
                <w:sz w:val="16"/>
                <w:szCs w:val="16"/>
              </w:rPr>
              <w:t>(x);</w:t>
            </w:r>
          </w:p>
        </w:tc>
      </w:tr>
      <w:tr w:rsidR="00734C92" w:rsidTr="000B52FA">
        <w:trPr>
          <w:trHeight w:val="142"/>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track</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add</w:t>
            </w:r>
            <w:proofErr w:type="spellEnd"/>
            <w:r>
              <w:rPr>
                <w:rFonts w:ascii="Consolas" w:hAnsi="Consolas" w:cs="Consolas"/>
                <w:color w:val="24292E"/>
                <w:sz w:val="16"/>
                <w:szCs w:val="16"/>
              </w:rPr>
              <w:t>(x);</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t xml:space="preserve">} </w:t>
            </w:r>
            <w:r>
              <w:rPr>
                <w:rStyle w:val="pl-k"/>
                <w:rFonts w:ascii="inherit" w:hAnsi="inherit" w:cs="Consolas"/>
                <w:color w:val="D73A49"/>
                <w:sz w:val="16"/>
                <w:szCs w:val="16"/>
                <w:bdr w:val="none" w:sz="0" w:space="0" w:color="auto" w:frame="1"/>
              </w:rPr>
              <w:t>else</w:t>
            </w:r>
            <w:r>
              <w:rPr>
                <w:rFonts w:ascii="Consolas" w:hAnsi="Consolas" w:cs="Consolas"/>
                <w:color w:val="24292E"/>
                <w:sz w:val="16"/>
                <w:szCs w:val="16"/>
              </w:rPr>
              <w:t xml:space="preserve"> {</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Style w:val="pl-c"/>
                <w:rFonts w:ascii="inherit" w:hAnsi="inherit" w:cs="Consolas"/>
                <w:color w:val="6A737D"/>
                <w:sz w:val="16"/>
                <w:szCs w:val="16"/>
                <w:bdr w:val="none" w:sz="0" w:space="0" w:color="auto" w:frame="1"/>
              </w:rPr>
              <w:t>// check if number in Stack(track) is bigger than x</w:t>
            </w:r>
          </w:p>
        </w:tc>
      </w:tr>
      <w:tr w:rsidR="00734C92" w:rsidTr="000B52FA">
        <w:trPr>
          <w:trHeight w:val="456"/>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Style w:val="pl-c"/>
                <w:rFonts w:ascii="inherit" w:hAnsi="inherit" w:cs="Consolas"/>
                <w:color w:val="6A737D"/>
                <w:sz w:val="16"/>
                <w:szCs w:val="16"/>
                <w:bdr w:val="none" w:sz="0" w:space="0" w:color="auto" w:frame="1"/>
              </w:rPr>
              <w:t xml:space="preserve">// </w:t>
            </w:r>
            <w:proofErr w:type="spellStart"/>
            <w:r>
              <w:rPr>
                <w:rStyle w:val="pl-c"/>
                <w:rFonts w:ascii="inherit" w:hAnsi="inherit" w:cs="Consolas"/>
                <w:color w:val="6A737D"/>
                <w:sz w:val="16"/>
                <w:szCs w:val="16"/>
                <w:bdr w:val="none" w:sz="0" w:space="0" w:color="auto" w:frame="1"/>
              </w:rPr>
              <w:t>which ever</w:t>
            </w:r>
            <w:proofErr w:type="spellEnd"/>
            <w:r>
              <w:rPr>
                <w:rStyle w:val="pl-c"/>
                <w:rFonts w:ascii="inherit" w:hAnsi="inherit" w:cs="Consolas"/>
                <w:color w:val="6A737D"/>
                <w:sz w:val="16"/>
                <w:szCs w:val="16"/>
                <w:bdr w:val="none" w:sz="0" w:space="0" w:color="auto" w:frame="1"/>
              </w:rPr>
              <w:t xml:space="preserve"> is bigger, insert it into Stack</w:t>
            </w:r>
          </w:p>
        </w:tc>
      </w:tr>
      <w:tr w:rsidR="00734C92" w:rsidTr="000B52FA">
        <w:trPr>
          <w:trHeight w:val="14"/>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456"/>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proofErr w:type="spellStart"/>
            <w:r>
              <w:rPr>
                <w:rStyle w:val="pl-k"/>
                <w:rFonts w:ascii="inherit" w:hAnsi="inherit" w:cs="Consolas"/>
                <w:color w:val="D73A49"/>
                <w:sz w:val="16"/>
                <w:szCs w:val="16"/>
                <w:bdr w:val="none" w:sz="0" w:space="0" w:color="auto" w:frame="1"/>
              </w:rPr>
              <w:t>int</w:t>
            </w:r>
            <w:proofErr w:type="spellEnd"/>
            <w:r>
              <w:rPr>
                <w:rFonts w:ascii="Consolas" w:hAnsi="Consolas" w:cs="Consolas"/>
                <w:color w:val="24292E"/>
                <w:sz w:val="16"/>
                <w:szCs w:val="16"/>
              </w:rPr>
              <w:t xml:space="preserve"> a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proofErr w:type="spellStart"/>
            <w:r>
              <w:rPr>
                <w:rFonts w:ascii="Consolas" w:hAnsi="Consolas" w:cs="Consolas"/>
                <w:color w:val="24292E"/>
                <w:sz w:val="16"/>
                <w:szCs w:val="16"/>
              </w:rPr>
              <w:t>track</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peek</w:t>
            </w:r>
            <w:proofErr w:type="spellEnd"/>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track</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add</w:t>
            </w:r>
            <w:proofErr w:type="spellEnd"/>
            <w:r>
              <w:rPr>
                <w:rFonts w:ascii="Consolas" w:hAnsi="Consolas" w:cs="Consolas"/>
                <w:color w:val="24292E"/>
                <w:sz w:val="16"/>
                <w:szCs w:val="16"/>
              </w:rPr>
              <w:t>(</w:t>
            </w:r>
            <w:r>
              <w:rPr>
                <w:rStyle w:val="pl-smi"/>
                <w:rFonts w:ascii="inherit" w:hAnsi="inherit" w:cs="Consolas"/>
                <w:color w:val="24292E"/>
                <w:sz w:val="16"/>
                <w:szCs w:val="16"/>
                <w:bdr w:val="none" w:sz="0" w:space="0" w:color="auto" w:frame="1"/>
              </w:rPr>
              <w:t>Math</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max(a, x));</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main</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add</w:t>
            </w:r>
            <w:proofErr w:type="spellEnd"/>
            <w:r>
              <w:rPr>
                <w:rFonts w:ascii="Consolas" w:hAnsi="Consolas" w:cs="Consolas"/>
                <w:color w:val="24292E"/>
                <w:sz w:val="16"/>
                <w:szCs w:val="16"/>
              </w:rPr>
              <w:t xml:space="preserve">(x); </w:t>
            </w:r>
            <w:r>
              <w:rPr>
                <w:rStyle w:val="pl-c"/>
                <w:rFonts w:ascii="inherit" w:hAnsi="inherit" w:cs="Consolas"/>
                <w:color w:val="6A737D"/>
                <w:sz w:val="16"/>
                <w:szCs w:val="16"/>
                <w:bdr w:val="none" w:sz="0" w:space="0" w:color="auto" w:frame="1"/>
              </w:rPr>
              <w:t>// insert it into main stack.</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t>}</w:t>
            </w:r>
          </w:p>
        </w:tc>
      </w:tr>
      <w:tr w:rsidR="00734C92" w:rsidTr="000B52FA">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public</w:t>
            </w:r>
            <w:r>
              <w:rPr>
                <w:rFonts w:ascii="Consolas" w:hAnsi="Consolas" w:cs="Consolas"/>
                <w:color w:val="24292E"/>
                <w:sz w:val="16"/>
                <w:szCs w:val="16"/>
              </w:rPr>
              <w:t xml:space="preserve"> </w:t>
            </w:r>
            <w:proofErr w:type="spellStart"/>
            <w:r>
              <w:rPr>
                <w:rStyle w:val="pl-k"/>
                <w:rFonts w:ascii="inherit" w:hAnsi="inherit" w:cs="Consolas"/>
                <w:color w:val="D73A49"/>
                <w:sz w:val="16"/>
                <w:szCs w:val="16"/>
                <w:bdr w:val="none" w:sz="0" w:space="0" w:color="auto" w:frame="1"/>
              </w:rPr>
              <w:t>int</w:t>
            </w:r>
            <w:proofErr w:type="spellEnd"/>
            <w:r>
              <w:rPr>
                <w:rFonts w:ascii="Consolas" w:hAnsi="Consolas" w:cs="Consolas"/>
                <w:color w:val="24292E"/>
                <w:sz w:val="16"/>
                <w:szCs w:val="16"/>
              </w:rPr>
              <w:t xml:space="preserve"> </w:t>
            </w:r>
            <w:r>
              <w:rPr>
                <w:rStyle w:val="pl-en"/>
                <w:rFonts w:ascii="inherit" w:hAnsi="inherit" w:cs="Consolas"/>
                <w:color w:val="6F42C1"/>
                <w:sz w:val="16"/>
                <w:szCs w:val="16"/>
                <w:bdr w:val="none" w:sz="0" w:space="0" w:color="auto" w:frame="1"/>
              </w:rPr>
              <w:t>remove</w:t>
            </w:r>
            <w:r>
              <w:rPr>
                <w:rFonts w:ascii="Consolas" w:hAnsi="Consolas" w:cs="Consolas"/>
                <w:color w:val="24292E"/>
                <w:sz w:val="16"/>
                <w:szCs w:val="16"/>
              </w:rPr>
              <w:t>() {</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if</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w:t>
            </w:r>
            <w:proofErr w:type="spellStart"/>
            <w:r>
              <w:rPr>
                <w:rFonts w:ascii="Consolas" w:hAnsi="Consolas" w:cs="Consolas"/>
                <w:color w:val="24292E"/>
                <w:sz w:val="16"/>
                <w:szCs w:val="16"/>
              </w:rPr>
              <w:t>main</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isEmpty</w:t>
            </w:r>
            <w:proofErr w:type="spellEnd"/>
            <w:r>
              <w:rPr>
                <w:rFonts w:ascii="Consolas" w:hAnsi="Consolas" w:cs="Consolas"/>
                <w:color w:val="24292E"/>
                <w:sz w:val="16"/>
                <w:szCs w:val="16"/>
              </w:rPr>
              <w:t xml:space="preserve">()) { </w:t>
            </w:r>
            <w:r>
              <w:rPr>
                <w:rStyle w:val="pl-c"/>
                <w:rFonts w:ascii="inherit" w:hAnsi="inherit" w:cs="Consolas"/>
                <w:color w:val="6A737D"/>
                <w:sz w:val="16"/>
                <w:szCs w:val="16"/>
                <w:bdr w:val="none" w:sz="0" w:space="0" w:color="auto" w:frame="1"/>
              </w:rPr>
              <w:t>// pop the top elements</w:t>
            </w:r>
          </w:p>
        </w:tc>
      </w:tr>
      <w:tr w:rsidR="00734C92" w:rsidTr="000B52FA">
        <w:trPr>
          <w:trHeight w:val="456"/>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t>track</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pop();</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return</w:t>
            </w:r>
            <w:r>
              <w:rPr>
                <w:rFonts w:ascii="Consolas" w:hAnsi="Consolas" w:cs="Consolas"/>
                <w:color w:val="24292E"/>
                <w:sz w:val="16"/>
                <w:szCs w:val="16"/>
              </w:rPr>
              <w:t xml:space="preserve"> main</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pop();</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return</w:t>
            </w:r>
            <w:r>
              <w:rPr>
                <w:rFonts w:ascii="Consolas" w:hAnsi="Consolas" w:cs="Consolas"/>
                <w:color w:val="24292E"/>
                <w:sz w:val="16"/>
                <w:szCs w:val="16"/>
              </w:rPr>
              <w:t xml:space="preserve"> </w:t>
            </w:r>
            <w:r>
              <w:rPr>
                <w:rStyle w:val="pl-c1"/>
                <w:rFonts w:ascii="inherit" w:hAnsi="inherit" w:cs="Consolas"/>
                <w:color w:val="005CC5"/>
                <w:sz w:val="16"/>
                <w:szCs w:val="16"/>
                <w:bdr w:val="none" w:sz="0" w:space="0" w:color="auto" w:frame="1"/>
              </w:rPr>
              <w:t>0</w:t>
            </w:r>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t>}</w:t>
            </w:r>
          </w:p>
        </w:tc>
      </w:tr>
      <w:tr w:rsidR="00734C92" w:rsidTr="000B52FA">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public</w:t>
            </w:r>
            <w:r>
              <w:rPr>
                <w:rFonts w:ascii="Consolas" w:hAnsi="Consolas" w:cs="Consolas"/>
                <w:color w:val="24292E"/>
                <w:sz w:val="16"/>
                <w:szCs w:val="16"/>
              </w:rPr>
              <w:t xml:space="preserve"> </w:t>
            </w:r>
            <w:proofErr w:type="spellStart"/>
            <w:r>
              <w:rPr>
                <w:rStyle w:val="pl-k"/>
                <w:rFonts w:ascii="inherit" w:hAnsi="inherit" w:cs="Consolas"/>
                <w:color w:val="D73A49"/>
                <w:sz w:val="16"/>
                <w:szCs w:val="16"/>
                <w:bdr w:val="none" w:sz="0" w:space="0" w:color="auto" w:frame="1"/>
              </w:rPr>
              <w:t>int</w:t>
            </w:r>
            <w:proofErr w:type="spellEnd"/>
            <w:r>
              <w:rPr>
                <w:rFonts w:ascii="Consolas" w:hAnsi="Consolas" w:cs="Consolas"/>
                <w:color w:val="24292E"/>
                <w:sz w:val="16"/>
                <w:szCs w:val="16"/>
              </w:rPr>
              <w:t xml:space="preserve"> </w:t>
            </w:r>
            <w:proofErr w:type="spellStart"/>
            <w:r>
              <w:rPr>
                <w:rStyle w:val="pl-en"/>
                <w:rFonts w:ascii="inherit" w:hAnsi="inherit" w:cs="Consolas"/>
                <w:color w:val="6F42C1"/>
                <w:sz w:val="16"/>
                <w:szCs w:val="16"/>
                <w:bdr w:val="none" w:sz="0" w:space="0" w:color="auto" w:frame="1"/>
              </w:rPr>
              <w:t>getMax</w:t>
            </w:r>
            <w:proofErr w:type="spellEnd"/>
            <w:r>
              <w:rPr>
                <w:rFonts w:ascii="Consolas" w:hAnsi="Consolas" w:cs="Consolas"/>
                <w:color w:val="24292E"/>
                <w:sz w:val="16"/>
                <w:szCs w:val="16"/>
              </w:rPr>
              <w:t>() {</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return</w:t>
            </w:r>
            <w:r>
              <w:rPr>
                <w:rFonts w:ascii="Consolas" w:hAnsi="Consolas" w:cs="Consolas"/>
                <w:color w:val="24292E"/>
                <w:sz w:val="16"/>
                <w:szCs w:val="16"/>
              </w:rPr>
              <w:t xml:space="preserve"> </w:t>
            </w:r>
            <w:proofErr w:type="spellStart"/>
            <w:r>
              <w:rPr>
                <w:rFonts w:ascii="Consolas" w:hAnsi="Consolas" w:cs="Consolas"/>
                <w:color w:val="24292E"/>
                <w:sz w:val="16"/>
                <w:szCs w:val="16"/>
              </w:rPr>
              <w:t>track</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peek</w:t>
            </w:r>
            <w:proofErr w:type="spellEnd"/>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t>}</w:t>
            </w:r>
          </w:p>
        </w:tc>
      </w:tr>
      <w:tr w:rsidR="00734C92" w:rsidTr="000B52FA">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456"/>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Style w:val="pl-k"/>
                <w:rFonts w:ascii="inherit" w:hAnsi="inherit" w:cs="Consolas"/>
                <w:color w:val="D73A49"/>
                <w:sz w:val="16"/>
                <w:szCs w:val="16"/>
                <w:bdr w:val="none" w:sz="0" w:space="0" w:color="auto" w:frame="1"/>
              </w:rPr>
              <w:t>public</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static</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void</w:t>
            </w:r>
            <w:r>
              <w:rPr>
                <w:rFonts w:ascii="Consolas" w:hAnsi="Consolas" w:cs="Consolas"/>
                <w:color w:val="24292E"/>
                <w:sz w:val="16"/>
                <w:szCs w:val="16"/>
              </w:rPr>
              <w:t xml:space="preserve"> </w:t>
            </w:r>
            <w:r>
              <w:rPr>
                <w:rStyle w:val="pl-en"/>
                <w:rFonts w:ascii="inherit" w:hAnsi="inherit" w:cs="Consolas"/>
                <w:color w:val="6F42C1"/>
                <w:sz w:val="16"/>
                <w:szCs w:val="16"/>
                <w:bdr w:val="none" w:sz="0" w:space="0" w:color="auto" w:frame="1"/>
              </w:rPr>
              <w:t>main</w:t>
            </w:r>
            <w:r>
              <w:rPr>
                <w:rFonts w:ascii="Consolas" w:hAnsi="Consolas" w:cs="Consolas"/>
                <w:color w:val="24292E"/>
                <w:sz w:val="16"/>
                <w:szCs w:val="16"/>
              </w:rPr>
              <w:t>(</w:t>
            </w:r>
            <w:r>
              <w:rPr>
                <w:rStyle w:val="pl-k"/>
                <w:rFonts w:ascii="inherit" w:hAnsi="inherit" w:cs="Consolas"/>
                <w:color w:val="D73A49"/>
                <w:sz w:val="16"/>
                <w:szCs w:val="16"/>
                <w:bdr w:val="none" w:sz="0" w:space="0" w:color="auto" w:frame="1"/>
              </w:rPr>
              <w:t>String</w:t>
            </w:r>
            <w:r>
              <w:rPr>
                <w:rFonts w:ascii="Consolas" w:hAnsi="Consolas" w:cs="Consolas"/>
                <w:color w:val="24292E"/>
                <w:sz w:val="16"/>
                <w:szCs w:val="16"/>
              </w:rPr>
              <w:t xml:space="preserve">[] </w:t>
            </w:r>
            <w:proofErr w:type="spellStart"/>
            <w:r>
              <w:rPr>
                <w:rStyle w:val="pl-v"/>
                <w:rFonts w:ascii="inherit" w:hAnsi="inherit" w:cs="Consolas"/>
                <w:color w:val="E36209"/>
                <w:sz w:val="16"/>
                <w:szCs w:val="16"/>
                <w:bdr w:val="none" w:sz="0" w:space="0" w:color="auto" w:frame="1"/>
              </w:rPr>
              <w:t>args</w:t>
            </w:r>
            <w:proofErr w:type="spellEnd"/>
            <w:r>
              <w:rPr>
                <w:rFonts w:ascii="Consolas" w:hAnsi="Consolas" w:cs="Consolas"/>
                <w:color w:val="24292E"/>
                <w:sz w:val="16"/>
                <w:szCs w:val="16"/>
              </w:rPr>
              <w:t>) {</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Style w:val="pl-smi"/>
                <w:rFonts w:ascii="inherit" w:hAnsi="inherit" w:cs="Consolas"/>
                <w:color w:val="24292E"/>
                <w:sz w:val="16"/>
                <w:szCs w:val="16"/>
                <w:bdr w:val="none" w:sz="0" w:space="0" w:color="auto" w:frame="1"/>
              </w:rPr>
              <w:t>TrackMaxInStack</w:t>
            </w:r>
            <w:proofErr w:type="spellEnd"/>
            <w:r>
              <w:rPr>
                <w:rFonts w:ascii="Consolas" w:hAnsi="Consolas" w:cs="Consolas"/>
                <w:color w:val="24292E"/>
                <w:sz w:val="16"/>
                <w:szCs w:val="16"/>
              </w:rPr>
              <w:t xml:space="preserve"> </w:t>
            </w:r>
            <w:proofErr w:type="spellStart"/>
            <w:r>
              <w:rPr>
                <w:rFonts w:ascii="Consolas" w:hAnsi="Consolas" w:cs="Consolas"/>
                <w:color w:val="24292E"/>
                <w:sz w:val="16"/>
                <w:szCs w:val="16"/>
              </w:rPr>
              <w:t>i</w:t>
            </w:r>
            <w:proofErr w:type="spellEnd"/>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new</w:t>
            </w:r>
            <w:r>
              <w:rPr>
                <w:rFonts w:ascii="Consolas" w:hAnsi="Consolas" w:cs="Consolas"/>
                <w:color w:val="24292E"/>
                <w:sz w:val="16"/>
                <w:szCs w:val="16"/>
              </w:rPr>
              <w:t xml:space="preserve"> </w:t>
            </w:r>
            <w:proofErr w:type="spellStart"/>
            <w:r>
              <w:rPr>
                <w:rStyle w:val="pl-smi"/>
                <w:rFonts w:ascii="inherit" w:hAnsi="inherit" w:cs="Consolas"/>
                <w:color w:val="24292E"/>
                <w:sz w:val="16"/>
                <w:szCs w:val="16"/>
                <w:bdr w:val="none" w:sz="0" w:space="0" w:color="auto" w:frame="1"/>
              </w:rPr>
              <w:t>TrackMaxInStack</w:t>
            </w:r>
            <w:proofErr w:type="spellEnd"/>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insert</w:t>
            </w:r>
            <w:proofErr w:type="spellEnd"/>
            <w:r>
              <w:rPr>
                <w:rFonts w:ascii="Consolas" w:hAnsi="Consolas" w:cs="Consolas"/>
                <w:color w:val="24292E"/>
                <w:sz w:val="16"/>
                <w:szCs w:val="16"/>
              </w:rPr>
              <w:t>(</w:t>
            </w:r>
            <w:r>
              <w:rPr>
                <w:rStyle w:val="pl-c1"/>
                <w:rFonts w:ascii="inherit" w:hAnsi="inherit" w:cs="Consolas"/>
                <w:color w:val="005CC5"/>
                <w:sz w:val="16"/>
                <w:szCs w:val="16"/>
                <w:bdr w:val="none" w:sz="0" w:space="0" w:color="auto" w:frame="1"/>
              </w:rPr>
              <w:t>4</w:t>
            </w:r>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insert</w:t>
            </w:r>
            <w:proofErr w:type="spellEnd"/>
            <w:r>
              <w:rPr>
                <w:rFonts w:ascii="Consolas" w:hAnsi="Consolas" w:cs="Consolas"/>
                <w:color w:val="24292E"/>
                <w:sz w:val="16"/>
                <w:szCs w:val="16"/>
              </w:rPr>
              <w:t>(</w:t>
            </w:r>
            <w:r>
              <w:rPr>
                <w:rStyle w:val="pl-c1"/>
                <w:rFonts w:ascii="inherit" w:hAnsi="inherit" w:cs="Consolas"/>
                <w:color w:val="005CC5"/>
                <w:sz w:val="16"/>
                <w:szCs w:val="16"/>
                <w:bdr w:val="none" w:sz="0" w:space="0" w:color="auto" w:frame="1"/>
              </w:rPr>
              <w:t>2</w:t>
            </w:r>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insert</w:t>
            </w:r>
            <w:proofErr w:type="spellEnd"/>
            <w:r>
              <w:rPr>
                <w:rFonts w:ascii="Consolas" w:hAnsi="Consolas" w:cs="Consolas"/>
                <w:color w:val="24292E"/>
                <w:sz w:val="16"/>
                <w:szCs w:val="16"/>
              </w:rPr>
              <w:t>(</w:t>
            </w:r>
            <w:r>
              <w:rPr>
                <w:rStyle w:val="pl-c1"/>
                <w:rFonts w:ascii="inherit" w:hAnsi="inherit" w:cs="Consolas"/>
                <w:color w:val="005CC5"/>
                <w:sz w:val="16"/>
                <w:szCs w:val="16"/>
                <w:bdr w:val="none" w:sz="0" w:space="0" w:color="auto" w:frame="1"/>
              </w:rPr>
              <w:t>14</w:t>
            </w:r>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insert</w:t>
            </w:r>
            <w:proofErr w:type="spellEnd"/>
            <w:r>
              <w:rPr>
                <w:rFonts w:ascii="Consolas" w:hAnsi="Consolas" w:cs="Consolas"/>
                <w:color w:val="24292E"/>
                <w:sz w:val="16"/>
                <w:szCs w:val="16"/>
              </w:rPr>
              <w:t>(</w:t>
            </w:r>
            <w:r>
              <w:rPr>
                <w:rStyle w:val="pl-c1"/>
                <w:rFonts w:ascii="inherit" w:hAnsi="inherit" w:cs="Consolas"/>
                <w:color w:val="005CC5"/>
                <w:sz w:val="16"/>
                <w:szCs w:val="16"/>
                <w:bdr w:val="none" w:sz="0" w:space="0" w:color="auto" w:frame="1"/>
              </w:rPr>
              <w:t>1</w:t>
            </w:r>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insert</w:t>
            </w:r>
            <w:proofErr w:type="spellEnd"/>
            <w:r>
              <w:rPr>
                <w:rFonts w:ascii="Consolas" w:hAnsi="Consolas" w:cs="Consolas"/>
                <w:color w:val="24292E"/>
                <w:sz w:val="16"/>
                <w:szCs w:val="16"/>
              </w:rPr>
              <w:t>(</w:t>
            </w:r>
            <w:r>
              <w:rPr>
                <w:rStyle w:val="pl-c1"/>
                <w:rFonts w:ascii="inherit" w:hAnsi="inherit" w:cs="Consolas"/>
                <w:color w:val="005CC5"/>
                <w:sz w:val="16"/>
                <w:szCs w:val="16"/>
                <w:bdr w:val="none" w:sz="0" w:space="0" w:color="auto" w:frame="1"/>
              </w:rPr>
              <w:t>18</w:t>
            </w:r>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Style w:val="pl-smi"/>
                <w:rFonts w:ascii="inherit" w:hAnsi="inherit" w:cs="Consolas"/>
                <w:color w:val="24292E"/>
                <w:sz w:val="16"/>
                <w:szCs w:val="16"/>
                <w:bdr w:val="none" w:sz="0" w:space="0" w:color="auto" w:frame="1"/>
              </w:rPr>
              <w:t>System</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out</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println</w:t>
            </w:r>
            <w:proofErr w:type="spellEnd"/>
            <w:r>
              <w:rPr>
                <w:rFonts w:ascii="Consolas" w:hAnsi="Consolas" w:cs="Consolas"/>
                <w:color w:val="24292E"/>
                <w:sz w:val="16"/>
                <w:szCs w:val="16"/>
              </w:rPr>
              <w:t>(</w:t>
            </w:r>
            <w:r>
              <w:rPr>
                <w:rStyle w:val="pl-pds"/>
                <w:rFonts w:ascii="inherit" w:hAnsi="inherit" w:cs="Consolas"/>
                <w:color w:val="032F62"/>
                <w:sz w:val="16"/>
                <w:szCs w:val="16"/>
                <w:bdr w:val="none" w:sz="0" w:space="0" w:color="auto" w:frame="1"/>
              </w:rPr>
              <w:t>"</w:t>
            </w:r>
            <w:r>
              <w:rPr>
                <w:rStyle w:val="pl-s"/>
                <w:rFonts w:ascii="inherit" w:hAnsi="inherit" w:cs="Consolas"/>
                <w:color w:val="032F62"/>
                <w:sz w:val="16"/>
                <w:szCs w:val="16"/>
                <w:bdr w:val="none" w:sz="0" w:space="0" w:color="auto" w:frame="1"/>
              </w:rPr>
              <w:t xml:space="preserve">Max Element is </w:t>
            </w:r>
            <w:r>
              <w:rPr>
                <w:rStyle w:val="pl-pds"/>
                <w:rFonts w:ascii="inherit" w:hAnsi="inherit" w:cs="Consolas"/>
                <w:color w:val="032F62"/>
                <w:sz w:val="16"/>
                <w:szCs w:val="16"/>
                <w:bdr w:val="none" w:sz="0" w:space="0" w:color="auto" w:frame="1"/>
              </w:rPr>
              <w:t>"</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getMax</w:t>
            </w:r>
            <w:proofErr w:type="spellEnd"/>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Style w:val="pl-smi"/>
                <w:rFonts w:ascii="inherit" w:hAnsi="inherit" w:cs="Consolas"/>
                <w:color w:val="24292E"/>
                <w:sz w:val="16"/>
                <w:szCs w:val="16"/>
                <w:bdr w:val="none" w:sz="0" w:space="0" w:color="auto" w:frame="1"/>
              </w:rPr>
              <w:t>System</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out</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println</w:t>
            </w:r>
            <w:proofErr w:type="spellEnd"/>
            <w:r>
              <w:rPr>
                <w:rFonts w:ascii="Consolas" w:hAnsi="Consolas" w:cs="Consolas"/>
                <w:color w:val="24292E"/>
                <w:sz w:val="16"/>
                <w:szCs w:val="16"/>
              </w:rPr>
              <w:t>(</w:t>
            </w:r>
            <w:r>
              <w:rPr>
                <w:rStyle w:val="pl-pds"/>
                <w:rFonts w:ascii="inherit" w:hAnsi="inherit" w:cs="Consolas"/>
                <w:color w:val="032F62"/>
                <w:sz w:val="16"/>
                <w:szCs w:val="16"/>
                <w:bdr w:val="none" w:sz="0" w:space="0" w:color="auto" w:frame="1"/>
              </w:rPr>
              <w:t>"</w:t>
            </w:r>
            <w:r>
              <w:rPr>
                <w:rStyle w:val="pl-s"/>
                <w:rFonts w:ascii="inherit" w:hAnsi="inherit" w:cs="Consolas"/>
                <w:color w:val="032F62"/>
                <w:sz w:val="16"/>
                <w:szCs w:val="16"/>
                <w:bdr w:val="none" w:sz="0" w:space="0" w:color="auto" w:frame="1"/>
              </w:rPr>
              <w:t xml:space="preserve">Removing Element </w:t>
            </w:r>
            <w:r>
              <w:rPr>
                <w:rStyle w:val="pl-pds"/>
                <w:rFonts w:ascii="inherit" w:hAnsi="inherit" w:cs="Consolas"/>
                <w:color w:val="032F62"/>
                <w:sz w:val="16"/>
                <w:szCs w:val="16"/>
                <w:bdr w:val="none" w:sz="0" w:space="0" w:color="auto" w:frame="1"/>
              </w:rPr>
              <w:t>"</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remove</w:t>
            </w:r>
            <w:proofErr w:type="spellEnd"/>
            <w:r>
              <w:rPr>
                <w:rFonts w:ascii="Consolas" w:hAnsi="Consolas" w:cs="Consolas"/>
                <w:color w:val="24292E"/>
                <w:sz w:val="16"/>
                <w:szCs w:val="16"/>
              </w:rPr>
              <w:t>());</w:t>
            </w: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r>
            <w:r>
              <w:rPr>
                <w:rFonts w:ascii="Consolas" w:hAnsi="Consolas" w:cs="Consolas"/>
                <w:color w:val="24292E"/>
                <w:sz w:val="16"/>
                <w:szCs w:val="16"/>
              </w:rPr>
              <w:tab/>
            </w:r>
            <w:proofErr w:type="spellStart"/>
            <w:r>
              <w:rPr>
                <w:rStyle w:val="pl-smi"/>
                <w:rFonts w:ascii="inherit" w:hAnsi="inherit" w:cs="Consolas"/>
                <w:color w:val="24292E"/>
                <w:sz w:val="16"/>
                <w:szCs w:val="16"/>
                <w:bdr w:val="none" w:sz="0" w:space="0" w:color="auto" w:frame="1"/>
              </w:rPr>
              <w:t>System</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out</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println</w:t>
            </w:r>
            <w:proofErr w:type="spellEnd"/>
            <w:r>
              <w:rPr>
                <w:rFonts w:ascii="Consolas" w:hAnsi="Consolas" w:cs="Consolas"/>
                <w:color w:val="24292E"/>
                <w:sz w:val="16"/>
                <w:szCs w:val="16"/>
              </w:rPr>
              <w:t>(</w:t>
            </w:r>
            <w:r>
              <w:rPr>
                <w:rStyle w:val="pl-pds"/>
                <w:rFonts w:ascii="inherit" w:hAnsi="inherit" w:cs="Consolas"/>
                <w:color w:val="032F62"/>
                <w:sz w:val="16"/>
                <w:szCs w:val="16"/>
                <w:bdr w:val="none" w:sz="0" w:space="0" w:color="auto" w:frame="1"/>
              </w:rPr>
              <w:t>"</w:t>
            </w:r>
            <w:r>
              <w:rPr>
                <w:rStyle w:val="pl-s"/>
                <w:rFonts w:ascii="inherit" w:hAnsi="inherit" w:cs="Consolas"/>
                <w:color w:val="032F62"/>
                <w:sz w:val="16"/>
                <w:szCs w:val="16"/>
                <w:bdr w:val="none" w:sz="0" w:space="0" w:color="auto" w:frame="1"/>
              </w:rPr>
              <w:t xml:space="preserve">Max Element is </w:t>
            </w:r>
            <w:r>
              <w:rPr>
                <w:rStyle w:val="pl-pds"/>
                <w:rFonts w:ascii="inherit" w:hAnsi="inherit" w:cs="Consolas"/>
                <w:color w:val="032F62"/>
                <w:sz w:val="16"/>
                <w:szCs w:val="16"/>
                <w:bdr w:val="none" w:sz="0" w:space="0" w:color="auto" w:frame="1"/>
              </w:rPr>
              <w:t>"</w:t>
            </w:r>
            <w:r>
              <w:rPr>
                <w:rFonts w:ascii="Consolas" w:hAnsi="Consolas" w:cs="Consolas"/>
                <w:color w:val="24292E"/>
                <w:sz w:val="16"/>
                <w:szCs w:val="16"/>
              </w:rPr>
              <w:t xml:space="preserve"> </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 xml:space="preserve"> </w:t>
            </w:r>
            <w:proofErr w:type="spellStart"/>
            <w:r>
              <w:rPr>
                <w:rFonts w:ascii="Consolas" w:hAnsi="Consolas" w:cs="Consolas"/>
                <w:color w:val="24292E"/>
                <w:sz w:val="16"/>
                <w:szCs w:val="16"/>
              </w:rPr>
              <w:t>i</w:t>
            </w:r>
            <w:r>
              <w:rPr>
                <w:rStyle w:val="pl-k"/>
                <w:rFonts w:ascii="inherit" w:hAnsi="inherit" w:cs="Consolas"/>
                <w:color w:val="D73A49"/>
                <w:sz w:val="16"/>
                <w:szCs w:val="16"/>
                <w:bdr w:val="none" w:sz="0" w:space="0" w:color="auto" w:frame="1"/>
              </w:rPr>
              <w:t>.</w:t>
            </w:r>
            <w:r>
              <w:rPr>
                <w:rFonts w:ascii="Consolas" w:hAnsi="Consolas" w:cs="Consolas"/>
                <w:color w:val="24292E"/>
                <w:sz w:val="16"/>
                <w:szCs w:val="16"/>
              </w:rPr>
              <w:t>getMax</w:t>
            </w:r>
            <w:proofErr w:type="spellEnd"/>
            <w:r>
              <w:rPr>
                <w:rFonts w:ascii="Consolas" w:hAnsi="Consolas" w:cs="Consolas"/>
                <w:color w:val="24292E"/>
                <w:sz w:val="16"/>
                <w:szCs w:val="16"/>
              </w:rPr>
              <w:t>());</w:t>
            </w:r>
          </w:p>
        </w:tc>
      </w:tr>
      <w:tr w:rsidR="00734C92" w:rsidTr="000B52FA">
        <w:trPr>
          <w:trHeight w:val="456"/>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ab/>
              <w:t>}</w:t>
            </w:r>
          </w:p>
        </w:tc>
      </w:tr>
      <w:tr w:rsidR="00734C92" w:rsidTr="000B52FA">
        <w:trPr>
          <w:trHeight w:val="14"/>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p>
        </w:tc>
      </w:tr>
      <w:tr w:rsidR="00734C92" w:rsidTr="000B52FA">
        <w:trPr>
          <w:trHeight w:val="469"/>
        </w:trPr>
        <w:tc>
          <w:tcPr>
            <w:tcW w:w="90" w:type="dxa"/>
            <w:tcBorders>
              <w:top w:val="nil"/>
              <w:left w:val="nil"/>
              <w:bottom w:val="single" w:sz="6" w:space="0" w:color="F1F1F1"/>
              <w:right w:val="nil"/>
            </w:tcBorders>
            <w:shd w:val="clear" w:color="auto" w:fill="auto"/>
            <w:noWrap/>
            <w:hideMark/>
          </w:tcPr>
          <w:p w:rsidR="00734C92" w:rsidRDefault="00734C92">
            <w:pPr>
              <w:spacing w:line="272" w:lineRule="atLeast"/>
              <w:jc w:val="right"/>
              <w:rPr>
                <w:rFonts w:ascii="Consolas" w:hAnsi="Consolas" w:cs="Consolas"/>
                <w:color w:val="333333"/>
                <w:sz w:val="16"/>
                <w:szCs w:val="16"/>
              </w:rPr>
            </w:pPr>
          </w:p>
        </w:tc>
        <w:tc>
          <w:tcPr>
            <w:tcW w:w="10314" w:type="dxa"/>
            <w:tcBorders>
              <w:top w:val="nil"/>
              <w:left w:val="nil"/>
              <w:bottom w:val="nil"/>
              <w:right w:val="nil"/>
            </w:tcBorders>
            <w:shd w:val="clear" w:color="auto" w:fill="auto"/>
            <w:hideMark/>
          </w:tcPr>
          <w:p w:rsidR="00734C92" w:rsidRDefault="00734C92">
            <w:pPr>
              <w:spacing w:line="272" w:lineRule="atLeast"/>
              <w:rPr>
                <w:rFonts w:ascii="Consolas" w:hAnsi="Consolas" w:cs="Consolas"/>
                <w:color w:val="24292E"/>
                <w:sz w:val="16"/>
                <w:szCs w:val="16"/>
              </w:rPr>
            </w:pPr>
            <w:r>
              <w:rPr>
                <w:rFonts w:ascii="Consolas" w:hAnsi="Consolas" w:cs="Consolas"/>
                <w:color w:val="24292E"/>
                <w:sz w:val="16"/>
                <w:szCs w:val="16"/>
              </w:rPr>
              <w:t>}</w:t>
            </w:r>
          </w:p>
        </w:tc>
      </w:tr>
    </w:tbl>
    <w:p w:rsidR="00734C92" w:rsidRDefault="00970CE5" w:rsidP="00734C92">
      <w:pPr>
        <w:shd w:val="clear" w:color="auto" w:fill="F7F7F7"/>
        <w:spacing w:line="240" w:lineRule="auto"/>
        <w:textAlignment w:val="baseline"/>
        <w:rPr>
          <w:ins w:id="62" w:author="Unknown"/>
          <w:rFonts w:ascii="Segoe UI" w:hAnsi="Segoe UI" w:cs="Segoe UI"/>
          <w:color w:val="586069"/>
          <w:sz w:val="16"/>
          <w:szCs w:val="16"/>
        </w:rPr>
      </w:pPr>
      <w:ins w:id="63" w:author="Unknown">
        <w:r>
          <w:rPr>
            <w:rFonts w:ascii="Segoe UI" w:hAnsi="Segoe UI" w:cs="Segoe UI"/>
            <w:color w:val="586069"/>
            <w:sz w:val="16"/>
            <w:szCs w:val="16"/>
          </w:rPr>
          <w:fldChar w:fldCharType="begin"/>
        </w:r>
        <w:r w:rsidR="00734C92">
          <w:rPr>
            <w:rFonts w:ascii="Segoe UI" w:hAnsi="Segoe UI" w:cs="Segoe UI"/>
            <w:color w:val="586069"/>
            <w:sz w:val="16"/>
            <w:szCs w:val="16"/>
          </w:rPr>
          <w:instrText xml:space="preserve"> HYPERLINK "https://gist.github.com/thmain/958f49d6b9dee14f130f/raw/c94a0114b1974f4e67a6f781733142deaea313bc/TrackMaxInStack.java" </w:instrText>
        </w:r>
        <w:r>
          <w:rPr>
            <w:rFonts w:ascii="Segoe UI" w:hAnsi="Segoe UI" w:cs="Segoe UI"/>
            <w:color w:val="586069"/>
            <w:sz w:val="16"/>
            <w:szCs w:val="16"/>
          </w:rPr>
          <w:fldChar w:fldCharType="separate"/>
        </w:r>
        <w:proofErr w:type="gramStart"/>
        <w:r w:rsidR="00734C92">
          <w:rPr>
            <w:rStyle w:val="Hyperlink"/>
            <w:rFonts w:ascii="inherit" w:hAnsi="inherit" w:cs="Segoe UI"/>
            <w:b/>
            <w:bCs/>
            <w:color w:val="666666"/>
            <w:sz w:val="16"/>
            <w:szCs w:val="16"/>
            <w:bdr w:val="none" w:sz="0" w:space="0" w:color="auto" w:frame="1"/>
          </w:rPr>
          <w:t>view</w:t>
        </w:r>
        <w:proofErr w:type="gramEnd"/>
        <w:r w:rsidR="00734C92">
          <w:rPr>
            <w:rStyle w:val="Hyperlink"/>
            <w:rFonts w:ascii="inherit" w:hAnsi="inherit" w:cs="Segoe UI"/>
            <w:b/>
            <w:bCs/>
            <w:color w:val="666666"/>
            <w:sz w:val="16"/>
            <w:szCs w:val="16"/>
            <w:bdr w:val="none" w:sz="0" w:space="0" w:color="auto" w:frame="1"/>
          </w:rPr>
          <w:t xml:space="preserve"> raw</w:t>
        </w:r>
        <w:r>
          <w:rPr>
            <w:rFonts w:ascii="Segoe UI" w:hAnsi="Segoe UI" w:cs="Segoe UI"/>
            <w:color w:val="586069"/>
            <w:sz w:val="16"/>
            <w:szCs w:val="16"/>
          </w:rPr>
          <w:fldChar w:fldCharType="end"/>
        </w:r>
        <w:r>
          <w:rPr>
            <w:rFonts w:ascii="Segoe UI" w:hAnsi="Segoe UI" w:cs="Segoe UI"/>
            <w:color w:val="586069"/>
            <w:sz w:val="16"/>
            <w:szCs w:val="16"/>
          </w:rPr>
          <w:fldChar w:fldCharType="begin"/>
        </w:r>
        <w:r w:rsidR="00734C92">
          <w:rPr>
            <w:rFonts w:ascii="Segoe UI" w:hAnsi="Segoe UI" w:cs="Segoe UI"/>
            <w:color w:val="586069"/>
            <w:sz w:val="16"/>
            <w:szCs w:val="16"/>
          </w:rPr>
          <w:instrText xml:space="preserve"> HYPERLINK "https://gist.github.com/thmain/958f49d6b9dee14f130f" \l "file-trackmaxinstack-java" </w:instrText>
        </w:r>
        <w:r>
          <w:rPr>
            <w:rFonts w:ascii="Segoe UI" w:hAnsi="Segoe UI" w:cs="Segoe UI"/>
            <w:color w:val="586069"/>
            <w:sz w:val="16"/>
            <w:szCs w:val="16"/>
          </w:rPr>
          <w:fldChar w:fldCharType="separate"/>
        </w:r>
        <w:r w:rsidR="00734C92">
          <w:rPr>
            <w:rStyle w:val="Hyperlink"/>
            <w:rFonts w:ascii="inherit" w:hAnsi="inherit" w:cs="Segoe UI"/>
            <w:b/>
            <w:bCs/>
            <w:color w:val="666666"/>
            <w:sz w:val="16"/>
            <w:szCs w:val="16"/>
            <w:bdr w:val="none" w:sz="0" w:space="0" w:color="auto" w:frame="1"/>
          </w:rPr>
          <w:t>TrackMaxInStack.java</w:t>
        </w:r>
        <w:r>
          <w:rPr>
            <w:rFonts w:ascii="Segoe UI" w:hAnsi="Segoe UI" w:cs="Segoe UI"/>
            <w:color w:val="586069"/>
            <w:sz w:val="16"/>
            <w:szCs w:val="16"/>
          </w:rPr>
          <w:fldChar w:fldCharType="end"/>
        </w:r>
        <w:r w:rsidR="00734C92">
          <w:rPr>
            <w:rFonts w:ascii="Segoe UI" w:hAnsi="Segoe UI" w:cs="Segoe UI"/>
            <w:color w:val="586069"/>
            <w:sz w:val="16"/>
            <w:szCs w:val="16"/>
          </w:rPr>
          <w:t> hosted with </w:t>
        </w:r>
        <w:r>
          <w:rPr>
            <w:rFonts w:ascii="Segoe UI" w:hAnsi="Segoe UI" w:cs="Segoe UI"/>
            <w:color w:val="586069"/>
            <w:sz w:val="16"/>
            <w:szCs w:val="16"/>
          </w:rPr>
          <w:fldChar w:fldCharType="begin"/>
        </w:r>
        <w:r w:rsidR="00734C92">
          <w:rPr>
            <w:rFonts w:ascii="Segoe UI" w:hAnsi="Segoe UI" w:cs="Segoe UI"/>
            <w:color w:val="586069"/>
            <w:sz w:val="16"/>
            <w:szCs w:val="16"/>
          </w:rPr>
          <w:instrText xml:space="preserve"> INCLUDEPICTURE "https://s.w.org/images/core/emoji/2/svg/2764.svg" \* MERGEFORMATINET </w:instrText>
        </w:r>
      </w:ins>
      <w:r>
        <w:rPr>
          <w:rFonts w:ascii="Segoe UI" w:hAnsi="Segoe UI" w:cs="Segoe UI"/>
          <w:color w:val="586069"/>
          <w:sz w:val="16"/>
          <w:szCs w:val="16"/>
        </w:rPr>
        <w:fldChar w:fldCharType="separate"/>
      </w:r>
      <w:r w:rsidRPr="00970CE5">
        <w:rPr>
          <w:rFonts w:ascii="Segoe UI" w:hAnsi="Segoe UI" w:cs="Segoe UI"/>
          <w:color w:val="586069"/>
          <w:sz w:val="16"/>
          <w:szCs w:val="16"/>
        </w:rPr>
        <w:pict>
          <v:shape id="_x0000_i1026" type="#_x0000_t75" alt="❤" style="width:23.75pt;height:23.75pt"/>
        </w:pict>
      </w:r>
      <w:ins w:id="64" w:author="Unknown">
        <w:r>
          <w:rPr>
            <w:rFonts w:ascii="Segoe UI" w:hAnsi="Segoe UI" w:cs="Segoe UI"/>
            <w:color w:val="586069"/>
            <w:sz w:val="16"/>
            <w:szCs w:val="16"/>
          </w:rPr>
          <w:fldChar w:fldCharType="end"/>
        </w:r>
        <w:r w:rsidR="00734C92">
          <w:rPr>
            <w:rFonts w:ascii="Segoe UI" w:hAnsi="Segoe UI" w:cs="Segoe UI"/>
            <w:color w:val="586069"/>
            <w:sz w:val="16"/>
            <w:szCs w:val="16"/>
          </w:rPr>
          <w:t> by </w:t>
        </w:r>
        <w:proofErr w:type="spellStart"/>
        <w:r>
          <w:rPr>
            <w:rFonts w:ascii="Segoe UI" w:hAnsi="Segoe UI" w:cs="Segoe UI"/>
            <w:color w:val="586069"/>
            <w:sz w:val="16"/>
            <w:szCs w:val="16"/>
          </w:rPr>
          <w:fldChar w:fldCharType="begin"/>
        </w:r>
        <w:r w:rsidR="00734C92">
          <w:rPr>
            <w:rFonts w:ascii="Segoe UI" w:hAnsi="Segoe UI" w:cs="Segoe UI"/>
            <w:color w:val="586069"/>
            <w:sz w:val="16"/>
            <w:szCs w:val="16"/>
          </w:rPr>
          <w:instrText xml:space="preserve"> HYPERLINK "https://github.com/" </w:instrText>
        </w:r>
        <w:r>
          <w:rPr>
            <w:rFonts w:ascii="Segoe UI" w:hAnsi="Segoe UI" w:cs="Segoe UI"/>
            <w:color w:val="586069"/>
            <w:sz w:val="16"/>
            <w:szCs w:val="16"/>
          </w:rPr>
          <w:fldChar w:fldCharType="separate"/>
        </w:r>
        <w:r w:rsidR="00734C92">
          <w:rPr>
            <w:rStyle w:val="Hyperlink"/>
            <w:rFonts w:ascii="inherit" w:hAnsi="inherit" w:cs="Segoe UI"/>
            <w:b/>
            <w:bCs/>
            <w:color w:val="666666"/>
            <w:sz w:val="16"/>
            <w:szCs w:val="16"/>
            <w:bdr w:val="none" w:sz="0" w:space="0" w:color="auto" w:frame="1"/>
          </w:rPr>
          <w:t>GitHub</w:t>
        </w:r>
        <w:proofErr w:type="spellEnd"/>
        <w:r>
          <w:rPr>
            <w:rFonts w:ascii="Segoe UI" w:hAnsi="Segoe UI" w:cs="Segoe UI"/>
            <w:color w:val="586069"/>
            <w:sz w:val="16"/>
            <w:szCs w:val="16"/>
          </w:rPr>
          <w:fldChar w:fldCharType="end"/>
        </w:r>
      </w:ins>
    </w:p>
    <w:p w:rsidR="00734C92" w:rsidRDefault="00734C92" w:rsidP="00734C92">
      <w:pPr>
        <w:shd w:val="clear" w:color="auto" w:fill="FFFFFF"/>
        <w:spacing w:line="384" w:lineRule="atLeast"/>
        <w:textAlignment w:val="baseline"/>
        <w:rPr>
          <w:ins w:id="65" w:author="Unknown"/>
          <w:rFonts w:ascii="inherit" w:hAnsi="inherit" w:cs="Arial"/>
          <w:color w:val="666666"/>
          <w:sz w:val="25"/>
          <w:szCs w:val="25"/>
        </w:rPr>
      </w:pPr>
      <w:ins w:id="66" w:author="Unknown">
        <w:r>
          <w:rPr>
            <w:rFonts w:ascii="inherit" w:hAnsi="inherit" w:cs="Arial"/>
            <w:color w:val="666666"/>
            <w:sz w:val="25"/>
            <w:szCs w:val="25"/>
          </w:rPr>
          <w:br/>
        </w:r>
        <w:r>
          <w:rPr>
            <w:rStyle w:val="Strong"/>
            <w:rFonts w:ascii="inherit" w:hAnsi="inherit" w:cs="Arial"/>
            <w:color w:val="666666"/>
            <w:sz w:val="25"/>
            <w:szCs w:val="25"/>
            <w:bdr w:val="none" w:sz="0" w:space="0" w:color="auto" w:frame="1"/>
          </w:rPr>
          <w:t>Out</w:t>
        </w:r>
        <w:r>
          <w:rPr>
            <w:rStyle w:val="Strong"/>
            <w:rFonts w:ascii="inherit" w:hAnsi="inherit" w:cs="Arial"/>
            <w:color w:val="666666"/>
            <w:sz w:val="25"/>
            <w:szCs w:val="25"/>
            <w:bdr w:val="none" w:sz="0" w:space="0" w:color="auto" w:frame="1"/>
          </w:rPr>
          <w:softHyphen/>
          <w:t>put</w:t>
        </w:r>
        <w:r>
          <w:rPr>
            <w:rFonts w:ascii="inherit" w:hAnsi="inherit" w:cs="Arial"/>
            <w:color w:val="666666"/>
            <w:sz w:val="25"/>
            <w:szCs w:val="25"/>
          </w:rPr>
          <w:t>:</w:t>
        </w:r>
      </w:ins>
    </w:p>
    <w:p w:rsidR="00734C92" w:rsidRDefault="00734C92" w:rsidP="007573F7">
      <w:pPr>
        <w:pStyle w:val="HTMLPreformatted"/>
        <w:pBdr>
          <w:top w:val="single" w:sz="6" w:space="7" w:color="DDDDDD"/>
          <w:left w:val="single" w:sz="6" w:space="1" w:color="DDDDDD"/>
          <w:bottom w:val="single" w:sz="6" w:space="7" w:color="DDDDDD"/>
          <w:right w:val="single" w:sz="6" w:space="14" w:color="DDDDDD"/>
        </w:pBdr>
        <w:shd w:val="clear" w:color="auto" w:fill="FBFBFB"/>
        <w:spacing w:before="408" w:after="408" w:line="384" w:lineRule="atLeast"/>
        <w:textAlignment w:val="baseline"/>
        <w:rPr>
          <w:ins w:id="67" w:author="Unknown"/>
          <w:color w:val="3B3B3B"/>
          <w:sz w:val="25"/>
          <w:szCs w:val="25"/>
        </w:rPr>
      </w:pPr>
      <w:ins w:id="68" w:author="Unknown">
        <w:r>
          <w:rPr>
            <w:color w:val="3B3B3B"/>
            <w:sz w:val="25"/>
            <w:szCs w:val="25"/>
          </w:rPr>
          <w:t>Max Element is 18</w:t>
        </w:r>
      </w:ins>
    </w:p>
    <w:p w:rsidR="00734C92" w:rsidRDefault="00734C92" w:rsidP="007573F7">
      <w:pPr>
        <w:pStyle w:val="HTMLPreformatted"/>
        <w:pBdr>
          <w:top w:val="single" w:sz="6" w:space="7" w:color="DDDDDD"/>
          <w:left w:val="single" w:sz="6" w:space="1" w:color="DDDDDD"/>
          <w:bottom w:val="single" w:sz="6" w:space="7" w:color="DDDDDD"/>
          <w:right w:val="single" w:sz="6" w:space="14" w:color="DDDDDD"/>
        </w:pBdr>
        <w:shd w:val="clear" w:color="auto" w:fill="FBFBFB"/>
        <w:spacing w:before="408" w:after="408" w:line="384" w:lineRule="atLeast"/>
        <w:textAlignment w:val="baseline"/>
        <w:rPr>
          <w:ins w:id="69" w:author="Unknown"/>
          <w:color w:val="3B3B3B"/>
          <w:sz w:val="25"/>
          <w:szCs w:val="25"/>
        </w:rPr>
      </w:pPr>
      <w:ins w:id="70" w:author="Unknown">
        <w:r>
          <w:rPr>
            <w:color w:val="3B3B3B"/>
            <w:sz w:val="25"/>
            <w:szCs w:val="25"/>
          </w:rPr>
          <w:t>Removing Element 18</w:t>
        </w:r>
      </w:ins>
    </w:p>
    <w:p w:rsidR="00734C92" w:rsidRDefault="00734C92" w:rsidP="007573F7">
      <w:pPr>
        <w:pStyle w:val="HTMLPreformatted"/>
        <w:pBdr>
          <w:top w:val="single" w:sz="6" w:space="7" w:color="DDDDDD"/>
          <w:left w:val="single" w:sz="6" w:space="1" w:color="DDDDDD"/>
          <w:bottom w:val="single" w:sz="6" w:space="7" w:color="DDDDDD"/>
          <w:right w:val="single" w:sz="6" w:space="14" w:color="DDDDDD"/>
        </w:pBdr>
        <w:shd w:val="clear" w:color="auto" w:fill="FBFBFB"/>
        <w:spacing w:before="408" w:after="408" w:line="384" w:lineRule="atLeast"/>
        <w:textAlignment w:val="baseline"/>
        <w:rPr>
          <w:ins w:id="71" w:author="Unknown"/>
          <w:color w:val="3B3B3B"/>
          <w:sz w:val="25"/>
          <w:szCs w:val="25"/>
        </w:rPr>
      </w:pPr>
      <w:ins w:id="72" w:author="Unknown">
        <w:r>
          <w:rPr>
            <w:color w:val="3B3B3B"/>
            <w:sz w:val="25"/>
            <w:szCs w:val="25"/>
          </w:rPr>
          <w:t>Max Element is 14</w:t>
        </w:r>
      </w:ins>
    </w:p>
    <w:p w:rsidR="00A7549E" w:rsidRDefault="00A7549E" w:rsidP="00A7549E">
      <w:pPr>
        <w:spacing w:after="136" w:line="312" w:lineRule="atLeast"/>
        <w:textAlignment w:val="baseline"/>
        <w:outlineLvl w:val="0"/>
        <w:rPr>
          <w:rFonts w:ascii="inherit" w:eastAsia="Times New Roman" w:hAnsi="inherit" w:cs="Times New Roman"/>
          <w:color w:val="444444"/>
          <w:spacing w:val="-14"/>
          <w:kern w:val="36"/>
          <w:sz w:val="52"/>
          <w:szCs w:val="52"/>
        </w:rPr>
      </w:pPr>
      <w:r w:rsidRPr="00A7549E">
        <w:rPr>
          <w:rFonts w:ascii="inherit" w:eastAsia="Times New Roman" w:hAnsi="inherit" w:cs="Times New Roman"/>
          <w:color w:val="444444"/>
          <w:spacing w:val="-14"/>
          <w:kern w:val="36"/>
          <w:sz w:val="52"/>
          <w:szCs w:val="52"/>
        </w:rPr>
        <w:t xml:space="preserve">Find the </w:t>
      </w:r>
      <w:proofErr w:type="spellStart"/>
      <w:r w:rsidRPr="00A7549E">
        <w:rPr>
          <w:rFonts w:ascii="inherit" w:eastAsia="Times New Roman" w:hAnsi="inherit" w:cs="Times New Roman"/>
          <w:color w:val="444444"/>
          <w:spacing w:val="-14"/>
          <w:kern w:val="36"/>
          <w:sz w:val="52"/>
          <w:szCs w:val="52"/>
        </w:rPr>
        <w:t>Kth</w:t>
      </w:r>
      <w:proofErr w:type="spellEnd"/>
      <w:r w:rsidRPr="00A7549E">
        <w:rPr>
          <w:rFonts w:ascii="inherit" w:eastAsia="Times New Roman" w:hAnsi="inherit" w:cs="Times New Roman"/>
          <w:color w:val="444444"/>
          <w:spacing w:val="-14"/>
          <w:kern w:val="36"/>
          <w:sz w:val="52"/>
          <w:szCs w:val="52"/>
        </w:rPr>
        <w:t xml:space="preserve"> Smallest/Largest Element in an Array</w:t>
      </w:r>
    </w:p>
    <w:p w:rsidR="00A7549E" w:rsidRPr="00A7549E" w:rsidRDefault="00A7549E" w:rsidP="00A7549E">
      <w:pPr>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11"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MAY 10, 2015</w:t>
      </w:r>
    </w:p>
    <w:p w:rsidR="00A7549E" w:rsidRPr="00A7549E" w:rsidRDefault="00A7549E" w:rsidP="00A7549E">
      <w:pPr>
        <w:shd w:val="clear" w:color="auto" w:fill="FFFFFF"/>
        <w:spacing w:after="0" w:line="240" w:lineRule="auto"/>
        <w:textAlignment w:val="baseline"/>
        <w:rPr>
          <w:ins w:id="73" w:author="Unknown"/>
          <w:rFonts w:ascii="Lora" w:eastAsia="Times New Roman" w:hAnsi="Lora" w:cs="Times New Roman"/>
          <w:color w:val="353535"/>
          <w:sz w:val="25"/>
          <w:szCs w:val="25"/>
        </w:rPr>
      </w:pPr>
      <w:ins w:id="74" w:author="Unknown">
        <w:r w:rsidRPr="00A7549E">
          <w:rPr>
            <w:rFonts w:ascii="inherit" w:eastAsia="Times New Roman" w:hAnsi="inherit" w:cs="Times New Roman"/>
            <w:b/>
            <w:bCs/>
            <w:color w:val="353535"/>
            <w:sz w:val="25"/>
          </w:rPr>
          <w:t>Objec</w:t>
        </w:r>
        <w:r w:rsidRPr="00A7549E">
          <w:rPr>
            <w:rFonts w:ascii="inherit" w:eastAsia="Times New Roman" w:hAnsi="inherit" w:cs="Times New Roman"/>
            <w:b/>
            <w:bCs/>
            <w:color w:val="353535"/>
            <w:sz w:val="25"/>
          </w:rPr>
          <w:softHyphen/>
          <w:t>tive</w:t>
        </w:r>
        <w:r w:rsidRPr="00A7549E">
          <w:rPr>
            <w:rFonts w:ascii="Lora" w:eastAsia="Times New Roman" w:hAnsi="Lora" w:cs="Times New Roman"/>
            <w:color w:val="353535"/>
            <w:sz w:val="25"/>
            <w:szCs w:val="25"/>
          </w:rPr>
          <w:t>: Given an array of inte</w:t>
        </w:r>
        <w:r w:rsidRPr="00A7549E">
          <w:rPr>
            <w:rFonts w:ascii="Lora" w:eastAsia="Times New Roman" w:hAnsi="Lora" w:cs="Times New Roman"/>
            <w:color w:val="353535"/>
            <w:sz w:val="25"/>
            <w:szCs w:val="25"/>
          </w:rPr>
          <w:softHyphen/>
          <w:t xml:space="preserve">gers. </w:t>
        </w:r>
        <w:proofErr w:type="gramStart"/>
        <w:r w:rsidRPr="00A7549E">
          <w:rPr>
            <w:rFonts w:ascii="Lora" w:eastAsia="Times New Roman" w:hAnsi="Lora" w:cs="Times New Roman"/>
            <w:color w:val="353535"/>
            <w:sz w:val="25"/>
            <w:szCs w:val="25"/>
          </w:rPr>
          <w:t>find</w:t>
        </w:r>
        <w:proofErr w:type="gramEnd"/>
        <w:r w:rsidRPr="00A7549E">
          <w:rPr>
            <w:rFonts w:ascii="Lora" w:eastAsia="Times New Roman" w:hAnsi="Lora" w:cs="Times New Roman"/>
            <w:color w:val="353535"/>
            <w:sz w:val="25"/>
            <w:szCs w:val="25"/>
          </w:rPr>
          <w:t xml:space="preserve"> the </w:t>
        </w:r>
        <w:proofErr w:type="spellStart"/>
        <w:r w:rsidRPr="00A7549E">
          <w:rPr>
            <w:rFonts w:ascii="Lora" w:eastAsia="Times New Roman" w:hAnsi="Lora" w:cs="Times New Roman"/>
            <w:color w:val="353535"/>
            <w:sz w:val="25"/>
            <w:szCs w:val="25"/>
          </w:rPr>
          <w:t>K</w:t>
        </w:r>
        <w:r w:rsidRPr="00A7549E">
          <w:rPr>
            <w:rFonts w:ascii="inherit" w:eastAsia="Times New Roman" w:hAnsi="inherit" w:cs="Times New Roman"/>
            <w:color w:val="353535"/>
            <w:sz w:val="15"/>
            <w:szCs w:val="15"/>
            <w:bdr w:val="none" w:sz="0" w:space="0" w:color="auto" w:frame="1"/>
            <w:vertAlign w:val="superscript"/>
          </w:rPr>
          <w:t>th</w:t>
        </w:r>
        <w:proofErr w:type="spellEnd"/>
        <w:r w:rsidRPr="00A7549E">
          <w:rPr>
            <w:rFonts w:ascii="Lora" w:eastAsia="Times New Roman" w:hAnsi="Lora" w:cs="Times New Roman"/>
            <w:color w:val="353535"/>
            <w:sz w:val="25"/>
            <w:szCs w:val="25"/>
          </w:rPr>
          <w:t> Smallest/largest ele</w:t>
        </w:r>
        <w:r w:rsidRPr="00A7549E">
          <w:rPr>
            <w:rFonts w:ascii="Lora" w:eastAsia="Times New Roman" w:hAnsi="Lora" w:cs="Times New Roman"/>
            <w:color w:val="353535"/>
            <w:sz w:val="25"/>
            <w:szCs w:val="25"/>
          </w:rPr>
          <w:softHyphen/>
          <w:t>ment in the array.</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75" w:author="Unknown"/>
          <w:rFonts w:ascii="Courier New" w:eastAsia="Times New Roman" w:hAnsi="Courier New" w:cs="Courier New"/>
          <w:color w:val="3B3B3B"/>
          <w:sz w:val="25"/>
          <w:szCs w:val="25"/>
        </w:rPr>
      </w:pPr>
      <w:ins w:id="76" w:author="Unknown">
        <w:r w:rsidRPr="00A7549E">
          <w:rPr>
            <w:rFonts w:ascii="inherit" w:eastAsia="Times New Roman" w:hAnsi="inherit" w:cs="Courier New"/>
            <w:b/>
            <w:bCs/>
            <w:color w:val="3B3B3B"/>
            <w:sz w:val="25"/>
          </w:rPr>
          <w:t>Example</w:t>
        </w:r>
        <w:r w:rsidRPr="00A7549E">
          <w:rPr>
            <w:rFonts w:ascii="Courier New" w:eastAsia="Times New Roman" w:hAnsi="Courier New" w:cs="Courier New"/>
            <w:color w:val="3B3B3B"/>
            <w:sz w:val="25"/>
            <w:szCs w:val="25"/>
          </w:rPr>
          <w: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77" w:author="Unknown"/>
          <w:rFonts w:ascii="Courier New" w:eastAsia="Times New Roman" w:hAnsi="Courier New" w:cs="Courier New"/>
          <w:color w:val="3B3B3B"/>
          <w:sz w:val="25"/>
          <w:szCs w:val="25"/>
        </w:rPr>
      </w:pPr>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78" w:author="Unknown"/>
          <w:rFonts w:ascii="Courier New" w:eastAsia="Times New Roman" w:hAnsi="Courier New" w:cs="Courier New"/>
          <w:color w:val="3B3B3B"/>
          <w:sz w:val="25"/>
          <w:szCs w:val="25"/>
        </w:rPr>
      </w:pPr>
      <w:proofErr w:type="spellStart"/>
      <w:proofErr w:type="gramStart"/>
      <w:ins w:id="79" w:author="Unknown">
        <w:r w:rsidRPr="00A7549E">
          <w:rPr>
            <w:rFonts w:ascii="Courier New" w:eastAsia="Times New Roman" w:hAnsi="Courier New" w:cs="Courier New"/>
            <w:color w:val="3B3B3B"/>
            <w:sz w:val="25"/>
            <w:szCs w:val="25"/>
          </w:rPr>
          <w:t>int</w:t>
        </w:r>
        <w:proofErr w:type="spellEnd"/>
        <w:r w:rsidRPr="00A7549E">
          <w:rPr>
            <w:rFonts w:ascii="Courier New" w:eastAsia="Times New Roman" w:hAnsi="Courier New" w:cs="Courier New"/>
            <w:color w:val="3B3B3B"/>
            <w:sz w:val="25"/>
            <w:szCs w:val="25"/>
          </w:rPr>
          <w:t>[</w:t>
        </w:r>
        <w:proofErr w:type="gramEnd"/>
        <w:r w:rsidRPr="00A7549E">
          <w:rPr>
            <w:rFonts w:ascii="Courier New" w:eastAsia="Times New Roman" w:hAnsi="Courier New" w:cs="Courier New"/>
            <w:color w:val="3B3B3B"/>
            <w:sz w:val="25"/>
            <w:szCs w:val="25"/>
          </w:rPr>
          <w:t>] A = { 1, 2, 10, 20, 40, 32, 44, 51, 6 };</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80" w:author="Unknown"/>
          <w:rFonts w:ascii="Courier New" w:eastAsia="Times New Roman" w:hAnsi="Courier New" w:cs="Courier New"/>
          <w:color w:val="3B3B3B"/>
          <w:sz w:val="25"/>
          <w:szCs w:val="25"/>
        </w:rPr>
      </w:pPr>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81" w:author="Unknown"/>
          <w:rFonts w:ascii="Courier New" w:eastAsia="Times New Roman" w:hAnsi="Courier New" w:cs="Courier New"/>
          <w:color w:val="3B3B3B"/>
          <w:sz w:val="25"/>
          <w:szCs w:val="25"/>
        </w:rPr>
      </w:pPr>
      <w:ins w:id="82" w:author="Unknown">
        <w:r w:rsidRPr="00A7549E">
          <w:rPr>
            <w:rFonts w:ascii="Courier New" w:eastAsia="Times New Roman" w:hAnsi="Courier New" w:cs="Courier New"/>
            <w:color w:val="3B3B3B"/>
            <w:sz w:val="25"/>
            <w:szCs w:val="25"/>
          </w:rPr>
          <w:t>K=4. 4</w:t>
        </w:r>
        <w:r w:rsidRPr="00A7549E">
          <w:rPr>
            <w:rFonts w:ascii="inherit" w:eastAsia="Times New Roman" w:hAnsi="inherit" w:cs="Courier New"/>
            <w:color w:val="3B3B3B"/>
            <w:sz w:val="15"/>
            <w:szCs w:val="15"/>
            <w:bdr w:val="none" w:sz="0" w:space="0" w:color="auto" w:frame="1"/>
            <w:vertAlign w:val="superscript"/>
          </w:rPr>
          <w:t>th</w:t>
        </w:r>
        <w:r w:rsidRPr="00A7549E">
          <w:rPr>
            <w:rFonts w:ascii="Courier New" w:eastAsia="Times New Roman" w:hAnsi="Courier New" w:cs="Courier New"/>
            <w:color w:val="3B3B3B"/>
            <w:sz w:val="25"/>
            <w:szCs w:val="25"/>
          </w:rPr>
          <w:t xml:space="preserve"> smallest element in given array: 10</w:t>
        </w:r>
      </w:ins>
    </w:p>
    <w:p w:rsidR="00A7549E" w:rsidRPr="00A7549E" w:rsidRDefault="00A7549E" w:rsidP="00A7549E">
      <w:pPr>
        <w:shd w:val="clear" w:color="auto" w:fill="FFFFFF"/>
        <w:spacing w:after="0" w:line="240" w:lineRule="auto"/>
        <w:textAlignment w:val="baseline"/>
        <w:rPr>
          <w:ins w:id="83" w:author="Unknown"/>
          <w:rFonts w:ascii="Lora" w:eastAsia="Times New Roman" w:hAnsi="Lora" w:cs="Times New Roman"/>
          <w:color w:val="353535"/>
          <w:sz w:val="25"/>
          <w:szCs w:val="25"/>
        </w:rPr>
      </w:pPr>
      <w:ins w:id="84" w:author="Unknown">
        <w:r w:rsidRPr="00A7549E">
          <w:rPr>
            <w:rFonts w:ascii="inherit" w:eastAsia="Times New Roman" w:hAnsi="inherit" w:cs="Times New Roman"/>
            <w:b/>
            <w:bCs/>
            <w:color w:val="353535"/>
            <w:sz w:val="25"/>
          </w:rPr>
          <w:t>Approach</w:t>
        </w:r>
        <w:r w:rsidRPr="00A7549E">
          <w:rPr>
            <w:rFonts w:ascii="Lora" w:eastAsia="Times New Roman" w:hAnsi="Lora" w:cs="Times New Roman"/>
            <w:color w:val="353535"/>
            <w:sz w:val="25"/>
            <w:szCs w:val="25"/>
          </w:rPr>
          <w:t>: (</w:t>
        </w:r>
        <w:proofErr w:type="spellStart"/>
        <w:r w:rsidRPr="00A7549E">
          <w:rPr>
            <w:rFonts w:ascii="Lora" w:eastAsia="Times New Roman" w:hAnsi="Lora" w:cs="Times New Roman"/>
            <w:color w:val="353535"/>
            <w:sz w:val="25"/>
            <w:szCs w:val="25"/>
          </w:rPr>
          <w:t>K</w:t>
        </w:r>
        <w:r w:rsidRPr="00A7549E">
          <w:rPr>
            <w:rFonts w:ascii="inherit" w:eastAsia="Times New Roman" w:hAnsi="inherit" w:cs="Times New Roman"/>
            <w:color w:val="353535"/>
            <w:sz w:val="15"/>
            <w:szCs w:val="15"/>
            <w:bdr w:val="none" w:sz="0" w:space="0" w:color="auto" w:frame="1"/>
            <w:vertAlign w:val="superscript"/>
          </w:rPr>
          <w:t>th</w:t>
        </w:r>
        <w:proofErr w:type="spellEnd"/>
        <w:r w:rsidRPr="00A7549E">
          <w:rPr>
            <w:rFonts w:ascii="Lora" w:eastAsia="Times New Roman" w:hAnsi="Lora" w:cs="Times New Roman"/>
            <w:color w:val="353535"/>
            <w:sz w:val="25"/>
            <w:szCs w:val="25"/>
          </w:rPr>
          <w:t> Small</w:t>
        </w:r>
        <w:r w:rsidRPr="00A7549E">
          <w:rPr>
            <w:rFonts w:ascii="Lora" w:eastAsia="Times New Roman" w:hAnsi="Lora" w:cs="Times New Roman"/>
            <w:color w:val="353535"/>
            <w:sz w:val="25"/>
            <w:szCs w:val="25"/>
          </w:rPr>
          <w:softHyphen/>
          <w:t>est Element)</w:t>
        </w:r>
      </w:ins>
    </w:p>
    <w:p w:rsidR="00A7549E" w:rsidRPr="00A7549E" w:rsidRDefault="00A7549E" w:rsidP="00A7549E">
      <w:pPr>
        <w:numPr>
          <w:ilvl w:val="0"/>
          <w:numId w:val="3"/>
        </w:numPr>
        <w:shd w:val="clear" w:color="auto" w:fill="FFFFFF"/>
        <w:spacing w:after="0" w:line="384" w:lineRule="atLeast"/>
        <w:ind w:left="408"/>
        <w:textAlignment w:val="baseline"/>
        <w:rPr>
          <w:ins w:id="85" w:author="Unknown"/>
          <w:rFonts w:ascii="inherit" w:eastAsia="Times New Roman" w:hAnsi="inherit" w:cs="Arial"/>
          <w:color w:val="666666"/>
          <w:sz w:val="25"/>
          <w:szCs w:val="25"/>
        </w:rPr>
      </w:pPr>
      <w:ins w:id="86" w:author="Unknown">
        <w:r w:rsidRPr="00A7549E">
          <w:rPr>
            <w:rFonts w:ascii="inherit" w:eastAsia="Times New Roman" w:hAnsi="inherit" w:cs="Arial"/>
            <w:color w:val="666666"/>
            <w:sz w:val="25"/>
            <w:szCs w:val="25"/>
          </w:rPr>
          <w:t>Use min-Heap. (</w:t>
        </w:r>
        <w:r w:rsidR="00970CE5" w:rsidRPr="00A7549E">
          <w:rPr>
            <w:rFonts w:ascii="inherit" w:eastAsia="Times New Roman" w:hAnsi="inherit" w:cs="Arial"/>
            <w:color w:val="666666"/>
            <w:sz w:val="25"/>
            <w:szCs w:val="25"/>
          </w:rPr>
          <w:fldChar w:fldCharType="begin"/>
        </w:r>
        <w:r w:rsidRPr="00A7549E">
          <w:rPr>
            <w:rFonts w:ascii="inherit" w:eastAsia="Times New Roman" w:hAnsi="inherit" w:cs="Arial"/>
            <w:color w:val="666666"/>
            <w:sz w:val="25"/>
            <w:szCs w:val="25"/>
          </w:rPr>
          <w:instrText xml:space="preserve"> HYPERLINK "http://algorithms.tutorialhorizon.com/priority-queue-implementation/" \o "Priority Queue Implementation" \t "_blank" </w:instrText>
        </w:r>
        <w:r w:rsidR="00970CE5" w:rsidRPr="00A7549E">
          <w:rPr>
            <w:rFonts w:ascii="inherit" w:eastAsia="Times New Roman" w:hAnsi="inherit" w:cs="Arial"/>
            <w:color w:val="666666"/>
            <w:sz w:val="25"/>
            <w:szCs w:val="25"/>
          </w:rPr>
          <w:fldChar w:fldCharType="separate"/>
        </w:r>
        <w:r w:rsidRPr="00A7549E">
          <w:rPr>
            <w:rFonts w:ascii="inherit" w:eastAsia="Times New Roman" w:hAnsi="inherit" w:cs="Arial"/>
            <w:color w:val="3B8DBD"/>
            <w:sz w:val="25"/>
          </w:rPr>
          <w:t>Click here to read about Pri</w:t>
        </w:r>
        <w:r w:rsidRPr="00A7549E">
          <w:rPr>
            <w:rFonts w:ascii="inherit" w:eastAsia="Times New Roman" w:hAnsi="inherit" w:cs="Arial"/>
            <w:color w:val="3B8DBD"/>
            <w:sz w:val="25"/>
          </w:rPr>
          <w:softHyphen/>
          <w:t>or</w:t>
        </w:r>
        <w:r w:rsidRPr="00A7549E">
          <w:rPr>
            <w:rFonts w:ascii="inherit" w:eastAsia="Times New Roman" w:hAnsi="inherit" w:cs="Arial"/>
            <w:color w:val="3B8DBD"/>
            <w:sz w:val="25"/>
          </w:rPr>
          <w:softHyphen/>
          <w:t>ity Queue</w:t>
        </w:r>
        <w:r w:rsidR="00970CE5" w:rsidRPr="00A7549E">
          <w:rPr>
            <w:rFonts w:ascii="inherit" w:eastAsia="Times New Roman" w:hAnsi="inherit" w:cs="Arial"/>
            <w:color w:val="666666"/>
            <w:sz w:val="25"/>
            <w:szCs w:val="25"/>
          </w:rPr>
          <w:fldChar w:fldCharType="end"/>
        </w:r>
        <w:r w:rsidRPr="00A7549E">
          <w:rPr>
            <w:rFonts w:ascii="inherit" w:eastAsia="Times New Roman" w:hAnsi="inherit" w:cs="Arial"/>
            <w:color w:val="666666"/>
            <w:sz w:val="25"/>
            <w:szCs w:val="25"/>
          </w:rPr>
          <w:t>).</w:t>
        </w:r>
      </w:ins>
    </w:p>
    <w:p w:rsidR="00A7549E" w:rsidRPr="00A7549E" w:rsidRDefault="00A7549E" w:rsidP="00A7549E">
      <w:pPr>
        <w:numPr>
          <w:ilvl w:val="0"/>
          <w:numId w:val="3"/>
        </w:numPr>
        <w:shd w:val="clear" w:color="auto" w:fill="FFFFFF"/>
        <w:spacing w:after="0" w:line="384" w:lineRule="atLeast"/>
        <w:ind w:left="408"/>
        <w:textAlignment w:val="baseline"/>
        <w:rPr>
          <w:ins w:id="87" w:author="Unknown"/>
          <w:rFonts w:ascii="inherit" w:eastAsia="Times New Roman" w:hAnsi="inherit" w:cs="Arial"/>
          <w:color w:val="666666"/>
          <w:sz w:val="25"/>
          <w:szCs w:val="25"/>
        </w:rPr>
      </w:pPr>
      <w:ins w:id="88" w:author="Unknown">
        <w:r w:rsidRPr="00A7549E">
          <w:rPr>
            <w:rFonts w:ascii="inherit" w:eastAsia="Times New Roman" w:hAnsi="inherit" w:cs="Arial"/>
            <w:color w:val="666666"/>
            <w:sz w:val="25"/>
            <w:szCs w:val="25"/>
          </w:rPr>
          <w:t>Insert all the ele</w:t>
        </w:r>
        <w:r w:rsidRPr="00A7549E">
          <w:rPr>
            <w:rFonts w:ascii="inherit" w:eastAsia="Times New Roman" w:hAnsi="inherit" w:cs="Arial"/>
            <w:color w:val="666666"/>
            <w:sz w:val="25"/>
            <w:szCs w:val="25"/>
          </w:rPr>
          <w:softHyphen/>
          <w:t>ments in the Pri</w:t>
        </w:r>
        <w:r w:rsidRPr="00A7549E">
          <w:rPr>
            <w:rFonts w:ascii="inherit" w:eastAsia="Times New Roman" w:hAnsi="inherit" w:cs="Arial"/>
            <w:color w:val="666666"/>
            <w:sz w:val="25"/>
            <w:szCs w:val="25"/>
          </w:rPr>
          <w:softHyphen/>
          <w:t>or</w:t>
        </w:r>
        <w:r w:rsidRPr="00A7549E">
          <w:rPr>
            <w:rFonts w:ascii="inherit" w:eastAsia="Times New Roman" w:hAnsi="inherit" w:cs="Arial"/>
            <w:color w:val="666666"/>
            <w:sz w:val="25"/>
            <w:szCs w:val="25"/>
          </w:rPr>
          <w:softHyphen/>
          <w:t>ity Queue.</w:t>
        </w:r>
      </w:ins>
    </w:p>
    <w:p w:rsidR="00A7549E" w:rsidRPr="00A7549E" w:rsidRDefault="00A7549E" w:rsidP="00A7549E">
      <w:pPr>
        <w:numPr>
          <w:ilvl w:val="0"/>
          <w:numId w:val="3"/>
        </w:numPr>
        <w:shd w:val="clear" w:color="auto" w:fill="FFFFFF"/>
        <w:spacing w:after="0" w:line="384" w:lineRule="atLeast"/>
        <w:ind w:left="408"/>
        <w:textAlignment w:val="baseline"/>
        <w:rPr>
          <w:ins w:id="89" w:author="Unknown"/>
          <w:rFonts w:ascii="inherit" w:eastAsia="Times New Roman" w:hAnsi="inherit" w:cs="Arial"/>
          <w:color w:val="666666"/>
          <w:sz w:val="25"/>
          <w:szCs w:val="25"/>
        </w:rPr>
      </w:pPr>
      <w:ins w:id="90" w:author="Unknown">
        <w:r w:rsidRPr="00A7549E">
          <w:rPr>
            <w:rFonts w:ascii="inherit" w:eastAsia="Times New Roman" w:hAnsi="inherit" w:cs="Arial"/>
            <w:color w:val="666666"/>
            <w:sz w:val="25"/>
            <w:szCs w:val="25"/>
          </w:rPr>
          <w:t>Extract K ele</w:t>
        </w:r>
        <w:r w:rsidRPr="00A7549E">
          <w:rPr>
            <w:rFonts w:ascii="inherit" w:eastAsia="Times New Roman" w:hAnsi="inherit" w:cs="Arial"/>
            <w:color w:val="666666"/>
            <w:sz w:val="25"/>
            <w:szCs w:val="25"/>
          </w:rPr>
          <w:softHyphen/>
          <w:t>ments from the pri</w:t>
        </w:r>
        <w:r w:rsidRPr="00A7549E">
          <w:rPr>
            <w:rFonts w:ascii="inherit" w:eastAsia="Times New Roman" w:hAnsi="inherit" w:cs="Arial"/>
            <w:color w:val="666666"/>
            <w:sz w:val="25"/>
            <w:szCs w:val="25"/>
          </w:rPr>
          <w:softHyphen/>
          <w:t>or</w:t>
        </w:r>
        <w:r w:rsidRPr="00A7549E">
          <w:rPr>
            <w:rFonts w:ascii="inherit" w:eastAsia="Times New Roman" w:hAnsi="inherit" w:cs="Arial"/>
            <w:color w:val="666666"/>
            <w:sz w:val="25"/>
            <w:szCs w:val="25"/>
          </w:rPr>
          <w:softHyphen/>
          <w:t>ity queue. The last ele</w:t>
        </w:r>
        <w:r w:rsidRPr="00A7549E">
          <w:rPr>
            <w:rFonts w:ascii="inherit" w:eastAsia="Times New Roman" w:hAnsi="inherit" w:cs="Arial"/>
            <w:color w:val="666666"/>
            <w:sz w:val="25"/>
            <w:szCs w:val="25"/>
          </w:rPr>
          <w:softHyphen/>
          <w:t>ment (</w:t>
        </w:r>
        <w:proofErr w:type="spellStart"/>
        <w:r w:rsidRPr="00A7549E">
          <w:rPr>
            <w:rFonts w:ascii="inherit" w:eastAsia="Times New Roman" w:hAnsi="inherit" w:cs="Arial"/>
            <w:color w:val="666666"/>
            <w:sz w:val="25"/>
            <w:szCs w:val="25"/>
          </w:rPr>
          <w:t>k</w:t>
        </w:r>
        <w:r w:rsidRPr="00A7549E">
          <w:rPr>
            <w:rFonts w:ascii="inherit" w:eastAsia="Times New Roman" w:hAnsi="inherit" w:cs="Arial"/>
            <w:color w:val="666666"/>
            <w:sz w:val="15"/>
            <w:szCs w:val="15"/>
            <w:bdr w:val="none" w:sz="0" w:space="0" w:color="auto" w:frame="1"/>
            <w:vertAlign w:val="superscript"/>
          </w:rPr>
          <w:t>th</w:t>
        </w:r>
        <w:proofErr w:type="spellEnd"/>
        <w:r w:rsidRPr="00A7549E">
          <w:rPr>
            <w:rFonts w:ascii="inherit" w:eastAsia="Times New Roman" w:hAnsi="inherit" w:cs="Arial"/>
            <w:color w:val="666666"/>
            <w:sz w:val="25"/>
            <w:szCs w:val="25"/>
          </w:rPr>
          <w:t xml:space="preserve">) extracted with be the </w:t>
        </w:r>
        <w:proofErr w:type="spellStart"/>
        <w:r w:rsidRPr="00A7549E">
          <w:rPr>
            <w:rFonts w:ascii="inherit" w:eastAsia="Times New Roman" w:hAnsi="inherit" w:cs="Arial"/>
            <w:color w:val="666666"/>
            <w:sz w:val="25"/>
            <w:szCs w:val="25"/>
          </w:rPr>
          <w:t>k</w:t>
        </w:r>
        <w:r w:rsidRPr="00A7549E">
          <w:rPr>
            <w:rFonts w:ascii="inherit" w:eastAsia="Times New Roman" w:hAnsi="inherit" w:cs="Arial"/>
            <w:color w:val="666666"/>
            <w:sz w:val="15"/>
            <w:szCs w:val="15"/>
            <w:bdr w:val="none" w:sz="0" w:space="0" w:color="auto" w:frame="1"/>
            <w:vertAlign w:val="superscript"/>
          </w:rPr>
          <w:t>th</w:t>
        </w:r>
        <w:proofErr w:type="spellEnd"/>
        <w:r w:rsidRPr="00A7549E">
          <w:rPr>
            <w:rFonts w:ascii="inherit" w:eastAsia="Times New Roman" w:hAnsi="inherit" w:cs="Arial"/>
            <w:color w:val="666666"/>
            <w:sz w:val="25"/>
            <w:szCs w:val="25"/>
          </w:rPr>
          <w:t> small</w:t>
        </w:r>
        <w:r w:rsidRPr="00A7549E">
          <w:rPr>
            <w:rFonts w:ascii="inherit" w:eastAsia="Times New Roman" w:hAnsi="inherit" w:cs="Arial"/>
            <w:color w:val="666666"/>
            <w:sz w:val="25"/>
            <w:szCs w:val="25"/>
          </w:rPr>
          <w:softHyphen/>
          <w:t>est ele</w:t>
        </w:r>
        <w:r w:rsidRPr="00A7549E">
          <w:rPr>
            <w:rFonts w:ascii="inherit" w:eastAsia="Times New Roman" w:hAnsi="inherit" w:cs="Arial"/>
            <w:color w:val="666666"/>
            <w:sz w:val="25"/>
            <w:szCs w:val="25"/>
          </w:rPr>
          <w:softHyphen/>
          <w:t>ment in the array.</w:t>
        </w:r>
      </w:ins>
    </w:p>
    <w:p w:rsidR="00A7549E" w:rsidRPr="00A7549E" w:rsidRDefault="00A7549E" w:rsidP="00A7549E">
      <w:pPr>
        <w:shd w:val="clear" w:color="auto" w:fill="FFFFFF"/>
        <w:spacing w:after="0" w:line="240" w:lineRule="auto"/>
        <w:textAlignment w:val="baseline"/>
        <w:rPr>
          <w:ins w:id="91" w:author="Unknown"/>
          <w:rFonts w:ascii="Lora" w:eastAsia="Times New Roman" w:hAnsi="Lora" w:cs="Times New Roman"/>
          <w:color w:val="353535"/>
          <w:sz w:val="25"/>
          <w:szCs w:val="25"/>
        </w:rPr>
      </w:pPr>
      <w:ins w:id="92" w:author="Unknown">
        <w:r w:rsidRPr="00A7549E">
          <w:rPr>
            <w:rFonts w:ascii="inherit" w:eastAsia="Times New Roman" w:hAnsi="inherit" w:cs="Times New Roman"/>
            <w:b/>
            <w:bCs/>
            <w:color w:val="353535"/>
            <w:sz w:val="25"/>
          </w:rPr>
          <w:t>Com</w:t>
        </w:r>
        <w:r w:rsidRPr="00A7549E">
          <w:rPr>
            <w:rFonts w:ascii="inherit" w:eastAsia="Times New Roman" w:hAnsi="inherit" w:cs="Times New Roman"/>
            <w:b/>
            <w:bCs/>
            <w:color w:val="353535"/>
            <w:sz w:val="25"/>
          </w:rPr>
          <w:softHyphen/>
          <w:t>plete Code:</w:t>
        </w:r>
      </w:ins>
    </w:p>
    <w:tbl>
      <w:tblPr>
        <w:tblW w:w="10201" w:type="dxa"/>
        <w:shd w:val="clear" w:color="auto" w:fill="FFFFFF"/>
        <w:tblCellMar>
          <w:left w:w="0" w:type="dxa"/>
          <w:right w:w="0" w:type="dxa"/>
        </w:tblCellMar>
        <w:tblLook w:val="04A0"/>
      </w:tblPr>
      <w:tblGrid>
        <w:gridCol w:w="187"/>
        <w:gridCol w:w="10014"/>
      </w:tblGrid>
      <w:tr w:rsidR="00A7549E" w:rsidRPr="00A7549E" w:rsidTr="007573F7">
        <w:trPr>
          <w:trHeight w:val="333"/>
        </w:trPr>
        <w:tc>
          <w:tcPr>
            <w:tcW w:w="171"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java.util.PriorityQueue</w:t>
            </w:r>
            <w:proofErr w:type="spellEnd"/>
            <w:r w:rsidRPr="00A7549E">
              <w:rPr>
                <w:rFonts w:ascii="Consolas" w:eastAsia="Times New Roman" w:hAnsi="Consolas" w:cs="Consolas"/>
                <w:color w:val="24292E"/>
                <w:sz w:val="16"/>
                <w:szCs w:val="16"/>
              </w:rPr>
              <w:t>;</w:t>
            </w:r>
          </w:p>
        </w:tc>
      </w:tr>
      <w:tr w:rsidR="00A7549E" w:rsidRPr="00A7549E" w:rsidTr="007573F7">
        <w:trPr>
          <w:trHeight w:val="17"/>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KthSmallestElementInArray</w:t>
            </w:r>
            <w:proofErr w:type="spellEnd"/>
            <w:r w:rsidRPr="00A7549E">
              <w:rPr>
                <w:rFonts w:ascii="Consolas" w:eastAsia="Times New Roman" w:hAnsi="Consolas" w:cs="Consolas"/>
                <w:color w:val="24292E"/>
                <w:sz w:val="16"/>
                <w:szCs w:val="16"/>
              </w:rPr>
              <w:t xml:space="preserve"> {</w:t>
            </w:r>
          </w:p>
        </w:tc>
      </w:tr>
      <w:tr w:rsidR="00A7549E" w:rsidRPr="00A7549E" w:rsidTr="007573F7">
        <w:trPr>
          <w:trHeight w:val="17"/>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find</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k</w:t>
            </w:r>
            <w:r w:rsidRPr="00A7549E">
              <w:rPr>
                <w:rFonts w:ascii="Consolas" w:eastAsia="Times New Roman" w:hAnsi="Consolas" w:cs="Consolas"/>
                <w:color w:val="24292E"/>
                <w:sz w:val="16"/>
                <w:szCs w:val="16"/>
              </w:rPr>
              <w:t>){</w:t>
            </w:r>
          </w:p>
        </w:tc>
      </w:tr>
      <w:tr w:rsidR="00A7549E" w:rsidRPr="00A7549E" w:rsidTr="007573F7">
        <w:trPr>
          <w:trHeight w:val="349"/>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PriorityQueue</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PriorityQueue</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&lt;</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offer</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7573F7">
        <w:trPr>
          <w:trHeight w:val="349"/>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n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while</w:t>
            </w:r>
            <w:r w:rsidRPr="00A7549E">
              <w:rPr>
                <w:rFonts w:ascii="Consolas" w:eastAsia="Times New Roman" w:hAnsi="Consolas" w:cs="Consolas"/>
                <w:color w:val="24292E"/>
                <w:sz w:val="16"/>
                <w:szCs w:val="16"/>
              </w:rPr>
              <w:t>(k</w:t>
            </w:r>
            <w:r w:rsidRPr="00A7549E">
              <w:rPr>
                <w:rFonts w:ascii="inherit" w:eastAsia="Times New Roman" w:hAnsi="inherit" w:cs="Consolas"/>
                <w:color w:val="D73A49"/>
                <w:sz w:val="16"/>
              </w:rPr>
              <w:t>&gt;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7573F7">
        <w:trPr>
          <w:trHeight w:val="349"/>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 xml:space="preserve">n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poll</w:t>
            </w:r>
            <w:proofErr w:type="spellEnd"/>
            <w:r w:rsidRPr="00A7549E">
              <w:rPr>
                <w:rFonts w:ascii="Consolas" w:eastAsia="Times New Roman" w:hAnsi="Consolas" w:cs="Consolas"/>
                <w:color w:val="24292E"/>
                <w:sz w:val="16"/>
                <w:szCs w:val="16"/>
              </w:rPr>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k</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n;</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k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"4th smallest element:"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find(</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p>
        </w:tc>
      </w:tr>
      <w:tr w:rsidR="00A7549E" w:rsidRPr="00A7549E" w:rsidTr="007573F7">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7573F7">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573F7">
        <w:trPr>
          <w:trHeight w:val="333"/>
        </w:trPr>
        <w:tc>
          <w:tcPr>
            <w:tcW w:w="171"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93" w:author="Unknown"/>
          <w:rFonts w:ascii="Segoe UI" w:eastAsia="Times New Roman" w:hAnsi="Segoe UI" w:cs="Segoe UI"/>
          <w:color w:val="586069"/>
          <w:sz w:val="16"/>
          <w:szCs w:val="16"/>
        </w:rPr>
      </w:pPr>
      <w:ins w:id="94"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"https://gist.github.com/SumitJainUTD/4e5f7374237d33c64c36/raw/de83ad12965a093eca032a74a84b26958469353d/KthSmallestElementInArray.java"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"https://gist.github.com/SumitJainUTD/4e5f7374237d33c64c36" \l "file-kthsmallestelementinarray-java"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KthSmallestElementInArray.java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27" type="#_x0000_t75" alt="❤" style="width:23.75pt;height:23.75pt"/>
        </w:pict>
      </w:r>
      <w:ins w:id="95"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96" w:author="Unknown"/>
          <w:rFonts w:ascii="Courier New" w:eastAsia="Times New Roman" w:hAnsi="Courier New" w:cs="Courier New"/>
          <w:color w:val="3B3B3B"/>
          <w:sz w:val="25"/>
          <w:szCs w:val="25"/>
        </w:rPr>
      </w:pPr>
      <w:ins w:id="97" w:author="Unknown">
        <w:r w:rsidRPr="00A7549E">
          <w:rPr>
            <w:rFonts w:ascii="Courier New" w:eastAsia="Times New Roman" w:hAnsi="Courier New" w:cs="Courier New"/>
            <w:color w:val="3B3B3B"/>
            <w:sz w:val="25"/>
            <w:szCs w:val="25"/>
          </w:rPr>
          <w:t>Output: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98" w:author="Unknown"/>
          <w:rFonts w:ascii="Courier New" w:eastAsia="Times New Roman" w:hAnsi="Courier New" w:cs="Courier New"/>
          <w:color w:val="3B3B3B"/>
          <w:sz w:val="25"/>
          <w:szCs w:val="25"/>
        </w:rPr>
      </w:pPr>
      <w:ins w:id="99" w:author="Unknown">
        <w:r w:rsidRPr="00A7549E">
          <w:rPr>
            <w:rFonts w:ascii="Courier New" w:eastAsia="Times New Roman" w:hAnsi="Courier New" w:cs="Courier New"/>
            <w:color w:val="3B3B3B"/>
            <w:sz w:val="25"/>
            <w:szCs w:val="25"/>
          </w:rPr>
          <w:t>4th smallest element</w:t>
        </w:r>
        <w:proofErr w:type="gramStart"/>
        <w:r w:rsidRPr="00A7549E">
          <w:rPr>
            <w:rFonts w:ascii="Courier New" w:eastAsia="Times New Roman" w:hAnsi="Courier New" w:cs="Courier New"/>
            <w:color w:val="3B3B3B"/>
            <w:sz w:val="25"/>
            <w:szCs w:val="25"/>
          </w:rPr>
          <w:t>:10</w:t>
        </w:r>
        <w:proofErr w:type="gramEnd"/>
      </w:ins>
    </w:p>
    <w:p w:rsidR="00A7549E" w:rsidRPr="00A7549E" w:rsidRDefault="00A7549E" w:rsidP="00A7549E">
      <w:pPr>
        <w:shd w:val="clear" w:color="auto" w:fill="FFFFFF"/>
        <w:spacing w:after="0" w:line="240" w:lineRule="auto"/>
        <w:textAlignment w:val="baseline"/>
        <w:rPr>
          <w:ins w:id="100" w:author="Unknown"/>
          <w:rFonts w:ascii="Lora" w:eastAsia="Times New Roman" w:hAnsi="Lora" w:cs="Times New Roman"/>
          <w:color w:val="353535"/>
          <w:sz w:val="25"/>
          <w:szCs w:val="25"/>
        </w:rPr>
      </w:pPr>
      <w:ins w:id="101" w:author="Unknown">
        <w:r w:rsidRPr="00A7549E">
          <w:rPr>
            <w:rFonts w:ascii="inherit" w:eastAsia="Times New Roman" w:hAnsi="inherit" w:cs="Times New Roman"/>
            <w:b/>
            <w:bCs/>
            <w:color w:val="353535"/>
            <w:sz w:val="25"/>
          </w:rPr>
          <w:t>Note: </w:t>
        </w:r>
        <w:r w:rsidRPr="00A7549E">
          <w:rPr>
            <w:rFonts w:ascii="Lora" w:eastAsia="Times New Roman" w:hAnsi="Lora" w:cs="Times New Roman"/>
            <w:color w:val="353535"/>
            <w:sz w:val="25"/>
            <w:szCs w:val="25"/>
          </w:rPr>
          <w:t xml:space="preserve">For </w:t>
        </w:r>
        <w:proofErr w:type="spellStart"/>
        <w:r w:rsidRPr="00A7549E">
          <w:rPr>
            <w:rFonts w:ascii="Lora" w:eastAsia="Times New Roman" w:hAnsi="Lora" w:cs="Times New Roman"/>
            <w:color w:val="353535"/>
            <w:sz w:val="25"/>
            <w:szCs w:val="25"/>
          </w:rPr>
          <w:t>k</w:t>
        </w:r>
        <w:r w:rsidRPr="00A7549E">
          <w:rPr>
            <w:rFonts w:ascii="inherit" w:eastAsia="Times New Roman" w:hAnsi="inherit" w:cs="Times New Roman"/>
            <w:color w:val="353535"/>
            <w:sz w:val="15"/>
            <w:szCs w:val="15"/>
            <w:bdr w:val="none" w:sz="0" w:space="0" w:color="auto" w:frame="1"/>
            <w:vertAlign w:val="superscript"/>
          </w:rPr>
          <w:t>th</w:t>
        </w:r>
        <w:proofErr w:type="spellEnd"/>
        <w:r w:rsidRPr="00A7549E">
          <w:rPr>
            <w:rFonts w:ascii="Lora" w:eastAsia="Times New Roman" w:hAnsi="Lora" w:cs="Times New Roman"/>
            <w:color w:val="353535"/>
            <w:sz w:val="25"/>
            <w:szCs w:val="25"/>
          </w:rPr>
          <w:t> largest ele</w:t>
        </w:r>
        <w:r w:rsidRPr="00A7549E">
          <w:rPr>
            <w:rFonts w:ascii="Lora" w:eastAsia="Times New Roman" w:hAnsi="Lora" w:cs="Times New Roman"/>
            <w:color w:val="353535"/>
            <w:sz w:val="25"/>
            <w:szCs w:val="25"/>
          </w:rPr>
          <w:softHyphen/>
          <w:t>ment, imple</w:t>
        </w:r>
        <w:r w:rsidRPr="00A7549E">
          <w:rPr>
            <w:rFonts w:ascii="Lora" w:eastAsia="Times New Roman" w:hAnsi="Lora" w:cs="Times New Roman"/>
            <w:color w:val="353535"/>
            <w:sz w:val="25"/>
            <w:szCs w:val="25"/>
          </w:rPr>
          <w:softHyphen/>
          <w:t>ment pri</w:t>
        </w:r>
        <w:r w:rsidRPr="00A7549E">
          <w:rPr>
            <w:rFonts w:ascii="Lora" w:eastAsia="Times New Roman" w:hAnsi="Lora" w:cs="Times New Roman"/>
            <w:color w:val="353535"/>
            <w:sz w:val="25"/>
            <w:szCs w:val="25"/>
          </w:rPr>
          <w:softHyphen/>
          <w:t>or</w:t>
        </w:r>
        <w:r w:rsidRPr="00A7549E">
          <w:rPr>
            <w:rFonts w:ascii="Lora" w:eastAsia="Times New Roman" w:hAnsi="Lora" w:cs="Times New Roman"/>
            <w:color w:val="353535"/>
            <w:sz w:val="25"/>
            <w:szCs w:val="25"/>
          </w:rPr>
          <w:softHyphen/>
          <w:t>ity queue for max-Heap.</w:t>
        </w:r>
      </w:ins>
    </w:p>
    <w:p w:rsidR="00A7549E" w:rsidRPr="00A7549E" w:rsidRDefault="00A7549E" w:rsidP="00A7549E">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A7549E">
        <w:rPr>
          <w:rFonts w:ascii="Arial" w:eastAsia="Times New Roman" w:hAnsi="Arial" w:cs="Arial"/>
          <w:color w:val="444444"/>
          <w:spacing w:val="-14"/>
          <w:kern w:val="36"/>
          <w:sz w:val="52"/>
          <w:szCs w:val="52"/>
        </w:rPr>
        <w:t>Find the Second Largest Element in an Array</w:t>
      </w:r>
    </w:p>
    <w:p w:rsidR="00A7549E" w:rsidRPr="00A7549E" w:rsidRDefault="00A7549E" w:rsidP="00A7549E">
      <w:pPr>
        <w:shd w:val="clear" w:color="auto" w:fill="FFFFFF"/>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12"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MAY 9, 2015</w:t>
      </w:r>
    </w:p>
    <w:p w:rsidR="00A7549E" w:rsidRPr="00A7549E" w:rsidRDefault="00A7549E" w:rsidP="00A7549E">
      <w:pPr>
        <w:shd w:val="clear" w:color="auto" w:fill="FFFFFF"/>
        <w:spacing w:after="0" w:line="240" w:lineRule="auto"/>
        <w:textAlignment w:val="baseline"/>
        <w:rPr>
          <w:ins w:id="102" w:author="Unknown"/>
          <w:rFonts w:ascii="Lora" w:eastAsia="Times New Roman" w:hAnsi="Lora" w:cs="Arial"/>
          <w:color w:val="353535"/>
          <w:sz w:val="25"/>
          <w:szCs w:val="25"/>
        </w:rPr>
      </w:pPr>
      <w:ins w:id="103" w:author="Unknown">
        <w:r w:rsidRPr="00A7549E">
          <w:rPr>
            <w:rFonts w:ascii="inherit" w:eastAsia="Times New Roman" w:hAnsi="inherit" w:cs="Arial"/>
            <w:b/>
            <w:bCs/>
            <w:color w:val="353535"/>
            <w:sz w:val="25"/>
          </w:rPr>
          <w:t>Objec</w:t>
        </w:r>
        <w:r w:rsidRPr="00A7549E">
          <w:rPr>
            <w:rFonts w:ascii="inherit" w:eastAsia="Times New Roman" w:hAnsi="inherit" w:cs="Arial"/>
            <w:b/>
            <w:bCs/>
            <w:color w:val="353535"/>
            <w:sz w:val="25"/>
          </w:rPr>
          <w:softHyphen/>
          <w:t>tive</w:t>
        </w:r>
        <w:r w:rsidRPr="00A7549E">
          <w:rPr>
            <w:rFonts w:ascii="Lora" w:eastAsia="Times New Roman" w:hAnsi="Lora" w:cs="Arial"/>
            <w:color w:val="353535"/>
            <w:sz w:val="25"/>
            <w:szCs w:val="25"/>
          </w:rPr>
          <w:t>: Given an array of inte</w:t>
        </w:r>
        <w:r w:rsidRPr="00A7549E">
          <w:rPr>
            <w:rFonts w:ascii="Lora" w:eastAsia="Times New Roman" w:hAnsi="Lora" w:cs="Arial"/>
            <w:color w:val="353535"/>
            <w:sz w:val="25"/>
            <w:szCs w:val="25"/>
          </w:rPr>
          <w:softHyphen/>
          <w:t xml:space="preserve">gers. </w:t>
        </w:r>
        <w:proofErr w:type="gramStart"/>
        <w:r w:rsidRPr="00A7549E">
          <w:rPr>
            <w:rFonts w:ascii="Lora" w:eastAsia="Times New Roman" w:hAnsi="Lora" w:cs="Arial"/>
            <w:color w:val="353535"/>
            <w:sz w:val="25"/>
            <w:szCs w:val="25"/>
          </w:rPr>
          <w:t>find</w:t>
        </w:r>
        <w:proofErr w:type="gramEnd"/>
        <w:r w:rsidRPr="00A7549E">
          <w:rPr>
            <w:rFonts w:ascii="Lora" w:eastAsia="Times New Roman" w:hAnsi="Lora" w:cs="Arial"/>
            <w:color w:val="353535"/>
            <w:sz w:val="25"/>
            <w:szCs w:val="25"/>
          </w:rPr>
          <w:t xml:space="preserve"> the sec</w:t>
        </w:r>
        <w:r w:rsidRPr="00A7549E">
          <w:rPr>
            <w:rFonts w:ascii="Lora" w:eastAsia="Times New Roman" w:hAnsi="Lora" w:cs="Arial"/>
            <w:color w:val="353535"/>
            <w:sz w:val="25"/>
            <w:szCs w:val="25"/>
          </w:rPr>
          <w:softHyphen/>
          <w:t>ond largest ele</w:t>
        </w:r>
        <w:r w:rsidRPr="00A7549E">
          <w:rPr>
            <w:rFonts w:ascii="Lora" w:eastAsia="Times New Roman" w:hAnsi="Lora" w:cs="Arial"/>
            <w:color w:val="353535"/>
            <w:sz w:val="25"/>
            <w:szCs w:val="25"/>
          </w:rPr>
          <w:softHyphen/>
          <w:t>ment in the array.</w:t>
        </w:r>
      </w:ins>
    </w:p>
    <w:p w:rsidR="00A7549E" w:rsidRPr="00A7549E" w:rsidRDefault="00A7549E" w:rsidP="00A7549E">
      <w:pPr>
        <w:shd w:val="clear" w:color="auto" w:fill="FFFFFF"/>
        <w:spacing w:after="0" w:line="240" w:lineRule="auto"/>
        <w:textAlignment w:val="baseline"/>
        <w:rPr>
          <w:ins w:id="104" w:author="Unknown"/>
          <w:rFonts w:ascii="Lora" w:eastAsia="Times New Roman" w:hAnsi="Lora" w:cs="Arial"/>
          <w:color w:val="353535"/>
          <w:sz w:val="25"/>
          <w:szCs w:val="25"/>
        </w:rPr>
      </w:pPr>
      <w:ins w:id="105" w:author="Unknown">
        <w:r w:rsidRPr="00A7549E">
          <w:rPr>
            <w:rFonts w:ascii="inherit" w:eastAsia="Times New Roman" w:hAnsi="inherit" w:cs="Arial"/>
            <w:b/>
            <w:bCs/>
            <w:color w:val="353535"/>
            <w:sz w:val="25"/>
          </w:rPr>
          <w:t>Exam</w:t>
        </w:r>
        <w:r w:rsidRPr="00A7549E">
          <w:rPr>
            <w:rFonts w:ascii="inherit" w:eastAsia="Times New Roman" w:hAnsi="inherit" w:cs="Arial"/>
            <w:b/>
            <w:bCs/>
            <w:color w:val="353535"/>
            <w:sz w:val="25"/>
          </w:rPr>
          <w:softHyphen/>
          <w:t>ple</w:t>
        </w:r>
        <w:r w:rsidRPr="00A7549E">
          <w:rPr>
            <w:rFonts w:ascii="Lora" w:eastAsia="Times New Roman" w:hAnsi="Lora" w:cs="Arial"/>
            <w:color w:val="353535"/>
            <w:sz w:val="25"/>
            <w:szCs w:val="25"/>
          </w:rPr>
          <w: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06" w:author="Unknown"/>
          <w:rFonts w:ascii="Courier New" w:eastAsia="Times New Roman" w:hAnsi="Courier New" w:cs="Courier New"/>
          <w:color w:val="3B3B3B"/>
          <w:sz w:val="25"/>
          <w:szCs w:val="25"/>
        </w:rPr>
      </w:pPr>
      <w:proofErr w:type="spellStart"/>
      <w:proofErr w:type="gramStart"/>
      <w:ins w:id="107" w:author="Unknown">
        <w:r w:rsidRPr="00A7549E">
          <w:rPr>
            <w:rFonts w:ascii="Courier New" w:eastAsia="Times New Roman" w:hAnsi="Courier New" w:cs="Courier New"/>
            <w:color w:val="3B3B3B"/>
            <w:sz w:val="25"/>
            <w:szCs w:val="25"/>
          </w:rPr>
          <w:lastRenderedPageBreak/>
          <w:t>int</w:t>
        </w:r>
        <w:proofErr w:type="spellEnd"/>
        <w:r w:rsidRPr="00A7549E">
          <w:rPr>
            <w:rFonts w:ascii="Courier New" w:eastAsia="Times New Roman" w:hAnsi="Courier New" w:cs="Courier New"/>
            <w:color w:val="3B3B3B"/>
            <w:sz w:val="25"/>
            <w:szCs w:val="25"/>
          </w:rPr>
          <w:t>[</w:t>
        </w:r>
        <w:proofErr w:type="gramEnd"/>
        <w:r w:rsidRPr="00A7549E">
          <w:rPr>
            <w:rFonts w:ascii="Courier New" w:eastAsia="Times New Roman" w:hAnsi="Courier New" w:cs="Courier New"/>
            <w:color w:val="3B3B3B"/>
            <w:sz w:val="25"/>
            <w:szCs w:val="25"/>
          </w:rPr>
          <w:t>] A = { 1, 2, 10, 20, 40, 32, 44, 51, 6 };</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08" w:author="Unknown"/>
          <w:rFonts w:ascii="Courier New" w:eastAsia="Times New Roman" w:hAnsi="Courier New" w:cs="Courier New"/>
          <w:color w:val="3B3B3B"/>
          <w:sz w:val="25"/>
          <w:szCs w:val="25"/>
        </w:rPr>
      </w:pPr>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09" w:author="Unknown"/>
          <w:rFonts w:ascii="Courier New" w:eastAsia="Times New Roman" w:hAnsi="Courier New" w:cs="Courier New"/>
          <w:color w:val="3B3B3B"/>
          <w:sz w:val="25"/>
          <w:szCs w:val="25"/>
        </w:rPr>
      </w:pPr>
      <w:ins w:id="110" w:author="Unknown">
        <w:r w:rsidRPr="00A7549E">
          <w:rPr>
            <w:rFonts w:ascii="Courier New" w:eastAsia="Times New Roman" w:hAnsi="Courier New" w:cs="Courier New"/>
            <w:color w:val="3B3B3B"/>
            <w:sz w:val="25"/>
            <w:szCs w:val="25"/>
          </w:rPr>
          <w:t xml:space="preserve">Second largest </w:t>
        </w:r>
        <w:proofErr w:type="gramStart"/>
        <w:r w:rsidRPr="00A7549E">
          <w:rPr>
            <w:rFonts w:ascii="Courier New" w:eastAsia="Times New Roman" w:hAnsi="Courier New" w:cs="Courier New"/>
            <w:color w:val="3B3B3B"/>
            <w:sz w:val="25"/>
            <w:szCs w:val="25"/>
          </w:rPr>
          <w:t>Element :</w:t>
        </w:r>
        <w:proofErr w:type="gramEnd"/>
        <w:r w:rsidRPr="00A7549E">
          <w:rPr>
            <w:rFonts w:ascii="Courier New" w:eastAsia="Times New Roman" w:hAnsi="Courier New" w:cs="Courier New"/>
            <w:color w:val="3B3B3B"/>
            <w:sz w:val="25"/>
            <w:szCs w:val="25"/>
          </w:rPr>
          <w:t xml:space="preserve"> 44</w:t>
        </w:r>
      </w:ins>
    </w:p>
    <w:p w:rsidR="00A7549E" w:rsidRPr="00A7549E" w:rsidRDefault="00A7549E" w:rsidP="00A7549E">
      <w:pPr>
        <w:shd w:val="clear" w:color="auto" w:fill="FFFFFF"/>
        <w:spacing w:after="0" w:line="240" w:lineRule="auto"/>
        <w:textAlignment w:val="baseline"/>
        <w:rPr>
          <w:ins w:id="111" w:author="Unknown"/>
          <w:rFonts w:ascii="Lora" w:eastAsia="Times New Roman" w:hAnsi="Lora" w:cs="Arial"/>
          <w:color w:val="353535"/>
          <w:sz w:val="25"/>
          <w:szCs w:val="25"/>
        </w:rPr>
      </w:pPr>
      <w:ins w:id="112" w:author="Unknown">
        <w:r w:rsidRPr="00A7549E">
          <w:rPr>
            <w:rFonts w:ascii="inherit" w:eastAsia="Times New Roman" w:hAnsi="inherit" w:cs="Arial"/>
            <w:b/>
            <w:bCs/>
            <w:color w:val="353535"/>
            <w:sz w:val="25"/>
          </w:rPr>
          <w:t>Approach:</w:t>
        </w:r>
      </w:ins>
    </w:p>
    <w:p w:rsidR="00A7549E" w:rsidRPr="00A7549E" w:rsidRDefault="00A7549E" w:rsidP="00A7549E">
      <w:pPr>
        <w:numPr>
          <w:ilvl w:val="0"/>
          <w:numId w:val="4"/>
        </w:numPr>
        <w:shd w:val="clear" w:color="auto" w:fill="FFFFFF"/>
        <w:spacing w:after="0" w:line="384" w:lineRule="atLeast"/>
        <w:ind w:left="408"/>
        <w:textAlignment w:val="baseline"/>
        <w:rPr>
          <w:ins w:id="113" w:author="Unknown"/>
          <w:rFonts w:ascii="inherit" w:eastAsia="Times New Roman" w:hAnsi="inherit" w:cs="Arial"/>
          <w:color w:val="666666"/>
          <w:sz w:val="25"/>
          <w:szCs w:val="25"/>
        </w:rPr>
      </w:pPr>
      <w:ins w:id="114" w:author="Unknown">
        <w:r w:rsidRPr="00A7549E">
          <w:rPr>
            <w:rFonts w:ascii="inherit" w:eastAsia="Times New Roman" w:hAnsi="inherit" w:cs="Arial"/>
            <w:color w:val="666666"/>
            <w:sz w:val="25"/>
            <w:szCs w:val="25"/>
          </w:rPr>
          <w:t xml:space="preserve">Keep track of largest </w:t>
        </w:r>
        <w:proofErr w:type="gramStart"/>
        <w:r w:rsidRPr="00A7549E">
          <w:rPr>
            <w:rFonts w:ascii="inherit" w:eastAsia="Times New Roman" w:hAnsi="inherit" w:cs="Arial"/>
            <w:color w:val="666666"/>
            <w:sz w:val="25"/>
            <w:szCs w:val="25"/>
          </w:rPr>
          <w:t>ele</w:t>
        </w:r>
        <w:r w:rsidRPr="00A7549E">
          <w:rPr>
            <w:rFonts w:ascii="inherit" w:eastAsia="Times New Roman" w:hAnsi="inherit" w:cs="Arial"/>
            <w:color w:val="666666"/>
            <w:sz w:val="25"/>
            <w:szCs w:val="25"/>
          </w:rPr>
          <w:softHyphen/>
          <w:t xml:space="preserve">ment </w:t>
        </w:r>
      </w:ins>
      <w:r w:rsidR="00A90D41">
        <w:rPr>
          <w:rFonts w:ascii="inherit" w:eastAsia="Times New Roman" w:hAnsi="inherit" w:cs="Arial"/>
          <w:color w:val="666666"/>
          <w:sz w:val="25"/>
          <w:szCs w:val="25"/>
        </w:rPr>
        <w:t xml:space="preserve"> </w:t>
      </w:r>
      <w:ins w:id="115" w:author="Unknown">
        <w:r w:rsidRPr="00A7549E">
          <w:rPr>
            <w:rFonts w:ascii="inherit" w:eastAsia="Times New Roman" w:hAnsi="inherit" w:cs="Arial"/>
            <w:color w:val="666666"/>
            <w:sz w:val="25"/>
            <w:szCs w:val="25"/>
          </w:rPr>
          <w:t>and</w:t>
        </w:r>
        <w:proofErr w:type="gramEnd"/>
        <w:r w:rsidRPr="00A7549E">
          <w:rPr>
            <w:rFonts w:ascii="inherit" w:eastAsia="Times New Roman" w:hAnsi="inherit" w:cs="Arial"/>
            <w:color w:val="666666"/>
            <w:sz w:val="25"/>
            <w:szCs w:val="25"/>
          </w:rPr>
          <w:t xml:space="preserve"> </w:t>
        </w:r>
        <w:proofErr w:type="spellStart"/>
        <w:r w:rsidRPr="00A7549E">
          <w:rPr>
            <w:rFonts w:ascii="inherit" w:eastAsia="Times New Roman" w:hAnsi="inherit" w:cs="Arial"/>
            <w:color w:val="666666"/>
            <w:sz w:val="25"/>
            <w:szCs w:val="25"/>
          </w:rPr>
          <w:t>when ever</w:t>
        </w:r>
        <w:proofErr w:type="spellEnd"/>
        <w:r w:rsidRPr="00A7549E">
          <w:rPr>
            <w:rFonts w:ascii="inherit" w:eastAsia="Times New Roman" w:hAnsi="inherit" w:cs="Arial"/>
            <w:color w:val="666666"/>
            <w:sz w:val="25"/>
            <w:szCs w:val="25"/>
          </w:rPr>
          <w:t xml:space="preserve"> you change the value of largest ele</w:t>
        </w:r>
        <w:r w:rsidRPr="00A7549E">
          <w:rPr>
            <w:rFonts w:ascii="inherit" w:eastAsia="Times New Roman" w:hAnsi="inherit" w:cs="Arial"/>
            <w:color w:val="666666"/>
            <w:sz w:val="25"/>
            <w:szCs w:val="25"/>
          </w:rPr>
          <w:softHyphen/>
          <w:t>ment, store its cur</w:t>
        </w:r>
        <w:r w:rsidRPr="00A7549E">
          <w:rPr>
            <w:rFonts w:ascii="inherit" w:eastAsia="Times New Roman" w:hAnsi="inherit" w:cs="Arial"/>
            <w:color w:val="666666"/>
            <w:sz w:val="25"/>
            <w:szCs w:val="25"/>
          </w:rPr>
          <w:softHyphen/>
          <w:t>rent value to another vari</w:t>
        </w:r>
        <w:r w:rsidRPr="00A7549E">
          <w:rPr>
            <w:rFonts w:ascii="inherit" w:eastAsia="Times New Roman" w:hAnsi="inherit" w:cs="Arial"/>
            <w:color w:val="666666"/>
            <w:sz w:val="25"/>
            <w:szCs w:val="25"/>
          </w:rPr>
          <w:softHyphen/>
          <w:t>able, call it as sec</w:t>
        </w:r>
        <w:r w:rsidRPr="00A7549E">
          <w:rPr>
            <w:rFonts w:ascii="inherit" w:eastAsia="Times New Roman" w:hAnsi="inherit" w:cs="Arial"/>
            <w:color w:val="666666"/>
            <w:sz w:val="25"/>
            <w:szCs w:val="25"/>
          </w:rPr>
          <w:softHyphen/>
          <w:t>ond largest element.</w:t>
        </w:r>
      </w:ins>
    </w:p>
    <w:p w:rsidR="00A7549E" w:rsidRPr="00A7549E" w:rsidRDefault="00A7549E" w:rsidP="00A7549E">
      <w:pPr>
        <w:numPr>
          <w:ilvl w:val="0"/>
          <w:numId w:val="4"/>
        </w:numPr>
        <w:shd w:val="clear" w:color="auto" w:fill="FFFFFF"/>
        <w:spacing w:after="0" w:line="384" w:lineRule="atLeast"/>
        <w:ind w:left="408"/>
        <w:textAlignment w:val="baseline"/>
        <w:rPr>
          <w:ins w:id="116" w:author="Unknown"/>
          <w:rFonts w:ascii="inherit" w:eastAsia="Times New Roman" w:hAnsi="inherit" w:cs="Arial"/>
          <w:color w:val="666666"/>
          <w:sz w:val="25"/>
          <w:szCs w:val="25"/>
        </w:rPr>
      </w:pPr>
      <w:ins w:id="117" w:author="Unknown">
        <w:r w:rsidRPr="00A7549E">
          <w:rPr>
            <w:rFonts w:ascii="inherit" w:eastAsia="Times New Roman" w:hAnsi="inherit" w:cs="Arial"/>
            <w:color w:val="666666"/>
            <w:sz w:val="25"/>
            <w:szCs w:val="25"/>
          </w:rPr>
          <w:t>If you are not updat</w:t>
        </w:r>
        <w:r w:rsidRPr="00A7549E">
          <w:rPr>
            <w:rFonts w:ascii="inherit" w:eastAsia="Times New Roman" w:hAnsi="inherit" w:cs="Arial"/>
            <w:color w:val="666666"/>
            <w:sz w:val="25"/>
            <w:szCs w:val="25"/>
          </w:rPr>
          <w:softHyphen/>
          <w:t>ing the largest ele</w:t>
        </w:r>
        <w:r w:rsidRPr="00A7549E">
          <w:rPr>
            <w:rFonts w:ascii="inherit" w:eastAsia="Times New Roman" w:hAnsi="inherit" w:cs="Arial"/>
            <w:color w:val="666666"/>
            <w:sz w:val="25"/>
            <w:szCs w:val="25"/>
          </w:rPr>
          <w:softHyphen/>
          <w:t>ment then check if sec</w:t>
        </w:r>
        <w:r w:rsidRPr="00A7549E">
          <w:rPr>
            <w:rFonts w:ascii="inherit" w:eastAsia="Times New Roman" w:hAnsi="inherit" w:cs="Arial"/>
            <w:color w:val="666666"/>
            <w:sz w:val="25"/>
            <w:szCs w:val="25"/>
          </w:rPr>
          <w:softHyphen/>
          <w:t>ond largest ele</w:t>
        </w:r>
        <w:r w:rsidRPr="00A7549E">
          <w:rPr>
            <w:rFonts w:ascii="inherit" w:eastAsia="Times New Roman" w:hAnsi="inherit" w:cs="Arial"/>
            <w:color w:val="666666"/>
            <w:sz w:val="25"/>
            <w:szCs w:val="25"/>
          </w:rPr>
          <w:softHyphen/>
          <w:t>ment is less than the cur</w:t>
        </w:r>
        <w:r w:rsidRPr="00A7549E">
          <w:rPr>
            <w:rFonts w:ascii="inherit" w:eastAsia="Times New Roman" w:hAnsi="inherit" w:cs="Arial"/>
            <w:color w:val="666666"/>
            <w:sz w:val="25"/>
            <w:szCs w:val="25"/>
          </w:rPr>
          <w:softHyphen/>
          <w:t>rent ele</w:t>
        </w:r>
        <w:r w:rsidRPr="00A7549E">
          <w:rPr>
            <w:rFonts w:ascii="inherit" w:eastAsia="Times New Roman" w:hAnsi="inherit" w:cs="Arial"/>
            <w:color w:val="666666"/>
            <w:sz w:val="25"/>
            <w:szCs w:val="25"/>
          </w:rPr>
          <w:softHyphen/>
          <w:t>ment, if yes then update it.</w:t>
        </w:r>
      </w:ins>
    </w:p>
    <w:p w:rsidR="00A7549E" w:rsidRPr="00A7549E" w:rsidRDefault="00A7549E" w:rsidP="00A7549E">
      <w:pPr>
        <w:shd w:val="clear" w:color="auto" w:fill="FFFFFF"/>
        <w:spacing w:after="0" w:line="240" w:lineRule="auto"/>
        <w:textAlignment w:val="baseline"/>
        <w:rPr>
          <w:ins w:id="118" w:author="Unknown"/>
          <w:rFonts w:ascii="Lora" w:eastAsia="Times New Roman" w:hAnsi="Lora" w:cs="Arial"/>
          <w:color w:val="353535"/>
          <w:sz w:val="25"/>
          <w:szCs w:val="25"/>
        </w:rPr>
      </w:pPr>
      <w:ins w:id="119" w:author="Unknown">
        <w:r w:rsidRPr="00A7549E">
          <w:rPr>
            <w:rFonts w:ascii="inherit" w:eastAsia="Times New Roman" w:hAnsi="inherit" w:cs="Arial"/>
            <w:b/>
            <w:bCs/>
            <w:color w:val="353535"/>
            <w:sz w:val="25"/>
          </w:rPr>
          <w:t>Com</w:t>
        </w:r>
        <w:r w:rsidRPr="00A7549E">
          <w:rPr>
            <w:rFonts w:ascii="inherit" w:eastAsia="Times New Roman" w:hAnsi="inherit" w:cs="Arial"/>
            <w:b/>
            <w:bCs/>
            <w:color w:val="353535"/>
            <w:sz w:val="25"/>
          </w:rPr>
          <w:softHyphen/>
          <w:t>plete Code:</w:t>
        </w:r>
      </w:ins>
    </w:p>
    <w:tbl>
      <w:tblPr>
        <w:tblW w:w="10540" w:type="dxa"/>
        <w:shd w:val="clear" w:color="auto" w:fill="FFFFFF"/>
        <w:tblCellMar>
          <w:left w:w="0" w:type="dxa"/>
          <w:right w:w="0" w:type="dxa"/>
        </w:tblCellMar>
        <w:tblLook w:val="04A0"/>
      </w:tblPr>
      <w:tblGrid>
        <w:gridCol w:w="192"/>
        <w:gridCol w:w="10348"/>
      </w:tblGrid>
      <w:tr w:rsidR="00A7549E" w:rsidRPr="00A7549E" w:rsidTr="007355BD">
        <w:trPr>
          <w:trHeight w:val="268"/>
        </w:trPr>
        <w:tc>
          <w:tcPr>
            <w:tcW w:w="176"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SecondLargestElement</w:t>
            </w:r>
            <w:proofErr w:type="spellEnd"/>
            <w:r w:rsidRPr="00A7549E">
              <w:rPr>
                <w:rFonts w:ascii="Consolas" w:eastAsia="Times New Roman" w:hAnsi="Consolas" w:cs="Consolas"/>
                <w:color w:val="24292E"/>
                <w:sz w:val="16"/>
                <w:szCs w:val="16"/>
              </w:rPr>
              <w:t xml:space="preserve"> {</w:t>
            </w:r>
          </w:p>
        </w:tc>
      </w:tr>
      <w:tr w:rsidR="00A7549E" w:rsidRPr="00A7549E" w:rsidTr="007355BD">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findSecond</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fstNo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7355BD">
        <w:trPr>
          <w:trHeight w:val="280"/>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sndNo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fstNo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w:t>
            </w:r>
          </w:p>
        </w:tc>
      </w:tr>
      <w:tr w:rsidR="00A7549E" w:rsidRPr="00A7549E" w:rsidTr="007355BD">
        <w:trPr>
          <w:trHeight w:val="280"/>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sndNo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fstNo</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6A737D"/>
                <w:sz w:val="16"/>
              </w:rPr>
              <w:t>// store the first largest no value to second</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6A737D"/>
                <w:sz w:val="16"/>
              </w:rPr>
              <w:t>// largest</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fstNo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 xml:space="preserve">} </w:t>
            </w:r>
            <w:r w:rsidRPr="00A7549E">
              <w:rPr>
                <w:rFonts w:ascii="inherit" w:eastAsia="Times New Roman" w:hAnsi="inherit" w:cs="Consolas"/>
                <w:color w:val="D73A49"/>
                <w:sz w:val="16"/>
              </w:rPr>
              <w:t>else</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sndNo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sndNo</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7355BD">
        <w:trPr>
          <w:trHeight w:val="280"/>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sndNo</w:t>
            </w:r>
            <w:proofErr w:type="spellEnd"/>
            <w:r w:rsidRPr="00A7549E">
              <w:rPr>
                <w:rFonts w:ascii="Consolas" w:eastAsia="Times New Roman" w:hAnsi="Consolas" w:cs="Consolas"/>
                <w:color w:val="24292E"/>
                <w:sz w:val="16"/>
                <w:szCs w:val="16"/>
              </w:rPr>
              <w:t>;</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7355BD">
        <w:trPr>
          <w:trHeight w:val="14"/>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"Second largest Element :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findSecond</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7355BD">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355BD">
        <w:trPr>
          <w:trHeight w:val="268"/>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7355BD">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7355BD">
        <w:trPr>
          <w:trHeight w:val="280"/>
        </w:trPr>
        <w:tc>
          <w:tcPr>
            <w:tcW w:w="17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120" w:author="Unknown"/>
          <w:rFonts w:ascii="Segoe UI" w:eastAsia="Times New Roman" w:hAnsi="Segoe UI" w:cs="Segoe UI"/>
          <w:color w:val="586069"/>
          <w:sz w:val="16"/>
          <w:szCs w:val="16"/>
        </w:rPr>
      </w:pPr>
      <w:ins w:id="121"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"https://gist.github.com/SumitJainUTD/96445db5b06952463fc5/raw/e3d9930e9625d9fdb0089819f12fa3e670eeff17/SecondLargestElement.java"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"https://gist.github.com/SumitJainUTD/96445db5b06952463fc5" \l "file-secondlargestelement-java"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SecondLargestElement.java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28" type="#_x0000_t75" alt="❤" style="width:23.75pt;height:23.75pt"/>
        </w:pict>
      </w:r>
      <w:ins w:id="122"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23" w:author="Unknown"/>
          <w:rFonts w:ascii="Courier New" w:eastAsia="Times New Roman" w:hAnsi="Courier New" w:cs="Courier New"/>
          <w:color w:val="3B3B3B"/>
          <w:sz w:val="25"/>
          <w:szCs w:val="25"/>
        </w:rPr>
      </w:pPr>
      <w:ins w:id="124" w:author="Unknown">
        <w:r w:rsidRPr="00A7549E">
          <w:rPr>
            <w:rFonts w:ascii="Courier New" w:eastAsia="Times New Roman" w:hAnsi="Courier New" w:cs="Courier New"/>
            <w:color w:val="3B3B3B"/>
            <w:sz w:val="25"/>
            <w:szCs w:val="25"/>
          </w:rPr>
          <w:t xml:space="preserve">Second largest </w:t>
        </w:r>
        <w:proofErr w:type="gramStart"/>
        <w:r w:rsidRPr="00A7549E">
          <w:rPr>
            <w:rFonts w:ascii="Courier New" w:eastAsia="Times New Roman" w:hAnsi="Courier New" w:cs="Courier New"/>
            <w:color w:val="3B3B3B"/>
            <w:sz w:val="25"/>
            <w:szCs w:val="25"/>
          </w:rPr>
          <w:t>Element :</w:t>
        </w:r>
        <w:proofErr w:type="gramEnd"/>
        <w:r w:rsidRPr="00A7549E">
          <w:rPr>
            <w:rFonts w:ascii="Courier New" w:eastAsia="Times New Roman" w:hAnsi="Courier New" w:cs="Courier New"/>
            <w:color w:val="3B3B3B"/>
            <w:sz w:val="25"/>
            <w:szCs w:val="25"/>
          </w:rPr>
          <w:t xml:space="preserve"> 44</w:t>
        </w:r>
      </w:ins>
    </w:p>
    <w:p w:rsidR="00A7549E" w:rsidRPr="00A7549E" w:rsidRDefault="00A7549E" w:rsidP="00A7549E">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A7549E">
        <w:rPr>
          <w:rFonts w:ascii="Arial" w:eastAsia="Times New Roman" w:hAnsi="Arial" w:cs="Arial"/>
          <w:color w:val="444444"/>
          <w:spacing w:val="-14"/>
          <w:kern w:val="36"/>
          <w:sz w:val="52"/>
          <w:szCs w:val="52"/>
        </w:rPr>
        <w:lastRenderedPageBreak/>
        <w:t>Find the first repeated element in an array by its index</w:t>
      </w:r>
    </w:p>
    <w:p w:rsidR="00A7549E" w:rsidRPr="00A7549E" w:rsidRDefault="00A7549E" w:rsidP="00A7549E">
      <w:pPr>
        <w:shd w:val="clear" w:color="auto" w:fill="FFFFFF"/>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13"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NOVEMBER 10, 2014</w:t>
      </w:r>
    </w:p>
    <w:p w:rsidR="00A7549E" w:rsidRPr="00A7549E" w:rsidRDefault="00A7549E" w:rsidP="00A7549E">
      <w:pPr>
        <w:shd w:val="clear" w:color="auto" w:fill="FFFFFF"/>
        <w:spacing w:after="0" w:line="240" w:lineRule="auto"/>
        <w:textAlignment w:val="baseline"/>
        <w:rPr>
          <w:ins w:id="125" w:author="Unknown"/>
          <w:rFonts w:ascii="Lora" w:eastAsia="Times New Roman" w:hAnsi="Lora" w:cs="Arial"/>
          <w:color w:val="353535"/>
          <w:sz w:val="25"/>
          <w:szCs w:val="25"/>
        </w:rPr>
      </w:pPr>
      <w:ins w:id="126" w:author="Unknown">
        <w:r w:rsidRPr="00A7549E">
          <w:rPr>
            <w:rFonts w:ascii="inherit" w:eastAsia="Times New Roman" w:hAnsi="inherit" w:cs="Arial"/>
            <w:b/>
            <w:bCs/>
            <w:color w:val="353535"/>
            <w:sz w:val="25"/>
          </w:rPr>
          <w:t>Objec</w:t>
        </w:r>
        <w:r w:rsidRPr="00A7549E">
          <w:rPr>
            <w:rFonts w:ascii="inherit" w:eastAsia="Times New Roman" w:hAnsi="inherit" w:cs="Arial"/>
            <w:b/>
            <w:bCs/>
            <w:color w:val="353535"/>
            <w:sz w:val="25"/>
          </w:rPr>
          <w:softHyphen/>
          <w:t>tive:</w:t>
        </w:r>
        <w:r w:rsidRPr="00A7549E">
          <w:rPr>
            <w:rFonts w:ascii="Lora" w:eastAsia="Times New Roman" w:hAnsi="Lora" w:cs="Arial"/>
            <w:color w:val="353535"/>
            <w:sz w:val="25"/>
            <w:szCs w:val="25"/>
          </w:rPr>
          <w:t> Given an array of inte</w:t>
        </w:r>
        <w:r w:rsidRPr="00A7549E">
          <w:rPr>
            <w:rFonts w:ascii="Lora" w:eastAsia="Times New Roman" w:hAnsi="Lora" w:cs="Arial"/>
            <w:color w:val="353535"/>
            <w:sz w:val="25"/>
            <w:szCs w:val="25"/>
          </w:rPr>
          <w:softHyphen/>
          <w:t>gers, find out the first repeated ele</w:t>
        </w:r>
        <w:r w:rsidRPr="00A7549E">
          <w:rPr>
            <w:rFonts w:ascii="Lora" w:eastAsia="Times New Roman" w:hAnsi="Lora" w:cs="Arial"/>
            <w:color w:val="353535"/>
            <w:sz w:val="25"/>
            <w:szCs w:val="25"/>
          </w:rPr>
          <w:softHyphen/>
          <w:t>ment. First repeated ele</w:t>
        </w:r>
        <w:r w:rsidRPr="00A7549E">
          <w:rPr>
            <w:rFonts w:ascii="Lora" w:eastAsia="Times New Roman" w:hAnsi="Lora" w:cs="Arial"/>
            <w:color w:val="353535"/>
            <w:sz w:val="25"/>
            <w:szCs w:val="25"/>
          </w:rPr>
          <w:softHyphen/>
          <w:t>ment means the ele</w:t>
        </w:r>
        <w:r w:rsidRPr="00A7549E">
          <w:rPr>
            <w:rFonts w:ascii="Lora" w:eastAsia="Times New Roman" w:hAnsi="Lora" w:cs="Arial"/>
            <w:color w:val="353535"/>
            <w:sz w:val="25"/>
            <w:szCs w:val="25"/>
          </w:rPr>
          <w:softHyphen/>
          <w:t xml:space="preserve">ment </w:t>
        </w:r>
        <w:proofErr w:type="gramStart"/>
        <w:r w:rsidRPr="00A7549E">
          <w:rPr>
            <w:rFonts w:ascii="Lora" w:eastAsia="Times New Roman" w:hAnsi="Lora" w:cs="Arial"/>
            <w:color w:val="353535"/>
            <w:sz w:val="25"/>
            <w:szCs w:val="25"/>
          </w:rPr>
          <w:t>occurs</w:t>
        </w:r>
        <w:proofErr w:type="gramEnd"/>
        <w:r w:rsidRPr="00A7549E">
          <w:rPr>
            <w:rFonts w:ascii="Lora" w:eastAsia="Times New Roman" w:hAnsi="Lora" w:cs="Arial"/>
            <w:color w:val="353535"/>
            <w:sz w:val="25"/>
            <w:szCs w:val="25"/>
          </w:rPr>
          <w:t xml:space="preserve"> </w:t>
        </w:r>
        <w:proofErr w:type="spellStart"/>
        <w:r w:rsidRPr="00A7549E">
          <w:rPr>
            <w:rFonts w:ascii="Lora" w:eastAsia="Times New Roman" w:hAnsi="Lora" w:cs="Arial"/>
            <w:color w:val="353535"/>
            <w:sz w:val="25"/>
            <w:szCs w:val="25"/>
          </w:rPr>
          <w:t>atleast</w:t>
        </w:r>
        <w:proofErr w:type="spellEnd"/>
        <w:r w:rsidRPr="00A7549E">
          <w:rPr>
            <w:rFonts w:ascii="Lora" w:eastAsia="Times New Roman" w:hAnsi="Lora" w:cs="Arial"/>
            <w:color w:val="353535"/>
            <w:sz w:val="25"/>
            <w:szCs w:val="25"/>
          </w:rPr>
          <w:t xml:space="preserve"> twice and has small</w:t>
        </w:r>
        <w:r w:rsidRPr="00A7549E">
          <w:rPr>
            <w:rFonts w:ascii="Lora" w:eastAsia="Times New Roman" w:hAnsi="Lora" w:cs="Arial"/>
            <w:color w:val="353535"/>
            <w:sz w:val="25"/>
            <w:szCs w:val="25"/>
          </w:rPr>
          <w:softHyphen/>
          <w:t>est index.</w:t>
        </w:r>
      </w:ins>
    </w:p>
    <w:p w:rsidR="00A7549E" w:rsidRPr="00A7549E" w:rsidRDefault="00A7549E" w:rsidP="00A7549E">
      <w:pPr>
        <w:shd w:val="clear" w:color="auto" w:fill="FFFFFF"/>
        <w:spacing w:after="0" w:line="240" w:lineRule="auto"/>
        <w:textAlignment w:val="baseline"/>
        <w:rPr>
          <w:ins w:id="127" w:author="Unknown"/>
          <w:rFonts w:ascii="Lora" w:eastAsia="Times New Roman" w:hAnsi="Lora" w:cs="Arial"/>
          <w:color w:val="353535"/>
          <w:sz w:val="25"/>
          <w:szCs w:val="25"/>
        </w:rPr>
      </w:pPr>
      <w:ins w:id="128" w:author="Unknown">
        <w:r w:rsidRPr="00A7549E">
          <w:rPr>
            <w:rFonts w:ascii="inherit" w:eastAsia="Times New Roman" w:hAnsi="inherit" w:cs="Arial"/>
            <w:b/>
            <w:bCs/>
            <w:color w:val="353535"/>
            <w:sz w:val="25"/>
          </w:rPr>
          <w:t>Input:</w:t>
        </w:r>
        <w:r w:rsidRPr="00A7549E">
          <w:rPr>
            <w:rFonts w:ascii="Lora" w:eastAsia="Times New Roman" w:hAnsi="Lora" w:cs="Arial"/>
            <w:color w:val="353535"/>
            <w:sz w:val="25"/>
            <w:szCs w:val="25"/>
          </w:rPr>
          <w:t> An Array</w:t>
        </w:r>
      </w:ins>
    </w:p>
    <w:p w:rsidR="00A7549E" w:rsidRPr="00A7549E" w:rsidRDefault="00A7549E" w:rsidP="00A7549E">
      <w:pPr>
        <w:shd w:val="clear" w:color="auto" w:fill="FFFFFF"/>
        <w:spacing w:after="0" w:line="240" w:lineRule="auto"/>
        <w:textAlignment w:val="baseline"/>
        <w:rPr>
          <w:ins w:id="129" w:author="Unknown"/>
          <w:rFonts w:ascii="Lora" w:eastAsia="Times New Roman" w:hAnsi="Lora" w:cs="Arial"/>
          <w:color w:val="353535"/>
          <w:sz w:val="25"/>
          <w:szCs w:val="25"/>
        </w:rPr>
      </w:pPr>
      <w:ins w:id="130" w:author="Unknown">
        <w:r w:rsidRPr="00A7549E">
          <w:rPr>
            <w:rFonts w:ascii="inherit" w:eastAsia="Times New Roman" w:hAnsi="inherit" w:cs="Arial"/>
            <w:b/>
            <w:bCs/>
            <w:color w:val="353535"/>
            <w:sz w:val="25"/>
          </w:rPr>
          <w:t>Out</w:t>
        </w:r>
        <w:r w:rsidRPr="00A7549E">
          <w:rPr>
            <w:rFonts w:ascii="inherit" w:eastAsia="Times New Roman" w:hAnsi="inherit" w:cs="Arial"/>
            <w:b/>
            <w:bCs/>
            <w:color w:val="353535"/>
            <w:sz w:val="25"/>
          </w:rPr>
          <w:softHyphen/>
          <w:t>put: </w:t>
        </w:r>
        <w:r w:rsidRPr="00A7549E">
          <w:rPr>
            <w:rFonts w:ascii="Lora" w:eastAsia="Times New Roman" w:hAnsi="Lora" w:cs="Arial"/>
            <w:color w:val="353535"/>
            <w:sz w:val="25"/>
            <w:szCs w:val="25"/>
          </w:rPr>
          <w:t>The first repeated element</w:t>
        </w:r>
      </w:ins>
    </w:p>
    <w:p w:rsidR="00A7549E" w:rsidRPr="00A7549E" w:rsidRDefault="00A7549E" w:rsidP="00A7549E">
      <w:pPr>
        <w:shd w:val="clear" w:color="auto" w:fill="FFFFFF"/>
        <w:spacing w:after="0" w:line="240" w:lineRule="auto"/>
        <w:textAlignment w:val="baseline"/>
        <w:rPr>
          <w:ins w:id="131" w:author="Unknown"/>
          <w:rFonts w:ascii="Lora" w:eastAsia="Times New Roman" w:hAnsi="Lora" w:cs="Arial"/>
          <w:color w:val="353535"/>
          <w:sz w:val="25"/>
          <w:szCs w:val="25"/>
        </w:rPr>
      </w:pPr>
      <w:proofErr w:type="gramStart"/>
      <w:ins w:id="132" w:author="Unknown">
        <w:r w:rsidRPr="00A7549E">
          <w:rPr>
            <w:rFonts w:ascii="inherit" w:eastAsia="Times New Roman" w:hAnsi="inherit" w:cs="Arial"/>
            <w:b/>
            <w:bCs/>
            <w:color w:val="353535"/>
            <w:sz w:val="25"/>
          </w:rPr>
          <w:t>Exam</w:t>
        </w:r>
        <w:r w:rsidRPr="00A7549E">
          <w:rPr>
            <w:rFonts w:ascii="inherit" w:eastAsia="Times New Roman" w:hAnsi="inherit" w:cs="Arial"/>
            <w:b/>
            <w:bCs/>
            <w:color w:val="353535"/>
            <w:sz w:val="25"/>
          </w:rPr>
          <w:softHyphen/>
          <w:t>ples</w:t>
        </w:r>
        <w:r w:rsidRPr="00A7549E">
          <w:rPr>
            <w:rFonts w:ascii="Lora" w:eastAsia="Times New Roman" w:hAnsi="Lora" w:cs="Arial"/>
            <w:color w:val="353535"/>
            <w:sz w:val="25"/>
            <w:szCs w:val="25"/>
          </w:rPr>
          <w:t> :</w:t>
        </w:r>
        <w:proofErr w:type="gramEnd"/>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33" w:author="Unknown"/>
          <w:rFonts w:ascii="Courier New" w:eastAsia="Times New Roman" w:hAnsi="Courier New" w:cs="Courier New"/>
          <w:color w:val="3B3B3B"/>
          <w:sz w:val="25"/>
          <w:szCs w:val="25"/>
        </w:rPr>
      </w:pPr>
      <w:ins w:id="134" w:author="Unknown">
        <w:r w:rsidRPr="00A7549E">
          <w:rPr>
            <w:rFonts w:ascii="Courier New" w:eastAsia="Times New Roman" w:hAnsi="Courier New" w:cs="Courier New"/>
            <w:color w:val="3B3B3B"/>
            <w:sz w:val="25"/>
            <w:szCs w:val="25"/>
          </w:rPr>
          <w:t>Array {1</w:t>
        </w:r>
        <w:proofErr w:type="gramStart"/>
        <w:r w:rsidRPr="00A7549E">
          <w:rPr>
            <w:rFonts w:ascii="Courier New" w:eastAsia="Times New Roman" w:hAnsi="Courier New" w:cs="Courier New"/>
            <w:color w:val="3B3B3B"/>
            <w:sz w:val="25"/>
            <w:szCs w:val="25"/>
          </w:rPr>
          <w:t>,1,3,4,6,7,9</w:t>
        </w:r>
        <w:proofErr w:type="gramEnd"/>
        <w:r w:rsidRPr="00A7549E">
          <w:rPr>
            <w:rFonts w:ascii="Courier New" w:eastAsia="Times New Roman" w:hAnsi="Courier New" w:cs="Courier New"/>
            <w:color w:val="3B3B3B"/>
            <w:sz w:val="25"/>
            <w:szCs w:val="25"/>
          </w:rPr>
          <w:t>} first repeated Number : 1</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35" w:author="Unknown"/>
          <w:rFonts w:ascii="Courier New" w:eastAsia="Times New Roman" w:hAnsi="Courier New" w:cs="Courier New"/>
          <w:color w:val="3B3B3B"/>
          <w:sz w:val="25"/>
          <w:szCs w:val="25"/>
        </w:rPr>
      </w:pPr>
      <w:ins w:id="136" w:author="Unknown">
        <w:r w:rsidRPr="00A7549E">
          <w:rPr>
            <w:rFonts w:ascii="Courier New" w:eastAsia="Times New Roman" w:hAnsi="Courier New" w:cs="Courier New"/>
            <w:color w:val="3B3B3B"/>
            <w:sz w:val="25"/>
            <w:szCs w:val="25"/>
          </w:rPr>
          <w:t>Array {7</w:t>
        </w:r>
        <w:proofErr w:type="gramStart"/>
        <w:r w:rsidRPr="00A7549E">
          <w:rPr>
            <w:rFonts w:ascii="Courier New" w:eastAsia="Times New Roman" w:hAnsi="Courier New" w:cs="Courier New"/>
            <w:color w:val="3B3B3B"/>
            <w:sz w:val="25"/>
            <w:szCs w:val="25"/>
          </w:rPr>
          <w:t>,2,2,3,7</w:t>
        </w:r>
        <w:proofErr w:type="gramEnd"/>
        <w:r w:rsidRPr="00A7549E">
          <w:rPr>
            <w:rFonts w:ascii="Courier New" w:eastAsia="Times New Roman" w:hAnsi="Courier New" w:cs="Courier New"/>
            <w:color w:val="3B3B3B"/>
            <w:sz w:val="25"/>
            <w:szCs w:val="25"/>
          </w:rPr>
          <w:t>} first repeated Number : 7</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37" w:author="Unknown"/>
          <w:rFonts w:ascii="Courier New" w:eastAsia="Times New Roman" w:hAnsi="Courier New" w:cs="Courier New"/>
          <w:color w:val="3B3B3B"/>
          <w:sz w:val="25"/>
          <w:szCs w:val="25"/>
        </w:rPr>
      </w:pPr>
      <w:ins w:id="138" w:author="Unknown">
        <w:r w:rsidRPr="00A7549E">
          <w:rPr>
            <w:rFonts w:ascii="Courier New" w:eastAsia="Times New Roman" w:hAnsi="Courier New" w:cs="Courier New"/>
            <w:color w:val="3B3B3B"/>
            <w:sz w:val="25"/>
            <w:szCs w:val="25"/>
          </w:rPr>
          <w:t>Array {5,3,3,3,3,3,3,3,4,4,4,5,3} first repeated Number : 5</w:t>
        </w:r>
      </w:ins>
    </w:p>
    <w:p w:rsidR="00A7549E" w:rsidRPr="00A7549E" w:rsidRDefault="00A7549E" w:rsidP="00A7549E">
      <w:pPr>
        <w:shd w:val="clear" w:color="auto" w:fill="FFFFFF"/>
        <w:spacing w:after="0" w:line="240" w:lineRule="auto"/>
        <w:textAlignment w:val="baseline"/>
        <w:rPr>
          <w:ins w:id="139" w:author="Unknown"/>
          <w:rFonts w:ascii="Lora" w:eastAsia="Times New Roman" w:hAnsi="Lora" w:cs="Arial"/>
          <w:color w:val="353535"/>
          <w:sz w:val="25"/>
          <w:szCs w:val="25"/>
        </w:rPr>
      </w:pPr>
      <w:ins w:id="140" w:author="Unknown">
        <w:r w:rsidRPr="00A7549E">
          <w:rPr>
            <w:rFonts w:ascii="inherit" w:eastAsia="Times New Roman" w:hAnsi="inherit" w:cs="Arial"/>
            <w:b/>
            <w:bCs/>
            <w:color w:val="353535"/>
            <w:sz w:val="25"/>
          </w:rPr>
          <w:t>Approach:</w:t>
        </w:r>
      </w:ins>
    </w:p>
    <w:p w:rsidR="00A7549E" w:rsidRPr="00A7549E" w:rsidRDefault="00A7549E" w:rsidP="00A7549E">
      <w:pPr>
        <w:shd w:val="clear" w:color="auto" w:fill="FFFFFF"/>
        <w:spacing w:after="0" w:line="240" w:lineRule="auto"/>
        <w:textAlignment w:val="baseline"/>
        <w:rPr>
          <w:ins w:id="141" w:author="Unknown"/>
          <w:rFonts w:ascii="Lora" w:eastAsia="Times New Roman" w:hAnsi="Lora" w:cs="Arial"/>
          <w:color w:val="353535"/>
          <w:sz w:val="25"/>
          <w:szCs w:val="25"/>
        </w:rPr>
      </w:pPr>
      <w:ins w:id="142" w:author="Unknown">
        <w:r w:rsidRPr="00A7549E">
          <w:rPr>
            <w:rFonts w:ascii="inherit" w:eastAsia="Times New Roman" w:hAnsi="inherit" w:cs="Arial"/>
            <w:b/>
            <w:bCs/>
            <w:color w:val="353535"/>
            <w:sz w:val="25"/>
          </w:rPr>
          <w:t xml:space="preserve">Naive </w:t>
        </w:r>
        <w:proofErr w:type="gramStart"/>
        <w:r w:rsidRPr="00A7549E">
          <w:rPr>
            <w:rFonts w:ascii="inherit" w:eastAsia="Times New Roman" w:hAnsi="inherit" w:cs="Arial"/>
            <w:b/>
            <w:bCs/>
            <w:color w:val="353535"/>
            <w:sz w:val="25"/>
          </w:rPr>
          <w:t>Solu</w:t>
        </w:r>
        <w:r w:rsidRPr="00A7549E">
          <w:rPr>
            <w:rFonts w:ascii="inherit" w:eastAsia="Times New Roman" w:hAnsi="inherit" w:cs="Arial"/>
            <w:b/>
            <w:bCs/>
            <w:color w:val="353535"/>
            <w:sz w:val="25"/>
          </w:rPr>
          <w:softHyphen/>
          <w:t>tion :</w:t>
        </w:r>
        <w:proofErr w:type="gramEnd"/>
      </w:ins>
    </w:p>
    <w:p w:rsidR="00A7549E" w:rsidRPr="00A7549E" w:rsidRDefault="00A7549E" w:rsidP="00A7549E">
      <w:pPr>
        <w:shd w:val="clear" w:color="auto" w:fill="FFFFFF"/>
        <w:spacing w:after="0" w:line="240" w:lineRule="auto"/>
        <w:textAlignment w:val="baseline"/>
        <w:rPr>
          <w:ins w:id="143" w:author="Unknown"/>
          <w:rFonts w:ascii="Lora" w:eastAsia="Times New Roman" w:hAnsi="Lora" w:cs="Arial"/>
          <w:color w:val="353535"/>
          <w:sz w:val="25"/>
          <w:szCs w:val="25"/>
        </w:rPr>
      </w:pPr>
      <w:ins w:id="144" w:author="Unknown">
        <w:r w:rsidRPr="00A7549E">
          <w:rPr>
            <w:rFonts w:ascii="Lora" w:eastAsia="Times New Roman" w:hAnsi="Lora" w:cs="Arial"/>
            <w:color w:val="353535"/>
            <w:sz w:val="25"/>
            <w:szCs w:val="25"/>
          </w:rPr>
          <w:t>Use two for loops. 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 xml:space="preserve">ity </w:t>
        </w:r>
        <w:proofErr w:type="gramStart"/>
        <w:r w:rsidRPr="00A7549E">
          <w:rPr>
            <w:rFonts w:ascii="Lora" w:eastAsia="Times New Roman" w:hAnsi="Lora" w:cs="Arial"/>
            <w:color w:val="353535"/>
            <w:sz w:val="25"/>
            <w:szCs w:val="25"/>
          </w:rPr>
          <w:t>O(</w:t>
        </w:r>
        <w:proofErr w:type="gramEnd"/>
        <w:r w:rsidRPr="00A7549E">
          <w:rPr>
            <w:rFonts w:ascii="Lora" w:eastAsia="Times New Roman" w:hAnsi="Lora" w:cs="Arial"/>
            <w:color w:val="353535"/>
            <w:sz w:val="25"/>
            <w:szCs w:val="25"/>
          </w:rPr>
          <w:t>N</w:t>
        </w:r>
        <w:r w:rsidRPr="00A7549E">
          <w:rPr>
            <w:rFonts w:ascii="inherit" w:eastAsia="Times New Roman" w:hAnsi="inherit" w:cs="Arial"/>
            <w:color w:val="353535"/>
            <w:sz w:val="15"/>
            <w:szCs w:val="15"/>
            <w:bdr w:val="none" w:sz="0" w:space="0" w:color="auto" w:frame="1"/>
            <w:vertAlign w:val="superscript"/>
          </w:rPr>
          <w:t>2</w:t>
        </w:r>
        <w:r w:rsidRPr="00A7549E">
          <w:rPr>
            <w:rFonts w:ascii="Lora" w:eastAsia="Times New Roman" w:hAnsi="Lora" w:cs="Arial"/>
            <w:color w:val="353535"/>
            <w:sz w:val="25"/>
            <w:szCs w:val="25"/>
          </w:rPr>
          <w:t>).</w:t>
        </w:r>
      </w:ins>
    </w:p>
    <w:p w:rsidR="00A7549E" w:rsidRPr="00A7549E" w:rsidRDefault="00A7549E" w:rsidP="00A7549E">
      <w:pPr>
        <w:shd w:val="clear" w:color="auto" w:fill="FFFFFF"/>
        <w:spacing w:after="0" w:line="240" w:lineRule="auto"/>
        <w:textAlignment w:val="baseline"/>
        <w:rPr>
          <w:ins w:id="145" w:author="Unknown"/>
          <w:rFonts w:ascii="Lora" w:eastAsia="Times New Roman" w:hAnsi="Lora" w:cs="Arial"/>
          <w:color w:val="353535"/>
          <w:sz w:val="25"/>
          <w:szCs w:val="25"/>
        </w:rPr>
      </w:pPr>
      <w:ins w:id="146" w:author="Unknown">
        <w:r w:rsidRPr="00A7549E">
          <w:rPr>
            <w:rFonts w:ascii="inherit" w:eastAsia="Times New Roman" w:hAnsi="inherit" w:cs="Arial"/>
            <w:b/>
            <w:bCs/>
            <w:color w:val="353535"/>
            <w:sz w:val="25"/>
          </w:rPr>
          <w:t>Bet</w:t>
        </w:r>
        <w:r w:rsidRPr="00A7549E">
          <w:rPr>
            <w:rFonts w:ascii="inherit" w:eastAsia="Times New Roman" w:hAnsi="inherit" w:cs="Arial"/>
            <w:b/>
            <w:bCs/>
            <w:color w:val="353535"/>
            <w:sz w:val="25"/>
          </w:rPr>
          <w:softHyphen/>
          <w:t>ter Solu</w:t>
        </w:r>
        <w:r w:rsidRPr="00A7549E">
          <w:rPr>
            <w:rFonts w:ascii="inherit" w:eastAsia="Times New Roman" w:hAnsi="inherit" w:cs="Arial"/>
            <w:b/>
            <w:bCs/>
            <w:color w:val="353535"/>
            <w:sz w:val="25"/>
          </w:rPr>
          <w:softHyphen/>
          <w:t xml:space="preserve">tion: Using </w:t>
        </w:r>
        <w:proofErr w:type="spellStart"/>
        <w:r w:rsidRPr="00A7549E">
          <w:rPr>
            <w:rFonts w:ascii="inherit" w:eastAsia="Times New Roman" w:hAnsi="inherit" w:cs="Arial"/>
            <w:b/>
            <w:bCs/>
            <w:color w:val="353535"/>
            <w:sz w:val="25"/>
          </w:rPr>
          <w:t>Hast</w:t>
        </w:r>
        <w:r w:rsidRPr="00A7549E">
          <w:rPr>
            <w:rFonts w:ascii="inherit" w:eastAsia="Times New Roman" w:hAnsi="inherit" w:cs="Arial"/>
            <w:b/>
            <w:bCs/>
            <w:color w:val="353535"/>
            <w:sz w:val="25"/>
          </w:rPr>
          <w:softHyphen/>
          <w:t>Set</w:t>
        </w:r>
        <w:proofErr w:type="spellEnd"/>
        <w:r w:rsidRPr="00A7549E">
          <w:rPr>
            <w:rFonts w:ascii="inherit" w:eastAsia="Times New Roman" w:hAnsi="inherit" w:cs="Arial"/>
            <w:b/>
            <w:bCs/>
            <w:color w:val="353535"/>
            <w:sz w:val="25"/>
          </w:rPr>
          <w:t>, Time Com</w:t>
        </w:r>
        <w:r w:rsidRPr="00A7549E">
          <w:rPr>
            <w:rFonts w:ascii="inherit" w:eastAsia="Times New Roman" w:hAnsi="inherit" w:cs="Arial"/>
            <w:b/>
            <w:bCs/>
            <w:color w:val="353535"/>
            <w:sz w:val="25"/>
          </w:rPr>
          <w:softHyphen/>
          <w:t>plex</w:t>
        </w:r>
        <w:r w:rsidRPr="00A7549E">
          <w:rPr>
            <w:rFonts w:ascii="inherit" w:eastAsia="Times New Roman" w:hAnsi="inherit" w:cs="Arial"/>
            <w:b/>
            <w:bCs/>
            <w:color w:val="353535"/>
            <w:sz w:val="25"/>
          </w:rPr>
          <w:softHyphen/>
          <w:t>ity </w:t>
        </w:r>
        <w:proofErr w:type="gramStart"/>
        <w:r w:rsidRPr="00A7549E">
          <w:rPr>
            <w:rFonts w:ascii="inherit" w:eastAsia="Times New Roman" w:hAnsi="inherit" w:cs="Arial"/>
            <w:b/>
            <w:bCs/>
            <w:color w:val="353535"/>
            <w:sz w:val="25"/>
          </w:rPr>
          <w:t>O(</w:t>
        </w:r>
        <w:proofErr w:type="gramEnd"/>
        <w:r w:rsidRPr="00A7549E">
          <w:rPr>
            <w:rFonts w:ascii="inherit" w:eastAsia="Times New Roman" w:hAnsi="inherit" w:cs="Arial"/>
            <w:b/>
            <w:bCs/>
            <w:color w:val="353535"/>
            <w:sz w:val="25"/>
          </w:rPr>
          <w:t>N).</w:t>
        </w:r>
      </w:ins>
    </w:p>
    <w:p w:rsidR="00A7549E" w:rsidRPr="00A7549E" w:rsidRDefault="00A7549E" w:rsidP="00A7549E">
      <w:pPr>
        <w:numPr>
          <w:ilvl w:val="0"/>
          <w:numId w:val="5"/>
        </w:numPr>
        <w:shd w:val="clear" w:color="auto" w:fill="FFFFFF"/>
        <w:spacing w:after="0" w:line="384" w:lineRule="atLeast"/>
        <w:ind w:left="408"/>
        <w:textAlignment w:val="baseline"/>
        <w:rPr>
          <w:ins w:id="147" w:author="Unknown"/>
          <w:rFonts w:ascii="inherit" w:eastAsia="Times New Roman" w:hAnsi="inherit" w:cs="Arial"/>
          <w:color w:val="666666"/>
          <w:sz w:val="25"/>
          <w:szCs w:val="25"/>
        </w:rPr>
      </w:pPr>
      <w:ins w:id="148" w:author="Unknown">
        <w:r w:rsidRPr="00A7549E">
          <w:rPr>
            <w:rFonts w:ascii="inherit" w:eastAsia="Times New Roman" w:hAnsi="inherit" w:cs="Arial"/>
            <w:color w:val="666666"/>
            <w:sz w:val="25"/>
            <w:szCs w:val="25"/>
          </w:rPr>
          <w:t>Take a vari</w:t>
        </w:r>
        <w:r w:rsidRPr="00A7549E">
          <w:rPr>
            <w:rFonts w:ascii="inherit" w:eastAsia="Times New Roman" w:hAnsi="inherit" w:cs="Arial"/>
            <w:color w:val="666666"/>
            <w:sz w:val="25"/>
            <w:szCs w:val="25"/>
          </w:rPr>
          <w:softHyphen/>
          <w:t>able say </w:t>
        </w:r>
        <w:r w:rsidRPr="00A7549E">
          <w:rPr>
            <w:rFonts w:ascii="inherit" w:eastAsia="Times New Roman" w:hAnsi="inherit" w:cs="Arial"/>
            <w:i/>
            <w:iCs/>
            <w:color w:val="666666"/>
            <w:sz w:val="25"/>
          </w:rPr>
          <w:t>index = –1.</w:t>
        </w:r>
      </w:ins>
    </w:p>
    <w:p w:rsidR="00A7549E" w:rsidRPr="00A7549E" w:rsidRDefault="00A7549E" w:rsidP="00A7549E">
      <w:pPr>
        <w:numPr>
          <w:ilvl w:val="0"/>
          <w:numId w:val="5"/>
        </w:numPr>
        <w:shd w:val="clear" w:color="auto" w:fill="FFFFFF"/>
        <w:spacing w:after="0" w:line="384" w:lineRule="atLeast"/>
        <w:ind w:left="408"/>
        <w:textAlignment w:val="baseline"/>
        <w:rPr>
          <w:ins w:id="149" w:author="Unknown"/>
          <w:rFonts w:ascii="inherit" w:eastAsia="Times New Roman" w:hAnsi="inherit" w:cs="Arial"/>
          <w:color w:val="666666"/>
          <w:sz w:val="25"/>
          <w:szCs w:val="25"/>
        </w:rPr>
      </w:pPr>
      <w:ins w:id="150" w:author="Unknown">
        <w:r w:rsidRPr="00A7549E">
          <w:rPr>
            <w:rFonts w:ascii="inherit" w:eastAsia="Times New Roman" w:hAnsi="inherit" w:cs="Arial"/>
            <w:color w:val="666666"/>
            <w:sz w:val="25"/>
            <w:szCs w:val="25"/>
          </w:rPr>
          <w:t>Ini</w:t>
        </w:r>
        <w:r w:rsidRPr="00A7549E">
          <w:rPr>
            <w:rFonts w:ascii="inherit" w:eastAsia="Times New Roman" w:hAnsi="inherit" w:cs="Arial"/>
            <w:color w:val="666666"/>
            <w:sz w:val="25"/>
            <w:szCs w:val="25"/>
          </w:rPr>
          <w:softHyphen/>
          <w:t>tial</w:t>
        </w:r>
        <w:r w:rsidRPr="00A7549E">
          <w:rPr>
            <w:rFonts w:ascii="inherit" w:eastAsia="Times New Roman" w:hAnsi="inherit" w:cs="Arial"/>
            <w:color w:val="666666"/>
            <w:sz w:val="25"/>
            <w:szCs w:val="25"/>
          </w:rPr>
          <w:softHyphen/>
          <w:t xml:space="preserve">ize a </w:t>
        </w:r>
        <w:proofErr w:type="spellStart"/>
        <w:r w:rsidRPr="00A7549E">
          <w:rPr>
            <w:rFonts w:ascii="inherit" w:eastAsia="Times New Roman" w:hAnsi="inherit" w:cs="Arial"/>
            <w:color w:val="666666"/>
            <w:sz w:val="25"/>
            <w:szCs w:val="25"/>
          </w:rPr>
          <w:t>HashSet</w:t>
        </w:r>
        <w:proofErr w:type="spellEnd"/>
        <w:r w:rsidRPr="00A7549E">
          <w:rPr>
            <w:rFonts w:ascii="inherit" w:eastAsia="Times New Roman" w:hAnsi="inherit" w:cs="Arial"/>
            <w:color w:val="666666"/>
            <w:sz w:val="25"/>
            <w:szCs w:val="25"/>
          </w:rPr>
          <w:t>.</w:t>
        </w:r>
      </w:ins>
    </w:p>
    <w:p w:rsidR="00A7549E" w:rsidRPr="00A7549E" w:rsidRDefault="00A7549E" w:rsidP="00A7549E">
      <w:pPr>
        <w:numPr>
          <w:ilvl w:val="0"/>
          <w:numId w:val="5"/>
        </w:numPr>
        <w:shd w:val="clear" w:color="auto" w:fill="FFFFFF"/>
        <w:spacing w:after="0" w:line="384" w:lineRule="atLeast"/>
        <w:ind w:left="408"/>
        <w:textAlignment w:val="baseline"/>
        <w:rPr>
          <w:ins w:id="151" w:author="Unknown"/>
          <w:rFonts w:ascii="inherit" w:eastAsia="Times New Roman" w:hAnsi="inherit" w:cs="Arial"/>
          <w:color w:val="666666"/>
          <w:sz w:val="25"/>
          <w:szCs w:val="25"/>
        </w:rPr>
      </w:pPr>
      <w:ins w:id="152" w:author="Unknown">
        <w:r w:rsidRPr="00A7549E">
          <w:rPr>
            <w:rFonts w:ascii="inherit" w:eastAsia="Times New Roman" w:hAnsi="inherit" w:cs="Arial"/>
            <w:color w:val="666666"/>
            <w:sz w:val="25"/>
            <w:szCs w:val="25"/>
          </w:rPr>
          <w:t>Nav</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gate the array from right to left(backwards) tak</w:t>
        </w:r>
        <w:r w:rsidRPr="00A7549E">
          <w:rPr>
            <w:rFonts w:ascii="inherit" w:eastAsia="Times New Roman" w:hAnsi="inherit" w:cs="Arial"/>
            <w:color w:val="666666"/>
            <w:sz w:val="25"/>
            <w:szCs w:val="25"/>
          </w:rPr>
          <w:softHyphen/>
          <w:t>ing one ele</w:t>
        </w:r>
        <w:r w:rsidRPr="00A7549E">
          <w:rPr>
            <w:rFonts w:ascii="inherit" w:eastAsia="Times New Roman" w:hAnsi="inherit" w:cs="Arial"/>
            <w:color w:val="666666"/>
            <w:sz w:val="25"/>
            <w:szCs w:val="25"/>
          </w:rPr>
          <w:softHyphen/>
          <w:t>ment at a time</w:t>
        </w:r>
      </w:ins>
    </w:p>
    <w:p w:rsidR="00A7549E" w:rsidRPr="00A7549E" w:rsidRDefault="00A7549E" w:rsidP="00A7549E">
      <w:pPr>
        <w:numPr>
          <w:ilvl w:val="0"/>
          <w:numId w:val="5"/>
        </w:numPr>
        <w:shd w:val="clear" w:color="auto" w:fill="FFFFFF"/>
        <w:spacing w:after="0" w:line="384" w:lineRule="atLeast"/>
        <w:ind w:left="408"/>
        <w:textAlignment w:val="baseline"/>
        <w:rPr>
          <w:ins w:id="153" w:author="Unknown"/>
          <w:rFonts w:ascii="inherit" w:eastAsia="Times New Roman" w:hAnsi="inherit" w:cs="Arial"/>
          <w:color w:val="666666"/>
          <w:sz w:val="25"/>
          <w:szCs w:val="25"/>
        </w:rPr>
      </w:pPr>
      <w:ins w:id="154" w:author="Unknown">
        <w:r w:rsidRPr="00A7549E">
          <w:rPr>
            <w:rFonts w:ascii="inherit" w:eastAsia="Times New Roman" w:hAnsi="inherit" w:cs="Arial"/>
            <w:color w:val="666666"/>
            <w:sz w:val="25"/>
            <w:szCs w:val="25"/>
          </w:rPr>
          <w:t xml:space="preserve">if </w:t>
        </w:r>
        <w:proofErr w:type="spellStart"/>
        <w:r w:rsidRPr="00A7549E">
          <w:rPr>
            <w:rFonts w:ascii="inherit" w:eastAsia="Times New Roman" w:hAnsi="inherit" w:cs="Arial"/>
            <w:color w:val="666666"/>
            <w:sz w:val="25"/>
            <w:szCs w:val="25"/>
          </w:rPr>
          <w:t>Hash</w:t>
        </w:r>
        <w:r w:rsidRPr="00A7549E">
          <w:rPr>
            <w:rFonts w:ascii="inherit" w:eastAsia="Times New Roman" w:hAnsi="inherit" w:cs="Arial"/>
            <w:color w:val="666666"/>
            <w:sz w:val="25"/>
            <w:szCs w:val="25"/>
          </w:rPr>
          <w:softHyphen/>
          <w:t>Set</w:t>
        </w:r>
        <w:proofErr w:type="spellEnd"/>
        <w:r w:rsidRPr="00A7549E">
          <w:rPr>
            <w:rFonts w:ascii="inherit" w:eastAsia="Times New Roman" w:hAnsi="inherit" w:cs="Arial"/>
            <w:color w:val="666666"/>
            <w:sz w:val="25"/>
            <w:szCs w:val="25"/>
          </w:rPr>
          <w:t xml:space="preserve"> </w:t>
        </w:r>
        <w:proofErr w:type="spellStart"/>
        <w:r w:rsidRPr="00A7549E">
          <w:rPr>
            <w:rFonts w:ascii="inherit" w:eastAsia="Times New Roman" w:hAnsi="inherit" w:cs="Arial"/>
            <w:color w:val="666666"/>
            <w:sz w:val="25"/>
            <w:szCs w:val="25"/>
          </w:rPr>
          <w:t>doesnt</w:t>
        </w:r>
        <w:proofErr w:type="spellEnd"/>
        <w:r w:rsidRPr="00A7549E">
          <w:rPr>
            <w:rFonts w:ascii="inherit" w:eastAsia="Times New Roman" w:hAnsi="inherit" w:cs="Arial"/>
            <w:color w:val="666666"/>
            <w:sz w:val="25"/>
            <w:szCs w:val="25"/>
          </w:rPr>
          <w:t xml:space="preserve"> con</w:t>
        </w:r>
        <w:r w:rsidRPr="00A7549E">
          <w:rPr>
            <w:rFonts w:ascii="inherit" w:eastAsia="Times New Roman" w:hAnsi="inherit" w:cs="Arial"/>
            <w:color w:val="666666"/>
            <w:sz w:val="25"/>
            <w:szCs w:val="25"/>
          </w:rPr>
          <w:softHyphen/>
          <w:t>tain ele</w:t>
        </w:r>
        <w:r w:rsidRPr="00A7549E">
          <w:rPr>
            <w:rFonts w:ascii="inherit" w:eastAsia="Times New Roman" w:hAnsi="inherit" w:cs="Arial"/>
            <w:color w:val="666666"/>
            <w:sz w:val="25"/>
            <w:szCs w:val="25"/>
          </w:rPr>
          <w:softHyphen/>
          <w:t>ment, add it</w:t>
        </w:r>
      </w:ins>
    </w:p>
    <w:p w:rsidR="00A7549E" w:rsidRPr="00A7549E" w:rsidRDefault="00A7549E" w:rsidP="00A7549E">
      <w:pPr>
        <w:numPr>
          <w:ilvl w:val="0"/>
          <w:numId w:val="5"/>
        </w:numPr>
        <w:shd w:val="clear" w:color="auto" w:fill="FFFFFF"/>
        <w:spacing w:after="0" w:line="384" w:lineRule="atLeast"/>
        <w:ind w:left="408"/>
        <w:textAlignment w:val="baseline"/>
        <w:rPr>
          <w:ins w:id="155" w:author="Unknown"/>
          <w:rFonts w:ascii="inherit" w:eastAsia="Times New Roman" w:hAnsi="inherit" w:cs="Arial"/>
          <w:color w:val="666666"/>
          <w:sz w:val="25"/>
          <w:szCs w:val="25"/>
        </w:rPr>
      </w:pPr>
      <w:proofErr w:type="gramStart"/>
      <w:ins w:id="156" w:author="Unknown">
        <w:r w:rsidRPr="00A7549E">
          <w:rPr>
            <w:rFonts w:ascii="inherit" w:eastAsia="Times New Roman" w:hAnsi="inherit" w:cs="Arial"/>
            <w:color w:val="666666"/>
            <w:sz w:val="25"/>
            <w:szCs w:val="25"/>
          </w:rPr>
          <w:t>if</w:t>
        </w:r>
        <w:proofErr w:type="gramEnd"/>
        <w:r w:rsidRPr="00A7549E">
          <w:rPr>
            <w:rFonts w:ascii="inherit" w:eastAsia="Times New Roman" w:hAnsi="inherit" w:cs="Arial"/>
            <w:color w:val="666666"/>
            <w:sz w:val="25"/>
            <w:szCs w:val="25"/>
          </w:rPr>
          <w:t xml:space="preserve"> </w:t>
        </w:r>
        <w:proofErr w:type="spellStart"/>
        <w:r w:rsidRPr="00A7549E">
          <w:rPr>
            <w:rFonts w:ascii="inherit" w:eastAsia="Times New Roman" w:hAnsi="inherit" w:cs="Arial"/>
            <w:color w:val="666666"/>
            <w:sz w:val="25"/>
            <w:szCs w:val="25"/>
          </w:rPr>
          <w:t>Hash</w:t>
        </w:r>
        <w:r w:rsidRPr="00A7549E">
          <w:rPr>
            <w:rFonts w:ascii="inherit" w:eastAsia="Times New Roman" w:hAnsi="inherit" w:cs="Arial"/>
            <w:color w:val="666666"/>
            <w:sz w:val="25"/>
            <w:szCs w:val="25"/>
          </w:rPr>
          <w:softHyphen/>
          <w:t>Set</w:t>
        </w:r>
        <w:proofErr w:type="spellEnd"/>
        <w:r w:rsidRPr="00A7549E">
          <w:rPr>
            <w:rFonts w:ascii="inherit" w:eastAsia="Times New Roman" w:hAnsi="inherit" w:cs="Arial"/>
            <w:color w:val="666666"/>
            <w:sz w:val="25"/>
            <w:szCs w:val="25"/>
          </w:rPr>
          <w:t xml:space="preserve"> con</w:t>
        </w:r>
        <w:r w:rsidRPr="00A7549E">
          <w:rPr>
            <w:rFonts w:ascii="inherit" w:eastAsia="Times New Roman" w:hAnsi="inherit" w:cs="Arial"/>
            <w:color w:val="666666"/>
            <w:sz w:val="25"/>
            <w:szCs w:val="25"/>
          </w:rPr>
          <w:softHyphen/>
          <w:t>tains then update the index with cur</w:t>
        </w:r>
        <w:r w:rsidRPr="00A7549E">
          <w:rPr>
            <w:rFonts w:ascii="inherit" w:eastAsia="Times New Roman" w:hAnsi="inherit" w:cs="Arial"/>
            <w:color w:val="666666"/>
            <w:sz w:val="25"/>
            <w:szCs w:val="25"/>
          </w:rPr>
          <w:softHyphen/>
          <w:t>rent index in navigation.</w:t>
        </w:r>
      </w:ins>
    </w:p>
    <w:p w:rsidR="00A7549E" w:rsidRPr="00A7549E" w:rsidRDefault="00A7549E" w:rsidP="00A7549E">
      <w:pPr>
        <w:numPr>
          <w:ilvl w:val="0"/>
          <w:numId w:val="5"/>
        </w:numPr>
        <w:shd w:val="clear" w:color="auto" w:fill="FFFFFF"/>
        <w:spacing w:after="0" w:line="384" w:lineRule="atLeast"/>
        <w:ind w:left="408"/>
        <w:textAlignment w:val="baseline"/>
        <w:rPr>
          <w:ins w:id="157" w:author="Unknown"/>
          <w:rFonts w:ascii="inherit" w:eastAsia="Times New Roman" w:hAnsi="inherit" w:cs="Arial"/>
          <w:color w:val="666666"/>
          <w:sz w:val="25"/>
          <w:szCs w:val="25"/>
        </w:rPr>
      </w:pPr>
      <w:ins w:id="158" w:author="Unknown">
        <w:r w:rsidRPr="00A7549E">
          <w:rPr>
            <w:rFonts w:ascii="inherit" w:eastAsia="Times New Roman" w:hAnsi="inherit" w:cs="Arial"/>
            <w:color w:val="666666"/>
            <w:sz w:val="25"/>
            <w:szCs w:val="25"/>
          </w:rPr>
          <w:t>At the end index will be updated by the ele</w:t>
        </w:r>
        <w:r w:rsidRPr="00A7549E">
          <w:rPr>
            <w:rFonts w:ascii="inherit" w:eastAsia="Times New Roman" w:hAnsi="inherit" w:cs="Arial"/>
            <w:color w:val="666666"/>
            <w:sz w:val="25"/>
            <w:szCs w:val="25"/>
          </w:rPr>
          <w:softHyphen/>
          <w:t>ment which is repeated and has the low</w:t>
        </w:r>
        <w:r w:rsidRPr="00A7549E">
          <w:rPr>
            <w:rFonts w:ascii="inherit" w:eastAsia="Times New Roman" w:hAnsi="inherit" w:cs="Arial"/>
            <w:color w:val="666666"/>
            <w:sz w:val="25"/>
            <w:szCs w:val="25"/>
          </w:rPr>
          <w:softHyphen/>
          <w:t>est index.</w:t>
        </w:r>
      </w:ins>
    </w:p>
    <w:p w:rsidR="00A7549E" w:rsidRPr="00A7549E" w:rsidRDefault="00A7549E" w:rsidP="00A7549E">
      <w:pPr>
        <w:shd w:val="clear" w:color="auto" w:fill="FFFFFF"/>
        <w:spacing w:after="0" w:line="240" w:lineRule="auto"/>
        <w:textAlignment w:val="baseline"/>
        <w:rPr>
          <w:ins w:id="159" w:author="Unknown"/>
          <w:rFonts w:ascii="Lora" w:eastAsia="Times New Roman" w:hAnsi="Lora" w:cs="Arial"/>
          <w:color w:val="353535"/>
          <w:sz w:val="25"/>
          <w:szCs w:val="25"/>
        </w:rPr>
      </w:pPr>
      <w:ins w:id="160" w:author="Unknown">
        <w:r w:rsidRPr="00A7549E">
          <w:rPr>
            <w:rFonts w:ascii="inherit" w:eastAsia="Times New Roman" w:hAnsi="inherit" w:cs="Arial"/>
            <w:b/>
            <w:bCs/>
            <w:color w:val="353535"/>
            <w:sz w:val="25"/>
          </w:rPr>
          <w:t>Com</w:t>
        </w:r>
        <w:r w:rsidRPr="00A7549E">
          <w:rPr>
            <w:rFonts w:ascii="inherit" w:eastAsia="Times New Roman" w:hAnsi="inherit" w:cs="Arial"/>
            <w:b/>
            <w:bCs/>
            <w:color w:val="353535"/>
            <w:sz w:val="25"/>
          </w:rPr>
          <w:softHyphen/>
          <w:t>plete Code:</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java.util.HashSet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FirstRepeatingelement</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find</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inherit" w:eastAsia="Times New Roman" w:hAnsi="inherit" w:cs="Consolas"/>
                <w:color w:val="E36209"/>
                <w:sz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index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HashSet</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hs</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HashSet</w:t>
            </w:r>
            <w:proofErr w:type="spellEnd"/>
            <w:r w:rsidRPr="00A7549E">
              <w:rPr>
                <w:rFonts w:ascii="inherit" w:eastAsia="Times New Roman" w:hAnsi="inherit" w:cs="Consolas"/>
                <w:color w:val="D73A49"/>
                <w:sz w:val="16"/>
              </w:rPr>
              <w:t>&lt;&gt;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&gt;=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hs</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contains</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 xml:space="preserve">index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r w:rsidRPr="00A7549E">
              <w:rPr>
                <w:rFonts w:ascii="inherit" w:eastAsia="Times New Roman" w:hAnsi="inherit" w:cs="Consolas"/>
                <w:color w:val="D73A49"/>
                <w:sz w:val="16"/>
              </w:rPr>
              <w:t>else</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hs</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add</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[index];</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a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7</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10</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FirstRepeatingelement</w:t>
            </w:r>
            <w:proofErr w:type="spellEnd"/>
            <w:r w:rsidRPr="00A7549E">
              <w:rPr>
                <w:rFonts w:ascii="Consolas" w:eastAsia="Times New Roman" w:hAnsi="Consolas" w:cs="Consolas"/>
                <w:color w:val="24292E"/>
                <w:sz w:val="16"/>
                <w:szCs w:val="16"/>
              </w:rPr>
              <w:t xml:space="preserve"> f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FirstRepeatingelement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inherit" w:eastAsia="Times New Roman" w:hAnsi="inherit" w:cs="Consolas"/>
                <w:color w:val="032F62"/>
                <w:sz w:val="16"/>
              </w:rPr>
              <w:t>"{1,2,5,7,5,3,10,2}"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"first repeated element by index is :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f</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find</w:t>
            </w:r>
            <w:proofErr w:type="spellEnd"/>
            <w:r w:rsidRPr="00A7549E">
              <w:rPr>
                <w:rFonts w:ascii="Consolas" w:eastAsia="Times New Roman" w:hAnsi="Consolas" w:cs="Consolas"/>
                <w:color w:val="24292E"/>
                <w:sz w:val="16"/>
                <w:szCs w:val="16"/>
              </w:rPr>
              <w:t>(a));</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161" w:author="Unknown"/>
          <w:rFonts w:ascii="Segoe UI" w:eastAsia="Times New Roman" w:hAnsi="Segoe UI" w:cs="Segoe UI"/>
          <w:color w:val="586069"/>
          <w:sz w:val="16"/>
          <w:szCs w:val="16"/>
        </w:rPr>
      </w:pPr>
      <w:ins w:id="162"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"https://gist.github.com/thmain/49307528e2f5bd173800/raw/854db2278d7dd9c513ae4de1d197247966cd8ab7/FirstRepeatingelement.java"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"https://gist.github.com/thmain/49307528e2f5bd173800" \l "file-firstrepeatingelement-java"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FirstRepeatingelement.java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29" type="#_x0000_t75" alt="❤" style="width:23.75pt;height:23.75pt"/>
        </w:pict>
      </w:r>
      <w:ins w:id="163"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384" w:lineRule="atLeast"/>
        <w:textAlignment w:val="baseline"/>
        <w:rPr>
          <w:ins w:id="164" w:author="Unknown"/>
          <w:rFonts w:ascii="inherit" w:eastAsia="Times New Roman" w:hAnsi="inherit" w:cs="Arial"/>
          <w:color w:val="666666"/>
          <w:sz w:val="25"/>
          <w:szCs w:val="25"/>
        </w:rPr>
      </w:pPr>
      <w:ins w:id="165" w:author="Unknown">
        <w:r w:rsidRPr="00A7549E">
          <w:rPr>
            <w:rFonts w:ascii="inherit" w:eastAsia="Times New Roman" w:hAnsi="inherit" w:cs="Arial"/>
            <w:color w:val="666666"/>
            <w:sz w:val="25"/>
            <w:szCs w:val="25"/>
          </w:rPr>
          <w:br/>
        </w:r>
        <w:r w:rsidRPr="00A7549E">
          <w:rPr>
            <w:rFonts w:ascii="inherit" w:eastAsia="Times New Roman" w:hAnsi="inherit" w:cs="Arial"/>
            <w:b/>
            <w:bCs/>
            <w:color w:val="666666"/>
            <w:sz w:val="25"/>
          </w:rPr>
          <w:t>Out</w:t>
        </w:r>
        <w:r w:rsidRPr="00A7549E">
          <w:rPr>
            <w:rFonts w:ascii="inherit" w:eastAsia="Times New Roman" w:hAnsi="inherit" w:cs="Arial"/>
            <w:b/>
            <w:bCs/>
            <w:color w:val="666666"/>
            <w:sz w:val="25"/>
          </w:rPr>
          <w:softHyphen/>
          <w:t>put: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66" w:author="Unknown"/>
          <w:rFonts w:ascii="Courier New" w:eastAsia="Times New Roman" w:hAnsi="Courier New" w:cs="Courier New"/>
          <w:color w:val="3B3B3B"/>
          <w:sz w:val="25"/>
          <w:szCs w:val="25"/>
        </w:rPr>
      </w:pPr>
      <w:ins w:id="167" w:author="Unknown">
        <w:r w:rsidRPr="00A7549E">
          <w:rPr>
            <w:rFonts w:ascii="Courier New" w:eastAsia="Times New Roman" w:hAnsi="Courier New" w:cs="Courier New"/>
            <w:color w:val="3B3B3B"/>
            <w:sz w:val="25"/>
            <w:szCs w:val="25"/>
          </w:rPr>
          <w:t>{1</w:t>
        </w:r>
        <w:proofErr w:type="gramStart"/>
        <w:r w:rsidRPr="00A7549E">
          <w:rPr>
            <w:rFonts w:ascii="Courier New" w:eastAsia="Times New Roman" w:hAnsi="Courier New" w:cs="Courier New"/>
            <w:color w:val="3B3B3B"/>
            <w:sz w:val="25"/>
            <w:szCs w:val="25"/>
          </w:rPr>
          <w:t>,2,5,7,5,3,10,2</w:t>
        </w:r>
        <w:proofErr w:type="gramEnd"/>
        <w:r w:rsidRPr="00A7549E">
          <w:rPr>
            <w:rFonts w:ascii="Courier New" w:eastAsia="Times New Roman" w:hAnsi="Courier New" w:cs="Courier New"/>
            <w:color w:val="3B3B3B"/>
            <w:sz w:val="25"/>
            <w:szCs w:val="25"/>
          </w:rPr>
          <w: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168" w:author="Unknown"/>
          <w:rFonts w:ascii="Courier New" w:eastAsia="Times New Roman" w:hAnsi="Courier New" w:cs="Courier New"/>
          <w:color w:val="3B3B3B"/>
          <w:sz w:val="25"/>
          <w:szCs w:val="25"/>
        </w:rPr>
      </w:pPr>
      <w:proofErr w:type="gramStart"/>
      <w:ins w:id="169" w:author="Unknown">
        <w:r w:rsidRPr="00A7549E">
          <w:rPr>
            <w:rFonts w:ascii="Courier New" w:eastAsia="Times New Roman" w:hAnsi="Courier New" w:cs="Courier New"/>
            <w:color w:val="3B3B3B"/>
            <w:sz w:val="25"/>
            <w:szCs w:val="25"/>
          </w:rPr>
          <w:t>first</w:t>
        </w:r>
        <w:proofErr w:type="gramEnd"/>
        <w:r w:rsidRPr="00A7549E">
          <w:rPr>
            <w:rFonts w:ascii="Courier New" w:eastAsia="Times New Roman" w:hAnsi="Courier New" w:cs="Courier New"/>
            <w:color w:val="3B3B3B"/>
            <w:sz w:val="25"/>
            <w:szCs w:val="25"/>
          </w:rPr>
          <w:t xml:space="preserve"> repeated element by index is : 2</w:t>
        </w:r>
      </w:ins>
    </w:p>
    <w:p w:rsidR="00A7549E" w:rsidRPr="00A7549E" w:rsidRDefault="00A7549E" w:rsidP="00A7549E">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A7549E">
        <w:rPr>
          <w:rFonts w:ascii="Arial" w:eastAsia="Times New Roman" w:hAnsi="Arial" w:cs="Arial"/>
          <w:color w:val="444444"/>
          <w:spacing w:val="-14"/>
          <w:kern w:val="36"/>
          <w:sz w:val="52"/>
          <w:szCs w:val="52"/>
        </w:rPr>
        <w:t>Find the element which appears maximum number of times in the array.</w:t>
      </w:r>
    </w:p>
    <w:p w:rsidR="00A7549E" w:rsidRPr="00A7549E" w:rsidRDefault="00A7549E" w:rsidP="00A7549E">
      <w:pPr>
        <w:shd w:val="clear" w:color="auto" w:fill="FFFFFF"/>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14"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JUNE 26, 2017</w:t>
      </w:r>
    </w:p>
    <w:p w:rsidR="00A7549E" w:rsidRPr="00A7549E" w:rsidRDefault="00A7549E" w:rsidP="00A7549E">
      <w:pPr>
        <w:shd w:val="clear" w:color="auto" w:fill="FFFFFF"/>
        <w:spacing w:after="0" w:line="240" w:lineRule="auto"/>
        <w:textAlignment w:val="baseline"/>
        <w:rPr>
          <w:ins w:id="170" w:author="Unknown"/>
          <w:rFonts w:ascii="Lora" w:eastAsia="Times New Roman" w:hAnsi="Lora" w:cs="Arial"/>
          <w:color w:val="353535"/>
          <w:sz w:val="25"/>
          <w:szCs w:val="25"/>
        </w:rPr>
      </w:pPr>
      <w:ins w:id="171" w:author="Unknown">
        <w:r w:rsidRPr="00A7549E">
          <w:rPr>
            <w:rFonts w:ascii="inherit" w:eastAsia="Times New Roman" w:hAnsi="inherit" w:cs="Arial"/>
            <w:b/>
            <w:bCs/>
            <w:color w:val="353535"/>
            <w:sz w:val="25"/>
          </w:rPr>
          <w:t>Objec</w:t>
        </w:r>
        <w:r w:rsidRPr="00A7549E">
          <w:rPr>
            <w:rFonts w:ascii="inherit" w:eastAsia="Times New Roman" w:hAnsi="inherit" w:cs="Arial"/>
            <w:b/>
            <w:bCs/>
            <w:color w:val="353535"/>
            <w:sz w:val="25"/>
          </w:rPr>
          <w:softHyphen/>
          <w:t>tive: </w:t>
        </w:r>
        <w:r w:rsidRPr="00A7549E">
          <w:rPr>
            <w:rFonts w:ascii="Lora" w:eastAsia="Times New Roman" w:hAnsi="Lora" w:cs="Arial"/>
            <w:color w:val="353535"/>
            <w:sz w:val="25"/>
            <w:szCs w:val="25"/>
          </w:rPr>
          <w:t>Given an array of inte</w:t>
        </w:r>
        <w:r w:rsidRPr="00A7549E">
          <w:rPr>
            <w:rFonts w:ascii="Lora" w:eastAsia="Times New Roman" w:hAnsi="Lora" w:cs="Arial"/>
            <w:color w:val="353535"/>
            <w:sz w:val="25"/>
            <w:szCs w:val="25"/>
          </w:rPr>
          <w:softHyphen/>
          <w:t xml:space="preserve">gers, write </w:t>
        </w:r>
        <w:proofErr w:type="gramStart"/>
        <w:r w:rsidRPr="00A7549E">
          <w:rPr>
            <w:rFonts w:ascii="Lora" w:eastAsia="Times New Roman" w:hAnsi="Lora" w:cs="Arial"/>
            <w:color w:val="353535"/>
            <w:sz w:val="25"/>
            <w:szCs w:val="25"/>
          </w:rPr>
          <w:t>a</w:t>
        </w:r>
        <w:proofErr w:type="gramEnd"/>
        <w:r w:rsidRPr="00A7549E">
          <w:rPr>
            <w:rFonts w:ascii="Lora" w:eastAsia="Times New Roman" w:hAnsi="Lora" w:cs="Arial"/>
            <w:color w:val="353535"/>
            <w:sz w:val="25"/>
            <w:szCs w:val="25"/>
          </w:rPr>
          <w:t xml:space="preserve"> algo</w:t>
        </w:r>
        <w:r w:rsidRPr="00A7549E">
          <w:rPr>
            <w:rFonts w:ascii="Lora" w:eastAsia="Times New Roman" w:hAnsi="Lora" w:cs="Arial"/>
            <w:color w:val="353535"/>
            <w:sz w:val="25"/>
            <w:szCs w:val="25"/>
          </w:rPr>
          <w:softHyphen/>
          <w:t>rithm to find the ele</w:t>
        </w:r>
        <w:r w:rsidRPr="00A7549E">
          <w:rPr>
            <w:rFonts w:ascii="Lora" w:eastAsia="Times New Roman" w:hAnsi="Lora" w:cs="Arial"/>
            <w:color w:val="353535"/>
            <w:sz w:val="25"/>
            <w:szCs w:val="25"/>
          </w:rPr>
          <w:softHyphen/>
          <w:t>ment which appears max</w:t>
        </w:r>
        <w:r w:rsidRPr="00A7549E">
          <w:rPr>
            <w:rFonts w:ascii="Lora" w:eastAsia="Times New Roman" w:hAnsi="Lora" w:cs="Arial"/>
            <w:color w:val="353535"/>
            <w:sz w:val="25"/>
            <w:szCs w:val="25"/>
          </w:rPr>
          <w:softHyphen/>
          <w:t>i</w:t>
        </w:r>
        <w:r w:rsidRPr="00A7549E">
          <w:rPr>
            <w:rFonts w:ascii="Lora" w:eastAsia="Times New Roman" w:hAnsi="Lora" w:cs="Arial"/>
            <w:color w:val="353535"/>
            <w:sz w:val="25"/>
            <w:szCs w:val="25"/>
          </w:rPr>
          <w:softHyphen/>
          <w:t>mum num</w:t>
        </w:r>
        <w:r w:rsidRPr="00A7549E">
          <w:rPr>
            <w:rFonts w:ascii="Lora" w:eastAsia="Times New Roman" w:hAnsi="Lora" w:cs="Arial"/>
            <w:color w:val="353535"/>
            <w:sz w:val="25"/>
            <w:szCs w:val="25"/>
          </w:rPr>
          <w:softHyphen/>
          <w:t>ber of times in the array.</w:t>
        </w:r>
      </w:ins>
    </w:p>
    <w:p w:rsidR="00A7549E" w:rsidRPr="00A7549E" w:rsidRDefault="00A7549E" w:rsidP="00A7549E">
      <w:pPr>
        <w:shd w:val="clear" w:color="auto" w:fill="FFFFFF"/>
        <w:spacing w:after="0" w:line="240" w:lineRule="auto"/>
        <w:textAlignment w:val="baseline"/>
        <w:rPr>
          <w:ins w:id="172" w:author="Unknown"/>
          <w:rFonts w:ascii="Lora" w:eastAsia="Times New Roman" w:hAnsi="Lora" w:cs="Arial"/>
          <w:color w:val="353535"/>
          <w:sz w:val="25"/>
          <w:szCs w:val="25"/>
        </w:rPr>
      </w:pPr>
      <w:ins w:id="173" w:author="Unknown">
        <w:r w:rsidRPr="00A7549E">
          <w:rPr>
            <w:rFonts w:ascii="inherit" w:eastAsia="Times New Roman" w:hAnsi="inherit" w:cs="Arial"/>
            <w:b/>
            <w:bCs/>
            <w:color w:val="353535"/>
            <w:sz w:val="25"/>
          </w:rPr>
          <w:t>Exam</w:t>
        </w:r>
        <w:r w:rsidRPr="00A7549E">
          <w:rPr>
            <w:rFonts w:ascii="inherit" w:eastAsia="Times New Roman" w:hAnsi="inherit" w:cs="Arial"/>
            <w:b/>
            <w:bCs/>
            <w:color w:val="353535"/>
            <w:sz w:val="25"/>
          </w:rPr>
          <w:softHyphen/>
          <w:t>ple:</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174" w:author="Unknown"/>
          <w:rFonts w:ascii="Courier New" w:eastAsia="Times New Roman" w:hAnsi="Courier New" w:cs="Courier New"/>
          <w:color w:val="3B3B3B"/>
          <w:sz w:val="25"/>
          <w:szCs w:val="25"/>
        </w:rPr>
      </w:pPr>
      <w:proofErr w:type="spellStart"/>
      <w:proofErr w:type="gramStart"/>
      <w:ins w:id="175" w:author="Unknown">
        <w:r w:rsidRPr="00A7549E">
          <w:rPr>
            <w:rFonts w:ascii="inherit" w:eastAsia="Times New Roman" w:hAnsi="inherit" w:cs="Courier New"/>
            <w:b/>
            <w:bCs/>
            <w:color w:val="3B3B3B"/>
            <w:sz w:val="25"/>
          </w:rPr>
          <w:t>int</w:t>
        </w:r>
        <w:proofErr w:type="spellEnd"/>
        <w:proofErr w:type="gramEnd"/>
        <w:r w:rsidRPr="00A7549E">
          <w:rPr>
            <w:rFonts w:ascii="inherit" w:eastAsia="Times New Roman" w:hAnsi="inherit" w:cs="Courier New"/>
            <w:b/>
            <w:bCs/>
            <w:color w:val="3B3B3B"/>
            <w:sz w:val="25"/>
          </w:rPr>
          <w:t xml:space="preserve"> </w:t>
        </w:r>
        <w:r w:rsidRPr="00A7549E">
          <w:rPr>
            <w:rFonts w:ascii="Courier New" w:eastAsia="Times New Roman" w:hAnsi="Courier New" w:cs="Courier New"/>
            <w:color w:val="3B3B3B"/>
            <w:sz w:val="25"/>
            <w:szCs w:val="25"/>
          </w:rPr>
          <w:t xml:space="preserve">[] </w:t>
        </w:r>
        <w:proofErr w:type="spellStart"/>
        <w:r w:rsidRPr="00A7549E">
          <w:rPr>
            <w:rFonts w:ascii="Courier New" w:eastAsia="Times New Roman" w:hAnsi="Courier New" w:cs="Courier New"/>
            <w:color w:val="3B3B3B"/>
            <w:sz w:val="25"/>
            <w:szCs w:val="25"/>
          </w:rPr>
          <w:t>arrA</w:t>
        </w:r>
        <w:proofErr w:type="spellEnd"/>
        <w:r w:rsidRPr="00A7549E">
          <w:rPr>
            <w:rFonts w:ascii="Courier New" w:eastAsia="Times New Roman" w:hAnsi="Courier New" w:cs="Courier New"/>
            <w:color w:val="3B3B3B"/>
            <w:sz w:val="25"/>
            <w:szCs w:val="25"/>
          </w:rPr>
          <w:t xml:space="preserve"> = {4, 1, 5, 2, 1, 5, 9, 8, 6, 5, 3, 2, 4, 7};</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176" w:author="Unknown"/>
          <w:rFonts w:ascii="Courier New" w:eastAsia="Times New Roman" w:hAnsi="Courier New" w:cs="Courier New"/>
          <w:color w:val="3B3B3B"/>
          <w:sz w:val="25"/>
          <w:szCs w:val="25"/>
        </w:rPr>
      </w:pPr>
      <w:ins w:id="177" w:author="Unknown">
        <w:r w:rsidRPr="00A7549E">
          <w:rPr>
            <w:rFonts w:ascii="inherit" w:eastAsia="Times New Roman" w:hAnsi="inherit" w:cs="Courier New"/>
            <w:b/>
            <w:bCs/>
            <w:color w:val="3B3B3B"/>
            <w:sz w:val="25"/>
          </w:rPr>
          <w:t>Output</w:t>
        </w:r>
        <w:r w:rsidRPr="00A7549E">
          <w:rPr>
            <w:rFonts w:ascii="Courier New" w:eastAsia="Times New Roman" w:hAnsi="Courier New" w:cs="Courier New"/>
            <w:color w:val="3B3B3B"/>
            <w:sz w:val="25"/>
            <w:szCs w:val="25"/>
          </w:rPr>
          <w:t>: Element repeating maximum no of times: 5, maximum count: 3</w:t>
        </w:r>
      </w:ins>
    </w:p>
    <w:p w:rsidR="00A7549E" w:rsidRPr="00A7549E" w:rsidRDefault="00A7549E" w:rsidP="00A7549E">
      <w:pPr>
        <w:shd w:val="clear" w:color="auto" w:fill="FFFFFF"/>
        <w:spacing w:after="0" w:line="240" w:lineRule="auto"/>
        <w:textAlignment w:val="baseline"/>
        <w:rPr>
          <w:ins w:id="178" w:author="Unknown"/>
          <w:rFonts w:ascii="Lora" w:eastAsia="Times New Roman" w:hAnsi="Lora" w:cs="Arial"/>
          <w:color w:val="353535"/>
          <w:sz w:val="25"/>
          <w:szCs w:val="25"/>
        </w:rPr>
      </w:pPr>
      <w:ins w:id="179" w:author="Unknown">
        <w:r w:rsidRPr="00A7549E">
          <w:rPr>
            <w:rFonts w:ascii="inherit" w:eastAsia="Times New Roman" w:hAnsi="inherit" w:cs="Arial"/>
            <w:b/>
            <w:bCs/>
            <w:color w:val="353535"/>
            <w:sz w:val="25"/>
          </w:rPr>
          <w:t>Approach:</w:t>
        </w:r>
      </w:ins>
    </w:p>
    <w:p w:rsidR="00A7549E" w:rsidRPr="00A7549E" w:rsidRDefault="00A7549E" w:rsidP="00A7549E">
      <w:pPr>
        <w:shd w:val="clear" w:color="auto" w:fill="FFFFFF"/>
        <w:spacing w:after="0" w:line="240" w:lineRule="auto"/>
        <w:textAlignment w:val="baseline"/>
        <w:rPr>
          <w:ins w:id="180" w:author="Unknown"/>
          <w:rFonts w:ascii="Lora" w:eastAsia="Times New Roman" w:hAnsi="Lora" w:cs="Arial"/>
          <w:color w:val="353535"/>
          <w:sz w:val="25"/>
          <w:szCs w:val="25"/>
        </w:rPr>
      </w:pPr>
      <w:ins w:id="181" w:author="Unknown">
        <w:r w:rsidRPr="00A7549E">
          <w:rPr>
            <w:rFonts w:ascii="inherit" w:eastAsia="Times New Roman" w:hAnsi="inherit" w:cs="Arial"/>
            <w:b/>
            <w:bCs/>
            <w:color w:val="353535"/>
            <w:sz w:val="25"/>
          </w:rPr>
          <w:t>Naive approach: </w:t>
        </w:r>
        <w:r w:rsidRPr="00A7549E">
          <w:rPr>
            <w:rFonts w:ascii="Lora" w:eastAsia="Times New Roman" w:hAnsi="Lora" w:cs="Arial"/>
            <w:color w:val="353535"/>
            <w:sz w:val="25"/>
            <w:szCs w:val="25"/>
          </w:rPr>
          <w:t>Use 2 loops. Check each ele</w:t>
        </w:r>
        <w:r w:rsidRPr="00A7549E">
          <w:rPr>
            <w:rFonts w:ascii="Lora" w:eastAsia="Times New Roman" w:hAnsi="Lora" w:cs="Arial"/>
            <w:color w:val="353535"/>
            <w:sz w:val="25"/>
            <w:szCs w:val="25"/>
          </w:rPr>
          <w:softHyphen/>
          <w:t>ment in the array with all other ele</w:t>
        </w:r>
        <w:r w:rsidRPr="00A7549E">
          <w:rPr>
            <w:rFonts w:ascii="Lora" w:eastAsia="Times New Roman" w:hAnsi="Lora" w:cs="Arial"/>
            <w:color w:val="353535"/>
            <w:sz w:val="25"/>
            <w:szCs w:val="25"/>
          </w:rPr>
          <w:softHyphen/>
          <w:t>ments in the array and keep track of its count and also main</w:t>
        </w:r>
        <w:r w:rsidRPr="00A7549E">
          <w:rPr>
            <w:rFonts w:ascii="Lora" w:eastAsia="Times New Roman" w:hAnsi="Lora" w:cs="Arial"/>
            <w:color w:val="353535"/>
            <w:sz w:val="25"/>
            <w:szCs w:val="25"/>
          </w:rPr>
          <w:softHyphen/>
          <w:t xml:space="preserve">tain the max </w:t>
        </w:r>
        <w:proofErr w:type="gramStart"/>
        <w:r w:rsidRPr="00A7549E">
          <w:rPr>
            <w:rFonts w:ascii="Lora" w:eastAsia="Times New Roman" w:hAnsi="Lora" w:cs="Arial"/>
            <w:color w:val="353535"/>
            <w:sz w:val="25"/>
            <w:szCs w:val="25"/>
          </w:rPr>
          <w:t>counter which track</w:t>
        </w:r>
        <w:proofErr w:type="gramEnd"/>
        <w:r w:rsidRPr="00A7549E">
          <w:rPr>
            <w:rFonts w:ascii="Lora" w:eastAsia="Times New Roman" w:hAnsi="Lora" w:cs="Arial"/>
            <w:color w:val="353535"/>
            <w:sz w:val="25"/>
            <w:szCs w:val="25"/>
          </w:rPr>
          <w:t xml:space="preserve"> the ele</w:t>
        </w:r>
        <w:r w:rsidRPr="00A7549E">
          <w:rPr>
            <w:rFonts w:ascii="Lora" w:eastAsia="Times New Roman" w:hAnsi="Lora" w:cs="Arial"/>
            <w:color w:val="353535"/>
            <w:sz w:val="25"/>
            <w:szCs w:val="25"/>
          </w:rPr>
          <w:softHyphen/>
          <w:t>ment repeats the max</w:t>
        </w:r>
        <w:r w:rsidRPr="00A7549E">
          <w:rPr>
            <w:rFonts w:ascii="Lora" w:eastAsia="Times New Roman" w:hAnsi="Lora" w:cs="Arial"/>
            <w:color w:val="353535"/>
            <w:sz w:val="25"/>
            <w:szCs w:val="25"/>
          </w:rPr>
          <w:softHyphen/>
          <w:t>i</w:t>
        </w:r>
        <w:r w:rsidRPr="00A7549E">
          <w:rPr>
            <w:rFonts w:ascii="Lora" w:eastAsia="Times New Roman" w:hAnsi="Lora" w:cs="Arial"/>
            <w:color w:val="353535"/>
            <w:sz w:val="25"/>
            <w:szCs w:val="25"/>
          </w:rPr>
          <w:softHyphen/>
          <w:t>mum num</w:t>
        </w:r>
        <w:r w:rsidRPr="00A7549E">
          <w:rPr>
            <w:rFonts w:ascii="Lora" w:eastAsia="Times New Roman" w:hAnsi="Lora" w:cs="Arial"/>
            <w:color w:val="353535"/>
            <w:sz w:val="25"/>
            <w:szCs w:val="25"/>
          </w:rPr>
          <w:softHyphen/>
          <w:t>ber of time.</w:t>
        </w:r>
      </w:ins>
    </w:p>
    <w:p w:rsidR="00A7549E" w:rsidRPr="00A7549E" w:rsidRDefault="00A7549E" w:rsidP="00A7549E">
      <w:pPr>
        <w:shd w:val="clear" w:color="auto" w:fill="FFFFFF"/>
        <w:spacing w:after="240" w:line="240" w:lineRule="auto"/>
        <w:textAlignment w:val="baseline"/>
        <w:rPr>
          <w:ins w:id="182" w:author="Unknown"/>
          <w:rFonts w:ascii="Lora" w:eastAsia="Times New Roman" w:hAnsi="Lora" w:cs="Arial"/>
          <w:color w:val="353535"/>
          <w:sz w:val="25"/>
          <w:szCs w:val="25"/>
        </w:rPr>
      </w:pPr>
      <w:ins w:id="183" w:author="Unknown">
        <w:r w:rsidRPr="00A7549E">
          <w:rPr>
            <w:rFonts w:ascii="Lora" w:eastAsia="Times New Roman" w:hAnsi="Lora" w:cs="Arial"/>
            <w:color w:val="353535"/>
            <w:sz w:val="25"/>
            <w:szCs w:val="25"/>
          </w:rPr>
          <w:t xml:space="preserve">Time </w:t>
        </w:r>
        <w:proofErr w:type="gramStart"/>
        <w:r w:rsidRPr="00A7549E">
          <w:rPr>
            <w:rFonts w:ascii="Lora" w:eastAsia="Times New Roman" w:hAnsi="Lora" w:cs="Arial"/>
            <w:color w:val="353535"/>
            <w:sz w:val="25"/>
            <w:szCs w:val="25"/>
          </w:rPr>
          <w:t>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w:t>
        </w:r>
        <w:proofErr w:type="gramEnd"/>
        <w:r w:rsidRPr="00A7549E">
          <w:rPr>
            <w:rFonts w:ascii="Lora" w:eastAsia="Times New Roman" w:hAnsi="Lora" w:cs="Arial"/>
            <w:color w:val="353535"/>
            <w:sz w:val="25"/>
            <w:szCs w:val="25"/>
          </w:rPr>
          <w:t xml:space="preserve"> O(n^2)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O(1)</w:t>
        </w:r>
      </w:ins>
    </w:p>
    <w:p w:rsidR="00A7549E" w:rsidRPr="00A7549E" w:rsidRDefault="00A7549E" w:rsidP="00A7549E">
      <w:pPr>
        <w:shd w:val="clear" w:color="auto" w:fill="FFFFFF"/>
        <w:spacing w:after="0" w:line="240" w:lineRule="auto"/>
        <w:textAlignment w:val="baseline"/>
        <w:rPr>
          <w:ins w:id="184" w:author="Unknown"/>
          <w:rFonts w:ascii="Lora" w:eastAsia="Times New Roman" w:hAnsi="Lora" w:cs="Arial"/>
          <w:color w:val="353535"/>
          <w:sz w:val="25"/>
          <w:szCs w:val="25"/>
        </w:rPr>
      </w:pPr>
      <w:ins w:id="185" w:author="Unknown">
        <w:r w:rsidRPr="00A7549E">
          <w:rPr>
            <w:rFonts w:ascii="inherit" w:eastAsia="Times New Roman" w:hAnsi="inherit" w:cs="Arial"/>
            <w:b/>
            <w:bCs/>
            <w:color w:val="353535"/>
            <w:sz w:val="25"/>
          </w:rPr>
          <w:lastRenderedPageBreak/>
          <w:t>Code:</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MaxRepeatingBruteForce</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MaxRepeatingElement</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inherit" w:eastAsia="Times New Roman" w:hAnsi="inherit" w:cs="Consolas"/>
                <w:color w:val="E36209"/>
                <w:sz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maxCounter</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element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Consolas" w:eastAsia="Times New Roman" w:hAnsi="Consolas" w:cs="Consolas"/>
                <w:color w:val="24292E"/>
                <w:sz w:val="16"/>
                <w:szCs w:val="16"/>
              </w:rPr>
              <w:t>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counter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j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i</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j </w:t>
            </w:r>
            <w:r w:rsidRPr="00A7549E">
              <w:rPr>
                <w:rFonts w:ascii="inherit" w:eastAsia="Times New Roman" w:hAnsi="inherit" w:cs="Consolas"/>
                <w:color w:val="D73A49"/>
                <w:sz w:val="16"/>
              </w:rPr>
              <w:t>&lt;</w:t>
            </w:r>
            <w:proofErr w:type="spellStart"/>
            <w:r w:rsidRPr="00A7549E">
              <w:rPr>
                <w:rFonts w:ascii="Consolas" w:eastAsia="Times New Roman" w:hAnsi="Consolas" w:cs="Consolas"/>
                <w:color w:val="24292E"/>
                <w:sz w:val="16"/>
                <w:szCs w:val="16"/>
              </w:rPr>
              <w:t>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j</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[j]){</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counter</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maxCounter</w:t>
            </w:r>
            <w:proofErr w:type="spellEnd"/>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counter){</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maxCounter</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counter;</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element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"Element repeating maximum no of times: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element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maximum count: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maxCounter</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7</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MaxRepeatingBruteForce</w:t>
            </w:r>
            <w:proofErr w:type="spellEnd"/>
            <w:r w:rsidRPr="00A7549E">
              <w:rPr>
                <w:rFonts w:ascii="Consolas" w:eastAsia="Times New Roman" w:hAnsi="Consolas" w:cs="Consolas"/>
                <w:color w:val="24292E"/>
                <w:sz w:val="16"/>
                <w:szCs w:val="16"/>
              </w:rPr>
              <w:t xml:space="preserve"> 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MaxRepeatingBruteForce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w:t>
            </w:r>
            <w:r w:rsidRPr="00A7549E">
              <w:rPr>
                <w:rFonts w:ascii="inherit" w:eastAsia="Times New Roman" w:hAnsi="inherit" w:cs="Consolas"/>
                <w:color w:val="D73A49"/>
                <w:sz w:val="16"/>
              </w:rPr>
              <w:t>.</w:t>
            </w:r>
            <w:r w:rsidRPr="00A7549E">
              <w:rPr>
                <w:rFonts w:ascii="inherit" w:eastAsia="Times New Roman" w:hAnsi="inherit" w:cs="Consolas"/>
                <w:color w:val="24292E"/>
                <w:sz w:val="16"/>
              </w:rPr>
              <w:t>MaxRepeatingElement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186" w:author="Unknown"/>
          <w:rFonts w:ascii="Segoe UI" w:eastAsia="Times New Roman" w:hAnsi="Segoe UI" w:cs="Segoe UI"/>
          <w:color w:val="586069"/>
          <w:sz w:val="16"/>
          <w:szCs w:val="16"/>
        </w:rPr>
      </w:pPr>
      <w:ins w:id="187"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"https://gist.github.com/thmain/fb8a5d010c8e0463220cc0e5ad4801a3/raw/c1d4a6eec11ef3d756d3ed1d6b370c4a8fe7b85b/MaxRepeatingBruteForce.java"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"https://gist.github.com/thmain/fb8a5d010c8e0463220cc0e5ad4801a3" \l "file-maxrepeatingbruteforce-java"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MaxRepeatingBruteForce.java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0" type="#_x0000_t75" alt="❤" style="width:23.75pt;height:23.75pt"/>
        </w:pict>
      </w:r>
      <w:ins w:id="188"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240" w:line="240" w:lineRule="auto"/>
        <w:textAlignment w:val="baseline"/>
        <w:rPr>
          <w:ins w:id="189" w:author="Unknown"/>
          <w:rFonts w:ascii="Lora" w:eastAsia="Times New Roman" w:hAnsi="Lora" w:cs="Arial"/>
          <w:color w:val="353535"/>
          <w:sz w:val="25"/>
          <w:szCs w:val="25"/>
        </w:rPr>
      </w:pPr>
      <w:ins w:id="190" w:author="Unknown">
        <w:r w:rsidRPr="00A7549E">
          <w:rPr>
            <w:rFonts w:ascii="Lora" w:eastAsia="Times New Roman" w:hAnsi="Lora" w:cs="Arial"/>
            <w:color w:val="353535"/>
            <w:sz w:val="25"/>
            <w:szCs w:val="25"/>
          </w:rPr>
          <w:t> </w:t>
        </w:r>
      </w:ins>
    </w:p>
    <w:p w:rsidR="00A7549E" w:rsidRPr="00A7549E" w:rsidRDefault="00A7549E" w:rsidP="00A7549E">
      <w:pPr>
        <w:shd w:val="clear" w:color="auto" w:fill="FFFFFF"/>
        <w:spacing w:after="0" w:line="240" w:lineRule="auto"/>
        <w:textAlignment w:val="baseline"/>
        <w:rPr>
          <w:ins w:id="191" w:author="Unknown"/>
          <w:rFonts w:ascii="Lora" w:eastAsia="Times New Roman" w:hAnsi="Lora" w:cs="Arial"/>
          <w:color w:val="353535"/>
          <w:sz w:val="25"/>
          <w:szCs w:val="25"/>
        </w:rPr>
      </w:pPr>
      <w:ins w:id="192" w:author="Unknown">
        <w:r w:rsidRPr="00A7549E">
          <w:rPr>
            <w:rFonts w:ascii="inherit" w:eastAsia="Times New Roman" w:hAnsi="inherit" w:cs="Arial"/>
            <w:b/>
            <w:bCs/>
            <w:color w:val="353535"/>
            <w:sz w:val="25"/>
          </w:rPr>
          <w:t>Sort</w:t>
        </w:r>
        <w:r w:rsidRPr="00A7549E">
          <w:rPr>
            <w:rFonts w:ascii="inherit" w:eastAsia="Times New Roman" w:hAnsi="inherit" w:cs="Arial"/>
            <w:b/>
            <w:bCs/>
            <w:color w:val="353535"/>
            <w:sz w:val="25"/>
          </w:rPr>
          <w:softHyphen/>
          <w:t>ing approach:</w:t>
        </w:r>
        <w:r w:rsidRPr="00A7549E">
          <w:rPr>
            <w:rFonts w:ascii="Lora" w:eastAsia="Times New Roman" w:hAnsi="Lora" w:cs="Arial"/>
            <w:color w:val="353535"/>
            <w:sz w:val="25"/>
            <w:szCs w:val="25"/>
          </w:rPr>
          <w:t xml:space="preserve"> Sort the </w:t>
        </w:r>
        <w:proofErr w:type="gramStart"/>
        <w:r w:rsidRPr="00A7549E">
          <w:rPr>
            <w:rFonts w:ascii="Lora" w:eastAsia="Times New Roman" w:hAnsi="Lora" w:cs="Arial"/>
            <w:color w:val="353535"/>
            <w:sz w:val="25"/>
            <w:szCs w:val="25"/>
          </w:rPr>
          <w:t>array,</w:t>
        </w:r>
        <w:proofErr w:type="gramEnd"/>
        <w:r w:rsidRPr="00A7549E">
          <w:rPr>
            <w:rFonts w:ascii="Lora" w:eastAsia="Times New Roman" w:hAnsi="Lora" w:cs="Arial"/>
            <w:color w:val="353535"/>
            <w:sz w:val="25"/>
            <w:szCs w:val="25"/>
          </w:rPr>
          <w:t xml:space="preserve"> this will bring all the dupli</w:t>
        </w:r>
        <w:r w:rsidRPr="00A7549E">
          <w:rPr>
            <w:rFonts w:ascii="Lora" w:eastAsia="Times New Roman" w:hAnsi="Lora" w:cs="Arial"/>
            <w:color w:val="353535"/>
            <w:sz w:val="25"/>
            <w:szCs w:val="25"/>
          </w:rPr>
          <w:softHyphen/>
          <w:t>cates together if present. Now nav</w:t>
        </w:r>
        <w:r w:rsidRPr="00A7549E">
          <w:rPr>
            <w:rFonts w:ascii="Lora" w:eastAsia="Times New Roman" w:hAnsi="Lora" w:cs="Arial"/>
            <w:color w:val="353535"/>
            <w:sz w:val="25"/>
            <w:szCs w:val="25"/>
          </w:rPr>
          <w:softHyphen/>
          <w:t>i</w:t>
        </w:r>
        <w:r w:rsidRPr="00A7549E">
          <w:rPr>
            <w:rFonts w:ascii="Lora" w:eastAsia="Times New Roman" w:hAnsi="Lora" w:cs="Arial"/>
            <w:color w:val="353535"/>
            <w:sz w:val="25"/>
            <w:szCs w:val="25"/>
          </w:rPr>
          <w:softHyphen/>
          <w:t>gate the array and keep track of its count and also main</w:t>
        </w:r>
        <w:r w:rsidRPr="00A7549E">
          <w:rPr>
            <w:rFonts w:ascii="Lora" w:eastAsia="Times New Roman" w:hAnsi="Lora" w:cs="Arial"/>
            <w:color w:val="353535"/>
            <w:sz w:val="25"/>
            <w:szCs w:val="25"/>
          </w:rPr>
          <w:softHyphen/>
          <w:t xml:space="preserve">tain the max </w:t>
        </w:r>
        <w:proofErr w:type="gramStart"/>
        <w:r w:rsidRPr="00A7549E">
          <w:rPr>
            <w:rFonts w:ascii="Lora" w:eastAsia="Times New Roman" w:hAnsi="Lora" w:cs="Arial"/>
            <w:color w:val="353535"/>
            <w:sz w:val="25"/>
            <w:szCs w:val="25"/>
          </w:rPr>
          <w:t>counter which track</w:t>
        </w:r>
        <w:proofErr w:type="gramEnd"/>
        <w:r w:rsidRPr="00A7549E">
          <w:rPr>
            <w:rFonts w:ascii="Lora" w:eastAsia="Times New Roman" w:hAnsi="Lora" w:cs="Arial"/>
            <w:color w:val="353535"/>
            <w:sz w:val="25"/>
            <w:szCs w:val="25"/>
          </w:rPr>
          <w:t xml:space="preserve"> the ele</w:t>
        </w:r>
        <w:r w:rsidRPr="00A7549E">
          <w:rPr>
            <w:rFonts w:ascii="Lora" w:eastAsia="Times New Roman" w:hAnsi="Lora" w:cs="Arial"/>
            <w:color w:val="353535"/>
            <w:sz w:val="25"/>
            <w:szCs w:val="25"/>
          </w:rPr>
          <w:softHyphen/>
          <w:t>ment repeats the max</w:t>
        </w:r>
        <w:r w:rsidRPr="00A7549E">
          <w:rPr>
            <w:rFonts w:ascii="Lora" w:eastAsia="Times New Roman" w:hAnsi="Lora" w:cs="Arial"/>
            <w:color w:val="353535"/>
            <w:sz w:val="25"/>
            <w:szCs w:val="25"/>
          </w:rPr>
          <w:softHyphen/>
          <w:t>i</w:t>
        </w:r>
        <w:r w:rsidRPr="00A7549E">
          <w:rPr>
            <w:rFonts w:ascii="Lora" w:eastAsia="Times New Roman" w:hAnsi="Lora" w:cs="Arial"/>
            <w:color w:val="353535"/>
            <w:sz w:val="25"/>
            <w:szCs w:val="25"/>
          </w:rPr>
          <w:softHyphen/>
          <w:t>mum num</w:t>
        </w:r>
        <w:r w:rsidRPr="00A7549E">
          <w:rPr>
            <w:rFonts w:ascii="Lora" w:eastAsia="Times New Roman" w:hAnsi="Lora" w:cs="Arial"/>
            <w:color w:val="353535"/>
            <w:sz w:val="25"/>
            <w:szCs w:val="25"/>
          </w:rPr>
          <w:softHyphen/>
          <w:t>ber of time.</w:t>
        </w:r>
      </w:ins>
    </w:p>
    <w:p w:rsidR="00A7549E" w:rsidRPr="00A7549E" w:rsidRDefault="00A7549E" w:rsidP="00A7549E">
      <w:pPr>
        <w:shd w:val="clear" w:color="auto" w:fill="FFFFFF"/>
        <w:spacing w:after="240" w:line="240" w:lineRule="auto"/>
        <w:textAlignment w:val="baseline"/>
        <w:rPr>
          <w:ins w:id="193" w:author="Unknown"/>
          <w:rFonts w:ascii="Lora" w:eastAsia="Times New Roman" w:hAnsi="Lora" w:cs="Arial"/>
          <w:color w:val="353535"/>
          <w:sz w:val="25"/>
          <w:szCs w:val="25"/>
        </w:rPr>
      </w:pPr>
      <w:ins w:id="194" w:author="Unknown">
        <w:r w:rsidRPr="00A7549E">
          <w:rPr>
            <w:rFonts w:ascii="Lora" w:eastAsia="Times New Roman" w:hAnsi="Lora" w:cs="Arial"/>
            <w:color w:val="353535"/>
            <w:sz w:val="25"/>
            <w:szCs w:val="25"/>
          </w:rPr>
          <w:t xml:space="preserve">Time </w:t>
        </w:r>
        <w:proofErr w:type="gramStart"/>
        <w:r w:rsidRPr="00A7549E">
          <w:rPr>
            <w:rFonts w:ascii="Lora" w:eastAsia="Times New Roman" w:hAnsi="Lora" w:cs="Arial"/>
            <w:color w:val="353535"/>
            <w:sz w:val="25"/>
            <w:szCs w:val="25"/>
          </w:rPr>
          <w:t>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w:t>
        </w:r>
        <w:proofErr w:type="gramEnd"/>
        <w:r w:rsidRPr="00A7549E">
          <w:rPr>
            <w:rFonts w:ascii="Lora" w:eastAsia="Times New Roman" w:hAnsi="Lora" w:cs="Arial"/>
            <w:color w:val="353535"/>
            <w:sz w:val="25"/>
            <w:szCs w:val="25"/>
          </w:rPr>
          <w:t xml:space="preserve"> O(</w:t>
        </w:r>
        <w:proofErr w:type="spellStart"/>
        <w:r w:rsidRPr="00A7549E">
          <w:rPr>
            <w:rFonts w:ascii="Lora" w:eastAsia="Times New Roman" w:hAnsi="Lora" w:cs="Arial"/>
            <w:color w:val="353535"/>
            <w:sz w:val="25"/>
            <w:szCs w:val="25"/>
          </w:rPr>
          <w:t>nlogn</w:t>
        </w:r>
        <w:proofErr w:type="spellEnd"/>
        <w:r w:rsidRPr="00A7549E">
          <w:rPr>
            <w:rFonts w:ascii="Lora" w:eastAsia="Times New Roman" w:hAnsi="Lora" w:cs="Arial"/>
            <w:color w:val="353535"/>
            <w:sz w:val="25"/>
            <w:szCs w:val="25"/>
          </w:rPr>
          <w:t>)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O(n) by using merge sort.</w:t>
        </w:r>
      </w:ins>
    </w:p>
    <w:p w:rsidR="00A7549E" w:rsidRPr="00A7549E" w:rsidRDefault="00A7549E" w:rsidP="00A7549E">
      <w:pPr>
        <w:shd w:val="clear" w:color="auto" w:fill="FFFFFF"/>
        <w:spacing w:after="0" w:line="240" w:lineRule="auto"/>
        <w:textAlignment w:val="baseline"/>
        <w:rPr>
          <w:ins w:id="195" w:author="Unknown"/>
          <w:rFonts w:ascii="Lora" w:eastAsia="Times New Roman" w:hAnsi="Lora" w:cs="Arial"/>
          <w:color w:val="353535"/>
          <w:sz w:val="25"/>
          <w:szCs w:val="25"/>
        </w:rPr>
      </w:pPr>
      <w:ins w:id="196" w:author="Unknown">
        <w:r w:rsidRPr="00A7549E">
          <w:rPr>
            <w:rFonts w:ascii="inherit" w:eastAsia="Times New Roman" w:hAnsi="inherit" w:cs="Arial"/>
            <w:b/>
            <w:bCs/>
            <w:color w:val="353535"/>
            <w:sz w:val="25"/>
          </w:rPr>
          <w:t>Code:</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java.util.Arrays</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MaxRepeatingUsingSorting</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maxRepeatingElementUsingSorting</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inherit" w:eastAsia="Times New Roman" w:hAnsi="inherit" w:cs="Consolas"/>
                <w:color w:val="E36209"/>
                <w:sz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w:t>
            </w:r>
            <w:proofErr w:type="spellStart"/>
            <w:r w:rsidRPr="00A7549E">
              <w:rPr>
                <w:rFonts w:ascii="inherit" w:eastAsia="Times New Roman" w:hAnsi="inherit" w:cs="Consolas"/>
                <w:color w:val="032F62"/>
                <w:sz w:val="16"/>
              </w:rPr>
              <w:t>Inavlid</w:t>
            </w:r>
            <w:proofErr w:type="spellEnd"/>
            <w:r w:rsidRPr="00A7549E">
              <w:rPr>
                <w:rFonts w:ascii="inherit" w:eastAsia="Times New Roman" w:hAnsi="inherit" w:cs="Consolas"/>
                <w:color w:val="032F62"/>
                <w:sz w:val="16"/>
              </w:rPr>
              <w:t xml:space="preserve"> Array"</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Arrays</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sort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count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currentElement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maxCountElement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Consolas" w:eastAsia="Times New Roman" w:hAnsi="Consolas" w:cs="Consolas"/>
                <w:color w:val="24292E"/>
                <w:sz w:val="16"/>
                <w:szCs w:val="16"/>
              </w:rPr>
              <w:t>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currentElement</w:t>
            </w:r>
            <w:proofErr w:type="spellEnd"/>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count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else</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(count</w:t>
            </w:r>
            <w:r w:rsidRPr="00A7549E">
              <w:rPr>
                <w:rFonts w:ascii="inherit" w:eastAsia="Times New Roman" w:hAnsi="inherit" w:cs="Consolas"/>
                <w:color w:val="D73A49"/>
                <w:sz w:val="16"/>
              </w:rPr>
              <w:t>&gt;</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count;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maxCountElement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currentElement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currentElement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count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"Element repeating maximum no of times: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maxCountElement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maximum count: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7</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MaxRepeatingUsingSorting</w:t>
            </w:r>
            <w:proofErr w:type="spellEnd"/>
            <w:r w:rsidRPr="00A7549E">
              <w:rPr>
                <w:rFonts w:ascii="Consolas" w:eastAsia="Times New Roman" w:hAnsi="Consolas" w:cs="Consolas"/>
                <w:color w:val="24292E"/>
                <w:sz w:val="16"/>
                <w:szCs w:val="16"/>
              </w:rPr>
              <w:t xml:space="preserve"> 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MaxRepeatingUsingSorting</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maxRepeatingElementUsingSorting</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197" w:author="Unknown"/>
          <w:rFonts w:ascii="Segoe UI" w:eastAsia="Times New Roman" w:hAnsi="Segoe UI" w:cs="Segoe UI"/>
          <w:color w:val="586069"/>
          <w:sz w:val="16"/>
          <w:szCs w:val="16"/>
        </w:rPr>
      </w:pPr>
      <w:ins w:id="198"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"https://gist.github.com/thmain/941a69e7b426564f90499cb86a7904d3/raw/8bba65e58181591a1032df2f3cd275ee2fd46f10/MaxRepeatingUsingSorting.java"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"https://gist.github.com/thmain/941a69e7b426564f90499cb86a7904d3" \l "file-maxrepeatingusingsorting-java"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MaxRepeatingUsingSorting.java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1" type="#_x0000_t75" alt="❤" style="width:23.75pt;height:23.75pt"/>
        </w:pict>
      </w:r>
      <w:ins w:id="199"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240" w:line="240" w:lineRule="auto"/>
        <w:textAlignment w:val="baseline"/>
        <w:rPr>
          <w:ins w:id="200" w:author="Unknown"/>
          <w:rFonts w:ascii="Lora" w:eastAsia="Times New Roman" w:hAnsi="Lora" w:cs="Arial"/>
          <w:color w:val="353535"/>
          <w:sz w:val="25"/>
          <w:szCs w:val="25"/>
        </w:rPr>
      </w:pPr>
      <w:ins w:id="201" w:author="Unknown">
        <w:r w:rsidRPr="00A7549E">
          <w:rPr>
            <w:rFonts w:ascii="Lora" w:eastAsia="Times New Roman" w:hAnsi="Lora" w:cs="Arial"/>
            <w:color w:val="353535"/>
            <w:sz w:val="25"/>
            <w:szCs w:val="25"/>
          </w:rPr>
          <w:t> </w:t>
        </w:r>
      </w:ins>
    </w:p>
    <w:p w:rsidR="00A7549E" w:rsidRPr="00A7549E" w:rsidRDefault="00A7549E" w:rsidP="00A7549E">
      <w:pPr>
        <w:shd w:val="clear" w:color="auto" w:fill="FFFFFF"/>
        <w:spacing w:after="0" w:line="240" w:lineRule="auto"/>
        <w:textAlignment w:val="baseline"/>
        <w:rPr>
          <w:ins w:id="202" w:author="Unknown"/>
          <w:rFonts w:ascii="Lora" w:eastAsia="Times New Roman" w:hAnsi="Lora" w:cs="Arial"/>
          <w:color w:val="353535"/>
          <w:sz w:val="25"/>
          <w:szCs w:val="25"/>
        </w:rPr>
      </w:pPr>
      <w:ins w:id="203" w:author="Unknown">
        <w:r w:rsidRPr="00A7549E">
          <w:rPr>
            <w:rFonts w:ascii="inherit" w:eastAsia="Times New Roman" w:hAnsi="inherit" w:cs="Arial"/>
            <w:b/>
            <w:bCs/>
            <w:color w:val="353535"/>
            <w:sz w:val="25"/>
          </w:rPr>
          <w:t>Bet</w:t>
        </w:r>
        <w:r w:rsidRPr="00A7549E">
          <w:rPr>
            <w:rFonts w:ascii="inherit" w:eastAsia="Times New Roman" w:hAnsi="inherit" w:cs="Arial"/>
            <w:b/>
            <w:bCs/>
            <w:color w:val="353535"/>
            <w:sz w:val="25"/>
          </w:rPr>
          <w:softHyphen/>
          <w:t xml:space="preserve">ter </w:t>
        </w:r>
        <w:proofErr w:type="gramStart"/>
        <w:r w:rsidRPr="00A7549E">
          <w:rPr>
            <w:rFonts w:ascii="inherit" w:eastAsia="Times New Roman" w:hAnsi="inherit" w:cs="Arial"/>
            <w:b/>
            <w:bCs/>
            <w:color w:val="353535"/>
            <w:sz w:val="25"/>
          </w:rPr>
          <w:t>Solu</w:t>
        </w:r>
        <w:r w:rsidRPr="00A7549E">
          <w:rPr>
            <w:rFonts w:ascii="inherit" w:eastAsia="Times New Roman" w:hAnsi="inherit" w:cs="Arial"/>
            <w:b/>
            <w:bCs/>
            <w:color w:val="353535"/>
            <w:sz w:val="25"/>
          </w:rPr>
          <w:softHyphen/>
          <w:t>tion :</w:t>
        </w:r>
        <w:proofErr w:type="gramEnd"/>
        <w:r w:rsidRPr="00A7549E">
          <w:rPr>
            <w:rFonts w:ascii="Lora" w:eastAsia="Times New Roman" w:hAnsi="Lora" w:cs="Arial"/>
            <w:color w:val="353535"/>
            <w:sz w:val="25"/>
            <w:szCs w:val="25"/>
          </w:rPr>
          <w:t xml:space="preserve"> Use </w:t>
        </w:r>
        <w:proofErr w:type="spellStart"/>
        <w:r w:rsidRPr="00A7549E">
          <w:rPr>
            <w:rFonts w:ascii="Lora" w:eastAsia="Times New Roman" w:hAnsi="Lora" w:cs="Arial"/>
            <w:color w:val="353535"/>
            <w:sz w:val="25"/>
            <w:szCs w:val="25"/>
          </w:rPr>
          <w:t>Hashmap</w:t>
        </w:r>
        <w:proofErr w:type="spellEnd"/>
        <w:r w:rsidRPr="00A7549E">
          <w:rPr>
            <w:rFonts w:ascii="Lora" w:eastAsia="Times New Roman" w:hAnsi="Lora" w:cs="Arial"/>
            <w:color w:val="353535"/>
            <w:sz w:val="25"/>
            <w:szCs w:val="25"/>
          </w:rPr>
          <w:t>. Store the count of each ele</w:t>
        </w:r>
        <w:r w:rsidRPr="00A7549E">
          <w:rPr>
            <w:rFonts w:ascii="Lora" w:eastAsia="Times New Roman" w:hAnsi="Lora" w:cs="Arial"/>
            <w:color w:val="353535"/>
            <w:sz w:val="25"/>
            <w:szCs w:val="25"/>
          </w:rPr>
          <w:softHyphen/>
          <w:t>ment of array in a hash table and later check in Hash map which ele</w:t>
        </w:r>
        <w:r w:rsidRPr="00A7549E">
          <w:rPr>
            <w:rFonts w:ascii="Lora" w:eastAsia="Times New Roman" w:hAnsi="Lora" w:cs="Arial"/>
            <w:color w:val="353535"/>
            <w:sz w:val="25"/>
            <w:szCs w:val="25"/>
          </w:rPr>
          <w:softHyphen/>
          <w:t>ment has the max</w:t>
        </w:r>
        <w:r w:rsidRPr="00A7549E">
          <w:rPr>
            <w:rFonts w:ascii="Lora" w:eastAsia="Times New Roman" w:hAnsi="Lora" w:cs="Arial"/>
            <w:color w:val="353535"/>
            <w:sz w:val="25"/>
            <w:szCs w:val="25"/>
          </w:rPr>
          <w:softHyphen/>
          <w:t>i</w:t>
        </w:r>
        <w:r w:rsidRPr="00A7549E">
          <w:rPr>
            <w:rFonts w:ascii="Lora" w:eastAsia="Times New Roman" w:hAnsi="Lora" w:cs="Arial"/>
            <w:color w:val="353535"/>
            <w:sz w:val="25"/>
            <w:szCs w:val="25"/>
          </w:rPr>
          <w:softHyphen/>
          <w:t>mum count — </w:t>
        </w:r>
        <w:r w:rsidR="00970CE5" w:rsidRPr="00A7549E">
          <w:rPr>
            <w:rFonts w:ascii="Lora" w:eastAsia="Times New Roman" w:hAnsi="Lora" w:cs="Arial"/>
            <w:color w:val="353535"/>
            <w:sz w:val="25"/>
            <w:szCs w:val="25"/>
          </w:rPr>
          <w:fldChar w:fldCharType="begin"/>
        </w:r>
        <w:r w:rsidRPr="00A7549E">
          <w:rPr>
            <w:rFonts w:ascii="Lora" w:eastAsia="Times New Roman" w:hAnsi="Lora" w:cs="Arial"/>
            <w:color w:val="353535"/>
            <w:sz w:val="25"/>
            <w:szCs w:val="25"/>
          </w:rPr>
          <w:instrText xml:space="preserve"> HYPERLINK "http://algorithms.tutorialhorizon.com/find-duplicates-in-an-given-array-in-on-time-and-o1-extra-space/" </w:instrText>
        </w:r>
        <w:r w:rsidR="00970CE5" w:rsidRPr="00A7549E">
          <w:rPr>
            <w:rFonts w:ascii="Lora" w:eastAsia="Times New Roman" w:hAnsi="Lora" w:cs="Arial"/>
            <w:color w:val="353535"/>
            <w:sz w:val="25"/>
            <w:szCs w:val="25"/>
          </w:rPr>
          <w:fldChar w:fldCharType="separate"/>
        </w:r>
        <w:r w:rsidRPr="00A7549E">
          <w:rPr>
            <w:rFonts w:ascii="inherit" w:eastAsia="Times New Roman" w:hAnsi="inherit" w:cs="Arial"/>
            <w:color w:val="3B8DBD"/>
            <w:sz w:val="25"/>
          </w:rPr>
          <w:t>Find dupli</w:t>
        </w:r>
        <w:r w:rsidRPr="00A7549E">
          <w:rPr>
            <w:rFonts w:ascii="inherit" w:eastAsia="Times New Roman" w:hAnsi="inherit" w:cs="Arial"/>
            <w:color w:val="3B8DBD"/>
            <w:sz w:val="25"/>
          </w:rPr>
          <w:softHyphen/>
          <w:t xml:space="preserve">cates in </w:t>
        </w:r>
        <w:proofErr w:type="gramStart"/>
        <w:r w:rsidRPr="00A7549E">
          <w:rPr>
            <w:rFonts w:ascii="inherit" w:eastAsia="Times New Roman" w:hAnsi="inherit" w:cs="Arial"/>
            <w:color w:val="3B8DBD"/>
            <w:sz w:val="25"/>
          </w:rPr>
          <w:t>an</w:t>
        </w:r>
        <w:proofErr w:type="gramEnd"/>
        <w:r w:rsidRPr="00A7549E">
          <w:rPr>
            <w:rFonts w:ascii="inherit" w:eastAsia="Times New Roman" w:hAnsi="inherit" w:cs="Arial"/>
            <w:color w:val="3B8DBD"/>
            <w:sz w:val="25"/>
          </w:rPr>
          <w:t xml:space="preserve"> given array</w:t>
        </w:r>
        <w:r w:rsidR="00970CE5" w:rsidRPr="00A7549E">
          <w:rPr>
            <w:rFonts w:ascii="Lora" w:eastAsia="Times New Roman" w:hAnsi="Lora" w:cs="Arial"/>
            <w:color w:val="353535"/>
            <w:sz w:val="25"/>
            <w:szCs w:val="25"/>
          </w:rPr>
          <w:fldChar w:fldCharType="end"/>
        </w:r>
      </w:ins>
    </w:p>
    <w:p w:rsidR="00A7549E" w:rsidRPr="00A7549E" w:rsidRDefault="00A7549E" w:rsidP="00A7549E">
      <w:pPr>
        <w:shd w:val="clear" w:color="auto" w:fill="FFFFFF"/>
        <w:spacing w:after="240" w:line="240" w:lineRule="auto"/>
        <w:textAlignment w:val="baseline"/>
        <w:rPr>
          <w:ins w:id="204" w:author="Unknown"/>
          <w:rFonts w:ascii="Lora" w:eastAsia="Times New Roman" w:hAnsi="Lora" w:cs="Arial"/>
          <w:color w:val="353535"/>
          <w:sz w:val="25"/>
          <w:szCs w:val="25"/>
        </w:rPr>
      </w:pPr>
      <w:ins w:id="205" w:author="Unknown">
        <w:r w:rsidRPr="00A7549E">
          <w:rPr>
            <w:rFonts w:ascii="Lora" w:eastAsia="Times New Roman" w:hAnsi="Lora" w:cs="Arial"/>
            <w:color w:val="353535"/>
            <w:sz w:val="25"/>
            <w:szCs w:val="25"/>
          </w:rPr>
          <w:t xml:space="preserve">Time </w:t>
        </w:r>
        <w:proofErr w:type="gramStart"/>
        <w:r w:rsidRPr="00A7549E">
          <w:rPr>
            <w:rFonts w:ascii="Lora" w:eastAsia="Times New Roman" w:hAnsi="Lora" w:cs="Arial"/>
            <w:color w:val="353535"/>
            <w:sz w:val="25"/>
            <w:szCs w:val="25"/>
          </w:rPr>
          <w:t>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w:t>
        </w:r>
        <w:proofErr w:type="gramEnd"/>
        <w:r w:rsidRPr="00A7549E">
          <w:rPr>
            <w:rFonts w:ascii="Lora" w:eastAsia="Times New Roman" w:hAnsi="Lora" w:cs="Arial"/>
            <w:color w:val="353535"/>
            <w:sz w:val="25"/>
            <w:szCs w:val="25"/>
          </w:rPr>
          <w:t xml:space="preserve"> O(n) and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O(n).</w:t>
        </w:r>
      </w:ins>
    </w:p>
    <w:p w:rsidR="00A7549E" w:rsidRPr="00A7549E" w:rsidRDefault="00A7549E" w:rsidP="00A7549E">
      <w:pPr>
        <w:shd w:val="clear" w:color="auto" w:fill="FFFFFF"/>
        <w:spacing w:after="0" w:line="240" w:lineRule="auto"/>
        <w:textAlignment w:val="baseline"/>
        <w:rPr>
          <w:ins w:id="206" w:author="Unknown"/>
          <w:rFonts w:ascii="Lora" w:eastAsia="Times New Roman" w:hAnsi="Lora" w:cs="Arial"/>
          <w:color w:val="353535"/>
          <w:sz w:val="25"/>
          <w:szCs w:val="25"/>
        </w:rPr>
      </w:pPr>
      <w:ins w:id="207" w:author="Unknown">
        <w:r w:rsidRPr="00A7549E">
          <w:rPr>
            <w:rFonts w:ascii="inherit" w:eastAsia="Times New Roman" w:hAnsi="inherit" w:cs="Arial"/>
            <w:b/>
            <w:bCs/>
            <w:color w:val="353535"/>
            <w:sz w:val="25"/>
          </w:rPr>
          <w:t>Code:</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java.util.HashMap</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java.util.Iterator</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java.util.Map</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MaxRepeatingUsingHashMap</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maxRepeatingElementUsingMap</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inherit" w:eastAsia="Times New Roman" w:hAnsi="inherit" w:cs="Consolas"/>
                <w:color w:val="E36209"/>
                <w:sz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//Will store each character and it's count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HashMap</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 xml:space="preserve">, </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map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HashMap</w:t>
            </w:r>
            <w:proofErr w:type="spellEnd"/>
            <w:r w:rsidRPr="00A7549E">
              <w:rPr>
                <w:rFonts w:ascii="inherit" w:eastAsia="Times New Roman" w:hAnsi="inherit" w:cs="Consolas"/>
                <w:color w:val="D73A49"/>
                <w:sz w:val="16"/>
              </w:rPr>
              <w:t>&lt;&gt;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Consolas" w:eastAsia="Times New Roman" w:hAnsi="Consolas" w:cs="Consolas"/>
                <w:color w:val="24292E"/>
                <w:sz w:val="16"/>
                <w:szCs w:val="16"/>
              </w:rPr>
              <w:t>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containsKey</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else</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//traverse the map and track the element which has max count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Iterator</w:t>
            </w:r>
            <w:proofErr w:type="spellEnd"/>
            <w:r w:rsidRPr="00A7549E">
              <w:rPr>
                <w:rFonts w:ascii="Consolas" w:eastAsia="Times New Roman" w:hAnsi="Consolas" w:cs="Consolas"/>
                <w:color w:val="24292E"/>
                <w:sz w:val="16"/>
                <w:szCs w:val="16"/>
              </w:rPr>
              <w:t xml:space="preserve"> entries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entrySet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iterator</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element </w:t>
            </w:r>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while</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entries</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hasNext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Map</w:t>
            </w:r>
            <w:r w:rsidRPr="00A7549E">
              <w:rPr>
                <w:rFonts w:ascii="inherit" w:eastAsia="Times New Roman" w:hAnsi="inherit" w:cs="Consolas"/>
                <w:color w:val="D73A49"/>
                <w:sz w:val="16"/>
              </w:rPr>
              <w:t>.</w:t>
            </w:r>
            <w:r w:rsidRPr="00A7549E">
              <w:rPr>
                <w:rFonts w:ascii="inherit" w:eastAsia="Times New Roman" w:hAnsi="inherit" w:cs="Consolas"/>
                <w:color w:val="24292E"/>
                <w:sz w:val="16"/>
              </w:rPr>
              <w:t>Entry</w:t>
            </w:r>
            <w:proofErr w:type="spellEnd"/>
            <w:r w:rsidRPr="00A7549E">
              <w:rPr>
                <w:rFonts w:ascii="Consolas" w:eastAsia="Times New Roman" w:hAnsi="Consolas" w:cs="Consolas"/>
                <w:color w:val="24292E"/>
                <w:sz w:val="16"/>
                <w:szCs w:val="16"/>
              </w:rPr>
              <w:t xml:space="preserve"> entry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Map</w:t>
            </w:r>
            <w:r w:rsidRPr="00A7549E">
              <w:rPr>
                <w:rFonts w:ascii="inherit" w:eastAsia="Times New Roman" w:hAnsi="inherit" w:cs="Consolas"/>
                <w:color w:val="D73A49"/>
                <w:sz w:val="16"/>
              </w:rPr>
              <w:t>.</w:t>
            </w:r>
            <w:r w:rsidRPr="00A7549E">
              <w:rPr>
                <w:rFonts w:ascii="inherit" w:eastAsia="Times New Roman" w:hAnsi="inherit" w:cs="Consolas"/>
                <w:color w:val="24292E"/>
                <w:sz w:val="16"/>
              </w:rPr>
              <w:t>Entry</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entries</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next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count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Integer</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entry</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getValue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maxCount</w:t>
            </w:r>
            <w:proofErr w:type="spellEnd"/>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count){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count;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element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Integer</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entry</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getKey</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"Element repeating maximum no of times: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element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maximum count: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7</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MaxRepeatingUsingHashMap</w:t>
            </w:r>
            <w:proofErr w:type="spellEnd"/>
            <w:r w:rsidRPr="00A7549E">
              <w:rPr>
                <w:rFonts w:ascii="Consolas" w:eastAsia="Times New Roman" w:hAnsi="Consolas" w:cs="Consolas"/>
                <w:color w:val="24292E"/>
                <w:sz w:val="16"/>
                <w:szCs w:val="16"/>
              </w:rPr>
              <w:t xml:space="preserve"> 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MaxRepeatingUsingHashMap</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maxRepeatingElementUsingMap</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208" w:author="Unknown"/>
          <w:rFonts w:ascii="Segoe UI" w:eastAsia="Times New Roman" w:hAnsi="Segoe UI" w:cs="Segoe UI"/>
          <w:color w:val="586069"/>
          <w:sz w:val="16"/>
          <w:szCs w:val="16"/>
        </w:rPr>
      </w:pPr>
      <w:ins w:id="209"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"https://gist.github.com/thmain/cfb6ef600cea630da64cfe8a773662b3/raw/727eef0102ac93c5514d92a20d80a1875c5110db/MaxRepeatingUsingHashMap.java"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"https://gist.github.com/thmain/cfb6ef600cea630da64cfe8a773662b3" \l "file-maxrepeatingusinghashmap-java"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MaxRepeatingUsingHashMap.java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2" type="#_x0000_t75" alt="❤" style="width:23.75pt;height:23.75pt"/>
        </w:pict>
      </w:r>
      <w:ins w:id="210"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240" w:line="240" w:lineRule="auto"/>
        <w:textAlignment w:val="baseline"/>
        <w:rPr>
          <w:ins w:id="211" w:author="Unknown"/>
          <w:rFonts w:ascii="Lora" w:eastAsia="Times New Roman" w:hAnsi="Lora" w:cs="Arial"/>
          <w:color w:val="353535"/>
          <w:sz w:val="25"/>
          <w:szCs w:val="25"/>
        </w:rPr>
      </w:pPr>
      <w:ins w:id="212" w:author="Unknown">
        <w:r w:rsidRPr="00A7549E">
          <w:rPr>
            <w:rFonts w:ascii="Lora" w:eastAsia="Times New Roman" w:hAnsi="Lora" w:cs="Arial"/>
            <w:color w:val="353535"/>
            <w:sz w:val="25"/>
            <w:szCs w:val="25"/>
          </w:rPr>
          <w:t> </w:t>
        </w:r>
      </w:ins>
    </w:p>
    <w:p w:rsidR="00A7549E" w:rsidRPr="00A7549E" w:rsidRDefault="00A7549E" w:rsidP="00A7549E">
      <w:pPr>
        <w:shd w:val="clear" w:color="auto" w:fill="FFFFFF"/>
        <w:spacing w:after="0" w:line="240" w:lineRule="auto"/>
        <w:textAlignment w:val="baseline"/>
        <w:rPr>
          <w:ins w:id="213" w:author="Unknown"/>
          <w:rFonts w:ascii="Lora" w:eastAsia="Times New Roman" w:hAnsi="Lora" w:cs="Arial"/>
          <w:color w:val="353535"/>
          <w:sz w:val="25"/>
          <w:szCs w:val="25"/>
        </w:rPr>
      </w:pPr>
      <w:ins w:id="214" w:author="Unknown">
        <w:r w:rsidRPr="00A7549E">
          <w:rPr>
            <w:rFonts w:ascii="inherit" w:eastAsia="Times New Roman" w:hAnsi="inherit" w:cs="Arial"/>
            <w:b/>
            <w:bCs/>
            <w:color w:val="353535"/>
            <w:sz w:val="25"/>
          </w:rPr>
          <w:t>Bet</w:t>
        </w:r>
        <w:r w:rsidRPr="00A7549E">
          <w:rPr>
            <w:rFonts w:ascii="inherit" w:eastAsia="Times New Roman" w:hAnsi="inherit" w:cs="Arial"/>
            <w:b/>
            <w:bCs/>
            <w:color w:val="353535"/>
            <w:sz w:val="25"/>
          </w:rPr>
          <w:softHyphen/>
          <w:t>ter Solu</w:t>
        </w:r>
        <w:r w:rsidRPr="00A7549E">
          <w:rPr>
            <w:rFonts w:ascii="inherit" w:eastAsia="Times New Roman" w:hAnsi="inherit" w:cs="Arial"/>
            <w:b/>
            <w:bCs/>
            <w:color w:val="353535"/>
            <w:sz w:val="25"/>
          </w:rPr>
          <w:softHyphen/>
          <w:t>tion</w:t>
        </w:r>
        <w:r w:rsidRPr="00A7549E">
          <w:rPr>
            <w:rFonts w:ascii="Lora" w:eastAsia="Times New Roman" w:hAnsi="Lora" w:cs="Arial"/>
            <w:color w:val="353535"/>
            <w:sz w:val="25"/>
            <w:szCs w:val="25"/>
          </w:rPr>
          <w:t> (Con</w:t>
        </w:r>
        <w:r w:rsidRPr="00A7549E">
          <w:rPr>
            <w:rFonts w:ascii="Lora" w:eastAsia="Times New Roman" w:hAnsi="Lora" w:cs="Arial"/>
            <w:color w:val="353535"/>
            <w:sz w:val="25"/>
            <w:szCs w:val="25"/>
          </w:rPr>
          <w:softHyphen/>
          <w:t>di</w:t>
        </w:r>
        <w:r w:rsidRPr="00A7549E">
          <w:rPr>
            <w:rFonts w:ascii="Lora" w:eastAsia="Times New Roman" w:hAnsi="Lora" w:cs="Arial"/>
            <w:color w:val="353535"/>
            <w:sz w:val="25"/>
            <w:szCs w:val="25"/>
          </w:rPr>
          <w:softHyphen/>
          <w:t>tional</w:t>
        </w:r>
        <w:proofErr w:type="gramStart"/>
        <w:r w:rsidRPr="00A7549E">
          <w:rPr>
            <w:rFonts w:ascii="Lora" w:eastAsia="Times New Roman" w:hAnsi="Lora" w:cs="Arial"/>
            <w:color w:val="353535"/>
            <w:sz w:val="25"/>
            <w:szCs w:val="25"/>
          </w:rPr>
          <w:t>) :</w:t>
        </w:r>
        <w:proofErr w:type="gramEnd"/>
        <w:r w:rsidRPr="00A7549E">
          <w:rPr>
            <w:rFonts w:ascii="Lora" w:eastAsia="Times New Roman" w:hAnsi="Lora" w:cs="Arial"/>
            <w:color w:val="353535"/>
            <w:sz w:val="25"/>
            <w:szCs w:val="25"/>
          </w:rPr>
          <w:t> </w:t>
        </w:r>
        <w:r w:rsidRPr="00A7549E">
          <w:rPr>
            <w:rFonts w:ascii="inherit" w:eastAsia="Times New Roman" w:hAnsi="inherit" w:cs="Arial"/>
            <w:b/>
            <w:bCs/>
            <w:color w:val="353535"/>
            <w:sz w:val="25"/>
          </w:rPr>
          <w:t>O(n) time and O(1) extra space.</w:t>
        </w:r>
      </w:ins>
    </w:p>
    <w:p w:rsidR="00A7549E" w:rsidRPr="00A7549E" w:rsidRDefault="00A7549E" w:rsidP="00A7549E">
      <w:pPr>
        <w:numPr>
          <w:ilvl w:val="0"/>
          <w:numId w:val="7"/>
        </w:numPr>
        <w:shd w:val="clear" w:color="auto" w:fill="FFFFFF"/>
        <w:spacing w:after="0" w:line="384" w:lineRule="atLeast"/>
        <w:ind w:left="408"/>
        <w:textAlignment w:val="baseline"/>
        <w:rPr>
          <w:ins w:id="215" w:author="Unknown"/>
          <w:rFonts w:ascii="inherit" w:eastAsia="Times New Roman" w:hAnsi="inherit" w:cs="Arial"/>
          <w:color w:val="666666"/>
          <w:sz w:val="25"/>
          <w:szCs w:val="25"/>
        </w:rPr>
      </w:pPr>
      <w:ins w:id="216" w:author="Unknown">
        <w:r w:rsidRPr="00A7549E">
          <w:rPr>
            <w:rFonts w:ascii="inherit" w:eastAsia="Times New Roman" w:hAnsi="inherit" w:cs="Arial"/>
            <w:color w:val="666666"/>
            <w:sz w:val="25"/>
            <w:szCs w:val="25"/>
          </w:rPr>
          <w:t>This solu</w:t>
        </w:r>
        <w:r w:rsidRPr="00A7549E">
          <w:rPr>
            <w:rFonts w:ascii="inherit" w:eastAsia="Times New Roman" w:hAnsi="inherit" w:cs="Arial"/>
            <w:color w:val="666666"/>
            <w:sz w:val="25"/>
            <w:szCs w:val="25"/>
          </w:rPr>
          <w:softHyphen/>
          <w:t>tion works only if array has pos</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tive inte</w:t>
        </w:r>
        <w:r w:rsidRPr="00A7549E">
          <w:rPr>
            <w:rFonts w:ascii="inherit" w:eastAsia="Times New Roman" w:hAnsi="inherit" w:cs="Arial"/>
            <w:color w:val="666666"/>
            <w:sz w:val="25"/>
            <w:szCs w:val="25"/>
          </w:rPr>
          <w:softHyphen/>
          <w:t>gers and all the ele</w:t>
        </w:r>
        <w:r w:rsidRPr="00A7549E">
          <w:rPr>
            <w:rFonts w:ascii="inherit" w:eastAsia="Times New Roman" w:hAnsi="inherit" w:cs="Arial"/>
            <w:color w:val="666666"/>
            <w:sz w:val="25"/>
            <w:szCs w:val="25"/>
          </w:rPr>
          <w:softHyphen/>
          <w:t>ments in the array are in range from 0 to n-1 where n is the size of the array.</w:t>
        </w:r>
      </w:ins>
    </w:p>
    <w:p w:rsidR="00A7549E" w:rsidRPr="00A7549E" w:rsidRDefault="00A7549E" w:rsidP="00A7549E">
      <w:pPr>
        <w:numPr>
          <w:ilvl w:val="0"/>
          <w:numId w:val="7"/>
        </w:numPr>
        <w:shd w:val="clear" w:color="auto" w:fill="FFFFFF"/>
        <w:spacing w:after="0" w:line="384" w:lineRule="atLeast"/>
        <w:ind w:left="408"/>
        <w:textAlignment w:val="baseline"/>
        <w:rPr>
          <w:ins w:id="217" w:author="Unknown"/>
          <w:rFonts w:ascii="inherit" w:eastAsia="Times New Roman" w:hAnsi="inherit" w:cs="Arial"/>
          <w:color w:val="666666"/>
          <w:sz w:val="25"/>
          <w:szCs w:val="25"/>
        </w:rPr>
      </w:pPr>
      <w:ins w:id="218" w:author="Unknown">
        <w:r w:rsidRPr="00A7549E">
          <w:rPr>
            <w:rFonts w:ascii="inherit" w:eastAsia="Times New Roman" w:hAnsi="inherit" w:cs="Arial"/>
            <w:color w:val="666666"/>
            <w:sz w:val="25"/>
            <w:szCs w:val="25"/>
          </w:rPr>
          <w:t>Nav</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gate the array.</w:t>
        </w:r>
      </w:ins>
    </w:p>
    <w:p w:rsidR="00A7549E" w:rsidRPr="00A7549E" w:rsidRDefault="00A7549E" w:rsidP="00A7549E">
      <w:pPr>
        <w:numPr>
          <w:ilvl w:val="0"/>
          <w:numId w:val="7"/>
        </w:numPr>
        <w:shd w:val="clear" w:color="auto" w:fill="FFFFFF"/>
        <w:spacing w:after="0" w:line="384" w:lineRule="atLeast"/>
        <w:ind w:left="408"/>
        <w:textAlignment w:val="baseline"/>
        <w:rPr>
          <w:ins w:id="219" w:author="Unknown"/>
          <w:rFonts w:ascii="inherit" w:eastAsia="Times New Roman" w:hAnsi="inherit" w:cs="Arial"/>
          <w:color w:val="666666"/>
          <w:sz w:val="25"/>
          <w:szCs w:val="25"/>
        </w:rPr>
      </w:pPr>
      <w:ins w:id="220" w:author="Unknown">
        <w:r w:rsidRPr="00A7549E">
          <w:rPr>
            <w:rFonts w:ascii="inherit" w:eastAsia="Times New Roman" w:hAnsi="inherit" w:cs="Arial"/>
            <w:color w:val="666666"/>
            <w:sz w:val="25"/>
            <w:szCs w:val="25"/>
          </w:rPr>
          <w:t xml:space="preserve">Update the array as for </w:t>
        </w:r>
        <w:proofErr w:type="spellStart"/>
        <w:r w:rsidRPr="00A7549E">
          <w:rPr>
            <w:rFonts w:ascii="inherit" w:eastAsia="Times New Roman" w:hAnsi="inherit" w:cs="Arial"/>
            <w:color w:val="666666"/>
            <w:sz w:val="25"/>
            <w:szCs w:val="25"/>
          </w:rPr>
          <w:t>ith</w:t>
        </w:r>
        <w:proofErr w:type="spellEnd"/>
        <w:r w:rsidRPr="00A7549E">
          <w:rPr>
            <w:rFonts w:ascii="inherit" w:eastAsia="Times New Roman" w:hAnsi="inherit" w:cs="Arial"/>
            <w:color w:val="666666"/>
            <w:sz w:val="25"/>
            <w:szCs w:val="25"/>
          </w:rPr>
          <w:t xml:space="preserve"> index :- </w:t>
        </w:r>
        <w:proofErr w:type="spellStart"/>
        <w:r w:rsidRPr="00A7549E">
          <w:rPr>
            <w:rFonts w:ascii="inherit" w:eastAsia="Times New Roman" w:hAnsi="inherit" w:cs="Arial"/>
            <w:color w:val="666666"/>
            <w:sz w:val="25"/>
            <w:szCs w:val="25"/>
          </w:rPr>
          <w:t>arrA</w:t>
        </w:r>
        <w:proofErr w:type="spellEnd"/>
        <w:r w:rsidRPr="00A7549E">
          <w:rPr>
            <w:rFonts w:ascii="inherit" w:eastAsia="Times New Roman" w:hAnsi="inherit" w:cs="Arial"/>
            <w:color w:val="666666"/>
            <w:sz w:val="25"/>
            <w:szCs w:val="25"/>
          </w:rPr>
          <w:t>[</w:t>
        </w:r>
        <w:proofErr w:type="spellStart"/>
        <w:r w:rsidRPr="00A7549E">
          <w:rPr>
            <w:rFonts w:ascii="inherit" w:eastAsia="Times New Roman" w:hAnsi="inherit" w:cs="Arial"/>
            <w:color w:val="666666"/>
            <w:sz w:val="25"/>
            <w:szCs w:val="25"/>
          </w:rPr>
          <w:t>arrA</w:t>
        </w:r>
        <w:proofErr w:type="spellEnd"/>
        <w:r w:rsidRPr="00A7549E">
          <w:rPr>
            <w:rFonts w:ascii="inherit" w:eastAsia="Times New Roman" w:hAnsi="inherit" w:cs="Arial"/>
            <w:color w:val="666666"/>
            <w:sz w:val="25"/>
            <w:szCs w:val="25"/>
          </w:rPr>
          <w:t>[</w:t>
        </w:r>
        <w:proofErr w:type="spellStart"/>
        <w:r w:rsidRPr="00A7549E">
          <w:rPr>
            <w:rFonts w:ascii="inherit" w:eastAsia="Times New Roman" w:hAnsi="inherit" w:cs="Arial"/>
            <w:color w:val="666666"/>
            <w:sz w:val="25"/>
            <w:szCs w:val="25"/>
          </w:rPr>
          <w:t>i</w:t>
        </w:r>
        <w:proofErr w:type="spellEnd"/>
        <w:r w:rsidRPr="00A7549E">
          <w:rPr>
            <w:rFonts w:ascii="inherit" w:eastAsia="Times New Roman" w:hAnsi="inherit" w:cs="Arial"/>
            <w:color w:val="666666"/>
            <w:sz w:val="25"/>
            <w:szCs w:val="25"/>
          </w:rPr>
          <w:t xml:space="preserve">]% n] = </w:t>
        </w:r>
        <w:proofErr w:type="spellStart"/>
        <w:r w:rsidRPr="00A7549E">
          <w:rPr>
            <w:rFonts w:ascii="inherit" w:eastAsia="Times New Roman" w:hAnsi="inherit" w:cs="Arial"/>
            <w:color w:val="666666"/>
            <w:sz w:val="25"/>
            <w:szCs w:val="25"/>
          </w:rPr>
          <w:t>arrA</w:t>
        </w:r>
        <w:proofErr w:type="spellEnd"/>
        <w:r w:rsidRPr="00A7549E">
          <w:rPr>
            <w:rFonts w:ascii="inherit" w:eastAsia="Times New Roman" w:hAnsi="inherit" w:cs="Arial"/>
            <w:color w:val="666666"/>
            <w:sz w:val="25"/>
            <w:szCs w:val="25"/>
          </w:rPr>
          <w:t>[</w:t>
        </w:r>
        <w:proofErr w:type="spellStart"/>
        <w:r w:rsidRPr="00A7549E">
          <w:rPr>
            <w:rFonts w:ascii="inherit" w:eastAsia="Times New Roman" w:hAnsi="inherit" w:cs="Arial"/>
            <w:color w:val="666666"/>
            <w:sz w:val="25"/>
            <w:szCs w:val="25"/>
          </w:rPr>
          <w:t>arrA</w:t>
        </w:r>
        <w:proofErr w:type="spellEnd"/>
        <w:r w:rsidRPr="00A7549E">
          <w:rPr>
            <w:rFonts w:ascii="inherit" w:eastAsia="Times New Roman" w:hAnsi="inherit" w:cs="Arial"/>
            <w:color w:val="666666"/>
            <w:sz w:val="25"/>
            <w:szCs w:val="25"/>
          </w:rPr>
          <w:t>[</w:t>
        </w:r>
        <w:proofErr w:type="spellStart"/>
        <w:r w:rsidRPr="00A7549E">
          <w:rPr>
            <w:rFonts w:ascii="inherit" w:eastAsia="Times New Roman" w:hAnsi="inherit" w:cs="Arial"/>
            <w:color w:val="666666"/>
            <w:sz w:val="25"/>
            <w:szCs w:val="25"/>
          </w:rPr>
          <w:t>i</w:t>
        </w:r>
        <w:proofErr w:type="spellEnd"/>
        <w:r w:rsidRPr="00A7549E">
          <w:rPr>
            <w:rFonts w:ascii="inherit" w:eastAsia="Times New Roman" w:hAnsi="inherit" w:cs="Arial"/>
            <w:color w:val="666666"/>
            <w:sz w:val="25"/>
            <w:szCs w:val="25"/>
          </w:rPr>
          <w:t>]% n] + n;</w:t>
        </w:r>
      </w:ins>
    </w:p>
    <w:p w:rsidR="00A7549E" w:rsidRPr="00A7549E" w:rsidRDefault="00A7549E" w:rsidP="00A7549E">
      <w:pPr>
        <w:numPr>
          <w:ilvl w:val="0"/>
          <w:numId w:val="7"/>
        </w:numPr>
        <w:shd w:val="clear" w:color="auto" w:fill="FFFFFF"/>
        <w:spacing w:after="0" w:line="384" w:lineRule="atLeast"/>
        <w:ind w:left="408"/>
        <w:textAlignment w:val="baseline"/>
        <w:rPr>
          <w:ins w:id="221" w:author="Unknown"/>
          <w:rFonts w:ascii="inherit" w:eastAsia="Times New Roman" w:hAnsi="inherit" w:cs="Arial"/>
          <w:color w:val="666666"/>
          <w:sz w:val="25"/>
          <w:szCs w:val="25"/>
        </w:rPr>
      </w:pPr>
      <w:ins w:id="222" w:author="Unknown">
        <w:r w:rsidRPr="00A7549E">
          <w:rPr>
            <w:rFonts w:ascii="inherit" w:eastAsia="Times New Roman" w:hAnsi="inherit" w:cs="Arial"/>
            <w:color w:val="666666"/>
            <w:sz w:val="25"/>
            <w:szCs w:val="25"/>
          </w:rPr>
          <w:t>Now nav</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gate the updated array and check which index has the max</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mum value, that index num</w:t>
        </w:r>
        <w:r w:rsidRPr="00A7549E">
          <w:rPr>
            <w:rFonts w:ascii="inherit" w:eastAsia="Times New Roman" w:hAnsi="inherit" w:cs="Arial"/>
            <w:color w:val="666666"/>
            <w:sz w:val="25"/>
            <w:szCs w:val="25"/>
          </w:rPr>
          <w:softHyphen/>
          <w:t>ber is the ele</w:t>
        </w:r>
        <w:r w:rsidRPr="00A7549E">
          <w:rPr>
            <w:rFonts w:ascii="inherit" w:eastAsia="Times New Roman" w:hAnsi="inherit" w:cs="Arial"/>
            <w:color w:val="666666"/>
            <w:sz w:val="25"/>
            <w:szCs w:val="25"/>
          </w:rPr>
          <w:softHyphen/>
          <w:t>ment which has the max</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mum occur</w:t>
        </w:r>
        <w:r w:rsidRPr="00A7549E">
          <w:rPr>
            <w:rFonts w:ascii="inherit" w:eastAsia="Times New Roman" w:hAnsi="inherit" w:cs="Arial"/>
            <w:color w:val="666666"/>
            <w:sz w:val="25"/>
            <w:szCs w:val="25"/>
          </w:rPr>
          <w:softHyphen/>
          <w:t>rence in the array.</w:t>
        </w:r>
      </w:ins>
    </w:p>
    <w:p w:rsidR="00A7549E" w:rsidRPr="00A7549E" w:rsidRDefault="00A7549E" w:rsidP="00A7549E">
      <w:pPr>
        <w:numPr>
          <w:ilvl w:val="0"/>
          <w:numId w:val="7"/>
        </w:numPr>
        <w:shd w:val="clear" w:color="auto" w:fill="FFFFFF"/>
        <w:spacing w:after="0" w:line="384" w:lineRule="atLeast"/>
        <w:ind w:left="408"/>
        <w:textAlignment w:val="baseline"/>
        <w:rPr>
          <w:ins w:id="223" w:author="Unknown"/>
          <w:rFonts w:ascii="inherit" w:eastAsia="Times New Roman" w:hAnsi="inherit" w:cs="Arial"/>
          <w:color w:val="666666"/>
          <w:sz w:val="25"/>
          <w:szCs w:val="25"/>
        </w:rPr>
      </w:pPr>
      <w:ins w:id="224" w:author="Unknown">
        <w:r w:rsidRPr="00A7549E">
          <w:rPr>
            <w:rFonts w:ascii="inherit" w:eastAsia="Times New Roman" w:hAnsi="inherit" w:cs="Arial"/>
            <w:color w:val="666666"/>
            <w:sz w:val="25"/>
            <w:szCs w:val="25"/>
          </w:rPr>
          <w:t>See the pic</w:t>
        </w:r>
        <w:r w:rsidRPr="00A7549E">
          <w:rPr>
            <w:rFonts w:ascii="inherit" w:eastAsia="Times New Roman" w:hAnsi="inherit" w:cs="Arial"/>
            <w:color w:val="666666"/>
            <w:sz w:val="25"/>
            <w:szCs w:val="25"/>
          </w:rPr>
          <w:softHyphen/>
          <w:t>ture below for more explanation.</w:t>
        </w:r>
      </w:ins>
    </w:p>
    <w:p w:rsidR="00A7549E" w:rsidRPr="00A7549E" w:rsidRDefault="00A7549E" w:rsidP="00A7549E">
      <w:pPr>
        <w:shd w:val="clear" w:color="auto" w:fill="FFFFFF"/>
        <w:spacing w:after="240" w:line="240" w:lineRule="auto"/>
        <w:textAlignment w:val="baseline"/>
        <w:rPr>
          <w:ins w:id="225" w:author="Unknown"/>
          <w:rFonts w:ascii="Lora" w:eastAsia="Times New Roman" w:hAnsi="Lora" w:cs="Arial"/>
          <w:color w:val="353535"/>
          <w:sz w:val="25"/>
          <w:szCs w:val="25"/>
        </w:rPr>
      </w:pPr>
      <w:ins w:id="226" w:author="Unknown">
        <w:r w:rsidRPr="00A7549E">
          <w:rPr>
            <w:rFonts w:ascii="Lora" w:eastAsia="Times New Roman" w:hAnsi="Lora" w:cs="Arial"/>
            <w:color w:val="353535"/>
            <w:sz w:val="25"/>
            <w:szCs w:val="25"/>
          </w:rPr>
          <w:t> </w:t>
        </w:r>
      </w:ins>
    </w:p>
    <w:p w:rsidR="00A7549E" w:rsidRPr="00A7549E" w:rsidRDefault="00A7549E" w:rsidP="00A7549E">
      <w:pPr>
        <w:shd w:val="clear" w:color="auto" w:fill="FFFFFF"/>
        <w:spacing w:after="0" w:line="240" w:lineRule="auto"/>
        <w:textAlignment w:val="baseline"/>
        <w:rPr>
          <w:ins w:id="227" w:author="Unknown"/>
          <w:rFonts w:ascii="Lora" w:eastAsia="Times New Roman" w:hAnsi="Lora" w:cs="Arial"/>
          <w:color w:val="353535"/>
          <w:sz w:val="25"/>
          <w:szCs w:val="25"/>
        </w:rPr>
      </w:pPr>
      <w:ins w:id="228" w:author="Unknown">
        <w:r w:rsidRPr="00A7549E">
          <w:rPr>
            <w:rFonts w:ascii="Lora" w:eastAsia="Times New Roman" w:hAnsi="Lora" w:cs="Arial"/>
            <w:color w:val="353535"/>
            <w:sz w:val="25"/>
            <w:szCs w:val="25"/>
          </w:rPr>
          <w:t>Sim</w:t>
        </w:r>
        <w:r w:rsidRPr="00A7549E">
          <w:rPr>
            <w:rFonts w:ascii="Lora" w:eastAsia="Times New Roman" w:hAnsi="Lora" w:cs="Arial"/>
            <w:color w:val="353535"/>
            <w:sz w:val="25"/>
            <w:szCs w:val="25"/>
          </w:rPr>
          <w:softHyphen/>
          <w:t>i</w:t>
        </w:r>
        <w:r w:rsidRPr="00A7549E">
          <w:rPr>
            <w:rFonts w:ascii="Lora" w:eastAsia="Times New Roman" w:hAnsi="Lora" w:cs="Arial"/>
            <w:color w:val="353535"/>
            <w:sz w:val="25"/>
            <w:szCs w:val="25"/>
          </w:rPr>
          <w:softHyphen/>
          <w:t xml:space="preserve">lar approach used in </w:t>
        </w:r>
        <w:proofErr w:type="gramStart"/>
        <w:r w:rsidRPr="00A7549E">
          <w:rPr>
            <w:rFonts w:ascii="Lora" w:eastAsia="Times New Roman" w:hAnsi="Lora" w:cs="Arial"/>
            <w:color w:val="353535"/>
            <w:sz w:val="25"/>
            <w:szCs w:val="25"/>
          </w:rPr>
          <w:t>prob</w:t>
        </w:r>
        <w:r w:rsidRPr="00A7549E">
          <w:rPr>
            <w:rFonts w:ascii="Lora" w:eastAsia="Times New Roman" w:hAnsi="Lora" w:cs="Arial"/>
            <w:color w:val="353535"/>
            <w:sz w:val="25"/>
            <w:szCs w:val="25"/>
          </w:rPr>
          <w:softHyphen/>
          <w:t>lem :</w:t>
        </w:r>
        <w:proofErr w:type="gramEnd"/>
        <w:r w:rsidRPr="00A7549E">
          <w:rPr>
            <w:rFonts w:ascii="Lora" w:eastAsia="Times New Roman" w:hAnsi="Lora" w:cs="Arial"/>
            <w:color w:val="353535"/>
            <w:sz w:val="25"/>
            <w:szCs w:val="25"/>
          </w:rPr>
          <w:t> </w:t>
        </w:r>
        <w:r w:rsidR="00970CE5" w:rsidRPr="00A7549E">
          <w:rPr>
            <w:rFonts w:ascii="Lora" w:eastAsia="Times New Roman" w:hAnsi="Lora" w:cs="Arial"/>
            <w:color w:val="353535"/>
            <w:sz w:val="25"/>
            <w:szCs w:val="25"/>
          </w:rPr>
          <w:fldChar w:fldCharType="begin"/>
        </w:r>
        <w:r w:rsidRPr="00A7549E">
          <w:rPr>
            <w:rFonts w:ascii="Lora" w:eastAsia="Times New Roman" w:hAnsi="Lora" w:cs="Arial"/>
            <w:color w:val="353535"/>
            <w:sz w:val="25"/>
            <w:szCs w:val="25"/>
          </w:rPr>
          <w:instrText xml:space="preserve"> HYPERLINK "http://algorithms.tutorialhorizon.com/check-if-array-is-consecutive-integers/" </w:instrText>
        </w:r>
        <w:r w:rsidR="00970CE5" w:rsidRPr="00A7549E">
          <w:rPr>
            <w:rFonts w:ascii="Lora" w:eastAsia="Times New Roman" w:hAnsi="Lora" w:cs="Arial"/>
            <w:color w:val="353535"/>
            <w:sz w:val="25"/>
            <w:szCs w:val="25"/>
          </w:rPr>
          <w:fldChar w:fldCharType="separate"/>
        </w:r>
        <w:r w:rsidRPr="00A7549E">
          <w:rPr>
            <w:rFonts w:ascii="inherit" w:eastAsia="Times New Roman" w:hAnsi="inherit" w:cs="Arial"/>
            <w:color w:val="3B8DBD"/>
            <w:sz w:val="25"/>
          </w:rPr>
          <w:t>if array has all con</w:t>
        </w:r>
        <w:r w:rsidRPr="00A7549E">
          <w:rPr>
            <w:rFonts w:ascii="inherit" w:eastAsia="Times New Roman" w:hAnsi="inherit" w:cs="Arial"/>
            <w:color w:val="3B8DBD"/>
            <w:sz w:val="25"/>
          </w:rPr>
          <w:softHyphen/>
          <w:t>sec</w:t>
        </w:r>
        <w:r w:rsidRPr="00A7549E">
          <w:rPr>
            <w:rFonts w:ascii="inherit" w:eastAsia="Times New Roman" w:hAnsi="inherit" w:cs="Arial"/>
            <w:color w:val="3B8DBD"/>
            <w:sz w:val="25"/>
          </w:rPr>
          <w:softHyphen/>
          <w:t>u</w:t>
        </w:r>
        <w:r w:rsidRPr="00A7549E">
          <w:rPr>
            <w:rFonts w:ascii="inherit" w:eastAsia="Times New Roman" w:hAnsi="inherit" w:cs="Arial"/>
            <w:color w:val="3B8DBD"/>
            <w:sz w:val="25"/>
          </w:rPr>
          <w:softHyphen/>
          <w:t>tive numbers.</w:t>
        </w:r>
        <w:r w:rsidR="00970CE5" w:rsidRPr="00A7549E">
          <w:rPr>
            <w:rFonts w:ascii="Lora" w:eastAsia="Times New Roman" w:hAnsi="Lora" w:cs="Arial"/>
            <w:color w:val="353535"/>
            <w:sz w:val="25"/>
            <w:szCs w:val="25"/>
          </w:rPr>
          <w:fldChar w:fldCharType="end"/>
        </w:r>
      </w:ins>
    </w:p>
    <w:p w:rsidR="00A7549E" w:rsidRPr="00A7549E" w:rsidRDefault="00A7549E" w:rsidP="00A7549E">
      <w:pPr>
        <w:shd w:val="clear" w:color="auto" w:fill="FFFFFF"/>
        <w:spacing w:after="0" w:line="240" w:lineRule="auto"/>
        <w:textAlignment w:val="baseline"/>
        <w:rPr>
          <w:ins w:id="229" w:author="Unknown"/>
          <w:rFonts w:ascii="Lora" w:eastAsia="Times New Roman" w:hAnsi="Lora" w:cs="Arial"/>
          <w:color w:val="353535"/>
          <w:sz w:val="25"/>
          <w:szCs w:val="25"/>
        </w:rPr>
      </w:pPr>
      <w:ins w:id="230" w:author="Unknown">
        <w:r w:rsidRPr="00A7549E">
          <w:rPr>
            <w:rFonts w:ascii="inherit" w:eastAsia="Times New Roman" w:hAnsi="inherit" w:cs="Arial"/>
            <w:b/>
            <w:bCs/>
            <w:color w:val="353535"/>
            <w:sz w:val="25"/>
          </w:rPr>
          <w:t>Code:</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MaxRepeatingElement</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MaxRepeatingElementInPlace</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inherit" w:eastAsia="Times New Roman" w:hAnsi="inherit" w:cs="Consolas"/>
                <w:color w:val="E36209"/>
                <w:sz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size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maxIndex</w:t>
            </w:r>
            <w:proofErr w:type="spellEnd"/>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size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//get the index to be updated</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index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size;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[index]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[index]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size;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size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size</w:t>
            </w:r>
            <w:r w:rsidRPr="00A7549E">
              <w:rPr>
                <w:rFonts w:ascii="inherit" w:eastAsia="Times New Roman" w:hAnsi="inherit" w:cs="Consolas"/>
                <w:color w:val="D73A49"/>
                <w:sz w:val="16"/>
              </w:rPr>
              <w:t>&gt;</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size;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maxIndex</w:t>
            </w:r>
            <w:proofErr w:type="spellEnd"/>
            <w:r w:rsidRPr="00A7549E">
              <w:rPr>
                <w:rFonts w:ascii="inherit" w:eastAsia="Times New Roman" w:hAnsi="inherit" w:cs="Consolas"/>
                <w:color w:val="D73A49"/>
                <w:sz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"Element repeating maximum no of times: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maxIndex</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maximum count: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maxCount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7</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MaxRepeatingElement</w:t>
            </w:r>
            <w:proofErr w:type="spellEnd"/>
            <w:r w:rsidRPr="00A7549E">
              <w:rPr>
                <w:rFonts w:ascii="Consolas" w:eastAsia="Times New Roman" w:hAnsi="Consolas" w:cs="Consolas"/>
                <w:color w:val="24292E"/>
                <w:sz w:val="16"/>
                <w:szCs w:val="16"/>
              </w:rPr>
              <w:t xml:space="preserve"> 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MaxRepeatingElement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w:t>
            </w:r>
            <w:r w:rsidRPr="00A7549E">
              <w:rPr>
                <w:rFonts w:ascii="inherit" w:eastAsia="Times New Roman" w:hAnsi="inherit" w:cs="Consolas"/>
                <w:color w:val="D73A49"/>
                <w:sz w:val="16"/>
              </w:rPr>
              <w:t>.</w:t>
            </w:r>
            <w:r w:rsidRPr="00A7549E">
              <w:rPr>
                <w:rFonts w:ascii="inherit" w:eastAsia="Times New Roman" w:hAnsi="inherit" w:cs="Consolas"/>
                <w:color w:val="24292E"/>
                <w:sz w:val="16"/>
              </w:rPr>
              <w:t>MaxRepeatingElementInPlace</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231" w:author="Unknown"/>
          <w:rFonts w:ascii="Segoe UI" w:eastAsia="Times New Roman" w:hAnsi="Segoe UI" w:cs="Segoe UI"/>
          <w:color w:val="586069"/>
          <w:sz w:val="16"/>
          <w:szCs w:val="16"/>
        </w:rPr>
      </w:pPr>
      <w:ins w:id="232"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"https://gist.github.com/thmain/1cea9f46da8b345e71bff559fea24980/raw/11ed279156d8a5023aa0aae54f3e4e428360a1f9/MaxRepeatingElement.java"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"https://gist.github.com/thmain/1cea9f46da8b345e71bff559fea24980" \l "file-maxrepeatingelement-java"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MaxRepeatingElement.java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3" type="#_x0000_t75" alt="❤" style="width:23.75pt;height:23.75pt"/>
        </w:pict>
      </w:r>
      <w:ins w:id="233"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240" w:lineRule="auto"/>
        <w:textAlignment w:val="baseline"/>
        <w:rPr>
          <w:ins w:id="234" w:author="Unknown"/>
          <w:rFonts w:ascii="Lora" w:eastAsia="Times New Roman" w:hAnsi="Lora" w:cs="Arial"/>
          <w:color w:val="353535"/>
          <w:sz w:val="25"/>
          <w:szCs w:val="25"/>
        </w:rPr>
      </w:pPr>
      <w:ins w:id="235" w:author="Unknown">
        <w:r w:rsidRPr="00A7549E">
          <w:rPr>
            <w:rFonts w:ascii="inherit" w:eastAsia="Times New Roman" w:hAnsi="inherit" w:cs="Arial"/>
            <w:b/>
            <w:bCs/>
            <w:color w:val="353535"/>
            <w:sz w:val="25"/>
          </w:rPr>
          <w:t>Out</w:t>
        </w:r>
        <w:r w:rsidRPr="00A7549E">
          <w:rPr>
            <w:rFonts w:ascii="inherit" w:eastAsia="Times New Roman" w:hAnsi="inherit" w:cs="Arial"/>
            <w:b/>
            <w:bCs/>
            <w:color w:val="353535"/>
            <w:sz w:val="25"/>
          </w:rPr>
          <w:softHyphen/>
          <w:t>put: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36" w:author="Unknown"/>
          <w:rFonts w:ascii="Courier New" w:eastAsia="Times New Roman" w:hAnsi="Courier New" w:cs="Courier New"/>
          <w:color w:val="3B3B3B"/>
          <w:sz w:val="25"/>
          <w:szCs w:val="25"/>
        </w:rPr>
      </w:pPr>
      <w:ins w:id="237" w:author="Unknown">
        <w:r w:rsidRPr="00A7549E">
          <w:rPr>
            <w:rFonts w:ascii="Courier New" w:eastAsia="Times New Roman" w:hAnsi="Courier New" w:cs="Courier New"/>
            <w:color w:val="3B3B3B"/>
            <w:sz w:val="25"/>
            <w:szCs w:val="25"/>
          </w:rPr>
          <w:t>Element repeating maximum no of times: 5, maximum count: 3</w:t>
        </w:r>
      </w:ins>
    </w:p>
    <w:p w:rsidR="00A7549E" w:rsidRPr="00A7549E" w:rsidRDefault="00A7549E" w:rsidP="00A7549E">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A7549E">
        <w:rPr>
          <w:rFonts w:ascii="Arial" w:eastAsia="Times New Roman" w:hAnsi="Arial" w:cs="Arial"/>
          <w:color w:val="444444"/>
          <w:spacing w:val="-14"/>
          <w:kern w:val="36"/>
          <w:sz w:val="52"/>
          <w:szCs w:val="52"/>
        </w:rPr>
        <w:t>Find the two repeating elements in a given array | 6 Approaches</w:t>
      </w:r>
    </w:p>
    <w:p w:rsidR="00A7549E" w:rsidRPr="00A7549E" w:rsidRDefault="00A7549E" w:rsidP="00A7549E">
      <w:pPr>
        <w:shd w:val="clear" w:color="auto" w:fill="FFFFFF"/>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15"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JULY 24, 2017</w:t>
      </w:r>
    </w:p>
    <w:p w:rsidR="00A7549E" w:rsidRPr="00A7549E" w:rsidRDefault="00A7549E" w:rsidP="00A7549E">
      <w:pPr>
        <w:shd w:val="clear" w:color="auto" w:fill="FFFFFF"/>
        <w:spacing w:after="0" w:line="240" w:lineRule="auto"/>
        <w:textAlignment w:val="baseline"/>
        <w:rPr>
          <w:ins w:id="238" w:author="Unknown"/>
          <w:rFonts w:ascii="Lora" w:eastAsia="Times New Roman" w:hAnsi="Lora" w:cs="Arial"/>
          <w:color w:val="353535"/>
          <w:sz w:val="25"/>
          <w:szCs w:val="25"/>
        </w:rPr>
      </w:pPr>
      <w:ins w:id="239" w:author="Unknown">
        <w:r w:rsidRPr="00A7549E">
          <w:rPr>
            <w:rFonts w:ascii="inherit" w:eastAsia="Times New Roman" w:hAnsi="inherit" w:cs="Arial"/>
            <w:b/>
            <w:bCs/>
            <w:color w:val="353535"/>
            <w:sz w:val="25"/>
          </w:rPr>
          <w:t>Objec</w:t>
        </w:r>
        <w:r w:rsidRPr="00A7549E">
          <w:rPr>
            <w:rFonts w:ascii="inherit" w:eastAsia="Times New Roman" w:hAnsi="inherit" w:cs="Arial"/>
            <w:b/>
            <w:bCs/>
            <w:color w:val="353535"/>
            <w:sz w:val="25"/>
          </w:rPr>
          <w:softHyphen/>
          <w:t>tive: </w:t>
        </w:r>
        <w:r w:rsidRPr="00A7549E">
          <w:rPr>
            <w:rFonts w:ascii="Lora" w:eastAsia="Times New Roman" w:hAnsi="Lora" w:cs="Arial"/>
            <w:color w:val="353535"/>
            <w:sz w:val="25"/>
            <w:szCs w:val="25"/>
          </w:rPr>
          <w:t>Given an array of n+2 ele</w:t>
        </w:r>
        <w:r w:rsidRPr="00A7549E">
          <w:rPr>
            <w:rFonts w:ascii="Lora" w:eastAsia="Times New Roman" w:hAnsi="Lora" w:cs="Arial"/>
            <w:color w:val="353535"/>
            <w:sz w:val="25"/>
            <w:szCs w:val="25"/>
          </w:rPr>
          <w:softHyphen/>
          <w:t>ments. All ele</w:t>
        </w:r>
        <w:r w:rsidRPr="00A7549E">
          <w:rPr>
            <w:rFonts w:ascii="Lora" w:eastAsia="Times New Roman" w:hAnsi="Lora" w:cs="Arial"/>
            <w:color w:val="353535"/>
            <w:sz w:val="25"/>
            <w:szCs w:val="25"/>
          </w:rPr>
          <w:softHyphen/>
          <w:t>ments of the array are in range 1 to n and all ele</w:t>
        </w:r>
        <w:r w:rsidRPr="00A7549E">
          <w:rPr>
            <w:rFonts w:ascii="Lora" w:eastAsia="Times New Roman" w:hAnsi="Lora" w:cs="Arial"/>
            <w:color w:val="353535"/>
            <w:sz w:val="25"/>
            <w:szCs w:val="25"/>
          </w:rPr>
          <w:softHyphen/>
          <w:t>ments occur once except two num</w:t>
        </w:r>
        <w:r w:rsidRPr="00A7549E">
          <w:rPr>
            <w:rFonts w:ascii="Lora" w:eastAsia="Times New Roman" w:hAnsi="Lora" w:cs="Arial"/>
            <w:color w:val="353535"/>
            <w:sz w:val="25"/>
            <w:szCs w:val="25"/>
          </w:rPr>
          <w:softHyphen/>
          <w:t>bers which occur twice. Write an algo</w:t>
        </w:r>
        <w:r w:rsidRPr="00A7549E">
          <w:rPr>
            <w:rFonts w:ascii="Lora" w:eastAsia="Times New Roman" w:hAnsi="Lora" w:cs="Arial"/>
            <w:color w:val="353535"/>
            <w:sz w:val="25"/>
            <w:szCs w:val="25"/>
          </w:rPr>
          <w:softHyphen/>
          <w:t>rithm to find the two repeat</w:t>
        </w:r>
        <w:r w:rsidRPr="00A7549E">
          <w:rPr>
            <w:rFonts w:ascii="Lora" w:eastAsia="Times New Roman" w:hAnsi="Lora" w:cs="Arial"/>
            <w:color w:val="353535"/>
            <w:sz w:val="25"/>
            <w:szCs w:val="25"/>
          </w:rPr>
          <w:softHyphen/>
          <w:t>ing numbers.</w:t>
        </w:r>
      </w:ins>
    </w:p>
    <w:p w:rsidR="00A7549E" w:rsidRPr="00A7549E" w:rsidRDefault="00A7549E" w:rsidP="00A7549E">
      <w:pPr>
        <w:shd w:val="clear" w:color="auto" w:fill="FFFFFF"/>
        <w:spacing w:after="0" w:line="240" w:lineRule="auto"/>
        <w:textAlignment w:val="baseline"/>
        <w:rPr>
          <w:ins w:id="240" w:author="Unknown"/>
          <w:rFonts w:ascii="Lora" w:eastAsia="Times New Roman" w:hAnsi="Lora" w:cs="Arial"/>
          <w:color w:val="353535"/>
          <w:sz w:val="25"/>
          <w:szCs w:val="25"/>
        </w:rPr>
      </w:pPr>
      <w:ins w:id="241" w:author="Unknown">
        <w:r w:rsidRPr="00A7549E">
          <w:rPr>
            <w:rFonts w:ascii="inherit" w:eastAsia="Times New Roman" w:hAnsi="inherit" w:cs="Arial"/>
            <w:b/>
            <w:bCs/>
            <w:color w:val="353535"/>
            <w:sz w:val="25"/>
          </w:rPr>
          <w:t>Exam</w:t>
        </w:r>
        <w:r w:rsidRPr="00A7549E">
          <w:rPr>
            <w:rFonts w:ascii="inherit" w:eastAsia="Times New Roman" w:hAnsi="inherit" w:cs="Arial"/>
            <w:b/>
            <w:bCs/>
            <w:color w:val="353535"/>
            <w:sz w:val="25"/>
          </w:rPr>
          <w:softHyphen/>
          <w:t>ple:</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42" w:author="Unknown"/>
          <w:rFonts w:ascii="Courier New" w:eastAsia="Times New Roman" w:hAnsi="Courier New" w:cs="Courier New"/>
          <w:color w:val="3B3B3B"/>
          <w:sz w:val="25"/>
          <w:szCs w:val="25"/>
        </w:rPr>
      </w:pPr>
      <w:proofErr w:type="spellStart"/>
      <w:proofErr w:type="gramStart"/>
      <w:ins w:id="243" w:author="Unknown">
        <w:r w:rsidRPr="00A7549E">
          <w:rPr>
            <w:rFonts w:ascii="Courier New" w:eastAsia="Times New Roman" w:hAnsi="Courier New" w:cs="Courier New"/>
            <w:color w:val="3B3B3B"/>
            <w:sz w:val="25"/>
            <w:szCs w:val="25"/>
          </w:rPr>
          <w:t>int</w:t>
        </w:r>
        <w:proofErr w:type="spellEnd"/>
        <w:proofErr w:type="gramEnd"/>
        <w:r w:rsidRPr="00A7549E">
          <w:rPr>
            <w:rFonts w:ascii="Courier New" w:eastAsia="Times New Roman" w:hAnsi="Courier New" w:cs="Courier New"/>
            <w:color w:val="3B3B3B"/>
            <w:sz w:val="25"/>
            <w:szCs w:val="25"/>
          </w:rPr>
          <w:t xml:space="preserve"> [] A = {1,4,5,6,3,2,5,2};</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44" w:author="Unknown"/>
          <w:rFonts w:ascii="Courier New" w:eastAsia="Times New Roman" w:hAnsi="Courier New" w:cs="Courier New"/>
          <w:color w:val="3B3B3B"/>
          <w:sz w:val="25"/>
          <w:szCs w:val="25"/>
        </w:rPr>
      </w:pPr>
      <w:proofErr w:type="spellStart"/>
      <w:proofErr w:type="gramStart"/>
      <w:ins w:id="245" w:author="Unknown">
        <w:r w:rsidRPr="00A7549E">
          <w:rPr>
            <w:rFonts w:ascii="Courier New" w:eastAsia="Times New Roman" w:hAnsi="Courier New" w:cs="Courier New"/>
            <w:color w:val="3B3B3B"/>
            <w:sz w:val="25"/>
            <w:szCs w:val="25"/>
          </w:rPr>
          <w:lastRenderedPageBreak/>
          <w:t>int</w:t>
        </w:r>
        <w:proofErr w:type="spellEnd"/>
        <w:proofErr w:type="gramEnd"/>
        <w:r w:rsidRPr="00A7549E">
          <w:rPr>
            <w:rFonts w:ascii="Courier New" w:eastAsia="Times New Roman" w:hAnsi="Courier New" w:cs="Courier New"/>
            <w:color w:val="3B3B3B"/>
            <w:sz w:val="25"/>
            <w:szCs w:val="25"/>
          </w:rPr>
          <w:t xml:space="preserve"> n = 6;</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246" w:author="Unknown"/>
          <w:rFonts w:ascii="Courier New" w:eastAsia="Times New Roman" w:hAnsi="Courier New" w:cs="Courier New"/>
          <w:color w:val="3B3B3B"/>
          <w:sz w:val="25"/>
          <w:szCs w:val="25"/>
        </w:rPr>
      </w:pPr>
      <w:ins w:id="247" w:author="Unknown">
        <w:r w:rsidRPr="00A7549E">
          <w:rPr>
            <w:rFonts w:ascii="inherit" w:eastAsia="Times New Roman" w:hAnsi="inherit" w:cs="Courier New"/>
            <w:b/>
            <w:bCs/>
            <w:color w:val="3B3B3B"/>
            <w:sz w:val="25"/>
          </w:rPr>
          <w:t>Output</w:t>
        </w:r>
        <w:r w:rsidRPr="00A7549E">
          <w:rPr>
            <w:rFonts w:ascii="Courier New" w:eastAsia="Times New Roman" w:hAnsi="Courier New" w:cs="Courier New"/>
            <w:color w:val="3B3B3B"/>
            <w:sz w:val="25"/>
            <w:szCs w:val="25"/>
          </w:rPr>
          <w:t>: Two Repeated elements are: 2 and 5</w:t>
        </w:r>
      </w:ins>
    </w:p>
    <w:p w:rsidR="00A7549E" w:rsidRPr="00A7549E" w:rsidRDefault="00A7549E" w:rsidP="00A7549E">
      <w:pPr>
        <w:shd w:val="clear" w:color="auto" w:fill="FFFFFF"/>
        <w:spacing w:after="0" w:line="240" w:lineRule="auto"/>
        <w:textAlignment w:val="baseline"/>
        <w:rPr>
          <w:ins w:id="248" w:author="Unknown"/>
          <w:rFonts w:ascii="Lora" w:eastAsia="Times New Roman" w:hAnsi="Lora" w:cs="Arial"/>
          <w:color w:val="353535"/>
          <w:sz w:val="25"/>
          <w:szCs w:val="25"/>
        </w:rPr>
      </w:pPr>
      <w:ins w:id="249" w:author="Unknown">
        <w:r w:rsidRPr="00A7549E">
          <w:rPr>
            <w:rFonts w:ascii="inherit" w:eastAsia="Times New Roman" w:hAnsi="inherit" w:cs="Arial"/>
            <w:b/>
            <w:bCs/>
            <w:color w:val="353535"/>
            <w:sz w:val="25"/>
          </w:rPr>
          <w:t>Approach 1:</w:t>
        </w:r>
      </w:ins>
    </w:p>
    <w:p w:rsidR="00A7549E" w:rsidRPr="00A7549E" w:rsidRDefault="00A7549E" w:rsidP="00A7549E">
      <w:pPr>
        <w:shd w:val="clear" w:color="auto" w:fill="FFFFFF"/>
        <w:spacing w:after="0" w:line="240" w:lineRule="auto"/>
        <w:textAlignment w:val="baseline"/>
        <w:rPr>
          <w:ins w:id="250" w:author="Unknown"/>
          <w:rFonts w:ascii="Lora" w:eastAsia="Times New Roman" w:hAnsi="Lora" w:cs="Arial"/>
          <w:color w:val="353535"/>
          <w:sz w:val="25"/>
          <w:szCs w:val="25"/>
        </w:rPr>
      </w:pPr>
      <w:ins w:id="251" w:author="Unknown">
        <w:r w:rsidRPr="00A7549E">
          <w:rPr>
            <w:rFonts w:ascii="inherit" w:eastAsia="Times New Roman" w:hAnsi="inherit" w:cs="Arial"/>
            <w:b/>
            <w:bCs/>
            <w:color w:val="353535"/>
            <w:sz w:val="25"/>
          </w:rPr>
          <w:t>Naive</w:t>
        </w:r>
        <w:r w:rsidRPr="00A7549E">
          <w:rPr>
            <w:rFonts w:ascii="Lora" w:eastAsia="Times New Roman" w:hAnsi="Lora" w:cs="Arial"/>
            <w:color w:val="353535"/>
            <w:sz w:val="25"/>
            <w:szCs w:val="25"/>
          </w:rPr>
          <w:t>: This prob</w:t>
        </w:r>
        <w:r w:rsidRPr="00A7549E">
          <w:rPr>
            <w:rFonts w:ascii="Lora" w:eastAsia="Times New Roman" w:hAnsi="Lora" w:cs="Arial"/>
            <w:color w:val="353535"/>
            <w:sz w:val="25"/>
            <w:szCs w:val="25"/>
          </w:rPr>
          <w:softHyphen/>
          <w:t>lem can be eas</w:t>
        </w:r>
        <w:r w:rsidRPr="00A7549E">
          <w:rPr>
            <w:rFonts w:ascii="Lora" w:eastAsia="Times New Roman" w:hAnsi="Lora" w:cs="Arial"/>
            <w:color w:val="353535"/>
            <w:sz w:val="25"/>
            <w:szCs w:val="25"/>
          </w:rPr>
          <w:softHyphen/>
          <w:t>ily solved using two nested loops. Take each ele</w:t>
        </w:r>
        <w:r w:rsidRPr="00A7549E">
          <w:rPr>
            <w:rFonts w:ascii="Lora" w:eastAsia="Times New Roman" w:hAnsi="Lora" w:cs="Arial"/>
            <w:color w:val="353535"/>
            <w:sz w:val="25"/>
            <w:szCs w:val="25"/>
          </w:rPr>
          <w:softHyphen/>
          <w:t>ment at a time and com</w:t>
        </w:r>
        <w:r w:rsidRPr="00A7549E">
          <w:rPr>
            <w:rFonts w:ascii="Lora" w:eastAsia="Times New Roman" w:hAnsi="Lora" w:cs="Arial"/>
            <w:color w:val="353535"/>
            <w:sz w:val="25"/>
            <w:szCs w:val="25"/>
          </w:rPr>
          <w:softHyphen/>
          <w:t>pare it with all the other ele</w:t>
        </w:r>
        <w:r w:rsidRPr="00A7549E">
          <w:rPr>
            <w:rFonts w:ascii="Lora" w:eastAsia="Times New Roman" w:hAnsi="Lora" w:cs="Arial"/>
            <w:color w:val="353535"/>
            <w:sz w:val="25"/>
            <w:szCs w:val="25"/>
          </w:rPr>
          <w:softHyphen/>
          <w:t>ments and if it appears twice, print it. This solu</w:t>
        </w:r>
        <w:r w:rsidRPr="00A7549E">
          <w:rPr>
            <w:rFonts w:ascii="Lora" w:eastAsia="Times New Roman" w:hAnsi="Lora" w:cs="Arial"/>
            <w:color w:val="353535"/>
            <w:sz w:val="25"/>
            <w:szCs w:val="25"/>
          </w:rPr>
          <w:softHyphen/>
          <w:t>tion will work even if all the num</w:t>
        </w:r>
        <w:r w:rsidRPr="00A7549E">
          <w:rPr>
            <w:rFonts w:ascii="Lora" w:eastAsia="Times New Roman" w:hAnsi="Lora" w:cs="Arial"/>
            <w:color w:val="353535"/>
            <w:sz w:val="25"/>
            <w:szCs w:val="25"/>
          </w:rPr>
          <w:softHyphen/>
          <w:t>bers are not in the range of 1 to n.</w:t>
        </w:r>
      </w:ins>
    </w:p>
    <w:p w:rsidR="00A7549E" w:rsidRPr="00A7549E" w:rsidRDefault="00A7549E" w:rsidP="00A7549E">
      <w:pPr>
        <w:shd w:val="clear" w:color="auto" w:fill="FFFFFF"/>
        <w:spacing w:after="240" w:line="240" w:lineRule="auto"/>
        <w:textAlignment w:val="baseline"/>
        <w:rPr>
          <w:ins w:id="252" w:author="Unknown"/>
          <w:rFonts w:ascii="Lora" w:eastAsia="Times New Roman" w:hAnsi="Lora" w:cs="Arial"/>
          <w:color w:val="353535"/>
          <w:sz w:val="25"/>
          <w:szCs w:val="25"/>
        </w:rPr>
      </w:pPr>
      <w:ins w:id="253" w:author="Unknown">
        <w:r w:rsidRPr="00A7549E">
          <w:rPr>
            <w:rFonts w:ascii="Lora" w:eastAsia="Times New Roman" w:hAnsi="Lora" w:cs="Arial"/>
            <w:color w:val="353535"/>
            <w:sz w:val="25"/>
            <w:szCs w:val="25"/>
          </w:rPr>
          <w:t>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is </w:t>
        </w:r>
        <w:proofErr w:type="gramStart"/>
        <w:r w:rsidRPr="00A7549E">
          <w:rPr>
            <w:rFonts w:ascii="Lora" w:eastAsia="Times New Roman" w:hAnsi="Lora" w:cs="Arial"/>
            <w:color w:val="353535"/>
            <w:sz w:val="25"/>
            <w:szCs w:val="25"/>
          </w:rPr>
          <w:t>O(</w:t>
        </w:r>
        <w:proofErr w:type="gramEnd"/>
        <w:r w:rsidRPr="00A7549E">
          <w:rPr>
            <w:rFonts w:ascii="Lora" w:eastAsia="Times New Roman" w:hAnsi="Lora" w:cs="Arial"/>
            <w:color w:val="353535"/>
            <w:sz w:val="25"/>
            <w:szCs w:val="25"/>
          </w:rPr>
          <w:t>N^2).</w:t>
        </w:r>
      </w:ins>
    </w:p>
    <w:p w:rsidR="00A7549E" w:rsidRPr="00A7549E" w:rsidRDefault="00A7549E" w:rsidP="00A7549E">
      <w:pPr>
        <w:shd w:val="clear" w:color="auto" w:fill="FFFFFF"/>
        <w:spacing w:after="0" w:line="240" w:lineRule="auto"/>
        <w:textAlignment w:val="baseline"/>
        <w:rPr>
          <w:ins w:id="254" w:author="Unknown"/>
          <w:rFonts w:ascii="Lora" w:eastAsia="Times New Roman" w:hAnsi="Lora" w:cs="Arial"/>
          <w:color w:val="353535"/>
          <w:sz w:val="25"/>
          <w:szCs w:val="25"/>
        </w:rPr>
      </w:pPr>
      <w:ins w:id="255" w:author="Unknown">
        <w:r w:rsidRPr="00A7549E">
          <w:rPr>
            <w:rFonts w:ascii="inherit" w:eastAsia="Times New Roman" w:hAnsi="inherit" w:cs="Arial"/>
            <w:b/>
            <w:bCs/>
            <w:color w:val="353535"/>
            <w:sz w:val="25"/>
          </w:rPr>
          <w:t>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TwoRepeatingBruteForce</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//this solution will work even if all the numbers are not in the range of 1 to n</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"Repeated Elements: "</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j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i</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j </w:t>
            </w:r>
            <w:r w:rsidRPr="00A7549E">
              <w:rPr>
                <w:rFonts w:ascii="inherit" w:eastAsia="Times New Roman" w:hAnsi="inherit" w:cs="Consolas"/>
                <w:color w:val="D73A49"/>
                <w:sz w:val="16"/>
              </w:rPr>
              <w:t>&lt;</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j</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[j]){</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twoRepeating</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256" w:author="Unknown"/>
          <w:rFonts w:ascii="Segoe UI" w:eastAsia="Times New Roman" w:hAnsi="Segoe UI" w:cs="Segoe UI"/>
          <w:color w:val="586069"/>
          <w:sz w:val="16"/>
          <w:szCs w:val="16"/>
        </w:rPr>
      </w:pPr>
      <w:ins w:id="257"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"https://gist.github.com/thmain/9c1b3608798569d449f04b7d9a767c55/raw/7cc7b8a1ee78fbbe6c2571a5fad5173a59f4365c/TwoRepeatingBruteForce.java"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"https://gist.github.com/thmain/9c1b3608798569d449f04b7d9a767c55" \l "file-tworepeatingbruteforce-java"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TwoRepeatingBruteForce.java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4" type="#_x0000_t75" alt="❤" style="width:23.75pt;height:23.75pt"/>
        </w:pict>
      </w:r>
      <w:ins w:id="258"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240" w:lineRule="auto"/>
        <w:textAlignment w:val="baseline"/>
        <w:rPr>
          <w:ins w:id="259" w:author="Unknown"/>
          <w:rFonts w:ascii="Lora" w:eastAsia="Times New Roman" w:hAnsi="Lora" w:cs="Arial"/>
          <w:color w:val="353535"/>
          <w:sz w:val="25"/>
          <w:szCs w:val="25"/>
        </w:rPr>
      </w:pPr>
      <w:ins w:id="260" w:author="Unknown">
        <w:r w:rsidRPr="00A7549E">
          <w:rPr>
            <w:rFonts w:ascii="inherit" w:eastAsia="Times New Roman" w:hAnsi="inherit" w:cs="Arial"/>
            <w:b/>
            <w:bCs/>
            <w:color w:val="353535"/>
            <w:sz w:val="25"/>
          </w:rPr>
          <w:t>Approach 2:</w:t>
        </w:r>
      </w:ins>
    </w:p>
    <w:p w:rsidR="00A7549E" w:rsidRPr="00A7549E" w:rsidRDefault="00A7549E" w:rsidP="00A7549E">
      <w:pPr>
        <w:shd w:val="clear" w:color="auto" w:fill="FFFFFF"/>
        <w:spacing w:after="0" w:line="240" w:lineRule="auto"/>
        <w:textAlignment w:val="baseline"/>
        <w:rPr>
          <w:ins w:id="261" w:author="Unknown"/>
          <w:rFonts w:ascii="Lora" w:eastAsia="Times New Roman" w:hAnsi="Lora" w:cs="Arial"/>
          <w:color w:val="353535"/>
          <w:sz w:val="25"/>
          <w:szCs w:val="25"/>
        </w:rPr>
      </w:pPr>
      <w:ins w:id="262" w:author="Unknown">
        <w:r w:rsidRPr="00A7549E">
          <w:rPr>
            <w:rFonts w:ascii="inherit" w:eastAsia="Times New Roman" w:hAnsi="inherit" w:cs="Arial"/>
            <w:b/>
            <w:bCs/>
            <w:color w:val="353535"/>
            <w:sz w:val="25"/>
          </w:rPr>
          <w:t>Using Hash Map</w:t>
        </w:r>
      </w:ins>
    </w:p>
    <w:p w:rsidR="00A7549E" w:rsidRPr="00A7549E" w:rsidRDefault="00A7549E" w:rsidP="00A7549E">
      <w:pPr>
        <w:numPr>
          <w:ilvl w:val="0"/>
          <w:numId w:val="9"/>
        </w:numPr>
        <w:shd w:val="clear" w:color="auto" w:fill="FFFFFF"/>
        <w:spacing w:after="0" w:line="384" w:lineRule="atLeast"/>
        <w:ind w:left="408"/>
        <w:textAlignment w:val="baseline"/>
        <w:rPr>
          <w:ins w:id="263" w:author="Unknown"/>
          <w:rFonts w:ascii="inherit" w:eastAsia="Times New Roman" w:hAnsi="inherit" w:cs="Arial"/>
          <w:color w:val="666666"/>
          <w:sz w:val="25"/>
          <w:szCs w:val="25"/>
        </w:rPr>
      </w:pPr>
      <w:ins w:id="264" w:author="Unknown">
        <w:r w:rsidRPr="00A7549E">
          <w:rPr>
            <w:rFonts w:ascii="inherit" w:eastAsia="Times New Roman" w:hAnsi="inherit" w:cs="Arial"/>
            <w:color w:val="666666"/>
            <w:sz w:val="25"/>
            <w:szCs w:val="25"/>
          </w:rPr>
          <w:t>This solu</w:t>
        </w:r>
        <w:r w:rsidRPr="00A7549E">
          <w:rPr>
            <w:rFonts w:ascii="inherit" w:eastAsia="Times New Roman" w:hAnsi="inherit" w:cs="Arial"/>
            <w:color w:val="666666"/>
            <w:sz w:val="25"/>
            <w:szCs w:val="25"/>
          </w:rPr>
          <w:softHyphen/>
          <w:t>tion will work even if all the num</w:t>
        </w:r>
        <w:r w:rsidRPr="00A7549E">
          <w:rPr>
            <w:rFonts w:ascii="inherit" w:eastAsia="Times New Roman" w:hAnsi="inherit" w:cs="Arial"/>
            <w:color w:val="666666"/>
            <w:sz w:val="25"/>
            <w:szCs w:val="25"/>
          </w:rPr>
          <w:softHyphen/>
          <w:t>bers are not in the range of 1 to n.</w:t>
        </w:r>
      </w:ins>
    </w:p>
    <w:p w:rsidR="00A7549E" w:rsidRPr="00A7549E" w:rsidRDefault="00A7549E" w:rsidP="00A7549E">
      <w:pPr>
        <w:numPr>
          <w:ilvl w:val="0"/>
          <w:numId w:val="9"/>
        </w:numPr>
        <w:shd w:val="clear" w:color="auto" w:fill="FFFFFF"/>
        <w:spacing w:after="0" w:line="384" w:lineRule="atLeast"/>
        <w:ind w:left="408"/>
        <w:textAlignment w:val="baseline"/>
        <w:rPr>
          <w:ins w:id="265" w:author="Unknown"/>
          <w:rFonts w:ascii="inherit" w:eastAsia="Times New Roman" w:hAnsi="inherit" w:cs="Arial"/>
          <w:color w:val="666666"/>
          <w:sz w:val="25"/>
          <w:szCs w:val="25"/>
        </w:rPr>
      </w:pPr>
      <w:ins w:id="266" w:author="Unknown">
        <w:r w:rsidRPr="00A7549E">
          <w:rPr>
            <w:rFonts w:ascii="inherit" w:eastAsia="Times New Roman" w:hAnsi="inherit" w:cs="Arial"/>
            <w:color w:val="666666"/>
            <w:sz w:val="25"/>
            <w:szCs w:val="25"/>
          </w:rPr>
          <w:t>Keep the count of each ele</w:t>
        </w:r>
        <w:r w:rsidRPr="00A7549E">
          <w:rPr>
            <w:rFonts w:ascii="inherit" w:eastAsia="Times New Roman" w:hAnsi="inherit" w:cs="Arial"/>
            <w:color w:val="666666"/>
            <w:sz w:val="25"/>
            <w:szCs w:val="25"/>
          </w:rPr>
          <w:softHyphen/>
          <w:t>ment in the Hash Map.</w:t>
        </w:r>
      </w:ins>
    </w:p>
    <w:p w:rsidR="00A7549E" w:rsidRPr="00A7549E" w:rsidRDefault="00A7549E" w:rsidP="00A7549E">
      <w:pPr>
        <w:numPr>
          <w:ilvl w:val="0"/>
          <w:numId w:val="9"/>
        </w:numPr>
        <w:shd w:val="clear" w:color="auto" w:fill="FFFFFF"/>
        <w:spacing w:after="0" w:line="384" w:lineRule="atLeast"/>
        <w:ind w:left="408"/>
        <w:textAlignment w:val="baseline"/>
        <w:rPr>
          <w:ins w:id="267" w:author="Unknown"/>
          <w:rFonts w:ascii="inherit" w:eastAsia="Times New Roman" w:hAnsi="inherit" w:cs="Arial"/>
          <w:color w:val="666666"/>
          <w:sz w:val="25"/>
          <w:szCs w:val="25"/>
        </w:rPr>
      </w:pPr>
      <w:ins w:id="268" w:author="Unknown">
        <w:r w:rsidRPr="00A7549E">
          <w:rPr>
            <w:rFonts w:ascii="inherit" w:eastAsia="Times New Roman" w:hAnsi="inherit" w:cs="Arial"/>
            <w:color w:val="666666"/>
            <w:sz w:val="25"/>
            <w:szCs w:val="25"/>
          </w:rPr>
          <w:t>Print the ele</w:t>
        </w:r>
        <w:r w:rsidRPr="00A7549E">
          <w:rPr>
            <w:rFonts w:ascii="inherit" w:eastAsia="Times New Roman" w:hAnsi="inherit" w:cs="Arial"/>
            <w:color w:val="666666"/>
            <w:sz w:val="25"/>
            <w:szCs w:val="25"/>
          </w:rPr>
          <w:softHyphen/>
          <w:t>ments which has count = 2.</w:t>
        </w:r>
      </w:ins>
    </w:p>
    <w:p w:rsidR="00A7549E" w:rsidRPr="00A7549E" w:rsidRDefault="00A7549E" w:rsidP="00A7549E">
      <w:pPr>
        <w:shd w:val="clear" w:color="auto" w:fill="FFFFFF"/>
        <w:spacing w:after="240" w:line="240" w:lineRule="auto"/>
        <w:textAlignment w:val="baseline"/>
        <w:rPr>
          <w:ins w:id="269" w:author="Unknown"/>
          <w:rFonts w:ascii="Lora" w:eastAsia="Times New Roman" w:hAnsi="Lora" w:cs="Arial"/>
          <w:color w:val="353535"/>
          <w:sz w:val="25"/>
          <w:szCs w:val="25"/>
        </w:rPr>
      </w:pPr>
      <w:ins w:id="270" w:author="Unknown">
        <w:r w:rsidRPr="00A7549E">
          <w:rPr>
            <w:rFonts w:ascii="Lora" w:eastAsia="Times New Roman" w:hAnsi="Lora" w:cs="Arial"/>
            <w:color w:val="353535"/>
            <w:sz w:val="25"/>
            <w:szCs w:val="25"/>
          </w:rPr>
          <w:t>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 xml:space="preserve">ity: </w:t>
        </w:r>
        <w:proofErr w:type="gramStart"/>
        <w:r w:rsidRPr="00A7549E">
          <w:rPr>
            <w:rFonts w:ascii="Lora" w:eastAsia="Times New Roman" w:hAnsi="Lora" w:cs="Arial"/>
            <w:color w:val="353535"/>
            <w:sz w:val="25"/>
            <w:szCs w:val="25"/>
          </w:rPr>
          <w:t>O(</w:t>
        </w:r>
        <w:proofErr w:type="gramEnd"/>
        <w:r w:rsidRPr="00A7549E">
          <w:rPr>
            <w:rFonts w:ascii="Lora" w:eastAsia="Times New Roman" w:hAnsi="Lora" w:cs="Arial"/>
            <w:color w:val="353535"/>
            <w:sz w:val="25"/>
            <w:szCs w:val="25"/>
          </w:rPr>
          <w:t>N),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O(N)</w:t>
        </w:r>
      </w:ins>
    </w:p>
    <w:p w:rsidR="00A7549E" w:rsidRPr="00A7549E" w:rsidRDefault="00A7549E" w:rsidP="00A7549E">
      <w:pPr>
        <w:shd w:val="clear" w:color="auto" w:fill="FFFFFF"/>
        <w:spacing w:after="0" w:line="240" w:lineRule="auto"/>
        <w:textAlignment w:val="baseline"/>
        <w:rPr>
          <w:ins w:id="271" w:author="Unknown"/>
          <w:rFonts w:ascii="Lora" w:eastAsia="Times New Roman" w:hAnsi="Lora" w:cs="Arial"/>
          <w:color w:val="353535"/>
          <w:sz w:val="25"/>
          <w:szCs w:val="25"/>
        </w:rPr>
      </w:pPr>
      <w:ins w:id="272" w:author="Unknown">
        <w:r w:rsidRPr="00A7549E">
          <w:rPr>
            <w:rFonts w:ascii="inherit" w:eastAsia="Times New Roman" w:hAnsi="inherit" w:cs="Arial"/>
            <w:b/>
            <w:bCs/>
            <w:color w:val="353535"/>
            <w:sz w:val="25"/>
          </w:rPr>
          <w:t>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java.util.HashMap</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java.util.Iterator</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java.util.Set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TwoRepeatingHashMap</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twoElements</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HashMap</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 xml:space="preserve">, </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map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HashMap</w:t>
            </w:r>
            <w:proofErr w:type="spellEnd"/>
            <w:r w:rsidRPr="00A7549E">
              <w:rPr>
                <w:rFonts w:ascii="inherit" w:eastAsia="Times New Roman" w:hAnsi="inherit" w:cs="Consolas"/>
                <w:color w:val="D73A49"/>
                <w:sz w:val="16"/>
              </w:rPr>
              <w:t>&lt;&gt;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containsKey</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count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count);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else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"Repeated Elements are : "</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Set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set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keySet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Iterator</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iterator</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set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iterator</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while</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iterator</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hasNext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key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iterator</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next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map</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w:t>
            </w:r>
            <w:proofErr w:type="spellEnd"/>
            <w:r w:rsidRPr="00A7549E">
              <w:rPr>
                <w:rFonts w:ascii="Consolas" w:eastAsia="Times New Roman" w:hAnsi="Consolas" w:cs="Consolas"/>
                <w:color w:val="24292E"/>
                <w:sz w:val="16"/>
                <w:szCs w:val="16"/>
              </w:rPr>
              <w:t>(key)</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 xml:space="preserve">(key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twoElements</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273" w:author="Unknown"/>
          <w:rFonts w:ascii="Segoe UI" w:eastAsia="Times New Roman" w:hAnsi="Segoe UI" w:cs="Segoe UI"/>
          <w:color w:val="586069"/>
          <w:sz w:val="16"/>
          <w:szCs w:val="16"/>
        </w:rPr>
      </w:pPr>
      <w:ins w:id="274"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"https://gist.github.com/thmain/eeb918402086a00ec8cb353101062f1d/raw/28d49c0d2516b6da95f9a2ea1122d3572186b865/TwoRepeatingHashMap.java"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"https://gist.github.com/thmain/eeb918402086a00ec8cb353101062f1d" \l "file-tworepeatinghashmap-java"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TwoRepeatingHashMap.java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5" type="#_x0000_t75" alt="❤" style="width:23.75pt;height:23.75pt"/>
        </w:pict>
      </w:r>
      <w:ins w:id="275"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240" w:lineRule="auto"/>
        <w:textAlignment w:val="baseline"/>
        <w:rPr>
          <w:ins w:id="276" w:author="Unknown"/>
          <w:rFonts w:ascii="Lora" w:eastAsia="Times New Roman" w:hAnsi="Lora" w:cs="Arial"/>
          <w:color w:val="353535"/>
          <w:sz w:val="25"/>
          <w:szCs w:val="25"/>
        </w:rPr>
      </w:pPr>
      <w:ins w:id="277" w:author="Unknown">
        <w:r w:rsidRPr="00A7549E">
          <w:rPr>
            <w:rFonts w:ascii="inherit" w:eastAsia="Times New Roman" w:hAnsi="inherit" w:cs="Arial"/>
            <w:b/>
            <w:bCs/>
            <w:color w:val="353535"/>
            <w:sz w:val="25"/>
          </w:rPr>
          <w:t>Approach 3:</w:t>
        </w:r>
      </w:ins>
    </w:p>
    <w:p w:rsidR="00A7549E" w:rsidRPr="00A7549E" w:rsidRDefault="00A7549E" w:rsidP="00A7549E">
      <w:pPr>
        <w:shd w:val="clear" w:color="auto" w:fill="FFFFFF"/>
        <w:spacing w:after="0" w:line="240" w:lineRule="auto"/>
        <w:textAlignment w:val="baseline"/>
        <w:rPr>
          <w:ins w:id="278" w:author="Unknown"/>
          <w:rFonts w:ascii="Lora" w:eastAsia="Times New Roman" w:hAnsi="Lora" w:cs="Arial"/>
          <w:color w:val="353535"/>
          <w:sz w:val="25"/>
          <w:szCs w:val="25"/>
        </w:rPr>
      </w:pPr>
      <w:ins w:id="279" w:author="Unknown">
        <w:r w:rsidRPr="00A7549E">
          <w:rPr>
            <w:rFonts w:ascii="inherit" w:eastAsia="Times New Roman" w:hAnsi="inherit" w:cs="Arial"/>
            <w:b/>
            <w:bCs/>
            <w:color w:val="353535"/>
            <w:sz w:val="25"/>
          </w:rPr>
          <w:t>Using Math’s Formula:</w:t>
        </w:r>
      </w:ins>
    </w:p>
    <w:p w:rsidR="00A7549E" w:rsidRPr="00A7549E" w:rsidRDefault="00A7549E" w:rsidP="00A7549E">
      <w:pPr>
        <w:numPr>
          <w:ilvl w:val="0"/>
          <w:numId w:val="11"/>
        </w:numPr>
        <w:shd w:val="clear" w:color="auto" w:fill="FFFFFF"/>
        <w:spacing w:after="0" w:line="384" w:lineRule="atLeast"/>
        <w:ind w:left="408"/>
        <w:textAlignment w:val="baseline"/>
        <w:rPr>
          <w:ins w:id="280" w:author="Unknown"/>
          <w:rFonts w:ascii="inherit" w:eastAsia="Times New Roman" w:hAnsi="inherit" w:cs="Arial"/>
          <w:color w:val="666666"/>
          <w:sz w:val="25"/>
          <w:szCs w:val="25"/>
        </w:rPr>
      </w:pPr>
      <w:ins w:id="281" w:author="Unknown">
        <w:r w:rsidRPr="00A7549E">
          <w:rPr>
            <w:rFonts w:ascii="inherit" w:eastAsia="Times New Roman" w:hAnsi="inherit" w:cs="Arial"/>
            <w:color w:val="666666"/>
            <w:sz w:val="25"/>
            <w:szCs w:val="25"/>
          </w:rPr>
          <w:t>This solu</w:t>
        </w:r>
        <w:r w:rsidRPr="00A7549E">
          <w:rPr>
            <w:rFonts w:ascii="inherit" w:eastAsia="Times New Roman" w:hAnsi="inherit" w:cs="Arial"/>
            <w:color w:val="666666"/>
            <w:sz w:val="25"/>
            <w:szCs w:val="25"/>
          </w:rPr>
          <w:softHyphen/>
          <w:t>tion will work only if all the num</w:t>
        </w:r>
        <w:r w:rsidRPr="00A7549E">
          <w:rPr>
            <w:rFonts w:ascii="inherit" w:eastAsia="Times New Roman" w:hAnsi="inherit" w:cs="Arial"/>
            <w:color w:val="666666"/>
            <w:sz w:val="25"/>
            <w:szCs w:val="25"/>
          </w:rPr>
          <w:softHyphen/>
          <w:t>bers are in the range of 1 to n and are &gt;0</w:t>
        </w:r>
      </w:ins>
    </w:p>
    <w:p w:rsidR="00A7549E" w:rsidRPr="00A7549E" w:rsidRDefault="00A7549E" w:rsidP="00A7549E">
      <w:pPr>
        <w:numPr>
          <w:ilvl w:val="0"/>
          <w:numId w:val="11"/>
        </w:numPr>
        <w:shd w:val="clear" w:color="auto" w:fill="FFFFFF"/>
        <w:spacing w:after="0" w:line="384" w:lineRule="atLeast"/>
        <w:ind w:left="408"/>
        <w:textAlignment w:val="baseline"/>
        <w:rPr>
          <w:ins w:id="282" w:author="Unknown"/>
          <w:rFonts w:ascii="inherit" w:eastAsia="Times New Roman" w:hAnsi="inherit" w:cs="Arial"/>
          <w:color w:val="666666"/>
          <w:sz w:val="25"/>
          <w:szCs w:val="25"/>
        </w:rPr>
      </w:pPr>
      <w:ins w:id="283" w:author="Unknown">
        <w:r w:rsidRPr="00A7549E">
          <w:rPr>
            <w:rFonts w:ascii="inherit" w:eastAsia="Times New Roman" w:hAnsi="inherit" w:cs="Arial"/>
            <w:color w:val="666666"/>
            <w:sz w:val="25"/>
            <w:szCs w:val="25"/>
          </w:rPr>
          <w:t>Let’s say two repeated ele</w:t>
        </w:r>
        <w:r w:rsidRPr="00A7549E">
          <w:rPr>
            <w:rFonts w:ascii="inherit" w:eastAsia="Times New Roman" w:hAnsi="inherit" w:cs="Arial"/>
            <w:color w:val="666666"/>
            <w:sz w:val="25"/>
            <w:szCs w:val="25"/>
          </w:rPr>
          <w:softHyphen/>
          <w:t xml:space="preserve">ments </w:t>
        </w:r>
        <w:proofErr w:type="spellStart"/>
        <w:r w:rsidRPr="00A7549E">
          <w:rPr>
            <w:rFonts w:ascii="inherit" w:eastAsia="Times New Roman" w:hAnsi="inherit" w:cs="Arial"/>
            <w:color w:val="666666"/>
            <w:sz w:val="25"/>
            <w:szCs w:val="25"/>
          </w:rPr>
          <w:t>are a</w:t>
        </w:r>
        <w:proofErr w:type="spellEnd"/>
        <w:r w:rsidRPr="00A7549E">
          <w:rPr>
            <w:rFonts w:ascii="inherit" w:eastAsia="Times New Roman" w:hAnsi="inherit" w:cs="Arial"/>
            <w:color w:val="666666"/>
            <w:sz w:val="25"/>
            <w:szCs w:val="25"/>
          </w:rPr>
          <w:t>, b</w:t>
        </w:r>
      </w:ins>
    </w:p>
    <w:p w:rsidR="00A7549E" w:rsidRPr="00A7549E" w:rsidRDefault="00A7549E" w:rsidP="00A7549E">
      <w:pPr>
        <w:numPr>
          <w:ilvl w:val="0"/>
          <w:numId w:val="11"/>
        </w:numPr>
        <w:shd w:val="clear" w:color="auto" w:fill="FFFFFF"/>
        <w:spacing w:after="0" w:line="384" w:lineRule="atLeast"/>
        <w:ind w:left="408"/>
        <w:textAlignment w:val="baseline"/>
        <w:rPr>
          <w:ins w:id="284" w:author="Unknown"/>
          <w:rFonts w:ascii="inherit" w:eastAsia="Times New Roman" w:hAnsi="inherit" w:cs="Arial"/>
          <w:color w:val="666666"/>
          <w:sz w:val="25"/>
          <w:szCs w:val="25"/>
        </w:rPr>
      </w:pPr>
      <w:ins w:id="285" w:author="Unknown">
        <w:r w:rsidRPr="00A7549E">
          <w:rPr>
            <w:rFonts w:ascii="inherit" w:eastAsia="Times New Roman" w:hAnsi="inherit" w:cs="Arial"/>
            <w:color w:val="666666"/>
            <w:sz w:val="25"/>
            <w:szCs w:val="25"/>
          </w:rPr>
          <w:t>Sum of 1 to n ele</w:t>
        </w:r>
        <w:r w:rsidRPr="00A7549E">
          <w:rPr>
            <w:rFonts w:ascii="inherit" w:eastAsia="Times New Roman" w:hAnsi="inherit" w:cs="Arial"/>
            <w:color w:val="666666"/>
            <w:sz w:val="25"/>
            <w:szCs w:val="25"/>
          </w:rPr>
          <w:softHyphen/>
          <w:t>ments = S, Sum of all array ele</w:t>
        </w:r>
        <w:r w:rsidRPr="00A7549E">
          <w:rPr>
            <w:rFonts w:ascii="inherit" w:eastAsia="Times New Roman" w:hAnsi="inherit" w:cs="Arial"/>
            <w:color w:val="666666"/>
            <w:sz w:val="25"/>
            <w:szCs w:val="25"/>
          </w:rPr>
          <w:softHyphen/>
          <w:t>ments = X, so a + b = X-S</w:t>
        </w:r>
      </w:ins>
    </w:p>
    <w:p w:rsidR="00A7549E" w:rsidRPr="00A7549E" w:rsidRDefault="00A7549E" w:rsidP="00A7549E">
      <w:pPr>
        <w:numPr>
          <w:ilvl w:val="0"/>
          <w:numId w:val="11"/>
        </w:numPr>
        <w:shd w:val="clear" w:color="auto" w:fill="FFFFFF"/>
        <w:spacing w:after="0" w:line="384" w:lineRule="atLeast"/>
        <w:ind w:left="408"/>
        <w:textAlignment w:val="baseline"/>
        <w:rPr>
          <w:ins w:id="286" w:author="Unknown"/>
          <w:rFonts w:ascii="inherit" w:eastAsia="Times New Roman" w:hAnsi="inherit" w:cs="Arial"/>
          <w:color w:val="666666"/>
          <w:sz w:val="25"/>
          <w:szCs w:val="25"/>
        </w:rPr>
      </w:pPr>
      <w:ins w:id="287" w:author="Unknown">
        <w:r w:rsidRPr="00A7549E">
          <w:rPr>
            <w:rFonts w:ascii="inherit" w:eastAsia="Times New Roman" w:hAnsi="inherit" w:cs="Arial"/>
            <w:color w:val="666666"/>
            <w:sz w:val="25"/>
            <w:szCs w:val="25"/>
          </w:rPr>
          <w:t>Prod</w:t>
        </w:r>
        <w:r w:rsidRPr="00A7549E">
          <w:rPr>
            <w:rFonts w:ascii="inherit" w:eastAsia="Times New Roman" w:hAnsi="inherit" w:cs="Arial"/>
            <w:color w:val="666666"/>
            <w:sz w:val="25"/>
            <w:szCs w:val="25"/>
          </w:rPr>
          <w:softHyphen/>
          <w:t>uct of 1 to n ele</w:t>
        </w:r>
        <w:r w:rsidRPr="00A7549E">
          <w:rPr>
            <w:rFonts w:ascii="inherit" w:eastAsia="Times New Roman" w:hAnsi="inherit" w:cs="Arial"/>
            <w:color w:val="666666"/>
            <w:sz w:val="25"/>
            <w:szCs w:val="25"/>
          </w:rPr>
          <w:softHyphen/>
          <w:t>ments = n</w:t>
        </w:r>
        <w:proofErr w:type="gramStart"/>
        <w:r w:rsidRPr="00A7549E">
          <w:rPr>
            <w:rFonts w:ascii="inherit" w:eastAsia="Times New Roman" w:hAnsi="inherit" w:cs="Arial"/>
            <w:color w:val="666666"/>
            <w:sz w:val="25"/>
            <w:szCs w:val="25"/>
          </w:rPr>
          <w:t>!,</w:t>
        </w:r>
        <w:proofErr w:type="gramEnd"/>
        <w:r w:rsidRPr="00A7549E">
          <w:rPr>
            <w:rFonts w:ascii="inherit" w:eastAsia="Times New Roman" w:hAnsi="inherit" w:cs="Arial"/>
            <w:color w:val="666666"/>
            <w:sz w:val="25"/>
            <w:szCs w:val="25"/>
          </w:rPr>
          <w:t xml:space="preserve"> Prod</w:t>
        </w:r>
        <w:r w:rsidRPr="00A7549E">
          <w:rPr>
            <w:rFonts w:ascii="inherit" w:eastAsia="Times New Roman" w:hAnsi="inherit" w:cs="Arial"/>
            <w:color w:val="666666"/>
            <w:sz w:val="25"/>
            <w:szCs w:val="25"/>
          </w:rPr>
          <w:softHyphen/>
          <w:t>uct of all array ele</w:t>
        </w:r>
        <w:r w:rsidRPr="00A7549E">
          <w:rPr>
            <w:rFonts w:ascii="inherit" w:eastAsia="Times New Roman" w:hAnsi="inherit" w:cs="Arial"/>
            <w:color w:val="666666"/>
            <w:sz w:val="25"/>
            <w:szCs w:val="25"/>
          </w:rPr>
          <w:softHyphen/>
          <w:t>ments = Y, so a * b = Y/n!</w:t>
        </w:r>
      </w:ins>
    </w:p>
    <w:p w:rsidR="00A7549E" w:rsidRPr="00A7549E" w:rsidRDefault="00A7549E" w:rsidP="00A7549E">
      <w:pPr>
        <w:numPr>
          <w:ilvl w:val="0"/>
          <w:numId w:val="11"/>
        </w:numPr>
        <w:shd w:val="clear" w:color="auto" w:fill="FFFFFF"/>
        <w:spacing w:after="0" w:line="384" w:lineRule="atLeast"/>
        <w:ind w:left="408"/>
        <w:textAlignment w:val="baseline"/>
        <w:rPr>
          <w:ins w:id="288" w:author="Unknown"/>
          <w:rFonts w:ascii="inherit" w:eastAsia="Times New Roman" w:hAnsi="inherit" w:cs="Arial"/>
          <w:color w:val="666666"/>
          <w:sz w:val="25"/>
          <w:szCs w:val="25"/>
        </w:rPr>
      </w:pPr>
      <w:ins w:id="289" w:author="Unknown">
        <w:r w:rsidRPr="00A7549E">
          <w:rPr>
            <w:rFonts w:ascii="inherit" w:eastAsia="Times New Roman" w:hAnsi="inherit" w:cs="Arial"/>
            <w:color w:val="666666"/>
            <w:sz w:val="25"/>
            <w:szCs w:val="25"/>
          </w:rPr>
          <w:t>Now we have 2 equa</w:t>
        </w:r>
        <w:r w:rsidRPr="00A7549E">
          <w:rPr>
            <w:rFonts w:ascii="inherit" w:eastAsia="Times New Roman" w:hAnsi="inherit" w:cs="Arial"/>
            <w:color w:val="666666"/>
            <w:sz w:val="25"/>
            <w:szCs w:val="25"/>
          </w:rPr>
          <w:softHyphen/>
          <w:t>tions and 2 unknowns , we can solve to get a and b</w:t>
        </w:r>
      </w:ins>
    </w:p>
    <w:p w:rsidR="00A7549E" w:rsidRPr="00A7549E" w:rsidRDefault="00A7549E" w:rsidP="00A7549E">
      <w:pPr>
        <w:numPr>
          <w:ilvl w:val="0"/>
          <w:numId w:val="11"/>
        </w:numPr>
        <w:shd w:val="clear" w:color="auto" w:fill="FFFFFF"/>
        <w:spacing w:after="0" w:line="384" w:lineRule="atLeast"/>
        <w:ind w:left="408"/>
        <w:textAlignment w:val="baseline"/>
        <w:rPr>
          <w:ins w:id="290" w:author="Unknown"/>
          <w:rFonts w:ascii="inherit" w:eastAsia="Times New Roman" w:hAnsi="inherit" w:cs="Arial"/>
          <w:color w:val="666666"/>
          <w:sz w:val="25"/>
          <w:szCs w:val="25"/>
        </w:rPr>
      </w:pPr>
      <w:ins w:id="291" w:author="Unknown">
        <w:r w:rsidRPr="00A7549E">
          <w:rPr>
            <w:rFonts w:ascii="inherit" w:eastAsia="Times New Roman" w:hAnsi="inherit" w:cs="Arial"/>
            <w:color w:val="666666"/>
            <w:sz w:val="25"/>
            <w:szCs w:val="25"/>
          </w:rPr>
          <w:t xml:space="preserve">We know that a — b = </w:t>
        </w:r>
        <w:proofErr w:type="spellStart"/>
        <w:r w:rsidRPr="00A7549E">
          <w:rPr>
            <w:rFonts w:ascii="inherit" w:eastAsia="Times New Roman" w:hAnsi="inherit" w:cs="Arial"/>
            <w:color w:val="666666"/>
            <w:sz w:val="25"/>
            <w:szCs w:val="25"/>
          </w:rPr>
          <w:t>sqrt</w:t>
        </w:r>
        <w:proofErr w:type="spellEnd"/>
        <w:r w:rsidRPr="00A7549E">
          <w:rPr>
            <w:rFonts w:ascii="inherit" w:eastAsia="Times New Roman" w:hAnsi="inherit" w:cs="Arial"/>
            <w:color w:val="666666"/>
            <w:sz w:val="25"/>
            <w:szCs w:val="25"/>
          </w:rPr>
          <w:t>( (a + b)^2 — 4ab )</w:t>
        </w:r>
      </w:ins>
    </w:p>
    <w:p w:rsidR="00A7549E" w:rsidRPr="00A7549E" w:rsidRDefault="00A7549E" w:rsidP="00A7549E">
      <w:pPr>
        <w:shd w:val="clear" w:color="auto" w:fill="FFFFFF"/>
        <w:spacing w:after="0" w:line="240" w:lineRule="auto"/>
        <w:textAlignment w:val="baseline"/>
        <w:rPr>
          <w:ins w:id="292" w:author="Unknown"/>
          <w:rFonts w:ascii="Lora" w:eastAsia="Times New Roman" w:hAnsi="Lora" w:cs="Arial"/>
          <w:color w:val="353535"/>
          <w:sz w:val="25"/>
          <w:szCs w:val="25"/>
        </w:rPr>
      </w:pPr>
      <w:ins w:id="293" w:author="Unknown">
        <w:r w:rsidRPr="00A7549E">
          <w:rPr>
            <w:rFonts w:ascii="inherit" w:eastAsia="Times New Roman" w:hAnsi="inherit" w:cs="Arial"/>
            <w:b/>
            <w:bCs/>
            <w:color w:val="353535"/>
            <w:sz w:val="25"/>
          </w:rPr>
          <w:t>Exam</w:t>
        </w:r>
        <w:r w:rsidRPr="00A7549E">
          <w:rPr>
            <w:rFonts w:ascii="inherit" w:eastAsia="Times New Roman" w:hAnsi="inherit" w:cs="Arial"/>
            <w:b/>
            <w:bCs/>
            <w:color w:val="353535"/>
            <w:sz w:val="25"/>
          </w:rPr>
          <w:softHyphen/>
          <w:t>ple</w:t>
        </w:r>
        <w:r w:rsidRPr="00A7549E">
          <w:rPr>
            <w:rFonts w:ascii="Lora" w:eastAsia="Times New Roman" w:hAnsi="Lora" w:cs="Arial"/>
            <w:color w:val="353535"/>
            <w:sz w:val="25"/>
            <w:szCs w:val="25"/>
          </w:rPr>
          <w: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94" w:author="Unknown"/>
          <w:rFonts w:ascii="Courier New" w:eastAsia="Times New Roman" w:hAnsi="Courier New" w:cs="Courier New"/>
          <w:color w:val="3B3B3B"/>
          <w:sz w:val="25"/>
          <w:szCs w:val="25"/>
        </w:rPr>
      </w:pPr>
      <w:ins w:id="295" w:author="Unknown">
        <w:r w:rsidRPr="00A7549E">
          <w:rPr>
            <w:rFonts w:ascii="Courier New" w:eastAsia="Times New Roman" w:hAnsi="Courier New" w:cs="Courier New"/>
            <w:color w:val="3B3B3B"/>
            <w:sz w:val="25"/>
            <w:szCs w:val="25"/>
          </w:rPr>
          <w:t>1.</w:t>
        </w:r>
        <w:r w:rsidRPr="00A7549E">
          <w:rPr>
            <w:rFonts w:ascii="Courier New" w:eastAsia="Times New Roman" w:hAnsi="Courier New" w:cs="Courier New"/>
            <w:color w:val="3B3B3B"/>
            <w:sz w:val="25"/>
            <w:szCs w:val="25"/>
          </w:rPr>
          <w:tab/>
        </w:r>
        <w:proofErr w:type="spellStart"/>
        <w:proofErr w:type="gramStart"/>
        <w:r w:rsidRPr="00A7549E">
          <w:rPr>
            <w:rFonts w:ascii="Courier New" w:eastAsia="Times New Roman" w:hAnsi="Courier New" w:cs="Courier New"/>
            <w:color w:val="3B3B3B"/>
            <w:sz w:val="25"/>
            <w:szCs w:val="25"/>
          </w:rPr>
          <w:t>int</w:t>
        </w:r>
        <w:proofErr w:type="spellEnd"/>
        <w:proofErr w:type="gramEnd"/>
        <w:r w:rsidRPr="00A7549E">
          <w:rPr>
            <w:rFonts w:ascii="Courier New" w:eastAsia="Times New Roman" w:hAnsi="Courier New" w:cs="Courier New"/>
            <w:color w:val="3B3B3B"/>
            <w:sz w:val="25"/>
            <w:szCs w:val="25"/>
          </w:rPr>
          <w:t xml:space="preserve"> [] A = {1,4,5,6,3,2,5,2};</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96" w:author="Unknown"/>
          <w:rFonts w:ascii="Courier New" w:eastAsia="Times New Roman" w:hAnsi="Courier New" w:cs="Courier New"/>
          <w:color w:val="3B3B3B"/>
          <w:sz w:val="25"/>
          <w:szCs w:val="25"/>
        </w:rPr>
      </w:pPr>
      <w:proofErr w:type="spellStart"/>
      <w:proofErr w:type="gramStart"/>
      <w:ins w:id="297" w:author="Unknown">
        <w:r w:rsidRPr="00A7549E">
          <w:rPr>
            <w:rFonts w:ascii="Courier New" w:eastAsia="Times New Roman" w:hAnsi="Courier New" w:cs="Courier New"/>
            <w:color w:val="3B3B3B"/>
            <w:sz w:val="25"/>
            <w:szCs w:val="25"/>
          </w:rPr>
          <w:t>int</w:t>
        </w:r>
        <w:proofErr w:type="spellEnd"/>
        <w:proofErr w:type="gramEnd"/>
        <w:r w:rsidRPr="00A7549E">
          <w:rPr>
            <w:rFonts w:ascii="Courier New" w:eastAsia="Times New Roman" w:hAnsi="Courier New" w:cs="Courier New"/>
            <w:color w:val="3B3B3B"/>
            <w:sz w:val="25"/>
            <w:szCs w:val="25"/>
          </w:rPr>
          <w:t xml:space="preserve"> n = 6;</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298" w:author="Unknown"/>
          <w:rFonts w:ascii="Courier New" w:eastAsia="Times New Roman" w:hAnsi="Courier New" w:cs="Courier New"/>
          <w:color w:val="3B3B3B"/>
          <w:sz w:val="25"/>
          <w:szCs w:val="25"/>
        </w:rPr>
      </w:pPr>
      <w:ins w:id="299" w:author="Unknown">
        <w:r w:rsidRPr="00A7549E">
          <w:rPr>
            <w:rFonts w:ascii="Courier New" w:eastAsia="Times New Roman" w:hAnsi="Courier New" w:cs="Courier New"/>
            <w:color w:val="3B3B3B"/>
            <w:sz w:val="25"/>
            <w:szCs w:val="25"/>
          </w:rPr>
          <w:lastRenderedPageBreak/>
          <w:t>2.</w:t>
        </w:r>
        <w:r w:rsidRPr="00A7549E">
          <w:rPr>
            <w:rFonts w:ascii="Courier New" w:eastAsia="Times New Roman" w:hAnsi="Courier New" w:cs="Courier New"/>
            <w:color w:val="3B3B3B"/>
            <w:sz w:val="25"/>
            <w:szCs w:val="25"/>
          </w:rPr>
          <w:tab/>
          <w:t>S = n*(n+1)/2 = 6 * 7/2 = 21</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00" w:author="Unknown"/>
          <w:rFonts w:ascii="Courier New" w:eastAsia="Times New Roman" w:hAnsi="Courier New" w:cs="Courier New"/>
          <w:color w:val="3B3B3B"/>
          <w:sz w:val="25"/>
          <w:szCs w:val="25"/>
        </w:rPr>
      </w:pPr>
      <w:ins w:id="301" w:author="Unknown">
        <w:r w:rsidRPr="00A7549E">
          <w:rPr>
            <w:rFonts w:ascii="Courier New" w:eastAsia="Times New Roman" w:hAnsi="Courier New" w:cs="Courier New"/>
            <w:color w:val="3B3B3B"/>
            <w:sz w:val="25"/>
            <w:szCs w:val="25"/>
          </w:rPr>
          <w:t>3.</w:t>
        </w:r>
        <w:r w:rsidRPr="00A7549E">
          <w:rPr>
            <w:rFonts w:ascii="Courier New" w:eastAsia="Times New Roman" w:hAnsi="Courier New" w:cs="Courier New"/>
            <w:color w:val="3B3B3B"/>
            <w:sz w:val="25"/>
            <w:szCs w:val="25"/>
          </w:rPr>
          <w:tab/>
          <w:t>X (sum of all array elements) = 28</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02" w:author="Unknown"/>
          <w:rFonts w:ascii="Courier New" w:eastAsia="Times New Roman" w:hAnsi="Courier New" w:cs="Courier New"/>
          <w:color w:val="3B3B3B"/>
          <w:sz w:val="25"/>
          <w:szCs w:val="25"/>
        </w:rPr>
      </w:pPr>
      <w:ins w:id="303" w:author="Unknown">
        <w:r w:rsidRPr="00A7549E">
          <w:rPr>
            <w:rFonts w:ascii="Courier New" w:eastAsia="Times New Roman" w:hAnsi="Courier New" w:cs="Courier New"/>
            <w:color w:val="3B3B3B"/>
            <w:sz w:val="25"/>
            <w:szCs w:val="25"/>
          </w:rPr>
          <w:t>4.</w:t>
        </w:r>
        <w:r w:rsidRPr="00A7549E">
          <w:rPr>
            <w:rFonts w:ascii="Courier New" w:eastAsia="Times New Roman" w:hAnsi="Courier New" w:cs="Courier New"/>
            <w:color w:val="3B3B3B"/>
            <w:sz w:val="25"/>
            <w:szCs w:val="25"/>
          </w:rPr>
          <w:tab/>
        </w:r>
        <w:proofErr w:type="gramStart"/>
        <w:r w:rsidRPr="00A7549E">
          <w:rPr>
            <w:rFonts w:ascii="Courier New" w:eastAsia="Times New Roman" w:hAnsi="Courier New" w:cs="Courier New"/>
            <w:color w:val="3B3B3B"/>
            <w:sz w:val="25"/>
            <w:szCs w:val="25"/>
          </w:rPr>
          <w:t>a</w:t>
        </w:r>
        <w:proofErr w:type="gramEnd"/>
        <w:r w:rsidRPr="00A7549E">
          <w:rPr>
            <w:rFonts w:ascii="Courier New" w:eastAsia="Times New Roman" w:hAnsi="Courier New" w:cs="Courier New"/>
            <w:color w:val="3B3B3B"/>
            <w:sz w:val="25"/>
            <w:szCs w:val="25"/>
          </w:rPr>
          <w:t xml:space="preserve"> + b = 28 – 21 = 7</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04" w:author="Unknown"/>
          <w:rFonts w:ascii="Courier New" w:eastAsia="Times New Roman" w:hAnsi="Courier New" w:cs="Courier New"/>
          <w:color w:val="3B3B3B"/>
          <w:sz w:val="25"/>
          <w:szCs w:val="25"/>
        </w:rPr>
      </w:pPr>
      <w:ins w:id="305" w:author="Unknown">
        <w:r w:rsidRPr="00A7549E">
          <w:rPr>
            <w:rFonts w:ascii="Courier New" w:eastAsia="Times New Roman" w:hAnsi="Courier New" w:cs="Courier New"/>
            <w:color w:val="3B3B3B"/>
            <w:sz w:val="25"/>
            <w:szCs w:val="25"/>
          </w:rPr>
          <w:t>5.</w:t>
        </w:r>
        <w:r w:rsidRPr="00A7549E">
          <w:rPr>
            <w:rFonts w:ascii="Courier New" w:eastAsia="Times New Roman" w:hAnsi="Courier New" w:cs="Courier New"/>
            <w:color w:val="3B3B3B"/>
            <w:sz w:val="25"/>
            <w:szCs w:val="25"/>
          </w:rPr>
          <w:tab/>
          <w:t xml:space="preserve">Product of 1 to </w:t>
        </w:r>
        <w:proofErr w:type="gramStart"/>
        <w:r w:rsidRPr="00A7549E">
          <w:rPr>
            <w:rFonts w:ascii="Courier New" w:eastAsia="Times New Roman" w:hAnsi="Courier New" w:cs="Courier New"/>
            <w:color w:val="3B3B3B"/>
            <w:sz w:val="25"/>
            <w:szCs w:val="25"/>
          </w:rPr>
          <w:t>6  =</w:t>
        </w:r>
        <w:proofErr w:type="gramEnd"/>
        <w:r w:rsidRPr="00A7549E">
          <w:rPr>
            <w:rFonts w:ascii="Courier New" w:eastAsia="Times New Roman" w:hAnsi="Courier New" w:cs="Courier New"/>
            <w:color w:val="3B3B3B"/>
            <w:sz w:val="25"/>
            <w:szCs w:val="25"/>
          </w:rPr>
          <w:t xml:space="preserve"> !6 = 720</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06" w:author="Unknown"/>
          <w:rFonts w:ascii="Courier New" w:eastAsia="Times New Roman" w:hAnsi="Courier New" w:cs="Courier New"/>
          <w:color w:val="3B3B3B"/>
          <w:sz w:val="25"/>
          <w:szCs w:val="25"/>
        </w:rPr>
      </w:pPr>
      <w:ins w:id="307" w:author="Unknown">
        <w:r w:rsidRPr="00A7549E">
          <w:rPr>
            <w:rFonts w:ascii="Courier New" w:eastAsia="Times New Roman" w:hAnsi="Courier New" w:cs="Courier New"/>
            <w:color w:val="3B3B3B"/>
            <w:sz w:val="25"/>
            <w:szCs w:val="25"/>
          </w:rPr>
          <w:t>6.</w:t>
        </w:r>
        <w:r w:rsidRPr="00A7549E">
          <w:rPr>
            <w:rFonts w:ascii="Courier New" w:eastAsia="Times New Roman" w:hAnsi="Courier New" w:cs="Courier New"/>
            <w:color w:val="3B3B3B"/>
            <w:sz w:val="25"/>
            <w:szCs w:val="25"/>
          </w:rPr>
          <w:tab/>
          <w:t>Y (Product of all array elements) = 7200</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08" w:author="Unknown"/>
          <w:rFonts w:ascii="Courier New" w:eastAsia="Times New Roman" w:hAnsi="Courier New" w:cs="Courier New"/>
          <w:color w:val="3B3B3B"/>
          <w:sz w:val="25"/>
          <w:szCs w:val="25"/>
        </w:rPr>
      </w:pPr>
      <w:ins w:id="309" w:author="Unknown">
        <w:r w:rsidRPr="00A7549E">
          <w:rPr>
            <w:rFonts w:ascii="Courier New" w:eastAsia="Times New Roman" w:hAnsi="Courier New" w:cs="Courier New"/>
            <w:color w:val="3B3B3B"/>
            <w:sz w:val="25"/>
            <w:szCs w:val="25"/>
          </w:rPr>
          <w:t>7.</w:t>
        </w:r>
        <w:r w:rsidRPr="00A7549E">
          <w:rPr>
            <w:rFonts w:ascii="Courier New" w:eastAsia="Times New Roman" w:hAnsi="Courier New" w:cs="Courier New"/>
            <w:color w:val="3B3B3B"/>
            <w:sz w:val="25"/>
            <w:szCs w:val="25"/>
          </w:rPr>
          <w:tab/>
        </w:r>
        <w:proofErr w:type="gramStart"/>
        <w:r w:rsidRPr="00A7549E">
          <w:rPr>
            <w:rFonts w:ascii="Courier New" w:eastAsia="Times New Roman" w:hAnsi="Courier New" w:cs="Courier New"/>
            <w:color w:val="3B3B3B"/>
            <w:sz w:val="25"/>
            <w:szCs w:val="25"/>
          </w:rPr>
          <w:t>a</w:t>
        </w:r>
        <w:proofErr w:type="gramEnd"/>
        <w:r w:rsidRPr="00A7549E">
          <w:rPr>
            <w:rFonts w:ascii="Courier New" w:eastAsia="Times New Roman" w:hAnsi="Courier New" w:cs="Courier New"/>
            <w:color w:val="3B3B3B"/>
            <w:sz w:val="25"/>
            <w:szCs w:val="25"/>
          </w:rPr>
          <w:t xml:space="preserve"> * b = 7200/720 = 10</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10" w:author="Unknown"/>
          <w:rFonts w:ascii="Courier New" w:eastAsia="Times New Roman" w:hAnsi="Courier New" w:cs="Courier New"/>
          <w:color w:val="3B3B3B"/>
          <w:sz w:val="25"/>
          <w:szCs w:val="25"/>
        </w:rPr>
      </w:pPr>
      <w:ins w:id="311" w:author="Unknown">
        <w:r w:rsidRPr="00A7549E">
          <w:rPr>
            <w:rFonts w:ascii="Courier New" w:eastAsia="Times New Roman" w:hAnsi="Courier New" w:cs="Courier New"/>
            <w:color w:val="3B3B3B"/>
            <w:sz w:val="25"/>
            <w:szCs w:val="25"/>
          </w:rPr>
          <w:t>8.</w:t>
        </w:r>
        <w:r w:rsidRPr="00A7549E">
          <w:rPr>
            <w:rFonts w:ascii="Courier New" w:eastAsia="Times New Roman" w:hAnsi="Courier New" w:cs="Courier New"/>
            <w:color w:val="3B3B3B"/>
            <w:sz w:val="25"/>
            <w:szCs w:val="25"/>
          </w:rPr>
          <w:tab/>
          <w:t>So now, a + b = 7 and a * b = 10</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12" w:author="Unknown"/>
          <w:rFonts w:ascii="Courier New" w:eastAsia="Times New Roman" w:hAnsi="Courier New" w:cs="Courier New"/>
          <w:color w:val="3B3B3B"/>
          <w:sz w:val="25"/>
          <w:szCs w:val="25"/>
        </w:rPr>
      </w:pPr>
      <w:ins w:id="313" w:author="Unknown">
        <w:r w:rsidRPr="00A7549E">
          <w:rPr>
            <w:rFonts w:ascii="Courier New" w:eastAsia="Times New Roman" w:hAnsi="Courier New" w:cs="Courier New"/>
            <w:color w:val="3B3B3B"/>
            <w:sz w:val="25"/>
            <w:szCs w:val="25"/>
          </w:rPr>
          <w:t>9.</w:t>
        </w:r>
        <w:r w:rsidRPr="00A7549E">
          <w:rPr>
            <w:rFonts w:ascii="Courier New" w:eastAsia="Times New Roman" w:hAnsi="Courier New" w:cs="Courier New"/>
            <w:color w:val="3B3B3B"/>
            <w:sz w:val="25"/>
            <w:szCs w:val="25"/>
          </w:rPr>
          <w:tab/>
        </w:r>
        <w:proofErr w:type="gramStart"/>
        <w:r w:rsidRPr="00A7549E">
          <w:rPr>
            <w:rFonts w:ascii="Courier New" w:eastAsia="Times New Roman" w:hAnsi="Courier New" w:cs="Courier New"/>
            <w:color w:val="3B3B3B"/>
            <w:sz w:val="25"/>
            <w:szCs w:val="25"/>
          </w:rPr>
          <w:t>a</w:t>
        </w:r>
        <w:proofErr w:type="gramEnd"/>
        <w:r w:rsidRPr="00A7549E">
          <w:rPr>
            <w:rFonts w:ascii="Courier New" w:eastAsia="Times New Roman" w:hAnsi="Courier New" w:cs="Courier New"/>
            <w:color w:val="3B3B3B"/>
            <w:sz w:val="25"/>
            <w:szCs w:val="25"/>
          </w:rPr>
          <w:t xml:space="preserve"> - b = </w:t>
        </w:r>
        <w:proofErr w:type="spellStart"/>
        <w:r w:rsidRPr="00A7549E">
          <w:rPr>
            <w:rFonts w:ascii="Courier New" w:eastAsia="Times New Roman" w:hAnsi="Courier New" w:cs="Courier New"/>
            <w:color w:val="3B3B3B"/>
            <w:sz w:val="25"/>
            <w:szCs w:val="25"/>
          </w:rPr>
          <w:t>sqrt</w:t>
        </w:r>
        <w:proofErr w:type="spellEnd"/>
        <w:r w:rsidRPr="00A7549E">
          <w:rPr>
            <w:rFonts w:ascii="Courier New" w:eastAsia="Times New Roman" w:hAnsi="Courier New" w:cs="Courier New"/>
            <w:color w:val="3B3B3B"/>
            <w:sz w:val="25"/>
            <w:szCs w:val="25"/>
          </w:rPr>
          <w:t>( (a + b)^2 - 4ab )</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14" w:author="Unknown"/>
          <w:rFonts w:ascii="Courier New" w:eastAsia="Times New Roman" w:hAnsi="Courier New" w:cs="Courier New"/>
          <w:color w:val="3B3B3B"/>
          <w:sz w:val="25"/>
          <w:szCs w:val="25"/>
        </w:rPr>
      </w:pPr>
      <w:ins w:id="315" w:author="Unknown">
        <w:r w:rsidRPr="00A7549E">
          <w:rPr>
            <w:rFonts w:ascii="Courier New" w:eastAsia="Times New Roman" w:hAnsi="Courier New" w:cs="Courier New"/>
            <w:color w:val="3B3B3B"/>
            <w:sz w:val="25"/>
            <w:szCs w:val="25"/>
          </w:rPr>
          <w:t>10.</w:t>
        </w:r>
        <w:r w:rsidRPr="00A7549E">
          <w:rPr>
            <w:rFonts w:ascii="Courier New" w:eastAsia="Times New Roman" w:hAnsi="Courier New" w:cs="Courier New"/>
            <w:color w:val="3B3B3B"/>
            <w:sz w:val="25"/>
            <w:szCs w:val="25"/>
          </w:rPr>
          <w:tab/>
        </w:r>
        <w:proofErr w:type="gramStart"/>
        <w:r w:rsidRPr="00A7549E">
          <w:rPr>
            <w:rFonts w:ascii="Courier New" w:eastAsia="Times New Roman" w:hAnsi="Courier New" w:cs="Courier New"/>
            <w:color w:val="3B3B3B"/>
            <w:sz w:val="25"/>
            <w:szCs w:val="25"/>
          </w:rPr>
          <w:t>a</w:t>
        </w:r>
        <w:proofErr w:type="gramEnd"/>
        <w:r w:rsidRPr="00A7549E">
          <w:rPr>
            <w:rFonts w:ascii="Courier New" w:eastAsia="Times New Roman" w:hAnsi="Courier New" w:cs="Courier New"/>
            <w:color w:val="3B3B3B"/>
            <w:sz w:val="25"/>
            <w:szCs w:val="25"/>
          </w:rPr>
          <w:t xml:space="preserve"> – b = </w:t>
        </w:r>
        <w:proofErr w:type="spellStart"/>
        <w:r w:rsidRPr="00A7549E">
          <w:rPr>
            <w:rFonts w:ascii="Courier New" w:eastAsia="Times New Roman" w:hAnsi="Courier New" w:cs="Courier New"/>
            <w:color w:val="3B3B3B"/>
            <w:sz w:val="25"/>
            <w:szCs w:val="25"/>
          </w:rPr>
          <w:t>sqrt</w:t>
        </w:r>
        <w:proofErr w:type="spellEnd"/>
        <w:r w:rsidRPr="00A7549E">
          <w:rPr>
            <w:rFonts w:ascii="Courier New" w:eastAsia="Times New Roman" w:hAnsi="Courier New" w:cs="Courier New"/>
            <w:color w:val="3B3B3B"/>
            <w:sz w:val="25"/>
            <w:szCs w:val="25"/>
          </w:rPr>
          <w:t xml:space="preserve">(7*7 – 4*10) = </w:t>
        </w:r>
        <w:proofErr w:type="spellStart"/>
        <w:r w:rsidRPr="00A7549E">
          <w:rPr>
            <w:rFonts w:ascii="Courier New" w:eastAsia="Times New Roman" w:hAnsi="Courier New" w:cs="Courier New"/>
            <w:color w:val="3B3B3B"/>
            <w:sz w:val="25"/>
            <w:szCs w:val="25"/>
          </w:rPr>
          <w:t>sqrt</w:t>
        </w:r>
        <w:proofErr w:type="spellEnd"/>
        <w:r w:rsidRPr="00A7549E">
          <w:rPr>
            <w:rFonts w:ascii="Courier New" w:eastAsia="Times New Roman" w:hAnsi="Courier New" w:cs="Courier New"/>
            <w:color w:val="3B3B3B"/>
            <w:sz w:val="25"/>
            <w:szCs w:val="25"/>
          </w:rPr>
          <w:t xml:space="preserve">(49-40) = </w:t>
        </w:r>
        <w:proofErr w:type="spellStart"/>
        <w:r w:rsidRPr="00A7549E">
          <w:rPr>
            <w:rFonts w:ascii="Courier New" w:eastAsia="Times New Roman" w:hAnsi="Courier New" w:cs="Courier New"/>
            <w:color w:val="3B3B3B"/>
            <w:sz w:val="25"/>
            <w:szCs w:val="25"/>
          </w:rPr>
          <w:t>sqrt</w:t>
        </w:r>
        <w:proofErr w:type="spellEnd"/>
        <w:r w:rsidRPr="00A7549E">
          <w:rPr>
            <w:rFonts w:ascii="Courier New" w:eastAsia="Times New Roman" w:hAnsi="Courier New" w:cs="Courier New"/>
            <w:color w:val="3B3B3B"/>
            <w:sz w:val="25"/>
            <w:szCs w:val="25"/>
          </w:rPr>
          <w:t>(9) = 3</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16" w:author="Unknown"/>
          <w:rFonts w:ascii="Courier New" w:eastAsia="Times New Roman" w:hAnsi="Courier New" w:cs="Courier New"/>
          <w:color w:val="3B3B3B"/>
          <w:sz w:val="25"/>
          <w:szCs w:val="25"/>
        </w:rPr>
      </w:pPr>
      <w:ins w:id="317" w:author="Unknown">
        <w:r w:rsidRPr="00A7549E">
          <w:rPr>
            <w:rFonts w:ascii="Courier New" w:eastAsia="Times New Roman" w:hAnsi="Courier New" w:cs="Courier New"/>
            <w:color w:val="3B3B3B"/>
            <w:sz w:val="25"/>
            <w:szCs w:val="25"/>
          </w:rPr>
          <w:t>11.</w:t>
        </w:r>
        <w:r w:rsidRPr="00A7549E">
          <w:rPr>
            <w:rFonts w:ascii="Courier New" w:eastAsia="Times New Roman" w:hAnsi="Courier New" w:cs="Courier New"/>
            <w:color w:val="3B3B3B"/>
            <w:sz w:val="25"/>
            <w:szCs w:val="25"/>
          </w:rPr>
          <w:tab/>
        </w:r>
        <w:proofErr w:type="gramStart"/>
        <w:r w:rsidRPr="00A7549E">
          <w:rPr>
            <w:rFonts w:ascii="Courier New" w:eastAsia="Times New Roman" w:hAnsi="Courier New" w:cs="Courier New"/>
            <w:color w:val="3B3B3B"/>
            <w:sz w:val="25"/>
            <w:szCs w:val="25"/>
          </w:rPr>
          <w:t>a</w:t>
        </w:r>
        <w:proofErr w:type="gramEnd"/>
        <w:r w:rsidRPr="00A7549E">
          <w:rPr>
            <w:rFonts w:ascii="Courier New" w:eastAsia="Times New Roman" w:hAnsi="Courier New" w:cs="Courier New"/>
            <w:color w:val="3B3B3B"/>
            <w:sz w:val="25"/>
            <w:szCs w:val="25"/>
          </w:rPr>
          <w:t xml:space="preserve"> = (7 + 3)/2 = 5</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18" w:author="Unknown"/>
          <w:rFonts w:ascii="Courier New" w:eastAsia="Times New Roman" w:hAnsi="Courier New" w:cs="Courier New"/>
          <w:color w:val="3B3B3B"/>
          <w:sz w:val="25"/>
          <w:szCs w:val="25"/>
        </w:rPr>
      </w:pPr>
      <w:ins w:id="319" w:author="Unknown">
        <w:r w:rsidRPr="00A7549E">
          <w:rPr>
            <w:rFonts w:ascii="Courier New" w:eastAsia="Times New Roman" w:hAnsi="Courier New" w:cs="Courier New"/>
            <w:color w:val="3B3B3B"/>
            <w:sz w:val="25"/>
            <w:szCs w:val="25"/>
          </w:rPr>
          <w:t>12.</w:t>
        </w:r>
        <w:r w:rsidRPr="00A7549E">
          <w:rPr>
            <w:rFonts w:ascii="Courier New" w:eastAsia="Times New Roman" w:hAnsi="Courier New" w:cs="Courier New"/>
            <w:color w:val="3B3B3B"/>
            <w:sz w:val="25"/>
            <w:szCs w:val="25"/>
          </w:rPr>
          <w:tab/>
        </w:r>
        <w:proofErr w:type="gramStart"/>
        <w:r w:rsidRPr="00A7549E">
          <w:rPr>
            <w:rFonts w:ascii="Courier New" w:eastAsia="Times New Roman" w:hAnsi="Courier New" w:cs="Courier New"/>
            <w:color w:val="3B3B3B"/>
            <w:sz w:val="25"/>
            <w:szCs w:val="25"/>
          </w:rPr>
          <w:t>b</w:t>
        </w:r>
        <w:proofErr w:type="gramEnd"/>
        <w:r w:rsidRPr="00A7549E">
          <w:rPr>
            <w:rFonts w:ascii="Courier New" w:eastAsia="Times New Roman" w:hAnsi="Courier New" w:cs="Courier New"/>
            <w:color w:val="3B3B3B"/>
            <w:sz w:val="25"/>
            <w:szCs w:val="25"/>
          </w:rPr>
          <w:t xml:space="preserve"> = 7-5 = 2</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20" w:author="Unknown"/>
          <w:rFonts w:ascii="Courier New" w:eastAsia="Times New Roman" w:hAnsi="Courier New" w:cs="Courier New"/>
          <w:color w:val="3B3B3B"/>
          <w:sz w:val="25"/>
          <w:szCs w:val="25"/>
        </w:rPr>
      </w:pPr>
      <w:ins w:id="321" w:author="Unknown">
        <w:r w:rsidRPr="00A7549E">
          <w:rPr>
            <w:rFonts w:ascii="Courier New" w:eastAsia="Times New Roman" w:hAnsi="Courier New" w:cs="Courier New"/>
            <w:color w:val="3B3B3B"/>
            <w:sz w:val="25"/>
            <w:szCs w:val="25"/>
          </w:rPr>
          <w:t>13.</w:t>
        </w:r>
        <w:r w:rsidRPr="00A7549E">
          <w:rPr>
            <w:rFonts w:ascii="Courier New" w:eastAsia="Times New Roman" w:hAnsi="Courier New" w:cs="Courier New"/>
            <w:color w:val="3B3B3B"/>
            <w:sz w:val="25"/>
            <w:szCs w:val="25"/>
          </w:rPr>
          <w:tab/>
          <w:t>Elements are 5, 2</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322" w:author="Unknown"/>
          <w:rFonts w:ascii="Courier New" w:eastAsia="Times New Roman" w:hAnsi="Courier New" w:cs="Courier New"/>
          <w:color w:val="3B3B3B"/>
          <w:sz w:val="25"/>
          <w:szCs w:val="25"/>
        </w:rPr>
      </w:pPr>
    </w:p>
    <w:p w:rsidR="00A7549E" w:rsidRPr="00A7549E" w:rsidRDefault="00A7549E" w:rsidP="00A7549E">
      <w:pPr>
        <w:shd w:val="clear" w:color="auto" w:fill="FFFFFF"/>
        <w:spacing w:after="240" w:line="240" w:lineRule="auto"/>
        <w:textAlignment w:val="baseline"/>
        <w:rPr>
          <w:ins w:id="323" w:author="Unknown"/>
          <w:rFonts w:ascii="Lora" w:eastAsia="Times New Roman" w:hAnsi="Lora" w:cs="Arial"/>
          <w:color w:val="353535"/>
          <w:sz w:val="25"/>
          <w:szCs w:val="25"/>
        </w:rPr>
      </w:pPr>
      <w:ins w:id="324" w:author="Unknown">
        <w:r w:rsidRPr="00A7549E">
          <w:rPr>
            <w:rFonts w:ascii="Lora" w:eastAsia="Times New Roman" w:hAnsi="Lora" w:cs="Arial"/>
            <w:color w:val="353535"/>
            <w:sz w:val="25"/>
            <w:szCs w:val="25"/>
          </w:rPr>
          <w:t>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 xml:space="preserve">ity: </w:t>
        </w:r>
        <w:proofErr w:type="gramStart"/>
        <w:r w:rsidRPr="00A7549E">
          <w:rPr>
            <w:rFonts w:ascii="Lora" w:eastAsia="Times New Roman" w:hAnsi="Lora" w:cs="Arial"/>
            <w:color w:val="353535"/>
            <w:sz w:val="25"/>
            <w:szCs w:val="25"/>
          </w:rPr>
          <w:t>O(</w:t>
        </w:r>
        <w:proofErr w:type="gramEnd"/>
        <w:r w:rsidRPr="00A7549E">
          <w:rPr>
            <w:rFonts w:ascii="Lora" w:eastAsia="Times New Roman" w:hAnsi="Lora" w:cs="Arial"/>
            <w:color w:val="353535"/>
            <w:sz w:val="25"/>
            <w:szCs w:val="25"/>
          </w:rPr>
          <w:t>N),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O(1)</w:t>
        </w:r>
      </w:ins>
    </w:p>
    <w:p w:rsidR="00A7549E" w:rsidRPr="00A7549E" w:rsidRDefault="00A7549E" w:rsidP="00A7549E">
      <w:pPr>
        <w:shd w:val="clear" w:color="auto" w:fill="FFFFFF"/>
        <w:spacing w:after="0" w:line="240" w:lineRule="auto"/>
        <w:textAlignment w:val="baseline"/>
        <w:rPr>
          <w:ins w:id="325" w:author="Unknown"/>
          <w:rFonts w:ascii="Lora" w:eastAsia="Times New Roman" w:hAnsi="Lora" w:cs="Arial"/>
          <w:color w:val="353535"/>
          <w:sz w:val="25"/>
          <w:szCs w:val="25"/>
        </w:rPr>
      </w:pPr>
      <w:ins w:id="326" w:author="Unknown">
        <w:r w:rsidRPr="00A7549E">
          <w:rPr>
            <w:rFonts w:ascii="inherit" w:eastAsia="Times New Roman" w:hAnsi="inherit" w:cs="Arial"/>
            <w:b/>
            <w:bCs/>
            <w:color w:val="353535"/>
            <w:sz w:val="25"/>
          </w:rPr>
          <w:t>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TwoRepeatingByFormula</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twoElements</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n</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a,b</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S</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n</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(n</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fact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factorial(n);</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sum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S</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product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fact;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subtract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24292E"/>
                <w:sz w:val="16"/>
              </w:rPr>
              <w:t>Math</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sqrt</w:t>
            </w:r>
            <w:proofErr w:type="spellEnd"/>
            <w:r w:rsidRPr="00A7549E">
              <w:rPr>
                <w:rFonts w:ascii="Consolas" w:eastAsia="Times New Roman" w:hAnsi="Consolas" w:cs="Consolas"/>
                <w:color w:val="24292E"/>
                <w:sz w:val="16"/>
                <w:szCs w:val="16"/>
              </w:rPr>
              <w:t>(sum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sum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product);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a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(sum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subtract)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b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sum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a;</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"Two Repeating Elements are: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a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and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b);</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factorial</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n</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(n</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007F27ED" w:rsidRPr="00A7549E">
              <w:rPr>
                <w:rFonts w:ascii="inherit" w:eastAsia="Times New Roman" w:hAnsi="inherit" w:cs="Consolas"/>
                <w:color w:val="D73A49"/>
                <w:sz w:val="16"/>
              </w:rPr>
              <w:t>E</w:t>
            </w:r>
            <w:r w:rsidRPr="00A7549E">
              <w:rPr>
                <w:rFonts w:ascii="inherit" w:eastAsia="Times New Roman" w:hAnsi="inherit" w:cs="Consolas"/>
                <w:color w:val="D73A49"/>
                <w:sz w:val="16"/>
              </w:rPr>
              <w:t>lse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n</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factorial(n</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n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twoElements</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n);</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327" w:author="Unknown"/>
          <w:rFonts w:ascii="Segoe UI" w:eastAsia="Times New Roman" w:hAnsi="Segoe UI" w:cs="Segoe UI"/>
          <w:color w:val="586069"/>
          <w:sz w:val="16"/>
          <w:szCs w:val="16"/>
        </w:rPr>
      </w:pPr>
      <w:ins w:id="328"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"https://gist.github.com/thmain/af9c0870ed342ea8524f1d282818cedb/raw/99e6b9b398f7d2127daccf6b98eebf193fe493b4/TwoRepeatingByFormula.java"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"https://gist.github.com/thmain/af9c0870ed342ea8524f1d282818cedb" \l "file-tworepeatingbyformula-java"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TwoRepeatingByFormula.java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6" type="#_x0000_t75" alt="❤" style="width:23.75pt;height:23.75pt"/>
        </w:pict>
      </w:r>
      <w:ins w:id="329"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240" w:lineRule="auto"/>
        <w:textAlignment w:val="baseline"/>
        <w:rPr>
          <w:ins w:id="330" w:author="Unknown"/>
          <w:rFonts w:ascii="Lora" w:eastAsia="Times New Roman" w:hAnsi="Lora" w:cs="Arial"/>
          <w:color w:val="353535"/>
          <w:sz w:val="25"/>
          <w:szCs w:val="25"/>
        </w:rPr>
      </w:pPr>
      <w:ins w:id="331" w:author="Unknown">
        <w:r w:rsidRPr="00A7549E">
          <w:rPr>
            <w:rFonts w:ascii="inherit" w:eastAsia="Times New Roman" w:hAnsi="inherit" w:cs="Arial"/>
            <w:b/>
            <w:bCs/>
            <w:color w:val="353535"/>
            <w:sz w:val="25"/>
          </w:rPr>
          <w:t>Approach 4:</w:t>
        </w:r>
      </w:ins>
    </w:p>
    <w:p w:rsidR="00A7549E" w:rsidRPr="00A7549E" w:rsidRDefault="00A7549E" w:rsidP="00A7549E">
      <w:pPr>
        <w:shd w:val="clear" w:color="auto" w:fill="FFFFFF"/>
        <w:spacing w:after="0" w:line="240" w:lineRule="auto"/>
        <w:textAlignment w:val="baseline"/>
        <w:rPr>
          <w:ins w:id="332" w:author="Unknown"/>
          <w:rFonts w:ascii="Lora" w:eastAsia="Times New Roman" w:hAnsi="Lora" w:cs="Arial"/>
          <w:color w:val="353535"/>
          <w:sz w:val="25"/>
          <w:szCs w:val="25"/>
        </w:rPr>
      </w:pPr>
      <w:ins w:id="333" w:author="Unknown">
        <w:r w:rsidRPr="00A7549E">
          <w:rPr>
            <w:rFonts w:ascii="inherit" w:eastAsia="Times New Roman" w:hAnsi="inherit" w:cs="Arial"/>
            <w:b/>
            <w:bCs/>
            <w:color w:val="353535"/>
            <w:sz w:val="25"/>
          </w:rPr>
          <w:t>Array ele</w:t>
        </w:r>
        <w:r w:rsidRPr="00A7549E">
          <w:rPr>
            <w:rFonts w:ascii="inherit" w:eastAsia="Times New Roman" w:hAnsi="inherit" w:cs="Arial"/>
            <w:b/>
            <w:bCs/>
            <w:color w:val="353535"/>
            <w:sz w:val="25"/>
          </w:rPr>
          <w:softHyphen/>
          <w:t>ment as index</w:t>
        </w:r>
      </w:ins>
    </w:p>
    <w:p w:rsidR="00A7549E" w:rsidRPr="00A7549E" w:rsidRDefault="00A7549E" w:rsidP="00A7549E">
      <w:pPr>
        <w:numPr>
          <w:ilvl w:val="0"/>
          <w:numId w:val="13"/>
        </w:numPr>
        <w:shd w:val="clear" w:color="auto" w:fill="FFFFFF"/>
        <w:spacing w:after="0" w:line="384" w:lineRule="atLeast"/>
        <w:ind w:left="408"/>
        <w:textAlignment w:val="baseline"/>
        <w:rPr>
          <w:ins w:id="334" w:author="Unknown"/>
          <w:rFonts w:ascii="inherit" w:eastAsia="Times New Roman" w:hAnsi="inherit" w:cs="Arial"/>
          <w:color w:val="666666"/>
          <w:sz w:val="25"/>
          <w:szCs w:val="25"/>
        </w:rPr>
      </w:pPr>
      <w:ins w:id="335" w:author="Unknown">
        <w:r w:rsidRPr="00A7549E">
          <w:rPr>
            <w:rFonts w:ascii="inherit" w:eastAsia="Times New Roman" w:hAnsi="inherit" w:cs="Arial"/>
            <w:color w:val="666666"/>
            <w:sz w:val="25"/>
            <w:szCs w:val="25"/>
          </w:rPr>
          <w:t>This solu</w:t>
        </w:r>
        <w:r w:rsidRPr="00A7549E">
          <w:rPr>
            <w:rFonts w:ascii="inherit" w:eastAsia="Times New Roman" w:hAnsi="inherit" w:cs="Arial"/>
            <w:color w:val="666666"/>
            <w:sz w:val="25"/>
            <w:szCs w:val="25"/>
          </w:rPr>
          <w:softHyphen/>
          <w:t>tion works only if array has pos</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tive inte</w:t>
        </w:r>
        <w:r w:rsidRPr="00A7549E">
          <w:rPr>
            <w:rFonts w:ascii="inherit" w:eastAsia="Times New Roman" w:hAnsi="inherit" w:cs="Arial"/>
            <w:color w:val="666666"/>
            <w:sz w:val="25"/>
            <w:szCs w:val="25"/>
          </w:rPr>
          <w:softHyphen/>
          <w:t>gers and all the ele</w:t>
        </w:r>
        <w:r w:rsidRPr="00A7549E">
          <w:rPr>
            <w:rFonts w:ascii="inherit" w:eastAsia="Times New Roman" w:hAnsi="inherit" w:cs="Arial"/>
            <w:color w:val="666666"/>
            <w:sz w:val="25"/>
            <w:szCs w:val="25"/>
          </w:rPr>
          <w:softHyphen/>
          <w:t>ments in the array are in range from 1 to n.</w:t>
        </w:r>
      </w:ins>
    </w:p>
    <w:p w:rsidR="00A7549E" w:rsidRPr="00A7549E" w:rsidRDefault="00A7549E" w:rsidP="00A7549E">
      <w:pPr>
        <w:numPr>
          <w:ilvl w:val="0"/>
          <w:numId w:val="13"/>
        </w:numPr>
        <w:shd w:val="clear" w:color="auto" w:fill="FFFFFF"/>
        <w:spacing w:after="0" w:line="384" w:lineRule="atLeast"/>
        <w:ind w:left="408"/>
        <w:textAlignment w:val="baseline"/>
        <w:rPr>
          <w:ins w:id="336" w:author="Unknown"/>
          <w:rFonts w:ascii="inherit" w:eastAsia="Times New Roman" w:hAnsi="inherit" w:cs="Arial"/>
          <w:color w:val="666666"/>
          <w:sz w:val="25"/>
          <w:szCs w:val="25"/>
        </w:rPr>
      </w:pPr>
      <w:ins w:id="337" w:author="Unknown">
        <w:r w:rsidRPr="00A7549E">
          <w:rPr>
            <w:rFonts w:ascii="inherit" w:eastAsia="Times New Roman" w:hAnsi="inherit" w:cs="Arial"/>
            <w:color w:val="666666"/>
            <w:sz w:val="25"/>
            <w:szCs w:val="25"/>
          </w:rPr>
          <w:t>Nav</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gate the array.</w:t>
        </w:r>
      </w:ins>
    </w:p>
    <w:p w:rsidR="00A7549E" w:rsidRPr="00A7549E" w:rsidRDefault="00A7549E" w:rsidP="00A7549E">
      <w:pPr>
        <w:numPr>
          <w:ilvl w:val="0"/>
          <w:numId w:val="13"/>
        </w:numPr>
        <w:shd w:val="clear" w:color="auto" w:fill="FFFFFF"/>
        <w:spacing w:after="0" w:line="384" w:lineRule="atLeast"/>
        <w:ind w:left="408"/>
        <w:textAlignment w:val="baseline"/>
        <w:rPr>
          <w:ins w:id="338" w:author="Unknown"/>
          <w:rFonts w:ascii="inherit" w:eastAsia="Times New Roman" w:hAnsi="inherit" w:cs="Arial"/>
          <w:color w:val="666666"/>
          <w:sz w:val="25"/>
          <w:szCs w:val="25"/>
        </w:rPr>
      </w:pPr>
      <w:ins w:id="339" w:author="Unknown">
        <w:r w:rsidRPr="00A7549E">
          <w:rPr>
            <w:rFonts w:ascii="inherit" w:eastAsia="Times New Roman" w:hAnsi="inherit" w:cs="Arial"/>
            <w:color w:val="666666"/>
            <w:sz w:val="25"/>
            <w:szCs w:val="25"/>
          </w:rPr>
          <w:t xml:space="preserve">Update the array as for </w:t>
        </w:r>
        <w:proofErr w:type="spellStart"/>
        <w:r w:rsidRPr="00A7549E">
          <w:rPr>
            <w:rFonts w:ascii="inherit" w:eastAsia="Times New Roman" w:hAnsi="inherit" w:cs="Arial"/>
            <w:color w:val="666666"/>
            <w:sz w:val="25"/>
            <w:szCs w:val="25"/>
          </w:rPr>
          <w:t>ith</w:t>
        </w:r>
        <w:proofErr w:type="spellEnd"/>
        <w:r w:rsidRPr="00A7549E">
          <w:rPr>
            <w:rFonts w:ascii="inherit" w:eastAsia="Times New Roman" w:hAnsi="inherit" w:cs="Arial"/>
            <w:color w:val="666666"/>
            <w:sz w:val="25"/>
            <w:szCs w:val="25"/>
          </w:rPr>
          <w:t xml:space="preserve"> index :- A[abs(A[</w:t>
        </w:r>
        <w:proofErr w:type="spellStart"/>
        <w:r w:rsidRPr="00A7549E">
          <w:rPr>
            <w:rFonts w:ascii="inherit" w:eastAsia="Times New Roman" w:hAnsi="inherit" w:cs="Arial"/>
            <w:color w:val="666666"/>
            <w:sz w:val="25"/>
            <w:szCs w:val="25"/>
          </w:rPr>
          <w:t>i</w:t>
        </w:r>
        <w:proofErr w:type="spellEnd"/>
        <w:r w:rsidRPr="00A7549E">
          <w:rPr>
            <w:rFonts w:ascii="inherit" w:eastAsia="Times New Roman" w:hAnsi="inherit" w:cs="Arial"/>
            <w:color w:val="666666"/>
            <w:sz w:val="25"/>
            <w:szCs w:val="25"/>
          </w:rPr>
          <w:t>])] = A[abs(A[</w:t>
        </w:r>
        <w:proofErr w:type="spellStart"/>
        <w:r w:rsidRPr="00A7549E">
          <w:rPr>
            <w:rFonts w:ascii="inherit" w:eastAsia="Times New Roman" w:hAnsi="inherit" w:cs="Arial"/>
            <w:color w:val="666666"/>
            <w:sz w:val="25"/>
            <w:szCs w:val="25"/>
          </w:rPr>
          <w:t>i</w:t>
        </w:r>
        <w:proofErr w:type="spellEnd"/>
        <w:r w:rsidRPr="00A7549E">
          <w:rPr>
            <w:rFonts w:ascii="inherit" w:eastAsia="Times New Roman" w:hAnsi="inherit" w:cs="Arial"/>
            <w:color w:val="666666"/>
            <w:sz w:val="25"/>
            <w:szCs w:val="25"/>
          </w:rPr>
          <w:t>])] * –1;</w:t>
        </w:r>
      </w:ins>
    </w:p>
    <w:p w:rsidR="00A7549E" w:rsidRPr="00A7549E" w:rsidRDefault="00A7549E" w:rsidP="00A7549E">
      <w:pPr>
        <w:numPr>
          <w:ilvl w:val="0"/>
          <w:numId w:val="13"/>
        </w:numPr>
        <w:shd w:val="clear" w:color="auto" w:fill="FFFFFF"/>
        <w:spacing w:after="0" w:line="384" w:lineRule="atLeast"/>
        <w:ind w:left="408"/>
        <w:textAlignment w:val="baseline"/>
        <w:rPr>
          <w:ins w:id="340" w:author="Unknown"/>
          <w:rFonts w:ascii="inherit" w:eastAsia="Times New Roman" w:hAnsi="inherit" w:cs="Arial"/>
          <w:color w:val="666666"/>
          <w:sz w:val="25"/>
          <w:szCs w:val="25"/>
        </w:rPr>
      </w:pPr>
      <w:ins w:id="341" w:author="Unknown">
        <w:r w:rsidRPr="00A7549E">
          <w:rPr>
            <w:rFonts w:ascii="inherit" w:eastAsia="Times New Roman" w:hAnsi="inherit" w:cs="Arial"/>
            <w:color w:val="666666"/>
            <w:sz w:val="25"/>
            <w:szCs w:val="25"/>
          </w:rPr>
          <w:t>(If it already not negative).</w:t>
        </w:r>
      </w:ins>
    </w:p>
    <w:p w:rsidR="00A7549E" w:rsidRPr="00A7549E" w:rsidRDefault="00A7549E" w:rsidP="00A7549E">
      <w:pPr>
        <w:numPr>
          <w:ilvl w:val="0"/>
          <w:numId w:val="13"/>
        </w:numPr>
        <w:shd w:val="clear" w:color="auto" w:fill="FFFFFF"/>
        <w:spacing w:after="0" w:line="384" w:lineRule="atLeast"/>
        <w:ind w:left="408"/>
        <w:textAlignment w:val="baseline"/>
        <w:rPr>
          <w:ins w:id="342" w:author="Unknown"/>
          <w:rFonts w:ascii="inherit" w:eastAsia="Times New Roman" w:hAnsi="inherit" w:cs="Arial"/>
          <w:color w:val="666666"/>
          <w:sz w:val="25"/>
          <w:szCs w:val="25"/>
        </w:rPr>
      </w:pPr>
      <w:ins w:id="343" w:author="Unknown">
        <w:r w:rsidRPr="00A7549E">
          <w:rPr>
            <w:rFonts w:ascii="inherit" w:eastAsia="Times New Roman" w:hAnsi="inherit" w:cs="Arial"/>
            <w:color w:val="666666"/>
            <w:sz w:val="25"/>
            <w:szCs w:val="25"/>
          </w:rPr>
          <w:t>If A[x] is already neg</w:t>
        </w:r>
        <w:r w:rsidRPr="00A7549E">
          <w:rPr>
            <w:rFonts w:ascii="inherit" w:eastAsia="Times New Roman" w:hAnsi="inherit" w:cs="Arial"/>
            <w:color w:val="666666"/>
            <w:sz w:val="25"/>
            <w:szCs w:val="25"/>
          </w:rPr>
          <w:softHyphen/>
          <w:t>a</w:t>
        </w:r>
        <w:r w:rsidRPr="00A7549E">
          <w:rPr>
            <w:rFonts w:ascii="inherit" w:eastAsia="Times New Roman" w:hAnsi="inherit" w:cs="Arial"/>
            <w:color w:val="666666"/>
            <w:sz w:val="25"/>
            <w:szCs w:val="25"/>
          </w:rPr>
          <w:softHyphen/>
          <w:t>tive, then it means we are vis</w:t>
        </w:r>
        <w:r w:rsidRPr="00A7549E">
          <w:rPr>
            <w:rFonts w:ascii="inherit" w:eastAsia="Times New Roman" w:hAnsi="inherit" w:cs="Arial"/>
            <w:color w:val="666666"/>
            <w:sz w:val="25"/>
            <w:szCs w:val="25"/>
          </w:rPr>
          <w:softHyphen/>
          <w:t>it</w:t>
        </w:r>
        <w:r w:rsidRPr="00A7549E">
          <w:rPr>
            <w:rFonts w:ascii="inherit" w:eastAsia="Times New Roman" w:hAnsi="inherit" w:cs="Arial"/>
            <w:color w:val="666666"/>
            <w:sz w:val="25"/>
            <w:szCs w:val="25"/>
          </w:rPr>
          <w:softHyphen/>
          <w:t>ing it sec</w:t>
        </w:r>
        <w:r w:rsidRPr="00A7549E">
          <w:rPr>
            <w:rFonts w:ascii="inherit" w:eastAsia="Times New Roman" w:hAnsi="inherit" w:cs="Arial"/>
            <w:color w:val="666666"/>
            <w:sz w:val="25"/>
            <w:szCs w:val="25"/>
          </w:rPr>
          <w:softHyphen/>
          <w:t>ond time, means it is repeated.</w:t>
        </w:r>
      </w:ins>
    </w:p>
    <w:p w:rsidR="00A7549E" w:rsidRPr="00A7549E" w:rsidRDefault="00A7549E" w:rsidP="00A7549E">
      <w:pPr>
        <w:numPr>
          <w:ilvl w:val="0"/>
          <w:numId w:val="13"/>
        </w:numPr>
        <w:shd w:val="clear" w:color="auto" w:fill="FFFFFF"/>
        <w:spacing w:after="0" w:line="384" w:lineRule="atLeast"/>
        <w:ind w:left="408"/>
        <w:textAlignment w:val="baseline"/>
        <w:rPr>
          <w:ins w:id="344" w:author="Unknown"/>
          <w:rFonts w:ascii="inherit" w:eastAsia="Times New Roman" w:hAnsi="inherit" w:cs="Arial"/>
          <w:color w:val="666666"/>
          <w:sz w:val="25"/>
          <w:szCs w:val="25"/>
        </w:rPr>
      </w:pPr>
      <w:ins w:id="345" w:author="Unknown">
        <w:r w:rsidRPr="00A7549E">
          <w:rPr>
            <w:rFonts w:ascii="inherit" w:eastAsia="Times New Roman" w:hAnsi="inherit" w:cs="Arial"/>
            <w:color w:val="666666"/>
            <w:sz w:val="25"/>
            <w:szCs w:val="25"/>
          </w:rPr>
          <w:t>Sim</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 xml:space="preserve">lar approach used in </w:t>
        </w:r>
        <w:proofErr w:type="gramStart"/>
        <w:r w:rsidRPr="00A7549E">
          <w:rPr>
            <w:rFonts w:ascii="inherit" w:eastAsia="Times New Roman" w:hAnsi="inherit" w:cs="Arial"/>
            <w:color w:val="666666"/>
            <w:sz w:val="25"/>
            <w:szCs w:val="25"/>
          </w:rPr>
          <w:t>prob</w:t>
        </w:r>
        <w:r w:rsidRPr="00A7549E">
          <w:rPr>
            <w:rFonts w:ascii="inherit" w:eastAsia="Times New Roman" w:hAnsi="inherit" w:cs="Arial"/>
            <w:color w:val="666666"/>
            <w:sz w:val="25"/>
            <w:szCs w:val="25"/>
          </w:rPr>
          <w:softHyphen/>
          <w:t>lem :</w:t>
        </w:r>
        <w:proofErr w:type="gramEnd"/>
        <w:r w:rsidRPr="00A7549E">
          <w:rPr>
            <w:rFonts w:ascii="inherit" w:eastAsia="Times New Roman" w:hAnsi="inherit" w:cs="Arial"/>
            <w:color w:val="666666"/>
            <w:sz w:val="25"/>
            <w:szCs w:val="25"/>
          </w:rPr>
          <w:t> </w:t>
        </w:r>
        <w:r w:rsidR="00970CE5" w:rsidRPr="00A7549E">
          <w:rPr>
            <w:rFonts w:ascii="inherit" w:eastAsia="Times New Roman" w:hAnsi="inherit" w:cs="Arial"/>
            <w:color w:val="666666"/>
            <w:sz w:val="25"/>
            <w:szCs w:val="25"/>
          </w:rPr>
          <w:fldChar w:fldCharType="begin"/>
        </w:r>
        <w:r w:rsidRPr="00A7549E">
          <w:rPr>
            <w:rFonts w:ascii="inherit" w:eastAsia="Times New Roman" w:hAnsi="inherit" w:cs="Arial"/>
            <w:color w:val="666666"/>
            <w:sz w:val="25"/>
            <w:szCs w:val="25"/>
          </w:rPr>
          <w:instrText xml:space="preserve"> HYPERLINK "http://algorithms.tutorialhorizon.com/check-if-array-is-consecutive-integers/" </w:instrText>
        </w:r>
        <w:r w:rsidR="00970CE5" w:rsidRPr="00A7549E">
          <w:rPr>
            <w:rFonts w:ascii="inherit" w:eastAsia="Times New Roman" w:hAnsi="inherit" w:cs="Arial"/>
            <w:color w:val="666666"/>
            <w:sz w:val="25"/>
            <w:szCs w:val="25"/>
          </w:rPr>
          <w:fldChar w:fldCharType="separate"/>
        </w:r>
        <w:r w:rsidRPr="00A7549E">
          <w:rPr>
            <w:rFonts w:ascii="inherit" w:eastAsia="Times New Roman" w:hAnsi="inherit" w:cs="Arial"/>
            <w:color w:val="3B8DBD"/>
            <w:sz w:val="25"/>
          </w:rPr>
          <w:t>If array has all con</w:t>
        </w:r>
        <w:r w:rsidRPr="00A7549E">
          <w:rPr>
            <w:rFonts w:ascii="inherit" w:eastAsia="Times New Roman" w:hAnsi="inherit" w:cs="Arial"/>
            <w:color w:val="3B8DBD"/>
            <w:sz w:val="25"/>
          </w:rPr>
          <w:softHyphen/>
          <w:t>sec</w:t>
        </w:r>
        <w:r w:rsidRPr="00A7549E">
          <w:rPr>
            <w:rFonts w:ascii="inherit" w:eastAsia="Times New Roman" w:hAnsi="inherit" w:cs="Arial"/>
            <w:color w:val="3B8DBD"/>
            <w:sz w:val="25"/>
          </w:rPr>
          <w:softHyphen/>
          <w:t>u</w:t>
        </w:r>
        <w:r w:rsidRPr="00A7549E">
          <w:rPr>
            <w:rFonts w:ascii="inherit" w:eastAsia="Times New Roman" w:hAnsi="inherit" w:cs="Arial"/>
            <w:color w:val="3B8DBD"/>
            <w:sz w:val="25"/>
          </w:rPr>
          <w:softHyphen/>
          <w:t>tive numbers.</w:t>
        </w:r>
        <w:r w:rsidR="00970CE5" w:rsidRPr="00A7549E">
          <w:rPr>
            <w:rFonts w:ascii="inherit" w:eastAsia="Times New Roman" w:hAnsi="inherit" w:cs="Arial"/>
            <w:color w:val="666666"/>
            <w:sz w:val="25"/>
            <w:szCs w:val="25"/>
          </w:rPr>
          <w:fldChar w:fldCharType="end"/>
        </w:r>
      </w:ins>
    </w:p>
    <w:p w:rsidR="00A7549E" w:rsidRPr="00A7549E" w:rsidRDefault="00A7549E" w:rsidP="00A7549E">
      <w:pPr>
        <w:shd w:val="clear" w:color="auto" w:fill="FFFFFF"/>
        <w:spacing w:after="240" w:line="240" w:lineRule="auto"/>
        <w:textAlignment w:val="baseline"/>
        <w:rPr>
          <w:ins w:id="346" w:author="Unknown"/>
          <w:rFonts w:ascii="Lora" w:eastAsia="Times New Roman" w:hAnsi="Lora" w:cs="Arial"/>
          <w:color w:val="353535"/>
          <w:sz w:val="25"/>
          <w:szCs w:val="25"/>
        </w:rPr>
      </w:pPr>
      <w:ins w:id="347" w:author="Unknown">
        <w:r w:rsidRPr="00A7549E">
          <w:rPr>
            <w:rFonts w:ascii="Lora" w:eastAsia="Times New Roman" w:hAnsi="Lora" w:cs="Arial"/>
            <w:color w:val="353535"/>
            <w:sz w:val="25"/>
            <w:szCs w:val="25"/>
          </w:rPr>
          <w:t>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 xml:space="preserve">ity: </w:t>
        </w:r>
        <w:proofErr w:type="gramStart"/>
        <w:r w:rsidRPr="00A7549E">
          <w:rPr>
            <w:rFonts w:ascii="Lora" w:eastAsia="Times New Roman" w:hAnsi="Lora" w:cs="Arial"/>
            <w:color w:val="353535"/>
            <w:sz w:val="25"/>
            <w:szCs w:val="25"/>
          </w:rPr>
          <w:t>O(</w:t>
        </w:r>
        <w:proofErr w:type="gramEnd"/>
        <w:r w:rsidRPr="00A7549E">
          <w:rPr>
            <w:rFonts w:ascii="Lora" w:eastAsia="Times New Roman" w:hAnsi="Lora" w:cs="Arial"/>
            <w:color w:val="353535"/>
            <w:sz w:val="25"/>
            <w:szCs w:val="25"/>
          </w:rPr>
          <w:t>N),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O(1)</w:t>
        </w:r>
      </w:ins>
    </w:p>
    <w:p w:rsidR="00A7549E" w:rsidRPr="00A7549E" w:rsidRDefault="00A7549E" w:rsidP="00A7549E">
      <w:pPr>
        <w:shd w:val="clear" w:color="auto" w:fill="FFFFFF"/>
        <w:spacing w:after="0" w:line="240" w:lineRule="auto"/>
        <w:textAlignment w:val="baseline"/>
        <w:rPr>
          <w:ins w:id="348" w:author="Unknown"/>
          <w:rFonts w:ascii="Lora" w:eastAsia="Times New Roman" w:hAnsi="Lora" w:cs="Arial"/>
          <w:color w:val="353535"/>
          <w:sz w:val="25"/>
          <w:szCs w:val="25"/>
        </w:rPr>
      </w:pPr>
      <w:ins w:id="349" w:author="Unknown">
        <w:r w:rsidRPr="00A7549E">
          <w:rPr>
            <w:rFonts w:ascii="inherit" w:eastAsia="Times New Roman" w:hAnsi="inherit" w:cs="Arial"/>
            <w:b/>
            <w:bCs/>
            <w:color w:val="353535"/>
            <w:sz w:val="25"/>
          </w:rPr>
          <w:lastRenderedPageBreak/>
          <w:t>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TwoRepeatingElementsByIndex</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//this solution will work only if all the numbers are in the range of 1 to n and are &gt;0</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//navigate the array if number is x then multiply the A[x] by -1.</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//If A[x] is already negative, then it means we are visiting it second time, means it is repeated.</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n</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"Repeated Elements are: "</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Math</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abs(</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&lt;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Math</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abs(</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007F27ED" w:rsidRPr="00A7549E">
              <w:rPr>
                <w:rFonts w:ascii="inherit" w:eastAsia="Times New Roman" w:hAnsi="inherit" w:cs="Consolas"/>
                <w:color w:val="D73A49"/>
                <w:sz w:val="16"/>
              </w:rPr>
              <w:t>E</w:t>
            </w:r>
            <w:r w:rsidRPr="00A7549E">
              <w:rPr>
                <w:rFonts w:ascii="inherit" w:eastAsia="Times New Roman" w:hAnsi="inherit" w:cs="Consolas"/>
                <w:color w:val="D73A49"/>
                <w:sz w:val="16"/>
              </w:rPr>
              <w:t>lse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Math</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abs(</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Math</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abs(</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n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twoRepeating</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n);</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350" w:author="Unknown"/>
          <w:rFonts w:ascii="Segoe UI" w:eastAsia="Times New Roman" w:hAnsi="Segoe UI" w:cs="Segoe UI"/>
          <w:color w:val="586069"/>
          <w:sz w:val="16"/>
          <w:szCs w:val="16"/>
        </w:rPr>
      </w:pPr>
      <w:ins w:id="351"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"https://gist.github.com/thmain/382e20b5ece73b2cd04a7935ee20037d/raw/6f91587210405b41a26c53fc8f2ae135cd34ab7d/TwoRepeatingElementsByIndex.java"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"https://gist.github.com/thmain/382e20b5ece73b2cd04a7935ee20037d" \l "file-tworepeatingelementsbyindex-java"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TwoRepeatingElementsByIndex.java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7" type="#_x0000_t75" alt="❤" style="width:23.75pt;height:23.75pt"/>
        </w:pict>
      </w:r>
      <w:ins w:id="352"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240" w:lineRule="auto"/>
        <w:textAlignment w:val="baseline"/>
        <w:rPr>
          <w:ins w:id="353" w:author="Unknown"/>
          <w:rFonts w:ascii="Lora" w:eastAsia="Times New Roman" w:hAnsi="Lora" w:cs="Arial"/>
          <w:color w:val="353535"/>
          <w:sz w:val="25"/>
          <w:szCs w:val="25"/>
        </w:rPr>
      </w:pPr>
      <w:ins w:id="354" w:author="Unknown">
        <w:r w:rsidRPr="00A7549E">
          <w:rPr>
            <w:rFonts w:ascii="inherit" w:eastAsia="Times New Roman" w:hAnsi="inherit" w:cs="Arial"/>
            <w:b/>
            <w:bCs/>
            <w:color w:val="353535"/>
            <w:sz w:val="25"/>
          </w:rPr>
          <w:t>Approach 5:</w:t>
        </w:r>
      </w:ins>
    </w:p>
    <w:p w:rsidR="00A7549E" w:rsidRPr="00A7549E" w:rsidRDefault="00A7549E" w:rsidP="00A7549E">
      <w:pPr>
        <w:shd w:val="clear" w:color="auto" w:fill="FFFFFF"/>
        <w:spacing w:after="0" w:line="240" w:lineRule="auto"/>
        <w:textAlignment w:val="baseline"/>
        <w:rPr>
          <w:ins w:id="355" w:author="Unknown"/>
          <w:rFonts w:ascii="Lora" w:eastAsia="Times New Roman" w:hAnsi="Lora" w:cs="Arial"/>
          <w:color w:val="353535"/>
          <w:sz w:val="25"/>
          <w:szCs w:val="25"/>
        </w:rPr>
      </w:pPr>
      <w:ins w:id="356" w:author="Unknown">
        <w:r w:rsidRPr="00A7549E">
          <w:rPr>
            <w:rFonts w:ascii="inherit" w:eastAsia="Times New Roman" w:hAnsi="inherit" w:cs="Arial"/>
            <w:b/>
            <w:bCs/>
            <w:color w:val="353535"/>
            <w:sz w:val="25"/>
          </w:rPr>
          <w:t>Using </w:t>
        </w:r>
        <w:r w:rsidRPr="00A7549E">
          <w:rPr>
            <w:rFonts w:ascii="inherit" w:eastAsia="Times New Roman" w:hAnsi="inherit" w:cs="Arial"/>
            <w:b/>
            <w:bCs/>
            <w:color w:val="353535"/>
          </w:rPr>
          <w:t>XOR</w:t>
        </w:r>
      </w:ins>
    </w:p>
    <w:p w:rsidR="00A7549E" w:rsidRPr="00A7549E" w:rsidRDefault="00A7549E" w:rsidP="00A7549E">
      <w:pPr>
        <w:numPr>
          <w:ilvl w:val="0"/>
          <w:numId w:val="15"/>
        </w:numPr>
        <w:shd w:val="clear" w:color="auto" w:fill="FFFFFF"/>
        <w:spacing w:after="0" w:line="384" w:lineRule="atLeast"/>
        <w:ind w:left="408"/>
        <w:textAlignment w:val="baseline"/>
        <w:rPr>
          <w:ins w:id="357" w:author="Unknown"/>
          <w:rFonts w:ascii="inherit" w:eastAsia="Times New Roman" w:hAnsi="inherit" w:cs="Arial"/>
          <w:color w:val="666666"/>
          <w:sz w:val="25"/>
          <w:szCs w:val="25"/>
        </w:rPr>
      </w:pPr>
      <w:ins w:id="358" w:author="Unknown">
        <w:r w:rsidRPr="00A7549E">
          <w:rPr>
            <w:rFonts w:ascii="inherit" w:eastAsia="Times New Roman" w:hAnsi="inherit" w:cs="Arial"/>
            <w:color w:val="666666"/>
            <w:sz w:val="25"/>
            <w:szCs w:val="25"/>
          </w:rPr>
          <w:t>This solu</w:t>
        </w:r>
        <w:r w:rsidRPr="00A7549E">
          <w:rPr>
            <w:rFonts w:ascii="inherit" w:eastAsia="Times New Roman" w:hAnsi="inherit" w:cs="Arial"/>
            <w:color w:val="666666"/>
            <w:sz w:val="25"/>
            <w:szCs w:val="25"/>
          </w:rPr>
          <w:softHyphen/>
          <w:t>tion works only if array has pos</w:t>
        </w:r>
        <w:r w:rsidRPr="00A7549E">
          <w:rPr>
            <w:rFonts w:ascii="inherit" w:eastAsia="Times New Roman" w:hAnsi="inherit" w:cs="Arial"/>
            <w:color w:val="666666"/>
            <w:sz w:val="25"/>
            <w:szCs w:val="25"/>
          </w:rPr>
          <w:softHyphen/>
          <w:t>i</w:t>
        </w:r>
        <w:r w:rsidRPr="00A7549E">
          <w:rPr>
            <w:rFonts w:ascii="inherit" w:eastAsia="Times New Roman" w:hAnsi="inherit" w:cs="Arial"/>
            <w:color w:val="666666"/>
            <w:sz w:val="25"/>
            <w:szCs w:val="25"/>
          </w:rPr>
          <w:softHyphen/>
          <w:t>tive inte</w:t>
        </w:r>
        <w:r w:rsidRPr="00A7549E">
          <w:rPr>
            <w:rFonts w:ascii="inherit" w:eastAsia="Times New Roman" w:hAnsi="inherit" w:cs="Arial"/>
            <w:color w:val="666666"/>
            <w:sz w:val="25"/>
            <w:szCs w:val="25"/>
          </w:rPr>
          <w:softHyphen/>
          <w:t>gers and all the ele</w:t>
        </w:r>
        <w:r w:rsidRPr="00A7549E">
          <w:rPr>
            <w:rFonts w:ascii="inherit" w:eastAsia="Times New Roman" w:hAnsi="inherit" w:cs="Arial"/>
            <w:color w:val="666666"/>
            <w:sz w:val="25"/>
            <w:szCs w:val="25"/>
          </w:rPr>
          <w:softHyphen/>
          <w:t>ments in the array are in range from 1 to n.</w:t>
        </w:r>
      </w:ins>
    </w:p>
    <w:p w:rsidR="00A7549E" w:rsidRPr="00A7549E" w:rsidRDefault="00A7549E" w:rsidP="00A7549E">
      <w:pPr>
        <w:numPr>
          <w:ilvl w:val="0"/>
          <w:numId w:val="15"/>
        </w:numPr>
        <w:shd w:val="clear" w:color="auto" w:fill="FFFFFF"/>
        <w:spacing w:after="0" w:line="384" w:lineRule="atLeast"/>
        <w:ind w:left="408"/>
        <w:textAlignment w:val="baseline"/>
        <w:rPr>
          <w:ins w:id="359" w:author="Unknown"/>
          <w:rFonts w:ascii="inherit" w:eastAsia="Times New Roman" w:hAnsi="inherit" w:cs="Arial"/>
          <w:color w:val="666666"/>
          <w:sz w:val="25"/>
          <w:szCs w:val="25"/>
        </w:rPr>
      </w:pPr>
      <w:ins w:id="360" w:author="Unknown">
        <w:r w:rsidRPr="00A7549E">
          <w:rPr>
            <w:rFonts w:ascii="inherit" w:eastAsia="Times New Roman" w:hAnsi="inherit" w:cs="Arial"/>
            <w:color w:val="666666"/>
            <w:sz w:val="25"/>
            <w:szCs w:val="25"/>
          </w:rPr>
          <w:t>As we know A </w:t>
        </w:r>
        <w:r w:rsidRPr="00A7549E">
          <w:rPr>
            <w:rFonts w:ascii="inherit" w:eastAsia="Times New Roman" w:hAnsi="inherit" w:cs="Arial"/>
            <w:color w:val="666666"/>
          </w:rPr>
          <w:t>XOR</w:t>
        </w:r>
        <w:r w:rsidRPr="00A7549E">
          <w:rPr>
            <w:rFonts w:ascii="inherit" w:eastAsia="Times New Roman" w:hAnsi="inherit" w:cs="Arial"/>
            <w:color w:val="666666"/>
            <w:sz w:val="25"/>
            <w:szCs w:val="25"/>
          </w:rPr>
          <w:t> A = 0. We have n + 2 ele</w:t>
        </w:r>
        <w:r w:rsidRPr="00A7549E">
          <w:rPr>
            <w:rFonts w:ascii="inherit" w:eastAsia="Times New Roman" w:hAnsi="inherit" w:cs="Arial"/>
            <w:color w:val="666666"/>
            <w:sz w:val="25"/>
            <w:szCs w:val="25"/>
          </w:rPr>
          <w:softHyphen/>
          <w:t>ments in array with 2 repeated ele</w:t>
        </w:r>
        <w:r w:rsidRPr="00A7549E">
          <w:rPr>
            <w:rFonts w:ascii="inherit" w:eastAsia="Times New Roman" w:hAnsi="inherit" w:cs="Arial"/>
            <w:color w:val="666666"/>
            <w:sz w:val="25"/>
            <w:szCs w:val="25"/>
          </w:rPr>
          <w:softHyphen/>
          <w:t>ments (say repeated ele</w:t>
        </w:r>
        <w:r w:rsidRPr="00A7549E">
          <w:rPr>
            <w:rFonts w:ascii="inherit" w:eastAsia="Times New Roman" w:hAnsi="inherit" w:cs="Arial"/>
            <w:color w:val="666666"/>
            <w:sz w:val="25"/>
            <w:szCs w:val="25"/>
          </w:rPr>
          <w:softHyphen/>
          <w:t>ments are </w:t>
        </w:r>
        <w:r w:rsidRPr="00A7549E">
          <w:rPr>
            <w:rFonts w:ascii="inherit" w:eastAsia="Times New Roman" w:hAnsi="inherit" w:cs="Arial"/>
            <w:i/>
            <w:iCs/>
            <w:color w:val="666666"/>
            <w:sz w:val="25"/>
          </w:rPr>
          <w:t>X</w:t>
        </w:r>
        <w:r w:rsidRPr="00A7549E">
          <w:rPr>
            <w:rFonts w:ascii="inherit" w:eastAsia="Times New Roman" w:hAnsi="inherit" w:cs="Arial"/>
            <w:color w:val="666666"/>
            <w:sz w:val="25"/>
            <w:szCs w:val="25"/>
          </w:rPr>
          <w:t> and </w:t>
        </w:r>
        <w:r w:rsidRPr="00A7549E">
          <w:rPr>
            <w:rFonts w:ascii="inherit" w:eastAsia="Times New Roman" w:hAnsi="inherit" w:cs="Arial"/>
            <w:i/>
            <w:iCs/>
            <w:color w:val="666666"/>
            <w:sz w:val="25"/>
          </w:rPr>
          <w:t>Y</w:t>
        </w:r>
        <w:r w:rsidRPr="00A7549E">
          <w:rPr>
            <w:rFonts w:ascii="inherit" w:eastAsia="Times New Roman" w:hAnsi="inherit" w:cs="Arial"/>
            <w:color w:val="666666"/>
            <w:sz w:val="25"/>
            <w:szCs w:val="25"/>
          </w:rPr>
          <w:t>) and we know the range of ele</w:t>
        </w:r>
        <w:r w:rsidRPr="00A7549E">
          <w:rPr>
            <w:rFonts w:ascii="inherit" w:eastAsia="Times New Roman" w:hAnsi="inherit" w:cs="Arial"/>
            <w:color w:val="666666"/>
            <w:sz w:val="25"/>
            <w:szCs w:val="25"/>
          </w:rPr>
          <w:softHyphen/>
          <w:t>ments are from 1 to n.</w:t>
        </w:r>
      </w:ins>
    </w:p>
    <w:p w:rsidR="00A7549E" w:rsidRPr="00A7549E" w:rsidRDefault="00A7549E" w:rsidP="00A7549E">
      <w:pPr>
        <w:numPr>
          <w:ilvl w:val="0"/>
          <w:numId w:val="15"/>
        </w:numPr>
        <w:shd w:val="clear" w:color="auto" w:fill="FFFFFF"/>
        <w:spacing w:after="0" w:line="384" w:lineRule="atLeast"/>
        <w:ind w:left="408"/>
        <w:textAlignment w:val="baseline"/>
        <w:rPr>
          <w:ins w:id="361" w:author="Unknown"/>
          <w:rFonts w:ascii="inherit" w:eastAsia="Times New Roman" w:hAnsi="inherit" w:cs="Arial"/>
          <w:color w:val="666666"/>
          <w:sz w:val="25"/>
          <w:szCs w:val="25"/>
        </w:rPr>
      </w:pPr>
      <w:ins w:id="362" w:author="Unknown">
        <w:r w:rsidRPr="00A7549E">
          <w:rPr>
            <w:rFonts w:ascii="inherit" w:eastAsia="Times New Roman" w:hAnsi="inherit" w:cs="Arial"/>
            <w:color w:val="666666"/>
          </w:rPr>
          <w:t>XOR</w:t>
        </w:r>
        <w:r w:rsidRPr="00A7549E">
          <w:rPr>
            <w:rFonts w:ascii="inherit" w:eastAsia="Times New Roman" w:hAnsi="inherit" w:cs="Arial"/>
            <w:color w:val="666666"/>
            <w:sz w:val="25"/>
            <w:szCs w:val="25"/>
          </w:rPr>
          <w:t> all the num</w:t>
        </w:r>
        <w:r w:rsidRPr="00A7549E">
          <w:rPr>
            <w:rFonts w:ascii="inherit" w:eastAsia="Times New Roman" w:hAnsi="inherit" w:cs="Arial"/>
            <w:color w:val="666666"/>
            <w:sz w:val="25"/>
            <w:szCs w:val="25"/>
          </w:rPr>
          <w:softHyphen/>
          <w:t>bers in array num</w:t>
        </w:r>
        <w:r w:rsidRPr="00A7549E">
          <w:rPr>
            <w:rFonts w:ascii="inherit" w:eastAsia="Times New Roman" w:hAnsi="inherit" w:cs="Arial"/>
            <w:color w:val="666666"/>
            <w:sz w:val="25"/>
            <w:szCs w:val="25"/>
          </w:rPr>
          <w:softHyphen/>
          <w:t>bers from 1 to n. Result be </w:t>
        </w:r>
        <w:r w:rsidRPr="00A7549E">
          <w:rPr>
            <w:rFonts w:ascii="inherit" w:eastAsia="Times New Roman" w:hAnsi="inherit" w:cs="Arial"/>
            <w:i/>
            <w:iCs/>
            <w:color w:val="666666"/>
            <w:sz w:val="25"/>
          </w:rPr>
          <w:t>X </w:t>
        </w:r>
        <w:r w:rsidRPr="00A7549E">
          <w:rPr>
            <w:rFonts w:ascii="inherit" w:eastAsia="Times New Roman" w:hAnsi="inherit" w:cs="Arial"/>
            <w:i/>
            <w:iCs/>
            <w:color w:val="666666"/>
          </w:rPr>
          <w:t>XOR</w:t>
        </w:r>
        <w:r w:rsidRPr="00A7549E">
          <w:rPr>
            <w:rFonts w:ascii="inherit" w:eastAsia="Times New Roman" w:hAnsi="inherit" w:cs="Arial"/>
            <w:i/>
            <w:iCs/>
            <w:color w:val="666666"/>
            <w:sz w:val="25"/>
          </w:rPr>
          <w:t> Y</w:t>
        </w:r>
        <w:r w:rsidRPr="00A7549E">
          <w:rPr>
            <w:rFonts w:ascii="inherit" w:eastAsia="Times New Roman" w:hAnsi="inherit" w:cs="Arial"/>
            <w:color w:val="666666"/>
            <w:sz w:val="25"/>
            <w:szCs w:val="25"/>
          </w:rPr>
          <w:t>.</w:t>
        </w:r>
      </w:ins>
    </w:p>
    <w:p w:rsidR="00A7549E" w:rsidRPr="00A7549E" w:rsidRDefault="00A7549E" w:rsidP="00A7549E">
      <w:pPr>
        <w:numPr>
          <w:ilvl w:val="0"/>
          <w:numId w:val="15"/>
        </w:numPr>
        <w:shd w:val="clear" w:color="auto" w:fill="FFFFFF"/>
        <w:spacing w:after="0" w:line="384" w:lineRule="atLeast"/>
        <w:ind w:left="408"/>
        <w:textAlignment w:val="baseline"/>
        <w:rPr>
          <w:ins w:id="363" w:author="Unknown"/>
          <w:rFonts w:ascii="inherit" w:eastAsia="Times New Roman" w:hAnsi="inherit" w:cs="Arial"/>
          <w:color w:val="666666"/>
          <w:sz w:val="25"/>
          <w:szCs w:val="25"/>
        </w:rPr>
      </w:pPr>
      <w:ins w:id="364" w:author="Unknown">
        <w:r w:rsidRPr="00A7549E">
          <w:rPr>
            <w:rFonts w:ascii="inherit" w:eastAsia="Times New Roman" w:hAnsi="inherit" w:cs="Arial"/>
            <w:color w:val="666666"/>
            <w:sz w:val="25"/>
            <w:szCs w:val="25"/>
          </w:rPr>
          <w:t>1 </w:t>
        </w:r>
        <w:r w:rsidRPr="00A7549E">
          <w:rPr>
            <w:rFonts w:ascii="inherit" w:eastAsia="Times New Roman" w:hAnsi="inherit" w:cs="Arial"/>
            <w:color w:val="666666"/>
          </w:rPr>
          <w:t>XOR</w:t>
        </w:r>
        <w:r w:rsidRPr="00A7549E">
          <w:rPr>
            <w:rFonts w:ascii="inherit" w:eastAsia="Times New Roman" w:hAnsi="inherit" w:cs="Arial"/>
            <w:color w:val="666666"/>
            <w:sz w:val="25"/>
            <w:szCs w:val="25"/>
          </w:rPr>
          <w:t> 1 =  0 and 1 </w:t>
        </w:r>
        <w:r w:rsidRPr="00A7549E">
          <w:rPr>
            <w:rFonts w:ascii="inherit" w:eastAsia="Times New Roman" w:hAnsi="inherit" w:cs="Arial"/>
            <w:color w:val="666666"/>
          </w:rPr>
          <w:t>XOR</w:t>
        </w:r>
        <w:r w:rsidRPr="00A7549E">
          <w:rPr>
            <w:rFonts w:ascii="inherit" w:eastAsia="Times New Roman" w:hAnsi="inherit" w:cs="Arial"/>
            <w:color w:val="666666"/>
            <w:sz w:val="25"/>
            <w:szCs w:val="25"/>
          </w:rPr>
          <w:t> 0 = 1 with this logic in the result of </w:t>
        </w:r>
        <w:r w:rsidRPr="00A7549E">
          <w:rPr>
            <w:rFonts w:ascii="inherit" w:eastAsia="Times New Roman" w:hAnsi="inherit" w:cs="Arial"/>
            <w:i/>
            <w:iCs/>
            <w:color w:val="666666"/>
            <w:sz w:val="25"/>
          </w:rPr>
          <w:t>X </w:t>
        </w:r>
        <w:r w:rsidRPr="00A7549E">
          <w:rPr>
            <w:rFonts w:ascii="inherit" w:eastAsia="Times New Roman" w:hAnsi="inherit" w:cs="Arial"/>
            <w:i/>
            <w:iCs/>
            <w:color w:val="666666"/>
          </w:rPr>
          <w:t>XOR</w:t>
        </w:r>
        <w:r w:rsidRPr="00A7549E">
          <w:rPr>
            <w:rFonts w:ascii="inherit" w:eastAsia="Times New Roman" w:hAnsi="inherit" w:cs="Arial"/>
            <w:i/>
            <w:iCs/>
            <w:color w:val="666666"/>
            <w:sz w:val="25"/>
          </w:rPr>
          <w:t> Y</w:t>
        </w:r>
        <w:r w:rsidRPr="00A7549E">
          <w:rPr>
            <w:rFonts w:ascii="inherit" w:eastAsia="Times New Roman" w:hAnsi="inherit" w:cs="Arial"/>
            <w:color w:val="666666"/>
            <w:sz w:val="25"/>
            <w:szCs w:val="25"/>
          </w:rPr>
          <w:t xml:space="preserve"> if any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is set to 1  implies either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is 1 either in X or in Y not in both.</w:t>
        </w:r>
      </w:ins>
    </w:p>
    <w:p w:rsidR="00A7549E" w:rsidRPr="00A7549E" w:rsidRDefault="00A7549E" w:rsidP="00A7549E">
      <w:pPr>
        <w:numPr>
          <w:ilvl w:val="0"/>
          <w:numId w:val="15"/>
        </w:numPr>
        <w:shd w:val="clear" w:color="auto" w:fill="FFFFFF"/>
        <w:spacing w:after="0" w:line="384" w:lineRule="atLeast"/>
        <w:ind w:left="408"/>
        <w:textAlignment w:val="baseline"/>
        <w:rPr>
          <w:ins w:id="365" w:author="Unknown"/>
          <w:rFonts w:ascii="inherit" w:eastAsia="Times New Roman" w:hAnsi="inherit" w:cs="Arial"/>
          <w:color w:val="666666"/>
          <w:sz w:val="25"/>
          <w:szCs w:val="25"/>
        </w:rPr>
      </w:pPr>
      <w:ins w:id="366" w:author="Unknown">
        <w:r w:rsidRPr="00A7549E">
          <w:rPr>
            <w:rFonts w:ascii="inherit" w:eastAsia="Times New Roman" w:hAnsi="inherit" w:cs="Arial"/>
            <w:color w:val="666666"/>
            <w:sz w:val="25"/>
            <w:szCs w:val="25"/>
          </w:rPr>
          <w:t>Use the above step to divide all the ele</w:t>
        </w:r>
        <w:r w:rsidRPr="00A7549E">
          <w:rPr>
            <w:rFonts w:ascii="inherit" w:eastAsia="Times New Roman" w:hAnsi="inherit" w:cs="Arial"/>
            <w:color w:val="666666"/>
            <w:sz w:val="25"/>
            <w:szCs w:val="25"/>
          </w:rPr>
          <w:softHyphen/>
          <w:t>ments in array and from 1 to n into 2 groups, one group which has the ele</w:t>
        </w:r>
        <w:r w:rsidRPr="00A7549E">
          <w:rPr>
            <w:rFonts w:ascii="inherit" w:eastAsia="Times New Roman" w:hAnsi="inherit" w:cs="Arial"/>
            <w:color w:val="666666"/>
            <w:sz w:val="25"/>
            <w:szCs w:val="25"/>
          </w:rPr>
          <w:softHyphen/>
          <w:t xml:space="preserve">ments for which the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is set to 1 and sec</w:t>
        </w:r>
        <w:r w:rsidRPr="00A7549E">
          <w:rPr>
            <w:rFonts w:ascii="inherit" w:eastAsia="Times New Roman" w:hAnsi="inherit" w:cs="Arial"/>
            <w:color w:val="666666"/>
            <w:sz w:val="25"/>
            <w:szCs w:val="25"/>
          </w:rPr>
          <w:softHyphen/>
          <w:t>ond group which has the ele</w:t>
        </w:r>
        <w:r w:rsidRPr="00A7549E">
          <w:rPr>
            <w:rFonts w:ascii="inherit" w:eastAsia="Times New Roman" w:hAnsi="inherit" w:cs="Arial"/>
            <w:color w:val="666666"/>
            <w:sz w:val="25"/>
            <w:szCs w:val="25"/>
          </w:rPr>
          <w:softHyphen/>
          <w:t xml:space="preserve">ments for which the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is 0.</w:t>
        </w:r>
      </w:ins>
    </w:p>
    <w:p w:rsidR="00A7549E" w:rsidRPr="00A7549E" w:rsidRDefault="00A7549E" w:rsidP="00A7549E">
      <w:pPr>
        <w:numPr>
          <w:ilvl w:val="0"/>
          <w:numId w:val="15"/>
        </w:numPr>
        <w:shd w:val="clear" w:color="auto" w:fill="FFFFFF"/>
        <w:spacing w:after="0" w:line="384" w:lineRule="atLeast"/>
        <w:ind w:left="408"/>
        <w:textAlignment w:val="baseline"/>
        <w:rPr>
          <w:ins w:id="367" w:author="Unknown"/>
          <w:rFonts w:ascii="inherit" w:eastAsia="Times New Roman" w:hAnsi="inherit" w:cs="Arial"/>
          <w:color w:val="666666"/>
          <w:sz w:val="25"/>
          <w:szCs w:val="25"/>
        </w:rPr>
      </w:pPr>
      <w:ins w:id="368" w:author="Unknown">
        <w:r w:rsidRPr="00A7549E">
          <w:rPr>
            <w:rFonts w:ascii="inherit" w:eastAsia="Times New Roman" w:hAnsi="inherit" w:cs="Arial"/>
            <w:color w:val="666666"/>
            <w:sz w:val="25"/>
            <w:szCs w:val="25"/>
          </w:rPr>
          <w:t xml:space="preserve">Let’s have that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as right most set bit (Read </w:t>
        </w:r>
        <w:r w:rsidR="00970CE5" w:rsidRPr="00A7549E">
          <w:rPr>
            <w:rFonts w:ascii="inherit" w:eastAsia="Times New Roman" w:hAnsi="inherit" w:cs="Arial"/>
            <w:color w:val="666666"/>
            <w:sz w:val="25"/>
            <w:szCs w:val="25"/>
          </w:rPr>
          <w:fldChar w:fldCharType="begin"/>
        </w:r>
        <w:r w:rsidRPr="00A7549E">
          <w:rPr>
            <w:rFonts w:ascii="inherit" w:eastAsia="Times New Roman" w:hAnsi="inherit" w:cs="Arial"/>
            <w:color w:val="666666"/>
            <w:sz w:val="25"/>
            <w:szCs w:val="25"/>
          </w:rPr>
          <w:instrText xml:space="preserve"> HYPERLINK "http://algorithms.tutorialhorizon.com/find-the-right-most-set-bit-of-a-number/" </w:instrText>
        </w:r>
        <w:r w:rsidR="00970CE5" w:rsidRPr="00A7549E">
          <w:rPr>
            <w:rFonts w:ascii="inherit" w:eastAsia="Times New Roman" w:hAnsi="inherit" w:cs="Arial"/>
            <w:color w:val="666666"/>
            <w:sz w:val="25"/>
            <w:szCs w:val="25"/>
          </w:rPr>
          <w:fldChar w:fldCharType="separate"/>
        </w:r>
        <w:r w:rsidRPr="00A7549E">
          <w:rPr>
            <w:rFonts w:ascii="inherit" w:eastAsia="Times New Roman" w:hAnsi="inherit" w:cs="Arial"/>
            <w:color w:val="3B8DBD"/>
            <w:sz w:val="25"/>
          </w:rPr>
          <w:t>how to find right most set bit</w:t>
        </w:r>
        <w:r w:rsidR="00970CE5" w:rsidRPr="00A7549E">
          <w:rPr>
            <w:rFonts w:ascii="inherit" w:eastAsia="Times New Roman" w:hAnsi="inherit" w:cs="Arial"/>
            <w:color w:val="666666"/>
            <w:sz w:val="25"/>
            <w:szCs w:val="25"/>
          </w:rPr>
          <w:fldChar w:fldCharType="end"/>
        </w:r>
        <w:r w:rsidRPr="00A7549E">
          <w:rPr>
            <w:rFonts w:ascii="inherit" w:eastAsia="Times New Roman" w:hAnsi="inherit" w:cs="Arial"/>
            <w:color w:val="666666"/>
            <w:sz w:val="25"/>
            <w:szCs w:val="25"/>
          </w:rPr>
          <w:t>)</w:t>
        </w:r>
      </w:ins>
    </w:p>
    <w:p w:rsidR="00A7549E" w:rsidRPr="00A7549E" w:rsidRDefault="00A7549E" w:rsidP="00A7549E">
      <w:pPr>
        <w:numPr>
          <w:ilvl w:val="0"/>
          <w:numId w:val="15"/>
        </w:numPr>
        <w:shd w:val="clear" w:color="auto" w:fill="FFFFFF"/>
        <w:spacing w:after="0" w:line="384" w:lineRule="atLeast"/>
        <w:ind w:left="408"/>
        <w:textAlignment w:val="baseline"/>
        <w:rPr>
          <w:ins w:id="369" w:author="Unknown"/>
          <w:rFonts w:ascii="inherit" w:eastAsia="Times New Roman" w:hAnsi="inherit" w:cs="Arial"/>
          <w:color w:val="666666"/>
          <w:sz w:val="25"/>
          <w:szCs w:val="25"/>
        </w:rPr>
      </w:pPr>
      <w:ins w:id="370" w:author="Unknown">
        <w:r w:rsidRPr="00A7549E">
          <w:rPr>
            <w:rFonts w:ascii="inherit" w:eastAsia="Times New Roman" w:hAnsi="inherit" w:cs="Arial"/>
            <w:color w:val="666666"/>
            <w:sz w:val="25"/>
            <w:szCs w:val="25"/>
          </w:rPr>
          <w:t>Now we can claim that these two groups are respon</w:t>
        </w:r>
        <w:r w:rsidRPr="00A7549E">
          <w:rPr>
            <w:rFonts w:ascii="inherit" w:eastAsia="Times New Roman" w:hAnsi="inherit" w:cs="Arial"/>
            <w:color w:val="666666"/>
            <w:sz w:val="25"/>
            <w:szCs w:val="25"/>
          </w:rPr>
          <w:softHyphen/>
          <w:t>si</w:t>
        </w:r>
        <w:r w:rsidRPr="00A7549E">
          <w:rPr>
            <w:rFonts w:ascii="inherit" w:eastAsia="Times New Roman" w:hAnsi="inherit" w:cs="Arial"/>
            <w:color w:val="666666"/>
            <w:sz w:val="25"/>
            <w:szCs w:val="25"/>
          </w:rPr>
          <w:softHyphen/>
          <w:t>ble to pro</w:t>
        </w:r>
        <w:r w:rsidRPr="00A7549E">
          <w:rPr>
            <w:rFonts w:ascii="inherit" w:eastAsia="Times New Roman" w:hAnsi="inherit" w:cs="Arial"/>
            <w:color w:val="666666"/>
            <w:sz w:val="25"/>
            <w:szCs w:val="25"/>
          </w:rPr>
          <w:softHyphen/>
          <w:t>duce X and Y.</w:t>
        </w:r>
      </w:ins>
    </w:p>
    <w:p w:rsidR="00A7549E" w:rsidRPr="00A7549E" w:rsidRDefault="00A7549E" w:rsidP="00A7549E">
      <w:pPr>
        <w:numPr>
          <w:ilvl w:val="0"/>
          <w:numId w:val="15"/>
        </w:numPr>
        <w:shd w:val="clear" w:color="auto" w:fill="FFFFFF"/>
        <w:spacing w:after="0" w:line="384" w:lineRule="atLeast"/>
        <w:ind w:left="408"/>
        <w:textAlignment w:val="baseline"/>
        <w:rPr>
          <w:ins w:id="371" w:author="Unknown"/>
          <w:rFonts w:ascii="inherit" w:eastAsia="Times New Roman" w:hAnsi="inherit" w:cs="Arial"/>
          <w:color w:val="666666"/>
          <w:sz w:val="25"/>
          <w:szCs w:val="25"/>
        </w:rPr>
      </w:pPr>
      <w:ins w:id="372" w:author="Unknown">
        <w:r w:rsidRPr="00A7549E">
          <w:rPr>
            <w:rFonts w:ascii="inherit" w:eastAsia="Times New Roman" w:hAnsi="inherit" w:cs="Arial"/>
            <w:color w:val="666666"/>
            <w:sz w:val="25"/>
            <w:szCs w:val="25"/>
          </w:rPr>
          <w:t>Group –1: </w:t>
        </w:r>
        <w:r w:rsidRPr="00A7549E">
          <w:rPr>
            <w:rFonts w:ascii="inherit" w:eastAsia="Times New Roman" w:hAnsi="inherit" w:cs="Arial"/>
            <w:color w:val="666666"/>
          </w:rPr>
          <w:t>XOR</w:t>
        </w:r>
        <w:r w:rsidRPr="00A7549E">
          <w:rPr>
            <w:rFonts w:ascii="inherit" w:eastAsia="Times New Roman" w:hAnsi="inherit" w:cs="Arial"/>
            <w:color w:val="666666"/>
            <w:sz w:val="25"/>
            <w:szCs w:val="25"/>
          </w:rPr>
          <w:t> all the ele</w:t>
        </w:r>
        <w:r w:rsidRPr="00A7549E">
          <w:rPr>
            <w:rFonts w:ascii="inherit" w:eastAsia="Times New Roman" w:hAnsi="inherit" w:cs="Arial"/>
            <w:color w:val="666666"/>
            <w:sz w:val="25"/>
            <w:szCs w:val="25"/>
          </w:rPr>
          <w:softHyphen/>
          <w:t xml:space="preserve">ments whose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is 1 will pro</w:t>
        </w:r>
        <w:r w:rsidRPr="00A7549E">
          <w:rPr>
            <w:rFonts w:ascii="inherit" w:eastAsia="Times New Roman" w:hAnsi="inherit" w:cs="Arial"/>
            <w:color w:val="666666"/>
            <w:sz w:val="25"/>
            <w:szCs w:val="25"/>
          </w:rPr>
          <w:softHyphen/>
          <w:t>duce either X or Y.</w:t>
        </w:r>
      </w:ins>
    </w:p>
    <w:p w:rsidR="00A7549E" w:rsidRPr="00A7549E" w:rsidRDefault="00A7549E" w:rsidP="00A7549E">
      <w:pPr>
        <w:numPr>
          <w:ilvl w:val="0"/>
          <w:numId w:val="15"/>
        </w:numPr>
        <w:shd w:val="clear" w:color="auto" w:fill="FFFFFF"/>
        <w:spacing w:after="0" w:line="384" w:lineRule="atLeast"/>
        <w:ind w:left="408"/>
        <w:textAlignment w:val="baseline"/>
        <w:rPr>
          <w:ins w:id="373" w:author="Unknown"/>
          <w:rFonts w:ascii="inherit" w:eastAsia="Times New Roman" w:hAnsi="inherit" w:cs="Arial"/>
          <w:color w:val="666666"/>
          <w:sz w:val="25"/>
          <w:szCs w:val="25"/>
        </w:rPr>
      </w:pPr>
      <w:ins w:id="374" w:author="Unknown">
        <w:r w:rsidRPr="00A7549E">
          <w:rPr>
            <w:rFonts w:ascii="inherit" w:eastAsia="Times New Roman" w:hAnsi="inherit" w:cs="Arial"/>
            <w:color w:val="666666"/>
            <w:sz w:val="25"/>
            <w:szCs w:val="25"/>
          </w:rPr>
          <w:t>Group –2: </w:t>
        </w:r>
        <w:r w:rsidRPr="00A7549E">
          <w:rPr>
            <w:rFonts w:ascii="inherit" w:eastAsia="Times New Roman" w:hAnsi="inherit" w:cs="Arial"/>
            <w:color w:val="666666"/>
          </w:rPr>
          <w:t>XOR</w:t>
        </w:r>
        <w:r w:rsidRPr="00A7549E">
          <w:rPr>
            <w:rFonts w:ascii="inherit" w:eastAsia="Times New Roman" w:hAnsi="inherit" w:cs="Arial"/>
            <w:color w:val="666666"/>
            <w:sz w:val="25"/>
            <w:szCs w:val="25"/>
          </w:rPr>
          <w:t> all the ele</w:t>
        </w:r>
        <w:r w:rsidRPr="00A7549E">
          <w:rPr>
            <w:rFonts w:ascii="inherit" w:eastAsia="Times New Roman" w:hAnsi="inherit" w:cs="Arial"/>
            <w:color w:val="666666"/>
            <w:sz w:val="25"/>
            <w:szCs w:val="25"/>
          </w:rPr>
          <w:softHyphen/>
          <w:t xml:space="preserve">ments whose </w:t>
        </w:r>
        <w:proofErr w:type="spellStart"/>
        <w:r w:rsidRPr="00A7549E">
          <w:rPr>
            <w:rFonts w:ascii="inherit" w:eastAsia="Times New Roman" w:hAnsi="inherit" w:cs="Arial"/>
            <w:color w:val="666666"/>
            <w:sz w:val="25"/>
            <w:szCs w:val="25"/>
          </w:rPr>
          <w:t>kth</w:t>
        </w:r>
        <w:proofErr w:type="spellEnd"/>
        <w:r w:rsidRPr="00A7549E">
          <w:rPr>
            <w:rFonts w:ascii="inherit" w:eastAsia="Times New Roman" w:hAnsi="inherit" w:cs="Arial"/>
            <w:color w:val="666666"/>
            <w:sz w:val="25"/>
            <w:szCs w:val="25"/>
          </w:rPr>
          <w:t xml:space="preserve"> bit is 0 will pro</w:t>
        </w:r>
        <w:r w:rsidRPr="00A7549E">
          <w:rPr>
            <w:rFonts w:ascii="inherit" w:eastAsia="Times New Roman" w:hAnsi="inherit" w:cs="Arial"/>
            <w:color w:val="666666"/>
            <w:sz w:val="25"/>
            <w:szCs w:val="25"/>
          </w:rPr>
          <w:softHyphen/>
          <w:t>duce either X or Y.</w:t>
        </w:r>
      </w:ins>
    </w:p>
    <w:p w:rsidR="00A7549E" w:rsidRPr="00A7549E" w:rsidRDefault="00A7549E" w:rsidP="00A7549E">
      <w:pPr>
        <w:numPr>
          <w:ilvl w:val="0"/>
          <w:numId w:val="15"/>
        </w:numPr>
        <w:shd w:val="clear" w:color="auto" w:fill="FFFFFF"/>
        <w:spacing w:after="0" w:line="384" w:lineRule="atLeast"/>
        <w:ind w:left="408"/>
        <w:textAlignment w:val="baseline"/>
        <w:rPr>
          <w:ins w:id="375" w:author="Unknown"/>
          <w:rFonts w:ascii="inherit" w:eastAsia="Times New Roman" w:hAnsi="inherit" w:cs="Arial"/>
          <w:color w:val="666666"/>
          <w:sz w:val="25"/>
          <w:szCs w:val="25"/>
        </w:rPr>
      </w:pPr>
      <w:ins w:id="376" w:author="Unknown">
        <w:r w:rsidRPr="00A7549E">
          <w:rPr>
            <w:rFonts w:ascii="inherit" w:eastAsia="Times New Roman" w:hAnsi="inherit" w:cs="Arial"/>
            <w:color w:val="666666"/>
            <w:sz w:val="25"/>
            <w:szCs w:val="25"/>
          </w:rPr>
          <w:t>See the dia</w:t>
        </w:r>
        <w:r w:rsidRPr="00A7549E">
          <w:rPr>
            <w:rFonts w:ascii="inherit" w:eastAsia="Times New Roman" w:hAnsi="inherit" w:cs="Arial"/>
            <w:color w:val="666666"/>
            <w:sz w:val="25"/>
            <w:szCs w:val="25"/>
          </w:rPr>
          <w:softHyphen/>
          <w:t>gram below for more understanding.(Click on the dia</w:t>
        </w:r>
        <w:r w:rsidRPr="00A7549E">
          <w:rPr>
            <w:rFonts w:ascii="inherit" w:eastAsia="Times New Roman" w:hAnsi="inherit" w:cs="Arial"/>
            <w:color w:val="666666"/>
            <w:sz w:val="25"/>
            <w:szCs w:val="25"/>
          </w:rPr>
          <w:softHyphen/>
          <w:t>gram to see it larger)</w:t>
        </w:r>
      </w:ins>
    </w:p>
    <w:p w:rsidR="00A7549E" w:rsidRPr="00A7549E" w:rsidRDefault="00A7549E" w:rsidP="00A7549E">
      <w:pPr>
        <w:shd w:val="clear" w:color="auto" w:fill="FFFFFF"/>
        <w:spacing w:after="0" w:line="240" w:lineRule="auto"/>
        <w:textAlignment w:val="baseline"/>
        <w:rPr>
          <w:ins w:id="377" w:author="Unknown"/>
          <w:rFonts w:ascii="Lora" w:eastAsia="Times New Roman" w:hAnsi="Lora" w:cs="Arial"/>
          <w:color w:val="353535"/>
          <w:sz w:val="25"/>
          <w:szCs w:val="25"/>
        </w:rPr>
      </w:pPr>
      <w:r>
        <w:rPr>
          <w:rFonts w:ascii="inherit" w:eastAsia="Times New Roman" w:hAnsi="inherit" w:cs="Arial"/>
          <w:noProof/>
          <w:color w:val="3B8DBD"/>
          <w:sz w:val="25"/>
          <w:szCs w:val="25"/>
          <w:bdr w:val="none" w:sz="0" w:space="0" w:color="auto" w:frame="1"/>
        </w:rPr>
        <w:lastRenderedPageBreak/>
        <w:drawing>
          <wp:inline distT="0" distB="0" distL="0" distR="0">
            <wp:extent cx="3373120" cy="4761865"/>
            <wp:effectExtent l="19050" t="0" r="0" b="0"/>
            <wp:docPr id="23" name="Picture 23" descr="Two repeated elements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o repeated elements 2">
                      <a:hlinkClick r:id="rId16"/>
                    </pic:cNvPr>
                    <pic:cNvPicPr>
                      <a:picLocks noChangeAspect="1" noChangeArrowheads="1"/>
                    </pic:cNvPicPr>
                  </pic:nvPicPr>
                  <pic:blipFill>
                    <a:blip r:embed="rId17"/>
                    <a:srcRect/>
                    <a:stretch>
                      <a:fillRect/>
                    </a:stretch>
                  </pic:blipFill>
                  <pic:spPr bwMode="auto">
                    <a:xfrm>
                      <a:off x="0" y="0"/>
                      <a:ext cx="3373120" cy="4761865"/>
                    </a:xfrm>
                    <a:prstGeom prst="rect">
                      <a:avLst/>
                    </a:prstGeom>
                    <a:noFill/>
                    <a:ln w="9525">
                      <a:noFill/>
                      <a:miter lim="800000"/>
                      <a:headEnd/>
                      <a:tailEnd/>
                    </a:ln>
                  </pic:spPr>
                </pic:pic>
              </a:graphicData>
            </a:graphic>
          </wp:inline>
        </w:drawing>
      </w:r>
    </w:p>
    <w:p w:rsidR="00A7549E" w:rsidRPr="00A7549E" w:rsidRDefault="00A7549E" w:rsidP="00A7549E">
      <w:pPr>
        <w:shd w:val="clear" w:color="auto" w:fill="FFFFFF"/>
        <w:spacing w:after="240" w:line="240" w:lineRule="auto"/>
        <w:textAlignment w:val="baseline"/>
        <w:rPr>
          <w:ins w:id="378" w:author="Unknown"/>
          <w:rFonts w:ascii="Lora" w:eastAsia="Times New Roman" w:hAnsi="Lora" w:cs="Arial"/>
          <w:color w:val="353535"/>
          <w:sz w:val="25"/>
          <w:szCs w:val="25"/>
        </w:rPr>
      </w:pPr>
      <w:ins w:id="379" w:author="Unknown">
        <w:r w:rsidRPr="00A7549E">
          <w:rPr>
            <w:rFonts w:ascii="Lora" w:eastAsia="Times New Roman" w:hAnsi="Lora" w:cs="Arial"/>
            <w:color w:val="353535"/>
            <w:sz w:val="25"/>
            <w:szCs w:val="25"/>
          </w:rPr>
          <w:t>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 xml:space="preserve">ity: </w:t>
        </w:r>
        <w:proofErr w:type="gramStart"/>
        <w:r w:rsidRPr="00A7549E">
          <w:rPr>
            <w:rFonts w:ascii="Lora" w:eastAsia="Times New Roman" w:hAnsi="Lora" w:cs="Arial"/>
            <w:color w:val="353535"/>
            <w:sz w:val="25"/>
            <w:szCs w:val="25"/>
          </w:rPr>
          <w:t>O(</w:t>
        </w:r>
        <w:proofErr w:type="gramEnd"/>
        <w:r w:rsidRPr="00A7549E">
          <w:rPr>
            <w:rFonts w:ascii="Lora" w:eastAsia="Times New Roman" w:hAnsi="Lora" w:cs="Arial"/>
            <w:color w:val="353535"/>
            <w:sz w:val="25"/>
            <w:szCs w:val="25"/>
          </w:rPr>
          <w:t>N),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O(1)</w:t>
        </w:r>
      </w:ins>
    </w:p>
    <w:p w:rsidR="00A7549E" w:rsidRPr="00A7549E" w:rsidRDefault="00A7549E" w:rsidP="00A7549E">
      <w:pPr>
        <w:shd w:val="clear" w:color="auto" w:fill="FFFFFF"/>
        <w:spacing w:after="0" w:line="240" w:lineRule="auto"/>
        <w:textAlignment w:val="baseline"/>
        <w:rPr>
          <w:ins w:id="380" w:author="Unknown"/>
          <w:rFonts w:ascii="Lora" w:eastAsia="Times New Roman" w:hAnsi="Lora" w:cs="Arial"/>
          <w:color w:val="353535"/>
          <w:sz w:val="25"/>
          <w:szCs w:val="25"/>
        </w:rPr>
      </w:pPr>
      <w:ins w:id="381" w:author="Unknown">
        <w:r w:rsidRPr="00A7549E">
          <w:rPr>
            <w:rFonts w:ascii="inherit" w:eastAsia="Times New Roman" w:hAnsi="inherit" w:cs="Arial"/>
            <w:b/>
            <w:bCs/>
            <w:color w:val="353535"/>
            <w:sz w:val="25"/>
          </w:rPr>
          <w:t>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TwoRepeatingXOR</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n</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XOR</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right_most_bit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size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n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XOR</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size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XOR</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//Now XOR contains the X XOR Y</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//get the right most bit number</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right_most_bit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XOR</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&amp;</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XOR</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//divide the elements into 2 groups based on the right most set bit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size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&amp;</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right_most_bit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007F27ED" w:rsidRPr="00A7549E">
              <w:rPr>
                <w:rFonts w:ascii="inherit" w:eastAsia="Times New Roman" w:hAnsi="inherit" w:cs="Consolas"/>
                <w:color w:val="D73A49"/>
                <w:sz w:val="16"/>
              </w:rPr>
              <w:t>E</w:t>
            </w:r>
            <w:r w:rsidRPr="00A7549E">
              <w:rPr>
                <w:rFonts w:ascii="inherit" w:eastAsia="Times New Roman" w:hAnsi="inherit" w:cs="Consolas"/>
                <w:color w:val="D73A49"/>
                <w:sz w:val="16"/>
              </w:rPr>
              <w:t>lse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n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&amp;</w:t>
            </w:r>
            <w:r w:rsidRPr="00A7549E">
              <w:rPr>
                <w:rFonts w:ascii="Consolas" w:eastAsia="Times New Roman" w:hAnsi="Consolas" w:cs="Consolas"/>
                <w:color w:val="24292E"/>
                <w:sz w:val="16"/>
                <w:szCs w:val="16"/>
              </w:rPr>
              <w:t>right_most_bit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X</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007F27ED" w:rsidRPr="00A7549E">
              <w:rPr>
                <w:rFonts w:ascii="inherit" w:eastAsia="Times New Roman" w:hAnsi="inherit" w:cs="Consolas"/>
                <w:color w:val="D73A49"/>
                <w:sz w:val="16"/>
              </w:rPr>
              <w:t>E</w:t>
            </w:r>
            <w:r w:rsidRPr="00A7549E">
              <w:rPr>
                <w:rFonts w:ascii="inherit" w:eastAsia="Times New Roman" w:hAnsi="inherit" w:cs="Consolas"/>
                <w:color w:val="D73A49"/>
                <w:sz w:val="16"/>
              </w:rPr>
              <w:t>lse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Y</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"Two Repeated elements are: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X</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and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Y</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n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twoRepeating</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n);</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382" w:author="Unknown"/>
          <w:rFonts w:ascii="Segoe UI" w:eastAsia="Times New Roman" w:hAnsi="Segoe UI" w:cs="Segoe UI"/>
          <w:color w:val="586069"/>
          <w:sz w:val="16"/>
          <w:szCs w:val="16"/>
        </w:rPr>
      </w:pPr>
      <w:ins w:id="383"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"https://gist.github.com/thmain/1eb30d8deb372c807eda0ec982fbdbda/raw/3b2f9d7781779eae95eafd1d1cba68ab24426217/TwoRepeatingXOR.java"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"https://gist.github.com/thmain/1eb30d8deb372c807eda0ec982fbdbda" \l "file-tworepeatingxor-java"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TwoRepeatingXOR.java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8" type="#_x0000_t75" alt="❤" style="width:23.75pt;height:23.75pt"/>
        </w:pict>
      </w:r>
      <w:ins w:id="384"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shd w:val="clear" w:color="auto" w:fill="FFFFFF"/>
        <w:spacing w:after="0" w:line="240" w:lineRule="auto"/>
        <w:textAlignment w:val="baseline"/>
        <w:rPr>
          <w:ins w:id="385" w:author="Unknown"/>
          <w:rFonts w:ascii="Lora" w:eastAsia="Times New Roman" w:hAnsi="Lora" w:cs="Arial"/>
          <w:color w:val="353535"/>
          <w:sz w:val="25"/>
          <w:szCs w:val="25"/>
        </w:rPr>
      </w:pPr>
      <w:ins w:id="386" w:author="Unknown">
        <w:r w:rsidRPr="00A7549E">
          <w:rPr>
            <w:rFonts w:ascii="inherit" w:eastAsia="Times New Roman" w:hAnsi="inherit" w:cs="Arial"/>
            <w:b/>
            <w:bCs/>
            <w:color w:val="353535"/>
            <w:sz w:val="25"/>
          </w:rPr>
          <w:t>Out</w:t>
        </w:r>
        <w:r w:rsidRPr="00A7549E">
          <w:rPr>
            <w:rFonts w:ascii="inherit" w:eastAsia="Times New Roman" w:hAnsi="inherit" w:cs="Arial"/>
            <w:b/>
            <w:bCs/>
            <w:color w:val="353535"/>
            <w:sz w:val="25"/>
          </w:rPr>
          <w:softHyphen/>
          <w:t>put:</w:t>
        </w:r>
      </w:ins>
    </w:p>
    <w:p w:rsidR="00A7549E" w:rsidRPr="00A7549E" w:rsidRDefault="00A7549E" w:rsidP="00A7549E">
      <w:pPr>
        <w:shd w:val="clear" w:color="auto" w:fill="FFFFFF"/>
        <w:spacing w:after="240" w:line="240" w:lineRule="auto"/>
        <w:textAlignment w:val="baseline"/>
        <w:rPr>
          <w:ins w:id="387" w:author="Unknown"/>
          <w:rFonts w:ascii="Lora" w:eastAsia="Times New Roman" w:hAnsi="Lora" w:cs="Arial"/>
          <w:color w:val="353535"/>
          <w:sz w:val="25"/>
          <w:szCs w:val="25"/>
        </w:rPr>
      </w:pPr>
      <w:ins w:id="388" w:author="Unknown">
        <w:r w:rsidRPr="00A7549E">
          <w:rPr>
            <w:rFonts w:ascii="Lora" w:eastAsia="Times New Roman" w:hAnsi="Lora" w:cs="Arial"/>
            <w:color w:val="353535"/>
            <w:sz w:val="25"/>
            <w:szCs w:val="25"/>
          </w:rPr>
          <w:t>Two Repeated ele</w:t>
        </w:r>
        <w:r w:rsidRPr="00A7549E">
          <w:rPr>
            <w:rFonts w:ascii="Lora" w:eastAsia="Times New Roman" w:hAnsi="Lora" w:cs="Arial"/>
            <w:color w:val="353535"/>
            <w:sz w:val="25"/>
            <w:szCs w:val="25"/>
          </w:rPr>
          <w:softHyphen/>
          <w:t>ments are: 2 and 5</w:t>
        </w:r>
      </w:ins>
    </w:p>
    <w:p w:rsidR="00A7549E" w:rsidRPr="00A7549E" w:rsidRDefault="00A7549E" w:rsidP="00A7549E">
      <w:pPr>
        <w:shd w:val="clear" w:color="auto" w:fill="FFFFFF"/>
        <w:spacing w:after="0" w:line="240" w:lineRule="auto"/>
        <w:textAlignment w:val="baseline"/>
        <w:rPr>
          <w:ins w:id="389" w:author="Unknown"/>
          <w:rFonts w:ascii="Lora" w:eastAsia="Times New Roman" w:hAnsi="Lora" w:cs="Arial"/>
          <w:color w:val="353535"/>
          <w:sz w:val="25"/>
          <w:szCs w:val="25"/>
        </w:rPr>
      </w:pPr>
      <w:ins w:id="390" w:author="Unknown">
        <w:r w:rsidRPr="00A7549E">
          <w:rPr>
            <w:rFonts w:ascii="inherit" w:eastAsia="Times New Roman" w:hAnsi="inherit" w:cs="Arial"/>
            <w:b/>
            <w:bCs/>
            <w:color w:val="353535"/>
            <w:sz w:val="25"/>
          </w:rPr>
          <w:t>Approach 6:</w:t>
        </w:r>
      </w:ins>
    </w:p>
    <w:p w:rsidR="00A7549E" w:rsidRPr="00A7549E" w:rsidRDefault="00A7549E" w:rsidP="00A7549E">
      <w:pPr>
        <w:shd w:val="clear" w:color="auto" w:fill="FFFFFF"/>
        <w:spacing w:after="0" w:line="240" w:lineRule="auto"/>
        <w:textAlignment w:val="baseline"/>
        <w:rPr>
          <w:ins w:id="391" w:author="Unknown"/>
          <w:rFonts w:ascii="Lora" w:eastAsia="Times New Roman" w:hAnsi="Lora" w:cs="Arial"/>
          <w:color w:val="353535"/>
          <w:sz w:val="25"/>
          <w:szCs w:val="25"/>
        </w:rPr>
      </w:pPr>
      <w:ins w:id="392" w:author="Unknown">
        <w:r w:rsidRPr="00A7549E">
          <w:rPr>
            <w:rFonts w:ascii="inherit" w:eastAsia="Times New Roman" w:hAnsi="inherit" w:cs="Arial"/>
            <w:b/>
            <w:bCs/>
            <w:color w:val="353535"/>
            <w:sz w:val="25"/>
          </w:rPr>
          <w:t> Using Sort</w:t>
        </w:r>
        <w:r w:rsidRPr="00A7549E">
          <w:rPr>
            <w:rFonts w:ascii="inherit" w:eastAsia="Times New Roman" w:hAnsi="inherit" w:cs="Arial"/>
            <w:b/>
            <w:bCs/>
            <w:color w:val="353535"/>
            <w:sz w:val="25"/>
          </w:rPr>
          <w:softHyphen/>
          <w:t>ing</w:t>
        </w:r>
      </w:ins>
    </w:p>
    <w:p w:rsidR="00A7549E" w:rsidRPr="00A7549E" w:rsidRDefault="00A7549E" w:rsidP="00A7549E">
      <w:pPr>
        <w:numPr>
          <w:ilvl w:val="0"/>
          <w:numId w:val="17"/>
        </w:numPr>
        <w:shd w:val="clear" w:color="auto" w:fill="FFFFFF"/>
        <w:spacing w:after="0" w:line="384" w:lineRule="atLeast"/>
        <w:ind w:left="408"/>
        <w:textAlignment w:val="baseline"/>
        <w:rPr>
          <w:ins w:id="393" w:author="Unknown"/>
          <w:rFonts w:ascii="inherit" w:eastAsia="Times New Roman" w:hAnsi="inherit" w:cs="Arial"/>
          <w:color w:val="666666"/>
          <w:sz w:val="25"/>
          <w:szCs w:val="25"/>
        </w:rPr>
      </w:pPr>
      <w:ins w:id="394" w:author="Unknown">
        <w:r w:rsidRPr="00A7549E">
          <w:rPr>
            <w:rFonts w:ascii="inherit" w:eastAsia="Times New Roman" w:hAnsi="inherit" w:cs="Arial"/>
            <w:color w:val="666666"/>
            <w:sz w:val="25"/>
            <w:szCs w:val="25"/>
          </w:rPr>
          <w:t>This solu</w:t>
        </w:r>
        <w:r w:rsidRPr="00A7549E">
          <w:rPr>
            <w:rFonts w:ascii="inherit" w:eastAsia="Times New Roman" w:hAnsi="inherit" w:cs="Arial"/>
            <w:color w:val="666666"/>
            <w:sz w:val="25"/>
            <w:szCs w:val="25"/>
          </w:rPr>
          <w:softHyphen/>
          <w:t>tion will work even if all the num</w:t>
        </w:r>
        <w:r w:rsidRPr="00A7549E">
          <w:rPr>
            <w:rFonts w:ascii="inherit" w:eastAsia="Times New Roman" w:hAnsi="inherit" w:cs="Arial"/>
            <w:color w:val="666666"/>
            <w:sz w:val="25"/>
            <w:szCs w:val="25"/>
          </w:rPr>
          <w:softHyphen/>
          <w:t>bers are not in the range of 1 to n.</w:t>
        </w:r>
      </w:ins>
    </w:p>
    <w:p w:rsidR="00A7549E" w:rsidRPr="00A7549E" w:rsidRDefault="00A7549E" w:rsidP="00A7549E">
      <w:pPr>
        <w:numPr>
          <w:ilvl w:val="0"/>
          <w:numId w:val="17"/>
        </w:numPr>
        <w:shd w:val="clear" w:color="auto" w:fill="FFFFFF"/>
        <w:spacing w:after="0" w:line="384" w:lineRule="atLeast"/>
        <w:ind w:left="408"/>
        <w:textAlignment w:val="baseline"/>
        <w:rPr>
          <w:ins w:id="395" w:author="Unknown"/>
          <w:rFonts w:ascii="inherit" w:eastAsia="Times New Roman" w:hAnsi="inherit" w:cs="Arial"/>
          <w:color w:val="666666"/>
          <w:sz w:val="25"/>
          <w:szCs w:val="25"/>
        </w:rPr>
      </w:pPr>
      <w:ins w:id="396" w:author="Unknown">
        <w:r w:rsidRPr="00A7549E">
          <w:rPr>
            <w:rFonts w:ascii="inherit" w:eastAsia="Times New Roman" w:hAnsi="inherit" w:cs="Arial"/>
            <w:color w:val="666666"/>
            <w:sz w:val="25"/>
            <w:szCs w:val="25"/>
          </w:rPr>
          <w:t xml:space="preserve">Sort the </w:t>
        </w:r>
        <w:proofErr w:type="gramStart"/>
        <w:r w:rsidRPr="00A7549E">
          <w:rPr>
            <w:rFonts w:ascii="inherit" w:eastAsia="Times New Roman" w:hAnsi="inherit" w:cs="Arial"/>
            <w:color w:val="666666"/>
            <w:sz w:val="25"/>
            <w:szCs w:val="25"/>
          </w:rPr>
          <w:t>array,</w:t>
        </w:r>
        <w:proofErr w:type="gramEnd"/>
        <w:r w:rsidRPr="00A7549E">
          <w:rPr>
            <w:rFonts w:ascii="inherit" w:eastAsia="Times New Roman" w:hAnsi="inherit" w:cs="Arial"/>
            <w:color w:val="666666"/>
            <w:sz w:val="25"/>
            <w:szCs w:val="25"/>
          </w:rPr>
          <w:t xml:space="preserve"> this will bring all the repeated ele</w:t>
        </w:r>
        <w:r w:rsidRPr="00A7549E">
          <w:rPr>
            <w:rFonts w:ascii="inherit" w:eastAsia="Times New Roman" w:hAnsi="inherit" w:cs="Arial"/>
            <w:color w:val="666666"/>
            <w:sz w:val="25"/>
            <w:szCs w:val="25"/>
          </w:rPr>
          <w:softHyphen/>
          <w:t>ments together.</w:t>
        </w:r>
      </w:ins>
    </w:p>
    <w:p w:rsidR="00A7549E" w:rsidRPr="00A7549E" w:rsidRDefault="00A7549E" w:rsidP="00A7549E">
      <w:pPr>
        <w:numPr>
          <w:ilvl w:val="0"/>
          <w:numId w:val="17"/>
        </w:numPr>
        <w:shd w:val="clear" w:color="auto" w:fill="FFFFFF"/>
        <w:spacing w:after="0" w:line="384" w:lineRule="atLeast"/>
        <w:ind w:left="408"/>
        <w:textAlignment w:val="baseline"/>
        <w:rPr>
          <w:ins w:id="397" w:author="Unknown"/>
          <w:rFonts w:ascii="inherit" w:eastAsia="Times New Roman" w:hAnsi="inherit" w:cs="Arial"/>
          <w:color w:val="666666"/>
          <w:sz w:val="25"/>
          <w:szCs w:val="25"/>
        </w:rPr>
      </w:pPr>
      <w:ins w:id="398" w:author="Unknown">
        <w:r w:rsidRPr="00A7549E">
          <w:rPr>
            <w:rFonts w:ascii="inherit" w:eastAsia="Times New Roman" w:hAnsi="inherit" w:cs="Arial"/>
            <w:color w:val="666666"/>
            <w:sz w:val="25"/>
            <w:szCs w:val="25"/>
          </w:rPr>
          <w:t>Now tra</w:t>
        </w:r>
        <w:r w:rsidRPr="00A7549E">
          <w:rPr>
            <w:rFonts w:ascii="inherit" w:eastAsia="Times New Roman" w:hAnsi="inherit" w:cs="Arial"/>
            <w:color w:val="666666"/>
            <w:sz w:val="25"/>
            <w:szCs w:val="25"/>
          </w:rPr>
          <w:softHyphen/>
          <w:t>verse the array and com</w:t>
        </w:r>
        <w:r w:rsidRPr="00A7549E">
          <w:rPr>
            <w:rFonts w:ascii="inherit" w:eastAsia="Times New Roman" w:hAnsi="inherit" w:cs="Arial"/>
            <w:color w:val="666666"/>
            <w:sz w:val="25"/>
            <w:szCs w:val="25"/>
          </w:rPr>
          <w:softHyphen/>
          <w:t>pare the adja</w:t>
        </w:r>
        <w:r w:rsidRPr="00A7549E">
          <w:rPr>
            <w:rFonts w:ascii="inherit" w:eastAsia="Times New Roman" w:hAnsi="inherit" w:cs="Arial"/>
            <w:color w:val="666666"/>
            <w:sz w:val="25"/>
            <w:szCs w:val="25"/>
          </w:rPr>
          <w:softHyphen/>
          <w:t>cent ele</w:t>
        </w:r>
        <w:r w:rsidRPr="00A7549E">
          <w:rPr>
            <w:rFonts w:ascii="inherit" w:eastAsia="Times New Roman" w:hAnsi="inherit" w:cs="Arial"/>
            <w:color w:val="666666"/>
            <w:sz w:val="25"/>
            <w:szCs w:val="25"/>
          </w:rPr>
          <w:softHyphen/>
          <w:t>ments and print them if they are same.</w:t>
        </w:r>
      </w:ins>
    </w:p>
    <w:p w:rsidR="00A7549E" w:rsidRPr="00A7549E" w:rsidRDefault="00A7549E" w:rsidP="00A7549E">
      <w:pPr>
        <w:shd w:val="clear" w:color="auto" w:fill="FFFFFF"/>
        <w:spacing w:after="240" w:line="240" w:lineRule="auto"/>
        <w:textAlignment w:val="baseline"/>
        <w:rPr>
          <w:ins w:id="399" w:author="Unknown"/>
          <w:rFonts w:ascii="Lora" w:eastAsia="Times New Roman" w:hAnsi="Lora" w:cs="Arial"/>
          <w:color w:val="353535"/>
          <w:sz w:val="25"/>
          <w:szCs w:val="25"/>
        </w:rPr>
      </w:pPr>
      <w:ins w:id="400" w:author="Unknown">
        <w:r w:rsidRPr="00A7549E">
          <w:rPr>
            <w:rFonts w:ascii="Lora" w:eastAsia="Times New Roman" w:hAnsi="Lora" w:cs="Arial"/>
            <w:color w:val="353535"/>
            <w:sz w:val="25"/>
            <w:szCs w:val="25"/>
          </w:rPr>
          <w:t>Time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 xml:space="preserve">ity: </w:t>
        </w:r>
        <w:proofErr w:type="gramStart"/>
        <w:r w:rsidRPr="00A7549E">
          <w:rPr>
            <w:rFonts w:ascii="Lora" w:eastAsia="Times New Roman" w:hAnsi="Lora" w:cs="Arial"/>
            <w:color w:val="353535"/>
            <w:sz w:val="25"/>
            <w:szCs w:val="25"/>
          </w:rPr>
          <w:t>O(</w:t>
        </w:r>
        <w:proofErr w:type="spellStart"/>
        <w:proofErr w:type="gramEnd"/>
        <w:r w:rsidRPr="00A7549E">
          <w:rPr>
            <w:rFonts w:ascii="Lora" w:eastAsia="Times New Roman" w:hAnsi="Lora" w:cs="Arial"/>
            <w:color w:val="353535"/>
            <w:sz w:val="25"/>
            <w:szCs w:val="25"/>
          </w:rPr>
          <w:t>nlogn</w:t>
        </w:r>
        <w:proofErr w:type="spellEnd"/>
        <w:r w:rsidRPr="00A7549E">
          <w:rPr>
            <w:rFonts w:ascii="Lora" w:eastAsia="Times New Roman" w:hAnsi="Lora" w:cs="Arial"/>
            <w:color w:val="353535"/>
            <w:sz w:val="25"/>
            <w:szCs w:val="25"/>
          </w:rPr>
          <w:t>),  Space Com</w:t>
        </w:r>
        <w:r w:rsidRPr="00A7549E">
          <w:rPr>
            <w:rFonts w:ascii="Lora" w:eastAsia="Times New Roman" w:hAnsi="Lora" w:cs="Arial"/>
            <w:color w:val="353535"/>
            <w:sz w:val="25"/>
            <w:szCs w:val="25"/>
          </w:rPr>
          <w:softHyphen/>
          <w:t>plex</w:t>
        </w:r>
        <w:r w:rsidRPr="00A7549E">
          <w:rPr>
            <w:rFonts w:ascii="Lora" w:eastAsia="Times New Roman" w:hAnsi="Lora" w:cs="Arial"/>
            <w:color w:val="353535"/>
            <w:sz w:val="25"/>
            <w:szCs w:val="25"/>
          </w:rPr>
          <w:softHyphen/>
          <w:t>ity: O(1)</w:t>
        </w:r>
      </w:ins>
    </w:p>
    <w:p w:rsidR="00A7549E" w:rsidRPr="00A7549E" w:rsidRDefault="00A7549E" w:rsidP="00A7549E">
      <w:pPr>
        <w:shd w:val="clear" w:color="auto" w:fill="FFFFFF"/>
        <w:spacing w:after="0" w:line="240" w:lineRule="auto"/>
        <w:textAlignment w:val="baseline"/>
        <w:rPr>
          <w:ins w:id="401" w:author="Unknown"/>
          <w:rFonts w:ascii="Lora" w:eastAsia="Times New Roman" w:hAnsi="Lora" w:cs="Arial"/>
          <w:color w:val="353535"/>
          <w:sz w:val="25"/>
          <w:szCs w:val="25"/>
        </w:rPr>
      </w:pPr>
      <w:ins w:id="402" w:author="Unknown">
        <w:r w:rsidRPr="00A7549E">
          <w:rPr>
            <w:rFonts w:ascii="inherit" w:eastAsia="Times New Roman" w:hAnsi="inherit" w:cs="Arial"/>
            <w:b/>
            <w:bCs/>
            <w:color w:val="353535"/>
            <w:sz w:val="25"/>
          </w:rPr>
          <w:t>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22"/>
        <w:gridCol w:w="12100"/>
      </w:tblGrid>
      <w:tr w:rsidR="00A7549E" w:rsidRPr="00A7549E" w:rsidTr="00A7549E">
        <w:tc>
          <w:tcPr>
            <w:tcW w:w="206"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TwoRepeatingSorting</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twoRepeating</w:t>
            </w:r>
            <w:proofErr w:type="spellEnd"/>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Arrays</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sort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"Repeated Elements are: "</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inherit" w:eastAsia="Times New Roman" w:hAnsi="inherit" w:cs="Consolas"/>
                <w:color w:val="24292E"/>
                <w:sz w:val="16"/>
              </w:rPr>
              <w:t>A</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A</w:t>
            </w:r>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32F62"/>
                <w:sz w:val="16"/>
              </w:rPr>
              <w:t>" "</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5</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twoRepeating</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A</w:t>
            </w:r>
            <w:r w:rsidRPr="00A7549E">
              <w:rPr>
                <w:rFonts w:ascii="Consolas" w:eastAsia="Times New Roman" w:hAnsi="Consolas" w:cs="Consolas"/>
                <w:color w:val="24292E"/>
                <w:sz w:val="16"/>
                <w:szCs w:val="16"/>
              </w:rPr>
              <w:t>);</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r w:rsidR="00A7549E" w:rsidRPr="00A7549E" w:rsidTr="00A7549E">
        <w:tc>
          <w:tcPr>
            <w:tcW w:w="206"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Default="00A7549E" w:rsidP="00A7549E">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A7549E">
        <w:rPr>
          <w:rFonts w:ascii="Arial" w:eastAsia="Times New Roman" w:hAnsi="Arial" w:cs="Arial"/>
          <w:color w:val="444444"/>
          <w:spacing w:val="-14"/>
          <w:kern w:val="36"/>
          <w:sz w:val="52"/>
          <w:szCs w:val="52"/>
        </w:rPr>
        <w:t>Priority Queue Implementation</w:t>
      </w:r>
    </w:p>
    <w:p w:rsidR="0045201D" w:rsidRDefault="0045201D" w:rsidP="0045201D">
      <w:pPr>
        <w:pStyle w:val="Heading2"/>
        <w:shd w:val="clear" w:color="auto" w:fill="FFFFFF"/>
        <w:spacing w:before="0" w:after="217"/>
        <w:rPr>
          <w:rFonts w:ascii="Arial" w:hAnsi="Arial" w:cs="Arial"/>
          <w:color w:val="000000"/>
          <w:sz w:val="41"/>
          <w:szCs w:val="41"/>
        </w:rPr>
      </w:pPr>
      <w:r>
        <w:rPr>
          <w:rFonts w:ascii="Arial" w:hAnsi="Arial" w:cs="Arial"/>
          <w:color w:val="000000"/>
          <w:sz w:val="41"/>
          <w:szCs w:val="41"/>
        </w:rPr>
        <w:t>Java Priority Queue</w:t>
      </w:r>
    </w:p>
    <w:p w:rsidR="0045201D" w:rsidRDefault="0045201D" w:rsidP="0045201D">
      <w:pPr>
        <w:pStyle w:val="NormalWeb"/>
        <w:shd w:val="clear" w:color="auto" w:fill="FFFFFF"/>
        <w:spacing w:before="0" w:beforeAutospacing="0" w:after="353" w:afterAutospacing="0"/>
        <w:rPr>
          <w:rFonts w:ascii="Arial" w:hAnsi="Arial" w:cs="Arial"/>
          <w:color w:val="666666"/>
          <w:sz w:val="22"/>
          <w:szCs w:val="22"/>
        </w:rPr>
      </w:pPr>
      <w:r>
        <w:rPr>
          <w:rFonts w:ascii="Arial" w:hAnsi="Arial" w:cs="Arial"/>
          <w:color w:val="666666"/>
          <w:sz w:val="22"/>
          <w:szCs w:val="22"/>
        </w:rPr>
        <w:t>Welcome to Priority Queue in Java tutorial. We know that </w:t>
      </w:r>
      <w:r>
        <w:rPr>
          <w:rStyle w:val="HTMLCode"/>
          <w:color w:val="666666"/>
          <w:sz w:val="22"/>
          <w:szCs w:val="22"/>
          <w:shd w:val="clear" w:color="auto" w:fill="EFE8E5"/>
        </w:rPr>
        <w:t>Queue</w:t>
      </w:r>
      <w:r>
        <w:rPr>
          <w:rFonts w:ascii="Arial" w:hAnsi="Arial" w:cs="Arial"/>
          <w:color w:val="666666"/>
          <w:sz w:val="22"/>
          <w:szCs w:val="22"/>
        </w:rPr>
        <w:t> follows </w:t>
      </w:r>
      <w:r>
        <w:rPr>
          <w:rStyle w:val="Strong"/>
          <w:rFonts w:ascii="Arial" w:hAnsi="Arial" w:cs="Arial"/>
          <w:color w:val="666666"/>
          <w:sz w:val="22"/>
          <w:szCs w:val="22"/>
        </w:rPr>
        <w:t>F</w:t>
      </w:r>
      <w:r>
        <w:rPr>
          <w:rFonts w:ascii="Arial" w:hAnsi="Arial" w:cs="Arial"/>
          <w:color w:val="666666"/>
          <w:sz w:val="22"/>
          <w:szCs w:val="22"/>
        </w:rPr>
        <w:t>irst-</w:t>
      </w:r>
      <w:r>
        <w:rPr>
          <w:rStyle w:val="Strong"/>
          <w:rFonts w:ascii="Arial" w:hAnsi="Arial" w:cs="Arial"/>
          <w:color w:val="666666"/>
          <w:sz w:val="22"/>
          <w:szCs w:val="22"/>
        </w:rPr>
        <w:t>I</w:t>
      </w:r>
      <w:r>
        <w:rPr>
          <w:rFonts w:ascii="Arial" w:hAnsi="Arial" w:cs="Arial"/>
          <w:color w:val="666666"/>
          <w:sz w:val="22"/>
          <w:szCs w:val="22"/>
        </w:rPr>
        <w:t>n-</w:t>
      </w:r>
      <w:r>
        <w:rPr>
          <w:rStyle w:val="Strong"/>
          <w:rFonts w:ascii="Arial" w:hAnsi="Arial" w:cs="Arial"/>
          <w:color w:val="666666"/>
          <w:sz w:val="22"/>
          <w:szCs w:val="22"/>
        </w:rPr>
        <w:t>F</w:t>
      </w:r>
      <w:r>
        <w:rPr>
          <w:rFonts w:ascii="Arial" w:hAnsi="Arial" w:cs="Arial"/>
          <w:color w:val="666666"/>
          <w:sz w:val="22"/>
          <w:szCs w:val="22"/>
        </w:rPr>
        <w:t>irst-</w:t>
      </w:r>
      <w:r>
        <w:rPr>
          <w:rStyle w:val="Strong"/>
          <w:rFonts w:ascii="Arial" w:hAnsi="Arial" w:cs="Arial"/>
          <w:color w:val="666666"/>
          <w:sz w:val="22"/>
          <w:szCs w:val="22"/>
        </w:rPr>
        <w:t>O</w:t>
      </w:r>
      <w:r>
        <w:rPr>
          <w:rFonts w:ascii="Arial" w:hAnsi="Arial" w:cs="Arial"/>
          <w:color w:val="666666"/>
          <w:sz w:val="22"/>
          <w:szCs w:val="22"/>
        </w:rPr>
        <w:t>ut model but sometimes we need to process the objects in the queue based on the priority. That is when Java </w:t>
      </w:r>
      <w:proofErr w:type="spellStart"/>
      <w:r>
        <w:rPr>
          <w:rStyle w:val="HTMLCode"/>
          <w:color w:val="666666"/>
          <w:sz w:val="22"/>
          <w:szCs w:val="22"/>
          <w:shd w:val="clear" w:color="auto" w:fill="EFE8E5"/>
        </w:rPr>
        <w:t>PriorityQueue</w:t>
      </w:r>
      <w:proofErr w:type="spellEnd"/>
      <w:r>
        <w:rPr>
          <w:rFonts w:ascii="Arial" w:hAnsi="Arial" w:cs="Arial"/>
          <w:color w:val="666666"/>
          <w:sz w:val="22"/>
          <w:szCs w:val="22"/>
        </w:rPr>
        <w:t> is used.</w:t>
      </w:r>
    </w:p>
    <w:p w:rsidR="0045201D" w:rsidRDefault="0045201D" w:rsidP="0045201D">
      <w:pPr>
        <w:pStyle w:val="NormalWeb"/>
        <w:shd w:val="clear" w:color="auto" w:fill="FFFFFF"/>
        <w:spacing w:before="0" w:beforeAutospacing="0" w:after="353" w:afterAutospacing="0"/>
        <w:rPr>
          <w:rFonts w:ascii="Arial" w:hAnsi="Arial" w:cs="Arial"/>
          <w:color w:val="666666"/>
          <w:sz w:val="22"/>
          <w:szCs w:val="22"/>
        </w:rPr>
      </w:pPr>
      <w:r>
        <w:rPr>
          <w:rFonts w:ascii="Arial" w:hAnsi="Arial" w:cs="Arial"/>
          <w:color w:val="666666"/>
          <w:sz w:val="22"/>
          <w:szCs w:val="22"/>
        </w:rPr>
        <w:t>For example, let’s say we have an application that generates stocks reports for daily trading session. This application processes a lot of data and takes time to process it. So customers are sending request to the application that is actually getting queued but we want to process premium customers first and standard customers after them. So in this case </w:t>
      </w:r>
      <w:proofErr w:type="spellStart"/>
      <w:r>
        <w:rPr>
          <w:rStyle w:val="Strong"/>
          <w:rFonts w:ascii="Arial" w:hAnsi="Arial" w:cs="Arial"/>
          <w:color w:val="666666"/>
          <w:sz w:val="22"/>
          <w:szCs w:val="22"/>
        </w:rPr>
        <w:t>PriorityQueue</w:t>
      </w:r>
      <w:proofErr w:type="spellEnd"/>
      <w:r>
        <w:rPr>
          <w:rFonts w:ascii="Arial" w:hAnsi="Arial" w:cs="Arial"/>
          <w:color w:val="666666"/>
          <w:sz w:val="22"/>
          <w:szCs w:val="22"/>
        </w:rPr>
        <w:t> implementation in java can be really helpful.</w:t>
      </w:r>
    </w:p>
    <w:p w:rsidR="0045201D" w:rsidRDefault="0045201D" w:rsidP="0045201D">
      <w:pPr>
        <w:spacing w:after="136" w:line="312" w:lineRule="atLeast"/>
        <w:textAlignment w:val="baseline"/>
        <w:outlineLvl w:val="0"/>
        <w:rPr>
          <w:rFonts w:ascii="Arial" w:hAnsi="Arial" w:cs="Arial"/>
          <w:color w:val="666666"/>
          <w:shd w:val="clear" w:color="auto" w:fill="FFFFFF"/>
        </w:rPr>
      </w:pPr>
      <w:r>
        <w:rPr>
          <w:rFonts w:ascii="Arial" w:hAnsi="Arial" w:cs="Arial"/>
          <w:color w:val="666666"/>
          <w:shd w:val="clear" w:color="auto" w:fill="FFFFFF"/>
        </w:rPr>
        <w:t>Java Priority Queue doesn’t allow </w:t>
      </w:r>
      <w:r>
        <w:rPr>
          <w:rStyle w:val="HTMLCode"/>
          <w:rFonts w:eastAsiaTheme="minorHAnsi"/>
          <w:color w:val="666666"/>
          <w:sz w:val="22"/>
          <w:szCs w:val="22"/>
          <w:shd w:val="clear" w:color="auto" w:fill="EFE8E5"/>
        </w:rPr>
        <w:t>null</w:t>
      </w:r>
      <w:r>
        <w:rPr>
          <w:rFonts w:ascii="Arial" w:hAnsi="Arial" w:cs="Arial"/>
          <w:color w:val="666666"/>
          <w:shd w:val="clear" w:color="auto" w:fill="FFFFFF"/>
        </w:rPr>
        <w:t xml:space="preserve"> values and we can’t create </w:t>
      </w:r>
      <w:proofErr w:type="spellStart"/>
      <w:r>
        <w:rPr>
          <w:rFonts w:ascii="Arial" w:hAnsi="Arial" w:cs="Arial"/>
          <w:color w:val="666666"/>
          <w:shd w:val="clear" w:color="auto" w:fill="FFFFFF"/>
        </w:rPr>
        <w:t>PriorityQueue</w:t>
      </w:r>
      <w:proofErr w:type="spellEnd"/>
      <w:r>
        <w:rPr>
          <w:rFonts w:ascii="Arial" w:hAnsi="Arial" w:cs="Arial"/>
          <w:color w:val="666666"/>
          <w:shd w:val="clear" w:color="auto" w:fill="FFFFFF"/>
        </w:rPr>
        <w:t xml:space="preserve"> of Objects that are non-comparable. We use </w:t>
      </w:r>
      <w:hyperlink r:id="rId18" w:history="1">
        <w:r>
          <w:rPr>
            <w:rStyle w:val="Hyperlink"/>
            <w:rFonts w:ascii="Arial" w:hAnsi="Arial" w:cs="Arial"/>
            <w:color w:val="FF0000"/>
            <w:shd w:val="clear" w:color="auto" w:fill="FFFFFF"/>
          </w:rPr>
          <w:t>java Comparable and Comparator</w:t>
        </w:r>
      </w:hyperlink>
      <w:r>
        <w:rPr>
          <w:rFonts w:ascii="Arial" w:hAnsi="Arial" w:cs="Arial"/>
          <w:color w:val="666666"/>
          <w:shd w:val="clear" w:color="auto" w:fill="FFFFFF"/>
        </w:rPr>
        <w:t xml:space="preserve"> for sorting Objects and Priority Queue use them for priority processing of </w:t>
      </w:r>
      <w:proofErr w:type="spellStart"/>
      <w:proofErr w:type="gramStart"/>
      <w:r>
        <w:rPr>
          <w:rFonts w:ascii="Arial" w:hAnsi="Arial" w:cs="Arial"/>
          <w:color w:val="666666"/>
          <w:shd w:val="clear" w:color="auto" w:fill="FFFFFF"/>
        </w:rPr>
        <w:t>it’s</w:t>
      </w:r>
      <w:proofErr w:type="spellEnd"/>
      <w:proofErr w:type="gramEnd"/>
      <w:r>
        <w:rPr>
          <w:rFonts w:ascii="Arial" w:hAnsi="Arial" w:cs="Arial"/>
          <w:color w:val="666666"/>
          <w:shd w:val="clear" w:color="auto" w:fill="FFFFFF"/>
        </w:rPr>
        <w:t xml:space="preserve"> elements.</w:t>
      </w:r>
    </w:p>
    <w:p w:rsidR="0045201D" w:rsidRPr="00A7549E" w:rsidRDefault="0045201D" w:rsidP="0045201D">
      <w:pPr>
        <w:spacing w:after="136" w:line="312" w:lineRule="atLeast"/>
        <w:textAlignment w:val="baseline"/>
        <w:outlineLvl w:val="0"/>
        <w:rPr>
          <w:rFonts w:ascii="inherit" w:eastAsia="Times New Roman" w:hAnsi="inherit" w:cs="Times New Roman"/>
          <w:color w:val="444444"/>
          <w:spacing w:val="-14"/>
          <w:kern w:val="36"/>
          <w:sz w:val="52"/>
          <w:szCs w:val="52"/>
        </w:rPr>
      </w:pPr>
      <w:proofErr w:type="spellStart"/>
      <w:r>
        <w:rPr>
          <w:rFonts w:ascii="Arial" w:hAnsi="Arial" w:cs="Arial"/>
          <w:color w:val="666666"/>
          <w:shd w:val="clear" w:color="auto" w:fill="FFFFFF"/>
        </w:rPr>
        <w:t>PriorityQueue</w:t>
      </w:r>
      <w:proofErr w:type="spellEnd"/>
      <w:r>
        <w:rPr>
          <w:rFonts w:ascii="Arial" w:hAnsi="Arial" w:cs="Arial"/>
          <w:color w:val="666666"/>
          <w:shd w:val="clear" w:color="auto" w:fill="FFFFFF"/>
        </w:rPr>
        <w:t xml:space="preserve"> is </w:t>
      </w:r>
      <w:r>
        <w:rPr>
          <w:rStyle w:val="Strong"/>
          <w:rFonts w:ascii="Arial" w:hAnsi="Arial" w:cs="Arial"/>
          <w:color w:val="666666"/>
          <w:shd w:val="clear" w:color="auto" w:fill="FFFFFF"/>
        </w:rPr>
        <w:t>not thread safe</w:t>
      </w:r>
      <w:r>
        <w:rPr>
          <w:rFonts w:ascii="Arial" w:hAnsi="Arial" w:cs="Arial"/>
          <w:color w:val="666666"/>
          <w:shd w:val="clear" w:color="auto" w:fill="FFFFFF"/>
        </w:rPr>
        <w:t>, so java provides </w:t>
      </w:r>
      <w:proofErr w:type="spellStart"/>
      <w:r>
        <w:rPr>
          <w:rStyle w:val="HTMLCode"/>
          <w:rFonts w:eastAsiaTheme="minorHAnsi"/>
          <w:color w:val="666666"/>
          <w:shd w:val="clear" w:color="auto" w:fill="EFE8E5"/>
        </w:rPr>
        <w:t>PriorityBlockingQueue</w:t>
      </w:r>
      <w:proofErr w:type="spellEnd"/>
      <w:r>
        <w:rPr>
          <w:rFonts w:ascii="Arial" w:hAnsi="Arial" w:cs="Arial"/>
          <w:color w:val="666666"/>
          <w:shd w:val="clear" w:color="auto" w:fill="FFFFFF"/>
        </w:rPr>
        <w:t> class that implements the </w:t>
      </w:r>
      <w:proofErr w:type="spellStart"/>
      <w:r>
        <w:fldChar w:fldCharType="begin"/>
      </w:r>
      <w:r>
        <w:instrText xml:space="preserve"> HYPERLINK "https://www.journaldev.com/1034/java-blockingqueue-example" </w:instrText>
      </w:r>
      <w:r>
        <w:fldChar w:fldCharType="separate"/>
      </w:r>
      <w:r>
        <w:rPr>
          <w:rStyle w:val="Hyperlink"/>
          <w:rFonts w:ascii="Arial" w:hAnsi="Arial" w:cs="Arial"/>
          <w:color w:val="FF0000"/>
          <w:shd w:val="clear" w:color="auto" w:fill="FFFFFF"/>
        </w:rPr>
        <w:t>BlockingQueue</w:t>
      </w:r>
      <w:proofErr w:type="spellEnd"/>
      <w:r>
        <w:rPr>
          <w:rStyle w:val="Hyperlink"/>
          <w:rFonts w:ascii="Arial" w:hAnsi="Arial" w:cs="Arial"/>
          <w:color w:val="FF0000"/>
          <w:shd w:val="clear" w:color="auto" w:fill="FFFFFF"/>
        </w:rPr>
        <w:t xml:space="preserve"> interface</w:t>
      </w:r>
      <w:r>
        <w:fldChar w:fldCharType="end"/>
      </w:r>
      <w:r>
        <w:rPr>
          <w:rFonts w:ascii="Arial" w:hAnsi="Arial" w:cs="Arial"/>
          <w:color w:val="666666"/>
          <w:shd w:val="clear" w:color="auto" w:fill="FFFFFF"/>
        </w:rPr>
        <w:t> to use in </w:t>
      </w:r>
      <w:hyperlink r:id="rId19" w:history="1">
        <w:r>
          <w:rPr>
            <w:rStyle w:val="Hyperlink"/>
            <w:rFonts w:ascii="Arial" w:hAnsi="Arial" w:cs="Arial"/>
            <w:color w:val="FF0000"/>
            <w:shd w:val="clear" w:color="auto" w:fill="FFFFFF"/>
          </w:rPr>
          <w:t>java multithreading</w:t>
        </w:r>
      </w:hyperlink>
      <w:r>
        <w:rPr>
          <w:rFonts w:ascii="Arial" w:hAnsi="Arial" w:cs="Arial"/>
          <w:color w:val="666666"/>
          <w:shd w:val="clear" w:color="auto" w:fill="FFFFFF"/>
        </w:rPr>
        <w:t> environment.</w:t>
      </w:r>
    </w:p>
    <w:p w:rsidR="0045201D" w:rsidRPr="00A7549E" w:rsidRDefault="0045201D" w:rsidP="00A7549E">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p>
    <w:p w:rsidR="00A7549E" w:rsidRPr="00A7549E" w:rsidRDefault="00A7549E" w:rsidP="00A7549E">
      <w:pPr>
        <w:shd w:val="clear" w:color="auto" w:fill="FFFFFF"/>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20"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MAY 10, 2015</w:t>
      </w:r>
    </w:p>
    <w:p w:rsidR="00A7549E" w:rsidRPr="00A7549E" w:rsidRDefault="00A7549E" w:rsidP="00A7549E">
      <w:pPr>
        <w:shd w:val="clear" w:color="auto" w:fill="FFFFFF"/>
        <w:spacing w:after="0" w:line="240" w:lineRule="auto"/>
        <w:textAlignment w:val="baseline"/>
        <w:rPr>
          <w:ins w:id="403" w:author="Unknown"/>
          <w:rFonts w:ascii="Lora" w:eastAsia="Times New Roman" w:hAnsi="Lora" w:cs="Arial"/>
          <w:color w:val="353535"/>
          <w:sz w:val="25"/>
          <w:szCs w:val="25"/>
        </w:rPr>
      </w:pPr>
      <w:ins w:id="404" w:author="Unknown">
        <w:r w:rsidRPr="00A7549E">
          <w:rPr>
            <w:rFonts w:ascii="Lora" w:eastAsia="Times New Roman" w:hAnsi="Lora" w:cs="Arial"/>
            <w:color w:val="353535"/>
            <w:sz w:val="25"/>
            <w:szCs w:val="25"/>
          </w:rPr>
          <w:t>Ear</w:t>
        </w:r>
        <w:r w:rsidRPr="00A7549E">
          <w:rPr>
            <w:rFonts w:ascii="Lora" w:eastAsia="Times New Roman" w:hAnsi="Lora" w:cs="Arial"/>
            <w:color w:val="353535"/>
            <w:sz w:val="25"/>
            <w:szCs w:val="25"/>
          </w:rPr>
          <w:softHyphen/>
          <w:t>lier in we have seen </w:t>
        </w:r>
        <w:r w:rsidR="00970CE5" w:rsidRPr="00A7549E">
          <w:rPr>
            <w:rFonts w:ascii="Lora" w:eastAsia="Times New Roman" w:hAnsi="Lora" w:cs="Arial"/>
            <w:color w:val="353535"/>
            <w:sz w:val="25"/>
            <w:szCs w:val="25"/>
          </w:rPr>
          <w:fldChar w:fldCharType="begin"/>
        </w:r>
        <w:r w:rsidRPr="00A7549E">
          <w:rPr>
            <w:rFonts w:ascii="Lora" w:eastAsia="Times New Roman" w:hAnsi="Lora" w:cs="Arial"/>
            <w:color w:val="353535"/>
            <w:sz w:val="25"/>
            <w:szCs w:val="25"/>
          </w:rPr>
          <w:instrText xml:space="preserve"> HYPERLINK "http://algorithms.tutorialhorizon.com/binary-min-max-heap/" \o "Binary Min </w:instrText>
        </w:r>
        <w:r w:rsidRPr="00A7549E">
          <w:rPr>
            <w:rFonts w:ascii="Lora" w:eastAsia="Times New Roman" w:hAnsi="Lora" w:cs="Arial" w:hint="eastAsia"/>
            <w:color w:val="353535"/>
            <w:sz w:val="25"/>
            <w:szCs w:val="25"/>
          </w:rPr>
          <w:instrText>—</w:instrText>
        </w:r>
        <w:r w:rsidRPr="00A7549E">
          <w:rPr>
            <w:rFonts w:ascii="Lora" w:eastAsia="Times New Roman" w:hAnsi="Lora" w:cs="Arial"/>
            <w:color w:val="353535"/>
            <w:sz w:val="25"/>
            <w:szCs w:val="25"/>
          </w:rPr>
          <w:instrText xml:space="preserve"> Max</w:instrText>
        </w:r>
        <w:r w:rsidRPr="00A7549E">
          <w:rPr>
            <w:rFonts w:ascii="Lora" w:eastAsia="Times New Roman" w:hAnsi="Lora" w:cs="Arial" w:hint="eastAsia"/>
            <w:color w:val="353535"/>
            <w:sz w:val="25"/>
            <w:szCs w:val="25"/>
          </w:rPr>
          <w:instrText> </w:instrText>
        </w:r>
        <w:r w:rsidRPr="00A7549E">
          <w:rPr>
            <w:rFonts w:ascii="Lora" w:eastAsia="Times New Roman" w:hAnsi="Lora" w:cs="Arial"/>
            <w:color w:val="353535"/>
            <w:sz w:val="25"/>
            <w:szCs w:val="25"/>
          </w:rPr>
          <w:instrText xml:space="preserve">Heap" \t "_blank" </w:instrText>
        </w:r>
        <w:r w:rsidR="00970CE5" w:rsidRPr="00A7549E">
          <w:rPr>
            <w:rFonts w:ascii="Lora" w:eastAsia="Times New Roman" w:hAnsi="Lora" w:cs="Arial"/>
            <w:color w:val="353535"/>
            <w:sz w:val="25"/>
            <w:szCs w:val="25"/>
          </w:rPr>
          <w:fldChar w:fldCharType="separate"/>
        </w:r>
        <w:r w:rsidRPr="00A7549E">
          <w:rPr>
            <w:rFonts w:ascii="inherit" w:eastAsia="Times New Roman" w:hAnsi="inherit" w:cs="Arial"/>
            <w:color w:val="3B8DBD"/>
            <w:sz w:val="25"/>
          </w:rPr>
          <w:t>Min-Heap and Max-Heap Imple</w:t>
        </w:r>
        <w:r w:rsidRPr="00A7549E">
          <w:rPr>
            <w:rFonts w:ascii="inherit" w:eastAsia="Times New Roman" w:hAnsi="inherit" w:cs="Arial"/>
            <w:color w:val="3B8DBD"/>
            <w:sz w:val="25"/>
          </w:rPr>
          <w:softHyphen/>
          <w:t>men</w:t>
        </w:r>
        <w:r w:rsidRPr="00A7549E">
          <w:rPr>
            <w:rFonts w:ascii="inherit" w:eastAsia="Times New Roman" w:hAnsi="inherit" w:cs="Arial"/>
            <w:color w:val="3B8DBD"/>
            <w:sz w:val="25"/>
          </w:rPr>
          <w:softHyphen/>
          <w:t>ta</w:t>
        </w:r>
        <w:r w:rsidRPr="00A7549E">
          <w:rPr>
            <w:rFonts w:ascii="inherit" w:eastAsia="Times New Roman" w:hAnsi="inherit" w:cs="Arial"/>
            <w:color w:val="3B8DBD"/>
            <w:sz w:val="25"/>
          </w:rPr>
          <w:softHyphen/>
          <w:t>tion</w:t>
        </w:r>
        <w:r w:rsidR="00970CE5" w:rsidRPr="00A7549E">
          <w:rPr>
            <w:rFonts w:ascii="Lora" w:eastAsia="Times New Roman" w:hAnsi="Lora" w:cs="Arial"/>
            <w:color w:val="353535"/>
            <w:sz w:val="25"/>
            <w:szCs w:val="25"/>
          </w:rPr>
          <w:fldChar w:fldCharType="end"/>
        </w:r>
        <w:r w:rsidRPr="00A7549E">
          <w:rPr>
            <w:rFonts w:ascii="Lora" w:eastAsia="Times New Roman" w:hAnsi="Lora" w:cs="Arial"/>
            <w:color w:val="353535"/>
            <w:sz w:val="25"/>
            <w:szCs w:val="25"/>
          </w:rPr>
          <w:t>. Pri</w:t>
        </w:r>
        <w:r w:rsidRPr="00A7549E">
          <w:rPr>
            <w:rFonts w:ascii="Lora" w:eastAsia="Times New Roman" w:hAnsi="Lora" w:cs="Arial"/>
            <w:color w:val="353535"/>
            <w:sz w:val="25"/>
            <w:szCs w:val="25"/>
          </w:rPr>
          <w:softHyphen/>
          <w:t>or</w:t>
        </w:r>
        <w:r w:rsidRPr="00A7549E">
          <w:rPr>
            <w:rFonts w:ascii="Lora" w:eastAsia="Times New Roman" w:hAnsi="Lora" w:cs="Arial"/>
            <w:color w:val="353535"/>
            <w:sz w:val="25"/>
            <w:szCs w:val="25"/>
          </w:rPr>
          <w:softHyphen/>
          <w:t>ity Queue is its built-in imple</w:t>
        </w:r>
        <w:r w:rsidRPr="00A7549E">
          <w:rPr>
            <w:rFonts w:ascii="Lora" w:eastAsia="Times New Roman" w:hAnsi="Lora" w:cs="Arial"/>
            <w:color w:val="353535"/>
            <w:sz w:val="25"/>
            <w:szCs w:val="25"/>
          </w:rPr>
          <w:softHyphen/>
          <w:t>men</w:t>
        </w:r>
        <w:r w:rsidRPr="00A7549E">
          <w:rPr>
            <w:rFonts w:ascii="Lora" w:eastAsia="Times New Roman" w:hAnsi="Lora" w:cs="Arial"/>
            <w:color w:val="353535"/>
            <w:sz w:val="25"/>
            <w:szCs w:val="25"/>
          </w:rPr>
          <w:softHyphen/>
          <w:t>ta</w:t>
        </w:r>
        <w:r w:rsidRPr="00A7549E">
          <w:rPr>
            <w:rFonts w:ascii="Lora" w:eastAsia="Times New Roman" w:hAnsi="Lora" w:cs="Arial"/>
            <w:color w:val="353535"/>
            <w:sz w:val="25"/>
            <w:szCs w:val="25"/>
          </w:rPr>
          <w:softHyphen/>
          <w:t>tion in Java.</w:t>
        </w:r>
      </w:ins>
    </w:p>
    <w:p w:rsidR="00A7549E" w:rsidRPr="00A7549E" w:rsidRDefault="00A7549E" w:rsidP="00A7549E">
      <w:pPr>
        <w:shd w:val="clear" w:color="auto" w:fill="FFFFFF"/>
        <w:spacing w:after="0" w:line="240" w:lineRule="auto"/>
        <w:textAlignment w:val="baseline"/>
        <w:rPr>
          <w:ins w:id="405" w:author="Unknown"/>
          <w:rFonts w:ascii="Lora" w:eastAsia="Times New Roman" w:hAnsi="Lora" w:cs="Arial"/>
          <w:color w:val="353535"/>
          <w:sz w:val="25"/>
          <w:szCs w:val="25"/>
        </w:rPr>
      </w:pPr>
      <w:ins w:id="406" w:author="Unknown">
        <w:r w:rsidRPr="00A7549E">
          <w:rPr>
            <w:rFonts w:ascii="Lora" w:eastAsia="Times New Roman" w:hAnsi="Lora" w:cs="Arial"/>
            <w:color w:val="353535"/>
            <w:sz w:val="25"/>
            <w:szCs w:val="25"/>
          </w:rPr>
          <w:t>In this arti</w:t>
        </w:r>
        <w:r w:rsidRPr="00A7549E">
          <w:rPr>
            <w:rFonts w:ascii="Lora" w:eastAsia="Times New Roman" w:hAnsi="Lora" w:cs="Arial"/>
            <w:color w:val="353535"/>
            <w:sz w:val="25"/>
            <w:szCs w:val="25"/>
          </w:rPr>
          <w:softHyphen/>
          <w:t>cle we will see how to per</w:t>
        </w:r>
        <w:r w:rsidRPr="00A7549E">
          <w:rPr>
            <w:rFonts w:ascii="Lora" w:eastAsia="Times New Roman" w:hAnsi="Lora" w:cs="Arial"/>
            <w:color w:val="353535"/>
            <w:sz w:val="25"/>
            <w:szCs w:val="25"/>
          </w:rPr>
          <w:softHyphen/>
          <w:t>form Min-Heap and Max-Heap using </w:t>
        </w:r>
        <w:r w:rsidR="00970CE5" w:rsidRPr="00A7549E">
          <w:rPr>
            <w:rFonts w:ascii="Lora" w:eastAsia="Times New Roman" w:hAnsi="Lora" w:cs="Arial"/>
            <w:color w:val="353535"/>
            <w:sz w:val="25"/>
            <w:szCs w:val="25"/>
          </w:rPr>
          <w:fldChar w:fldCharType="begin"/>
        </w:r>
        <w:r w:rsidRPr="00A7549E">
          <w:rPr>
            <w:rFonts w:ascii="Lora" w:eastAsia="Times New Roman" w:hAnsi="Lora" w:cs="Arial"/>
            <w:color w:val="353535"/>
            <w:sz w:val="25"/>
            <w:szCs w:val="25"/>
          </w:rPr>
          <w:instrText xml:space="preserve"> HYPERLINK "https://docs.oracle.com/javase/7/docs/api/java/util/PriorityQueue.html" \o "Priority Queue" \t "_blank" </w:instrText>
        </w:r>
        <w:r w:rsidR="00970CE5" w:rsidRPr="00A7549E">
          <w:rPr>
            <w:rFonts w:ascii="Lora" w:eastAsia="Times New Roman" w:hAnsi="Lora" w:cs="Arial"/>
            <w:color w:val="353535"/>
            <w:sz w:val="25"/>
            <w:szCs w:val="25"/>
          </w:rPr>
          <w:fldChar w:fldCharType="separate"/>
        </w:r>
        <w:r w:rsidRPr="00A7549E">
          <w:rPr>
            <w:rFonts w:ascii="inherit" w:eastAsia="Times New Roman" w:hAnsi="inherit" w:cs="Arial"/>
            <w:color w:val="3B8DBD"/>
            <w:sz w:val="25"/>
          </w:rPr>
          <w:t>Pri</w:t>
        </w:r>
        <w:r w:rsidRPr="00A7549E">
          <w:rPr>
            <w:rFonts w:ascii="inherit" w:eastAsia="Times New Roman" w:hAnsi="inherit" w:cs="Arial"/>
            <w:color w:val="3B8DBD"/>
            <w:sz w:val="25"/>
          </w:rPr>
          <w:softHyphen/>
          <w:t>or</w:t>
        </w:r>
        <w:r w:rsidRPr="00A7549E">
          <w:rPr>
            <w:rFonts w:ascii="inherit" w:eastAsia="Times New Roman" w:hAnsi="inherit" w:cs="Arial"/>
            <w:color w:val="3B8DBD"/>
            <w:sz w:val="25"/>
          </w:rPr>
          <w:softHyphen/>
          <w:t>ity Queue</w:t>
        </w:r>
        <w:r w:rsidR="00970CE5" w:rsidRPr="00A7549E">
          <w:rPr>
            <w:rFonts w:ascii="Lora" w:eastAsia="Times New Roman" w:hAnsi="Lora" w:cs="Arial"/>
            <w:color w:val="353535"/>
            <w:sz w:val="25"/>
            <w:szCs w:val="25"/>
          </w:rPr>
          <w:fldChar w:fldCharType="end"/>
        </w:r>
        <w:r w:rsidRPr="00A7549E">
          <w:rPr>
            <w:rFonts w:ascii="Lora" w:eastAsia="Times New Roman" w:hAnsi="Lora" w:cs="Arial"/>
            <w:color w:val="353535"/>
            <w:sz w:val="25"/>
            <w:szCs w:val="25"/>
          </w:rPr>
          <w:t>.</w:t>
        </w:r>
      </w:ins>
    </w:p>
    <w:p w:rsidR="00A7549E" w:rsidRPr="00A7549E" w:rsidRDefault="00A7549E" w:rsidP="00A7549E">
      <w:pPr>
        <w:shd w:val="clear" w:color="auto" w:fill="FFFFFF"/>
        <w:spacing w:after="0" w:line="240" w:lineRule="auto"/>
        <w:textAlignment w:val="baseline"/>
        <w:rPr>
          <w:ins w:id="407" w:author="Unknown"/>
          <w:rFonts w:ascii="Lora" w:eastAsia="Times New Roman" w:hAnsi="Lora" w:cs="Arial"/>
          <w:color w:val="353535"/>
          <w:sz w:val="25"/>
          <w:szCs w:val="25"/>
        </w:rPr>
      </w:pPr>
      <w:ins w:id="408" w:author="Unknown">
        <w:r w:rsidRPr="00A7549E">
          <w:rPr>
            <w:rFonts w:ascii="inherit" w:eastAsia="Times New Roman" w:hAnsi="inherit" w:cs="Arial"/>
            <w:b/>
            <w:bCs/>
            <w:color w:val="353535"/>
            <w:sz w:val="25"/>
          </w:rPr>
          <w:t>Brief:</w:t>
        </w:r>
      </w:ins>
    </w:p>
    <w:p w:rsidR="00A7549E" w:rsidRPr="00A7549E" w:rsidRDefault="00A7549E" w:rsidP="00A7549E">
      <w:pPr>
        <w:shd w:val="clear" w:color="auto" w:fill="FFFFFF"/>
        <w:spacing w:after="0" w:line="240" w:lineRule="auto"/>
        <w:textAlignment w:val="baseline"/>
        <w:rPr>
          <w:ins w:id="409" w:author="Unknown"/>
          <w:rFonts w:ascii="Lora" w:eastAsia="Times New Roman" w:hAnsi="Lora" w:cs="Arial"/>
          <w:color w:val="353535"/>
          <w:sz w:val="25"/>
          <w:szCs w:val="25"/>
        </w:rPr>
      </w:pPr>
      <w:ins w:id="410" w:author="Unknown">
        <w:r w:rsidRPr="00A7549E">
          <w:rPr>
            <w:rFonts w:ascii="Lora" w:eastAsia="Times New Roman" w:hAnsi="Lora" w:cs="Arial"/>
            <w:color w:val="353535"/>
            <w:sz w:val="25"/>
            <w:szCs w:val="25"/>
          </w:rPr>
          <w:t>A pri</w:t>
        </w:r>
        <w:r w:rsidRPr="00A7549E">
          <w:rPr>
            <w:rFonts w:ascii="Lora" w:eastAsia="Times New Roman" w:hAnsi="Lora" w:cs="Arial"/>
            <w:color w:val="353535"/>
            <w:sz w:val="25"/>
            <w:szCs w:val="25"/>
          </w:rPr>
          <w:softHyphen/>
          <w:t>or</w:t>
        </w:r>
        <w:r w:rsidRPr="00A7549E">
          <w:rPr>
            <w:rFonts w:ascii="Lora" w:eastAsia="Times New Roman" w:hAnsi="Lora" w:cs="Arial"/>
            <w:color w:val="353535"/>
            <w:sz w:val="25"/>
            <w:szCs w:val="25"/>
          </w:rPr>
          <w:softHyphen/>
          <w:t>ity queue is an abstract data type where each ele</w:t>
        </w:r>
        <w:r w:rsidRPr="00A7549E">
          <w:rPr>
            <w:rFonts w:ascii="Lora" w:eastAsia="Times New Roman" w:hAnsi="Lora" w:cs="Arial"/>
            <w:color w:val="353535"/>
            <w:sz w:val="25"/>
            <w:szCs w:val="25"/>
          </w:rPr>
          <w:softHyphen/>
          <w:t>ment has a “pri</w:t>
        </w:r>
        <w:r w:rsidRPr="00A7549E">
          <w:rPr>
            <w:rFonts w:ascii="Lora" w:eastAsia="Times New Roman" w:hAnsi="Lora" w:cs="Arial"/>
            <w:color w:val="353535"/>
            <w:sz w:val="25"/>
            <w:szCs w:val="25"/>
          </w:rPr>
          <w:softHyphen/>
          <w:t>or</w:t>
        </w:r>
        <w:r w:rsidRPr="00A7549E">
          <w:rPr>
            <w:rFonts w:ascii="Lora" w:eastAsia="Times New Roman" w:hAnsi="Lora" w:cs="Arial"/>
            <w:color w:val="353535"/>
            <w:sz w:val="25"/>
            <w:szCs w:val="25"/>
          </w:rPr>
          <w:softHyphen/>
          <w:t>ity” assigned to it. So the ele</w:t>
        </w:r>
        <w:r w:rsidRPr="00A7549E">
          <w:rPr>
            <w:rFonts w:ascii="Lora" w:eastAsia="Times New Roman" w:hAnsi="Lora" w:cs="Arial"/>
            <w:color w:val="353535"/>
            <w:sz w:val="25"/>
            <w:szCs w:val="25"/>
          </w:rPr>
          <w:softHyphen/>
          <w:t>ment with the higher pri</w:t>
        </w:r>
        <w:r w:rsidRPr="00A7549E">
          <w:rPr>
            <w:rFonts w:ascii="Lora" w:eastAsia="Times New Roman" w:hAnsi="Lora" w:cs="Arial"/>
            <w:color w:val="353535"/>
            <w:sz w:val="25"/>
            <w:szCs w:val="25"/>
          </w:rPr>
          <w:softHyphen/>
          <w:t>or</w:t>
        </w:r>
        <w:r w:rsidRPr="00A7549E">
          <w:rPr>
            <w:rFonts w:ascii="Lora" w:eastAsia="Times New Roman" w:hAnsi="Lora" w:cs="Arial"/>
            <w:color w:val="353535"/>
            <w:sz w:val="25"/>
            <w:szCs w:val="25"/>
          </w:rPr>
          <w:softHyphen/>
          <w:t>ity is served before the other ele</w:t>
        </w:r>
        <w:r w:rsidRPr="00A7549E">
          <w:rPr>
            <w:rFonts w:ascii="Lora" w:eastAsia="Times New Roman" w:hAnsi="Lora" w:cs="Arial"/>
            <w:color w:val="353535"/>
            <w:sz w:val="25"/>
            <w:szCs w:val="25"/>
          </w:rPr>
          <w:softHyphen/>
          <w:t>ments. </w:t>
        </w:r>
        <w:r w:rsidR="00970CE5" w:rsidRPr="00A7549E">
          <w:rPr>
            <w:rFonts w:ascii="Lora" w:eastAsia="Times New Roman" w:hAnsi="Lora" w:cs="Arial"/>
            <w:color w:val="353535"/>
            <w:sz w:val="25"/>
            <w:szCs w:val="25"/>
          </w:rPr>
          <w:fldChar w:fldCharType="begin"/>
        </w:r>
        <w:r w:rsidRPr="00A7549E">
          <w:rPr>
            <w:rFonts w:ascii="Lora" w:eastAsia="Times New Roman" w:hAnsi="Lora" w:cs="Arial"/>
            <w:color w:val="353535"/>
            <w:sz w:val="25"/>
            <w:szCs w:val="25"/>
          </w:rPr>
          <w:instrText xml:space="preserve"> HYPERLINK "http://algorithms.tutorialhorizon.com/binary-min-max-heap/" \o "Binary Min </w:instrText>
        </w:r>
        <w:r w:rsidRPr="00A7549E">
          <w:rPr>
            <w:rFonts w:ascii="Lora" w:eastAsia="Times New Roman" w:hAnsi="Lora" w:cs="Arial" w:hint="eastAsia"/>
            <w:color w:val="353535"/>
            <w:sz w:val="25"/>
            <w:szCs w:val="25"/>
          </w:rPr>
          <w:instrText>—</w:instrText>
        </w:r>
        <w:r w:rsidRPr="00A7549E">
          <w:rPr>
            <w:rFonts w:ascii="Lora" w:eastAsia="Times New Roman" w:hAnsi="Lora" w:cs="Arial"/>
            <w:color w:val="353535"/>
            <w:sz w:val="25"/>
            <w:szCs w:val="25"/>
          </w:rPr>
          <w:instrText xml:space="preserve"> Max</w:instrText>
        </w:r>
        <w:r w:rsidRPr="00A7549E">
          <w:rPr>
            <w:rFonts w:ascii="Lora" w:eastAsia="Times New Roman" w:hAnsi="Lora" w:cs="Arial" w:hint="eastAsia"/>
            <w:color w:val="353535"/>
            <w:sz w:val="25"/>
            <w:szCs w:val="25"/>
          </w:rPr>
          <w:instrText> </w:instrText>
        </w:r>
        <w:r w:rsidRPr="00A7549E">
          <w:rPr>
            <w:rFonts w:ascii="Lora" w:eastAsia="Times New Roman" w:hAnsi="Lora" w:cs="Arial"/>
            <w:color w:val="353535"/>
            <w:sz w:val="25"/>
            <w:szCs w:val="25"/>
          </w:rPr>
          <w:instrText xml:space="preserve">Heap" \t "_blank" </w:instrText>
        </w:r>
        <w:r w:rsidR="00970CE5" w:rsidRPr="00A7549E">
          <w:rPr>
            <w:rFonts w:ascii="Lora" w:eastAsia="Times New Roman" w:hAnsi="Lora" w:cs="Arial"/>
            <w:color w:val="353535"/>
            <w:sz w:val="25"/>
            <w:szCs w:val="25"/>
          </w:rPr>
          <w:fldChar w:fldCharType="separate"/>
        </w:r>
        <w:r w:rsidRPr="00A7549E">
          <w:rPr>
            <w:rFonts w:ascii="inherit" w:eastAsia="Times New Roman" w:hAnsi="inherit" w:cs="Arial"/>
            <w:color w:val="3B8DBD"/>
            <w:sz w:val="25"/>
          </w:rPr>
          <w:t>Click here to know in detail about max-Heap and min-Heap</w:t>
        </w:r>
        <w:r w:rsidR="00970CE5" w:rsidRPr="00A7549E">
          <w:rPr>
            <w:rFonts w:ascii="Lora" w:eastAsia="Times New Roman" w:hAnsi="Lora" w:cs="Arial"/>
            <w:color w:val="353535"/>
            <w:sz w:val="25"/>
            <w:szCs w:val="25"/>
          </w:rPr>
          <w:fldChar w:fldCharType="end"/>
        </w:r>
        <w:r w:rsidRPr="00A7549E">
          <w:rPr>
            <w:rFonts w:ascii="Lora" w:eastAsia="Times New Roman" w:hAnsi="Lora" w:cs="Arial"/>
            <w:color w:val="353535"/>
            <w:sz w:val="25"/>
            <w:szCs w:val="25"/>
          </w:rPr>
          <w:t>. (</w:t>
        </w:r>
        <w:proofErr w:type="gramStart"/>
        <w:r w:rsidRPr="00A7549E">
          <w:rPr>
            <w:rFonts w:ascii="Lora" w:eastAsia="Times New Roman" w:hAnsi="Lora" w:cs="Arial"/>
            <w:color w:val="353535"/>
            <w:sz w:val="25"/>
            <w:szCs w:val="25"/>
          </w:rPr>
          <w:t>Source :</w:t>
        </w:r>
        <w:proofErr w:type="gramEnd"/>
        <w:r w:rsidRPr="00A7549E">
          <w:rPr>
            <w:rFonts w:ascii="Lora" w:eastAsia="Times New Roman" w:hAnsi="Lora" w:cs="Arial"/>
            <w:color w:val="353535"/>
            <w:sz w:val="25"/>
            <w:szCs w:val="25"/>
          </w:rPr>
          <w:t> </w:t>
        </w:r>
        <w:r w:rsidR="00970CE5" w:rsidRPr="00A7549E">
          <w:rPr>
            <w:rFonts w:ascii="Lora" w:eastAsia="Times New Roman" w:hAnsi="Lora" w:cs="Arial"/>
            <w:color w:val="353535"/>
            <w:sz w:val="25"/>
            <w:szCs w:val="25"/>
          </w:rPr>
          <w:fldChar w:fldCharType="begin"/>
        </w:r>
        <w:r w:rsidRPr="00A7549E">
          <w:rPr>
            <w:rFonts w:ascii="Lora" w:eastAsia="Times New Roman" w:hAnsi="Lora" w:cs="Arial"/>
            <w:color w:val="353535"/>
            <w:sz w:val="25"/>
            <w:szCs w:val="25"/>
          </w:rPr>
          <w:instrText xml:space="preserve"> HYPERLINK "http://en.wikipedia.org/wiki/Priority_queue" \o "Priority Queue" \t "_blank" </w:instrText>
        </w:r>
        <w:r w:rsidR="00970CE5" w:rsidRPr="00A7549E">
          <w:rPr>
            <w:rFonts w:ascii="Lora" w:eastAsia="Times New Roman" w:hAnsi="Lora" w:cs="Arial"/>
            <w:color w:val="353535"/>
            <w:sz w:val="25"/>
            <w:szCs w:val="25"/>
          </w:rPr>
          <w:fldChar w:fldCharType="separate"/>
        </w:r>
        <w:r w:rsidRPr="00A7549E">
          <w:rPr>
            <w:rFonts w:ascii="inherit" w:eastAsia="Times New Roman" w:hAnsi="inherit" w:cs="Arial"/>
            <w:color w:val="3B8DBD"/>
            <w:sz w:val="25"/>
          </w:rPr>
          <w:t>Wiki</w:t>
        </w:r>
        <w:r w:rsidR="00970CE5" w:rsidRPr="00A7549E">
          <w:rPr>
            <w:rFonts w:ascii="Lora" w:eastAsia="Times New Roman" w:hAnsi="Lora" w:cs="Arial"/>
            <w:color w:val="353535"/>
            <w:sz w:val="25"/>
            <w:szCs w:val="25"/>
          </w:rPr>
          <w:fldChar w:fldCharType="end"/>
        </w:r>
        <w:r w:rsidRPr="00A7549E">
          <w:rPr>
            <w:rFonts w:ascii="Lora" w:eastAsia="Times New Roman" w:hAnsi="Lora" w:cs="Arial"/>
            <w:color w:val="353535"/>
            <w:sz w:val="25"/>
            <w:szCs w:val="25"/>
          </w:rPr>
          <w:t>)</w:t>
        </w:r>
      </w:ins>
    </w:p>
    <w:tbl>
      <w:tblPr>
        <w:tblW w:w="10065" w:type="dxa"/>
        <w:tblCellMar>
          <w:left w:w="0" w:type="dxa"/>
          <w:right w:w="0" w:type="dxa"/>
        </w:tblCellMar>
        <w:tblLook w:val="04A0"/>
      </w:tblPr>
      <w:tblGrid>
        <w:gridCol w:w="1703"/>
        <w:gridCol w:w="2443"/>
        <w:gridCol w:w="5919"/>
      </w:tblGrid>
      <w:tr w:rsidR="00A7549E" w:rsidRPr="00A7549E" w:rsidTr="007F27ED">
        <w:trPr>
          <w:trHeight w:val="227"/>
        </w:trPr>
        <w:tc>
          <w:tcPr>
            <w:tcW w:w="170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b/>
                <w:bCs/>
                <w:sz w:val="19"/>
              </w:rPr>
              <w:t>Return Type</w:t>
            </w:r>
          </w:p>
        </w:tc>
        <w:tc>
          <w:tcPr>
            <w:tcW w:w="244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b/>
                <w:bCs/>
                <w:sz w:val="19"/>
              </w:rPr>
              <w:t>Method</w:t>
            </w:r>
          </w:p>
        </w:tc>
        <w:tc>
          <w:tcPr>
            <w:tcW w:w="5919"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b/>
                <w:bCs/>
                <w:sz w:val="19"/>
              </w:rPr>
              <w:t>Descrip</w:t>
            </w:r>
            <w:r w:rsidRPr="00A7549E">
              <w:rPr>
                <w:rFonts w:ascii="inherit" w:eastAsia="Times New Roman" w:hAnsi="inherit" w:cs="Times New Roman"/>
                <w:b/>
                <w:bCs/>
                <w:sz w:val="19"/>
              </w:rPr>
              <w:softHyphen/>
              <w:t>tion</w:t>
            </w:r>
          </w:p>
        </w:tc>
      </w:tr>
      <w:tr w:rsidR="00A7549E" w:rsidRPr="00A7549E" w:rsidTr="007F27ED">
        <w:trPr>
          <w:trHeight w:val="227"/>
        </w:trPr>
        <w:tc>
          <w:tcPr>
            <w:tcW w:w="170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proofErr w:type="spellStart"/>
            <w:r w:rsidRPr="00A7549E">
              <w:rPr>
                <w:rFonts w:ascii="inherit" w:eastAsia="Times New Roman" w:hAnsi="inherit" w:cs="Times New Roman"/>
                <w:sz w:val="19"/>
                <w:szCs w:val="19"/>
              </w:rPr>
              <w:t>boolean</w:t>
            </w:r>
            <w:proofErr w:type="spellEnd"/>
          </w:p>
        </w:tc>
        <w:tc>
          <w:tcPr>
            <w:tcW w:w="244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offer(E e)</w:t>
            </w:r>
          </w:p>
        </w:tc>
        <w:tc>
          <w:tcPr>
            <w:tcW w:w="5919"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Inserts the spec</w:t>
            </w:r>
            <w:r w:rsidRPr="00A7549E">
              <w:rPr>
                <w:rFonts w:ascii="inherit" w:eastAsia="Times New Roman" w:hAnsi="inherit" w:cs="Times New Roman"/>
                <w:sz w:val="19"/>
                <w:szCs w:val="19"/>
              </w:rPr>
              <w:softHyphen/>
              <w:t>i</w:t>
            </w:r>
            <w:r w:rsidRPr="00A7549E">
              <w:rPr>
                <w:rFonts w:ascii="inherit" w:eastAsia="Times New Roman" w:hAnsi="inherit" w:cs="Times New Roman"/>
                <w:sz w:val="19"/>
                <w:szCs w:val="19"/>
              </w:rPr>
              <w:softHyphen/>
              <w:t>fied ele</w:t>
            </w:r>
            <w:r w:rsidRPr="00A7549E">
              <w:rPr>
                <w:rFonts w:ascii="inherit" w:eastAsia="Times New Roman" w:hAnsi="inherit" w:cs="Times New Roman"/>
                <w:sz w:val="19"/>
                <w:szCs w:val="19"/>
              </w:rPr>
              <w:softHyphen/>
              <w:t>ment into this pri</w:t>
            </w:r>
            <w:r w:rsidRPr="00A7549E">
              <w:rPr>
                <w:rFonts w:ascii="inherit" w:eastAsia="Times New Roman" w:hAnsi="inherit" w:cs="Times New Roman"/>
                <w:sz w:val="19"/>
                <w:szCs w:val="19"/>
              </w:rPr>
              <w:softHyphen/>
              <w:t>or</w:t>
            </w:r>
            <w:r w:rsidRPr="00A7549E">
              <w:rPr>
                <w:rFonts w:ascii="inherit" w:eastAsia="Times New Roman" w:hAnsi="inherit" w:cs="Times New Roman"/>
                <w:sz w:val="19"/>
                <w:szCs w:val="19"/>
              </w:rPr>
              <w:softHyphen/>
              <w:t>ity queue.</w:t>
            </w:r>
          </w:p>
        </w:tc>
      </w:tr>
      <w:tr w:rsidR="00A7549E" w:rsidRPr="00A7549E" w:rsidTr="007F27ED">
        <w:trPr>
          <w:trHeight w:val="227"/>
        </w:trPr>
        <w:tc>
          <w:tcPr>
            <w:tcW w:w="170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E</w:t>
            </w:r>
          </w:p>
        </w:tc>
        <w:tc>
          <w:tcPr>
            <w:tcW w:w="244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peek()</w:t>
            </w:r>
          </w:p>
        </w:tc>
        <w:tc>
          <w:tcPr>
            <w:tcW w:w="5919"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Retrieves, but does not remove, the head of this queue, or returns null if this queue is empty.</w:t>
            </w:r>
          </w:p>
        </w:tc>
      </w:tr>
      <w:tr w:rsidR="00A7549E" w:rsidRPr="00A7549E" w:rsidTr="007F27ED">
        <w:trPr>
          <w:trHeight w:val="227"/>
        </w:trPr>
        <w:tc>
          <w:tcPr>
            <w:tcW w:w="170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E</w:t>
            </w:r>
          </w:p>
        </w:tc>
        <w:tc>
          <w:tcPr>
            <w:tcW w:w="244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poll()</w:t>
            </w:r>
          </w:p>
        </w:tc>
        <w:tc>
          <w:tcPr>
            <w:tcW w:w="5919"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Retrieves and removes the head of this queue, or returns null if this queue is empty.</w:t>
            </w:r>
          </w:p>
        </w:tc>
      </w:tr>
      <w:tr w:rsidR="00A7549E" w:rsidRPr="00A7549E" w:rsidTr="007F27ED">
        <w:trPr>
          <w:trHeight w:val="227"/>
        </w:trPr>
        <w:tc>
          <w:tcPr>
            <w:tcW w:w="170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proofErr w:type="spellStart"/>
            <w:r w:rsidRPr="00A7549E">
              <w:rPr>
                <w:rFonts w:ascii="inherit" w:eastAsia="Times New Roman" w:hAnsi="inherit" w:cs="Times New Roman"/>
                <w:sz w:val="19"/>
                <w:szCs w:val="19"/>
              </w:rPr>
              <w:t>int</w:t>
            </w:r>
            <w:proofErr w:type="spellEnd"/>
          </w:p>
        </w:tc>
        <w:tc>
          <w:tcPr>
            <w:tcW w:w="244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size()</w:t>
            </w:r>
          </w:p>
        </w:tc>
        <w:tc>
          <w:tcPr>
            <w:tcW w:w="5919"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Returns the num</w:t>
            </w:r>
            <w:r w:rsidRPr="00A7549E">
              <w:rPr>
                <w:rFonts w:ascii="inherit" w:eastAsia="Times New Roman" w:hAnsi="inherit" w:cs="Times New Roman"/>
                <w:sz w:val="19"/>
                <w:szCs w:val="19"/>
              </w:rPr>
              <w:softHyphen/>
              <w:t>ber of ele</w:t>
            </w:r>
            <w:r w:rsidRPr="00A7549E">
              <w:rPr>
                <w:rFonts w:ascii="inherit" w:eastAsia="Times New Roman" w:hAnsi="inherit" w:cs="Times New Roman"/>
                <w:sz w:val="19"/>
                <w:szCs w:val="19"/>
              </w:rPr>
              <w:softHyphen/>
              <w:t>ments in this collection.</w:t>
            </w:r>
          </w:p>
        </w:tc>
      </w:tr>
      <w:tr w:rsidR="00A7549E" w:rsidRPr="00A7549E" w:rsidTr="007F27ED">
        <w:trPr>
          <w:trHeight w:val="227"/>
        </w:trPr>
        <w:tc>
          <w:tcPr>
            <w:tcW w:w="170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void</w:t>
            </w:r>
          </w:p>
        </w:tc>
        <w:tc>
          <w:tcPr>
            <w:tcW w:w="244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clear()</w:t>
            </w:r>
          </w:p>
        </w:tc>
        <w:tc>
          <w:tcPr>
            <w:tcW w:w="5919"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Removes all of the ele</w:t>
            </w:r>
            <w:r w:rsidRPr="00A7549E">
              <w:rPr>
                <w:rFonts w:ascii="inherit" w:eastAsia="Times New Roman" w:hAnsi="inherit" w:cs="Times New Roman"/>
                <w:sz w:val="19"/>
                <w:szCs w:val="19"/>
              </w:rPr>
              <w:softHyphen/>
              <w:t>ments from this pri</w:t>
            </w:r>
            <w:r w:rsidRPr="00A7549E">
              <w:rPr>
                <w:rFonts w:ascii="inherit" w:eastAsia="Times New Roman" w:hAnsi="inherit" w:cs="Times New Roman"/>
                <w:sz w:val="19"/>
                <w:szCs w:val="19"/>
              </w:rPr>
              <w:softHyphen/>
              <w:t>or</w:t>
            </w:r>
            <w:r w:rsidRPr="00A7549E">
              <w:rPr>
                <w:rFonts w:ascii="inherit" w:eastAsia="Times New Roman" w:hAnsi="inherit" w:cs="Times New Roman"/>
                <w:sz w:val="19"/>
                <w:szCs w:val="19"/>
              </w:rPr>
              <w:softHyphen/>
              <w:t>ity queue.</w:t>
            </w:r>
          </w:p>
        </w:tc>
      </w:tr>
      <w:tr w:rsidR="00A7549E" w:rsidRPr="00A7549E" w:rsidTr="007F27ED">
        <w:trPr>
          <w:trHeight w:val="227"/>
        </w:trPr>
        <w:tc>
          <w:tcPr>
            <w:tcW w:w="170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proofErr w:type="spellStart"/>
            <w:r w:rsidRPr="00A7549E">
              <w:rPr>
                <w:rFonts w:ascii="inherit" w:eastAsia="Times New Roman" w:hAnsi="inherit" w:cs="Times New Roman"/>
                <w:sz w:val="19"/>
                <w:szCs w:val="19"/>
              </w:rPr>
              <w:t>boolean</w:t>
            </w:r>
            <w:proofErr w:type="spellEnd"/>
          </w:p>
        </w:tc>
        <w:tc>
          <w:tcPr>
            <w:tcW w:w="244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contains(Object o)</w:t>
            </w:r>
          </w:p>
        </w:tc>
        <w:tc>
          <w:tcPr>
            <w:tcW w:w="5919"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Returns true if this queue con</w:t>
            </w:r>
            <w:r w:rsidRPr="00A7549E">
              <w:rPr>
                <w:rFonts w:ascii="inherit" w:eastAsia="Times New Roman" w:hAnsi="inherit" w:cs="Times New Roman"/>
                <w:sz w:val="19"/>
                <w:szCs w:val="19"/>
              </w:rPr>
              <w:softHyphen/>
              <w:t>tains the spec</w:t>
            </w:r>
            <w:r w:rsidRPr="00A7549E">
              <w:rPr>
                <w:rFonts w:ascii="inherit" w:eastAsia="Times New Roman" w:hAnsi="inherit" w:cs="Times New Roman"/>
                <w:sz w:val="19"/>
                <w:szCs w:val="19"/>
              </w:rPr>
              <w:softHyphen/>
              <w:t>i</w:t>
            </w:r>
            <w:r w:rsidRPr="00A7549E">
              <w:rPr>
                <w:rFonts w:ascii="inherit" w:eastAsia="Times New Roman" w:hAnsi="inherit" w:cs="Times New Roman"/>
                <w:sz w:val="19"/>
                <w:szCs w:val="19"/>
              </w:rPr>
              <w:softHyphen/>
              <w:t>fied element.</w:t>
            </w:r>
          </w:p>
        </w:tc>
      </w:tr>
      <w:tr w:rsidR="00A7549E" w:rsidRPr="00A7549E" w:rsidTr="007F27ED">
        <w:trPr>
          <w:trHeight w:val="227"/>
        </w:trPr>
        <w:tc>
          <w:tcPr>
            <w:tcW w:w="170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proofErr w:type="spellStart"/>
            <w:r w:rsidRPr="00A7549E">
              <w:rPr>
                <w:rFonts w:ascii="inherit" w:eastAsia="Times New Roman" w:hAnsi="inherit" w:cs="Times New Roman"/>
                <w:sz w:val="19"/>
                <w:szCs w:val="19"/>
              </w:rPr>
              <w:lastRenderedPageBreak/>
              <w:t>Iterator</w:t>
            </w:r>
            <w:proofErr w:type="spellEnd"/>
            <w:r w:rsidRPr="00A7549E">
              <w:rPr>
                <w:rFonts w:ascii="inherit" w:eastAsia="Times New Roman" w:hAnsi="inherit" w:cs="Times New Roman"/>
                <w:sz w:val="19"/>
                <w:szCs w:val="19"/>
              </w:rPr>
              <w:t>&lt;E&gt;</w:t>
            </w:r>
          </w:p>
        </w:tc>
        <w:tc>
          <w:tcPr>
            <w:tcW w:w="244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proofErr w:type="spellStart"/>
            <w:r w:rsidRPr="00A7549E">
              <w:rPr>
                <w:rFonts w:ascii="inherit" w:eastAsia="Times New Roman" w:hAnsi="inherit" w:cs="Times New Roman"/>
                <w:sz w:val="19"/>
                <w:szCs w:val="19"/>
              </w:rPr>
              <w:t>iter</w:t>
            </w:r>
            <w:r w:rsidRPr="00A7549E">
              <w:rPr>
                <w:rFonts w:ascii="inherit" w:eastAsia="Times New Roman" w:hAnsi="inherit" w:cs="Times New Roman"/>
                <w:sz w:val="19"/>
                <w:szCs w:val="19"/>
              </w:rPr>
              <w:softHyphen/>
              <w:t>a</w:t>
            </w:r>
            <w:r w:rsidRPr="00A7549E">
              <w:rPr>
                <w:rFonts w:ascii="inherit" w:eastAsia="Times New Roman" w:hAnsi="inherit" w:cs="Times New Roman"/>
                <w:sz w:val="19"/>
                <w:szCs w:val="19"/>
              </w:rPr>
              <w:softHyphen/>
              <w:t>tor</w:t>
            </w:r>
            <w:proofErr w:type="spellEnd"/>
            <w:r w:rsidRPr="00A7549E">
              <w:rPr>
                <w:rFonts w:ascii="inherit" w:eastAsia="Times New Roman" w:hAnsi="inherit" w:cs="Times New Roman"/>
                <w:sz w:val="19"/>
                <w:szCs w:val="19"/>
              </w:rPr>
              <w:t>()</w:t>
            </w:r>
          </w:p>
        </w:tc>
        <w:tc>
          <w:tcPr>
            <w:tcW w:w="5919"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 xml:space="preserve">Returns an </w:t>
            </w:r>
            <w:proofErr w:type="spellStart"/>
            <w:r w:rsidRPr="00A7549E">
              <w:rPr>
                <w:rFonts w:ascii="inherit" w:eastAsia="Times New Roman" w:hAnsi="inherit" w:cs="Times New Roman"/>
                <w:sz w:val="19"/>
                <w:szCs w:val="19"/>
              </w:rPr>
              <w:t>iter</w:t>
            </w:r>
            <w:r w:rsidRPr="00A7549E">
              <w:rPr>
                <w:rFonts w:ascii="inherit" w:eastAsia="Times New Roman" w:hAnsi="inherit" w:cs="Times New Roman"/>
                <w:sz w:val="19"/>
                <w:szCs w:val="19"/>
              </w:rPr>
              <w:softHyphen/>
              <w:t>a</w:t>
            </w:r>
            <w:r w:rsidRPr="00A7549E">
              <w:rPr>
                <w:rFonts w:ascii="inherit" w:eastAsia="Times New Roman" w:hAnsi="inherit" w:cs="Times New Roman"/>
                <w:sz w:val="19"/>
                <w:szCs w:val="19"/>
              </w:rPr>
              <w:softHyphen/>
              <w:t>tor</w:t>
            </w:r>
            <w:proofErr w:type="spellEnd"/>
            <w:r w:rsidRPr="00A7549E">
              <w:rPr>
                <w:rFonts w:ascii="inherit" w:eastAsia="Times New Roman" w:hAnsi="inherit" w:cs="Times New Roman"/>
                <w:sz w:val="19"/>
                <w:szCs w:val="19"/>
              </w:rPr>
              <w:t xml:space="preserve"> over the ele</w:t>
            </w:r>
            <w:r w:rsidRPr="00A7549E">
              <w:rPr>
                <w:rFonts w:ascii="inherit" w:eastAsia="Times New Roman" w:hAnsi="inherit" w:cs="Times New Roman"/>
                <w:sz w:val="19"/>
                <w:szCs w:val="19"/>
              </w:rPr>
              <w:softHyphen/>
              <w:t>ments in this queue.</w:t>
            </w:r>
          </w:p>
        </w:tc>
      </w:tr>
      <w:tr w:rsidR="00A7549E" w:rsidRPr="00A7549E" w:rsidTr="007F27ED">
        <w:trPr>
          <w:trHeight w:val="227"/>
        </w:trPr>
        <w:tc>
          <w:tcPr>
            <w:tcW w:w="170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proofErr w:type="spellStart"/>
            <w:r w:rsidRPr="00A7549E">
              <w:rPr>
                <w:rFonts w:ascii="inherit" w:eastAsia="Times New Roman" w:hAnsi="inherit" w:cs="Times New Roman"/>
                <w:sz w:val="19"/>
                <w:szCs w:val="19"/>
              </w:rPr>
              <w:t>boolean</w:t>
            </w:r>
            <w:proofErr w:type="spellEnd"/>
          </w:p>
        </w:tc>
        <w:tc>
          <w:tcPr>
            <w:tcW w:w="2443"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remove(Object o)</w:t>
            </w:r>
          </w:p>
        </w:tc>
        <w:tc>
          <w:tcPr>
            <w:tcW w:w="5919" w:type="dxa"/>
            <w:tcBorders>
              <w:top w:val="nil"/>
              <w:left w:val="nil"/>
              <w:bottom w:val="single" w:sz="6" w:space="0" w:color="F1F1F1"/>
              <w:right w:val="nil"/>
            </w:tcBorders>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Removes a sin</w:t>
            </w:r>
            <w:r w:rsidRPr="00A7549E">
              <w:rPr>
                <w:rFonts w:ascii="inherit" w:eastAsia="Times New Roman" w:hAnsi="inherit" w:cs="Times New Roman"/>
                <w:sz w:val="19"/>
                <w:szCs w:val="19"/>
              </w:rPr>
              <w:softHyphen/>
              <w:t>gle instance of the spec</w:t>
            </w:r>
            <w:r w:rsidRPr="00A7549E">
              <w:rPr>
                <w:rFonts w:ascii="inherit" w:eastAsia="Times New Roman" w:hAnsi="inherit" w:cs="Times New Roman"/>
                <w:sz w:val="19"/>
                <w:szCs w:val="19"/>
              </w:rPr>
              <w:softHyphen/>
              <w:t>i</w:t>
            </w:r>
            <w:r w:rsidRPr="00A7549E">
              <w:rPr>
                <w:rFonts w:ascii="inherit" w:eastAsia="Times New Roman" w:hAnsi="inherit" w:cs="Times New Roman"/>
                <w:sz w:val="19"/>
                <w:szCs w:val="19"/>
              </w:rPr>
              <w:softHyphen/>
              <w:t>fied ele</w:t>
            </w:r>
            <w:r w:rsidRPr="00A7549E">
              <w:rPr>
                <w:rFonts w:ascii="inherit" w:eastAsia="Times New Roman" w:hAnsi="inherit" w:cs="Times New Roman"/>
                <w:sz w:val="19"/>
                <w:szCs w:val="19"/>
              </w:rPr>
              <w:softHyphen/>
              <w:t>ment from this queue, if it is present.</w:t>
            </w:r>
          </w:p>
        </w:tc>
      </w:tr>
      <w:tr w:rsidR="00A7549E" w:rsidRPr="00A7549E" w:rsidTr="007F27ED">
        <w:trPr>
          <w:trHeight w:val="455"/>
        </w:trPr>
        <w:tc>
          <w:tcPr>
            <w:tcW w:w="170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Com</w:t>
            </w:r>
            <w:r w:rsidRPr="00A7549E">
              <w:rPr>
                <w:rFonts w:ascii="inherit" w:eastAsia="Times New Roman" w:hAnsi="inherit" w:cs="Times New Roman"/>
                <w:sz w:val="19"/>
                <w:szCs w:val="19"/>
              </w:rPr>
              <w:softHyphen/>
              <w:t>para</w:t>
            </w:r>
            <w:r w:rsidRPr="00A7549E">
              <w:rPr>
                <w:rFonts w:ascii="inherit" w:eastAsia="Times New Roman" w:hAnsi="inherit" w:cs="Times New Roman"/>
                <w:sz w:val="19"/>
                <w:szCs w:val="19"/>
              </w:rPr>
              <w:softHyphen/>
              <w:t>tor&lt;? super E&gt;</w:t>
            </w:r>
          </w:p>
        </w:tc>
        <w:tc>
          <w:tcPr>
            <w:tcW w:w="2443"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com</w:t>
            </w:r>
            <w:r w:rsidRPr="00A7549E">
              <w:rPr>
                <w:rFonts w:ascii="inherit" w:eastAsia="Times New Roman" w:hAnsi="inherit" w:cs="Times New Roman"/>
                <w:sz w:val="19"/>
                <w:szCs w:val="19"/>
              </w:rPr>
              <w:softHyphen/>
              <w:t>para</w:t>
            </w:r>
            <w:r w:rsidRPr="00A7549E">
              <w:rPr>
                <w:rFonts w:ascii="inherit" w:eastAsia="Times New Roman" w:hAnsi="inherit" w:cs="Times New Roman"/>
                <w:sz w:val="19"/>
                <w:szCs w:val="19"/>
              </w:rPr>
              <w:softHyphen/>
              <w:t>tor()</w:t>
            </w:r>
          </w:p>
        </w:tc>
        <w:tc>
          <w:tcPr>
            <w:tcW w:w="5919" w:type="dxa"/>
            <w:tcBorders>
              <w:top w:val="nil"/>
              <w:left w:val="nil"/>
              <w:bottom w:val="single" w:sz="6" w:space="0" w:color="F1F1F1"/>
              <w:right w:val="nil"/>
            </w:tcBorders>
            <w:shd w:val="clear" w:color="auto" w:fill="F1F1F1"/>
            <w:tcMar>
              <w:top w:w="68" w:type="dxa"/>
              <w:left w:w="68" w:type="dxa"/>
              <w:bottom w:w="68" w:type="dxa"/>
              <w:right w:w="68" w:type="dxa"/>
            </w:tcMar>
            <w:vAlign w:val="center"/>
            <w:hideMark/>
          </w:tcPr>
          <w:p w:rsidR="00A7549E" w:rsidRPr="00A7549E" w:rsidRDefault="00A7549E" w:rsidP="00A7549E">
            <w:pPr>
              <w:spacing w:after="0" w:line="240" w:lineRule="auto"/>
              <w:jc w:val="center"/>
              <w:rPr>
                <w:rFonts w:ascii="inherit" w:eastAsia="Times New Roman" w:hAnsi="inherit" w:cs="Times New Roman"/>
                <w:sz w:val="19"/>
                <w:szCs w:val="19"/>
              </w:rPr>
            </w:pPr>
            <w:r w:rsidRPr="00A7549E">
              <w:rPr>
                <w:rFonts w:ascii="inherit" w:eastAsia="Times New Roman" w:hAnsi="inherit" w:cs="Times New Roman"/>
                <w:sz w:val="19"/>
                <w:szCs w:val="19"/>
              </w:rPr>
              <w:t>Returns the com</w:t>
            </w:r>
            <w:r w:rsidRPr="00A7549E">
              <w:rPr>
                <w:rFonts w:ascii="inherit" w:eastAsia="Times New Roman" w:hAnsi="inherit" w:cs="Times New Roman"/>
                <w:sz w:val="19"/>
                <w:szCs w:val="19"/>
              </w:rPr>
              <w:softHyphen/>
              <w:t>para</w:t>
            </w:r>
            <w:r w:rsidRPr="00A7549E">
              <w:rPr>
                <w:rFonts w:ascii="inherit" w:eastAsia="Times New Roman" w:hAnsi="inherit" w:cs="Times New Roman"/>
                <w:sz w:val="19"/>
                <w:szCs w:val="19"/>
              </w:rPr>
              <w:softHyphen/>
              <w:t>tor used to order the ele</w:t>
            </w:r>
            <w:r w:rsidRPr="00A7549E">
              <w:rPr>
                <w:rFonts w:ascii="inherit" w:eastAsia="Times New Roman" w:hAnsi="inherit" w:cs="Times New Roman"/>
                <w:sz w:val="19"/>
                <w:szCs w:val="19"/>
              </w:rPr>
              <w:softHyphen/>
              <w:t>ments in this queue, or null if this queue is sorted accord</w:t>
            </w:r>
            <w:r w:rsidRPr="00A7549E">
              <w:rPr>
                <w:rFonts w:ascii="inherit" w:eastAsia="Times New Roman" w:hAnsi="inherit" w:cs="Times New Roman"/>
                <w:sz w:val="19"/>
                <w:szCs w:val="19"/>
              </w:rPr>
              <w:softHyphen/>
              <w:t>ing to the nat</w:t>
            </w:r>
            <w:r w:rsidRPr="00A7549E">
              <w:rPr>
                <w:rFonts w:ascii="inherit" w:eastAsia="Times New Roman" w:hAnsi="inherit" w:cs="Times New Roman"/>
                <w:sz w:val="19"/>
                <w:szCs w:val="19"/>
              </w:rPr>
              <w:softHyphen/>
              <w:t>ural order</w:t>
            </w:r>
            <w:r w:rsidRPr="00A7549E">
              <w:rPr>
                <w:rFonts w:ascii="inherit" w:eastAsia="Times New Roman" w:hAnsi="inherit" w:cs="Times New Roman"/>
                <w:sz w:val="19"/>
                <w:szCs w:val="19"/>
              </w:rPr>
              <w:softHyphen/>
              <w:t>ing of its elements.</w:t>
            </w:r>
          </w:p>
        </w:tc>
      </w:tr>
    </w:tbl>
    <w:p w:rsidR="00A7549E" w:rsidRPr="00A7549E" w:rsidRDefault="00A7549E" w:rsidP="00A7549E">
      <w:pPr>
        <w:shd w:val="clear" w:color="auto" w:fill="FFFFFF"/>
        <w:spacing w:after="0" w:line="240" w:lineRule="auto"/>
        <w:textAlignment w:val="baseline"/>
        <w:rPr>
          <w:ins w:id="411" w:author="Unknown"/>
          <w:rFonts w:ascii="Lora" w:eastAsia="Times New Roman" w:hAnsi="Lora" w:cs="Arial"/>
          <w:color w:val="353535"/>
          <w:sz w:val="25"/>
          <w:szCs w:val="25"/>
        </w:rPr>
      </w:pPr>
      <w:ins w:id="412" w:author="Unknown">
        <w:r w:rsidRPr="00A7549E">
          <w:rPr>
            <w:rFonts w:ascii="inherit" w:eastAsia="Times New Roman" w:hAnsi="inherit" w:cs="Arial"/>
            <w:b/>
            <w:bCs/>
            <w:color w:val="353535"/>
            <w:sz w:val="25"/>
          </w:rPr>
          <w:t> </w:t>
        </w:r>
      </w:ins>
    </w:p>
    <w:p w:rsidR="00A7549E" w:rsidRPr="00A7549E" w:rsidRDefault="00A7549E" w:rsidP="00A7549E">
      <w:pPr>
        <w:shd w:val="clear" w:color="auto" w:fill="FFFFFF"/>
        <w:spacing w:after="0" w:line="240" w:lineRule="auto"/>
        <w:textAlignment w:val="baseline"/>
        <w:rPr>
          <w:ins w:id="413" w:author="Unknown"/>
          <w:rFonts w:ascii="Lora" w:eastAsia="Times New Roman" w:hAnsi="Lora" w:cs="Arial"/>
          <w:color w:val="353535"/>
          <w:sz w:val="25"/>
          <w:szCs w:val="25"/>
        </w:rPr>
      </w:pPr>
      <w:ins w:id="414" w:author="Unknown">
        <w:r w:rsidRPr="00A7549E">
          <w:rPr>
            <w:rFonts w:ascii="inherit" w:eastAsia="Times New Roman" w:hAnsi="inherit" w:cs="Arial"/>
            <w:b/>
            <w:bCs/>
            <w:color w:val="353535"/>
            <w:sz w:val="25"/>
          </w:rPr>
          <w:t>Min-Heap using Pri</w:t>
        </w:r>
        <w:r w:rsidRPr="00A7549E">
          <w:rPr>
            <w:rFonts w:ascii="inherit" w:eastAsia="Times New Roman" w:hAnsi="inherit" w:cs="Arial"/>
            <w:b/>
            <w:bCs/>
            <w:color w:val="353535"/>
            <w:sz w:val="25"/>
          </w:rPr>
          <w:softHyphen/>
          <w:t>or</w:t>
        </w:r>
        <w:r w:rsidRPr="00A7549E">
          <w:rPr>
            <w:rFonts w:ascii="inherit" w:eastAsia="Times New Roman" w:hAnsi="inherit" w:cs="Arial"/>
            <w:b/>
            <w:bCs/>
            <w:color w:val="353535"/>
            <w:sz w:val="25"/>
          </w:rPr>
          <w:softHyphen/>
          <w:t>ity Queue:</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java.util.PriorityQueue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MinHeap_PQ</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PriorityQueue</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MinHeap_PQ</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PriorityQueue</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insert</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x</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x</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offer</w:t>
            </w:r>
            <w:proofErr w:type="spellEnd"/>
            <w:r w:rsidRPr="00A7549E">
              <w:rPr>
                <w:rFonts w:ascii="Consolas" w:eastAsia="Times New Roman" w:hAnsi="Consolas" w:cs="Consolas"/>
                <w:color w:val="24292E"/>
                <w:sz w:val="16"/>
                <w:szCs w:val="16"/>
              </w:rPr>
              <w:t>(x[</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peek</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peek</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extractMin</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poll</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getSize</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size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print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MinHeap_PQ</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MinHeap_PQ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insert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"Min Element in the Priority Queue: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extractMin</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"Min Element in the Priority Queue: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extractMin</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"Min Element in the Priority Queue: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extractMin</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"Priority Queue Size: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getSize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7549E" w:rsidRPr="00A7549E" w:rsidRDefault="00970CE5" w:rsidP="00A7549E">
      <w:pPr>
        <w:shd w:val="clear" w:color="auto" w:fill="F7F7F7"/>
        <w:spacing w:line="240" w:lineRule="auto"/>
        <w:textAlignment w:val="baseline"/>
        <w:rPr>
          <w:ins w:id="415" w:author="Unknown"/>
          <w:rFonts w:ascii="Segoe UI" w:eastAsia="Times New Roman" w:hAnsi="Segoe UI" w:cs="Segoe UI"/>
          <w:color w:val="586069"/>
          <w:sz w:val="16"/>
          <w:szCs w:val="16"/>
        </w:rPr>
      </w:pPr>
      <w:ins w:id="416" w:author="Unknown">
        <w:r w:rsidRPr="00A7549E">
          <w:rPr>
            <w:rFonts w:ascii="Segoe UI" w:eastAsia="Times New Roman" w:hAnsi="Segoe UI" w:cs="Segoe UI"/>
            <w:color w:val="586069"/>
            <w:sz w:val="16"/>
            <w:szCs w:val="16"/>
          </w:rPr>
          <w:lastRenderedPageBreak/>
          <w:fldChar w:fldCharType="begin"/>
        </w:r>
        <w:r w:rsidR="00A7549E" w:rsidRPr="00A7549E">
          <w:rPr>
            <w:rFonts w:ascii="Segoe UI" w:eastAsia="Times New Roman" w:hAnsi="Segoe UI" w:cs="Segoe UI"/>
            <w:color w:val="586069"/>
            <w:sz w:val="16"/>
            <w:szCs w:val="16"/>
          </w:rPr>
          <w:instrText xml:space="preserve"> HYPERLINK "https://gist.github.com/SumitJainUTD/3bf7c8b8129b46935ae2/raw/5f1d4f8a2dec5b679862f7ed11d572b967454bb8/MinHeap_PQ.java"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"https://gist.github.com/SumitJainUTD/3bf7c8b8129b46935ae2" \l "file-minheap_pq-java"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MinHeap_PQ.java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39" type="#_x0000_t75" alt="❤" style="width:23.75pt;height:23.75pt"/>
        </w:pict>
      </w:r>
      <w:ins w:id="417"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18" w:author="Unknown"/>
          <w:rFonts w:ascii="Courier New" w:eastAsia="Times New Roman" w:hAnsi="Courier New" w:cs="Courier New"/>
          <w:color w:val="3B3B3B"/>
          <w:sz w:val="25"/>
          <w:szCs w:val="25"/>
        </w:rPr>
      </w:pPr>
      <w:ins w:id="419" w:author="Unknown">
        <w:r w:rsidRPr="00A7549E">
          <w:rPr>
            <w:rFonts w:ascii="Courier New" w:eastAsia="Times New Roman" w:hAnsi="Courier New" w:cs="Courier New"/>
            <w:color w:val="3B3B3B"/>
            <w:sz w:val="25"/>
            <w:szCs w:val="25"/>
          </w:rPr>
          <w:t>Output: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20" w:author="Unknown"/>
          <w:rFonts w:ascii="Courier New" w:eastAsia="Times New Roman" w:hAnsi="Courier New" w:cs="Courier New"/>
          <w:color w:val="3B3B3B"/>
          <w:sz w:val="25"/>
          <w:szCs w:val="25"/>
        </w:rPr>
      </w:pPr>
      <w:ins w:id="421" w:author="Unknown">
        <w:r w:rsidRPr="00A7549E">
          <w:rPr>
            <w:rFonts w:ascii="Courier New" w:eastAsia="Times New Roman" w:hAnsi="Courier New" w:cs="Courier New"/>
            <w:color w:val="3B3B3B"/>
            <w:sz w:val="25"/>
            <w:szCs w:val="25"/>
          </w:rPr>
          <w:t>[1, 4, 2, 9, 6, 3, 8]</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22" w:author="Unknown"/>
          <w:rFonts w:ascii="Courier New" w:eastAsia="Times New Roman" w:hAnsi="Courier New" w:cs="Courier New"/>
          <w:color w:val="3B3B3B"/>
          <w:sz w:val="25"/>
          <w:szCs w:val="25"/>
        </w:rPr>
      </w:pPr>
      <w:ins w:id="423" w:author="Unknown">
        <w:r w:rsidRPr="00A7549E">
          <w:rPr>
            <w:rFonts w:ascii="Courier New" w:eastAsia="Times New Roman" w:hAnsi="Courier New" w:cs="Courier New"/>
            <w:color w:val="3B3B3B"/>
            <w:sz w:val="25"/>
            <w:szCs w:val="25"/>
          </w:rPr>
          <w:t>Min Element in the Priority Queue: 1</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24" w:author="Unknown"/>
          <w:rFonts w:ascii="Courier New" w:eastAsia="Times New Roman" w:hAnsi="Courier New" w:cs="Courier New"/>
          <w:color w:val="3B3B3B"/>
          <w:sz w:val="25"/>
          <w:szCs w:val="25"/>
        </w:rPr>
      </w:pPr>
      <w:ins w:id="425" w:author="Unknown">
        <w:r w:rsidRPr="00A7549E">
          <w:rPr>
            <w:rFonts w:ascii="Courier New" w:eastAsia="Times New Roman" w:hAnsi="Courier New" w:cs="Courier New"/>
            <w:color w:val="3B3B3B"/>
            <w:sz w:val="25"/>
            <w:szCs w:val="25"/>
          </w:rPr>
          <w:t>Min Element in the Priority Queue: 2</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26" w:author="Unknown"/>
          <w:rFonts w:ascii="Courier New" w:eastAsia="Times New Roman" w:hAnsi="Courier New" w:cs="Courier New"/>
          <w:color w:val="3B3B3B"/>
          <w:sz w:val="25"/>
          <w:szCs w:val="25"/>
        </w:rPr>
      </w:pPr>
      <w:ins w:id="427" w:author="Unknown">
        <w:r w:rsidRPr="00A7549E">
          <w:rPr>
            <w:rFonts w:ascii="Courier New" w:eastAsia="Times New Roman" w:hAnsi="Courier New" w:cs="Courier New"/>
            <w:color w:val="3B3B3B"/>
            <w:sz w:val="25"/>
            <w:szCs w:val="25"/>
          </w:rPr>
          <w:t>Min Element in the Priority Queue: 3</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28" w:author="Unknown"/>
          <w:rFonts w:ascii="Courier New" w:eastAsia="Times New Roman" w:hAnsi="Courier New" w:cs="Courier New"/>
          <w:color w:val="3B3B3B"/>
          <w:sz w:val="25"/>
          <w:szCs w:val="25"/>
        </w:rPr>
      </w:pPr>
      <w:ins w:id="429" w:author="Unknown">
        <w:r w:rsidRPr="00A7549E">
          <w:rPr>
            <w:rFonts w:ascii="Courier New" w:eastAsia="Times New Roman" w:hAnsi="Courier New" w:cs="Courier New"/>
            <w:color w:val="3B3B3B"/>
            <w:sz w:val="25"/>
            <w:szCs w:val="25"/>
          </w:rPr>
          <w:t>Priority Queue Size: 4</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30" w:author="Unknown"/>
          <w:rFonts w:ascii="Courier New" w:eastAsia="Times New Roman" w:hAnsi="Courier New" w:cs="Courier New"/>
          <w:color w:val="3B3B3B"/>
          <w:sz w:val="25"/>
          <w:szCs w:val="25"/>
        </w:rPr>
      </w:pPr>
    </w:p>
    <w:p w:rsidR="00A7549E" w:rsidRPr="00A7549E" w:rsidRDefault="00A7549E" w:rsidP="00A7549E">
      <w:pPr>
        <w:shd w:val="clear" w:color="auto" w:fill="FFFFFF"/>
        <w:spacing w:after="0" w:line="240" w:lineRule="auto"/>
        <w:textAlignment w:val="baseline"/>
        <w:rPr>
          <w:ins w:id="431" w:author="Unknown"/>
          <w:rFonts w:ascii="Lora" w:eastAsia="Times New Roman" w:hAnsi="Lora" w:cs="Arial"/>
          <w:color w:val="353535"/>
          <w:sz w:val="25"/>
          <w:szCs w:val="25"/>
        </w:rPr>
      </w:pPr>
      <w:ins w:id="432" w:author="Unknown">
        <w:r w:rsidRPr="00A7549E">
          <w:rPr>
            <w:rFonts w:ascii="inherit" w:eastAsia="Times New Roman" w:hAnsi="inherit" w:cs="Arial"/>
            <w:b/>
            <w:bCs/>
            <w:color w:val="353535"/>
            <w:sz w:val="25"/>
          </w:rPr>
          <w:t>Max-Heap using Pri</w:t>
        </w:r>
        <w:r w:rsidRPr="00A7549E">
          <w:rPr>
            <w:rFonts w:ascii="inherit" w:eastAsia="Times New Roman" w:hAnsi="inherit" w:cs="Arial"/>
            <w:b/>
            <w:bCs/>
            <w:color w:val="353535"/>
            <w:sz w:val="25"/>
          </w:rPr>
          <w:softHyphen/>
          <w:t>or</w:t>
        </w:r>
        <w:r w:rsidRPr="00A7549E">
          <w:rPr>
            <w:rFonts w:ascii="inherit" w:eastAsia="Times New Roman" w:hAnsi="inherit" w:cs="Arial"/>
            <w:b/>
            <w:bCs/>
            <w:color w:val="353535"/>
            <w:sz w:val="25"/>
          </w:rPr>
          <w:softHyphen/>
          <w:t>ity Queue:</w:t>
        </w:r>
      </w:ins>
    </w:p>
    <w:p w:rsidR="00A7549E" w:rsidRPr="00A7549E" w:rsidRDefault="00A7549E" w:rsidP="00A7549E">
      <w:pPr>
        <w:shd w:val="clear" w:color="auto" w:fill="FFFFFF"/>
        <w:spacing w:after="0" w:line="240" w:lineRule="auto"/>
        <w:textAlignment w:val="baseline"/>
        <w:rPr>
          <w:ins w:id="433" w:author="Unknown"/>
          <w:rFonts w:ascii="Lora" w:eastAsia="Times New Roman" w:hAnsi="Lora" w:cs="Arial"/>
          <w:color w:val="353535"/>
          <w:sz w:val="25"/>
          <w:szCs w:val="25"/>
        </w:rPr>
      </w:pPr>
      <w:ins w:id="434" w:author="Unknown">
        <w:r w:rsidRPr="00A7549E">
          <w:rPr>
            <w:rFonts w:ascii="Lora" w:eastAsia="Times New Roman" w:hAnsi="Lora" w:cs="Arial"/>
            <w:color w:val="353535"/>
            <w:sz w:val="25"/>
            <w:szCs w:val="25"/>
          </w:rPr>
          <w:t>This gets bit tricky here. By default the Pri</w:t>
        </w:r>
        <w:r w:rsidRPr="00A7549E">
          <w:rPr>
            <w:rFonts w:ascii="Lora" w:eastAsia="Times New Roman" w:hAnsi="Lora" w:cs="Arial"/>
            <w:color w:val="353535"/>
            <w:sz w:val="25"/>
            <w:szCs w:val="25"/>
          </w:rPr>
          <w:softHyphen/>
          <w:t>or</w:t>
        </w:r>
        <w:r w:rsidRPr="00A7549E">
          <w:rPr>
            <w:rFonts w:ascii="Lora" w:eastAsia="Times New Roman" w:hAnsi="Lora" w:cs="Arial"/>
            <w:color w:val="353535"/>
            <w:sz w:val="25"/>
            <w:szCs w:val="25"/>
          </w:rPr>
          <w:softHyphen/>
          <w:t>ity Queue works as min-Heap. To imple</w:t>
        </w:r>
        <w:r w:rsidRPr="00A7549E">
          <w:rPr>
            <w:rFonts w:ascii="Lora" w:eastAsia="Times New Roman" w:hAnsi="Lora" w:cs="Arial"/>
            <w:color w:val="353535"/>
            <w:sz w:val="25"/>
            <w:szCs w:val="25"/>
          </w:rPr>
          <w:softHyphen/>
          <w:t>ment the max-Heap we need to change the way pri</w:t>
        </w:r>
        <w:r w:rsidRPr="00A7549E">
          <w:rPr>
            <w:rFonts w:ascii="Lora" w:eastAsia="Times New Roman" w:hAnsi="Lora" w:cs="Arial"/>
            <w:color w:val="353535"/>
            <w:sz w:val="25"/>
            <w:szCs w:val="25"/>
          </w:rPr>
          <w:softHyphen/>
          <w:t>or</w:t>
        </w:r>
        <w:r w:rsidRPr="00A7549E">
          <w:rPr>
            <w:rFonts w:ascii="Lora" w:eastAsia="Times New Roman" w:hAnsi="Lora" w:cs="Arial"/>
            <w:color w:val="353535"/>
            <w:sz w:val="25"/>
            <w:szCs w:val="25"/>
          </w:rPr>
          <w:softHyphen/>
          <w:t>ity queue works inter</w:t>
        </w:r>
        <w:r w:rsidRPr="00A7549E">
          <w:rPr>
            <w:rFonts w:ascii="Lora" w:eastAsia="Times New Roman" w:hAnsi="Lora" w:cs="Arial"/>
            <w:color w:val="353535"/>
            <w:sz w:val="25"/>
            <w:szCs w:val="25"/>
          </w:rPr>
          <w:softHyphen/>
          <w:t>nally by over</w:t>
        </w:r>
        <w:r w:rsidRPr="00A7549E">
          <w:rPr>
            <w:rFonts w:ascii="Lora" w:eastAsia="Times New Roman" w:hAnsi="Lora" w:cs="Arial"/>
            <w:color w:val="353535"/>
            <w:sz w:val="25"/>
            <w:szCs w:val="25"/>
          </w:rPr>
          <w:softHyphen/>
          <w:t>rid</w:t>
        </w:r>
        <w:r w:rsidRPr="00A7549E">
          <w:rPr>
            <w:rFonts w:ascii="Lora" w:eastAsia="Times New Roman" w:hAnsi="Lora" w:cs="Arial"/>
            <w:color w:val="353535"/>
            <w:sz w:val="25"/>
            <w:szCs w:val="25"/>
          </w:rPr>
          <w:softHyphen/>
          <w:t>ing the </w:t>
        </w:r>
        <w:r w:rsidRPr="00A7549E">
          <w:rPr>
            <w:rFonts w:ascii="inherit" w:eastAsia="Times New Roman" w:hAnsi="inherit" w:cs="Arial"/>
            <w:b/>
            <w:bCs/>
            <w:i/>
            <w:iCs/>
            <w:color w:val="353535"/>
            <w:sz w:val="25"/>
          </w:rPr>
          <w:t>Com</w:t>
        </w:r>
        <w:r w:rsidRPr="00A7549E">
          <w:rPr>
            <w:rFonts w:ascii="inherit" w:eastAsia="Times New Roman" w:hAnsi="inherit" w:cs="Arial"/>
            <w:b/>
            <w:bCs/>
            <w:i/>
            <w:iCs/>
            <w:color w:val="353535"/>
            <w:sz w:val="25"/>
          </w:rPr>
          <w:softHyphen/>
          <w:t>para</w:t>
        </w:r>
        <w:r w:rsidRPr="00A7549E">
          <w:rPr>
            <w:rFonts w:ascii="inherit" w:eastAsia="Times New Roman" w:hAnsi="inherit" w:cs="Arial"/>
            <w:b/>
            <w:bCs/>
            <w:i/>
            <w:iCs/>
            <w:color w:val="353535"/>
            <w:sz w:val="25"/>
          </w:rPr>
          <w:softHyphen/>
          <w:t>tor</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7549E" w:rsidRPr="00A7549E" w:rsidTr="00A7549E">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java.util.Comparator</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java.util.PriorityQueue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MaxHeap_PQ</w:t>
            </w:r>
            <w:proofErr w:type="spellEnd"/>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PriorityQueue</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MaxHeap_PQ</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PriorityQueue</w:t>
            </w:r>
            <w:proofErr w:type="spellEnd"/>
            <w:r w:rsidRPr="00A7549E">
              <w:rPr>
                <w:rFonts w:ascii="inherit" w:eastAsia="Times New Roman" w:hAnsi="inherit" w:cs="Consolas"/>
                <w:color w:val="D73A49"/>
                <w:sz w:val="16"/>
              </w:rPr>
              <w:t>&lt;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10</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Comparator&lt;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@Override</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compare</w:t>
            </w:r>
            <w:r w:rsidRPr="00A7549E">
              <w:rPr>
                <w:rFonts w:ascii="Consolas" w:eastAsia="Times New Roman" w:hAnsi="Consolas" w:cs="Consolas"/>
                <w:color w:val="24292E"/>
                <w:sz w:val="16"/>
                <w:szCs w:val="16"/>
              </w:rPr>
              <w:t>(</w:t>
            </w:r>
            <w:r w:rsidRPr="00A7549E">
              <w:rPr>
                <w:rFonts w:ascii="inherit" w:eastAsia="Times New Roman" w:hAnsi="inherit" w:cs="Consolas"/>
                <w:color w:val="24292E"/>
                <w:sz w:val="16"/>
              </w:rPr>
              <w:t>Integer</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o1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24292E"/>
                <w:sz w:val="16"/>
              </w:rPr>
              <w:t>Integer</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o2</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6A737D"/>
                <w:sz w:val="16"/>
              </w:rPr>
              <w:t>// TODO Auto-generated method stub</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o2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o1;</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insert</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x</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for</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0</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&lt;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x</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length</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offer</w:t>
            </w:r>
            <w:proofErr w:type="spellEnd"/>
            <w:r w:rsidRPr="00A7549E">
              <w:rPr>
                <w:rFonts w:ascii="Consolas" w:eastAsia="Times New Roman" w:hAnsi="Consolas" w:cs="Consolas"/>
                <w:color w:val="24292E"/>
                <w:sz w:val="16"/>
                <w:szCs w:val="16"/>
              </w:rPr>
              <w:t>(x[</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extractMax</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poll</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display</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getSize</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pq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size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print</w:t>
            </w:r>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005CC5"/>
                <w:sz w:val="16"/>
              </w:rPr>
              <w:t>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6</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2</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9</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4</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3</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005CC5"/>
                <w:sz w:val="16"/>
              </w:rPr>
              <w:t>8</w:t>
            </w:r>
            <w:r w:rsidRPr="00A7549E">
              <w:rPr>
                <w:rFonts w:ascii="Consolas" w:eastAsia="Times New Roman" w:hAnsi="Consolas" w:cs="Consolas"/>
                <w:color w:val="24292E"/>
                <w:sz w:val="16"/>
                <w:szCs w:val="16"/>
              </w:rPr>
              <w:t xml:space="preserv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MaxHeap_PQ</w:t>
            </w:r>
            <w:proofErr w:type="spellEnd"/>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MaxHeap_PQ</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insert</w:t>
            </w:r>
            <w:proofErr w:type="spellEnd"/>
            <w:r w:rsidRPr="00A7549E">
              <w:rPr>
                <w:rFonts w:ascii="Consolas" w:eastAsia="Times New Roman" w:hAnsi="Consolas" w:cs="Consolas"/>
                <w:color w:val="24292E"/>
                <w:sz w:val="16"/>
                <w:szCs w:val="16"/>
              </w:rPr>
              <w:t>(</w:t>
            </w:r>
            <w:proofErr w:type="spellStart"/>
            <w:r w:rsidRPr="00A7549E">
              <w:rPr>
                <w:rFonts w:ascii="Consolas" w:eastAsia="Times New Roman" w:hAnsi="Consolas" w:cs="Consolas"/>
                <w:color w:val="24292E"/>
                <w:sz w:val="16"/>
                <w:szCs w:val="16"/>
              </w:rPr>
              <w:t>arrA</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"Max Element in the Priority Queue: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extractMax</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"Max Element in the Priority Queue: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extractMax</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"Max Element in the Priority Queue: "</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extractMax</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"Priority Queue Size: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proofErr w:type="spellStart"/>
            <w:r w:rsidRPr="00A7549E">
              <w:rPr>
                <w:rFonts w:ascii="Consolas" w:eastAsia="Times New Roman" w:hAnsi="Consolas" w:cs="Consolas"/>
                <w:color w:val="24292E"/>
                <w:sz w:val="16"/>
                <w:szCs w:val="16"/>
              </w:rPr>
              <w:t>i</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getSize</w:t>
            </w:r>
            <w:proofErr w:type="spellEnd"/>
            <w:r w:rsidRPr="00A7549E">
              <w:rPr>
                <w:rFonts w:ascii="Consolas" w:eastAsia="Times New Roman" w:hAnsi="Consolas" w:cs="Consolas"/>
                <w:color w:val="24292E"/>
                <w:sz w:val="16"/>
                <w:szCs w:val="16"/>
              </w:rPr>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7549E" w:rsidRPr="00A7549E" w:rsidTr="00A7549E">
        <w:tc>
          <w:tcPr>
            <w:tcW w:w="190" w:type="dxa"/>
            <w:tcBorders>
              <w:top w:val="nil"/>
              <w:left w:val="nil"/>
              <w:bottom w:val="single" w:sz="6" w:space="0" w:color="F1F1F1"/>
              <w:right w:val="nil"/>
            </w:tcBorders>
            <w:shd w:val="clear" w:color="auto" w:fill="auto"/>
            <w:noWrap/>
            <w:hideMark/>
          </w:tcPr>
          <w:p w:rsidR="00A7549E" w:rsidRPr="00A7549E" w:rsidRDefault="00A7549E" w:rsidP="00A7549E">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7549E" w:rsidRPr="00A7549E" w:rsidRDefault="00A7549E" w:rsidP="00A7549E">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 xml:space="preserve">} </w:t>
            </w:r>
          </w:p>
        </w:tc>
      </w:tr>
    </w:tbl>
    <w:p w:rsidR="00A7549E" w:rsidRPr="00A7549E" w:rsidRDefault="00970CE5" w:rsidP="00A7549E">
      <w:pPr>
        <w:shd w:val="clear" w:color="auto" w:fill="F7F7F7"/>
        <w:spacing w:line="240" w:lineRule="auto"/>
        <w:textAlignment w:val="baseline"/>
        <w:rPr>
          <w:ins w:id="435" w:author="Unknown"/>
          <w:rFonts w:ascii="Segoe UI" w:eastAsia="Times New Roman" w:hAnsi="Segoe UI" w:cs="Segoe UI"/>
          <w:color w:val="586069"/>
          <w:sz w:val="16"/>
          <w:szCs w:val="16"/>
        </w:rPr>
      </w:pPr>
      <w:ins w:id="436" w:author="Unknown">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"https://gist.github.com/SumitJainUTD/444fa44b2f090244760c/raw/8ff51a28ad7101c41c4b2d209a70c4b59f59d8ba/MaxHeap_PQ.java" </w:instrText>
        </w:r>
        <w:r w:rsidRPr="00A7549E">
          <w:rPr>
            <w:rFonts w:ascii="Segoe UI" w:eastAsia="Times New Roman" w:hAnsi="Segoe UI" w:cs="Segoe UI"/>
            <w:color w:val="586069"/>
            <w:sz w:val="16"/>
            <w:szCs w:val="16"/>
          </w:rPr>
          <w:fldChar w:fldCharType="separate"/>
        </w:r>
        <w:proofErr w:type="gramStart"/>
        <w:r w:rsidR="00A7549E" w:rsidRPr="00A7549E">
          <w:rPr>
            <w:rFonts w:ascii="inherit" w:eastAsia="Times New Roman" w:hAnsi="inherit" w:cs="Segoe UI"/>
            <w:b/>
            <w:bCs/>
            <w:color w:val="666666"/>
            <w:sz w:val="16"/>
          </w:rPr>
          <w:t>view</w:t>
        </w:r>
        <w:proofErr w:type="gramEnd"/>
        <w:r w:rsidR="00A7549E" w:rsidRPr="00A7549E">
          <w:rPr>
            <w:rFonts w:ascii="inherit" w:eastAsia="Times New Roman" w:hAnsi="inherit" w:cs="Segoe UI"/>
            <w:b/>
            <w:bCs/>
            <w:color w:val="666666"/>
            <w:sz w:val="16"/>
          </w:rPr>
          <w:t xml:space="preserve">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"https://gist.github.com/SumitJainUTD/444fa44b2f090244760c" \l "file-maxheap_pq-java"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MaxHeap_PQ.java</w:t>
        </w:r>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40" type="#_x0000_t75" alt="❤" style="width:23.75pt;height:23.75pt"/>
        </w:pict>
      </w:r>
      <w:ins w:id="437" w:author="Unknown">
        <w:r w:rsidRPr="00A7549E">
          <w:rPr>
            <w:rFonts w:ascii="Segoe UI" w:eastAsia="Times New Roman" w:hAnsi="Segoe UI" w:cs="Segoe UI"/>
            <w:color w:val="586069"/>
            <w:sz w:val="16"/>
            <w:szCs w:val="16"/>
          </w:rPr>
          <w:fldChar w:fldCharType="end"/>
        </w:r>
        <w:r w:rsidR="00A7549E"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7549E"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7549E"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38" w:author="Unknown"/>
          <w:rFonts w:ascii="Courier New" w:eastAsia="Times New Roman" w:hAnsi="Courier New" w:cs="Courier New"/>
          <w:color w:val="3B3B3B"/>
          <w:sz w:val="25"/>
          <w:szCs w:val="25"/>
        </w:rPr>
      </w:pPr>
      <w:ins w:id="439" w:author="Unknown">
        <w:r w:rsidRPr="00A7549E">
          <w:rPr>
            <w:rFonts w:ascii="Courier New" w:eastAsia="Times New Roman" w:hAnsi="Courier New" w:cs="Courier New"/>
            <w:color w:val="3B3B3B"/>
            <w:sz w:val="25"/>
            <w:szCs w:val="25"/>
          </w:rPr>
          <w:t>Output:</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40" w:author="Unknown"/>
          <w:rFonts w:ascii="Courier New" w:eastAsia="Times New Roman" w:hAnsi="Courier New" w:cs="Courier New"/>
          <w:color w:val="3B3B3B"/>
          <w:sz w:val="25"/>
          <w:szCs w:val="25"/>
        </w:rPr>
      </w:pPr>
      <w:ins w:id="441" w:author="Unknown">
        <w:r w:rsidRPr="00A7549E">
          <w:rPr>
            <w:rFonts w:ascii="Courier New" w:eastAsia="Times New Roman" w:hAnsi="Courier New" w:cs="Courier New"/>
            <w:color w:val="3B3B3B"/>
            <w:sz w:val="25"/>
            <w:szCs w:val="25"/>
          </w:rPr>
          <w:t>[9, 6, 8, 1, 4, 2, 3]</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42" w:author="Unknown"/>
          <w:rFonts w:ascii="Courier New" w:eastAsia="Times New Roman" w:hAnsi="Courier New" w:cs="Courier New"/>
          <w:color w:val="3B3B3B"/>
          <w:sz w:val="25"/>
          <w:szCs w:val="25"/>
        </w:rPr>
      </w:pPr>
      <w:ins w:id="443" w:author="Unknown">
        <w:r w:rsidRPr="00A7549E">
          <w:rPr>
            <w:rFonts w:ascii="Courier New" w:eastAsia="Times New Roman" w:hAnsi="Courier New" w:cs="Courier New"/>
            <w:color w:val="3B3B3B"/>
            <w:sz w:val="25"/>
            <w:szCs w:val="25"/>
          </w:rPr>
          <w:t>Max Element in the Priority Queue: 9</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44" w:author="Unknown"/>
          <w:rFonts w:ascii="Courier New" w:eastAsia="Times New Roman" w:hAnsi="Courier New" w:cs="Courier New"/>
          <w:color w:val="3B3B3B"/>
          <w:sz w:val="25"/>
          <w:szCs w:val="25"/>
        </w:rPr>
      </w:pPr>
      <w:ins w:id="445" w:author="Unknown">
        <w:r w:rsidRPr="00A7549E">
          <w:rPr>
            <w:rFonts w:ascii="Courier New" w:eastAsia="Times New Roman" w:hAnsi="Courier New" w:cs="Courier New"/>
            <w:color w:val="3B3B3B"/>
            <w:sz w:val="25"/>
            <w:szCs w:val="25"/>
          </w:rPr>
          <w:t>Max Element in the Priority Queue: 8</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46" w:author="Unknown"/>
          <w:rFonts w:ascii="Courier New" w:eastAsia="Times New Roman" w:hAnsi="Courier New" w:cs="Courier New"/>
          <w:color w:val="3B3B3B"/>
          <w:sz w:val="25"/>
          <w:szCs w:val="25"/>
        </w:rPr>
      </w:pPr>
      <w:ins w:id="447" w:author="Unknown">
        <w:r w:rsidRPr="00A7549E">
          <w:rPr>
            <w:rFonts w:ascii="Courier New" w:eastAsia="Times New Roman" w:hAnsi="Courier New" w:cs="Courier New"/>
            <w:color w:val="3B3B3B"/>
            <w:sz w:val="25"/>
            <w:szCs w:val="25"/>
          </w:rPr>
          <w:t>Max Element in the Priority Queue: 6</w:t>
        </w:r>
      </w:ins>
    </w:p>
    <w:p w:rsidR="00A7549E" w:rsidRPr="00A7549E" w:rsidRDefault="00A7549E" w:rsidP="00A7549E">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48" w:author="Unknown"/>
          <w:rFonts w:ascii="Courier New" w:eastAsia="Times New Roman" w:hAnsi="Courier New" w:cs="Courier New"/>
          <w:color w:val="3B3B3B"/>
          <w:sz w:val="25"/>
          <w:szCs w:val="25"/>
        </w:rPr>
      </w:pPr>
      <w:ins w:id="449" w:author="Unknown">
        <w:r w:rsidRPr="00A7549E">
          <w:rPr>
            <w:rFonts w:ascii="Courier New" w:eastAsia="Times New Roman" w:hAnsi="Courier New" w:cs="Courier New"/>
            <w:color w:val="3B3B3B"/>
            <w:sz w:val="25"/>
            <w:szCs w:val="25"/>
          </w:rPr>
          <w:lastRenderedPageBreak/>
          <w:t>Priority Queue Size: 4</w:t>
        </w:r>
      </w:ins>
    </w:p>
    <w:p w:rsidR="007F27ED" w:rsidRPr="007F27ED" w:rsidRDefault="007F27ED" w:rsidP="007F27ED">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7F27ED">
        <w:rPr>
          <w:rFonts w:ascii="Arial" w:eastAsia="Times New Roman" w:hAnsi="Arial" w:cs="Arial"/>
          <w:color w:val="444444"/>
          <w:spacing w:val="-14"/>
          <w:kern w:val="36"/>
          <w:sz w:val="52"/>
          <w:szCs w:val="52"/>
        </w:rPr>
        <w:t>Find the first non repeating character in a given string</w:t>
      </w:r>
    </w:p>
    <w:p w:rsidR="007F27ED" w:rsidRPr="007F27ED" w:rsidRDefault="007F27ED" w:rsidP="007F27ED">
      <w:pPr>
        <w:shd w:val="clear" w:color="auto" w:fill="FFFFFF"/>
        <w:spacing w:after="0" w:line="240" w:lineRule="auto"/>
        <w:textAlignment w:val="baseline"/>
        <w:rPr>
          <w:rFonts w:ascii="Lora" w:eastAsia="Times New Roman" w:hAnsi="Lora" w:cs="Times New Roman"/>
          <w:caps/>
          <w:color w:val="AAAAAA"/>
          <w:sz w:val="19"/>
          <w:szCs w:val="19"/>
        </w:rPr>
      </w:pPr>
      <w:r w:rsidRPr="007F27ED">
        <w:rPr>
          <w:rFonts w:ascii="Lora" w:eastAsia="Times New Roman" w:hAnsi="Lora" w:cs="Times New Roman"/>
          <w:caps/>
          <w:color w:val="AAAAAA"/>
          <w:sz w:val="19"/>
          <w:szCs w:val="19"/>
        </w:rPr>
        <w:t>BY </w:t>
      </w:r>
      <w:hyperlink r:id="rId21" w:tooltip="Posts by SJ" w:history="1">
        <w:r w:rsidRPr="007F27ED">
          <w:rPr>
            <w:rFonts w:ascii="inherit" w:eastAsia="Times New Roman" w:hAnsi="inherit" w:cs="Times New Roman"/>
            <w:caps/>
            <w:color w:val="3B8DBD"/>
            <w:sz w:val="19"/>
          </w:rPr>
          <w:t>SJ</w:t>
        </w:r>
      </w:hyperlink>
      <w:r w:rsidRPr="007F27ED">
        <w:rPr>
          <w:rFonts w:ascii="Lora" w:eastAsia="Times New Roman" w:hAnsi="Lora" w:cs="Times New Roman"/>
          <w:caps/>
          <w:color w:val="AAAAAA"/>
          <w:sz w:val="19"/>
          <w:szCs w:val="19"/>
        </w:rPr>
        <w:t> · MAY 27, 2017</w:t>
      </w:r>
    </w:p>
    <w:p w:rsidR="007F27ED" w:rsidRPr="007F27ED" w:rsidRDefault="007F27ED" w:rsidP="007F27ED">
      <w:pPr>
        <w:shd w:val="clear" w:color="auto" w:fill="FFFFFF"/>
        <w:spacing w:after="0" w:line="240" w:lineRule="auto"/>
        <w:textAlignment w:val="baseline"/>
        <w:rPr>
          <w:ins w:id="450" w:author="Unknown"/>
          <w:rFonts w:ascii="Lora" w:eastAsia="Times New Roman" w:hAnsi="Lora" w:cs="Arial"/>
          <w:color w:val="353535"/>
          <w:sz w:val="25"/>
          <w:szCs w:val="25"/>
        </w:rPr>
      </w:pPr>
      <w:ins w:id="451" w:author="Unknown">
        <w:r w:rsidRPr="007F27ED">
          <w:rPr>
            <w:rFonts w:ascii="inherit" w:eastAsia="Times New Roman" w:hAnsi="inherit" w:cs="Arial"/>
            <w:b/>
            <w:bCs/>
            <w:color w:val="353535"/>
            <w:sz w:val="25"/>
          </w:rPr>
          <w:t>Objec</w:t>
        </w:r>
        <w:r w:rsidRPr="007F27ED">
          <w:rPr>
            <w:rFonts w:ascii="inherit" w:eastAsia="Times New Roman" w:hAnsi="inherit" w:cs="Arial"/>
            <w:b/>
            <w:bCs/>
            <w:color w:val="353535"/>
            <w:sz w:val="25"/>
          </w:rPr>
          <w:softHyphen/>
          <w:t>tive: </w:t>
        </w:r>
        <w:r w:rsidRPr="007F27ED">
          <w:rPr>
            <w:rFonts w:ascii="Lora" w:eastAsia="Times New Roman" w:hAnsi="Lora" w:cs="Arial"/>
            <w:color w:val="353535"/>
            <w:sz w:val="25"/>
            <w:szCs w:val="25"/>
          </w:rPr>
          <w:t>Given a string, write an algo</w:t>
        </w:r>
        <w:r w:rsidRPr="007F27ED">
          <w:rPr>
            <w:rFonts w:ascii="Lora" w:eastAsia="Times New Roman" w:hAnsi="Lora" w:cs="Arial"/>
            <w:color w:val="353535"/>
            <w:sz w:val="25"/>
            <w:szCs w:val="25"/>
          </w:rPr>
          <w:softHyphen/>
          <w:t>rithm to find the first non repeat</w:t>
        </w:r>
        <w:r w:rsidRPr="007F27ED">
          <w:rPr>
            <w:rFonts w:ascii="Lora" w:eastAsia="Times New Roman" w:hAnsi="Lora" w:cs="Arial"/>
            <w:color w:val="353535"/>
            <w:sz w:val="25"/>
            <w:szCs w:val="25"/>
          </w:rPr>
          <w:softHyphen/>
          <w:t>ing char</w:t>
        </w:r>
        <w:r w:rsidRPr="007F27ED">
          <w:rPr>
            <w:rFonts w:ascii="Lora" w:eastAsia="Times New Roman" w:hAnsi="Lora" w:cs="Arial"/>
            <w:color w:val="353535"/>
            <w:sz w:val="25"/>
            <w:szCs w:val="25"/>
          </w:rPr>
          <w:softHyphen/>
          <w:t>ac</w:t>
        </w:r>
        <w:r w:rsidRPr="007F27ED">
          <w:rPr>
            <w:rFonts w:ascii="Lora" w:eastAsia="Times New Roman" w:hAnsi="Lora" w:cs="Arial"/>
            <w:color w:val="353535"/>
            <w:sz w:val="25"/>
            <w:szCs w:val="25"/>
          </w:rPr>
          <w:softHyphen/>
          <w:t>ter in it.</w:t>
        </w:r>
      </w:ins>
    </w:p>
    <w:p w:rsidR="007F27ED" w:rsidRPr="007F27ED" w:rsidRDefault="007F27ED" w:rsidP="007F27ED">
      <w:pPr>
        <w:shd w:val="clear" w:color="auto" w:fill="FFFFFF"/>
        <w:spacing w:after="0" w:line="240" w:lineRule="auto"/>
        <w:textAlignment w:val="baseline"/>
        <w:rPr>
          <w:ins w:id="452" w:author="Unknown"/>
          <w:rFonts w:ascii="Lora" w:eastAsia="Times New Roman" w:hAnsi="Lora" w:cs="Arial"/>
          <w:color w:val="353535"/>
          <w:sz w:val="25"/>
          <w:szCs w:val="25"/>
        </w:rPr>
      </w:pPr>
      <w:ins w:id="453" w:author="Unknown">
        <w:r w:rsidRPr="007F27ED">
          <w:rPr>
            <w:rFonts w:ascii="inherit" w:eastAsia="Times New Roman" w:hAnsi="inherit" w:cs="Arial"/>
            <w:b/>
            <w:bCs/>
            <w:color w:val="353535"/>
            <w:sz w:val="25"/>
          </w:rPr>
          <w:t>Exam</w:t>
        </w:r>
        <w:r w:rsidRPr="007F27ED">
          <w:rPr>
            <w:rFonts w:ascii="inherit" w:eastAsia="Times New Roman" w:hAnsi="inherit" w:cs="Arial"/>
            <w:b/>
            <w:bCs/>
            <w:color w:val="353535"/>
            <w:sz w:val="25"/>
          </w:rPr>
          <w:softHyphen/>
          <w:t>ple:</w:t>
        </w:r>
      </w:ins>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54" w:author="Unknown"/>
          <w:rFonts w:ascii="Courier New" w:eastAsia="Times New Roman" w:hAnsi="Courier New" w:cs="Courier New"/>
          <w:color w:val="3B3B3B"/>
          <w:sz w:val="25"/>
          <w:szCs w:val="25"/>
        </w:rPr>
      </w:pPr>
      <w:ins w:id="455" w:author="Unknown">
        <w:r w:rsidRPr="007F27ED">
          <w:rPr>
            <w:rFonts w:ascii="Courier New" w:eastAsia="Times New Roman" w:hAnsi="Courier New" w:cs="Courier New"/>
            <w:color w:val="3B3B3B"/>
            <w:sz w:val="25"/>
            <w:szCs w:val="25"/>
          </w:rPr>
          <w:t xml:space="preserve">String input = </w:t>
        </w:r>
        <w:proofErr w:type="gramStart"/>
        <w:r w:rsidRPr="007F27ED">
          <w:rPr>
            <w:rFonts w:ascii="Courier New" w:eastAsia="Times New Roman" w:hAnsi="Courier New" w:cs="Courier New"/>
            <w:color w:val="3B3B3B"/>
            <w:sz w:val="25"/>
            <w:szCs w:val="25"/>
          </w:rPr>
          <w:t>" tutorial</w:t>
        </w:r>
        <w:proofErr w:type="gramEnd"/>
        <w:r w:rsidRPr="007F27ED">
          <w:rPr>
            <w:rFonts w:ascii="Courier New" w:eastAsia="Times New Roman" w:hAnsi="Courier New" w:cs="Courier New"/>
            <w:color w:val="3B3B3B"/>
            <w:sz w:val="25"/>
            <w:szCs w:val="25"/>
          </w:rPr>
          <w:t xml:space="preserve"> horizon"</w:t>
        </w:r>
      </w:ins>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56" w:author="Unknown"/>
          <w:rFonts w:ascii="Courier New" w:eastAsia="Times New Roman" w:hAnsi="Courier New" w:cs="Courier New"/>
          <w:color w:val="3B3B3B"/>
          <w:sz w:val="25"/>
          <w:szCs w:val="25"/>
        </w:rPr>
      </w:pPr>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57" w:author="Unknown"/>
          <w:rFonts w:ascii="Courier New" w:eastAsia="Times New Roman" w:hAnsi="Courier New" w:cs="Courier New"/>
          <w:color w:val="3B3B3B"/>
          <w:sz w:val="25"/>
          <w:szCs w:val="25"/>
        </w:rPr>
      </w:pPr>
      <w:ins w:id="458" w:author="Unknown">
        <w:r w:rsidRPr="007F27ED">
          <w:rPr>
            <w:rFonts w:ascii="Courier New" w:eastAsia="Times New Roman" w:hAnsi="Courier New" w:cs="Courier New"/>
            <w:color w:val="3B3B3B"/>
            <w:sz w:val="25"/>
            <w:szCs w:val="25"/>
          </w:rPr>
          <w:t>Output: 'u'</w:t>
        </w:r>
      </w:ins>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59" w:author="Unknown"/>
          <w:rFonts w:ascii="Courier New" w:eastAsia="Times New Roman" w:hAnsi="Courier New" w:cs="Courier New"/>
          <w:color w:val="3B3B3B"/>
          <w:sz w:val="25"/>
          <w:szCs w:val="25"/>
        </w:rPr>
      </w:pPr>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60" w:author="Unknown"/>
          <w:rFonts w:ascii="Courier New" w:eastAsia="Times New Roman" w:hAnsi="Courier New" w:cs="Courier New"/>
          <w:color w:val="3B3B3B"/>
          <w:sz w:val="25"/>
          <w:szCs w:val="25"/>
        </w:rPr>
      </w:pPr>
      <w:ins w:id="461" w:author="Unknown">
        <w:r w:rsidRPr="007F27ED">
          <w:rPr>
            <w:rFonts w:ascii="Courier New" w:eastAsia="Times New Roman" w:hAnsi="Courier New" w:cs="Courier New"/>
            <w:color w:val="3B3B3B"/>
            <w:sz w:val="25"/>
            <w:szCs w:val="25"/>
          </w:rPr>
          <w:t>String input = "</w:t>
        </w:r>
        <w:proofErr w:type="spellStart"/>
        <w:r w:rsidRPr="007F27ED">
          <w:rPr>
            <w:rFonts w:ascii="Courier New" w:eastAsia="Times New Roman" w:hAnsi="Courier New" w:cs="Courier New"/>
            <w:color w:val="3B3B3B"/>
            <w:sz w:val="25"/>
            <w:szCs w:val="25"/>
          </w:rPr>
          <w:t>aabbccadd</w:t>
        </w:r>
        <w:proofErr w:type="spellEnd"/>
        <w:r w:rsidRPr="007F27ED">
          <w:rPr>
            <w:rFonts w:ascii="Courier New" w:eastAsia="Times New Roman" w:hAnsi="Courier New" w:cs="Courier New"/>
            <w:color w:val="3B3B3B"/>
            <w:sz w:val="25"/>
            <w:szCs w:val="25"/>
          </w:rPr>
          <w:t>"</w:t>
        </w:r>
      </w:ins>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62" w:author="Unknown"/>
          <w:rFonts w:ascii="Courier New" w:eastAsia="Times New Roman" w:hAnsi="Courier New" w:cs="Courier New"/>
          <w:color w:val="3B3B3B"/>
          <w:sz w:val="25"/>
          <w:szCs w:val="25"/>
        </w:rPr>
      </w:pPr>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84" w:lineRule="atLeast"/>
        <w:textAlignment w:val="baseline"/>
        <w:rPr>
          <w:ins w:id="463" w:author="Unknown"/>
          <w:rFonts w:ascii="Courier New" w:eastAsia="Times New Roman" w:hAnsi="Courier New" w:cs="Courier New"/>
          <w:color w:val="3B3B3B"/>
          <w:sz w:val="25"/>
          <w:szCs w:val="25"/>
        </w:rPr>
      </w:pPr>
      <w:ins w:id="464" w:author="Unknown">
        <w:r w:rsidRPr="007F27ED">
          <w:rPr>
            <w:rFonts w:ascii="Courier New" w:eastAsia="Times New Roman" w:hAnsi="Courier New" w:cs="Courier New"/>
            <w:color w:val="3B3B3B"/>
            <w:sz w:val="25"/>
            <w:szCs w:val="25"/>
          </w:rPr>
          <w:t>Output: No non-repeating character found.</w:t>
        </w:r>
      </w:ins>
    </w:p>
    <w:p w:rsidR="007F27ED" w:rsidRPr="007F27ED" w:rsidRDefault="007F27ED" w:rsidP="007F27ED">
      <w:pPr>
        <w:shd w:val="clear" w:color="auto" w:fill="FFFFFF"/>
        <w:spacing w:after="0" w:line="240" w:lineRule="auto"/>
        <w:textAlignment w:val="baseline"/>
        <w:rPr>
          <w:ins w:id="465" w:author="Unknown"/>
          <w:rFonts w:ascii="Lora" w:eastAsia="Times New Roman" w:hAnsi="Lora" w:cs="Arial"/>
          <w:color w:val="353535"/>
          <w:sz w:val="25"/>
          <w:szCs w:val="25"/>
        </w:rPr>
      </w:pPr>
      <w:ins w:id="466" w:author="Unknown">
        <w:r w:rsidRPr="007F27ED">
          <w:rPr>
            <w:rFonts w:ascii="inherit" w:eastAsia="Times New Roman" w:hAnsi="inherit" w:cs="Arial"/>
            <w:b/>
            <w:bCs/>
            <w:color w:val="353535"/>
            <w:sz w:val="25"/>
          </w:rPr>
          <w:t>Approach:</w:t>
        </w:r>
      </w:ins>
    </w:p>
    <w:p w:rsidR="007F27ED" w:rsidRPr="007F27ED" w:rsidRDefault="007F27ED" w:rsidP="007F27ED">
      <w:pPr>
        <w:shd w:val="clear" w:color="auto" w:fill="FFFFFF"/>
        <w:spacing w:after="0" w:line="240" w:lineRule="auto"/>
        <w:textAlignment w:val="baseline"/>
        <w:rPr>
          <w:ins w:id="467" w:author="Unknown"/>
          <w:rFonts w:ascii="Lora" w:eastAsia="Times New Roman" w:hAnsi="Lora" w:cs="Arial"/>
          <w:color w:val="353535"/>
          <w:sz w:val="25"/>
          <w:szCs w:val="25"/>
        </w:rPr>
      </w:pPr>
      <w:ins w:id="468" w:author="Unknown">
        <w:r w:rsidRPr="007F27ED">
          <w:rPr>
            <w:rFonts w:ascii="inherit" w:eastAsia="Times New Roman" w:hAnsi="inherit" w:cs="Arial"/>
            <w:b/>
            <w:bCs/>
            <w:color w:val="353535"/>
            <w:sz w:val="25"/>
          </w:rPr>
          <w:t>Naive approach</w:t>
        </w:r>
        <w:r w:rsidRPr="007F27ED">
          <w:rPr>
            <w:rFonts w:ascii="Lora" w:eastAsia="Times New Roman" w:hAnsi="Lora" w:cs="Arial"/>
            <w:color w:val="353535"/>
            <w:sz w:val="25"/>
            <w:szCs w:val="25"/>
          </w:rPr>
          <w:t>: This prob</w:t>
        </w:r>
        <w:r w:rsidRPr="007F27ED">
          <w:rPr>
            <w:rFonts w:ascii="Lora" w:eastAsia="Times New Roman" w:hAnsi="Lora" w:cs="Arial"/>
            <w:color w:val="353535"/>
            <w:sz w:val="25"/>
            <w:szCs w:val="25"/>
          </w:rPr>
          <w:softHyphen/>
          <w:t>lem can be eas</w:t>
        </w:r>
        <w:r w:rsidRPr="007F27ED">
          <w:rPr>
            <w:rFonts w:ascii="Lora" w:eastAsia="Times New Roman" w:hAnsi="Lora" w:cs="Arial"/>
            <w:color w:val="353535"/>
            <w:sz w:val="25"/>
            <w:szCs w:val="25"/>
          </w:rPr>
          <w:softHyphen/>
          <w:t>ily solved using two nested loops. Take each char</w:t>
        </w:r>
        <w:r w:rsidRPr="007F27ED">
          <w:rPr>
            <w:rFonts w:ascii="Lora" w:eastAsia="Times New Roman" w:hAnsi="Lora" w:cs="Arial"/>
            <w:color w:val="353535"/>
            <w:sz w:val="25"/>
            <w:szCs w:val="25"/>
          </w:rPr>
          <w:softHyphen/>
          <w:t>ac</w:t>
        </w:r>
        <w:r w:rsidRPr="007F27ED">
          <w:rPr>
            <w:rFonts w:ascii="Lora" w:eastAsia="Times New Roman" w:hAnsi="Lora" w:cs="Arial"/>
            <w:color w:val="353535"/>
            <w:sz w:val="25"/>
            <w:szCs w:val="25"/>
          </w:rPr>
          <w:softHyphen/>
          <w:t>ter from the outer loop and check the char</w:t>
        </w:r>
        <w:r w:rsidRPr="007F27ED">
          <w:rPr>
            <w:rFonts w:ascii="Lora" w:eastAsia="Times New Roman" w:hAnsi="Lora" w:cs="Arial"/>
            <w:color w:val="353535"/>
            <w:sz w:val="25"/>
            <w:szCs w:val="25"/>
          </w:rPr>
          <w:softHyphen/>
          <w:t>ac</w:t>
        </w:r>
        <w:r w:rsidRPr="007F27ED">
          <w:rPr>
            <w:rFonts w:ascii="Lora" w:eastAsia="Times New Roman" w:hAnsi="Lora" w:cs="Arial"/>
            <w:color w:val="353535"/>
            <w:sz w:val="25"/>
            <w:szCs w:val="25"/>
          </w:rPr>
          <w:softHyphen/>
          <w:t>ter in rest of the string using inner loop and check if that char</w:t>
        </w:r>
        <w:r w:rsidRPr="007F27ED">
          <w:rPr>
            <w:rFonts w:ascii="Lora" w:eastAsia="Times New Roman" w:hAnsi="Lora" w:cs="Arial"/>
            <w:color w:val="353535"/>
            <w:sz w:val="25"/>
            <w:szCs w:val="25"/>
          </w:rPr>
          <w:softHyphen/>
          <w:t>ac</w:t>
        </w:r>
        <w:r w:rsidRPr="007F27ED">
          <w:rPr>
            <w:rFonts w:ascii="Lora" w:eastAsia="Times New Roman" w:hAnsi="Lora" w:cs="Arial"/>
            <w:color w:val="353535"/>
            <w:sz w:val="25"/>
            <w:szCs w:val="25"/>
          </w:rPr>
          <w:softHyphen/>
          <w:t>ter appears again, if yes then con</w:t>
        </w:r>
        <w:r w:rsidRPr="007F27ED">
          <w:rPr>
            <w:rFonts w:ascii="Lora" w:eastAsia="Times New Roman" w:hAnsi="Lora" w:cs="Arial"/>
            <w:color w:val="353535"/>
            <w:sz w:val="25"/>
            <w:szCs w:val="25"/>
          </w:rPr>
          <w:softHyphen/>
          <w:t>tinue else return that char</w:t>
        </w:r>
        <w:r w:rsidRPr="007F27ED">
          <w:rPr>
            <w:rFonts w:ascii="Lora" w:eastAsia="Times New Roman" w:hAnsi="Lora" w:cs="Arial"/>
            <w:color w:val="353535"/>
            <w:sz w:val="25"/>
            <w:szCs w:val="25"/>
          </w:rPr>
          <w:softHyphen/>
          <w:t>ac</w:t>
        </w:r>
        <w:r w:rsidRPr="007F27ED">
          <w:rPr>
            <w:rFonts w:ascii="Lora" w:eastAsia="Times New Roman" w:hAnsi="Lora" w:cs="Arial"/>
            <w:color w:val="353535"/>
            <w:sz w:val="25"/>
            <w:szCs w:val="25"/>
          </w:rPr>
          <w:softHyphen/>
          <w:t>ter.  Time com</w:t>
        </w:r>
        <w:r w:rsidRPr="007F27ED">
          <w:rPr>
            <w:rFonts w:ascii="Lora" w:eastAsia="Times New Roman" w:hAnsi="Lora" w:cs="Arial"/>
            <w:color w:val="353535"/>
            <w:sz w:val="25"/>
            <w:szCs w:val="25"/>
          </w:rPr>
          <w:softHyphen/>
          <w:t>plex</w:t>
        </w:r>
        <w:r w:rsidRPr="007F27ED">
          <w:rPr>
            <w:rFonts w:ascii="Lora" w:eastAsia="Times New Roman" w:hAnsi="Lora" w:cs="Arial"/>
            <w:color w:val="353535"/>
            <w:sz w:val="25"/>
            <w:szCs w:val="25"/>
          </w:rPr>
          <w:softHyphen/>
          <w:t>ity is </w:t>
        </w:r>
        <w:proofErr w:type="gramStart"/>
        <w:r w:rsidRPr="007F27ED">
          <w:rPr>
            <w:rFonts w:ascii="Lora" w:eastAsia="Times New Roman" w:hAnsi="Lora" w:cs="Arial"/>
            <w:color w:val="353535"/>
            <w:sz w:val="25"/>
            <w:szCs w:val="25"/>
          </w:rPr>
          <w:t>O(</w:t>
        </w:r>
        <w:proofErr w:type="gramEnd"/>
        <w:r w:rsidRPr="007F27ED">
          <w:rPr>
            <w:rFonts w:ascii="Lora" w:eastAsia="Times New Roman" w:hAnsi="Lora" w:cs="Arial"/>
            <w:color w:val="353535"/>
            <w:sz w:val="25"/>
            <w:szCs w:val="25"/>
          </w:rPr>
          <w:t>N^2).</w:t>
        </w:r>
      </w:ins>
    </w:p>
    <w:p w:rsidR="007F27ED" w:rsidRPr="007F27ED" w:rsidRDefault="007F27ED" w:rsidP="007F27ED">
      <w:pPr>
        <w:shd w:val="clear" w:color="auto" w:fill="FFFFFF"/>
        <w:spacing w:after="0" w:line="240" w:lineRule="auto"/>
        <w:textAlignment w:val="baseline"/>
        <w:rPr>
          <w:ins w:id="469" w:author="Unknown"/>
          <w:rFonts w:ascii="Lora" w:eastAsia="Times New Roman" w:hAnsi="Lora" w:cs="Arial"/>
          <w:color w:val="353535"/>
          <w:sz w:val="25"/>
          <w:szCs w:val="25"/>
        </w:rPr>
      </w:pPr>
      <w:ins w:id="470" w:author="Unknown">
        <w:r w:rsidRPr="007F27ED">
          <w:rPr>
            <w:rFonts w:ascii="inherit" w:eastAsia="Times New Roman" w:hAnsi="inherit" w:cs="Arial"/>
            <w:b/>
            <w:bCs/>
            <w:color w:val="353535"/>
            <w:sz w:val="25"/>
          </w:rPr>
          <w:t>Bet</w:t>
        </w:r>
        <w:r w:rsidRPr="007F27ED">
          <w:rPr>
            <w:rFonts w:ascii="inherit" w:eastAsia="Times New Roman" w:hAnsi="inherit" w:cs="Arial"/>
            <w:b/>
            <w:bCs/>
            <w:color w:val="353535"/>
            <w:sz w:val="25"/>
          </w:rPr>
          <w:softHyphen/>
          <w:t>ter approach</w:t>
        </w:r>
        <w:r w:rsidRPr="007F27ED">
          <w:rPr>
            <w:rFonts w:ascii="Lora" w:eastAsia="Times New Roman" w:hAnsi="Lora" w:cs="Arial"/>
            <w:color w:val="353535"/>
            <w:sz w:val="25"/>
            <w:szCs w:val="25"/>
          </w:rPr>
          <w:t>: Using extra space</w:t>
        </w:r>
      </w:ins>
    </w:p>
    <w:p w:rsidR="007F27ED" w:rsidRPr="007F27ED" w:rsidRDefault="007F27ED" w:rsidP="007F27ED">
      <w:pPr>
        <w:numPr>
          <w:ilvl w:val="0"/>
          <w:numId w:val="19"/>
        </w:numPr>
        <w:shd w:val="clear" w:color="auto" w:fill="FFFFFF"/>
        <w:spacing w:after="0" w:line="384" w:lineRule="atLeast"/>
        <w:ind w:left="408"/>
        <w:textAlignment w:val="baseline"/>
        <w:rPr>
          <w:ins w:id="471" w:author="Unknown"/>
          <w:rFonts w:ascii="inherit" w:eastAsia="Times New Roman" w:hAnsi="inherit" w:cs="Arial"/>
          <w:color w:val="666666"/>
          <w:sz w:val="25"/>
          <w:szCs w:val="25"/>
        </w:rPr>
      </w:pPr>
      <w:ins w:id="472" w:author="Unknown">
        <w:r w:rsidRPr="007F27ED">
          <w:rPr>
            <w:rFonts w:ascii="inherit" w:eastAsia="Times New Roman" w:hAnsi="inherit" w:cs="Arial"/>
            <w:color w:val="666666"/>
            <w:sz w:val="25"/>
            <w:szCs w:val="25"/>
          </w:rPr>
          <w:t>Iter</w:t>
        </w:r>
        <w:r w:rsidRPr="007F27ED">
          <w:rPr>
            <w:rFonts w:ascii="inherit" w:eastAsia="Times New Roman" w:hAnsi="inherit" w:cs="Arial"/>
            <w:color w:val="666666"/>
            <w:sz w:val="25"/>
            <w:szCs w:val="25"/>
          </w:rPr>
          <w:softHyphen/>
          <w:t>ate the string from left to right.</w:t>
        </w:r>
      </w:ins>
    </w:p>
    <w:p w:rsidR="007F27ED" w:rsidRPr="007F27ED" w:rsidRDefault="007F27ED" w:rsidP="007F27ED">
      <w:pPr>
        <w:numPr>
          <w:ilvl w:val="0"/>
          <w:numId w:val="19"/>
        </w:numPr>
        <w:shd w:val="clear" w:color="auto" w:fill="FFFFFF"/>
        <w:spacing w:after="0" w:line="384" w:lineRule="atLeast"/>
        <w:ind w:left="408"/>
        <w:textAlignment w:val="baseline"/>
        <w:rPr>
          <w:ins w:id="473" w:author="Unknown"/>
          <w:rFonts w:ascii="inherit" w:eastAsia="Times New Roman" w:hAnsi="inherit" w:cs="Arial"/>
          <w:color w:val="666666"/>
          <w:sz w:val="25"/>
          <w:szCs w:val="25"/>
        </w:rPr>
      </w:pPr>
      <w:ins w:id="474" w:author="Unknown">
        <w:r w:rsidRPr="007F27ED">
          <w:rPr>
            <w:rFonts w:ascii="inherit" w:eastAsia="Times New Roman" w:hAnsi="inherit" w:cs="Arial"/>
            <w:color w:val="666666"/>
            <w:sz w:val="25"/>
            <w:szCs w:val="25"/>
          </w:rPr>
          <w:t>Count the occur</w:t>
        </w:r>
        <w:r w:rsidRPr="007F27ED">
          <w:rPr>
            <w:rFonts w:ascii="inherit" w:eastAsia="Times New Roman" w:hAnsi="inherit" w:cs="Arial"/>
            <w:color w:val="666666"/>
            <w:sz w:val="25"/>
            <w:szCs w:val="25"/>
          </w:rPr>
          <w:softHyphen/>
          <w:t>rence of each char</w:t>
        </w:r>
        <w:r w:rsidRPr="007F27ED">
          <w:rPr>
            <w:rFonts w:ascii="inherit" w:eastAsia="Times New Roman" w:hAnsi="inherit" w:cs="Arial"/>
            <w:color w:val="666666"/>
            <w:sz w:val="25"/>
            <w:szCs w:val="25"/>
          </w:rPr>
          <w:softHyphen/>
          <w:t>ac</w:t>
        </w:r>
        <w:r w:rsidRPr="007F27ED">
          <w:rPr>
            <w:rFonts w:ascii="inherit" w:eastAsia="Times New Roman" w:hAnsi="inherit" w:cs="Arial"/>
            <w:color w:val="666666"/>
            <w:sz w:val="25"/>
            <w:szCs w:val="25"/>
          </w:rPr>
          <w:softHyphen/>
          <w:t>ter and store it in a map.</w:t>
        </w:r>
      </w:ins>
    </w:p>
    <w:p w:rsidR="007F27ED" w:rsidRPr="007F27ED" w:rsidRDefault="007F27ED" w:rsidP="007F27ED">
      <w:pPr>
        <w:numPr>
          <w:ilvl w:val="0"/>
          <w:numId w:val="19"/>
        </w:numPr>
        <w:shd w:val="clear" w:color="auto" w:fill="FFFFFF"/>
        <w:spacing w:after="0" w:line="384" w:lineRule="atLeast"/>
        <w:ind w:left="408"/>
        <w:textAlignment w:val="baseline"/>
        <w:rPr>
          <w:ins w:id="475" w:author="Unknown"/>
          <w:rFonts w:ascii="inherit" w:eastAsia="Times New Roman" w:hAnsi="inherit" w:cs="Arial"/>
          <w:color w:val="666666"/>
          <w:sz w:val="25"/>
          <w:szCs w:val="25"/>
        </w:rPr>
      </w:pPr>
      <w:ins w:id="476" w:author="Unknown">
        <w:r w:rsidRPr="007F27ED">
          <w:rPr>
            <w:rFonts w:ascii="inherit" w:eastAsia="Times New Roman" w:hAnsi="inherit" w:cs="Arial"/>
            <w:color w:val="666666"/>
            <w:sz w:val="25"/>
            <w:szCs w:val="25"/>
          </w:rPr>
          <w:t>Iter</w:t>
        </w:r>
        <w:r w:rsidRPr="007F27ED">
          <w:rPr>
            <w:rFonts w:ascii="inherit" w:eastAsia="Times New Roman" w:hAnsi="inherit" w:cs="Arial"/>
            <w:color w:val="666666"/>
            <w:sz w:val="25"/>
            <w:szCs w:val="25"/>
          </w:rPr>
          <w:softHyphen/>
          <w:t>ate the string again from left to right and check if the char</w:t>
        </w:r>
        <w:r w:rsidRPr="007F27ED">
          <w:rPr>
            <w:rFonts w:ascii="inherit" w:eastAsia="Times New Roman" w:hAnsi="inherit" w:cs="Arial"/>
            <w:color w:val="666666"/>
            <w:sz w:val="25"/>
            <w:szCs w:val="25"/>
          </w:rPr>
          <w:softHyphen/>
          <w:t>ac</w:t>
        </w:r>
        <w:r w:rsidRPr="007F27ED">
          <w:rPr>
            <w:rFonts w:ascii="inherit" w:eastAsia="Times New Roman" w:hAnsi="inherit" w:cs="Arial"/>
            <w:color w:val="666666"/>
            <w:sz w:val="25"/>
            <w:szCs w:val="25"/>
          </w:rPr>
          <w:softHyphen/>
          <w:t>ter has count = 1 one in the map cre</w:t>
        </w:r>
        <w:r w:rsidRPr="007F27ED">
          <w:rPr>
            <w:rFonts w:ascii="inherit" w:eastAsia="Times New Roman" w:hAnsi="inherit" w:cs="Arial"/>
            <w:color w:val="666666"/>
            <w:sz w:val="25"/>
            <w:szCs w:val="25"/>
          </w:rPr>
          <w:softHyphen/>
          <w:t>ated in the pre</w:t>
        </w:r>
        <w:r w:rsidRPr="007F27ED">
          <w:rPr>
            <w:rFonts w:ascii="inherit" w:eastAsia="Times New Roman" w:hAnsi="inherit" w:cs="Arial"/>
            <w:color w:val="666666"/>
            <w:sz w:val="25"/>
            <w:szCs w:val="25"/>
          </w:rPr>
          <w:softHyphen/>
          <w:t>vi</w:t>
        </w:r>
        <w:r w:rsidRPr="007F27ED">
          <w:rPr>
            <w:rFonts w:ascii="inherit" w:eastAsia="Times New Roman" w:hAnsi="inherit" w:cs="Arial"/>
            <w:color w:val="666666"/>
            <w:sz w:val="25"/>
            <w:szCs w:val="25"/>
          </w:rPr>
          <w:softHyphen/>
          <w:t>ous step, if yes then return that character.</w:t>
        </w:r>
      </w:ins>
    </w:p>
    <w:p w:rsidR="007F27ED" w:rsidRPr="007F27ED" w:rsidRDefault="007F27ED" w:rsidP="007F27ED">
      <w:pPr>
        <w:numPr>
          <w:ilvl w:val="0"/>
          <w:numId w:val="19"/>
        </w:numPr>
        <w:shd w:val="clear" w:color="auto" w:fill="FFFFFF"/>
        <w:spacing w:after="0" w:line="384" w:lineRule="atLeast"/>
        <w:ind w:left="408"/>
        <w:textAlignment w:val="baseline"/>
        <w:rPr>
          <w:ins w:id="477" w:author="Unknown"/>
          <w:rFonts w:ascii="inherit" w:eastAsia="Times New Roman" w:hAnsi="inherit" w:cs="Arial"/>
          <w:color w:val="666666"/>
          <w:sz w:val="25"/>
          <w:szCs w:val="25"/>
        </w:rPr>
      </w:pPr>
      <w:ins w:id="478" w:author="Unknown">
        <w:r w:rsidRPr="007F27ED">
          <w:rPr>
            <w:rFonts w:ascii="inherit" w:eastAsia="Times New Roman" w:hAnsi="inherit" w:cs="Arial"/>
            <w:color w:val="666666"/>
            <w:sz w:val="25"/>
            <w:szCs w:val="25"/>
          </w:rPr>
          <w:lastRenderedPageBreak/>
          <w:t>If none of the char</w:t>
        </w:r>
        <w:r w:rsidRPr="007F27ED">
          <w:rPr>
            <w:rFonts w:ascii="inherit" w:eastAsia="Times New Roman" w:hAnsi="inherit" w:cs="Arial"/>
            <w:color w:val="666666"/>
            <w:sz w:val="25"/>
            <w:szCs w:val="25"/>
          </w:rPr>
          <w:softHyphen/>
          <w:t>ac</w:t>
        </w:r>
        <w:r w:rsidRPr="007F27ED">
          <w:rPr>
            <w:rFonts w:ascii="inherit" w:eastAsia="Times New Roman" w:hAnsi="inherit" w:cs="Arial"/>
            <w:color w:val="666666"/>
            <w:sz w:val="25"/>
            <w:szCs w:val="25"/>
          </w:rPr>
          <w:softHyphen/>
          <w:t>ter has count = 1 in map, return null.</w:t>
        </w:r>
      </w:ins>
    </w:p>
    <w:p w:rsidR="007F27ED" w:rsidRPr="007F27ED" w:rsidRDefault="007F27ED" w:rsidP="007F27ED">
      <w:pPr>
        <w:shd w:val="clear" w:color="auto" w:fill="FFFFFF"/>
        <w:spacing w:after="0" w:line="240" w:lineRule="auto"/>
        <w:textAlignment w:val="baseline"/>
        <w:rPr>
          <w:ins w:id="479" w:author="Unknown"/>
          <w:rFonts w:ascii="Lora" w:eastAsia="Times New Roman" w:hAnsi="Lora" w:cs="Arial"/>
          <w:color w:val="353535"/>
          <w:sz w:val="25"/>
          <w:szCs w:val="25"/>
        </w:rPr>
      </w:pPr>
      <w:ins w:id="480" w:author="Unknown">
        <w:r w:rsidRPr="007F27ED">
          <w:rPr>
            <w:rFonts w:ascii="inherit" w:eastAsia="Times New Roman" w:hAnsi="inherit" w:cs="Arial"/>
            <w:b/>
            <w:bCs/>
            <w:color w:val="353535"/>
            <w:sz w:val="25"/>
          </w:rPr>
          <w:t>Com</w:t>
        </w:r>
        <w:r w:rsidRPr="007F27ED">
          <w:rPr>
            <w:rFonts w:ascii="inherit" w:eastAsia="Times New Roman" w:hAnsi="inherit" w:cs="Arial"/>
            <w:b/>
            <w:bCs/>
            <w:color w:val="353535"/>
            <w:sz w:val="25"/>
          </w:rPr>
          <w:softHyphen/>
          <w:t>plete Code:</w:t>
        </w:r>
      </w:ins>
    </w:p>
    <w:tbl>
      <w:tblPr>
        <w:tblW w:w="12322" w:type="dxa"/>
        <w:shd w:val="clear" w:color="auto" w:fill="FFFFFF"/>
        <w:tblCellMar>
          <w:left w:w="0" w:type="dxa"/>
          <w:right w:w="0" w:type="dxa"/>
        </w:tblCellMar>
        <w:tblLook w:val="04A0"/>
      </w:tblPr>
      <w:tblGrid>
        <w:gridCol w:w="206"/>
        <w:gridCol w:w="12116"/>
      </w:tblGrid>
      <w:tr w:rsidR="007F27ED" w:rsidRPr="007F27ED" w:rsidTr="007F27ED">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inherit" w:eastAsia="Times New Roman" w:hAnsi="inherit" w:cs="Consolas"/>
                <w:color w:val="D73A49"/>
                <w:sz w:val="16"/>
              </w:rPr>
              <w:t>import</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24292E"/>
                <w:sz w:val="16"/>
              </w:rPr>
              <w:t>java.util.HashMap</w:t>
            </w:r>
            <w:proofErr w:type="spellEnd"/>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inherit" w:eastAsia="Times New Roman" w:hAnsi="inherit" w:cs="Consolas"/>
                <w:color w:val="D73A49"/>
                <w:sz w:val="16"/>
              </w:rPr>
              <w:t>public</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class</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6F42C1"/>
                <w:sz w:val="16"/>
              </w:rPr>
              <w:t>FirstNonRepeatingCharacter</w:t>
            </w:r>
            <w:proofErr w:type="spellEnd"/>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public</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static</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24292E"/>
                <w:sz w:val="16"/>
              </w:rPr>
              <w:t>Character</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6F42C1"/>
                <w:sz w:val="16"/>
              </w:rPr>
              <w:t>getCharacter</w:t>
            </w:r>
            <w:proofErr w:type="spellEnd"/>
            <w:r w:rsidRPr="007F27ED">
              <w:rPr>
                <w:rFonts w:ascii="Consolas" w:eastAsia="Times New Roman" w:hAnsi="Consolas" w:cs="Consolas"/>
                <w:color w:val="24292E"/>
                <w:sz w:val="16"/>
                <w:szCs w:val="16"/>
              </w:rPr>
              <w:t>(</w:t>
            </w:r>
            <w:r w:rsidRPr="007F27ED">
              <w:rPr>
                <w:rFonts w:ascii="inherit" w:eastAsia="Times New Roman" w:hAnsi="inherit" w:cs="Consolas"/>
                <w:color w:val="24292E"/>
                <w:sz w:val="16"/>
              </w:rPr>
              <w:t>String</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E36209"/>
                <w:sz w:val="16"/>
              </w:rPr>
              <w:t>input</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6A737D"/>
                <w:sz w:val="16"/>
              </w:rPr>
              <w:t>//remove all the spaces</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input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replaceAll</w:t>
            </w:r>
            <w:proofErr w:type="spellEnd"/>
            <w:r w:rsidRPr="007F27ED">
              <w:rPr>
                <w:rFonts w:ascii="Consolas" w:eastAsia="Times New Roman" w:hAnsi="Consolas" w:cs="Consolas"/>
                <w:color w:val="24292E"/>
                <w:sz w:val="16"/>
                <w:szCs w:val="16"/>
              </w:rPr>
              <w:t>(</w:t>
            </w:r>
            <w:r w:rsidRPr="007F27ED">
              <w:rPr>
                <w:rFonts w:ascii="inherit" w:eastAsia="Times New Roman" w:hAnsi="inherit" w:cs="Consolas"/>
                <w:color w:val="032F62"/>
                <w:sz w:val="16"/>
              </w:rPr>
              <w:t>" "</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032F62"/>
                <w:sz w:val="16"/>
              </w:rPr>
              <w:t>""</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24292E"/>
                <w:sz w:val="16"/>
              </w:rPr>
              <w:t>Character</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nonRptChar</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005CC5"/>
                <w:sz w:val="16"/>
              </w:rPr>
              <w:t>null</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6A737D"/>
                <w:sz w:val="16"/>
              </w:rPr>
              <w:t>//Will store each character and it's count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D73A49"/>
                <w:sz w:val="16"/>
              </w:rPr>
              <w:t>HashMap</w:t>
            </w:r>
            <w:proofErr w:type="spellEnd"/>
            <w:r w:rsidRPr="007F27ED">
              <w:rPr>
                <w:rFonts w:ascii="inherit" w:eastAsia="Times New Roman" w:hAnsi="inherit" w:cs="Consolas"/>
                <w:color w:val="D73A49"/>
                <w:sz w:val="16"/>
              </w:rPr>
              <w:t>&lt;</w:t>
            </w:r>
            <w:r w:rsidRPr="007F27ED">
              <w:rPr>
                <w:rFonts w:ascii="inherit" w:eastAsia="Times New Roman" w:hAnsi="inherit" w:cs="Consolas"/>
                <w:color w:val="24292E"/>
                <w:sz w:val="16"/>
              </w:rPr>
              <w:t>Character</w:t>
            </w:r>
            <w:r w:rsidRPr="007F27ED">
              <w:rPr>
                <w:rFonts w:ascii="inherit" w:eastAsia="Times New Roman" w:hAnsi="inherit" w:cs="Consolas"/>
                <w:color w:val="D73A49"/>
                <w:sz w:val="16"/>
              </w:rPr>
              <w:t xml:space="preserve">, </w:t>
            </w:r>
            <w:r w:rsidRPr="007F27ED">
              <w:rPr>
                <w:rFonts w:ascii="inherit" w:eastAsia="Times New Roman" w:hAnsi="inherit" w:cs="Consolas"/>
                <w:color w:val="24292E"/>
                <w:sz w:val="16"/>
              </w:rPr>
              <w:t>Integer</w:t>
            </w:r>
            <w:r w:rsidRPr="007F27ED">
              <w:rPr>
                <w:rFonts w:ascii="inherit" w:eastAsia="Times New Roman" w:hAnsi="inherit" w:cs="Consolas"/>
                <w:color w:val="D73A49"/>
                <w:sz w:val="16"/>
              </w:rPr>
              <w:t>&gt;</w:t>
            </w:r>
            <w:r w:rsidRPr="007F27ED">
              <w:rPr>
                <w:rFonts w:ascii="Consolas" w:eastAsia="Times New Roman" w:hAnsi="Consolas" w:cs="Consolas"/>
                <w:color w:val="24292E"/>
                <w:sz w:val="16"/>
                <w:szCs w:val="16"/>
              </w:rPr>
              <w:t xml:space="preserve"> map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new</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D73A49"/>
                <w:sz w:val="16"/>
              </w:rPr>
              <w:t>HashMap</w:t>
            </w:r>
            <w:proofErr w:type="spellEnd"/>
            <w:r w:rsidRPr="007F27ED">
              <w:rPr>
                <w:rFonts w:ascii="inherit" w:eastAsia="Times New Roman" w:hAnsi="inherit" w:cs="Consolas"/>
                <w:color w:val="D73A49"/>
                <w:sz w:val="16"/>
              </w:rPr>
              <w:t>&lt;</w:t>
            </w:r>
            <w:r w:rsidRPr="007F27ED">
              <w:rPr>
                <w:rFonts w:ascii="inherit" w:eastAsia="Times New Roman" w:hAnsi="inherit" w:cs="Consolas"/>
                <w:color w:val="24292E"/>
                <w:sz w:val="16"/>
              </w:rPr>
              <w:t>Character</w:t>
            </w:r>
            <w:r w:rsidRPr="007F27ED">
              <w:rPr>
                <w:rFonts w:ascii="inherit" w:eastAsia="Times New Roman" w:hAnsi="inherit" w:cs="Consolas"/>
                <w:color w:val="D73A49"/>
                <w:sz w:val="16"/>
              </w:rPr>
              <w:t xml:space="preserve">, </w:t>
            </w:r>
            <w:r w:rsidRPr="007F27ED">
              <w:rPr>
                <w:rFonts w:ascii="inherit" w:eastAsia="Times New Roman" w:hAnsi="inherit" w:cs="Consolas"/>
                <w:color w:val="24292E"/>
                <w:sz w:val="16"/>
              </w:rPr>
              <w:t>Integer</w:t>
            </w:r>
            <w:r w:rsidRPr="007F27ED">
              <w:rPr>
                <w:rFonts w:ascii="inherit" w:eastAsia="Times New Roman" w:hAnsi="inherit" w:cs="Consolas"/>
                <w:color w:val="D73A49"/>
                <w:sz w:val="16"/>
              </w:rPr>
              <w:t>&gt;</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for</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D73A49"/>
                <w:sz w:val="16"/>
              </w:rPr>
              <w:t>int</w:t>
            </w:r>
            <w:proofErr w:type="spellEnd"/>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005CC5"/>
                <w:sz w:val="16"/>
              </w:rPr>
              <w:t>0</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&lt;</w:t>
            </w:r>
            <w:proofErr w:type="spellStart"/>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length</w:t>
            </w:r>
            <w:proofErr w:type="spellEnd"/>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w:t>
            </w:r>
            <w:proofErr w:type="spellEnd"/>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24292E"/>
                <w:sz w:val="16"/>
              </w:rPr>
              <w:t>Character</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chr</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charAt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if</w:t>
            </w:r>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map</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containsKey</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chr</w:t>
            </w:r>
            <w:proofErr w:type="spellEnd"/>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map</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put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chr,map</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get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chr</w:t>
            </w:r>
            <w:proofErr w:type="spellEnd"/>
            <w:r w:rsidRPr="007F27ED">
              <w:rPr>
                <w:rFonts w:ascii="Consolas" w:eastAsia="Times New Roman" w:hAnsi="Consolas" w:cs="Consolas"/>
                <w:color w:val="24292E"/>
                <w:sz w:val="16"/>
                <w:szCs w:val="16"/>
              </w:rPr>
              <w:t>)</w:t>
            </w:r>
            <w:r w:rsidRPr="007F27ED">
              <w:rPr>
                <w:rFonts w:ascii="inherit" w:eastAsia="Times New Roman" w:hAnsi="inherit" w:cs="Consolas"/>
                <w:color w:val="D73A49"/>
                <w:sz w:val="16"/>
              </w:rPr>
              <w:t>+</w:t>
            </w:r>
            <w:r w:rsidRPr="007F27ED">
              <w:rPr>
                <w:rFonts w:ascii="inherit" w:eastAsia="Times New Roman" w:hAnsi="inherit" w:cs="Consolas"/>
                <w:color w:val="005CC5"/>
                <w:sz w:val="16"/>
              </w:rPr>
              <w:t>1</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else</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map</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put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chr</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005CC5"/>
                <w:sz w:val="16"/>
              </w:rPr>
              <w:t>1</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6A737D"/>
                <w:sz w:val="16"/>
              </w:rPr>
              <w:t>//Iterate the string and return the character for which the count is 1 in map</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for</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D73A49"/>
                <w:sz w:val="16"/>
              </w:rPr>
              <w:t>int</w:t>
            </w:r>
            <w:proofErr w:type="spellEnd"/>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005CC5"/>
                <w:sz w:val="16"/>
              </w:rPr>
              <w:t>0</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&lt;</w:t>
            </w:r>
            <w:proofErr w:type="spellStart"/>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length</w:t>
            </w:r>
            <w:proofErr w:type="spellEnd"/>
            <w:r w:rsidRPr="007F27ED">
              <w:rPr>
                <w:rFonts w:ascii="Consolas" w:eastAsia="Times New Roman" w:hAnsi="Consolas" w:cs="Consolas"/>
                <w:color w:val="24292E"/>
                <w:sz w:val="16"/>
                <w:szCs w:val="16"/>
              </w:rPr>
              <w:t xml:space="preserve">() ; </w:t>
            </w:r>
            <w:proofErr w:type="spellStart"/>
            <w:r w:rsidRPr="007F27ED">
              <w:rPr>
                <w:rFonts w:ascii="Consolas" w:eastAsia="Times New Roman" w:hAnsi="Consolas" w:cs="Consolas"/>
                <w:color w:val="24292E"/>
                <w:sz w:val="16"/>
                <w:szCs w:val="16"/>
              </w:rPr>
              <w:t>i</w:t>
            </w:r>
            <w:proofErr w:type="spellEnd"/>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if</w:t>
            </w:r>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map</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get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charAt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w:t>
            </w:r>
            <w:r w:rsidRPr="007F27ED">
              <w:rPr>
                <w:rFonts w:ascii="inherit" w:eastAsia="Times New Roman" w:hAnsi="inherit" w:cs="Consolas"/>
                <w:color w:val="D73A49"/>
                <w:sz w:val="16"/>
              </w:rPr>
              <w:t>==</w:t>
            </w:r>
            <w:r w:rsidRPr="007F27ED">
              <w:rPr>
                <w:rFonts w:ascii="inherit" w:eastAsia="Times New Roman" w:hAnsi="inherit" w:cs="Consolas"/>
                <w:color w:val="005CC5"/>
                <w:sz w:val="16"/>
              </w:rPr>
              <w:t>1</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nonRptChar</w:t>
            </w:r>
            <w:proofErr w:type="spellEnd"/>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charAt</w:t>
            </w:r>
            <w:proofErr w:type="spellEnd"/>
            <w:r w:rsidRPr="007F27ED">
              <w:rPr>
                <w:rFonts w:ascii="Consolas" w:eastAsia="Times New Roman" w:hAnsi="Consolas" w:cs="Consolas"/>
                <w:color w:val="24292E"/>
                <w:sz w:val="16"/>
                <w:szCs w:val="16"/>
              </w:rPr>
              <w:t>(</w:t>
            </w:r>
            <w:proofErr w:type="spellStart"/>
            <w:r w:rsidRPr="007F27ED">
              <w:rPr>
                <w:rFonts w:ascii="Consolas" w:eastAsia="Times New Roman" w:hAnsi="Consolas" w:cs="Consolas"/>
                <w:color w:val="24292E"/>
                <w:sz w:val="16"/>
                <w:szCs w:val="16"/>
              </w:rPr>
              <w:t>i</w:t>
            </w:r>
            <w:proofErr w:type="spellEnd"/>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break</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return</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nonRptChar</w:t>
            </w:r>
            <w:proofErr w:type="spellEnd"/>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public</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static</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void</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6F42C1"/>
                <w:sz w:val="16"/>
              </w:rPr>
              <w:t>main</w:t>
            </w:r>
            <w:r w:rsidRPr="007F27ED">
              <w:rPr>
                <w:rFonts w:ascii="Consolas" w:eastAsia="Times New Roman" w:hAnsi="Consolas" w:cs="Consolas"/>
                <w:color w:val="24292E"/>
                <w:sz w:val="16"/>
                <w:szCs w:val="16"/>
              </w:rPr>
              <w:t>(</w:t>
            </w:r>
            <w:r w:rsidRPr="007F27ED">
              <w:rPr>
                <w:rFonts w:ascii="inherit" w:eastAsia="Times New Roman" w:hAnsi="inherit" w:cs="Consolas"/>
                <w:color w:val="D73A49"/>
                <w:sz w:val="16"/>
              </w:rPr>
              <w:t>String</w:t>
            </w: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E36209"/>
                <w:sz w:val="16"/>
              </w:rPr>
              <w:t>args</w:t>
            </w:r>
            <w:proofErr w:type="spellEnd"/>
            <w:r w:rsidRPr="007F27ED">
              <w:rPr>
                <w:rFonts w:ascii="Consolas" w:eastAsia="Times New Roman" w:hAnsi="Consolas" w:cs="Consolas"/>
                <w:color w:val="24292E"/>
                <w:sz w:val="16"/>
                <w:szCs w:val="16"/>
              </w:rPr>
              <w:t>)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24292E"/>
                <w:sz w:val="16"/>
              </w:rPr>
              <w:t>String</w:t>
            </w:r>
            <w:r w:rsidRPr="007F27ED">
              <w:rPr>
                <w:rFonts w:ascii="Consolas" w:eastAsia="Times New Roman" w:hAnsi="Consolas" w:cs="Consolas"/>
                <w:color w:val="24292E"/>
                <w:sz w:val="16"/>
                <w:szCs w:val="16"/>
              </w:rPr>
              <w:t xml:space="preserve"> input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032F62"/>
                <w:sz w:val="16"/>
              </w:rPr>
              <w:t>"tutorial horizon"</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24292E"/>
                <w:sz w:val="16"/>
              </w:rPr>
              <w:t>Character</w:t>
            </w:r>
            <w:r w:rsidRPr="007F27ED">
              <w:rPr>
                <w:rFonts w:ascii="Consolas" w:eastAsia="Times New Roman" w:hAnsi="Consolas" w:cs="Consolas"/>
                <w:color w:val="24292E"/>
                <w:sz w:val="16"/>
                <w:szCs w:val="16"/>
              </w:rPr>
              <w:t xml:space="preserve"> result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w:t>
            </w:r>
            <w:proofErr w:type="spellStart"/>
            <w:r w:rsidRPr="007F27ED">
              <w:rPr>
                <w:rFonts w:ascii="Consolas" w:eastAsia="Times New Roman" w:hAnsi="Consolas" w:cs="Consolas"/>
                <w:color w:val="24292E"/>
                <w:sz w:val="16"/>
                <w:szCs w:val="16"/>
              </w:rPr>
              <w:t>getCharacter</w:t>
            </w:r>
            <w:proofErr w:type="spellEnd"/>
            <w:r w:rsidRPr="007F27ED">
              <w:rPr>
                <w:rFonts w:ascii="Consolas" w:eastAsia="Times New Roman" w:hAnsi="Consolas" w:cs="Consolas"/>
                <w:color w:val="24292E"/>
                <w:sz w:val="16"/>
                <w:szCs w:val="16"/>
              </w:rPr>
              <w:t>(input);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if</w:t>
            </w:r>
            <w:r w:rsidRPr="007F27ED">
              <w:rPr>
                <w:rFonts w:ascii="Consolas" w:eastAsia="Times New Roman" w:hAnsi="Consolas" w:cs="Consolas"/>
                <w:color w:val="24292E"/>
                <w:sz w:val="16"/>
                <w:szCs w:val="16"/>
              </w:rPr>
              <w:t>(result</w:t>
            </w:r>
            <w:r w:rsidRPr="007F27ED">
              <w:rPr>
                <w:rFonts w:ascii="inherit" w:eastAsia="Times New Roman" w:hAnsi="inherit" w:cs="Consolas"/>
                <w:color w:val="D73A49"/>
                <w:sz w:val="16"/>
              </w:rPr>
              <w:t>!=</w:t>
            </w:r>
            <w:r w:rsidRPr="007F27ED">
              <w:rPr>
                <w:rFonts w:ascii="inherit" w:eastAsia="Times New Roman" w:hAnsi="inherit" w:cs="Consolas"/>
                <w:color w:val="005CC5"/>
                <w:sz w:val="16"/>
              </w:rPr>
              <w:t>null</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24292E"/>
                <w:sz w:val="16"/>
              </w:rPr>
              <w:t>System</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out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println</w:t>
            </w:r>
            <w:proofErr w:type="spellEnd"/>
            <w:r w:rsidRPr="007F27ED">
              <w:rPr>
                <w:rFonts w:ascii="Consolas" w:eastAsia="Times New Roman" w:hAnsi="Consolas" w:cs="Consolas"/>
                <w:color w:val="24292E"/>
                <w:sz w:val="16"/>
                <w:szCs w:val="16"/>
              </w:rPr>
              <w:t>(</w:t>
            </w:r>
            <w:r w:rsidRPr="007F27ED">
              <w:rPr>
                <w:rFonts w:ascii="inherit" w:eastAsia="Times New Roman" w:hAnsi="inherit" w:cs="Consolas"/>
                <w:color w:val="032F62"/>
                <w:sz w:val="16"/>
              </w:rPr>
              <w:t>"First Non Repeating Character in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input</w:t>
            </w:r>
            <w:r w:rsidRPr="007F27ED">
              <w:rPr>
                <w:rFonts w:ascii="inherit" w:eastAsia="Times New Roman" w:hAnsi="inherit" w:cs="Consolas"/>
                <w:color w:val="D73A49"/>
                <w:sz w:val="16"/>
              </w:rPr>
              <w:t>+</w:t>
            </w:r>
            <w:r w:rsidRPr="007F27ED">
              <w:rPr>
                <w:rFonts w:ascii="inherit" w:eastAsia="Times New Roman" w:hAnsi="inherit" w:cs="Consolas"/>
                <w:color w:val="032F62"/>
                <w:sz w:val="16"/>
              </w:rPr>
              <w:t>"' is: "</w:t>
            </w: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 xml:space="preserve"> result);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r w:rsidRPr="007F27ED">
              <w:rPr>
                <w:rFonts w:ascii="inherit" w:eastAsia="Times New Roman" w:hAnsi="inherit" w:cs="Consolas"/>
                <w:color w:val="D73A49"/>
                <w:sz w:val="16"/>
              </w:rPr>
              <w:t>else</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roofErr w:type="spellStart"/>
            <w:r w:rsidRPr="007F27ED">
              <w:rPr>
                <w:rFonts w:ascii="inherit" w:eastAsia="Times New Roman" w:hAnsi="inherit" w:cs="Consolas"/>
                <w:color w:val="24292E"/>
                <w:sz w:val="16"/>
              </w:rPr>
              <w:t>System</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out</w:t>
            </w:r>
            <w:r w:rsidRPr="007F27ED">
              <w:rPr>
                <w:rFonts w:ascii="inherit" w:eastAsia="Times New Roman" w:hAnsi="inherit" w:cs="Consolas"/>
                <w:color w:val="D73A49"/>
                <w:sz w:val="16"/>
              </w:rPr>
              <w:t>.</w:t>
            </w:r>
            <w:r w:rsidRPr="007F27ED">
              <w:rPr>
                <w:rFonts w:ascii="Consolas" w:eastAsia="Times New Roman" w:hAnsi="Consolas" w:cs="Consolas"/>
                <w:color w:val="24292E"/>
                <w:sz w:val="16"/>
                <w:szCs w:val="16"/>
              </w:rPr>
              <w:t>println</w:t>
            </w:r>
            <w:proofErr w:type="spellEnd"/>
            <w:r w:rsidRPr="007F27ED">
              <w:rPr>
                <w:rFonts w:ascii="Consolas" w:eastAsia="Times New Roman" w:hAnsi="Consolas" w:cs="Consolas"/>
                <w:color w:val="24292E"/>
                <w:sz w:val="16"/>
                <w:szCs w:val="16"/>
              </w:rPr>
              <w:t>(</w:t>
            </w:r>
            <w:r w:rsidRPr="007F27ED">
              <w:rPr>
                <w:rFonts w:ascii="inherit" w:eastAsia="Times New Roman" w:hAnsi="inherit" w:cs="Consolas"/>
                <w:color w:val="032F62"/>
                <w:sz w:val="16"/>
              </w:rPr>
              <w:t>"No Non Repeating Character found"</w:t>
            </w: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 xml:space="preserve">    }</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r w:rsidRPr="007F27ED">
              <w:rPr>
                <w:rFonts w:ascii="Consolas" w:eastAsia="Times New Roman" w:hAnsi="Consolas" w:cs="Consolas"/>
                <w:color w:val="24292E"/>
                <w:sz w:val="16"/>
                <w:szCs w:val="16"/>
              </w:rPr>
              <w:t>}</w:t>
            </w:r>
          </w:p>
        </w:tc>
      </w:tr>
      <w:tr w:rsidR="007F27ED" w:rsidRPr="007F27ED" w:rsidTr="007F27ED">
        <w:tc>
          <w:tcPr>
            <w:tcW w:w="190" w:type="dxa"/>
            <w:tcBorders>
              <w:top w:val="nil"/>
              <w:left w:val="nil"/>
              <w:bottom w:val="single" w:sz="6" w:space="0" w:color="F1F1F1"/>
              <w:right w:val="nil"/>
            </w:tcBorders>
            <w:shd w:val="clear" w:color="auto" w:fill="auto"/>
            <w:noWrap/>
            <w:hideMark/>
          </w:tcPr>
          <w:p w:rsidR="007F27ED" w:rsidRPr="007F27ED" w:rsidRDefault="007F27ED" w:rsidP="007F27E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7F27ED" w:rsidRPr="007F27ED" w:rsidRDefault="007F27ED" w:rsidP="007F27ED">
            <w:pPr>
              <w:spacing w:after="0" w:line="272" w:lineRule="atLeast"/>
              <w:rPr>
                <w:rFonts w:ascii="Consolas" w:eastAsia="Times New Roman" w:hAnsi="Consolas" w:cs="Consolas"/>
                <w:color w:val="24292E"/>
                <w:sz w:val="16"/>
                <w:szCs w:val="16"/>
              </w:rPr>
            </w:pPr>
          </w:p>
        </w:tc>
      </w:tr>
    </w:tbl>
    <w:p w:rsidR="007F27ED" w:rsidRPr="007F27ED" w:rsidRDefault="00970CE5" w:rsidP="007F27ED">
      <w:pPr>
        <w:shd w:val="clear" w:color="auto" w:fill="F7F7F7"/>
        <w:spacing w:line="240" w:lineRule="auto"/>
        <w:textAlignment w:val="baseline"/>
        <w:rPr>
          <w:ins w:id="481" w:author="Unknown"/>
          <w:rFonts w:ascii="Segoe UI" w:eastAsia="Times New Roman" w:hAnsi="Segoe UI" w:cs="Segoe UI"/>
          <w:color w:val="586069"/>
          <w:sz w:val="16"/>
          <w:szCs w:val="16"/>
        </w:rPr>
      </w:pPr>
      <w:ins w:id="482" w:author="Unknown">
        <w:r w:rsidRPr="007F27ED">
          <w:rPr>
            <w:rFonts w:ascii="Segoe UI" w:eastAsia="Times New Roman" w:hAnsi="Segoe UI" w:cs="Segoe UI"/>
            <w:color w:val="586069"/>
            <w:sz w:val="16"/>
            <w:szCs w:val="16"/>
          </w:rPr>
          <w:fldChar w:fldCharType="begin"/>
        </w:r>
        <w:r w:rsidR="007F27ED" w:rsidRPr="007F27ED">
          <w:rPr>
            <w:rFonts w:ascii="Segoe UI" w:eastAsia="Times New Roman" w:hAnsi="Segoe UI" w:cs="Segoe UI"/>
            <w:color w:val="586069"/>
            <w:sz w:val="16"/>
            <w:szCs w:val="16"/>
          </w:rPr>
          <w:instrText xml:space="preserve"> HYPERLINK "https://gist.github.com/thmain/36411600b2db2ac5e3b2a681686dc1f4/raw/a5ffa9016c754f1b4a1712472f02390d784cb7e9/FirstNonRepeatingCharacter.java" </w:instrText>
        </w:r>
        <w:r w:rsidRPr="007F27ED">
          <w:rPr>
            <w:rFonts w:ascii="Segoe UI" w:eastAsia="Times New Roman" w:hAnsi="Segoe UI" w:cs="Segoe UI"/>
            <w:color w:val="586069"/>
            <w:sz w:val="16"/>
            <w:szCs w:val="16"/>
          </w:rPr>
          <w:fldChar w:fldCharType="separate"/>
        </w:r>
        <w:proofErr w:type="gramStart"/>
        <w:r w:rsidR="007F27ED" w:rsidRPr="007F27ED">
          <w:rPr>
            <w:rFonts w:ascii="inherit" w:eastAsia="Times New Roman" w:hAnsi="inherit" w:cs="Segoe UI"/>
            <w:b/>
            <w:bCs/>
            <w:color w:val="666666"/>
            <w:sz w:val="16"/>
          </w:rPr>
          <w:t>view</w:t>
        </w:r>
        <w:proofErr w:type="gramEnd"/>
        <w:r w:rsidR="007F27ED" w:rsidRPr="007F27ED">
          <w:rPr>
            <w:rFonts w:ascii="inherit" w:eastAsia="Times New Roman" w:hAnsi="inherit" w:cs="Segoe UI"/>
            <w:b/>
            <w:bCs/>
            <w:color w:val="666666"/>
            <w:sz w:val="16"/>
          </w:rPr>
          <w:t xml:space="preserve"> raw</w:t>
        </w:r>
        <w:r w:rsidRPr="007F27ED">
          <w:rPr>
            <w:rFonts w:ascii="Segoe UI" w:eastAsia="Times New Roman" w:hAnsi="Segoe UI" w:cs="Segoe UI"/>
            <w:color w:val="586069"/>
            <w:sz w:val="16"/>
            <w:szCs w:val="16"/>
          </w:rPr>
          <w:fldChar w:fldCharType="end"/>
        </w:r>
        <w:r w:rsidRPr="007F27ED">
          <w:rPr>
            <w:rFonts w:ascii="Segoe UI" w:eastAsia="Times New Roman" w:hAnsi="Segoe UI" w:cs="Segoe UI"/>
            <w:color w:val="586069"/>
            <w:sz w:val="16"/>
            <w:szCs w:val="16"/>
          </w:rPr>
          <w:fldChar w:fldCharType="begin"/>
        </w:r>
        <w:r w:rsidR="007F27ED" w:rsidRPr="007F27ED">
          <w:rPr>
            <w:rFonts w:ascii="Segoe UI" w:eastAsia="Times New Roman" w:hAnsi="Segoe UI" w:cs="Segoe UI"/>
            <w:color w:val="586069"/>
            <w:sz w:val="16"/>
            <w:szCs w:val="16"/>
          </w:rPr>
          <w:instrText xml:space="preserve"> HYPERLINK "https://gist.github.com/thmain/36411600b2db2ac5e3b2a681686dc1f4" \l "file-firstnonrepeatingcharacter-java" </w:instrText>
        </w:r>
        <w:r w:rsidRPr="007F27ED">
          <w:rPr>
            <w:rFonts w:ascii="Segoe UI" w:eastAsia="Times New Roman" w:hAnsi="Segoe UI" w:cs="Segoe UI"/>
            <w:color w:val="586069"/>
            <w:sz w:val="16"/>
            <w:szCs w:val="16"/>
          </w:rPr>
          <w:fldChar w:fldCharType="separate"/>
        </w:r>
        <w:r w:rsidR="007F27ED" w:rsidRPr="007F27ED">
          <w:rPr>
            <w:rFonts w:ascii="inherit" w:eastAsia="Times New Roman" w:hAnsi="inherit" w:cs="Segoe UI"/>
            <w:b/>
            <w:bCs/>
            <w:color w:val="666666"/>
            <w:sz w:val="16"/>
          </w:rPr>
          <w:t>FirstNonRepeatingCharacter.java</w:t>
        </w:r>
        <w:r w:rsidRPr="007F27ED">
          <w:rPr>
            <w:rFonts w:ascii="Segoe UI" w:eastAsia="Times New Roman" w:hAnsi="Segoe UI" w:cs="Segoe UI"/>
            <w:color w:val="586069"/>
            <w:sz w:val="16"/>
            <w:szCs w:val="16"/>
          </w:rPr>
          <w:fldChar w:fldCharType="end"/>
        </w:r>
        <w:r w:rsidR="007F27ED" w:rsidRPr="007F27ED">
          <w:rPr>
            <w:rFonts w:ascii="Segoe UI" w:eastAsia="Times New Roman" w:hAnsi="Segoe UI" w:cs="Segoe UI"/>
            <w:color w:val="586069"/>
            <w:sz w:val="16"/>
            <w:szCs w:val="16"/>
          </w:rPr>
          <w:t> hosted with </w:t>
        </w:r>
        <w:r w:rsidRPr="007F27ED">
          <w:rPr>
            <w:rFonts w:ascii="Segoe UI" w:eastAsia="Times New Roman" w:hAnsi="Segoe UI" w:cs="Segoe UI"/>
            <w:color w:val="586069"/>
            <w:sz w:val="16"/>
            <w:szCs w:val="16"/>
          </w:rPr>
          <w:fldChar w:fldCharType="begin"/>
        </w:r>
        <w:r w:rsidR="007F27ED" w:rsidRPr="007F27ED">
          <w:rPr>
            <w:rFonts w:ascii="Segoe UI" w:eastAsia="Times New Roman" w:hAnsi="Segoe UI" w:cs="Segoe UI"/>
            <w:color w:val="586069"/>
            <w:sz w:val="16"/>
            <w:szCs w:val="16"/>
          </w:rPr>
          <w:instrText xml:space="preserve"> INCLUDEPICTURE "https://s.w.org/images/core/emoji/2.3/svg/2764.svg" \* MERGEFORMATINET </w:instrText>
        </w:r>
      </w:ins>
      <w:r w:rsidRPr="007F27ED">
        <w:rPr>
          <w:rFonts w:ascii="Segoe UI" w:eastAsia="Times New Roman" w:hAnsi="Segoe UI" w:cs="Segoe UI"/>
          <w:color w:val="586069"/>
          <w:sz w:val="16"/>
          <w:szCs w:val="16"/>
        </w:rPr>
        <w:fldChar w:fldCharType="separate"/>
      </w:r>
      <w:r w:rsidRPr="00970CE5">
        <w:rPr>
          <w:rFonts w:ascii="Segoe UI" w:eastAsia="Times New Roman" w:hAnsi="Segoe UI" w:cs="Segoe UI"/>
          <w:color w:val="586069"/>
          <w:sz w:val="16"/>
          <w:szCs w:val="16"/>
        </w:rPr>
        <w:pict>
          <v:shape id="_x0000_i1041" type="#_x0000_t75" alt="❤" style="width:23.75pt;height:23.75pt"/>
        </w:pict>
      </w:r>
      <w:ins w:id="483" w:author="Unknown">
        <w:r w:rsidRPr="007F27ED">
          <w:rPr>
            <w:rFonts w:ascii="Segoe UI" w:eastAsia="Times New Roman" w:hAnsi="Segoe UI" w:cs="Segoe UI"/>
            <w:color w:val="586069"/>
            <w:sz w:val="16"/>
            <w:szCs w:val="16"/>
          </w:rPr>
          <w:fldChar w:fldCharType="end"/>
        </w:r>
        <w:r w:rsidR="007F27ED" w:rsidRPr="007F27ED">
          <w:rPr>
            <w:rFonts w:ascii="Segoe UI" w:eastAsia="Times New Roman" w:hAnsi="Segoe UI" w:cs="Segoe UI"/>
            <w:color w:val="586069"/>
            <w:sz w:val="16"/>
            <w:szCs w:val="16"/>
          </w:rPr>
          <w:t> by </w:t>
        </w:r>
        <w:proofErr w:type="spellStart"/>
        <w:r w:rsidRPr="007F27ED">
          <w:rPr>
            <w:rFonts w:ascii="Segoe UI" w:eastAsia="Times New Roman" w:hAnsi="Segoe UI" w:cs="Segoe UI"/>
            <w:color w:val="586069"/>
            <w:sz w:val="16"/>
            <w:szCs w:val="16"/>
          </w:rPr>
          <w:fldChar w:fldCharType="begin"/>
        </w:r>
        <w:r w:rsidR="007F27ED" w:rsidRPr="007F27ED">
          <w:rPr>
            <w:rFonts w:ascii="Segoe UI" w:eastAsia="Times New Roman" w:hAnsi="Segoe UI" w:cs="Segoe UI"/>
            <w:color w:val="586069"/>
            <w:sz w:val="16"/>
            <w:szCs w:val="16"/>
          </w:rPr>
          <w:instrText xml:space="preserve"> HYPERLINK "https://github.com/" </w:instrText>
        </w:r>
        <w:r w:rsidRPr="007F27ED">
          <w:rPr>
            <w:rFonts w:ascii="Segoe UI" w:eastAsia="Times New Roman" w:hAnsi="Segoe UI" w:cs="Segoe UI"/>
            <w:color w:val="586069"/>
            <w:sz w:val="16"/>
            <w:szCs w:val="16"/>
          </w:rPr>
          <w:fldChar w:fldCharType="separate"/>
        </w:r>
        <w:r w:rsidR="007F27ED" w:rsidRPr="007F27ED">
          <w:rPr>
            <w:rFonts w:ascii="inherit" w:eastAsia="Times New Roman" w:hAnsi="inherit" w:cs="Segoe UI"/>
            <w:b/>
            <w:bCs/>
            <w:color w:val="666666"/>
            <w:sz w:val="16"/>
          </w:rPr>
          <w:t>GitHub</w:t>
        </w:r>
        <w:proofErr w:type="spellEnd"/>
        <w:r w:rsidRPr="007F27ED">
          <w:rPr>
            <w:rFonts w:ascii="Segoe UI" w:eastAsia="Times New Roman" w:hAnsi="Segoe UI" w:cs="Segoe UI"/>
            <w:color w:val="586069"/>
            <w:sz w:val="16"/>
            <w:szCs w:val="16"/>
          </w:rPr>
          <w:fldChar w:fldCharType="end"/>
        </w:r>
      </w:ins>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484" w:author="Unknown"/>
          <w:rFonts w:ascii="Courier New" w:eastAsia="Times New Roman" w:hAnsi="Courier New" w:cs="Courier New"/>
          <w:color w:val="3B3B3B"/>
          <w:sz w:val="25"/>
          <w:szCs w:val="25"/>
        </w:rPr>
      </w:pPr>
      <w:ins w:id="485" w:author="Unknown">
        <w:r w:rsidRPr="007F27ED">
          <w:rPr>
            <w:rFonts w:ascii="inherit" w:eastAsia="Times New Roman" w:hAnsi="inherit" w:cs="Courier New"/>
            <w:b/>
            <w:bCs/>
            <w:color w:val="3B3B3B"/>
            <w:sz w:val="25"/>
          </w:rPr>
          <w:t>Output:</w:t>
        </w:r>
      </w:ins>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486" w:author="Unknown"/>
          <w:rFonts w:ascii="Courier New" w:eastAsia="Times New Roman" w:hAnsi="Courier New" w:cs="Courier New"/>
          <w:color w:val="3B3B3B"/>
          <w:sz w:val="25"/>
          <w:szCs w:val="25"/>
        </w:rPr>
      </w:pPr>
    </w:p>
    <w:p w:rsidR="007F27ED" w:rsidRPr="007F27ED" w:rsidRDefault="007F27ED" w:rsidP="007F27ED">
      <w:pPr>
        <w:pBdr>
          <w:top w:val="single" w:sz="6" w:space="7" w:color="DDDDDD"/>
          <w:left w:val="single" w:sz="6" w:space="14" w:color="DDDDDD"/>
          <w:bottom w:val="single" w:sz="6" w:space="7" w:color="DDDDDD"/>
          <w:right w:val="single" w:sz="6" w:space="14"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ins w:id="487" w:author="Unknown"/>
          <w:rFonts w:ascii="Courier New" w:eastAsia="Times New Roman" w:hAnsi="Courier New" w:cs="Courier New"/>
          <w:color w:val="3B3B3B"/>
          <w:sz w:val="25"/>
          <w:szCs w:val="25"/>
        </w:rPr>
      </w:pPr>
      <w:ins w:id="488" w:author="Unknown">
        <w:r w:rsidRPr="007F27ED">
          <w:rPr>
            <w:rFonts w:ascii="Courier New" w:eastAsia="Times New Roman" w:hAnsi="Courier New" w:cs="Courier New"/>
            <w:color w:val="3B3B3B"/>
            <w:sz w:val="25"/>
            <w:szCs w:val="25"/>
          </w:rPr>
          <w:lastRenderedPageBreak/>
          <w:t>First Non Repeating Character in 'tutorial horizon' is: u</w:t>
        </w:r>
      </w:ins>
    </w:p>
    <w:p w:rsidR="00A7549E" w:rsidRPr="00A7549E" w:rsidRDefault="00A7549E">
      <w:pPr>
        <w:rPr>
          <w:sz w:val="44"/>
          <w:szCs w:val="44"/>
        </w:rPr>
      </w:pPr>
    </w:p>
    <w:sectPr w:rsidR="00A7549E" w:rsidRPr="00A7549E" w:rsidSect="004F2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ADA"/>
    <w:multiLevelType w:val="multilevel"/>
    <w:tmpl w:val="F10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D5E4A"/>
    <w:multiLevelType w:val="multilevel"/>
    <w:tmpl w:val="2A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47B50"/>
    <w:multiLevelType w:val="multilevel"/>
    <w:tmpl w:val="0BC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F3A83"/>
    <w:multiLevelType w:val="multilevel"/>
    <w:tmpl w:val="FD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37059"/>
    <w:multiLevelType w:val="multilevel"/>
    <w:tmpl w:val="B27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538FB"/>
    <w:multiLevelType w:val="multilevel"/>
    <w:tmpl w:val="80C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43EC5"/>
    <w:multiLevelType w:val="multilevel"/>
    <w:tmpl w:val="9E6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E4274"/>
    <w:multiLevelType w:val="multilevel"/>
    <w:tmpl w:val="45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02489"/>
    <w:multiLevelType w:val="multilevel"/>
    <w:tmpl w:val="BEB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83553"/>
    <w:multiLevelType w:val="multilevel"/>
    <w:tmpl w:val="DAF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340E4"/>
    <w:multiLevelType w:val="multilevel"/>
    <w:tmpl w:val="60C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267C16"/>
    <w:multiLevelType w:val="multilevel"/>
    <w:tmpl w:val="0F60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CF1EA7"/>
    <w:multiLevelType w:val="multilevel"/>
    <w:tmpl w:val="2B8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2"/>
  </w:num>
  <w:num w:numId="1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num>
  <w:num w:numId="1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3CC4"/>
    <w:rsid w:val="000466F8"/>
    <w:rsid w:val="000B52FA"/>
    <w:rsid w:val="00373CC4"/>
    <w:rsid w:val="00450B4D"/>
    <w:rsid w:val="0045201D"/>
    <w:rsid w:val="004935C6"/>
    <w:rsid w:val="004C7818"/>
    <w:rsid w:val="004F2C0C"/>
    <w:rsid w:val="005647DA"/>
    <w:rsid w:val="005A3116"/>
    <w:rsid w:val="006F6746"/>
    <w:rsid w:val="00734C92"/>
    <w:rsid w:val="007355BD"/>
    <w:rsid w:val="007573F7"/>
    <w:rsid w:val="007C5039"/>
    <w:rsid w:val="007F27ED"/>
    <w:rsid w:val="0085326E"/>
    <w:rsid w:val="008A0AA7"/>
    <w:rsid w:val="00970CE5"/>
    <w:rsid w:val="00A7549E"/>
    <w:rsid w:val="00A90D41"/>
    <w:rsid w:val="00F53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C0C"/>
  </w:style>
  <w:style w:type="paragraph" w:styleId="Heading1">
    <w:name w:val="heading 1"/>
    <w:basedOn w:val="Normal"/>
    <w:link w:val="Heading1Char"/>
    <w:uiPriority w:val="9"/>
    <w:qFormat/>
    <w:rsid w:val="00373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27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4C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0B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B4D"/>
    <w:rPr>
      <w:rFonts w:ascii="Courier New" w:eastAsia="Times New Roman" w:hAnsi="Courier New" w:cs="Courier New"/>
      <w:sz w:val="20"/>
      <w:szCs w:val="20"/>
    </w:rPr>
  </w:style>
  <w:style w:type="character" w:customStyle="1" w:styleId="comulti">
    <w:name w:val="comulti"/>
    <w:basedOn w:val="DefaultParagraphFont"/>
    <w:rsid w:val="00450B4D"/>
  </w:style>
  <w:style w:type="character" w:customStyle="1" w:styleId="kw1">
    <w:name w:val="kw1"/>
    <w:basedOn w:val="DefaultParagraphFont"/>
    <w:rsid w:val="00450B4D"/>
  </w:style>
  <w:style w:type="character" w:customStyle="1" w:styleId="co2">
    <w:name w:val="co2"/>
    <w:basedOn w:val="DefaultParagraphFont"/>
    <w:rsid w:val="00450B4D"/>
  </w:style>
  <w:style w:type="character" w:customStyle="1" w:styleId="sy0">
    <w:name w:val="sy0"/>
    <w:basedOn w:val="DefaultParagraphFont"/>
    <w:rsid w:val="00450B4D"/>
  </w:style>
  <w:style w:type="character" w:customStyle="1" w:styleId="br0">
    <w:name w:val="br0"/>
    <w:basedOn w:val="DefaultParagraphFont"/>
    <w:rsid w:val="00450B4D"/>
  </w:style>
  <w:style w:type="character" w:customStyle="1" w:styleId="kw4">
    <w:name w:val="kw4"/>
    <w:basedOn w:val="DefaultParagraphFont"/>
    <w:rsid w:val="00450B4D"/>
  </w:style>
  <w:style w:type="character" w:customStyle="1" w:styleId="kw2">
    <w:name w:val="kw2"/>
    <w:basedOn w:val="DefaultParagraphFont"/>
    <w:rsid w:val="00450B4D"/>
  </w:style>
  <w:style w:type="character" w:customStyle="1" w:styleId="nu0">
    <w:name w:val="nu0"/>
    <w:basedOn w:val="DefaultParagraphFont"/>
    <w:rsid w:val="00450B4D"/>
  </w:style>
  <w:style w:type="character" w:customStyle="1" w:styleId="me1">
    <w:name w:val="me1"/>
    <w:basedOn w:val="DefaultParagraphFont"/>
    <w:rsid w:val="00450B4D"/>
  </w:style>
  <w:style w:type="character" w:customStyle="1" w:styleId="kw3">
    <w:name w:val="kw3"/>
    <w:basedOn w:val="DefaultParagraphFont"/>
    <w:rsid w:val="00450B4D"/>
  </w:style>
  <w:style w:type="character" w:customStyle="1" w:styleId="st0">
    <w:name w:val="st0"/>
    <w:basedOn w:val="DefaultParagraphFont"/>
    <w:rsid w:val="00450B4D"/>
  </w:style>
  <w:style w:type="character" w:customStyle="1" w:styleId="es0">
    <w:name w:val="es0"/>
    <w:basedOn w:val="DefaultParagraphFont"/>
    <w:rsid w:val="00450B4D"/>
  </w:style>
  <w:style w:type="paragraph" w:customStyle="1" w:styleId="post-byline">
    <w:name w:val="post-byline"/>
    <w:basedOn w:val="Normal"/>
    <w:rsid w:val="00A75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549E"/>
    <w:rPr>
      <w:color w:val="0000FF"/>
      <w:u w:val="single"/>
    </w:rPr>
  </w:style>
  <w:style w:type="character" w:styleId="Strong">
    <w:name w:val="Strong"/>
    <w:basedOn w:val="DefaultParagraphFont"/>
    <w:uiPriority w:val="22"/>
    <w:qFormat/>
    <w:rsid w:val="00A7549E"/>
    <w:rPr>
      <w:b/>
      <w:bCs/>
    </w:rPr>
  </w:style>
  <w:style w:type="character" w:styleId="Emphasis">
    <w:name w:val="Emphasis"/>
    <w:basedOn w:val="DefaultParagraphFont"/>
    <w:uiPriority w:val="20"/>
    <w:qFormat/>
    <w:rsid w:val="00A7549E"/>
    <w:rPr>
      <w:i/>
      <w:iCs/>
    </w:rPr>
  </w:style>
  <w:style w:type="character" w:customStyle="1" w:styleId="caps">
    <w:name w:val="caps"/>
    <w:basedOn w:val="DefaultParagraphFont"/>
    <w:rsid w:val="00A7549E"/>
  </w:style>
  <w:style w:type="paragraph" w:customStyle="1" w:styleId="wp-caption-text">
    <w:name w:val="wp-caption-text"/>
    <w:basedOn w:val="Normal"/>
    <w:rsid w:val="00A75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A7549E"/>
  </w:style>
  <w:style w:type="character" w:customStyle="1" w:styleId="pl-smi">
    <w:name w:val="pl-smi"/>
    <w:basedOn w:val="DefaultParagraphFont"/>
    <w:rsid w:val="00A7549E"/>
  </w:style>
  <w:style w:type="character" w:customStyle="1" w:styleId="pl-en">
    <w:name w:val="pl-en"/>
    <w:basedOn w:val="DefaultParagraphFont"/>
    <w:rsid w:val="00A7549E"/>
  </w:style>
  <w:style w:type="character" w:customStyle="1" w:styleId="pl-c">
    <w:name w:val="pl-c"/>
    <w:basedOn w:val="DefaultParagraphFont"/>
    <w:rsid w:val="00A7549E"/>
  </w:style>
  <w:style w:type="character" w:customStyle="1" w:styleId="pl-v">
    <w:name w:val="pl-v"/>
    <w:basedOn w:val="DefaultParagraphFont"/>
    <w:rsid w:val="00A7549E"/>
  </w:style>
  <w:style w:type="character" w:customStyle="1" w:styleId="pl-c1">
    <w:name w:val="pl-c1"/>
    <w:basedOn w:val="DefaultParagraphFont"/>
    <w:rsid w:val="00A7549E"/>
  </w:style>
  <w:style w:type="character" w:customStyle="1" w:styleId="pl-s">
    <w:name w:val="pl-s"/>
    <w:basedOn w:val="DefaultParagraphFont"/>
    <w:rsid w:val="00A7549E"/>
  </w:style>
  <w:style w:type="character" w:customStyle="1" w:styleId="pl-pds">
    <w:name w:val="pl-pds"/>
    <w:basedOn w:val="DefaultParagraphFont"/>
    <w:rsid w:val="00A7549E"/>
  </w:style>
  <w:style w:type="paragraph" w:styleId="BalloonText">
    <w:name w:val="Balloon Text"/>
    <w:basedOn w:val="Normal"/>
    <w:link w:val="BalloonTextChar"/>
    <w:uiPriority w:val="99"/>
    <w:semiHidden/>
    <w:unhideWhenUsed/>
    <w:rsid w:val="00A75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49E"/>
    <w:rPr>
      <w:rFonts w:ascii="Tahoma" w:hAnsi="Tahoma" w:cs="Tahoma"/>
      <w:sz w:val="16"/>
      <w:szCs w:val="16"/>
    </w:rPr>
  </w:style>
  <w:style w:type="character" w:styleId="FollowedHyperlink">
    <w:name w:val="FollowedHyperlink"/>
    <w:basedOn w:val="DefaultParagraphFont"/>
    <w:uiPriority w:val="99"/>
    <w:semiHidden/>
    <w:unhideWhenUsed/>
    <w:rsid w:val="00A7549E"/>
    <w:rPr>
      <w:color w:val="800080"/>
      <w:u w:val="single"/>
    </w:rPr>
  </w:style>
  <w:style w:type="character" w:customStyle="1" w:styleId="Heading3Char">
    <w:name w:val="Heading 3 Char"/>
    <w:basedOn w:val="DefaultParagraphFont"/>
    <w:link w:val="Heading3"/>
    <w:uiPriority w:val="9"/>
    <w:semiHidden/>
    <w:rsid w:val="00734C9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F27E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935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694798">
      <w:bodyDiv w:val="1"/>
      <w:marLeft w:val="0"/>
      <w:marRight w:val="0"/>
      <w:marTop w:val="0"/>
      <w:marBottom w:val="0"/>
      <w:divBdr>
        <w:top w:val="none" w:sz="0" w:space="0" w:color="auto"/>
        <w:left w:val="none" w:sz="0" w:space="0" w:color="auto"/>
        <w:bottom w:val="none" w:sz="0" w:space="0" w:color="auto"/>
        <w:right w:val="none" w:sz="0" w:space="0" w:color="auto"/>
      </w:divBdr>
      <w:divsChild>
        <w:div w:id="903033126">
          <w:marLeft w:val="0"/>
          <w:marRight w:val="0"/>
          <w:marTop w:val="0"/>
          <w:marBottom w:val="0"/>
          <w:divBdr>
            <w:top w:val="none" w:sz="0" w:space="0" w:color="auto"/>
            <w:left w:val="none" w:sz="0" w:space="0" w:color="auto"/>
            <w:bottom w:val="none" w:sz="0" w:space="0" w:color="auto"/>
            <w:right w:val="none" w:sz="0" w:space="0" w:color="auto"/>
          </w:divBdr>
          <w:divsChild>
            <w:div w:id="1134173774">
              <w:marLeft w:val="0"/>
              <w:marRight w:val="0"/>
              <w:marTop w:val="0"/>
              <w:marBottom w:val="0"/>
              <w:divBdr>
                <w:top w:val="none" w:sz="0" w:space="0" w:color="auto"/>
                <w:left w:val="none" w:sz="0" w:space="0" w:color="auto"/>
                <w:bottom w:val="none" w:sz="0" w:space="0" w:color="auto"/>
                <w:right w:val="none" w:sz="0" w:space="0" w:color="auto"/>
              </w:divBdr>
              <w:divsChild>
                <w:div w:id="1239827903">
                  <w:marLeft w:val="0"/>
                  <w:marRight w:val="0"/>
                  <w:marTop w:val="0"/>
                  <w:marBottom w:val="240"/>
                  <w:divBdr>
                    <w:top w:val="single" w:sz="6" w:space="0" w:color="DDDDDD"/>
                    <w:left w:val="single" w:sz="6" w:space="0" w:color="DDDDDD"/>
                    <w:bottom w:val="single" w:sz="6" w:space="0" w:color="CCCCCC"/>
                    <w:right w:val="single" w:sz="6" w:space="0" w:color="DDDDDD"/>
                  </w:divBdr>
                  <w:divsChild>
                    <w:div w:id="363987612">
                      <w:marLeft w:val="0"/>
                      <w:marRight w:val="0"/>
                      <w:marTop w:val="0"/>
                      <w:marBottom w:val="0"/>
                      <w:divBdr>
                        <w:top w:val="none" w:sz="0" w:space="0" w:color="auto"/>
                        <w:left w:val="none" w:sz="0" w:space="0" w:color="auto"/>
                        <w:bottom w:val="single" w:sz="6" w:space="0" w:color="DDDDDD"/>
                        <w:right w:val="none" w:sz="0" w:space="0" w:color="auto"/>
                      </w:divBdr>
                      <w:divsChild>
                        <w:div w:id="333580940">
                          <w:marLeft w:val="0"/>
                          <w:marRight w:val="0"/>
                          <w:marTop w:val="0"/>
                          <w:marBottom w:val="0"/>
                          <w:divBdr>
                            <w:top w:val="none" w:sz="0" w:space="0" w:color="auto"/>
                            <w:left w:val="none" w:sz="0" w:space="0" w:color="auto"/>
                            <w:bottom w:val="none" w:sz="0" w:space="0" w:color="auto"/>
                            <w:right w:val="none" w:sz="0" w:space="0" w:color="auto"/>
                          </w:divBdr>
                          <w:divsChild>
                            <w:div w:id="1684092569">
                              <w:marLeft w:val="0"/>
                              <w:marRight w:val="0"/>
                              <w:marTop w:val="0"/>
                              <w:marBottom w:val="0"/>
                              <w:divBdr>
                                <w:top w:val="none" w:sz="0" w:space="0" w:color="auto"/>
                                <w:left w:val="none" w:sz="0" w:space="0" w:color="auto"/>
                                <w:bottom w:val="none" w:sz="0" w:space="0" w:color="auto"/>
                                <w:right w:val="none" w:sz="0" w:space="0" w:color="auto"/>
                              </w:divBdr>
                              <w:divsChild>
                                <w:div w:id="2885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4993">
      <w:bodyDiv w:val="1"/>
      <w:marLeft w:val="0"/>
      <w:marRight w:val="0"/>
      <w:marTop w:val="0"/>
      <w:marBottom w:val="0"/>
      <w:divBdr>
        <w:top w:val="none" w:sz="0" w:space="0" w:color="auto"/>
        <w:left w:val="none" w:sz="0" w:space="0" w:color="auto"/>
        <w:bottom w:val="none" w:sz="0" w:space="0" w:color="auto"/>
        <w:right w:val="none" w:sz="0" w:space="0" w:color="auto"/>
      </w:divBdr>
      <w:divsChild>
        <w:div w:id="1930966607">
          <w:marLeft w:val="0"/>
          <w:marRight w:val="0"/>
          <w:marTop w:val="0"/>
          <w:marBottom w:val="0"/>
          <w:divBdr>
            <w:top w:val="none" w:sz="0" w:space="0" w:color="auto"/>
            <w:left w:val="none" w:sz="0" w:space="0" w:color="auto"/>
            <w:bottom w:val="none" w:sz="0" w:space="0" w:color="auto"/>
            <w:right w:val="none" w:sz="0" w:space="0" w:color="auto"/>
          </w:divBdr>
          <w:divsChild>
            <w:div w:id="1432623696">
              <w:marLeft w:val="0"/>
              <w:marRight w:val="0"/>
              <w:marTop w:val="0"/>
              <w:marBottom w:val="0"/>
              <w:divBdr>
                <w:top w:val="none" w:sz="0" w:space="0" w:color="auto"/>
                <w:left w:val="none" w:sz="0" w:space="0" w:color="auto"/>
                <w:bottom w:val="none" w:sz="0" w:space="0" w:color="auto"/>
                <w:right w:val="none" w:sz="0" w:space="0" w:color="auto"/>
              </w:divBdr>
              <w:divsChild>
                <w:div w:id="1037777853">
                  <w:marLeft w:val="0"/>
                  <w:marRight w:val="0"/>
                  <w:marTop w:val="0"/>
                  <w:marBottom w:val="190"/>
                  <w:divBdr>
                    <w:top w:val="none" w:sz="0" w:space="0" w:color="auto"/>
                    <w:left w:val="none" w:sz="0" w:space="0" w:color="auto"/>
                    <w:bottom w:val="none" w:sz="0" w:space="0" w:color="auto"/>
                    <w:right w:val="none" w:sz="0" w:space="0" w:color="auto"/>
                  </w:divBdr>
                </w:div>
                <w:div w:id="1210918083">
                  <w:marLeft w:val="0"/>
                  <w:marRight w:val="0"/>
                  <w:marTop w:val="0"/>
                  <w:marBottom w:val="240"/>
                  <w:divBdr>
                    <w:top w:val="single" w:sz="6" w:space="0" w:color="DDDDDD"/>
                    <w:left w:val="single" w:sz="6" w:space="0" w:color="DDDDDD"/>
                    <w:bottom w:val="single" w:sz="6" w:space="0" w:color="CCCCCC"/>
                    <w:right w:val="single" w:sz="6" w:space="0" w:color="DDDDDD"/>
                  </w:divBdr>
                  <w:divsChild>
                    <w:div w:id="1316567803">
                      <w:marLeft w:val="0"/>
                      <w:marRight w:val="0"/>
                      <w:marTop w:val="0"/>
                      <w:marBottom w:val="0"/>
                      <w:divBdr>
                        <w:top w:val="none" w:sz="0" w:space="0" w:color="auto"/>
                        <w:left w:val="none" w:sz="0" w:space="0" w:color="auto"/>
                        <w:bottom w:val="single" w:sz="6" w:space="0" w:color="DDDDDD"/>
                        <w:right w:val="none" w:sz="0" w:space="0" w:color="auto"/>
                      </w:divBdr>
                      <w:divsChild>
                        <w:div w:id="1228759406">
                          <w:marLeft w:val="0"/>
                          <w:marRight w:val="0"/>
                          <w:marTop w:val="0"/>
                          <w:marBottom w:val="0"/>
                          <w:divBdr>
                            <w:top w:val="none" w:sz="0" w:space="0" w:color="auto"/>
                            <w:left w:val="none" w:sz="0" w:space="0" w:color="auto"/>
                            <w:bottom w:val="none" w:sz="0" w:space="0" w:color="auto"/>
                            <w:right w:val="none" w:sz="0" w:space="0" w:color="auto"/>
                          </w:divBdr>
                          <w:divsChild>
                            <w:div w:id="1622031506">
                              <w:marLeft w:val="0"/>
                              <w:marRight w:val="0"/>
                              <w:marTop w:val="0"/>
                              <w:marBottom w:val="0"/>
                              <w:divBdr>
                                <w:top w:val="none" w:sz="0" w:space="0" w:color="auto"/>
                                <w:left w:val="none" w:sz="0" w:space="0" w:color="auto"/>
                                <w:bottom w:val="none" w:sz="0" w:space="0" w:color="auto"/>
                                <w:right w:val="none" w:sz="0" w:space="0" w:color="auto"/>
                              </w:divBdr>
                              <w:divsChild>
                                <w:div w:id="18444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01572">
      <w:bodyDiv w:val="1"/>
      <w:marLeft w:val="0"/>
      <w:marRight w:val="0"/>
      <w:marTop w:val="0"/>
      <w:marBottom w:val="0"/>
      <w:divBdr>
        <w:top w:val="none" w:sz="0" w:space="0" w:color="auto"/>
        <w:left w:val="none" w:sz="0" w:space="0" w:color="auto"/>
        <w:bottom w:val="none" w:sz="0" w:space="0" w:color="auto"/>
        <w:right w:val="none" w:sz="0" w:space="0" w:color="auto"/>
      </w:divBdr>
      <w:divsChild>
        <w:div w:id="638415664">
          <w:marLeft w:val="0"/>
          <w:marRight w:val="0"/>
          <w:marTop w:val="0"/>
          <w:marBottom w:val="0"/>
          <w:divBdr>
            <w:top w:val="none" w:sz="0" w:space="0" w:color="auto"/>
            <w:left w:val="none" w:sz="0" w:space="0" w:color="auto"/>
            <w:bottom w:val="none" w:sz="0" w:space="0" w:color="auto"/>
            <w:right w:val="none" w:sz="0" w:space="0" w:color="auto"/>
          </w:divBdr>
          <w:divsChild>
            <w:div w:id="1107310160">
              <w:marLeft w:val="0"/>
              <w:marRight w:val="0"/>
              <w:marTop w:val="0"/>
              <w:marBottom w:val="0"/>
              <w:divBdr>
                <w:top w:val="none" w:sz="0" w:space="0" w:color="auto"/>
                <w:left w:val="none" w:sz="0" w:space="0" w:color="auto"/>
                <w:bottom w:val="none" w:sz="0" w:space="0" w:color="auto"/>
                <w:right w:val="none" w:sz="0" w:space="0" w:color="auto"/>
              </w:divBdr>
              <w:divsChild>
                <w:div w:id="1491022296">
                  <w:marLeft w:val="0"/>
                  <w:marRight w:val="0"/>
                  <w:marTop w:val="0"/>
                  <w:marBottom w:val="190"/>
                  <w:divBdr>
                    <w:top w:val="none" w:sz="0" w:space="0" w:color="auto"/>
                    <w:left w:val="none" w:sz="0" w:space="0" w:color="auto"/>
                    <w:bottom w:val="none" w:sz="0" w:space="0" w:color="auto"/>
                    <w:right w:val="none" w:sz="0" w:space="0" w:color="auto"/>
                  </w:divBdr>
                </w:div>
                <w:div w:id="1935245184">
                  <w:marLeft w:val="0"/>
                  <w:marRight w:val="0"/>
                  <w:marTop w:val="0"/>
                  <w:marBottom w:val="240"/>
                  <w:divBdr>
                    <w:top w:val="single" w:sz="6" w:space="0" w:color="DDDDDD"/>
                    <w:left w:val="single" w:sz="6" w:space="0" w:color="DDDDDD"/>
                    <w:bottom w:val="single" w:sz="6" w:space="0" w:color="CCCCCC"/>
                    <w:right w:val="single" w:sz="6" w:space="0" w:color="DDDDDD"/>
                  </w:divBdr>
                  <w:divsChild>
                    <w:div w:id="355815323">
                      <w:marLeft w:val="0"/>
                      <w:marRight w:val="0"/>
                      <w:marTop w:val="0"/>
                      <w:marBottom w:val="0"/>
                      <w:divBdr>
                        <w:top w:val="none" w:sz="0" w:space="0" w:color="auto"/>
                        <w:left w:val="none" w:sz="0" w:space="0" w:color="auto"/>
                        <w:bottom w:val="single" w:sz="6" w:space="0" w:color="DDDDDD"/>
                        <w:right w:val="none" w:sz="0" w:space="0" w:color="auto"/>
                      </w:divBdr>
                      <w:divsChild>
                        <w:div w:id="1030567019">
                          <w:marLeft w:val="0"/>
                          <w:marRight w:val="0"/>
                          <w:marTop w:val="0"/>
                          <w:marBottom w:val="0"/>
                          <w:divBdr>
                            <w:top w:val="none" w:sz="0" w:space="0" w:color="auto"/>
                            <w:left w:val="none" w:sz="0" w:space="0" w:color="auto"/>
                            <w:bottom w:val="none" w:sz="0" w:space="0" w:color="auto"/>
                            <w:right w:val="none" w:sz="0" w:space="0" w:color="auto"/>
                          </w:divBdr>
                          <w:divsChild>
                            <w:div w:id="1944920468">
                              <w:marLeft w:val="0"/>
                              <w:marRight w:val="0"/>
                              <w:marTop w:val="0"/>
                              <w:marBottom w:val="0"/>
                              <w:divBdr>
                                <w:top w:val="none" w:sz="0" w:space="0" w:color="auto"/>
                                <w:left w:val="none" w:sz="0" w:space="0" w:color="auto"/>
                                <w:bottom w:val="none" w:sz="0" w:space="0" w:color="auto"/>
                                <w:right w:val="none" w:sz="0" w:space="0" w:color="auto"/>
                              </w:divBdr>
                              <w:divsChild>
                                <w:div w:id="12660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35051">
                      <w:marLeft w:val="0"/>
                      <w:marRight w:val="0"/>
                      <w:marTop w:val="0"/>
                      <w:marBottom w:val="0"/>
                      <w:divBdr>
                        <w:top w:val="none" w:sz="0" w:space="0" w:color="auto"/>
                        <w:left w:val="none" w:sz="0" w:space="0" w:color="auto"/>
                        <w:bottom w:val="none" w:sz="0" w:space="0" w:color="auto"/>
                        <w:right w:val="none" w:sz="0" w:space="0" w:color="auto"/>
                      </w:divBdr>
                    </w:div>
                  </w:divsChild>
                </w:div>
                <w:div w:id="18417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6334">
      <w:bodyDiv w:val="1"/>
      <w:marLeft w:val="0"/>
      <w:marRight w:val="0"/>
      <w:marTop w:val="0"/>
      <w:marBottom w:val="0"/>
      <w:divBdr>
        <w:top w:val="none" w:sz="0" w:space="0" w:color="auto"/>
        <w:left w:val="none" w:sz="0" w:space="0" w:color="auto"/>
        <w:bottom w:val="none" w:sz="0" w:space="0" w:color="auto"/>
        <w:right w:val="none" w:sz="0" w:space="0" w:color="auto"/>
      </w:divBdr>
      <w:divsChild>
        <w:div w:id="92020179">
          <w:marLeft w:val="0"/>
          <w:marRight w:val="0"/>
          <w:marTop w:val="0"/>
          <w:marBottom w:val="0"/>
          <w:divBdr>
            <w:top w:val="none" w:sz="0" w:space="0" w:color="auto"/>
            <w:left w:val="none" w:sz="0" w:space="0" w:color="auto"/>
            <w:bottom w:val="none" w:sz="0" w:space="0" w:color="auto"/>
            <w:right w:val="none" w:sz="0" w:space="0" w:color="auto"/>
          </w:divBdr>
          <w:divsChild>
            <w:div w:id="1850560835">
              <w:marLeft w:val="0"/>
              <w:marRight w:val="0"/>
              <w:marTop w:val="0"/>
              <w:marBottom w:val="0"/>
              <w:divBdr>
                <w:top w:val="none" w:sz="0" w:space="0" w:color="auto"/>
                <w:left w:val="none" w:sz="0" w:space="0" w:color="auto"/>
                <w:bottom w:val="none" w:sz="0" w:space="0" w:color="auto"/>
                <w:right w:val="none" w:sz="0" w:space="0" w:color="auto"/>
              </w:divBdr>
              <w:divsChild>
                <w:div w:id="1177580164">
                  <w:marLeft w:val="0"/>
                  <w:marRight w:val="0"/>
                  <w:marTop w:val="0"/>
                  <w:marBottom w:val="0"/>
                  <w:divBdr>
                    <w:top w:val="none" w:sz="0" w:space="0" w:color="auto"/>
                    <w:left w:val="none" w:sz="0" w:space="0" w:color="auto"/>
                    <w:bottom w:val="none" w:sz="0" w:space="0" w:color="auto"/>
                    <w:right w:val="none" w:sz="0" w:space="0" w:color="auto"/>
                  </w:divBdr>
                  <w:divsChild>
                    <w:div w:id="1762531248">
                      <w:marLeft w:val="0"/>
                      <w:marRight w:val="0"/>
                      <w:marTop w:val="0"/>
                      <w:marBottom w:val="0"/>
                      <w:divBdr>
                        <w:top w:val="none" w:sz="0" w:space="0" w:color="auto"/>
                        <w:left w:val="none" w:sz="0" w:space="0" w:color="auto"/>
                        <w:bottom w:val="none" w:sz="0" w:space="0" w:color="auto"/>
                        <w:right w:val="none" w:sz="0" w:space="0" w:color="auto"/>
                      </w:divBdr>
                      <w:divsChild>
                        <w:div w:id="35591646">
                          <w:marLeft w:val="0"/>
                          <w:marRight w:val="0"/>
                          <w:marTop w:val="136"/>
                          <w:marBottom w:val="408"/>
                          <w:divBdr>
                            <w:top w:val="single" w:sz="2" w:space="5" w:color="CCCCCC"/>
                            <w:left w:val="none" w:sz="0" w:space="0" w:color="auto"/>
                            <w:bottom w:val="single" w:sz="2" w:space="5" w:color="CCCCCC"/>
                            <w:right w:val="none" w:sz="0" w:space="0" w:color="auto"/>
                          </w:divBdr>
                          <w:divsChild>
                            <w:div w:id="19707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513586">
          <w:marLeft w:val="0"/>
          <w:marRight w:val="0"/>
          <w:marTop w:val="0"/>
          <w:marBottom w:val="0"/>
          <w:divBdr>
            <w:top w:val="none" w:sz="0" w:space="0" w:color="auto"/>
            <w:left w:val="none" w:sz="0" w:space="0" w:color="auto"/>
            <w:bottom w:val="none" w:sz="0" w:space="0" w:color="auto"/>
            <w:right w:val="none" w:sz="0" w:space="0" w:color="auto"/>
          </w:divBdr>
          <w:divsChild>
            <w:div w:id="117726461">
              <w:marLeft w:val="0"/>
              <w:marRight w:val="0"/>
              <w:marTop w:val="0"/>
              <w:marBottom w:val="0"/>
              <w:divBdr>
                <w:top w:val="none" w:sz="0" w:space="0" w:color="auto"/>
                <w:left w:val="none" w:sz="0" w:space="0" w:color="auto"/>
                <w:bottom w:val="none" w:sz="0" w:space="0" w:color="auto"/>
                <w:right w:val="none" w:sz="0" w:space="0" w:color="auto"/>
              </w:divBdr>
              <w:divsChild>
                <w:div w:id="1762094198">
                  <w:marLeft w:val="0"/>
                  <w:marRight w:val="0"/>
                  <w:marTop w:val="0"/>
                  <w:marBottom w:val="0"/>
                  <w:divBdr>
                    <w:top w:val="none" w:sz="0" w:space="0" w:color="auto"/>
                    <w:left w:val="none" w:sz="0" w:space="0" w:color="auto"/>
                    <w:bottom w:val="none" w:sz="0" w:space="0" w:color="auto"/>
                    <w:right w:val="none" w:sz="0" w:space="0" w:color="auto"/>
                  </w:divBdr>
                  <w:divsChild>
                    <w:div w:id="1706558610">
                      <w:marLeft w:val="0"/>
                      <w:marRight w:val="0"/>
                      <w:marTop w:val="0"/>
                      <w:marBottom w:val="0"/>
                      <w:divBdr>
                        <w:top w:val="none" w:sz="0" w:space="0" w:color="auto"/>
                        <w:left w:val="none" w:sz="0" w:space="0" w:color="auto"/>
                        <w:bottom w:val="none" w:sz="0" w:space="0" w:color="auto"/>
                        <w:right w:val="none" w:sz="0" w:space="0" w:color="auto"/>
                      </w:divBdr>
                      <w:divsChild>
                        <w:div w:id="1972319985">
                          <w:marLeft w:val="0"/>
                          <w:marRight w:val="0"/>
                          <w:marTop w:val="136"/>
                          <w:marBottom w:val="408"/>
                          <w:divBdr>
                            <w:top w:val="single" w:sz="2" w:space="5" w:color="CCCCCC"/>
                            <w:left w:val="none" w:sz="0" w:space="0" w:color="auto"/>
                            <w:bottom w:val="single" w:sz="2" w:space="5" w:color="CCCCCC"/>
                            <w:right w:val="none" w:sz="0" w:space="0" w:color="auto"/>
                          </w:divBdr>
                          <w:divsChild>
                            <w:div w:id="8030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033844">
      <w:bodyDiv w:val="1"/>
      <w:marLeft w:val="0"/>
      <w:marRight w:val="0"/>
      <w:marTop w:val="0"/>
      <w:marBottom w:val="0"/>
      <w:divBdr>
        <w:top w:val="none" w:sz="0" w:space="0" w:color="auto"/>
        <w:left w:val="none" w:sz="0" w:space="0" w:color="auto"/>
        <w:bottom w:val="none" w:sz="0" w:space="0" w:color="auto"/>
        <w:right w:val="none" w:sz="0" w:space="0" w:color="auto"/>
      </w:divBdr>
    </w:div>
    <w:div w:id="1019938918">
      <w:bodyDiv w:val="1"/>
      <w:marLeft w:val="0"/>
      <w:marRight w:val="0"/>
      <w:marTop w:val="0"/>
      <w:marBottom w:val="0"/>
      <w:divBdr>
        <w:top w:val="none" w:sz="0" w:space="0" w:color="auto"/>
        <w:left w:val="none" w:sz="0" w:space="0" w:color="auto"/>
        <w:bottom w:val="none" w:sz="0" w:space="0" w:color="auto"/>
        <w:right w:val="none" w:sz="0" w:space="0" w:color="auto"/>
      </w:divBdr>
    </w:div>
    <w:div w:id="1181820811">
      <w:bodyDiv w:val="1"/>
      <w:marLeft w:val="0"/>
      <w:marRight w:val="0"/>
      <w:marTop w:val="0"/>
      <w:marBottom w:val="0"/>
      <w:divBdr>
        <w:top w:val="none" w:sz="0" w:space="0" w:color="auto"/>
        <w:left w:val="none" w:sz="0" w:space="0" w:color="auto"/>
        <w:bottom w:val="none" w:sz="0" w:space="0" w:color="auto"/>
        <w:right w:val="none" w:sz="0" w:space="0" w:color="auto"/>
      </w:divBdr>
      <w:divsChild>
        <w:div w:id="1159736004">
          <w:marLeft w:val="0"/>
          <w:marRight w:val="0"/>
          <w:marTop w:val="0"/>
          <w:marBottom w:val="0"/>
          <w:divBdr>
            <w:top w:val="none" w:sz="0" w:space="0" w:color="auto"/>
            <w:left w:val="none" w:sz="0" w:space="0" w:color="auto"/>
            <w:bottom w:val="none" w:sz="0" w:space="0" w:color="auto"/>
            <w:right w:val="none" w:sz="0" w:space="0" w:color="auto"/>
          </w:divBdr>
          <w:divsChild>
            <w:div w:id="1230506627">
              <w:marLeft w:val="0"/>
              <w:marRight w:val="0"/>
              <w:marTop w:val="0"/>
              <w:marBottom w:val="0"/>
              <w:divBdr>
                <w:top w:val="none" w:sz="0" w:space="0" w:color="auto"/>
                <w:left w:val="none" w:sz="0" w:space="0" w:color="auto"/>
                <w:bottom w:val="none" w:sz="0" w:space="0" w:color="auto"/>
                <w:right w:val="none" w:sz="0" w:space="0" w:color="auto"/>
              </w:divBdr>
              <w:divsChild>
                <w:div w:id="1826120813">
                  <w:marLeft w:val="0"/>
                  <w:marRight w:val="0"/>
                  <w:marTop w:val="0"/>
                  <w:marBottom w:val="240"/>
                  <w:divBdr>
                    <w:top w:val="single" w:sz="6" w:space="0" w:color="DDDDDD"/>
                    <w:left w:val="single" w:sz="6" w:space="0" w:color="DDDDDD"/>
                    <w:bottom w:val="single" w:sz="6" w:space="0" w:color="CCCCCC"/>
                    <w:right w:val="single" w:sz="6" w:space="0" w:color="DDDDDD"/>
                  </w:divBdr>
                  <w:divsChild>
                    <w:div w:id="1017657048">
                      <w:marLeft w:val="0"/>
                      <w:marRight w:val="0"/>
                      <w:marTop w:val="0"/>
                      <w:marBottom w:val="0"/>
                      <w:divBdr>
                        <w:top w:val="none" w:sz="0" w:space="0" w:color="auto"/>
                        <w:left w:val="none" w:sz="0" w:space="0" w:color="auto"/>
                        <w:bottom w:val="single" w:sz="6" w:space="0" w:color="DDDDDD"/>
                        <w:right w:val="none" w:sz="0" w:space="0" w:color="auto"/>
                      </w:divBdr>
                      <w:divsChild>
                        <w:div w:id="397099287">
                          <w:marLeft w:val="0"/>
                          <w:marRight w:val="0"/>
                          <w:marTop w:val="0"/>
                          <w:marBottom w:val="0"/>
                          <w:divBdr>
                            <w:top w:val="none" w:sz="0" w:space="0" w:color="auto"/>
                            <w:left w:val="none" w:sz="0" w:space="0" w:color="auto"/>
                            <w:bottom w:val="none" w:sz="0" w:space="0" w:color="auto"/>
                            <w:right w:val="none" w:sz="0" w:space="0" w:color="auto"/>
                          </w:divBdr>
                          <w:divsChild>
                            <w:div w:id="2110544396">
                              <w:marLeft w:val="0"/>
                              <w:marRight w:val="0"/>
                              <w:marTop w:val="0"/>
                              <w:marBottom w:val="0"/>
                              <w:divBdr>
                                <w:top w:val="none" w:sz="0" w:space="0" w:color="auto"/>
                                <w:left w:val="none" w:sz="0" w:space="0" w:color="auto"/>
                                <w:bottom w:val="none" w:sz="0" w:space="0" w:color="auto"/>
                                <w:right w:val="none" w:sz="0" w:space="0" w:color="auto"/>
                              </w:divBdr>
                              <w:divsChild>
                                <w:div w:id="8935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52346">
      <w:bodyDiv w:val="1"/>
      <w:marLeft w:val="0"/>
      <w:marRight w:val="0"/>
      <w:marTop w:val="0"/>
      <w:marBottom w:val="0"/>
      <w:divBdr>
        <w:top w:val="none" w:sz="0" w:space="0" w:color="auto"/>
        <w:left w:val="none" w:sz="0" w:space="0" w:color="auto"/>
        <w:bottom w:val="none" w:sz="0" w:space="0" w:color="auto"/>
        <w:right w:val="none" w:sz="0" w:space="0" w:color="auto"/>
      </w:divBdr>
    </w:div>
    <w:div w:id="1418090572">
      <w:bodyDiv w:val="1"/>
      <w:marLeft w:val="0"/>
      <w:marRight w:val="0"/>
      <w:marTop w:val="0"/>
      <w:marBottom w:val="0"/>
      <w:divBdr>
        <w:top w:val="none" w:sz="0" w:space="0" w:color="auto"/>
        <w:left w:val="none" w:sz="0" w:space="0" w:color="auto"/>
        <w:bottom w:val="none" w:sz="0" w:space="0" w:color="auto"/>
        <w:right w:val="none" w:sz="0" w:space="0" w:color="auto"/>
      </w:divBdr>
    </w:div>
    <w:div w:id="1422527903">
      <w:bodyDiv w:val="1"/>
      <w:marLeft w:val="0"/>
      <w:marRight w:val="0"/>
      <w:marTop w:val="0"/>
      <w:marBottom w:val="0"/>
      <w:divBdr>
        <w:top w:val="none" w:sz="0" w:space="0" w:color="auto"/>
        <w:left w:val="none" w:sz="0" w:space="0" w:color="auto"/>
        <w:bottom w:val="none" w:sz="0" w:space="0" w:color="auto"/>
        <w:right w:val="none" w:sz="0" w:space="0" w:color="auto"/>
      </w:divBdr>
      <w:divsChild>
        <w:div w:id="478110669">
          <w:marLeft w:val="0"/>
          <w:marRight w:val="0"/>
          <w:marTop w:val="0"/>
          <w:marBottom w:val="0"/>
          <w:divBdr>
            <w:top w:val="none" w:sz="0" w:space="0" w:color="auto"/>
            <w:left w:val="none" w:sz="0" w:space="0" w:color="auto"/>
            <w:bottom w:val="none" w:sz="0" w:space="0" w:color="auto"/>
            <w:right w:val="none" w:sz="0" w:space="0" w:color="auto"/>
          </w:divBdr>
          <w:divsChild>
            <w:div w:id="1612785644">
              <w:marLeft w:val="0"/>
              <w:marRight w:val="0"/>
              <w:marTop w:val="0"/>
              <w:marBottom w:val="0"/>
              <w:divBdr>
                <w:top w:val="none" w:sz="0" w:space="0" w:color="auto"/>
                <w:left w:val="none" w:sz="0" w:space="0" w:color="auto"/>
                <w:bottom w:val="none" w:sz="0" w:space="0" w:color="auto"/>
                <w:right w:val="none" w:sz="0" w:space="0" w:color="auto"/>
              </w:divBdr>
              <w:divsChild>
                <w:div w:id="358626753">
                  <w:marLeft w:val="0"/>
                  <w:marRight w:val="0"/>
                  <w:marTop w:val="0"/>
                  <w:marBottom w:val="240"/>
                  <w:divBdr>
                    <w:top w:val="single" w:sz="6" w:space="0" w:color="DDDDDD"/>
                    <w:left w:val="single" w:sz="6" w:space="0" w:color="DDDDDD"/>
                    <w:bottom w:val="single" w:sz="6" w:space="0" w:color="CCCCCC"/>
                    <w:right w:val="single" w:sz="6" w:space="0" w:color="DDDDDD"/>
                  </w:divBdr>
                  <w:divsChild>
                    <w:div w:id="1226335494">
                      <w:marLeft w:val="0"/>
                      <w:marRight w:val="0"/>
                      <w:marTop w:val="0"/>
                      <w:marBottom w:val="0"/>
                      <w:divBdr>
                        <w:top w:val="none" w:sz="0" w:space="0" w:color="auto"/>
                        <w:left w:val="none" w:sz="0" w:space="0" w:color="auto"/>
                        <w:bottom w:val="single" w:sz="6" w:space="0" w:color="DDDDDD"/>
                        <w:right w:val="none" w:sz="0" w:space="0" w:color="auto"/>
                      </w:divBdr>
                      <w:divsChild>
                        <w:div w:id="836043474">
                          <w:marLeft w:val="0"/>
                          <w:marRight w:val="0"/>
                          <w:marTop w:val="0"/>
                          <w:marBottom w:val="0"/>
                          <w:divBdr>
                            <w:top w:val="none" w:sz="0" w:space="0" w:color="auto"/>
                            <w:left w:val="none" w:sz="0" w:space="0" w:color="auto"/>
                            <w:bottom w:val="none" w:sz="0" w:space="0" w:color="auto"/>
                            <w:right w:val="none" w:sz="0" w:space="0" w:color="auto"/>
                          </w:divBdr>
                          <w:divsChild>
                            <w:div w:id="1936018529">
                              <w:marLeft w:val="0"/>
                              <w:marRight w:val="0"/>
                              <w:marTop w:val="0"/>
                              <w:marBottom w:val="0"/>
                              <w:divBdr>
                                <w:top w:val="none" w:sz="0" w:space="0" w:color="auto"/>
                                <w:left w:val="none" w:sz="0" w:space="0" w:color="auto"/>
                                <w:bottom w:val="none" w:sz="0" w:space="0" w:color="auto"/>
                                <w:right w:val="none" w:sz="0" w:space="0" w:color="auto"/>
                              </w:divBdr>
                              <w:divsChild>
                                <w:div w:id="3314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40019">
                      <w:marLeft w:val="0"/>
                      <w:marRight w:val="0"/>
                      <w:marTop w:val="0"/>
                      <w:marBottom w:val="0"/>
                      <w:divBdr>
                        <w:top w:val="none" w:sz="0" w:space="0" w:color="auto"/>
                        <w:left w:val="none" w:sz="0" w:space="0" w:color="auto"/>
                        <w:bottom w:val="none" w:sz="0" w:space="0" w:color="auto"/>
                        <w:right w:val="none" w:sz="0" w:space="0" w:color="auto"/>
                      </w:divBdr>
                    </w:div>
                  </w:divsChild>
                </w:div>
                <w:div w:id="1778327997">
                  <w:marLeft w:val="0"/>
                  <w:marRight w:val="0"/>
                  <w:marTop w:val="0"/>
                  <w:marBottom w:val="240"/>
                  <w:divBdr>
                    <w:top w:val="single" w:sz="6" w:space="0" w:color="DDDDDD"/>
                    <w:left w:val="single" w:sz="6" w:space="0" w:color="DDDDDD"/>
                    <w:bottom w:val="single" w:sz="6" w:space="0" w:color="CCCCCC"/>
                    <w:right w:val="single" w:sz="6" w:space="0" w:color="DDDDDD"/>
                  </w:divBdr>
                  <w:divsChild>
                    <w:div w:id="1946422817">
                      <w:marLeft w:val="0"/>
                      <w:marRight w:val="0"/>
                      <w:marTop w:val="0"/>
                      <w:marBottom w:val="0"/>
                      <w:divBdr>
                        <w:top w:val="none" w:sz="0" w:space="0" w:color="auto"/>
                        <w:left w:val="none" w:sz="0" w:space="0" w:color="auto"/>
                        <w:bottom w:val="single" w:sz="6" w:space="0" w:color="DDDDDD"/>
                        <w:right w:val="none" w:sz="0" w:space="0" w:color="auto"/>
                      </w:divBdr>
                      <w:divsChild>
                        <w:div w:id="1970237517">
                          <w:marLeft w:val="0"/>
                          <w:marRight w:val="0"/>
                          <w:marTop w:val="0"/>
                          <w:marBottom w:val="0"/>
                          <w:divBdr>
                            <w:top w:val="none" w:sz="0" w:space="0" w:color="auto"/>
                            <w:left w:val="none" w:sz="0" w:space="0" w:color="auto"/>
                            <w:bottom w:val="none" w:sz="0" w:space="0" w:color="auto"/>
                            <w:right w:val="none" w:sz="0" w:space="0" w:color="auto"/>
                          </w:divBdr>
                          <w:divsChild>
                            <w:div w:id="1910382854">
                              <w:marLeft w:val="0"/>
                              <w:marRight w:val="0"/>
                              <w:marTop w:val="0"/>
                              <w:marBottom w:val="0"/>
                              <w:divBdr>
                                <w:top w:val="none" w:sz="0" w:space="0" w:color="auto"/>
                                <w:left w:val="none" w:sz="0" w:space="0" w:color="auto"/>
                                <w:bottom w:val="none" w:sz="0" w:space="0" w:color="auto"/>
                                <w:right w:val="none" w:sz="0" w:space="0" w:color="auto"/>
                              </w:divBdr>
                              <w:divsChild>
                                <w:div w:id="14658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03846">
      <w:bodyDiv w:val="1"/>
      <w:marLeft w:val="0"/>
      <w:marRight w:val="0"/>
      <w:marTop w:val="0"/>
      <w:marBottom w:val="0"/>
      <w:divBdr>
        <w:top w:val="none" w:sz="0" w:space="0" w:color="auto"/>
        <w:left w:val="none" w:sz="0" w:space="0" w:color="auto"/>
        <w:bottom w:val="none" w:sz="0" w:space="0" w:color="auto"/>
        <w:right w:val="none" w:sz="0" w:space="0" w:color="auto"/>
      </w:divBdr>
    </w:div>
    <w:div w:id="1518301957">
      <w:bodyDiv w:val="1"/>
      <w:marLeft w:val="0"/>
      <w:marRight w:val="0"/>
      <w:marTop w:val="0"/>
      <w:marBottom w:val="0"/>
      <w:divBdr>
        <w:top w:val="none" w:sz="0" w:space="0" w:color="auto"/>
        <w:left w:val="none" w:sz="0" w:space="0" w:color="auto"/>
        <w:bottom w:val="none" w:sz="0" w:space="0" w:color="auto"/>
        <w:right w:val="none" w:sz="0" w:space="0" w:color="auto"/>
      </w:divBdr>
      <w:divsChild>
        <w:div w:id="1507479273">
          <w:marLeft w:val="0"/>
          <w:marRight w:val="0"/>
          <w:marTop w:val="0"/>
          <w:marBottom w:val="0"/>
          <w:divBdr>
            <w:top w:val="none" w:sz="0" w:space="0" w:color="auto"/>
            <w:left w:val="none" w:sz="0" w:space="0" w:color="auto"/>
            <w:bottom w:val="none" w:sz="0" w:space="0" w:color="auto"/>
            <w:right w:val="none" w:sz="0" w:space="0" w:color="auto"/>
          </w:divBdr>
          <w:divsChild>
            <w:div w:id="1621767598">
              <w:marLeft w:val="0"/>
              <w:marRight w:val="0"/>
              <w:marTop w:val="0"/>
              <w:marBottom w:val="0"/>
              <w:divBdr>
                <w:top w:val="none" w:sz="0" w:space="0" w:color="auto"/>
                <w:left w:val="none" w:sz="0" w:space="0" w:color="auto"/>
                <w:bottom w:val="none" w:sz="0" w:space="0" w:color="auto"/>
                <w:right w:val="none" w:sz="0" w:space="0" w:color="auto"/>
              </w:divBdr>
              <w:divsChild>
                <w:div w:id="467940658">
                  <w:marLeft w:val="0"/>
                  <w:marRight w:val="0"/>
                  <w:marTop w:val="0"/>
                  <w:marBottom w:val="240"/>
                  <w:divBdr>
                    <w:top w:val="single" w:sz="6" w:space="0" w:color="DDDDDD"/>
                    <w:left w:val="single" w:sz="6" w:space="0" w:color="DDDDDD"/>
                    <w:bottom w:val="single" w:sz="6" w:space="0" w:color="CCCCCC"/>
                    <w:right w:val="single" w:sz="6" w:space="0" w:color="DDDDDD"/>
                  </w:divBdr>
                  <w:divsChild>
                    <w:div w:id="291789507">
                      <w:marLeft w:val="0"/>
                      <w:marRight w:val="0"/>
                      <w:marTop w:val="0"/>
                      <w:marBottom w:val="0"/>
                      <w:divBdr>
                        <w:top w:val="none" w:sz="0" w:space="0" w:color="auto"/>
                        <w:left w:val="none" w:sz="0" w:space="0" w:color="auto"/>
                        <w:bottom w:val="single" w:sz="6" w:space="0" w:color="DDDDDD"/>
                        <w:right w:val="none" w:sz="0" w:space="0" w:color="auto"/>
                      </w:divBdr>
                      <w:divsChild>
                        <w:div w:id="1755319898">
                          <w:marLeft w:val="0"/>
                          <w:marRight w:val="0"/>
                          <w:marTop w:val="0"/>
                          <w:marBottom w:val="0"/>
                          <w:divBdr>
                            <w:top w:val="none" w:sz="0" w:space="0" w:color="auto"/>
                            <w:left w:val="none" w:sz="0" w:space="0" w:color="auto"/>
                            <w:bottom w:val="none" w:sz="0" w:space="0" w:color="auto"/>
                            <w:right w:val="none" w:sz="0" w:space="0" w:color="auto"/>
                          </w:divBdr>
                          <w:divsChild>
                            <w:div w:id="1086417837">
                              <w:marLeft w:val="0"/>
                              <w:marRight w:val="0"/>
                              <w:marTop w:val="0"/>
                              <w:marBottom w:val="0"/>
                              <w:divBdr>
                                <w:top w:val="none" w:sz="0" w:space="0" w:color="auto"/>
                                <w:left w:val="none" w:sz="0" w:space="0" w:color="auto"/>
                                <w:bottom w:val="none" w:sz="0" w:space="0" w:color="auto"/>
                                <w:right w:val="none" w:sz="0" w:space="0" w:color="auto"/>
                              </w:divBdr>
                              <w:divsChild>
                                <w:div w:id="1097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5973">
                      <w:marLeft w:val="0"/>
                      <w:marRight w:val="0"/>
                      <w:marTop w:val="0"/>
                      <w:marBottom w:val="0"/>
                      <w:divBdr>
                        <w:top w:val="none" w:sz="0" w:space="0" w:color="auto"/>
                        <w:left w:val="none" w:sz="0" w:space="0" w:color="auto"/>
                        <w:bottom w:val="none" w:sz="0" w:space="0" w:color="auto"/>
                        <w:right w:val="none" w:sz="0" w:space="0" w:color="auto"/>
                      </w:divBdr>
                    </w:div>
                  </w:divsChild>
                </w:div>
                <w:div w:id="1333096634">
                  <w:marLeft w:val="0"/>
                  <w:marRight w:val="0"/>
                  <w:marTop w:val="0"/>
                  <w:marBottom w:val="240"/>
                  <w:divBdr>
                    <w:top w:val="single" w:sz="6" w:space="0" w:color="DDDDDD"/>
                    <w:left w:val="single" w:sz="6" w:space="0" w:color="DDDDDD"/>
                    <w:bottom w:val="single" w:sz="6" w:space="0" w:color="CCCCCC"/>
                    <w:right w:val="single" w:sz="6" w:space="0" w:color="DDDDDD"/>
                  </w:divBdr>
                  <w:divsChild>
                    <w:div w:id="589700141">
                      <w:marLeft w:val="0"/>
                      <w:marRight w:val="0"/>
                      <w:marTop w:val="0"/>
                      <w:marBottom w:val="0"/>
                      <w:divBdr>
                        <w:top w:val="none" w:sz="0" w:space="0" w:color="auto"/>
                        <w:left w:val="none" w:sz="0" w:space="0" w:color="auto"/>
                        <w:bottom w:val="single" w:sz="6" w:space="0" w:color="DDDDDD"/>
                        <w:right w:val="none" w:sz="0" w:space="0" w:color="auto"/>
                      </w:divBdr>
                      <w:divsChild>
                        <w:div w:id="1574773670">
                          <w:marLeft w:val="0"/>
                          <w:marRight w:val="0"/>
                          <w:marTop w:val="0"/>
                          <w:marBottom w:val="0"/>
                          <w:divBdr>
                            <w:top w:val="none" w:sz="0" w:space="0" w:color="auto"/>
                            <w:left w:val="none" w:sz="0" w:space="0" w:color="auto"/>
                            <w:bottom w:val="none" w:sz="0" w:space="0" w:color="auto"/>
                            <w:right w:val="none" w:sz="0" w:space="0" w:color="auto"/>
                          </w:divBdr>
                          <w:divsChild>
                            <w:div w:id="777260843">
                              <w:marLeft w:val="0"/>
                              <w:marRight w:val="0"/>
                              <w:marTop w:val="0"/>
                              <w:marBottom w:val="0"/>
                              <w:divBdr>
                                <w:top w:val="none" w:sz="0" w:space="0" w:color="auto"/>
                                <w:left w:val="none" w:sz="0" w:space="0" w:color="auto"/>
                                <w:bottom w:val="none" w:sz="0" w:space="0" w:color="auto"/>
                                <w:right w:val="none" w:sz="0" w:space="0" w:color="auto"/>
                              </w:divBdr>
                              <w:divsChild>
                                <w:div w:id="1993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61588">
                      <w:marLeft w:val="0"/>
                      <w:marRight w:val="0"/>
                      <w:marTop w:val="0"/>
                      <w:marBottom w:val="0"/>
                      <w:divBdr>
                        <w:top w:val="none" w:sz="0" w:space="0" w:color="auto"/>
                        <w:left w:val="none" w:sz="0" w:space="0" w:color="auto"/>
                        <w:bottom w:val="none" w:sz="0" w:space="0" w:color="auto"/>
                        <w:right w:val="none" w:sz="0" w:space="0" w:color="auto"/>
                      </w:divBdr>
                    </w:div>
                  </w:divsChild>
                </w:div>
                <w:div w:id="334188071">
                  <w:marLeft w:val="0"/>
                  <w:marRight w:val="0"/>
                  <w:marTop w:val="0"/>
                  <w:marBottom w:val="240"/>
                  <w:divBdr>
                    <w:top w:val="single" w:sz="6" w:space="0" w:color="DDDDDD"/>
                    <w:left w:val="single" w:sz="6" w:space="0" w:color="DDDDDD"/>
                    <w:bottom w:val="single" w:sz="6" w:space="0" w:color="CCCCCC"/>
                    <w:right w:val="single" w:sz="6" w:space="0" w:color="DDDDDD"/>
                  </w:divBdr>
                  <w:divsChild>
                    <w:div w:id="1637493092">
                      <w:marLeft w:val="0"/>
                      <w:marRight w:val="0"/>
                      <w:marTop w:val="0"/>
                      <w:marBottom w:val="0"/>
                      <w:divBdr>
                        <w:top w:val="none" w:sz="0" w:space="0" w:color="auto"/>
                        <w:left w:val="none" w:sz="0" w:space="0" w:color="auto"/>
                        <w:bottom w:val="single" w:sz="6" w:space="0" w:color="DDDDDD"/>
                        <w:right w:val="none" w:sz="0" w:space="0" w:color="auto"/>
                      </w:divBdr>
                      <w:divsChild>
                        <w:div w:id="1976371380">
                          <w:marLeft w:val="0"/>
                          <w:marRight w:val="0"/>
                          <w:marTop w:val="0"/>
                          <w:marBottom w:val="0"/>
                          <w:divBdr>
                            <w:top w:val="none" w:sz="0" w:space="0" w:color="auto"/>
                            <w:left w:val="none" w:sz="0" w:space="0" w:color="auto"/>
                            <w:bottom w:val="none" w:sz="0" w:space="0" w:color="auto"/>
                            <w:right w:val="none" w:sz="0" w:space="0" w:color="auto"/>
                          </w:divBdr>
                          <w:divsChild>
                            <w:div w:id="1941254461">
                              <w:marLeft w:val="0"/>
                              <w:marRight w:val="0"/>
                              <w:marTop w:val="0"/>
                              <w:marBottom w:val="0"/>
                              <w:divBdr>
                                <w:top w:val="none" w:sz="0" w:space="0" w:color="auto"/>
                                <w:left w:val="none" w:sz="0" w:space="0" w:color="auto"/>
                                <w:bottom w:val="none" w:sz="0" w:space="0" w:color="auto"/>
                                <w:right w:val="none" w:sz="0" w:space="0" w:color="auto"/>
                              </w:divBdr>
                              <w:divsChild>
                                <w:div w:id="3256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27636">
                      <w:marLeft w:val="0"/>
                      <w:marRight w:val="0"/>
                      <w:marTop w:val="0"/>
                      <w:marBottom w:val="0"/>
                      <w:divBdr>
                        <w:top w:val="none" w:sz="0" w:space="0" w:color="auto"/>
                        <w:left w:val="none" w:sz="0" w:space="0" w:color="auto"/>
                        <w:bottom w:val="none" w:sz="0" w:space="0" w:color="auto"/>
                        <w:right w:val="none" w:sz="0" w:space="0" w:color="auto"/>
                      </w:divBdr>
                    </w:div>
                  </w:divsChild>
                </w:div>
                <w:div w:id="2111470030">
                  <w:marLeft w:val="0"/>
                  <w:marRight w:val="0"/>
                  <w:marTop w:val="0"/>
                  <w:marBottom w:val="240"/>
                  <w:divBdr>
                    <w:top w:val="single" w:sz="6" w:space="0" w:color="DDDDDD"/>
                    <w:left w:val="single" w:sz="6" w:space="0" w:color="DDDDDD"/>
                    <w:bottom w:val="single" w:sz="6" w:space="0" w:color="CCCCCC"/>
                    <w:right w:val="single" w:sz="6" w:space="0" w:color="DDDDDD"/>
                  </w:divBdr>
                  <w:divsChild>
                    <w:div w:id="1571696106">
                      <w:marLeft w:val="0"/>
                      <w:marRight w:val="0"/>
                      <w:marTop w:val="0"/>
                      <w:marBottom w:val="0"/>
                      <w:divBdr>
                        <w:top w:val="none" w:sz="0" w:space="0" w:color="auto"/>
                        <w:left w:val="none" w:sz="0" w:space="0" w:color="auto"/>
                        <w:bottom w:val="single" w:sz="6" w:space="0" w:color="DDDDDD"/>
                        <w:right w:val="none" w:sz="0" w:space="0" w:color="auto"/>
                      </w:divBdr>
                      <w:divsChild>
                        <w:div w:id="380132110">
                          <w:marLeft w:val="0"/>
                          <w:marRight w:val="0"/>
                          <w:marTop w:val="0"/>
                          <w:marBottom w:val="0"/>
                          <w:divBdr>
                            <w:top w:val="none" w:sz="0" w:space="0" w:color="auto"/>
                            <w:left w:val="none" w:sz="0" w:space="0" w:color="auto"/>
                            <w:bottom w:val="none" w:sz="0" w:space="0" w:color="auto"/>
                            <w:right w:val="none" w:sz="0" w:space="0" w:color="auto"/>
                          </w:divBdr>
                          <w:divsChild>
                            <w:div w:id="805515194">
                              <w:marLeft w:val="0"/>
                              <w:marRight w:val="0"/>
                              <w:marTop w:val="0"/>
                              <w:marBottom w:val="0"/>
                              <w:divBdr>
                                <w:top w:val="none" w:sz="0" w:space="0" w:color="auto"/>
                                <w:left w:val="none" w:sz="0" w:space="0" w:color="auto"/>
                                <w:bottom w:val="none" w:sz="0" w:space="0" w:color="auto"/>
                                <w:right w:val="none" w:sz="0" w:space="0" w:color="auto"/>
                              </w:divBdr>
                              <w:divsChild>
                                <w:div w:id="185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451">
                      <w:marLeft w:val="0"/>
                      <w:marRight w:val="0"/>
                      <w:marTop w:val="0"/>
                      <w:marBottom w:val="0"/>
                      <w:divBdr>
                        <w:top w:val="none" w:sz="0" w:space="0" w:color="auto"/>
                        <w:left w:val="none" w:sz="0" w:space="0" w:color="auto"/>
                        <w:bottom w:val="none" w:sz="0" w:space="0" w:color="auto"/>
                        <w:right w:val="none" w:sz="0" w:space="0" w:color="auto"/>
                      </w:divBdr>
                    </w:div>
                  </w:divsChild>
                </w:div>
                <w:div w:id="1157694931">
                  <w:marLeft w:val="0"/>
                  <w:marRight w:val="0"/>
                  <w:marTop w:val="0"/>
                  <w:marBottom w:val="240"/>
                  <w:divBdr>
                    <w:top w:val="single" w:sz="6" w:space="0" w:color="DDDDDD"/>
                    <w:left w:val="single" w:sz="6" w:space="0" w:color="DDDDDD"/>
                    <w:bottom w:val="single" w:sz="6" w:space="0" w:color="CCCCCC"/>
                    <w:right w:val="single" w:sz="6" w:space="0" w:color="DDDDDD"/>
                  </w:divBdr>
                  <w:divsChild>
                    <w:div w:id="2059550878">
                      <w:marLeft w:val="0"/>
                      <w:marRight w:val="0"/>
                      <w:marTop w:val="0"/>
                      <w:marBottom w:val="0"/>
                      <w:divBdr>
                        <w:top w:val="none" w:sz="0" w:space="0" w:color="auto"/>
                        <w:left w:val="none" w:sz="0" w:space="0" w:color="auto"/>
                        <w:bottom w:val="single" w:sz="6" w:space="0" w:color="DDDDDD"/>
                        <w:right w:val="none" w:sz="0" w:space="0" w:color="auto"/>
                      </w:divBdr>
                      <w:divsChild>
                        <w:div w:id="293100407">
                          <w:marLeft w:val="0"/>
                          <w:marRight w:val="0"/>
                          <w:marTop w:val="0"/>
                          <w:marBottom w:val="0"/>
                          <w:divBdr>
                            <w:top w:val="none" w:sz="0" w:space="0" w:color="auto"/>
                            <w:left w:val="none" w:sz="0" w:space="0" w:color="auto"/>
                            <w:bottom w:val="none" w:sz="0" w:space="0" w:color="auto"/>
                            <w:right w:val="none" w:sz="0" w:space="0" w:color="auto"/>
                          </w:divBdr>
                          <w:divsChild>
                            <w:div w:id="834493096">
                              <w:marLeft w:val="0"/>
                              <w:marRight w:val="0"/>
                              <w:marTop w:val="0"/>
                              <w:marBottom w:val="0"/>
                              <w:divBdr>
                                <w:top w:val="none" w:sz="0" w:space="0" w:color="auto"/>
                                <w:left w:val="none" w:sz="0" w:space="0" w:color="auto"/>
                                <w:bottom w:val="none" w:sz="0" w:space="0" w:color="auto"/>
                                <w:right w:val="none" w:sz="0" w:space="0" w:color="auto"/>
                              </w:divBdr>
                              <w:divsChild>
                                <w:div w:id="1763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6508">
                      <w:marLeft w:val="0"/>
                      <w:marRight w:val="0"/>
                      <w:marTop w:val="0"/>
                      <w:marBottom w:val="0"/>
                      <w:divBdr>
                        <w:top w:val="none" w:sz="0" w:space="0" w:color="auto"/>
                        <w:left w:val="none" w:sz="0" w:space="0" w:color="auto"/>
                        <w:bottom w:val="none" w:sz="0" w:space="0" w:color="auto"/>
                        <w:right w:val="none" w:sz="0" w:space="0" w:color="auto"/>
                      </w:divBdr>
                    </w:div>
                  </w:divsChild>
                </w:div>
                <w:div w:id="1259758188">
                  <w:marLeft w:val="0"/>
                  <w:marRight w:val="0"/>
                  <w:marTop w:val="0"/>
                  <w:marBottom w:val="240"/>
                  <w:divBdr>
                    <w:top w:val="single" w:sz="6" w:space="0" w:color="DDDDDD"/>
                    <w:left w:val="single" w:sz="6" w:space="0" w:color="DDDDDD"/>
                    <w:bottom w:val="single" w:sz="6" w:space="0" w:color="CCCCCC"/>
                    <w:right w:val="single" w:sz="6" w:space="0" w:color="DDDDDD"/>
                  </w:divBdr>
                  <w:divsChild>
                    <w:div w:id="1648510015">
                      <w:marLeft w:val="0"/>
                      <w:marRight w:val="0"/>
                      <w:marTop w:val="0"/>
                      <w:marBottom w:val="0"/>
                      <w:divBdr>
                        <w:top w:val="none" w:sz="0" w:space="0" w:color="auto"/>
                        <w:left w:val="none" w:sz="0" w:space="0" w:color="auto"/>
                        <w:bottom w:val="single" w:sz="6" w:space="0" w:color="DDDDDD"/>
                        <w:right w:val="none" w:sz="0" w:space="0" w:color="auto"/>
                      </w:divBdr>
                      <w:divsChild>
                        <w:div w:id="1853183685">
                          <w:marLeft w:val="0"/>
                          <w:marRight w:val="0"/>
                          <w:marTop w:val="0"/>
                          <w:marBottom w:val="0"/>
                          <w:divBdr>
                            <w:top w:val="none" w:sz="0" w:space="0" w:color="auto"/>
                            <w:left w:val="none" w:sz="0" w:space="0" w:color="auto"/>
                            <w:bottom w:val="none" w:sz="0" w:space="0" w:color="auto"/>
                            <w:right w:val="none" w:sz="0" w:space="0" w:color="auto"/>
                          </w:divBdr>
                          <w:divsChild>
                            <w:div w:id="1640527753">
                              <w:marLeft w:val="0"/>
                              <w:marRight w:val="0"/>
                              <w:marTop w:val="0"/>
                              <w:marBottom w:val="0"/>
                              <w:divBdr>
                                <w:top w:val="none" w:sz="0" w:space="0" w:color="auto"/>
                                <w:left w:val="none" w:sz="0" w:space="0" w:color="auto"/>
                                <w:bottom w:val="none" w:sz="0" w:space="0" w:color="auto"/>
                                <w:right w:val="none" w:sz="0" w:space="0" w:color="auto"/>
                              </w:divBdr>
                              <w:divsChild>
                                <w:div w:id="5473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332739">
      <w:bodyDiv w:val="1"/>
      <w:marLeft w:val="0"/>
      <w:marRight w:val="0"/>
      <w:marTop w:val="0"/>
      <w:marBottom w:val="0"/>
      <w:divBdr>
        <w:top w:val="none" w:sz="0" w:space="0" w:color="auto"/>
        <w:left w:val="none" w:sz="0" w:space="0" w:color="auto"/>
        <w:bottom w:val="none" w:sz="0" w:space="0" w:color="auto"/>
        <w:right w:val="none" w:sz="0" w:space="0" w:color="auto"/>
      </w:divBdr>
      <w:divsChild>
        <w:div w:id="940184440">
          <w:marLeft w:val="0"/>
          <w:marRight w:val="0"/>
          <w:marTop w:val="0"/>
          <w:marBottom w:val="0"/>
          <w:divBdr>
            <w:top w:val="none" w:sz="0" w:space="0" w:color="auto"/>
            <w:left w:val="none" w:sz="0" w:space="0" w:color="auto"/>
            <w:bottom w:val="none" w:sz="0" w:space="0" w:color="auto"/>
            <w:right w:val="none" w:sz="0" w:space="0" w:color="auto"/>
          </w:divBdr>
          <w:divsChild>
            <w:div w:id="2032294963">
              <w:marLeft w:val="0"/>
              <w:marRight w:val="0"/>
              <w:marTop w:val="0"/>
              <w:marBottom w:val="0"/>
              <w:divBdr>
                <w:top w:val="none" w:sz="0" w:space="0" w:color="auto"/>
                <w:left w:val="none" w:sz="0" w:space="0" w:color="auto"/>
                <w:bottom w:val="none" w:sz="0" w:space="0" w:color="auto"/>
                <w:right w:val="none" w:sz="0" w:space="0" w:color="auto"/>
              </w:divBdr>
              <w:divsChild>
                <w:div w:id="1909028929">
                  <w:marLeft w:val="0"/>
                  <w:marRight w:val="0"/>
                  <w:marTop w:val="0"/>
                  <w:marBottom w:val="240"/>
                  <w:divBdr>
                    <w:top w:val="single" w:sz="6" w:space="0" w:color="DDDDDD"/>
                    <w:left w:val="single" w:sz="6" w:space="0" w:color="DDDDDD"/>
                    <w:bottom w:val="single" w:sz="6" w:space="0" w:color="CCCCCC"/>
                    <w:right w:val="single" w:sz="6" w:space="0" w:color="DDDDDD"/>
                  </w:divBdr>
                  <w:divsChild>
                    <w:div w:id="675233262">
                      <w:marLeft w:val="0"/>
                      <w:marRight w:val="0"/>
                      <w:marTop w:val="0"/>
                      <w:marBottom w:val="0"/>
                      <w:divBdr>
                        <w:top w:val="none" w:sz="0" w:space="0" w:color="auto"/>
                        <w:left w:val="none" w:sz="0" w:space="0" w:color="auto"/>
                        <w:bottom w:val="single" w:sz="6" w:space="0" w:color="DDDDDD"/>
                        <w:right w:val="none" w:sz="0" w:space="0" w:color="auto"/>
                      </w:divBdr>
                      <w:divsChild>
                        <w:div w:id="2062635145">
                          <w:marLeft w:val="0"/>
                          <w:marRight w:val="0"/>
                          <w:marTop w:val="0"/>
                          <w:marBottom w:val="0"/>
                          <w:divBdr>
                            <w:top w:val="none" w:sz="0" w:space="0" w:color="auto"/>
                            <w:left w:val="none" w:sz="0" w:space="0" w:color="auto"/>
                            <w:bottom w:val="none" w:sz="0" w:space="0" w:color="auto"/>
                            <w:right w:val="none" w:sz="0" w:space="0" w:color="auto"/>
                          </w:divBdr>
                          <w:divsChild>
                            <w:div w:id="1159232294">
                              <w:marLeft w:val="0"/>
                              <w:marRight w:val="0"/>
                              <w:marTop w:val="0"/>
                              <w:marBottom w:val="0"/>
                              <w:divBdr>
                                <w:top w:val="none" w:sz="0" w:space="0" w:color="auto"/>
                                <w:left w:val="none" w:sz="0" w:space="0" w:color="auto"/>
                                <w:bottom w:val="none" w:sz="0" w:space="0" w:color="auto"/>
                                <w:right w:val="none" w:sz="0" w:space="0" w:color="auto"/>
                              </w:divBdr>
                              <w:divsChild>
                                <w:div w:id="379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39503">
      <w:bodyDiv w:val="1"/>
      <w:marLeft w:val="0"/>
      <w:marRight w:val="0"/>
      <w:marTop w:val="0"/>
      <w:marBottom w:val="0"/>
      <w:divBdr>
        <w:top w:val="none" w:sz="0" w:space="0" w:color="auto"/>
        <w:left w:val="none" w:sz="0" w:space="0" w:color="auto"/>
        <w:bottom w:val="none" w:sz="0" w:space="0" w:color="auto"/>
        <w:right w:val="none" w:sz="0" w:space="0" w:color="auto"/>
      </w:divBdr>
      <w:divsChild>
        <w:div w:id="244145695">
          <w:marLeft w:val="0"/>
          <w:marRight w:val="0"/>
          <w:marTop w:val="0"/>
          <w:marBottom w:val="0"/>
          <w:divBdr>
            <w:top w:val="none" w:sz="0" w:space="0" w:color="auto"/>
            <w:left w:val="none" w:sz="0" w:space="0" w:color="auto"/>
            <w:bottom w:val="none" w:sz="0" w:space="0" w:color="auto"/>
            <w:right w:val="none" w:sz="0" w:space="0" w:color="auto"/>
          </w:divBdr>
          <w:divsChild>
            <w:div w:id="1822038088">
              <w:marLeft w:val="0"/>
              <w:marRight w:val="0"/>
              <w:marTop w:val="0"/>
              <w:marBottom w:val="0"/>
              <w:divBdr>
                <w:top w:val="none" w:sz="0" w:space="0" w:color="auto"/>
                <w:left w:val="none" w:sz="0" w:space="0" w:color="auto"/>
                <w:bottom w:val="none" w:sz="0" w:space="0" w:color="auto"/>
                <w:right w:val="none" w:sz="0" w:space="0" w:color="auto"/>
              </w:divBdr>
              <w:divsChild>
                <w:div w:id="834953934">
                  <w:marLeft w:val="0"/>
                  <w:marRight w:val="0"/>
                  <w:marTop w:val="0"/>
                  <w:marBottom w:val="240"/>
                  <w:divBdr>
                    <w:top w:val="single" w:sz="6" w:space="0" w:color="DDDDDD"/>
                    <w:left w:val="single" w:sz="6" w:space="0" w:color="DDDDDD"/>
                    <w:bottom w:val="single" w:sz="6" w:space="0" w:color="CCCCCC"/>
                    <w:right w:val="single" w:sz="6" w:space="0" w:color="DDDDDD"/>
                  </w:divBdr>
                  <w:divsChild>
                    <w:div w:id="1043942192">
                      <w:marLeft w:val="0"/>
                      <w:marRight w:val="0"/>
                      <w:marTop w:val="0"/>
                      <w:marBottom w:val="0"/>
                      <w:divBdr>
                        <w:top w:val="none" w:sz="0" w:space="0" w:color="auto"/>
                        <w:left w:val="none" w:sz="0" w:space="0" w:color="auto"/>
                        <w:bottom w:val="single" w:sz="6" w:space="0" w:color="DDDDDD"/>
                        <w:right w:val="none" w:sz="0" w:space="0" w:color="auto"/>
                      </w:divBdr>
                      <w:divsChild>
                        <w:div w:id="987247981">
                          <w:marLeft w:val="0"/>
                          <w:marRight w:val="0"/>
                          <w:marTop w:val="0"/>
                          <w:marBottom w:val="0"/>
                          <w:divBdr>
                            <w:top w:val="none" w:sz="0" w:space="0" w:color="auto"/>
                            <w:left w:val="none" w:sz="0" w:space="0" w:color="auto"/>
                            <w:bottom w:val="none" w:sz="0" w:space="0" w:color="auto"/>
                            <w:right w:val="none" w:sz="0" w:space="0" w:color="auto"/>
                          </w:divBdr>
                          <w:divsChild>
                            <w:div w:id="190268392">
                              <w:marLeft w:val="0"/>
                              <w:marRight w:val="0"/>
                              <w:marTop w:val="0"/>
                              <w:marBottom w:val="0"/>
                              <w:divBdr>
                                <w:top w:val="none" w:sz="0" w:space="0" w:color="auto"/>
                                <w:left w:val="none" w:sz="0" w:space="0" w:color="auto"/>
                                <w:bottom w:val="none" w:sz="0" w:space="0" w:color="auto"/>
                                <w:right w:val="none" w:sz="0" w:space="0" w:color="auto"/>
                              </w:divBdr>
                              <w:divsChild>
                                <w:div w:id="1643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6294">
                      <w:marLeft w:val="0"/>
                      <w:marRight w:val="0"/>
                      <w:marTop w:val="0"/>
                      <w:marBottom w:val="0"/>
                      <w:divBdr>
                        <w:top w:val="none" w:sz="0" w:space="0" w:color="auto"/>
                        <w:left w:val="none" w:sz="0" w:space="0" w:color="auto"/>
                        <w:bottom w:val="none" w:sz="0" w:space="0" w:color="auto"/>
                        <w:right w:val="none" w:sz="0" w:space="0" w:color="auto"/>
                      </w:divBdr>
                    </w:div>
                  </w:divsChild>
                </w:div>
                <w:div w:id="1845244407">
                  <w:marLeft w:val="0"/>
                  <w:marRight w:val="0"/>
                  <w:marTop w:val="0"/>
                  <w:marBottom w:val="240"/>
                  <w:divBdr>
                    <w:top w:val="single" w:sz="6" w:space="0" w:color="DDDDDD"/>
                    <w:left w:val="single" w:sz="6" w:space="0" w:color="DDDDDD"/>
                    <w:bottom w:val="single" w:sz="6" w:space="0" w:color="CCCCCC"/>
                    <w:right w:val="single" w:sz="6" w:space="0" w:color="DDDDDD"/>
                  </w:divBdr>
                  <w:divsChild>
                    <w:div w:id="1227303870">
                      <w:marLeft w:val="0"/>
                      <w:marRight w:val="0"/>
                      <w:marTop w:val="0"/>
                      <w:marBottom w:val="0"/>
                      <w:divBdr>
                        <w:top w:val="none" w:sz="0" w:space="0" w:color="auto"/>
                        <w:left w:val="none" w:sz="0" w:space="0" w:color="auto"/>
                        <w:bottom w:val="single" w:sz="6" w:space="0" w:color="DDDDDD"/>
                        <w:right w:val="none" w:sz="0" w:space="0" w:color="auto"/>
                      </w:divBdr>
                      <w:divsChild>
                        <w:div w:id="1853951072">
                          <w:marLeft w:val="0"/>
                          <w:marRight w:val="0"/>
                          <w:marTop w:val="0"/>
                          <w:marBottom w:val="0"/>
                          <w:divBdr>
                            <w:top w:val="none" w:sz="0" w:space="0" w:color="auto"/>
                            <w:left w:val="none" w:sz="0" w:space="0" w:color="auto"/>
                            <w:bottom w:val="none" w:sz="0" w:space="0" w:color="auto"/>
                            <w:right w:val="none" w:sz="0" w:space="0" w:color="auto"/>
                          </w:divBdr>
                          <w:divsChild>
                            <w:div w:id="1808082049">
                              <w:marLeft w:val="0"/>
                              <w:marRight w:val="0"/>
                              <w:marTop w:val="0"/>
                              <w:marBottom w:val="0"/>
                              <w:divBdr>
                                <w:top w:val="none" w:sz="0" w:space="0" w:color="auto"/>
                                <w:left w:val="none" w:sz="0" w:space="0" w:color="auto"/>
                                <w:bottom w:val="none" w:sz="0" w:space="0" w:color="auto"/>
                                <w:right w:val="none" w:sz="0" w:space="0" w:color="auto"/>
                              </w:divBdr>
                              <w:divsChild>
                                <w:div w:id="4399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0721">
                      <w:marLeft w:val="0"/>
                      <w:marRight w:val="0"/>
                      <w:marTop w:val="0"/>
                      <w:marBottom w:val="0"/>
                      <w:divBdr>
                        <w:top w:val="none" w:sz="0" w:space="0" w:color="auto"/>
                        <w:left w:val="none" w:sz="0" w:space="0" w:color="auto"/>
                        <w:bottom w:val="none" w:sz="0" w:space="0" w:color="auto"/>
                        <w:right w:val="none" w:sz="0" w:space="0" w:color="auto"/>
                      </w:divBdr>
                    </w:div>
                  </w:divsChild>
                </w:div>
                <w:div w:id="1068453560">
                  <w:marLeft w:val="0"/>
                  <w:marRight w:val="0"/>
                  <w:marTop w:val="0"/>
                  <w:marBottom w:val="240"/>
                  <w:divBdr>
                    <w:top w:val="single" w:sz="6" w:space="0" w:color="DDDDDD"/>
                    <w:left w:val="single" w:sz="6" w:space="0" w:color="DDDDDD"/>
                    <w:bottom w:val="single" w:sz="6" w:space="0" w:color="CCCCCC"/>
                    <w:right w:val="single" w:sz="6" w:space="0" w:color="DDDDDD"/>
                  </w:divBdr>
                  <w:divsChild>
                    <w:div w:id="1462503571">
                      <w:marLeft w:val="0"/>
                      <w:marRight w:val="0"/>
                      <w:marTop w:val="0"/>
                      <w:marBottom w:val="0"/>
                      <w:divBdr>
                        <w:top w:val="none" w:sz="0" w:space="0" w:color="auto"/>
                        <w:left w:val="none" w:sz="0" w:space="0" w:color="auto"/>
                        <w:bottom w:val="single" w:sz="6" w:space="0" w:color="DDDDDD"/>
                        <w:right w:val="none" w:sz="0" w:space="0" w:color="auto"/>
                      </w:divBdr>
                      <w:divsChild>
                        <w:div w:id="1851094990">
                          <w:marLeft w:val="0"/>
                          <w:marRight w:val="0"/>
                          <w:marTop w:val="0"/>
                          <w:marBottom w:val="0"/>
                          <w:divBdr>
                            <w:top w:val="none" w:sz="0" w:space="0" w:color="auto"/>
                            <w:left w:val="none" w:sz="0" w:space="0" w:color="auto"/>
                            <w:bottom w:val="none" w:sz="0" w:space="0" w:color="auto"/>
                            <w:right w:val="none" w:sz="0" w:space="0" w:color="auto"/>
                          </w:divBdr>
                          <w:divsChild>
                            <w:div w:id="1616063834">
                              <w:marLeft w:val="0"/>
                              <w:marRight w:val="0"/>
                              <w:marTop w:val="0"/>
                              <w:marBottom w:val="0"/>
                              <w:divBdr>
                                <w:top w:val="none" w:sz="0" w:space="0" w:color="auto"/>
                                <w:left w:val="none" w:sz="0" w:space="0" w:color="auto"/>
                                <w:bottom w:val="none" w:sz="0" w:space="0" w:color="auto"/>
                                <w:right w:val="none" w:sz="0" w:space="0" w:color="auto"/>
                              </w:divBdr>
                              <w:divsChild>
                                <w:div w:id="16196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830">
                      <w:marLeft w:val="0"/>
                      <w:marRight w:val="0"/>
                      <w:marTop w:val="0"/>
                      <w:marBottom w:val="0"/>
                      <w:divBdr>
                        <w:top w:val="none" w:sz="0" w:space="0" w:color="auto"/>
                        <w:left w:val="none" w:sz="0" w:space="0" w:color="auto"/>
                        <w:bottom w:val="none" w:sz="0" w:space="0" w:color="auto"/>
                        <w:right w:val="none" w:sz="0" w:space="0" w:color="auto"/>
                      </w:divBdr>
                    </w:div>
                  </w:divsChild>
                </w:div>
                <w:div w:id="144471621">
                  <w:marLeft w:val="0"/>
                  <w:marRight w:val="0"/>
                  <w:marTop w:val="0"/>
                  <w:marBottom w:val="240"/>
                  <w:divBdr>
                    <w:top w:val="single" w:sz="6" w:space="0" w:color="DDDDDD"/>
                    <w:left w:val="single" w:sz="6" w:space="0" w:color="DDDDDD"/>
                    <w:bottom w:val="single" w:sz="6" w:space="0" w:color="CCCCCC"/>
                    <w:right w:val="single" w:sz="6" w:space="0" w:color="DDDDDD"/>
                  </w:divBdr>
                  <w:divsChild>
                    <w:div w:id="860509262">
                      <w:marLeft w:val="0"/>
                      <w:marRight w:val="0"/>
                      <w:marTop w:val="0"/>
                      <w:marBottom w:val="0"/>
                      <w:divBdr>
                        <w:top w:val="none" w:sz="0" w:space="0" w:color="auto"/>
                        <w:left w:val="none" w:sz="0" w:space="0" w:color="auto"/>
                        <w:bottom w:val="single" w:sz="6" w:space="0" w:color="DDDDDD"/>
                        <w:right w:val="none" w:sz="0" w:space="0" w:color="auto"/>
                      </w:divBdr>
                      <w:divsChild>
                        <w:div w:id="669648561">
                          <w:marLeft w:val="0"/>
                          <w:marRight w:val="0"/>
                          <w:marTop w:val="0"/>
                          <w:marBottom w:val="0"/>
                          <w:divBdr>
                            <w:top w:val="none" w:sz="0" w:space="0" w:color="auto"/>
                            <w:left w:val="none" w:sz="0" w:space="0" w:color="auto"/>
                            <w:bottom w:val="none" w:sz="0" w:space="0" w:color="auto"/>
                            <w:right w:val="none" w:sz="0" w:space="0" w:color="auto"/>
                          </w:divBdr>
                          <w:divsChild>
                            <w:div w:id="1898588284">
                              <w:marLeft w:val="0"/>
                              <w:marRight w:val="0"/>
                              <w:marTop w:val="0"/>
                              <w:marBottom w:val="0"/>
                              <w:divBdr>
                                <w:top w:val="none" w:sz="0" w:space="0" w:color="auto"/>
                                <w:left w:val="none" w:sz="0" w:space="0" w:color="auto"/>
                                <w:bottom w:val="none" w:sz="0" w:space="0" w:color="auto"/>
                                <w:right w:val="none" w:sz="0" w:space="0" w:color="auto"/>
                              </w:divBdr>
                              <w:divsChild>
                                <w:div w:id="3624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09435">
      <w:bodyDiv w:val="1"/>
      <w:marLeft w:val="0"/>
      <w:marRight w:val="0"/>
      <w:marTop w:val="0"/>
      <w:marBottom w:val="0"/>
      <w:divBdr>
        <w:top w:val="none" w:sz="0" w:space="0" w:color="auto"/>
        <w:left w:val="none" w:sz="0" w:space="0" w:color="auto"/>
        <w:bottom w:val="none" w:sz="0" w:space="0" w:color="auto"/>
        <w:right w:val="none" w:sz="0" w:space="0" w:color="auto"/>
      </w:divBdr>
    </w:div>
    <w:div w:id="1952470590">
      <w:bodyDiv w:val="1"/>
      <w:marLeft w:val="0"/>
      <w:marRight w:val="0"/>
      <w:marTop w:val="0"/>
      <w:marBottom w:val="0"/>
      <w:divBdr>
        <w:top w:val="none" w:sz="0" w:space="0" w:color="auto"/>
        <w:left w:val="none" w:sz="0" w:space="0" w:color="auto"/>
        <w:bottom w:val="none" w:sz="0" w:space="0" w:color="auto"/>
        <w:right w:val="none" w:sz="0" w:space="0" w:color="auto"/>
      </w:divBdr>
    </w:div>
    <w:div w:id="2043170608">
      <w:bodyDiv w:val="1"/>
      <w:marLeft w:val="0"/>
      <w:marRight w:val="0"/>
      <w:marTop w:val="0"/>
      <w:marBottom w:val="0"/>
      <w:divBdr>
        <w:top w:val="none" w:sz="0" w:space="0" w:color="auto"/>
        <w:left w:val="none" w:sz="0" w:space="0" w:color="auto"/>
        <w:bottom w:val="none" w:sz="0" w:space="0" w:color="auto"/>
        <w:right w:val="none" w:sz="0" w:space="0" w:color="auto"/>
      </w:divBdr>
      <w:divsChild>
        <w:div w:id="1533104193">
          <w:marLeft w:val="0"/>
          <w:marRight w:val="0"/>
          <w:marTop w:val="0"/>
          <w:marBottom w:val="0"/>
          <w:divBdr>
            <w:top w:val="none" w:sz="0" w:space="0" w:color="auto"/>
            <w:left w:val="none" w:sz="0" w:space="0" w:color="auto"/>
            <w:bottom w:val="none" w:sz="0" w:space="0" w:color="auto"/>
            <w:right w:val="none" w:sz="0" w:space="0" w:color="auto"/>
          </w:divBdr>
          <w:divsChild>
            <w:div w:id="1344823515">
              <w:marLeft w:val="0"/>
              <w:marRight w:val="0"/>
              <w:marTop w:val="0"/>
              <w:marBottom w:val="0"/>
              <w:divBdr>
                <w:top w:val="none" w:sz="0" w:space="0" w:color="auto"/>
                <w:left w:val="none" w:sz="0" w:space="0" w:color="auto"/>
                <w:bottom w:val="none" w:sz="0" w:space="0" w:color="auto"/>
                <w:right w:val="none" w:sz="0" w:space="0" w:color="auto"/>
              </w:divBdr>
              <w:divsChild>
                <w:div w:id="50464393">
                  <w:marLeft w:val="0"/>
                  <w:marRight w:val="0"/>
                  <w:marTop w:val="0"/>
                  <w:marBottom w:val="240"/>
                  <w:divBdr>
                    <w:top w:val="single" w:sz="6" w:space="0" w:color="DDDDDD"/>
                    <w:left w:val="single" w:sz="6" w:space="0" w:color="DDDDDD"/>
                    <w:bottom w:val="single" w:sz="6" w:space="0" w:color="CCCCCC"/>
                    <w:right w:val="single" w:sz="6" w:space="0" w:color="DDDDDD"/>
                  </w:divBdr>
                  <w:divsChild>
                    <w:div w:id="116917298">
                      <w:marLeft w:val="0"/>
                      <w:marRight w:val="0"/>
                      <w:marTop w:val="0"/>
                      <w:marBottom w:val="0"/>
                      <w:divBdr>
                        <w:top w:val="none" w:sz="0" w:space="0" w:color="auto"/>
                        <w:left w:val="none" w:sz="0" w:space="0" w:color="auto"/>
                        <w:bottom w:val="single" w:sz="6" w:space="0" w:color="DDDDDD"/>
                        <w:right w:val="none" w:sz="0" w:space="0" w:color="auto"/>
                      </w:divBdr>
                      <w:divsChild>
                        <w:div w:id="832374347">
                          <w:marLeft w:val="0"/>
                          <w:marRight w:val="0"/>
                          <w:marTop w:val="0"/>
                          <w:marBottom w:val="0"/>
                          <w:divBdr>
                            <w:top w:val="none" w:sz="0" w:space="0" w:color="auto"/>
                            <w:left w:val="none" w:sz="0" w:space="0" w:color="auto"/>
                            <w:bottom w:val="none" w:sz="0" w:space="0" w:color="auto"/>
                            <w:right w:val="none" w:sz="0" w:space="0" w:color="auto"/>
                          </w:divBdr>
                          <w:divsChild>
                            <w:div w:id="516389367">
                              <w:marLeft w:val="0"/>
                              <w:marRight w:val="0"/>
                              <w:marTop w:val="0"/>
                              <w:marBottom w:val="0"/>
                              <w:divBdr>
                                <w:top w:val="none" w:sz="0" w:space="0" w:color="auto"/>
                                <w:left w:val="none" w:sz="0" w:space="0" w:color="auto"/>
                                <w:bottom w:val="none" w:sz="0" w:space="0" w:color="auto"/>
                                <w:right w:val="none" w:sz="0" w:space="0" w:color="auto"/>
                              </w:divBdr>
                              <w:divsChild>
                                <w:div w:id="6741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3028">
      <w:bodyDiv w:val="1"/>
      <w:marLeft w:val="0"/>
      <w:marRight w:val="0"/>
      <w:marTop w:val="0"/>
      <w:marBottom w:val="0"/>
      <w:divBdr>
        <w:top w:val="none" w:sz="0" w:space="0" w:color="auto"/>
        <w:left w:val="none" w:sz="0" w:space="0" w:color="auto"/>
        <w:bottom w:val="none" w:sz="0" w:space="0" w:color="auto"/>
        <w:right w:val="none" w:sz="0" w:space="0" w:color="auto"/>
      </w:divBdr>
      <w:divsChild>
        <w:div w:id="383019742">
          <w:marLeft w:val="0"/>
          <w:marRight w:val="0"/>
          <w:marTop w:val="0"/>
          <w:marBottom w:val="0"/>
          <w:divBdr>
            <w:top w:val="none" w:sz="0" w:space="0" w:color="auto"/>
            <w:left w:val="none" w:sz="0" w:space="0" w:color="auto"/>
            <w:bottom w:val="none" w:sz="0" w:space="0" w:color="auto"/>
            <w:right w:val="none" w:sz="0" w:space="0" w:color="auto"/>
          </w:divBdr>
          <w:divsChild>
            <w:div w:id="1499930563">
              <w:marLeft w:val="0"/>
              <w:marRight w:val="0"/>
              <w:marTop w:val="0"/>
              <w:marBottom w:val="0"/>
              <w:divBdr>
                <w:top w:val="none" w:sz="0" w:space="0" w:color="auto"/>
                <w:left w:val="none" w:sz="0" w:space="0" w:color="auto"/>
                <w:bottom w:val="none" w:sz="0" w:space="0" w:color="auto"/>
                <w:right w:val="none" w:sz="0" w:space="0" w:color="auto"/>
              </w:divBdr>
              <w:divsChild>
                <w:div w:id="1892228907">
                  <w:marLeft w:val="0"/>
                  <w:marRight w:val="0"/>
                  <w:marTop w:val="0"/>
                  <w:marBottom w:val="240"/>
                  <w:divBdr>
                    <w:top w:val="single" w:sz="6" w:space="0" w:color="DDDDDD"/>
                    <w:left w:val="single" w:sz="6" w:space="0" w:color="DDDDDD"/>
                    <w:bottom w:val="single" w:sz="6" w:space="0" w:color="CCCCCC"/>
                    <w:right w:val="single" w:sz="6" w:space="0" w:color="DDDDDD"/>
                  </w:divBdr>
                  <w:divsChild>
                    <w:div w:id="2136751193">
                      <w:marLeft w:val="0"/>
                      <w:marRight w:val="0"/>
                      <w:marTop w:val="0"/>
                      <w:marBottom w:val="0"/>
                      <w:divBdr>
                        <w:top w:val="none" w:sz="0" w:space="0" w:color="auto"/>
                        <w:left w:val="none" w:sz="0" w:space="0" w:color="auto"/>
                        <w:bottom w:val="single" w:sz="6" w:space="0" w:color="DDDDDD"/>
                        <w:right w:val="none" w:sz="0" w:space="0" w:color="auto"/>
                      </w:divBdr>
                      <w:divsChild>
                        <w:div w:id="326058689">
                          <w:marLeft w:val="0"/>
                          <w:marRight w:val="0"/>
                          <w:marTop w:val="0"/>
                          <w:marBottom w:val="0"/>
                          <w:divBdr>
                            <w:top w:val="none" w:sz="0" w:space="0" w:color="auto"/>
                            <w:left w:val="none" w:sz="0" w:space="0" w:color="auto"/>
                            <w:bottom w:val="none" w:sz="0" w:space="0" w:color="auto"/>
                            <w:right w:val="none" w:sz="0" w:space="0" w:color="auto"/>
                          </w:divBdr>
                          <w:divsChild>
                            <w:div w:id="557984214">
                              <w:marLeft w:val="0"/>
                              <w:marRight w:val="0"/>
                              <w:marTop w:val="0"/>
                              <w:marBottom w:val="0"/>
                              <w:divBdr>
                                <w:top w:val="none" w:sz="0" w:space="0" w:color="auto"/>
                                <w:left w:val="none" w:sz="0" w:space="0" w:color="auto"/>
                                <w:bottom w:val="none" w:sz="0" w:space="0" w:color="auto"/>
                                <w:right w:val="none" w:sz="0" w:space="0" w:color="auto"/>
                              </w:divBdr>
                              <w:divsChild>
                                <w:div w:id="3694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gorithms.tutorialhorizon.com/author/sumitjain/" TargetMode="External"/><Relationship Id="rId13" Type="http://schemas.openxmlformats.org/officeDocument/2006/relationships/hyperlink" Target="http://algorithms.tutorialhorizon.com/author/sumitjain/" TargetMode="External"/><Relationship Id="rId18" Type="http://schemas.openxmlformats.org/officeDocument/2006/relationships/hyperlink" Target="https://www.journaldev.com/780/comparable-and-comparator-in-java-example" TargetMode="External"/><Relationship Id="rId3" Type="http://schemas.openxmlformats.org/officeDocument/2006/relationships/settings" Target="settings.xml"/><Relationship Id="rId21" Type="http://schemas.openxmlformats.org/officeDocument/2006/relationships/hyperlink" Target="http://algorithms.tutorialhorizon.com/author/sumitjain/" TargetMode="External"/><Relationship Id="rId7" Type="http://schemas.openxmlformats.org/officeDocument/2006/relationships/hyperlink" Target="http://algorithms.tutorialhorizon.com/author/sumitjain/" TargetMode="External"/><Relationship Id="rId12" Type="http://schemas.openxmlformats.org/officeDocument/2006/relationships/hyperlink" Target="http://algorithms.tutorialhorizon.com/author/sumitjai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algorithms.tutorialhorizon.com/files/2017/07/Two-repeated-elements-2.jpg" TargetMode="External"/><Relationship Id="rId20" Type="http://schemas.openxmlformats.org/officeDocument/2006/relationships/hyperlink" Target="http://algorithms.tutorialhorizon.com/author/sumitjain/" TargetMode="External"/><Relationship Id="rId1" Type="http://schemas.openxmlformats.org/officeDocument/2006/relationships/numbering" Target="numbering.xml"/><Relationship Id="rId6" Type="http://schemas.openxmlformats.org/officeDocument/2006/relationships/hyperlink" Target="http://www.careerride.com/Interview-Questions-Data-Structures-Stack-queue.aspx" TargetMode="External"/><Relationship Id="rId11" Type="http://schemas.openxmlformats.org/officeDocument/2006/relationships/hyperlink" Target="http://algorithms.tutorialhorizon.com/author/sumitjain/" TargetMode="External"/><Relationship Id="rId5" Type="http://schemas.openxmlformats.org/officeDocument/2006/relationships/hyperlink" Target="http://algorithms.tutorialhorizon.com/implement-queue-using-stacks/" TargetMode="External"/><Relationship Id="rId15" Type="http://schemas.openxmlformats.org/officeDocument/2006/relationships/hyperlink" Target="http://algorithms.tutorialhorizon.com/author/sumitjai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ournaldev.com/1079/multithreading-in-java" TargetMode="External"/><Relationship Id="rId4" Type="http://schemas.openxmlformats.org/officeDocument/2006/relationships/webSettings" Target="webSettings.xml"/><Relationship Id="rId9" Type="http://schemas.openxmlformats.org/officeDocument/2006/relationships/hyperlink" Target="http://algorithms.tutorialhorizon.com/files/2015/02/Track-the-Maximum-Element-in-a-Stack.png" TargetMode="External"/><Relationship Id="rId14" Type="http://schemas.openxmlformats.org/officeDocument/2006/relationships/hyperlink" Target="http://algorithms.tutorialhorizon.com/author/sumitj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29</Pages>
  <Words>6541</Words>
  <Characters>37287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2017-10-23T14:39:00Z</dcterms:created>
  <dcterms:modified xsi:type="dcterms:W3CDTF">2017-10-25T06:38:00Z</dcterms:modified>
</cp:coreProperties>
</file>
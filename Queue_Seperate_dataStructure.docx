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ED9" w:rsidRPr="00A43ED9" w:rsidRDefault="00A43ED9" w:rsidP="00A43ED9">
      <w:pPr>
        <w:spacing w:after="68" w:line="240" w:lineRule="auto"/>
        <w:textAlignment w:val="baseline"/>
        <w:outlineLvl w:val="0"/>
        <w:rPr>
          <w:rFonts w:ascii="Times New Roman" w:eastAsia="Times New Roman" w:hAnsi="Times New Roman" w:cs="Times New Roman"/>
          <w:kern w:val="36"/>
          <w:sz w:val="38"/>
          <w:szCs w:val="38"/>
        </w:rPr>
      </w:pPr>
      <w:r w:rsidRPr="00A43ED9">
        <w:rPr>
          <w:rFonts w:ascii="Times New Roman" w:eastAsia="Times New Roman" w:hAnsi="Times New Roman" w:cs="Times New Roman"/>
          <w:kern w:val="36"/>
          <w:sz w:val="38"/>
          <w:szCs w:val="38"/>
        </w:rPr>
        <w:t>Implement Queue using Stacks</w:t>
      </w:r>
    </w:p>
    <w:p w:rsidR="00A43ED9" w:rsidRPr="00A43ED9" w:rsidRDefault="00E251D9" w:rsidP="00A43ED9">
      <w:pPr>
        <w:spacing w:after="0" w:line="240" w:lineRule="auto"/>
        <w:textAlignment w:val="baseline"/>
        <w:rPr>
          <w:rFonts w:ascii="Times New Roman" w:eastAsia="Times New Roman" w:hAnsi="Times New Roman" w:cs="Times New Roman"/>
          <w:sz w:val="15"/>
          <w:szCs w:val="15"/>
        </w:rPr>
      </w:pPr>
      <w:hyperlink r:id="rId5" w:tooltip="Easy" w:history="1">
        <w:r w:rsidR="00A43ED9" w:rsidRPr="00A43ED9">
          <w:rPr>
            <w:rFonts w:ascii="Times New Roman" w:eastAsia="Times New Roman" w:hAnsi="Times New Roman" w:cs="Times New Roman"/>
            <w:b/>
            <w:bCs/>
            <w:color w:val="FFFFFF"/>
            <w:sz w:val="27"/>
          </w:rPr>
          <w:t>2.5</w:t>
        </w:r>
      </w:hyperlink>
    </w:p>
    <w:p w:rsidR="00A43ED9" w:rsidRPr="00A43ED9" w:rsidRDefault="00A43ED9" w:rsidP="00A43ED9">
      <w:pPr>
        <w:shd w:val="clear" w:color="auto" w:fill="FFFFFF"/>
        <w:spacing w:after="0" w:line="240" w:lineRule="auto"/>
        <w:jc w:val="both"/>
        <w:textAlignment w:val="baseline"/>
        <w:rPr>
          <w:rFonts w:ascii="Helvetica" w:eastAsia="Times New Roman" w:hAnsi="Helvetica" w:cs="Helvetica"/>
          <w:color w:val="000000"/>
          <w:sz w:val="18"/>
          <w:szCs w:val="18"/>
        </w:rPr>
      </w:pPr>
      <w:r w:rsidRPr="00A43ED9">
        <w:rPr>
          <w:rFonts w:ascii="Helvetica" w:eastAsia="Times New Roman" w:hAnsi="Helvetica" w:cs="Helvetica"/>
          <w:color w:val="000000"/>
          <w:sz w:val="18"/>
          <w:szCs w:val="18"/>
        </w:rPr>
        <w:t>The problem is opposite of </w:t>
      </w:r>
      <w:hyperlink r:id="rId6" w:history="1">
        <w:r w:rsidRPr="00A43ED9">
          <w:rPr>
            <w:rFonts w:ascii="Helvetica" w:eastAsia="Times New Roman" w:hAnsi="Helvetica" w:cs="Helvetica"/>
            <w:color w:val="EC4E20"/>
            <w:sz w:val="20"/>
            <w:u w:val="single"/>
          </w:rPr>
          <w:t>this</w:t>
        </w:r>
      </w:hyperlink>
      <w:r w:rsidRPr="00A43ED9">
        <w:rPr>
          <w:rFonts w:ascii="Helvetica" w:eastAsia="Times New Roman" w:hAnsi="Helvetica" w:cs="Helvetica"/>
          <w:color w:val="000000"/>
          <w:sz w:val="18"/>
          <w:szCs w:val="18"/>
        </w:rPr>
        <w:t> post. We are given a stack data structure with push and pop operations, the task is to implement a queue using instances of stack data structure and operations on them.</w:t>
      </w:r>
    </w:p>
    <w:p w:rsidR="00A43ED9" w:rsidRPr="00A43ED9" w:rsidRDefault="00A43ED9" w:rsidP="00A43ED9">
      <w:pPr>
        <w:shd w:val="clear" w:color="auto" w:fill="FFFFFF"/>
        <w:spacing w:after="136" w:line="240" w:lineRule="auto"/>
        <w:jc w:val="both"/>
        <w:textAlignment w:val="baseline"/>
        <w:rPr>
          <w:rFonts w:ascii="Helvetica" w:eastAsia="Times New Roman" w:hAnsi="Helvetica" w:cs="Helvetica"/>
          <w:color w:val="000000"/>
          <w:sz w:val="18"/>
          <w:szCs w:val="18"/>
        </w:rPr>
      </w:pPr>
      <w:r>
        <w:rPr>
          <w:rFonts w:ascii="Helvetica" w:eastAsia="Times New Roman" w:hAnsi="Helvetica" w:cs="Helvetica"/>
          <w:noProof/>
          <w:color w:val="000000"/>
          <w:sz w:val="18"/>
          <w:szCs w:val="18"/>
        </w:rPr>
        <w:drawing>
          <wp:inline distT="0" distB="0" distL="0" distR="0">
            <wp:extent cx="4304665" cy="3070860"/>
            <wp:effectExtent l="19050" t="0" r="635" b="0"/>
            <wp:docPr id="1" name="Picture 1" descr="Stack and Queue with insert and delete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and Queue with insert and delete operations"/>
                    <pic:cNvPicPr>
                      <a:picLocks noChangeAspect="1" noChangeArrowheads="1"/>
                    </pic:cNvPicPr>
                  </pic:nvPicPr>
                  <pic:blipFill>
                    <a:blip r:embed="rId7"/>
                    <a:srcRect/>
                    <a:stretch>
                      <a:fillRect/>
                    </a:stretch>
                  </pic:blipFill>
                  <pic:spPr bwMode="auto">
                    <a:xfrm>
                      <a:off x="0" y="0"/>
                      <a:ext cx="4304665" cy="3070860"/>
                    </a:xfrm>
                    <a:prstGeom prst="rect">
                      <a:avLst/>
                    </a:prstGeom>
                    <a:noFill/>
                    <a:ln w="9525">
                      <a:noFill/>
                      <a:miter lim="800000"/>
                      <a:headEnd/>
                      <a:tailEnd/>
                    </a:ln>
                  </pic:spPr>
                </pic:pic>
              </a:graphicData>
            </a:graphic>
          </wp:inline>
        </w:drawing>
      </w:r>
    </w:p>
    <w:p w:rsidR="00A43ED9" w:rsidRPr="00A43ED9" w:rsidRDefault="00A43ED9" w:rsidP="00A43ED9">
      <w:pPr>
        <w:shd w:val="clear" w:color="auto" w:fill="FFFFFF"/>
        <w:spacing w:after="0" w:line="240" w:lineRule="auto"/>
        <w:jc w:val="both"/>
        <w:textAlignment w:val="baseline"/>
        <w:rPr>
          <w:rFonts w:ascii="Helvetica" w:eastAsia="Times New Roman" w:hAnsi="Helvetica" w:cs="Helvetica"/>
          <w:color w:val="000000"/>
          <w:sz w:val="18"/>
          <w:szCs w:val="18"/>
        </w:rPr>
      </w:pPr>
      <w:r w:rsidRPr="00A43ED9">
        <w:rPr>
          <w:rFonts w:ascii="Helvetica" w:eastAsia="Times New Roman" w:hAnsi="Helvetica" w:cs="Helvetica"/>
          <w:color w:val="000000"/>
          <w:sz w:val="18"/>
          <w:szCs w:val="18"/>
        </w:rPr>
        <w:t>A queue can be implemented using two stacks. Let queue</w:t>
      </w:r>
      <w:r w:rsidR="00BD5182">
        <w:rPr>
          <w:rFonts w:ascii="Helvetica" w:eastAsia="Times New Roman" w:hAnsi="Helvetica" w:cs="Helvetica"/>
          <w:color w:val="000000"/>
          <w:sz w:val="18"/>
          <w:szCs w:val="18"/>
        </w:rPr>
        <w:t xml:space="preserve"> `</w:t>
      </w:r>
      <w:r w:rsidRPr="00A43ED9">
        <w:rPr>
          <w:rFonts w:ascii="Helvetica" w:eastAsia="Times New Roman" w:hAnsi="Helvetica" w:cs="Helvetica"/>
          <w:color w:val="000000"/>
          <w:sz w:val="18"/>
          <w:szCs w:val="18"/>
        </w:rPr>
        <w:t xml:space="preserve"> to be implemented be q and stacks used to implement q be stack1 and stack2. q can be implemented in two ways:</w:t>
      </w:r>
    </w:p>
    <w:p w:rsidR="00A43ED9" w:rsidRPr="00A43ED9" w:rsidRDefault="00E251D9" w:rsidP="00A43ED9">
      <w:pPr>
        <w:shd w:val="clear" w:color="auto" w:fill="FFFFFF"/>
        <w:spacing w:after="0" w:line="240" w:lineRule="auto"/>
        <w:jc w:val="both"/>
        <w:textAlignment w:val="baseline"/>
        <w:outlineLvl w:val="1"/>
        <w:rPr>
          <w:rFonts w:ascii="Helvetica" w:eastAsia="Times New Roman" w:hAnsi="Helvetica" w:cs="Helvetica"/>
          <w:b/>
          <w:bCs/>
          <w:color w:val="000000"/>
          <w:sz w:val="25"/>
          <w:szCs w:val="25"/>
        </w:rPr>
      </w:pPr>
      <w:hyperlink r:id="rId8" w:history="1">
        <w:r w:rsidR="00A43ED9" w:rsidRPr="00A43ED9">
          <w:rPr>
            <w:rFonts w:ascii="Helvetica" w:eastAsia="Times New Roman" w:hAnsi="Helvetica" w:cs="Helvetica"/>
            <w:b/>
            <w:bCs/>
            <w:color w:val="EC4E20"/>
            <w:sz w:val="25"/>
            <w:u w:val="single"/>
          </w:rPr>
          <w:t>Recommended: Please solve it on “</w:t>
        </w:r>
        <w:r w:rsidR="00A43ED9" w:rsidRPr="00A43ED9">
          <w:rPr>
            <w:rFonts w:ascii="Helvetica" w:eastAsia="Times New Roman" w:hAnsi="Helvetica" w:cs="Helvetica"/>
            <w:b/>
            <w:bCs/>
            <w:i/>
            <w:iCs/>
            <w:color w:val="EC4E20"/>
            <w:sz w:val="25"/>
            <w:u w:val="single"/>
          </w:rPr>
          <w:t>PRACTICE</w:t>
        </w:r>
        <w:r w:rsidR="00A43ED9" w:rsidRPr="00A43ED9">
          <w:rPr>
            <w:rFonts w:ascii="Helvetica" w:eastAsia="Times New Roman" w:hAnsi="Helvetica" w:cs="Helvetica"/>
            <w:b/>
            <w:bCs/>
            <w:color w:val="EC4E20"/>
            <w:sz w:val="25"/>
            <w:u w:val="single"/>
          </w:rPr>
          <w:t>” first, before moving on to the solution.</w:t>
        </w:r>
      </w:hyperlink>
    </w:p>
    <w:p w:rsidR="00A43ED9" w:rsidRPr="00A43ED9" w:rsidRDefault="00A43ED9" w:rsidP="00A43ED9">
      <w:pPr>
        <w:shd w:val="clear" w:color="auto" w:fill="FFFFFF"/>
        <w:spacing w:after="0" w:line="240" w:lineRule="auto"/>
        <w:jc w:val="both"/>
        <w:textAlignment w:val="baseline"/>
        <w:rPr>
          <w:rFonts w:ascii="Helvetica" w:eastAsia="Times New Roman" w:hAnsi="Helvetica" w:cs="Helvetica"/>
          <w:color w:val="000000"/>
          <w:sz w:val="18"/>
          <w:szCs w:val="18"/>
        </w:rPr>
      </w:pPr>
      <w:r w:rsidRPr="00A43ED9">
        <w:rPr>
          <w:rFonts w:ascii="Helvetica" w:eastAsia="Times New Roman" w:hAnsi="Helvetica" w:cs="Helvetica"/>
          <w:b/>
          <w:bCs/>
          <w:color w:val="000000"/>
          <w:sz w:val="20"/>
        </w:rPr>
        <w:t xml:space="preserve">Method 1 (By making </w:t>
      </w:r>
      <w:proofErr w:type="spellStart"/>
      <w:r w:rsidRPr="00A43ED9">
        <w:rPr>
          <w:rFonts w:ascii="Helvetica" w:eastAsia="Times New Roman" w:hAnsi="Helvetica" w:cs="Helvetica"/>
          <w:b/>
          <w:bCs/>
          <w:color w:val="000000"/>
          <w:sz w:val="20"/>
        </w:rPr>
        <w:t>enQueue</w:t>
      </w:r>
      <w:proofErr w:type="spellEnd"/>
      <w:r w:rsidRPr="00A43ED9">
        <w:rPr>
          <w:rFonts w:ascii="Helvetica" w:eastAsia="Times New Roman" w:hAnsi="Helvetica" w:cs="Helvetica"/>
          <w:b/>
          <w:bCs/>
          <w:color w:val="000000"/>
          <w:sz w:val="20"/>
        </w:rPr>
        <w:t xml:space="preserve"> operation costly)</w:t>
      </w:r>
      <w:r w:rsidRPr="00A43ED9">
        <w:rPr>
          <w:rFonts w:ascii="Helvetica" w:eastAsia="Times New Roman" w:hAnsi="Helvetica" w:cs="Helvetica"/>
          <w:color w:val="000000"/>
          <w:sz w:val="18"/>
          <w:szCs w:val="18"/>
        </w:rPr>
        <w:t xml:space="preserve"> This method makes sure that oldest entered element is always at the top of stack 1, so that </w:t>
      </w:r>
      <w:proofErr w:type="spellStart"/>
      <w:r w:rsidRPr="00A43ED9">
        <w:rPr>
          <w:rFonts w:ascii="Helvetica" w:eastAsia="Times New Roman" w:hAnsi="Helvetica" w:cs="Helvetica"/>
          <w:color w:val="000000"/>
          <w:sz w:val="18"/>
          <w:szCs w:val="18"/>
        </w:rPr>
        <w:t>deQueue</w:t>
      </w:r>
      <w:proofErr w:type="spellEnd"/>
      <w:r w:rsidRPr="00A43ED9">
        <w:rPr>
          <w:rFonts w:ascii="Helvetica" w:eastAsia="Times New Roman" w:hAnsi="Helvetica" w:cs="Helvetica"/>
          <w:color w:val="000000"/>
          <w:sz w:val="18"/>
          <w:szCs w:val="18"/>
        </w:rPr>
        <w:t xml:space="preserve"> operation just pops from stack1. To put the element at top of stack1, stack2 is used.</w:t>
      </w:r>
    </w:p>
    <w:p w:rsidR="00A43ED9" w:rsidRPr="00A43ED9" w:rsidRDefault="00A43ED9" w:rsidP="00A43ED9">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textAlignment w:val="baseline"/>
        <w:rPr>
          <w:rFonts w:ascii="Consolas" w:eastAsia="Times New Roman" w:hAnsi="Consolas" w:cs="Consolas"/>
          <w:color w:val="000000"/>
          <w:sz w:val="16"/>
          <w:szCs w:val="16"/>
        </w:rPr>
      </w:pPr>
      <w:proofErr w:type="spellStart"/>
      <w:r w:rsidRPr="00A43ED9">
        <w:rPr>
          <w:rFonts w:ascii="Consolas" w:eastAsia="Times New Roman" w:hAnsi="Consolas" w:cs="Consolas"/>
          <w:color w:val="000000"/>
          <w:sz w:val="16"/>
          <w:szCs w:val="16"/>
        </w:rPr>
        <w:t>enQueue</w:t>
      </w:r>
      <w:proofErr w:type="spellEnd"/>
      <w:r w:rsidRPr="00A43ED9">
        <w:rPr>
          <w:rFonts w:ascii="Consolas" w:eastAsia="Times New Roman" w:hAnsi="Consolas" w:cs="Consolas"/>
          <w:color w:val="000000"/>
          <w:sz w:val="16"/>
          <w:szCs w:val="16"/>
        </w:rPr>
        <w:t>(q, x)</w:t>
      </w:r>
    </w:p>
    <w:p w:rsidR="00A43ED9" w:rsidRPr="00A43ED9" w:rsidRDefault="00A43ED9" w:rsidP="00A43ED9">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textAlignment w:val="baseline"/>
        <w:rPr>
          <w:rFonts w:ascii="Consolas" w:eastAsia="Times New Roman" w:hAnsi="Consolas" w:cs="Consolas"/>
          <w:color w:val="000000"/>
          <w:sz w:val="16"/>
          <w:szCs w:val="16"/>
        </w:rPr>
      </w:pPr>
      <w:r w:rsidRPr="00A43ED9">
        <w:rPr>
          <w:rFonts w:ascii="Consolas" w:eastAsia="Times New Roman" w:hAnsi="Consolas" w:cs="Consolas"/>
          <w:color w:val="000000"/>
          <w:sz w:val="16"/>
          <w:szCs w:val="16"/>
        </w:rPr>
        <w:t xml:space="preserve">  1) While stack1 is not empty, push everything from satck1 to stack2.</w:t>
      </w:r>
    </w:p>
    <w:p w:rsidR="00A43ED9" w:rsidRPr="00A43ED9" w:rsidRDefault="00A43ED9" w:rsidP="00A43ED9">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textAlignment w:val="baseline"/>
        <w:rPr>
          <w:rFonts w:ascii="Consolas" w:eastAsia="Times New Roman" w:hAnsi="Consolas" w:cs="Consolas"/>
          <w:color w:val="000000"/>
          <w:sz w:val="16"/>
          <w:szCs w:val="16"/>
        </w:rPr>
      </w:pPr>
      <w:r w:rsidRPr="00A43ED9">
        <w:rPr>
          <w:rFonts w:ascii="Consolas" w:eastAsia="Times New Roman" w:hAnsi="Consolas" w:cs="Consolas"/>
          <w:color w:val="000000"/>
          <w:sz w:val="16"/>
          <w:szCs w:val="16"/>
        </w:rPr>
        <w:t xml:space="preserve">  2) Push x to stack1 (assuming size of stacks is unlimited).</w:t>
      </w:r>
    </w:p>
    <w:p w:rsidR="00A43ED9" w:rsidRPr="00A43ED9" w:rsidRDefault="00A43ED9" w:rsidP="00A43ED9">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textAlignment w:val="baseline"/>
        <w:rPr>
          <w:rFonts w:ascii="Consolas" w:eastAsia="Times New Roman" w:hAnsi="Consolas" w:cs="Consolas"/>
          <w:color w:val="000000"/>
          <w:sz w:val="16"/>
          <w:szCs w:val="16"/>
        </w:rPr>
      </w:pPr>
      <w:r w:rsidRPr="00A43ED9">
        <w:rPr>
          <w:rFonts w:ascii="Consolas" w:eastAsia="Times New Roman" w:hAnsi="Consolas" w:cs="Consolas"/>
          <w:color w:val="000000"/>
          <w:sz w:val="16"/>
          <w:szCs w:val="16"/>
        </w:rPr>
        <w:t xml:space="preserve">  3) Push everything back to stack1.</w:t>
      </w:r>
    </w:p>
    <w:p w:rsidR="00A43ED9" w:rsidRPr="00A43ED9" w:rsidRDefault="00A43ED9" w:rsidP="00A43ED9">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textAlignment w:val="baseline"/>
        <w:rPr>
          <w:rFonts w:ascii="Consolas" w:eastAsia="Times New Roman" w:hAnsi="Consolas" w:cs="Consolas"/>
          <w:color w:val="000000"/>
          <w:sz w:val="16"/>
          <w:szCs w:val="16"/>
        </w:rPr>
      </w:pPr>
    </w:p>
    <w:p w:rsidR="00A43ED9" w:rsidRPr="00A43ED9" w:rsidRDefault="00A43ED9" w:rsidP="00A43ED9">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textAlignment w:val="baseline"/>
        <w:rPr>
          <w:rFonts w:ascii="Consolas" w:eastAsia="Times New Roman" w:hAnsi="Consolas" w:cs="Consolas"/>
          <w:color w:val="000000"/>
          <w:sz w:val="16"/>
          <w:szCs w:val="16"/>
        </w:rPr>
      </w:pPr>
      <w:proofErr w:type="spellStart"/>
      <w:r w:rsidRPr="00A43ED9">
        <w:rPr>
          <w:rFonts w:ascii="Consolas" w:eastAsia="Times New Roman" w:hAnsi="Consolas" w:cs="Consolas"/>
          <w:color w:val="000000"/>
          <w:sz w:val="16"/>
          <w:szCs w:val="16"/>
        </w:rPr>
        <w:t>dnQueue</w:t>
      </w:r>
      <w:proofErr w:type="spellEnd"/>
      <w:r w:rsidRPr="00A43ED9">
        <w:rPr>
          <w:rFonts w:ascii="Consolas" w:eastAsia="Times New Roman" w:hAnsi="Consolas" w:cs="Consolas"/>
          <w:color w:val="000000"/>
          <w:sz w:val="16"/>
          <w:szCs w:val="16"/>
        </w:rPr>
        <w:t>(q)</w:t>
      </w:r>
    </w:p>
    <w:p w:rsidR="00A43ED9" w:rsidRPr="00A43ED9" w:rsidRDefault="00A43ED9" w:rsidP="00A43ED9">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textAlignment w:val="baseline"/>
        <w:rPr>
          <w:rFonts w:ascii="Consolas" w:eastAsia="Times New Roman" w:hAnsi="Consolas" w:cs="Consolas"/>
          <w:color w:val="000000"/>
          <w:sz w:val="16"/>
          <w:szCs w:val="16"/>
        </w:rPr>
      </w:pPr>
      <w:r w:rsidRPr="00A43ED9">
        <w:rPr>
          <w:rFonts w:ascii="Consolas" w:eastAsia="Times New Roman" w:hAnsi="Consolas" w:cs="Consolas"/>
          <w:color w:val="000000"/>
          <w:sz w:val="16"/>
          <w:szCs w:val="16"/>
        </w:rPr>
        <w:t xml:space="preserve">  1) If stack1 is empty then error</w:t>
      </w:r>
    </w:p>
    <w:p w:rsidR="00A43ED9" w:rsidRPr="00A43ED9" w:rsidRDefault="00A43ED9" w:rsidP="00A43ED9">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textAlignment w:val="baseline"/>
        <w:rPr>
          <w:rFonts w:ascii="Consolas" w:eastAsia="Times New Roman" w:hAnsi="Consolas" w:cs="Consolas"/>
          <w:color w:val="000000"/>
          <w:sz w:val="16"/>
          <w:szCs w:val="16"/>
        </w:rPr>
      </w:pPr>
      <w:r w:rsidRPr="00A43ED9">
        <w:rPr>
          <w:rFonts w:ascii="Consolas" w:eastAsia="Times New Roman" w:hAnsi="Consolas" w:cs="Consolas"/>
          <w:color w:val="000000"/>
          <w:sz w:val="16"/>
          <w:szCs w:val="16"/>
        </w:rPr>
        <w:t xml:space="preserve">  2) Pop an item from stack1 and return it</w:t>
      </w:r>
    </w:p>
    <w:p w:rsidR="00A43ED9" w:rsidRPr="00A43ED9" w:rsidRDefault="00A43ED9" w:rsidP="00A43ED9">
      <w:pPr>
        <w:shd w:val="clear" w:color="auto" w:fill="FFFFFF"/>
        <w:spacing w:after="0" w:line="240" w:lineRule="auto"/>
        <w:jc w:val="both"/>
        <w:textAlignment w:val="baseline"/>
        <w:rPr>
          <w:rFonts w:ascii="Helvetica" w:eastAsia="Times New Roman" w:hAnsi="Helvetica" w:cs="Helvetica"/>
          <w:color w:val="000000"/>
          <w:sz w:val="18"/>
          <w:szCs w:val="18"/>
        </w:rPr>
      </w:pPr>
      <w:r w:rsidRPr="00A43ED9">
        <w:rPr>
          <w:rFonts w:ascii="Helvetica" w:eastAsia="Times New Roman" w:hAnsi="Helvetica" w:cs="Helvetica"/>
          <w:b/>
          <w:bCs/>
          <w:color w:val="000000"/>
          <w:sz w:val="20"/>
        </w:rPr>
        <w:t xml:space="preserve">Method 2 (By making </w:t>
      </w:r>
      <w:proofErr w:type="spellStart"/>
      <w:r w:rsidRPr="00A43ED9">
        <w:rPr>
          <w:rFonts w:ascii="Helvetica" w:eastAsia="Times New Roman" w:hAnsi="Helvetica" w:cs="Helvetica"/>
          <w:b/>
          <w:bCs/>
          <w:color w:val="000000"/>
          <w:sz w:val="20"/>
        </w:rPr>
        <w:t>deQueue</w:t>
      </w:r>
      <w:proofErr w:type="spellEnd"/>
      <w:r w:rsidRPr="00A43ED9">
        <w:rPr>
          <w:rFonts w:ascii="Helvetica" w:eastAsia="Times New Roman" w:hAnsi="Helvetica" w:cs="Helvetica"/>
          <w:b/>
          <w:bCs/>
          <w:color w:val="000000"/>
          <w:sz w:val="20"/>
        </w:rPr>
        <w:t xml:space="preserve"> operation costly)</w:t>
      </w:r>
      <w:r w:rsidRPr="00A43ED9">
        <w:rPr>
          <w:rFonts w:ascii="Helvetica" w:eastAsia="Times New Roman" w:hAnsi="Helvetica" w:cs="Helvetica"/>
          <w:color w:val="000000"/>
          <w:sz w:val="18"/>
          <w:szCs w:val="18"/>
        </w:rPr>
        <w:t>In this method, in en-queue operation, the new element is entered at the top of stack1. In de-queue operation, if stack2 is empty then all the elements are moved to stack2 and finally top of stack2 is returned.</w:t>
      </w:r>
    </w:p>
    <w:p w:rsidR="00A43ED9" w:rsidRPr="00A43ED9" w:rsidRDefault="00A43ED9" w:rsidP="00A43ED9">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textAlignment w:val="baseline"/>
        <w:rPr>
          <w:rFonts w:ascii="Consolas" w:eastAsia="Times New Roman" w:hAnsi="Consolas" w:cs="Consolas"/>
          <w:color w:val="000000"/>
          <w:sz w:val="16"/>
          <w:szCs w:val="16"/>
        </w:rPr>
      </w:pPr>
      <w:proofErr w:type="spellStart"/>
      <w:r w:rsidRPr="00A43ED9">
        <w:rPr>
          <w:rFonts w:ascii="Consolas" w:eastAsia="Times New Roman" w:hAnsi="Consolas" w:cs="Consolas"/>
          <w:color w:val="000000"/>
          <w:sz w:val="16"/>
          <w:szCs w:val="16"/>
        </w:rPr>
        <w:t>enQueue</w:t>
      </w:r>
      <w:proofErr w:type="spellEnd"/>
      <w:r w:rsidRPr="00A43ED9">
        <w:rPr>
          <w:rFonts w:ascii="Consolas" w:eastAsia="Times New Roman" w:hAnsi="Consolas" w:cs="Consolas"/>
          <w:color w:val="000000"/>
          <w:sz w:val="16"/>
          <w:szCs w:val="16"/>
        </w:rPr>
        <w:t>(q,  x)</w:t>
      </w:r>
    </w:p>
    <w:p w:rsidR="00A43ED9" w:rsidRPr="00A43ED9" w:rsidRDefault="00A43ED9" w:rsidP="00A43ED9">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textAlignment w:val="baseline"/>
        <w:rPr>
          <w:rFonts w:ascii="Consolas" w:eastAsia="Times New Roman" w:hAnsi="Consolas" w:cs="Consolas"/>
          <w:color w:val="000000"/>
          <w:sz w:val="16"/>
          <w:szCs w:val="16"/>
        </w:rPr>
      </w:pPr>
      <w:r w:rsidRPr="00A43ED9">
        <w:rPr>
          <w:rFonts w:ascii="Consolas" w:eastAsia="Times New Roman" w:hAnsi="Consolas" w:cs="Consolas"/>
          <w:color w:val="000000"/>
          <w:sz w:val="16"/>
          <w:szCs w:val="16"/>
        </w:rPr>
        <w:t xml:space="preserve">  1) Push x to stack1 (assuming size of stacks is unlimited).</w:t>
      </w:r>
    </w:p>
    <w:p w:rsidR="00A43ED9" w:rsidRPr="00A43ED9" w:rsidRDefault="00A43ED9" w:rsidP="00A43ED9">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textAlignment w:val="baseline"/>
        <w:rPr>
          <w:rFonts w:ascii="Consolas" w:eastAsia="Times New Roman" w:hAnsi="Consolas" w:cs="Consolas"/>
          <w:color w:val="000000"/>
          <w:sz w:val="16"/>
          <w:szCs w:val="16"/>
        </w:rPr>
      </w:pPr>
    </w:p>
    <w:p w:rsidR="00A43ED9" w:rsidRPr="00A43ED9" w:rsidRDefault="00A43ED9" w:rsidP="00A43ED9">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textAlignment w:val="baseline"/>
        <w:rPr>
          <w:rFonts w:ascii="Consolas" w:eastAsia="Times New Roman" w:hAnsi="Consolas" w:cs="Consolas"/>
          <w:color w:val="000000"/>
          <w:sz w:val="16"/>
          <w:szCs w:val="16"/>
        </w:rPr>
      </w:pPr>
      <w:proofErr w:type="spellStart"/>
      <w:r w:rsidRPr="00A43ED9">
        <w:rPr>
          <w:rFonts w:ascii="Consolas" w:eastAsia="Times New Roman" w:hAnsi="Consolas" w:cs="Consolas"/>
          <w:color w:val="000000"/>
          <w:sz w:val="16"/>
          <w:szCs w:val="16"/>
        </w:rPr>
        <w:t>deQueue</w:t>
      </w:r>
      <w:proofErr w:type="spellEnd"/>
      <w:r w:rsidRPr="00A43ED9">
        <w:rPr>
          <w:rFonts w:ascii="Consolas" w:eastAsia="Times New Roman" w:hAnsi="Consolas" w:cs="Consolas"/>
          <w:color w:val="000000"/>
          <w:sz w:val="16"/>
          <w:szCs w:val="16"/>
        </w:rPr>
        <w:t>(q)</w:t>
      </w:r>
    </w:p>
    <w:p w:rsidR="00A43ED9" w:rsidRPr="00A43ED9" w:rsidRDefault="00A43ED9" w:rsidP="00A43ED9">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textAlignment w:val="baseline"/>
        <w:rPr>
          <w:rFonts w:ascii="Consolas" w:eastAsia="Times New Roman" w:hAnsi="Consolas" w:cs="Consolas"/>
          <w:color w:val="000000"/>
          <w:sz w:val="16"/>
          <w:szCs w:val="16"/>
        </w:rPr>
      </w:pPr>
      <w:r w:rsidRPr="00A43ED9">
        <w:rPr>
          <w:rFonts w:ascii="Consolas" w:eastAsia="Times New Roman" w:hAnsi="Consolas" w:cs="Consolas"/>
          <w:color w:val="000000"/>
          <w:sz w:val="16"/>
          <w:szCs w:val="16"/>
        </w:rPr>
        <w:lastRenderedPageBreak/>
        <w:t xml:space="preserve">  1) If both stacks are empty then error.</w:t>
      </w:r>
    </w:p>
    <w:p w:rsidR="00A43ED9" w:rsidRPr="00A43ED9" w:rsidRDefault="00A43ED9" w:rsidP="00A43ED9">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textAlignment w:val="baseline"/>
        <w:rPr>
          <w:rFonts w:ascii="Consolas" w:eastAsia="Times New Roman" w:hAnsi="Consolas" w:cs="Consolas"/>
          <w:color w:val="000000"/>
          <w:sz w:val="16"/>
          <w:szCs w:val="16"/>
        </w:rPr>
      </w:pPr>
      <w:r w:rsidRPr="00A43ED9">
        <w:rPr>
          <w:rFonts w:ascii="Consolas" w:eastAsia="Times New Roman" w:hAnsi="Consolas" w:cs="Consolas"/>
          <w:color w:val="000000"/>
          <w:sz w:val="16"/>
          <w:szCs w:val="16"/>
        </w:rPr>
        <w:t xml:space="preserve">  2) If stack2 is empty</w:t>
      </w:r>
    </w:p>
    <w:p w:rsidR="00A43ED9" w:rsidRPr="00A43ED9" w:rsidRDefault="00A43ED9" w:rsidP="00A43ED9">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textAlignment w:val="baseline"/>
        <w:rPr>
          <w:rFonts w:ascii="Consolas" w:eastAsia="Times New Roman" w:hAnsi="Consolas" w:cs="Consolas"/>
          <w:color w:val="000000"/>
          <w:sz w:val="16"/>
          <w:szCs w:val="16"/>
        </w:rPr>
      </w:pPr>
      <w:r w:rsidRPr="00A43ED9">
        <w:rPr>
          <w:rFonts w:ascii="Consolas" w:eastAsia="Times New Roman" w:hAnsi="Consolas" w:cs="Consolas"/>
          <w:color w:val="000000"/>
          <w:sz w:val="16"/>
          <w:szCs w:val="16"/>
        </w:rPr>
        <w:t xml:space="preserve">       While stack1 is not empty, push everything from stack1 to stack2.</w:t>
      </w:r>
    </w:p>
    <w:p w:rsidR="00A43ED9" w:rsidRPr="00A43ED9" w:rsidRDefault="00A43ED9" w:rsidP="00A43ED9">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textAlignment w:val="baseline"/>
        <w:rPr>
          <w:rFonts w:ascii="Consolas" w:eastAsia="Times New Roman" w:hAnsi="Consolas" w:cs="Consolas"/>
          <w:color w:val="000000"/>
          <w:sz w:val="16"/>
          <w:szCs w:val="16"/>
        </w:rPr>
      </w:pPr>
      <w:r w:rsidRPr="00A43ED9">
        <w:rPr>
          <w:rFonts w:ascii="Consolas" w:eastAsia="Times New Roman" w:hAnsi="Consolas" w:cs="Consolas"/>
          <w:color w:val="000000"/>
          <w:sz w:val="16"/>
          <w:szCs w:val="16"/>
        </w:rPr>
        <w:t xml:space="preserve">  3) Pop the element from stack2 and return it.</w:t>
      </w:r>
    </w:p>
    <w:p w:rsidR="00A43ED9" w:rsidRPr="00A43ED9" w:rsidRDefault="00A43ED9" w:rsidP="00BD5182">
      <w:pPr>
        <w:shd w:val="clear" w:color="auto" w:fill="FFFFFF"/>
        <w:spacing w:after="136" w:line="240" w:lineRule="auto"/>
        <w:textAlignment w:val="baseline"/>
        <w:rPr>
          <w:rFonts w:ascii="Helvetica" w:eastAsia="Times New Roman" w:hAnsi="Helvetica" w:cs="Helvetica"/>
          <w:color w:val="000000"/>
          <w:sz w:val="18"/>
          <w:szCs w:val="18"/>
        </w:rPr>
      </w:pPr>
      <w:r w:rsidRPr="00A43ED9">
        <w:rPr>
          <w:rFonts w:ascii="Helvetica" w:eastAsia="Times New Roman" w:hAnsi="Helvetica" w:cs="Helvetica"/>
          <w:color w:val="000000"/>
          <w:sz w:val="18"/>
          <w:szCs w:val="18"/>
        </w:rPr>
        <w:t>Method 2 is definitely better than method 1.</w:t>
      </w:r>
      <w:r w:rsidRPr="00A43ED9">
        <w:rPr>
          <w:rFonts w:ascii="Helvetica" w:eastAsia="Times New Roman" w:hAnsi="Helvetica" w:cs="Helvetica"/>
          <w:color w:val="000000"/>
          <w:sz w:val="18"/>
          <w:szCs w:val="18"/>
        </w:rPr>
        <w:br/>
        <w:t xml:space="preserve">Method 1 moves all the elements twice in </w:t>
      </w:r>
      <w:proofErr w:type="spellStart"/>
      <w:r w:rsidRPr="00A43ED9">
        <w:rPr>
          <w:rFonts w:ascii="Helvetica" w:eastAsia="Times New Roman" w:hAnsi="Helvetica" w:cs="Helvetica"/>
          <w:color w:val="000000"/>
          <w:sz w:val="18"/>
          <w:szCs w:val="18"/>
        </w:rPr>
        <w:t>enQueue</w:t>
      </w:r>
      <w:proofErr w:type="spellEnd"/>
      <w:r w:rsidRPr="00A43ED9">
        <w:rPr>
          <w:rFonts w:ascii="Helvetica" w:eastAsia="Times New Roman" w:hAnsi="Helvetica" w:cs="Helvetica"/>
          <w:color w:val="000000"/>
          <w:sz w:val="18"/>
          <w:szCs w:val="18"/>
        </w:rPr>
        <w:t xml:space="preserve"> operation, while method 2 (in </w:t>
      </w:r>
      <w:proofErr w:type="spellStart"/>
      <w:r w:rsidRPr="00A43ED9">
        <w:rPr>
          <w:rFonts w:ascii="Helvetica" w:eastAsia="Times New Roman" w:hAnsi="Helvetica" w:cs="Helvetica"/>
          <w:color w:val="000000"/>
          <w:sz w:val="18"/>
          <w:szCs w:val="18"/>
        </w:rPr>
        <w:t>deQueue</w:t>
      </w:r>
      <w:proofErr w:type="spellEnd"/>
      <w:r w:rsidRPr="00A43ED9">
        <w:rPr>
          <w:rFonts w:ascii="Helvetica" w:eastAsia="Times New Roman" w:hAnsi="Helvetica" w:cs="Helvetica"/>
          <w:color w:val="000000"/>
          <w:sz w:val="18"/>
          <w:szCs w:val="18"/>
        </w:rPr>
        <w:t xml:space="preserve"> operation) moves the elements once and moves elements only if stack2 empty.</w:t>
      </w:r>
      <w:r w:rsidRPr="00A43ED9">
        <w:rPr>
          <w:rFonts w:ascii="Helvetica" w:eastAsia="Times New Roman" w:hAnsi="Helvetica" w:cs="Helvetica"/>
          <w:color w:val="000000"/>
          <w:sz w:val="18"/>
          <w:szCs w:val="18"/>
        </w:rPr>
        <w:br/>
        <w:t>Implementation of method 2:</w:t>
      </w:r>
    </w:p>
    <w:p w:rsidR="00A43ED9" w:rsidRPr="00A43ED9" w:rsidRDefault="00A43ED9" w:rsidP="00A43ED9">
      <w:pPr>
        <w:numPr>
          <w:ilvl w:val="0"/>
          <w:numId w:val="1"/>
        </w:numPr>
        <w:spacing w:before="14" w:after="0" w:line="258" w:lineRule="atLeast"/>
        <w:ind w:left="0" w:right="163"/>
        <w:jc w:val="both"/>
        <w:textAlignment w:val="baseline"/>
        <w:rPr>
          <w:rFonts w:ascii="Helvetica" w:eastAsia="Times New Roman" w:hAnsi="Helvetica" w:cs="Helvetica"/>
          <w:color w:val="006600"/>
          <w:sz w:val="25"/>
          <w:szCs w:val="25"/>
        </w:rPr>
      </w:pPr>
      <w:r w:rsidRPr="00A43ED9">
        <w:rPr>
          <w:rFonts w:ascii="Helvetica" w:eastAsia="Times New Roman" w:hAnsi="Helvetica" w:cs="Helvetica"/>
          <w:color w:val="006600"/>
          <w:sz w:val="25"/>
          <w:szCs w:val="25"/>
        </w:rPr>
        <w:t>C</w:t>
      </w:r>
    </w:p>
    <w:p w:rsidR="00A43ED9" w:rsidRPr="00A43ED9" w:rsidRDefault="00A43ED9" w:rsidP="00A43ED9">
      <w:pPr>
        <w:numPr>
          <w:ilvl w:val="0"/>
          <w:numId w:val="1"/>
        </w:numPr>
        <w:pBdr>
          <w:top w:val="single" w:sz="6" w:space="7" w:color="DDDDDD"/>
          <w:left w:val="single" w:sz="6" w:space="8" w:color="DDDDDD"/>
          <w:right w:val="single" w:sz="6" w:space="8" w:color="DDDDDD"/>
        </w:pBdr>
        <w:shd w:val="clear" w:color="auto" w:fill="FFFFFF"/>
        <w:spacing w:line="258" w:lineRule="atLeast"/>
        <w:ind w:left="0" w:right="163"/>
        <w:jc w:val="both"/>
        <w:textAlignment w:val="baseline"/>
        <w:rPr>
          <w:rFonts w:ascii="Helvetica" w:eastAsia="Times New Roman" w:hAnsi="Helvetica" w:cs="Helvetica"/>
          <w:color w:val="EC4E20"/>
          <w:sz w:val="25"/>
          <w:szCs w:val="25"/>
        </w:rPr>
      </w:pPr>
      <w:r w:rsidRPr="00A43ED9">
        <w:rPr>
          <w:rFonts w:ascii="Helvetica" w:eastAsia="Times New Roman" w:hAnsi="Helvetica" w:cs="Helvetica"/>
          <w:color w:val="EC4E20"/>
          <w:sz w:val="25"/>
          <w:szCs w:val="25"/>
        </w:rPr>
        <w:t>Java</w:t>
      </w:r>
    </w:p>
    <w:tbl>
      <w:tblPr>
        <w:tblW w:w="8178" w:type="dxa"/>
        <w:tblCellMar>
          <w:left w:w="0" w:type="dxa"/>
          <w:right w:w="0" w:type="dxa"/>
        </w:tblCellMar>
        <w:tblLook w:val="04A0"/>
      </w:tblPr>
      <w:tblGrid>
        <w:gridCol w:w="8178"/>
      </w:tblGrid>
      <w:tr w:rsidR="00A43ED9" w:rsidRPr="00A43ED9" w:rsidTr="00A43ED9">
        <w:tc>
          <w:tcPr>
            <w:tcW w:w="8178" w:type="dxa"/>
            <w:vAlign w:val="center"/>
            <w:hideMark/>
          </w:tcPr>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Java Program to implement a queue using two stacks */</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Note that Stack class is used for Stack implementation</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nsolas" w:eastAsia="Times New Roman" w:hAnsi="Consolas" w:cs="Consolas"/>
                <w:color w:val="000000"/>
                <w:sz w:val="18"/>
                <w:szCs w:val="18"/>
              </w:rPr>
              <w:t> </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import</w:t>
            </w:r>
            <w:r w:rsidRPr="00A43ED9">
              <w:rPr>
                <w:rFonts w:ascii="Consolas" w:eastAsia="Times New Roman" w:hAnsi="Consolas" w:cs="Consolas"/>
                <w:color w:val="000000"/>
                <w:sz w:val="18"/>
                <w:szCs w:val="18"/>
              </w:rPr>
              <w:t xml:space="preserve"> </w:t>
            </w:r>
            <w:proofErr w:type="spellStart"/>
            <w:r w:rsidRPr="00A43ED9">
              <w:rPr>
                <w:rFonts w:ascii="Courier New" w:eastAsia="Times New Roman" w:hAnsi="Courier New" w:cs="Courier New"/>
                <w:color w:val="000000"/>
                <w:sz w:val="20"/>
              </w:rPr>
              <w:t>java.util.Stack</w:t>
            </w:r>
            <w:proofErr w:type="spellEnd"/>
            <w:r w:rsidRPr="00A43ED9">
              <w:rPr>
                <w:rFonts w:ascii="Courier New" w:eastAsia="Times New Roman" w:hAnsi="Courier New" w:cs="Courier New"/>
                <w:color w:val="000000"/>
                <w:sz w:val="20"/>
              </w:rPr>
              <w:t>;</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nsolas" w:eastAsia="Times New Roman" w:hAnsi="Consolas" w:cs="Consolas"/>
                <w:color w:val="000000"/>
                <w:sz w:val="18"/>
                <w:szCs w:val="18"/>
              </w:rPr>
              <w:t> </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public</w:t>
            </w:r>
            <w:r w:rsidRPr="00A43ED9">
              <w:rPr>
                <w:rFonts w:ascii="Consolas" w:eastAsia="Times New Roman" w:hAnsi="Consolas" w:cs="Consolas"/>
                <w:color w:val="000000"/>
                <w:sz w:val="18"/>
                <w:szCs w:val="18"/>
              </w:rPr>
              <w:t xml:space="preserve"> </w:t>
            </w:r>
            <w:r w:rsidRPr="00A43ED9">
              <w:rPr>
                <w:rFonts w:ascii="Courier New" w:eastAsia="Times New Roman" w:hAnsi="Courier New" w:cs="Courier New"/>
                <w:color w:val="000000"/>
                <w:sz w:val="20"/>
              </w:rPr>
              <w:t>class</w:t>
            </w:r>
            <w:r w:rsidRPr="00A43ED9">
              <w:rPr>
                <w:rFonts w:ascii="Consolas" w:eastAsia="Times New Roman" w:hAnsi="Consolas" w:cs="Consolas"/>
                <w:color w:val="000000"/>
                <w:sz w:val="18"/>
                <w:szCs w:val="18"/>
              </w:rPr>
              <w:t xml:space="preserve"> </w:t>
            </w:r>
            <w:r w:rsidRPr="00A43ED9">
              <w:rPr>
                <w:rFonts w:ascii="Courier New" w:eastAsia="Times New Roman" w:hAnsi="Courier New" w:cs="Courier New"/>
                <w:color w:val="000000"/>
                <w:sz w:val="20"/>
              </w:rPr>
              <w:t>GFG</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 class of queue having two stacks */</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static</w:t>
            </w:r>
            <w:r w:rsidRPr="00A43ED9">
              <w:rPr>
                <w:rFonts w:ascii="Consolas" w:eastAsia="Times New Roman" w:hAnsi="Consolas" w:cs="Consolas"/>
                <w:color w:val="000000"/>
                <w:sz w:val="18"/>
                <w:szCs w:val="18"/>
              </w:rPr>
              <w:t xml:space="preserve"> </w:t>
            </w:r>
            <w:r w:rsidRPr="00A43ED9">
              <w:rPr>
                <w:rFonts w:ascii="Courier New" w:eastAsia="Times New Roman" w:hAnsi="Courier New" w:cs="Courier New"/>
                <w:color w:val="000000"/>
                <w:sz w:val="20"/>
              </w:rPr>
              <w:t>class</w:t>
            </w:r>
            <w:r w:rsidRPr="00A43ED9">
              <w:rPr>
                <w:rFonts w:ascii="Consolas" w:eastAsia="Times New Roman" w:hAnsi="Consolas" w:cs="Consolas"/>
                <w:color w:val="000000"/>
                <w:sz w:val="18"/>
                <w:szCs w:val="18"/>
              </w:rPr>
              <w:t xml:space="preserve"> </w:t>
            </w:r>
            <w:r w:rsidRPr="00A43ED9">
              <w:rPr>
                <w:rFonts w:ascii="Courier New" w:eastAsia="Times New Roman" w:hAnsi="Courier New" w:cs="Courier New"/>
                <w:color w:val="000000"/>
                <w:sz w:val="20"/>
              </w:rPr>
              <w:t>Queue</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Stack&lt;Integer&gt; stack1 ;</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Stack&lt;Integer&gt; stack2 ;</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w:t>
            </w:r>
            <w:r w:rsidRPr="00A43ED9">
              <w:rPr>
                <w:rFonts w:ascii="Consolas" w:eastAsia="Times New Roman" w:hAnsi="Consolas" w:cs="Consolas"/>
                <w:color w:val="000000"/>
                <w:sz w:val="18"/>
                <w:szCs w:val="18"/>
              </w:rPr>
              <w:t> </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 Function to push an item to stack*/</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static</w:t>
            </w:r>
            <w:r w:rsidRPr="00A43ED9">
              <w:rPr>
                <w:rFonts w:ascii="Consolas" w:eastAsia="Times New Roman" w:hAnsi="Consolas" w:cs="Consolas"/>
                <w:color w:val="000000"/>
                <w:sz w:val="18"/>
                <w:szCs w:val="18"/>
              </w:rPr>
              <w:t xml:space="preserve"> </w:t>
            </w:r>
            <w:r w:rsidRPr="00A43ED9">
              <w:rPr>
                <w:rFonts w:ascii="Courier New" w:eastAsia="Times New Roman" w:hAnsi="Courier New" w:cs="Courier New"/>
                <w:color w:val="000000"/>
                <w:sz w:val="20"/>
              </w:rPr>
              <w:t>void</w:t>
            </w:r>
            <w:r w:rsidRPr="00A43ED9">
              <w:rPr>
                <w:rFonts w:ascii="Consolas" w:eastAsia="Times New Roman" w:hAnsi="Consolas" w:cs="Consolas"/>
                <w:color w:val="000000"/>
                <w:sz w:val="18"/>
                <w:szCs w:val="18"/>
              </w:rPr>
              <w:t xml:space="preserve"> </w:t>
            </w:r>
            <w:r w:rsidRPr="00A43ED9">
              <w:rPr>
                <w:rFonts w:ascii="Courier New" w:eastAsia="Times New Roman" w:hAnsi="Courier New" w:cs="Courier New"/>
                <w:color w:val="000000"/>
                <w:sz w:val="20"/>
              </w:rPr>
              <w:t xml:space="preserve">push(Stack&lt;Integer&gt; </w:t>
            </w:r>
            <w:proofErr w:type="spellStart"/>
            <w:r w:rsidRPr="00A43ED9">
              <w:rPr>
                <w:rFonts w:ascii="Courier New" w:eastAsia="Times New Roman" w:hAnsi="Courier New" w:cs="Courier New"/>
                <w:color w:val="000000"/>
                <w:sz w:val="20"/>
              </w:rPr>
              <w:t>top_ref</w:t>
            </w:r>
            <w:proofErr w:type="spellEnd"/>
            <w:r w:rsidRPr="00A43ED9">
              <w:rPr>
                <w:rFonts w:ascii="Courier New" w:eastAsia="Times New Roman" w:hAnsi="Courier New" w:cs="Courier New"/>
                <w:color w:val="000000"/>
                <w:sz w:val="20"/>
              </w:rPr>
              <w:t xml:space="preserve">, </w:t>
            </w:r>
            <w:proofErr w:type="spellStart"/>
            <w:r w:rsidRPr="00A43ED9">
              <w:rPr>
                <w:rFonts w:ascii="Courier New" w:eastAsia="Times New Roman" w:hAnsi="Courier New" w:cs="Courier New"/>
                <w:color w:val="000000"/>
                <w:sz w:val="20"/>
              </w:rPr>
              <w:t>int</w:t>
            </w:r>
            <w:proofErr w:type="spellEnd"/>
            <w:r w:rsidRPr="00A43ED9">
              <w:rPr>
                <w:rFonts w:ascii="Consolas" w:eastAsia="Times New Roman" w:hAnsi="Consolas" w:cs="Consolas"/>
                <w:color w:val="000000"/>
                <w:sz w:val="18"/>
                <w:szCs w:val="18"/>
              </w:rPr>
              <w:t xml:space="preserve"> </w:t>
            </w:r>
            <w:proofErr w:type="spellStart"/>
            <w:r w:rsidRPr="00A43ED9">
              <w:rPr>
                <w:rFonts w:ascii="Courier New" w:eastAsia="Times New Roman" w:hAnsi="Courier New" w:cs="Courier New"/>
                <w:color w:val="000000"/>
                <w:sz w:val="20"/>
              </w:rPr>
              <w:t>new_data</w:t>
            </w:r>
            <w:proofErr w:type="spellEnd"/>
            <w:r w:rsidRPr="00A43ED9">
              <w:rPr>
                <w:rFonts w:ascii="Courier New" w:eastAsia="Times New Roman" w:hAnsi="Courier New" w:cs="Courier New"/>
                <w:color w:val="000000"/>
                <w:sz w:val="20"/>
              </w:rPr>
              <w:t>)</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//Push the data onto the stack</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w:t>
            </w:r>
            <w:proofErr w:type="spellStart"/>
            <w:r w:rsidRPr="00A43ED9">
              <w:rPr>
                <w:rFonts w:ascii="Courier New" w:eastAsia="Times New Roman" w:hAnsi="Courier New" w:cs="Courier New"/>
                <w:color w:val="000000"/>
                <w:sz w:val="20"/>
              </w:rPr>
              <w:t>top_ref.push</w:t>
            </w:r>
            <w:proofErr w:type="spellEnd"/>
            <w:r w:rsidRPr="00A43ED9">
              <w:rPr>
                <w:rFonts w:ascii="Courier New" w:eastAsia="Times New Roman" w:hAnsi="Courier New" w:cs="Courier New"/>
                <w:color w:val="000000"/>
                <w:sz w:val="20"/>
              </w:rPr>
              <w:t>(</w:t>
            </w:r>
            <w:proofErr w:type="spellStart"/>
            <w:r w:rsidRPr="00A43ED9">
              <w:rPr>
                <w:rFonts w:ascii="Courier New" w:eastAsia="Times New Roman" w:hAnsi="Courier New" w:cs="Courier New"/>
                <w:color w:val="000000"/>
                <w:sz w:val="20"/>
              </w:rPr>
              <w:t>new_data</w:t>
            </w:r>
            <w:proofErr w:type="spellEnd"/>
            <w:r w:rsidRPr="00A43ED9">
              <w:rPr>
                <w:rFonts w:ascii="Courier New" w:eastAsia="Times New Roman" w:hAnsi="Courier New" w:cs="Courier New"/>
                <w:color w:val="000000"/>
                <w:sz w:val="20"/>
              </w:rPr>
              <w:t>);</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w:t>
            </w:r>
            <w:r w:rsidRPr="00A43ED9">
              <w:rPr>
                <w:rFonts w:ascii="Consolas" w:eastAsia="Times New Roman" w:hAnsi="Consolas" w:cs="Consolas"/>
                <w:color w:val="000000"/>
                <w:sz w:val="18"/>
                <w:szCs w:val="18"/>
              </w:rPr>
              <w:t> </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 Function to pop an item from stack*/</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static</w:t>
            </w:r>
            <w:r w:rsidRPr="00A43ED9">
              <w:rPr>
                <w:rFonts w:ascii="Consolas" w:eastAsia="Times New Roman" w:hAnsi="Consolas" w:cs="Consolas"/>
                <w:color w:val="000000"/>
                <w:sz w:val="18"/>
                <w:szCs w:val="18"/>
              </w:rPr>
              <w:t xml:space="preserve"> </w:t>
            </w:r>
            <w:proofErr w:type="spellStart"/>
            <w:r w:rsidRPr="00A43ED9">
              <w:rPr>
                <w:rFonts w:ascii="Courier New" w:eastAsia="Times New Roman" w:hAnsi="Courier New" w:cs="Courier New"/>
                <w:color w:val="000000"/>
                <w:sz w:val="20"/>
              </w:rPr>
              <w:t>int</w:t>
            </w:r>
            <w:proofErr w:type="spellEnd"/>
            <w:r w:rsidRPr="00A43ED9">
              <w:rPr>
                <w:rFonts w:ascii="Consolas" w:eastAsia="Times New Roman" w:hAnsi="Consolas" w:cs="Consolas"/>
                <w:color w:val="000000"/>
                <w:sz w:val="18"/>
                <w:szCs w:val="18"/>
              </w:rPr>
              <w:t xml:space="preserve"> </w:t>
            </w:r>
            <w:r w:rsidRPr="00A43ED9">
              <w:rPr>
                <w:rFonts w:ascii="Courier New" w:eastAsia="Times New Roman" w:hAnsi="Courier New" w:cs="Courier New"/>
                <w:color w:val="000000"/>
                <w:sz w:val="20"/>
              </w:rPr>
              <w:t xml:space="preserve">pop(Stack&lt;Integer&gt; </w:t>
            </w:r>
            <w:proofErr w:type="spellStart"/>
            <w:r w:rsidRPr="00A43ED9">
              <w:rPr>
                <w:rFonts w:ascii="Courier New" w:eastAsia="Times New Roman" w:hAnsi="Courier New" w:cs="Courier New"/>
                <w:color w:val="000000"/>
                <w:sz w:val="20"/>
              </w:rPr>
              <w:t>top_ref</w:t>
            </w:r>
            <w:proofErr w:type="spellEnd"/>
            <w:r w:rsidRPr="00A43ED9">
              <w:rPr>
                <w:rFonts w:ascii="Courier New" w:eastAsia="Times New Roman" w:hAnsi="Courier New" w:cs="Courier New"/>
                <w:color w:val="000000"/>
                <w:sz w:val="20"/>
              </w:rPr>
              <w:t>)</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/*If stack is empty then error */</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if(</w:t>
            </w:r>
            <w:proofErr w:type="spellStart"/>
            <w:r w:rsidRPr="00A43ED9">
              <w:rPr>
                <w:rFonts w:ascii="Courier New" w:eastAsia="Times New Roman" w:hAnsi="Courier New" w:cs="Courier New"/>
                <w:color w:val="000000"/>
                <w:sz w:val="20"/>
              </w:rPr>
              <w:t>top_ref.isEmpty</w:t>
            </w:r>
            <w:proofErr w:type="spellEnd"/>
            <w:r w:rsidRPr="00A43ED9">
              <w:rPr>
                <w:rFonts w:ascii="Courier New" w:eastAsia="Times New Roman" w:hAnsi="Courier New" w:cs="Courier New"/>
                <w:color w:val="000000"/>
                <w:sz w:val="20"/>
              </w:rPr>
              <w:t>())</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w:t>
            </w:r>
            <w:proofErr w:type="spellStart"/>
            <w:r w:rsidRPr="00A43ED9">
              <w:rPr>
                <w:rFonts w:ascii="Courier New" w:eastAsia="Times New Roman" w:hAnsi="Courier New" w:cs="Courier New"/>
                <w:color w:val="000000"/>
                <w:sz w:val="20"/>
              </w:rPr>
              <w:t>System.out.println</w:t>
            </w:r>
            <w:proofErr w:type="spellEnd"/>
            <w:r w:rsidRPr="00A43ED9">
              <w:rPr>
                <w:rFonts w:ascii="Courier New" w:eastAsia="Times New Roman" w:hAnsi="Courier New" w:cs="Courier New"/>
                <w:color w:val="000000"/>
                <w:sz w:val="20"/>
              </w:rPr>
              <w:t>("Stack Overflow");</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w:t>
            </w:r>
            <w:proofErr w:type="spellStart"/>
            <w:r w:rsidRPr="00A43ED9">
              <w:rPr>
                <w:rFonts w:ascii="Courier New" w:eastAsia="Times New Roman" w:hAnsi="Courier New" w:cs="Courier New"/>
                <w:color w:val="000000"/>
                <w:sz w:val="20"/>
              </w:rPr>
              <w:t>System.exit</w:t>
            </w:r>
            <w:proofErr w:type="spellEnd"/>
            <w:r w:rsidRPr="00A43ED9">
              <w:rPr>
                <w:rFonts w:ascii="Courier New" w:eastAsia="Times New Roman" w:hAnsi="Courier New" w:cs="Courier New"/>
                <w:color w:val="000000"/>
                <w:sz w:val="20"/>
              </w:rPr>
              <w:t xml:space="preserve">(0);    </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//pop the data from the stack</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return</w:t>
            </w:r>
            <w:r w:rsidRPr="00A43ED9">
              <w:rPr>
                <w:rFonts w:ascii="Consolas" w:eastAsia="Times New Roman" w:hAnsi="Consolas" w:cs="Consolas"/>
                <w:color w:val="000000"/>
                <w:sz w:val="18"/>
                <w:szCs w:val="18"/>
              </w:rPr>
              <w:t xml:space="preserve"> </w:t>
            </w:r>
            <w:r w:rsidRPr="00A43ED9">
              <w:rPr>
                <w:rFonts w:ascii="Courier New" w:eastAsia="Times New Roman" w:hAnsi="Courier New" w:cs="Courier New"/>
                <w:color w:val="000000"/>
                <w:sz w:val="20"/>
              </w:rPr>
              <w:t xml:space="preserve">top_ref.pop(); </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xml:space="preserve">    //Function to </w:t>
            </w:r>
            <w:proofErr w:type="spellStart"/>
            <w:r w:rsidRPr="00A43ED9">
              <w:rPr>
                <w:rFonts w:ascii="Courier New" w:eastAsia="Times New Roman" w:hAnsi="Courier New" w:cs="Courier New"/>
                <w:color w:val="000000"/>
                <w:sz w:val="20"/>
              </w:rPr>
              <w:t>enqueue</w:t>
            </w:r>
            <w:proofErr w:type="spellEnd"/>
            <w:r w:rsidRPr="00A43ED9">
              <w:rPr>
                <w:rFonts w:ascii="Courier New" w:eastAsia="Times New Roman" w:hAnsi="Courier New" w:cs="Courier New"/>
                <w:color w:val="000000"/>
                <w:sz w:val="20"/>
              </w:rPr>
              <w:t xml:space="preserve"> an item to the queue</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static</w:t>
            </w:r>
            <w:r w:rsidRPr="00A43ED9">
              <w:rPr>
                <w:rFonts w:ascii="Consolas" w:eastAsia="Times New Roman" w:hAnsi="Consolas" w:cs="Consolas"/>
                <w:color w:val="000000"/>
                <w:sz w:val="18"/>
                <w:szCs w:val="18"/>
              </w:rPr>
              <w:t xml:space="preserve"> </w:t>
            </w:r>
            <w:r w:rsidRPr="00A43ED9">
              <w:rPr>
                <w:rFonts w:ascii="Courier New" w:eastAsia="Times New Roman" w:hAnsi="Courier New" w:cs="Courier New"/>
                <w:color w:val="000000"/>
                <w:sz w:val="20"/>
              </w:rPr>
              <w:t>void</w:t>
            </w:r>
            <w:r w:rsidRPr="00A43ED9">
              <w:rPr>
                <w:rFonts w:ascii="Consolas" w:eastAsia="Times New Roman" w:hAnsi="Consolas" w:cs="Consolas"/>
                <w:color w:val="000000"/>
                <w:sz w:val="18"/>
                <w:szCs w:val="18"/>
              </w:rPr>
              <w:t xml:space="preserve"> </w:t>
            </w:r>
            <w:proofErr w:type="spellStart"/>
            <w:r w:rsidRPr="00A43ED9">
              <w:rPr>
                <w:rFonts w:ascii="Courier New" w:eastAsia="Times New Roman" w:hAnsi="Courier New" w:cs="Courier New"/>
                <w:color w:val="000000"/>
                <w:sz w:val="20"/>
              </w:rPr>
              <w:t>enQueue</w:t>
            </w:r>
            <w:proofErr w:type="spellEnd"/>
            <w:r w:rsidRPr="00A43ED9">
              <w:rPr>
                <w:rFonts w:ascii="Courier New" w:eastAsia="Times New Roman" w:hAnsi="Courier New" w:cs="Courier New"/>
                <w:color w:val="000000"/>
                <w:sz w:val="20"/>
              </w:rPr>
              <w:t xml:space="preserve">(Queue q, </w:t>
            </w:r>
            <w:proofErr w:type="spellStart"/>
            <w:r w:rsidRPr="00A43ED9">
              <w:rPr>
                <w:rFonts w:ascii="Courier New" w:eastAsia="Times New Roman" w:hAnsi="Courier New" w:cs="Courier New"/>
                <w:color w:val="000000"/>
                <w:sz w:val="20"/>
              </w:rPr>
              <w:t>int</w:t>
            </w:r>
            <w:proofErr w:type="spellEnd"/>
            <w:r w:rsidRPr="00A43ED9">
              <w:rPr>
                <w:rFonts w:ascii="Consolas" w:eastAsia="Times New Roman" w:hAnsi="Consolas" w:cs="Consolas"/>
                <w:color w:val="000000"/>
                <w:sz w:val="18"/>
                <w:szCs w:val="18"/>
              </w:rPr>
              <w:t xml:space="preserve"> </w:t>
            </w:r>
            <w:r w:rsidRPr="00A43ED9">
              <w:rPr>
                <w:rFonts w:ascii="Courier New" w:eastAsia="Times New Roman" w:hAnsi="Courier New" w:cs="Courier New"/>
                <w:color w:val="000000"/>
                <w:sz w:val="20"/>
              </w:rPr>
              <w:t>x)</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push(q.stack1, x);</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xml:space="preserve">    /* Function to </w:t>
            </w:r>
            <w:proofErr w:type="spellStart"/>
            <w:r w:rsidRPr="00A43ED9">
              <w:rPr>
                <w:rFonts w:ascii="Courier New" w:eastAsia="Times New Roman" w:hAnsi="Courier New" w:cs="Courier New"/>
                <w:color w:val="000000"/>
                <w:sz w:val="20"/>
              </w:rPr>
              <w:t>dequeue</w:t>
            </w:r>
            <w:proofErr w:type="spellEnd"/>
            <w:r w:rsidRPr="00A43ED9">
              <w:rPr>
                <w:rFonts w:ascii="Courier New" w:eastAsia="Times New Roman" w:hAnsi="Courier New" w:cs="Courier New"/>
                <w:color w:val="000000"/>
                <w:sz w:val="20"/>
              </w:rPr>
              <w:t xml:space="preserve"> an item from queue */</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static</w:t>
            </w:r>
            <w:r w:rsidRPr="00A43ED9">
              <w:rPr>
                <w:rFonts w:ascii="Consolas" w:eastAsia="Times New Roman" w:hAnsi="Consolas" w:cs="Consolas"/>
                <w:color w:val="000000"/>
                <w:sz w:val="18"/>
                <w:szCs w:val="18"/>
              </w:rPr>
              <w:t xml:space="preserve"> </w:t>
            </w:r>
            <w:proofErr w:type="spellStart"/>
            <w:r w:rsidRPr="00A43ED9">
              <w:rPr>
                <w:rFonts w:ascii="Courier New" w:eastAsia="Times New Roman" w:hAnsi="Courier New" w:cs="Courier New"/>
                <w:color w:val="000000"/>
                <w:sz w:val="20"/>
              </w:rPr>
              <w:t>int</w:t>
            </w:r>
            <w:proofErr w:type="spellEnd"/>
            <w:r w:rsidRPr="00A43ED9">
              <w:rPr>
                <w:rFonts w:ascii="Consolas" w:eastAsia="Times New Roman" w:hAnsi="Consolas" w:cs="Consolas"/>
                <w:color w:val="000000"/>
                <w:sz w:val="18"/>
                <w:szCs w:val="18"/>
              </w:rPr>
              <w:t xml:space="preserve"> </w:t>
            </w:r>
            <w:proofErr w:type="spellStart"/>
            <w:r w:rsidRPr="00A43ED9">
              <w:rPr>
                <w:rFonts w:ascii="Courier New" w:eastAsia="Times New Roman" w:hAnsi="Courier New" w:cs="Courier New"/>
                <w:color w:val="000000"/>
                <w:sz w:val="20"/>
              </w:rPr>
              <w:t>deQueue</w:t>
            </w:r>
            <w:proofErr w:type="spellEnd"/>
            <w:r w:rsidRPr="00A43ED9">
              <w:rPr>
                <w:rFonts w:ascii="Courier New" w:eastAsia="Times New Roman" w:hAnsi="Courier New" w:cs="Courier New"/>
                <w:color w:val="000000"/>
                <w:sz w:val="20"/>
              </w:rPr>
              <w:t>(Queue q)</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lastRenderedPageBreak/>
              <w:t>        </w:t>
            </w:r>
            <w:proofErr w:type="spellStart"/>
            <w:r w:rsidRPr="00A43ED9">
              <w:rPr>
                <w:rFonts w:ascii="Courier New" w:eastAsia="Times New Roman" w:hAnsi="Courier New" w:cs="Courier New"/>
                <w:color w:val="000000"/>
                <w:sz w:val="20"/>
              </w:rPr>
              <w:t>int</w:t>
            </w:r>
            <w:proofErr w:type="spellEnd"/>
            <w:r w:rsidRPr="00A43ED9">
              <w:rPr>
                <w:rFonts w:ascii="Consolas" w:eastAsia="Times New Roman" w:hAnsi="Consolas" w:cs="Consolas"/>
                <w:color w:val="000000"/>
                <w:sz w:val="18"/>
                <w:szCs w:val="18"/>
              </w:rPr>
              <w:t xml:space="preserve"> </w:t>
            </w:r>
            <w:r w:rsidRPr="00A43ED9">
              <w:rPr>
                <w:rFonts w:ascii="Courier New" w:eastAsia="Times New Roman" w:hAnsi="Courier New" w:cs="Courier New"/>
                <w:color w:val="000000"/>
                <w:sz w:val="20"/>
              </w:rPr>
              <w:t>x;</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 If both stacks are empty then error */</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if(q.stack1.isEmpty() &amp;&amp; q.stack2.isEmpty() )</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w:t>
            </w:r>
            <w:proofErr w:type="spellStart"/>
            <w:r w:rsidRPr="00A43ED9">
              <w:rPr>
                <w:rFonts w:ascii="Courier New" w:eastAsia="Times New Roman" w:hAnsi="Courier New" w:cs="Courier New"/>
                <w:color w:val="000000"/>
                <w:sz w:val="20"/>
              </w:rPr>
              <w:t>System.out.println</w:t>
            </w:r>
            <w:proofErr w:type="spellEnd"/>
            <w:r w:rsidRPr="00A43ED9">
              <w:rPr>
                <w:rFonts w:ascii="Courier New" w:eastAsia="Times New Roman" w:hAnsi="Courier New" w:cs="Courier New"/>
                <w:color w:val="000000"/>
                <w:sz w:val="20"/>
              </w:rPr>
              <w:t>("Q is empty");</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w:t>
            </w:r>
            <w:proofErr w:type="spellStart"/>
            <w:r w:rsidRPr="00A43ED9">
              <w:rPr>
                <w:rFonts w:ascii="Courier New" w:eastAsia="Times New Roman" w:hAnsi="Courier New" w:cs="Courier New"/>
                <w:color w:val="000000"/>
                <w:sz w:val="20"/>
              </w:rPr>
              <w:t>System.exit</w:t>
            </w:r>
            <w:proofErr w:type="spellEnd"/>
            <w:r w:rsidRPr="00A43ED9">
              <w:rPr>
                <w:rFonts w:ascii="Courier New" w:eastAsia="Times New Roman" w:hAnsi="Courier New" w:cs="Courier New"/>
                <w:color w:val="000000"/>
                <w:sz w:val="20"/>
              </w:rPr>
              <w:t>(0);</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w:t>
            </w:r>
            <w:r w:rsidRPr="00A43ED9">
              <w:rPr>
                <w:rFonts w:ascii="Consolas" w:eastAsia="Times New Roman" w:hAnsi="Consolas" w:cs="Consolas"/>
                <w:color w:val="000000"/>
                <w:sz w:val="18"/>
                <w:szCs w:val="18"/>
              </w:rPr>
              <w:t> </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 Move elements from stack1 to stack 2 only if</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stack2 is empty */</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if(q.stack2.isEmpty())</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while(!q.stack1.isEmpty())</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x = pop(q.stack1);</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push(q.stack2, x);</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w:t>
            </w:r>
            <w:r w:rsidRPr="00A43ED9">
              <w:rPr>
                <w:rFonts w:ascii="Consolas" w:eastAsia="Times New Roman" w:hAnsi="Consolas" w:cs="Consolas"/>
                <w:color w:val="000000"/>
                <w:sz w:val="18"/>
                <w:szCs w:val="18"/>
              </w:rPr>
              <w:t> </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x = pop(q.stack2);</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return</w:t>
            </w:r>
            <w:r w:rsidRPr="00A43ED9">
              <w:rPr>
                <w:rFonts w:ascii="Consolas" w:eastAsia="Times New Roman" w:hAnsi="Consolas" w:cs="Consolas"/>
                <w:color w:val="000000"/>
                <w:sz w:val="18"/>
                <w:szCs w:val="18"/>
              </w:rPr>
              <w:t xml:space="preserve"> </w:t>
            </w:r>
            <w:r w:rsidRPr="00A43ED9">
              <w:rPr>
                <w:rFonts w:ascii="Courier New" w:eastAsia="Times New Roman" w:hAnsi="Courier New" w:cs="Courier New"/>
                <w:color w:val="000000"/>
                <w:sz w:val="20"/>
              </w:rPr>
              <w:t>x;</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w:t>
            </w:r>
            <w:r w:rsidRPr="00A43ED9">
              <w:rPr>
                <w:rFonts w:ascii="Consolas" w:eastAsia="Times New Roman" w:hAnsi="Consolas" w:cs="Consolas"/>
                <w:color w:val="000000"/>
                <w:sz w:val="18"/>
                <w:szCs w:val="18"/>
              </w:rPr>
              <w:t> </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xml:space="preserve">    /* Driver function to test </w:t>
            </w:r>
            <w:proofErr w:type="spellStart"/>
            <w:r w:rsidRPr="00A43ED9">
              <w:rPr>
                <w:rFonts w:ascii="Courier New" w:eastAsia="Times New Roman" w:hAnsi="Courier New" w:cs="Courier New"/>
                <w:color w:val="000000"/>
                <w:sz w:val="20"/>
              </w:rPr>
              <w:t>anove</w:t>
            </w:r>
            <w:proofErr w:type="spellEnd"/>
            <w:r w:rsidRPr="00A43ED9">
              <w:rPr>
                <w:rFonts w:ascii="Courier New" w:eastAsia="Times New Roman" w:hAnsi="Courier New" w:cs="Courier New"/>
                <w:color w:val="000000"/>
                <w:sz w:val="20"/>
              </w:rPr>
              <w:t xml:space="preserve"> functions */</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public</w:t>
            </w:r>
            <w:r w:rsidRPr="00A43ED9">
              <w:rPr>
                <w:rFonts w:ascii="Consolas" w:eastAsia="Times New Roman" w:hAnsi="Consolas" w:cs="Consolas"/>
                <w:color w:val="000000"/>
                <w:sz w:val="18"/>
                <w:szCs w:val="18"/>
              </w:rPr>
              <w:t xml:space="preserve"> </w:t>
            </w:r>
            <w:r w:rsidRPr="00A43ED9">
              <w:rPr>
                <w:rFonts w:ascii="Courier New" w:eastAsia="Times New Roman" w:hAnsi="Courier New" w:cs="Courier New"/>
                <w:color w:val="000000"/>
                <w:sz w:val="20"/>
              </w:rPr>
              <w:t>static</w:t>
            </w:r>
            <w:r w:rsidRPr="00A43ED9">
              <w:rPr>
                <w:rFonts w:ascii="Consolas" w:eastAsia="Times New Roman" w:hAnsi="Consolas" w:cs="Consolas"/>
                <w:color w:val="000000"/>
                <w:sz w:val="18"/>
                <w:szCs w:val="18"/>
              </w:rPr>
              <w:t xml:space="preserve"> </w:t>
            </w:r>
            <w:r w:rsidRPr="00A43ED9">
              <w:rPr>
                <w:rFonts w:ascii="Courier New" w:eastAsia="Times New Roman" w:hAnsi="Courier New" w:cs="Courier New"/>
                <w:color w:val="000000"/>
                <w:sz w:val="20"/>
              </w:rPr>
              <w:t>void</w:t>
            </w:r>
            <w:r w:rsidRPr="00A43ED9">
              <w:rPr>
                <w:rFonts w:ascii="Consolas" w:eastAsia="Times New Roman" w:hAnsi="Consolas" w:cs="Consolas"/>
                <w:color w:val="000000"/>
                <w:sz w:val="18"/>
                <w:szCs w:val="18"/>
              </w:rPr>
              <w:t xml:space="preserve"> </w:t>
            </w:r>
            <w:r w:rsidRPr="00A43ED9">
              <w:rPr>
                <w:rFonts w:ascii="Courier New" w:eastAsia="Times New Roman" w:hAnsi="Courier New" w:cs="Courier New"/>
                <w:color w:val="000000"/>
                <w:sz w:val="20"/>
              </w:rPr>
              <w:t xml:space="preserve">main(String </w:t>
            </w:r>
            <w:proofErr w:type="spellStart"/>
            <w:r w:rsidRPr="00A43ED9">
              <w:rPr>
                <w:rFonts w:ascii="Courier New" w:eastAsia="Times New Roman" w:hAnsi="Courier New" w:cs="Courier New"/>
                <w:color w:val="000000"/>
                <w:sz w:val="20"/>
              </w:rPr>
              <w:t>args</w:t>
            </w:r>
            <w:proofErr w:type="spellEnd"/>
            <w:r w:rsidRPr="00A43ED9">
              <w:rPr>
                <w:rFonts w:ascii="Courier New" w:eastAsia="Times New Roman" w:hAnsi="Courier New" w:cs="Courier New"/>
                <w:color w:val="000000"/>
                <w:sz w:val="20"/>
              </w:rPr>
              <w:t xml:space="preserve">[]) </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 Create a queue with items 1 2 3*/</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Queue q= new</w:t>
            </w:r>
            <w:r w:rsidRPr="00A43ED9">
              <w:rPr>
                <w:rFonts w:ascii="Consolas" w:eastAsia="Times New Roman" w:hAnsi="Consolas" w:cs="Consolas"/>
                <w:color w:val="000000"/>
                <w:sz w:val="18"/>
                <w:szCs w:val="18"/>
              </w:rPr>
              <w:t xml:space="preserve"> </w:t>
            </w:r>
            <w:r w:rsidRPr="00A43ED9">
              <w:rPr>
                <w:rFonts w:ascii="Courier New" w:eastAsia="Times New Roman" w:hAnsi="Courier New" w:cs="Courier New"/>
                <w:color w:val="000000"/>
                <w:sz w:val="20"/>
              </w:rPr>
              <w:t>Queue();</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q.stack1 = new</w:t>
            </w:r>
            <w:r w:rsidRPr="00A43ED9">
              <w:rPr>
                <w:rFonts w:ascii="Consolas" w:eastAsia="Times New Roman" w:hAnsi="Consolas" w:cs="Consolas"/>
                <w:color w:val="000000"/>
                <w:sz w:val="18"/>
                <w:szCs w:val="18"/>
              </w:rPr>
              <w:t xml:space="preserve"> </w:t>
            </w:r>
            <w:r w:rsidRPr="00A43ED9">
              <w:rPr>
                <w:rFonts w:ascii="Courier New" w:eastAsia="Times New Roman" w:hAnsi="Courier New" w:cs="Courier New"/>
                <w:color w:val="000000"/>
                <w:sz w:val="20"/>
              </w:rPr>
              <w:t>Stack&lt;&gt;();</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q.stack2 = new</w:t>
            </w:r>
            <w:r w:rsidRPr="00A43ED9">
              <w:rPr>
                <w:rFonts w:ascii="Consolas" w:eastAsia="Times New Roman" w:hAnsi="Consolas" w:cs="Consolas"/>
                <w:color w:val="000000"/>
                <w:sz w:val="18"/>
                <w:szCs w:val="18"/>
              </w:rPr>
              <w:t xml:space="preserve"> </w:t>
            </w:r>
            <w:r w:rsidRPr="00A43ED9">
              <w:rPr>
                <w:rFonts w:ascii="Courier New" w:eastAsia="Times New Roman" w:hAnsi="Courier New" w:cs="Courier New"/>
                <w:color w:val="000000"/>
                <w:sz w:val="20"/>
              </w:rPr>
              <w:t>Stack&lt;&gt;();</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w:t>
            </w:r>
            <w:proofErr w:type="spellStart"/>
            <w:r w:rsidRPr="00A43ED9">
              <w:rPr>
                <w:rFonts w:ascii="Courier New" w:eastAsia="Times New Roman" w:hAnsi="Courier New" w:cs="Courier New"/>
                <w:color w:val="000000"/>
                <w:sz w:val="20"/>
              </w:rPr>
              <w:t>enQueue</w:t>
            </w:r>
            <w:proofErr w:type="spellEnd"/>
            <w:r w:rsidRPr="00A43ED9">
              <w:rPr>
                <w:rFonts w:ascii="Courier New" w:eastAsia="Times New Roman" w:hAnsi="Courier New" w:cs="Courier New"/>
                <w:color w:val="000000"/>
                <w:sz w:val="20"/>
              </w:rPr>
              <w:t>(q, 1);</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w:t>
            </w:r>
            <w:proofErr w:type="spellStart"/>
            <w:r w:rsidRPr="00A43ED9">
              <w:rPr>
                <w:rFonts w:ascii="Courier New" w:eastAsia="Times New Roman" w:hAnsi="Courier New" w:cs="Courier New"/>
                <w:color w:val="000000"/>
                <w:sz w:val="20"/>
              </w:rPr>
              <w:t>enQueue</w:t>
            </w:r>
            <w:proofErr w:type="spellEnd"/>
            <w:r w:rsidRPr="00A43ED9">
              <w:rPr>
                <w:rFonts w:ascii="Courier New" w:eastAsia="Times New Roman" w:hAnsi="Courier New" w:cs="Courier New"/>
                <w:color w:val="000000"/>
                <w:sz w:val="20"/>
              </w:rPr>
              <w:t>(q, 2);</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w:t>
            </w:r>
            <w:proofErr w:type="spellStart"/>
            <w:r w:rsidRPr="00A43ED9">
              <w:rPr>
                <w:rFonts w:ascii="Courier New" w:eastAsia="Times New Roman" w:hAnsi="Courier New" w:cs="Courier New"/>
                <w:color w:val="000000"/>
                <w:sz w:val="20"/>
              </w:rPr>
              <w:t>enQueue</w:t>
            </w:r>
            <w:proofErr w:type="spellEnd"/>
            <w:r w:rsidRPr="00A43ED9">
              <w:rPr>
                <w:rFonts w:ascii="Courier New" w:eastAsia="Times New Roman" w:hAnsi="Courier New" w:cs="Courier New"/>
                <w:color w:val="000000"/>
                <w:sz w:val="20"/>
              </w:rPr>
              <w:t>(q, 3);</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w:t>
            </w:r>
            <w:r w:rsidRPr="00A43ED9">
              <w:rPr>
                <w:rFonts w:ascii="Consolas" w:eastAsia="Times New Roman" w:hAnsi="Consolas" w:cs="Consolas"/>
                <w:color w:val="000000"/>
                <w:sz w:val="18"/>
                <w:szCs w:val="18"/>
              </w:rPr>
              <w:t> </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xml:space="preserve">        /* </w:t>
            </w:r>
            <w:proofErr w:type="spellStart"/>
            <w:r w:rsidRPr="00A43ED9">
              <w:rPr>
                <w:rFonts w:ascii="Courier New" w:eastAsia="Times New Roman" w:hAnsi="Courier New" w:cs="Courier New"/>
                <w:color w:val="000000"/>
                <w:sz w:val="20"/>
              </w:rPr>
              <w:t>Dequeue</w:t>
            </w:r>
            <w:proofErr w:type="spellEnd"/>
            <w:r w:rsidRPr="00A43ED9">
              <w:rPr>
                <w:rFonts w:ascii="Courier New" w:eastAsia="Times New Roman" w:hAnsi="Courier New" w:cs="Courier New"/>
                <w:color w:val="000000"/>
                <w:sz w:val="20"/>
              </w:rPr>
              <w:t xml:space="preserve"> items */</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w:t>
            </w:r>
            <w:proofErr w:type="spellStart"/>
            <w:r w:rsidRPr="00A43ED9">
              <w:rPr>
                <w:rFonts w:ascii="Courier New" w:eastAsia="Times New Roman" w:hAnsi="Courier New" w:cs="Courier New"/>
                <w:color w:val="000000"/>
                <w:sz w:val="20"/>
              </w:rPr>
              <w:t>System.out.print</w:t>
            </w:r>
            <w:proofErr w:type="spellEnd"/>
            <w:r w:rsidRPr="00A43ED9">
              <w:rPr>
                <w:rFonts w:ascii="Courier New" w:eastAsia="Times New Roman" w:hAnsi="Courier New" w:cs="Courier New"/>
                <w:color w:val="000000"/>
                <w:sz w:val="20"/>
              </w:rPr>
              <w:t>(</w:t>
            </w:r>
            <w:proofErr w:type="spellStart"/>
            <w:r w:rsidRPr="00A43ED9">
              <w:rPr>
                <w:rFonts w:ascii="Courier New" w:eastAsia="Times New Roman" w:hAnsi="Courier New" w:cs="Courier New"/>
                <w:color w:val="000000"/>
                <w:sz w:val="20"/>
              </w:rPr>
              <w:t>deQueue</w:t>
            </w:r>
            <w:proofErr w:type="spellEnd"/>
            <w:r w:rsidRPr="00A43ED9">
              <w:rPr>
                <w:rFonts w:ascii="Courier New" w:eastAsia="Times New Roman" w:hAnsi="Courier New" w:cs="Courier New"/>
                <w:color w:val="000000"/>
                <w:sz w:val="20"/>
              </w:rPr>
              <w:t>(q)+" ");</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w:t>
            </w:r>
            <w:proofErr w:type="spellStart"/>
            <w:r w:rsidRPr="00A43ED9">
              <w:rPr>
                <w:rFonts w:ascii="Courier New" w:eastAsia="Times New Roman" w:hAnsi="Courier New" w:cs="Courier New"/>
                <w:color w:val="000000"/>
                <w:sz w:val="20"/>
              </w:rPr>
              <w:t>System.out.print</w:t>
            </w:r>
            <w:proofErr w:type="spellEnd"/>
            <w:r w:rsidRPr="00A43ED9">
              <w:rPr>
                <w:rFonts w:ascii="Courier New" w:eastAsia="Times New Roman" w:hAnsi="Courier New" w:cs="Courier New"/>
                <w:color w:val="000000"/>
                <w:sz w:val="20"/>
              </w:rPr>
              <w:t>(</w:t>
            </w:r>
            <w:proofErr w:type="spellStart"/>
            <w:r w:rsidRPr="00A43ED9">
              <w:rPr>
                <w:rFonts w:ascii="Courier New" w:eastAsia="Times New Roman" w:hAnsi="Courier New" w:cs="Courier New"/>
                <w:color w:val="000000"/>
                <w:sz w:val="20"/>
              </w:rPr>
              <w:t>deQueue</w:t>
            </w:r>
            <w:proofErr w:type="spellEnd"/>
            <w:r w:rsidRPr="00A43ED9">
              <w:rPr>
                <w:rFonts w:ascii="Courier New" w:eastAsia="Times New Roman" w:hAnsi="Courier New" w:cs="Courier New"/>
                <w:color w:val="000000"/>
                <w:sz w:val="20"/>
              </w:rPr>
              <w:t>(q)+" ");</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w:t>
            </w:r>
            <w:proofErr w:type="spellStart"/>
            <w:r w:rsidRPr="00A43ED9">
              <w:rPr>
                <w:rFonts w:ascii="Courier New" w:eastAsia="Times New Roman" w:hAnsi="Courier New" w:cs="Courier New"/>
                <w:color w:val="000000"/>
                <w:sz w:val="20"/>
              </w:rPr>
              <w:t>System.out.println</w:t>
            </w:r>
            <w:proofErr w:type="spellEnd"/>
            <w:r w:rsidRPr="00A43ED9">
              <w:rPr>
                <w:rFonts w:ascii="Courier New" w:eastAsia="Times New Roman" w:hAnsi="Courier New" w:cs="Courier New"/>
                <w:color w:val="000000"/>
                <w:sz w:val="20"/>
              </w:rPr>
              <w:t>(</w:t>
            </w:r>
            <w:proofErr w:type="spellStart"/>
            <w:r w:rsidRPr="00A43ED9">
              <w:rPr>
                <w:rFonts w:ascii="Courier New" w:eastAsia="Times New Roman" w:hAnsi="Courier New" w:cs="Courier New"/>
                <w:color w:val="000000"/>
                <w:sz w:val="20"/>
              </w:rPr>
              <w:t>deQueue</w:t>
            </w:r>
            <w:proofErr w:type="spellEnd"/>
            <w:r w:rsidRPr="00A43ED9">
              <w:rPr>
                <w:rFonts w:ascii="Courier New" w:eastAsia="Times New Roman" w:hAnsi="Courier New" w:cs="Courier New"/>
                <w:color w:val="000000"/>
                <w:sz w:val="20"/>
              </w:rPr>
              <w:t>(q)+" ");</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w:t>
            </w:r>
          </w:p>
          <w:p w:rsidR="00A43ED9" w:rsidRPr="00A43ED9" w:rsidRDefault="00A43ED9" w:rsidP="00A43ED9">
            <w:pPr>
              <w:spacing w:after="0" w:line="240" w:lineRule="auto"/>
              <w:rPr>
                <w:rFonts w:ascii="Consolas" w:eastAsia="Times New Roman" w:hAnsi="Consolas" w:cs="Consolas"/>
                <w:color w:val="000000"/>
                <w:sz w:val="18"/>
                <w:szCs w:val="18"/>
              </w:rPr>
            </w:pPr>
            <w:r w:rsidRPr="00A43ED9">
              <w:rPr>
                <w:rFonts w:ascii="Courier New" w:eastAsia="Times New Roman" w:hAnsi="Courier New" w:cs="Courier New"/>
                <w:color w:val="000000"/>
                <w:sz w:val="20"/>
              </w:rPr>
              <w:t xml:space="preserve">//This code is contributed by </w:t>
            </w:r>
            <w:proofErr w:type="spellStart"/>
            <w:r w:rsidRPr="00A43ED9">
              <w:rPr>
                <w:rFonts w:ascii="Courier New" w:eastAsia="Times New Roman" w:hAnsi="Courier New" w:cs="Courier New"/>
                <w:color w:val="000000"/>
                <w:sz w:val="20"/>
              </w:rPr>
              <w:t>Sumit</w:t>
            </w:r>
            <w:proofErr w:type="spellEnd"/>
            <w:r w:rsidRPr="00A43ED9">
              <w:rPr>
                <w:rFonts w:ascii="Courier New" w:eastAsia="Times New Roman" w:hAnsi="Courier New" w:cs="Courier New"/>
                <w:color w:val="000000"/>
                <w:sz w:val="20"/>
              </w:rPr>
              <w:t xml:space="preserve"> </w:t>
            </w:r>
            <w:proofErr w:type="spellStart"/>
            <w:r w:rsidRPr="00A43ED9">
              <w:rPr>
                <w:rFonts w:ascii="Courier New" w:eastAsia="Times New Roman" w:hAnsi="Courier New" w:cs="Courier New"/>
                <w:color w:val="000000"/>
                <w:sz w:val="20"/>
              </w:rPr>
              <w:t>Ghosh</w:t>
            </w:r>
            <w:proofErr w:type="spellEnd"/>
          </w:p>
          <w:p w:rsidR="00A43ED9" w:rsidRPr="00A43ED9" w:rsidRDefault="00A43ED9" w:rsidP="00A43ED9">
            <w:pPr>
              <w:spacing w:after="0" w:line="240" w:lineRule="auto"/>
              <w:rPr>
                <w:rFonts w:ascii="Times New Roman" w:eastAsia="Times New Roman" w:hAnsi="Times New Roman" w:cs="Times New Roman"/>
                <w:sz w:val="24"/>
                <w:szCs w:val="24"/>
              </w:rPr>
            </w:pPr>
          </w:p>
        </w:tc>
      </w:tr>
    </w:tbl>
    <w:p w:rsidR="00A43ED9" w:rsidRDefault="00A43ED9" w:rsidP="00A43ED9">
      <w:pPr>
        <w:shd w:val="clear" w:color="auto" w:fill="FDFDFD"/>
        <w:spacing w:before="340" w:after="204" w:line="288" w:lineRule="atLeast"/>
        <w:outlineLvl w:val="0"/>
        <w:rPr>
          <w:rFonts w:ascii="Arial" w:eastAsia="Times New Roman" w:hAnsi="Arial" w:cs="Arial"/>
          <w:color w:val="555555"/>
          <w:kern w:val="36"/>
          <w:sz w:val="30"/>
          <w:szCs w:val="30"/>
        </w:rPr>
      </w:pPr>
      <w:r>
        <w:rPr>
          <w:rFonts w:ascii="Arial" w:eastAsia="Times New Roman" w:hAnsi="Arial" w:cs="Arial"/>
          <w:color w:val="555555"/>
          <w:kern w:val="36"/>
          <w:sz w:val="30"/>
          <w:szCs w:val="30"/>
        </w:rPr>
        <w:lastRenderedPageBreak/>
        <w:t>===============Implement Queue===============</w:t>
      </w:r>
    </w:p>
    <w:p w:rsidR="00A43ED9" w:rsidRPr="00373CC4" w:rsidRDefault="00A43ED9" w:rsidP="00A43ED9">
      <w:pPr>
        <w:shd w:val="clear" w:color="auto" w:fill="FDFDFD"/>
        <w:spacing w:before="340" w:after="204" w:line="288" w:lineRule="atLeast"/>
        <w:outlineLvl w:val="0"/>
        <w:rPr>
          <w:rFonts w:ascii="Arial" w:eastAsia="Times New Roman" w:hAnsi="Arial" w:cs="Arial"/>
          <w:color w:val="555555"/>
          <w:kern w:val="36"/>
          <w:sz w:val="30"/>
          <w:szCs w:val="30"/>
        </w:rPr>
      </w:pPr>
      <w:r w:rsidRPr="00373CC4">
        <w:rPr>
          <w:rFonts w:ascii="Arial" w:eastAsia="Times New Roman" w:hAnsi="Arial" w:cs="Arial"/>
          <w:color w:val="555555"/>
          <w:kern w:val="36"/>
          <w:sz w:val="30"/>
          <w:szCs w:val="30"/>
        </w:rPr>
        <w:t>Java Program to Implement Queue using Linked List</w:t>
      </w:r>
    </w:p>
    <w:p w:rsidR="00A43ED9" w:rsidRPr="00450B4D" w:rsidRDefault="00A43ED9" w:rsidP="00A43ED9">
      <w:pPr>
        <w:shd w:val="clear" w:color="auto" w:fill="FDFDFD"/>
        <w:spacing w:after="0" w:line="240" w:lineRule="auto"/>
        <w:jc w:val="both"/>
        <w:rPr>
          <w:rFonts w:ascii="Arial" w:eastAsia="Times New Roman" w:hAnsi="Arial" w:cs="Arial"/>
          <w:color w:val="555555"/>
          <w:sz w:val="19"/>
          <w:szCs w:val="19"/>
        </w:rPr>
      </w:pPr>
      <w:r w:rsidRPr="00450B4D">
        <w:rPr>
          <w:rFonts w:ascii="Arial" w:eastAsia="Times New Roman" w:hAnsi="Arial" w:cs="Arial"/>
          <w:color w:val="555555"/>
          <w:sz w:val="19"/>
          <w:szCs w:val="19"/>
        </w:rPr>
        <w:t>This is a Java Program to implement a queue using linked list. Queue is a particular kind of abstract data type or collection in which the entities in the collection are kept in order and the principal (or only) operations on the collection are the addition of entities to the rear terminal position and removal of entities from the front terminal position. This makes queue a First-In-First-Out (FIFO) data structure. A linked list is an ordered set of data elements, each containing a link to its successor. Here we need to apply the application of linked list to perform basic operations of a queue.</w:t>
      </w:r>
    </w:p>
    <w:p w:rsidR="00A43ED9" w:rsidRPr="00450B4D" w:rsidRDefault="00A43ED9" w:rsidP="00A43ED9">
      <w:pPr>
        <w:shd w:val="clear" w:color="auto" w:fill="FDFDFD"/>
        <w:spacing w:after="136" w:line="360" w:lineRule="atLeast"/>
        <w:jc w:val="both"/>
        <w:rPr>
          <w:rFonts w:ascii="Arial" w:eastAsia="Times New Roman" w:hAnsi="Arial" w:cs="Arial"/>
          <w:color w:val="555555"/>
          <w:sz w:val="21"/>
          <w:szCs w:val="21"/>
        </w:rPr>
      </w:pPr>
      <w:r w:rsidRPr="00450B4D">
        <w:rPr>
          <w:rFonts w:ascii="Arial" w:eastAsia="Times New Roman" w:hAnsi="Arial" w:cs="Arial"/>
          <w:color w:val="555555"/>
          <w:sz w:val="21"/>
          <w:szCs w:val="21"/>
        </w:rPr>
        <w:lastRenderedPageBreak/>
        <w:t>Here is the source code of the Java program to implement a queue using linked list. The Java program is successfully compiled and run on a Windows system. The program output is also shown below.</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i/>
          <w:iCs/>
          <w:color w:val="666666"/>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i/>
          <w:iCs/>
          <w:color w:val="666666"/>
          <w:sz w:val="20"/>
          <w:szCs w:val="20"/>
        </w:rPr>
        <w:t> * Java Program to Implement Queue using Linked List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i/>
          <w:iCs/>
          <w:color w:val="666666"/>
          <w:sz w:val="20"/>
          <w:szCs w:val="20"/>
        </w:rPr>
        <w:t>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b/>
          <w:bCs/>
          <w:color w:val="000000"/>
          <w:sz w:val="20"/>
          <w:szCs w:val="20"/>
        </w:rPr>
        <w:t>import</w:t>
      </w: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006699"/>
          <w:sz w:val="20"/>
          <w:szCs w:val="20"/>
        </w:rPr>
        <w:t>java.util</w:t>
      </w:r>
      <w:proofErr w:type="spellEnd"/>
      <w:r w:rsidRPr="00450B4D">
        <w:rPr>
          <w:rFonts w:ascii="Consolas" w:eastAsia="Times New Roman" w:hAnsi="Consolas" w:cs="Consolas"/>
          <w:color w:val="006699"/>
          <w:sz w:val="20"/>
          <w:szCs w:val="20"/>
        </w:rPr>
        <w:t>.*</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i/>
          <w:iCs/>
          <w:color w:val="666666"/>
          <w:sz w:val="20"/>
          <w:szCs w:val="20"/>
        </w:rPr>
        <w:t>/*  Class Node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b/>
          <w:bCs/>
          <w:color w:val="000000"/>
          <w:sz w:val="20"/>
          <w:szCs w:val="20"/>
        </w:rPr>
        <w:t>class</w:t>
      </w:r>
      <w:r w:rsidRPr="00450B4D">
        <w:rPr>
          <w:rFonts w:ascii="Consolas" w:eastAsia="Times New Roman" w:hAnsi="Consolas" w:cs="Consolas"/>
          <w:color w:val="333333"/>
          <w:sz w:val="20"/>
          <w:szCs w:val="20"/>
        </w:rPr>
        <w:t xml:space="preserve"> Node</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protected</w:t>
      </w: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b/>
          <w:bCs/>
          <w:color w:val="000066"/>
          <w:sz w:val="20"/>
          <w:szCs w:val="20"/>
        </w:rPr>
        <w:t>int</w:t>
      </w:r>
      <w:proofErr w:type="spellEnd"/>
      <w:r w:rsidRPr="00450B4D">
        <w:rPr>
          <w:rFonts w:ascii="Consolas" w:eastAsia="Times New Roman" w:hAnsi="Consolas" w:cs="Consolas"/>
          <w:color w:val="333333"/>
          <w:sz w:val="20"/>
          <w:szCs w:val="20"/>
        </w:rPr>
        <w:t xml:space="preserve"> data</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protected</w:t>
      </w:r>
      <w:r w:rsidRPr="00450B4D">
        <w:rPr>
          <w:rFonts w:ascii="Consolas" w:eastAsia="Times New Roman" w:hAnsi="Consolas" w:cs="Consolas"/>
          <w:color w:val="333333"/>
          <w:sz w:val="20"/>
          <w:szCs w:val="20"/>
        </w:rPr>
        <w:t xml:space="preserve"> Node link</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i/>
          <w:iCs/>
          <w:color w:val="666666"/>
          <w:sz w:val="20"/>
          <w:szCs w:val="20"/>
        </w:rPr>
        <w:t>/*  Constructor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public</w:t>
      </w:r>
      <w:r w:rsidRPr="00450B4D">
        <w:rPr>
          <w:rFonts w:ascii="Consolas" w:eastAsia="Times New Roman" w:hAnsi="Consolas" w:cs="Consolas"/>
          <w:color w:val="333333"/>
          <w:sz w:val="20"/>
          <w:szCs w:val="20"/>
        </w:rPr>
        <w:t xml:space="preserve"> Node</w:t>
      </w: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link </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66"/>
          <w:sz w:val="20"/>
          <w:szCs w:val="20"/>
        </w:rPr>
        <w:t>null</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data </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CC66CC"/>
          <w:sz w:val="20"/>
          <w:szCs w:val="20"/>
        </w:rPr>
        <w:t>0</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r w:rsidRPr="00450B4D">
        <w:rPr>
          <w:rFonts w:ascii="Consolas" w:eastAsia="Times New Roman" w:hAnsi="Consolas" w:cs="Consolas"/>
          <w:color w:val="333333"/>
          <w:sz w:val="20"/>
          <w:szCs w:val="20"/>
        </w:rPr>
        <w:t xml:space="preserve">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i/>
          <w:iCs/>
          <w:color w:val="666666"/>
          <w:sz w:val="20"/>
          <w:szCs w:val="20"/>
        </w:rPr>
        <w:t>/*  Constructor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public</w:t>
      </w:r>
      <w:r w:rsidRPr="00450B4D">
        <w:rPr>
          <w:rFonts w:ascii="Consolas" w:eastAsia="Times New Roman" w:hAnsi="Consolas" w:cs="Consolas"/>
          <w:color w:val="333333"/>
          <w:sz w:val="20"/>
          <w:szCs w:val="20"/>
        </w:rPr>
        <w:t xml:space="preserve"> Node</w:t>
      </w:r>
      <w:r w:rsidRPr="00450B4D">
        <w:rPr>
          <w:rFonts w:ascii="Consolas" w:eastAsia="Times New Roman" w:hAnsi="Consolas" w:cs="Consolas"/>
          <w:color w:val="009900"/>
          <w:sz w:val="20"/>
          <w:szCs w:val="20"/>
        </w:rPr>
        <w:t>(</w:t>
      </w:r>
      <w:proofErr w:type="spellStart"/>
      <w:r w:rsidRPr="00450B4D">
        <w:rPr>
          <w:rFonts w:ascii="Consolas" w:eastAsia="Times New Roman" w:hAnsi="Consolas" w:cs="Consolas"/>
          <w:b/>
          <w:bCs/>
          <w:color w:val="000066"/>
          <w:sz w:val="20"/>
          <w:szCs w:val="20"/>
        </w:rPr>
        <w:t>int</w:t>
      </w:r>
      <w:proofErr w:type="spellEnd"/>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333333"/>
          <w:sz w:val="20"/>
          <w:szCs w:val="20"/>
        </w:rPr>
        <w:t>d,Node</w:t>
      </w:r>
      <w:proofErr w:type="spellEnd"/>
      <w:r w:rsidRPr="00450B4D">
        <w:rPr>
          <w:rFonts w:ascii="Consolas" w:eastAsia="Times New Roman" w:hAnsi="Consolas" w:cs="Consolas"/>
          <w:color w:val="333333"/>
          <w:sz w:val="20"/>
          <w:szCs w:val="20"/>
        </w:rPr>
        <w:t xml:space="preserve"> n</w:t>
      </w: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data </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d</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link </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n</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r w:rsidRPr="00450B4D">
        <w:rPr>
          <w:rFonts w:ascii="Consolas" w:eastAsia="Times New Roman" w:hAnsi="Consolas" w:cs="Consolas"/>
          <w:color w:val="333333"/>
          <w:sz w:val="20"/>
          <w:szCs w:val="20"/>
        </w:rPr>
        <w:t xml:space="preserve">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i/>
          <w:iCs/>
          <w:color w:val="666666"/>
          <w:sz w:val="20"/>
          <w:szCs w:val="20"/>
        </w:rPr>
        <w:t>/*  Function to set link to next Node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public</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66"/>
          <w:sz w:val="20"/>
          <w:szCs w:val="20"/>
        </w:rPr>
        <w:t>void</w:t>
      </w: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333333"/>
          <w:sz w:val="20"/>
          <w:szCs w:val="20"/>
        </w:rPr>
        <w:t>setLink</w:t>
      </w:r>
      <w:proofErr w:type="spellEnd"/>
      <w:r w:rsidRPr="00450B4D">
        <w:rPr>
          <w:rFonts w:ascii="Consolas" w:eastAsia="Times New Roman" w:hAnsi="Consolas" w:cs="Consolas"/>
          <w:color w:val="009900"/>
          <w:sz w:val="20"/>
          <w:szCs w:val="20"/>
        </w:rPr>
        <w:t>(</w:t>
      </w:r>
      <w:r w:rsidRPr="00450B4D">
        <w:rPr>
          <w:rFonts w:ascii="Consolas" w:eastAsia="Times New Roman" w:hAnsi="Consolas" w:cs="Consolas"/>
          <w:color w:val="333333"/>
          <w:sz w:val="20"/>
          <w:szCs w:val="20"/>
        </w:rPr>
        <w:t>Node n</w:t>
      </w: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link </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n</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r w:rsidRPr="00450B4D">
        <w:rPr>
          <w:rFonts w:ascii="Consolas" w:eastAsia="Times New Roman" w:hAnsi="Consolas" w:cs="Consolas"/>
          <w:color w:val="333333"/>
          <w:sz w:val="20"/>
          <w:szCs w:val="20"/>
        </w:rPr>
        <w:t xml:space="preserve">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i/>
          <w:iCs/>
          <w:color w:val="666666"/>
          <w:sz w:val="20"/>
          <w:szCs w:val="20"/>
        </w:rPr>
        <w:t>/*  Function to set data to current Node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public</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66"/>
          <w:sz w:val="20"/>
          <w:szCs w:val="20"/>
        </w:rPr>
        <w:t>void</w:t>
      </w: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333333"/>
          <w:sz w:val="20"/>
          <w:szCs w:val="20"/>
        </w:rPr>
        <w:t>setData</w:t>
      </w:r>
      <w:proofErr w:type="spellEnd"/>
      <w:r w:rsidRPr="00450B4D">
        <w:rPr>
          <w:rFonts w:ascii="Consolas" w:eastAsia="Times New Roman" w:hAnsi="Consolas" w:cs="Consolas"/>
          <w:color w:val="009900"/>
          <w:sz w:val="20"/>
          <w:szCs w:val="20"/>
        </w:rPr>
        <w:t>(</w:t>
      </w:r>
      <w:proofErr w:type="spellStart"/>
      <w:r w:rsidRPr="00450B4D">
        <w:rPr>
          <w:rFonts w:ascii="Consolas" w:eastAsia="Times New Roman" w:hAnsi="Consolas" w:cs="Consolas"/>
          <w:b/>
          <w:bCs/>
          <w:color w:val="000066"/>
          <w:sz w:val="20"/>
          <w:szCs w:val="20"/>
        </w:rPr>
        <w:t>int</w:t>
      </w:r>
      <w:proofErr w:type="spellEnd"/>
      <w:r w:rsidRPr="00450B4D">
        <w:rPr>
          <w:rFonts w:ascii="Consolas" w:eastAsia="Times New Roman" w:hAnsi="Consolas" w:cs="Consolas"/>
          <w:color w:val="333333"/>
          <w:sz w:val="20"/>
          <w:szCs w:val="20"/>
        </w:rPr>
        <w:t xml:space="preserve"> d</w:t>
      </w: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data </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d</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r w:rsidRPr="00450B4D">
        <w:rPr>
          <w:rFonts w:ascii="Consolas" w:eastAsia="Times New Roman" w:hAnsi="Consolas" w:cs="Consolas"/>
          <w:color w:val="333333"/>
          <w:sz w:val="20"/>
          <w:szCs w:val="20"/>
        </w:rPr>
        <w:t xml:space="preserve">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i/>
          <w:iCs/>
          <w:color w:val="666666"/>
          <w:sz w:val="20"/>
          <w:szCs w:val="20"/>
        </w:rPr>
        <w:t>/*  Function to get link to next node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public</w:t>
      </w:r>
      <w:r w:rsidRPr="00450B4D">
        <w:rPr>
          <w:rFonts w:ascii="Consolas" w:eastAsia="Times New Roman" w:hAnsi="Consolas" w:cs="Consolas"/>
          <w:color w:val="333333"/>
          <w:sz w:val="20"/>
          <w:szCs w:val="20"/>
        </w:rPr>
        <w:t xml:space="preserve"> Node </w:t>
      </w:r>
      <w:proofErr w:type="spellStart"/>
      <w:r w:rsidRPr="00450B4D">
        <w:rPr>
          <w:rFonts w:ascii="Consolas" w:eastAsia="Times New Roman" w:hAnsi="Consolas" w:cs="Consolas"/>
          <w:color w:val="333333"/>
          <w:sz w:val="20"/>
          <w:szCs w:val="20"/>
        </w:rPr>
        <w:t>getLink</w:t>
      </w:r>
      <w:proofErr w:type="spellEnd"/>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return</w:t>
      </w:r>
      <w:r w:rsidRPr="00450B4D">
        <w:rPr>
          <w:rFonts w:ascii="Consolas" w:eastAsia="Times New Roman" w:hAnsi="Consolas" w:cs="Consolas"/>
          <w:color w:val="333333"/>
          <w:sz w:val="20"/>
          <w:szCs w:val="20"/>
        </w:rPr>
        <w:t xml:space="preserve"> link</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r w:rsidRPr="00450B4D">
        <w:rPr>
          <w:rFonts w:ascii="Consolas" w:eastAsia="Times New Roman" w:hAnsi="Consolas" w:cs="Consolas"/>
          <w:color w:val="333333"/>
          <w:sz w:val="20"/>
          <w:szCs w:val="20"/>
        </w:rPr>
        <w:t xml:space="preserve">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i/>
          <w:iCs/>
          <w:color w:val="666666"/>
          <w:sz w:val="20"/>
          <w:szCs w:val="20"/>
        </w:rPr>
        <w:t>/*  Function to get data from current Node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public</w:t>
      </w: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b/>
          <w:bCs/>
          <w:color w:val="000066"/>
          <w:sz w:val="20"/>
          <w:szCs w:val="20"/>
        </w:rPr>
        <w:t>int</w:t>
      </w:r>
      <w:proofErr w:type="spellEnd"/>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333333"/>
          <w:sz w:val="20"/>
          <w:szCs w:val="20"/>
        </w:rPr>
        <w:t>getData</w:t>
      </w:r>
      <w:proofErr w:type="spellEnd"/>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return</w:t>
      </w:r>
      <w:r w:rsidRPr="00450B4D">
        <w:rPr>
          <w:rFonts w:ascii="Consolas" w:eastAsia="Times New Roman" w:hAnsi="Consolas" w:cs="Consolas"/>
          <w:color w:val="333333"/>
          <w:sz w:val="20"/>
          <w:szCs w:val="20"/>
        </w:rPr>
        <w:t xml:space="preserve"> data</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lastRenderedPageBreak/>
        <w:t xml:space="preserve">    </w:t>
      </w: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i/>
          <w:iCs/>
          <w:color w:val="666666"/>
          <w:sz w:val="20"/>
          <w:szCs w:val="20"/>
        </w:rPr>
        <w:t xml:space="preserve">/*  Class </w:t>
      </w:r>
      <w:proofErr w:type="spellStart"/>
      <w:r w:rsidRPr="00450B4D">
        <w:rPr>
          <w:rFonts w:ascii="Consolas" w:eastAsia="Times New Roman" w:hAnsi="Consolas" w:cs="Consolas"/>
          <w:i/>
          <w:iCs/>
          <w:color w:val="666666"/>
          <w:sz w:val="20"/>
          <w:szCs w:val="20"/>
        </w:rPr>
        <w:t>linkedQueue</w:t>
      </w:r>
      <w:proofErr w:type="spellEnd"/>
      <w:r w:rsidRPr="00450B4D">
        <w:rPr>
          <w:rFonts w:ascii="Consolas" w:eastAsia="Times New Roman" w:hAnsi="Consolas" w:cs="Consolas"/>
          <w:i/>
          <w:iCs/>
          <w:color w:val="666666"/>
          <w:sz w:val="20"/>
          <w:szCs w:val="20"/>
        </w:rPr>
        <w:t xml:space="preserve">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b/>
          <w:bCs/>
          <w:color w:val="000000"/>
          <w:sz w:val="20"/>
          <w:szCs w:val="20"/>
        </w:rPr>
        <w:t>class</w:t>
      </w: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333333"/>
          <w:sz w:val="20"/>
          <w:szCs w:val="20"/>
        </w:rPr>
        <w:t>linkedQueue</w:t>
      </w:r>
      <w:proofErr w:type="spellEnd"/>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protected</w:t>
      </w:r>
      <w:r w:rsidRPr="00450B4D">
        <w:rPr>
          <w:rFonts w:ascii="Consolas" w:eastAsia="Times New Roman" w:hAnsi="Consolas" w:cs="Consolas"/>
          <w:color w:val="333333"/>
          <w:sz w:val="20"/>
          <w:szCs w:val="20"/>
        </w:rPr>
        <w:t xml:space="preserve"> Node front, rear</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public</w:t>
      </w: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b/>
          <w:bCs/>
          <w:color w:val="000066"/>
          <w:sz w:val="20"/>
          <w:szCs w:val="20"/>
        </w:rPr>
        <w:t>int</w:t>
      </w:r>
      <w:proofErr w:type="spellEnd"/>
      <w:r w:rsidRPr="00450B4D">
        <w:rPr>
          <w:rFonts w:ascii="Consolas" w:eastAsia="Times New Roman" w:hAnsi="Consolas" w:cs="Consolas"/>
          <w:color w:val="333333"/>
          <w:sz w:val="20"/>
          <w:szCs w:val="20"/>
        </w:rPr>
        <w:t xml:space="preserve"> size</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i/>
          <w:iCs/>
          <w:color w:val="666666"/>
          <w:sz w:val="20"/>
          <w:szCs w:val="20"/>
        </w:rPr>
        <w:t>/* Constructor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public</w:t>
      </w: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333333"/>
          <w:sz w:val="20"/>
          <w:szCs w:val="20"/>
        </w:rPr>
        <w:t>linkedQueue</w:t>
      </w:r>
      <w:proofErr w:type="spellEnd"/>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front </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66"/>
          <w:sz w:val="20"/>
          <w:szCs w:val="20"/>
        </w:rPr>
        <w:t>null</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rear </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66"/>
          <w:sz w:val="20"/>
          <w:szCs w:val="20"/>
        </w:rPr>
        <w:t>null</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size </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CC66CC"/>
          <w:sz w:val="20"/>
          <w:szCs w:val="20"/>
        </w:rPr>
        <w:t>0</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r w:rsidRPr="00450B4D">
        <w:rPr>
          <w:rFonts w:ascii="Consolas" w:eastAsia="Times New Roman" w:hAnsi="Consolas" w:cs="Consolas"/>
          <w:color w:val="333333"/>
          <w:sz w:val="20"/>
          <w:szCs w:val="20"/>
        </w:rPr>
        <w:t xml:space="preserve">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i/>
          <w:iCs/>
          <w:color w:val="666666"/>
          <w:sz w:val="20"/>
          <w:szCs w:val="20"/>
        </w:rPr>
        <w:t>/*  Function to check if queue is empty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public</w:t>
      </w: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b/>
          <w:bCs/>
          <w:color w:val="000066"/>
          <w:sz w:val="20"/>
          <w:szCs w:val="20"/>
        </w:rPr>
        <w:t>boolean</w:t>
      </w:r>
      <w:proofErr w:type="spellEnd"/>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333333"/>
          <w:sz w:val="20"/>
          <w:szCs w:val="20"/>
        </w:rPr>
        <w:t>isEmpty</w:t>
      </w:r>
      <w:proofErr w:type="spellEnd"/>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return</w:t>
      </w:r>
      <w:r w:rsidRPr="00450B4D">
        <w:rPr>
          <w:rFonts w:ascii="Consolas" w:eastAsia="Times New Roman" w:hAnsi="Consolas" w:cs="Consolas"/>
          <w:color w:val="333333"/>
          <w:sz w:val="20"/>
          <w:szCs w:val="20"/>
        </w:rPr>
        <w:t xml:space="preserve"> front </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66"/>
          <w:sz w:val="20"/>
          <w:szCs w:val="20"/>
        </w:rPr>
        <w:t>null</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r w:rsidRPr="00450B4D">
        <w:rPr>
          <w:rFonts w:ascii="Consolas" w:eastAsia="Times New Roman" w:hAnsi="Consolas" w:cs="Consolas"/>
          <w:color w:val="333333"/>
          <w:sz w:val="20"/>
          <w:szCs w:val="20"/>
        </w:rPr>
        <w:t xml:space="preserve">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i/>
          <w:iCs/>
          <w:color w:val="666666"/>
          <w:sz w:val="20"/>
          <w:szCs w:val="20"/>
        </w:rPr>
        <w:t>/*  Function to get the size of the queue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public</w:t>
      </w: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b/>
          <w:bCs/>
          <w:color w:val="000066"/>
          <w:sz w:val="20"/>
          <w:szCs w:val="20"/>
        </w:rPr>
        <w:t>int</w:t>
      </w:r>
      <w:proofErr w:type="spellEnd"/>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333333"/>
          <w:sz w:val="20"/>
          <w:szCs w:val="20"/>
        </w:rPr>
        <w:t>getSize</w:t>
      </w:r>
      <w:proofErr w:type="spellEnd"/>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return</w:t>
      </w:r>
      <w:r w:rsidRPr="00450B4D">
        <w:rPr>
          <w:rFonts w:ascii="Consolas" w:eastAsia="Times New Roman" w:hAnsi="Consolas" w:cs="Consolas"/>
          <w:color w:val="333333"/>
          <w:sz w:val="20"/>
          <w:szCs w:val="20"/>
        </w:rPr>
        <w:t xml:space="preserve"> size</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r w:rsidRPr="00450B4D">
        <w:rPr>
          <w:rFonts w:ascii="Consolas" w:eastAsia="Times New Roman" w:hAnsi="Consolas" w:cs="Consolas"/>
          <w:color w:val="333333"/>
          <w:sz w:val="20"/>
          <w:szCs w:val="20"/>
        </w:rPr>
        <w:t xml:space="preserve">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i/>
          <w:iCs/>
          <w:color w:val="666666"/>
          <w:sz w:val="20"/>
          <w:szCs w:val="20"/>
        </w:rPr>
        <w:t>/*  Function to insert an element to the queue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public</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66"/>
          <w:sz w:val="20"/>
          <w:szCs w:val="20"/>
        </w:rPr>
        <w:t>void</w:t>
      </w:r>
      <w:r w:rsidRPr="00450B4D">
        <w:rPr>
          <w:rFonts w:ascii="Consolas" w:eastAsia="Times New Roman" w:hAnsi="Consolas" w:cs="Consolas"/>
          <w:color w:val="333333"/>
          <w:sz w:val="20"/>
          <w:szCs w:val="20"/>
        </w:rPr>
        <w:t xml:space="preserve"> insert</w:t>
      </w:r>
      <w:r w:rsidRPr="00450B4D">
        <w:rPr>
          <w:rFonts w:ascii="Consolas" w:eastAsia="Times New Roman" w:hAnsi="Consolas" w:cs="Consolas"/>
          <w:color w:val="009900"/>
          <w:sz w:val="20"/>
          <w:szCs w:val="20"/>
        </w:rPr>
        <w:t>(</w:t>
      </w:r>
      <w:proofErr w:type="spellStart"/>
      <w:r w:rsidRPr="00450B4D">
        <w:rPr>
          <w:rFonts w:ascii="Consolas" w:eastAsia="Times New Roman" w:hAnsi="Consolas" w:cs="Consolas"/>
          <w:b/>
          <w:bCs/>
          <w:color w:val="000066"/>
          <w:sz w:val="20"/>
          <w:szCs w:val="20"/>
        </w:rPr>
        <w:t>int</w:t>
      </w:r>
      <w:proofErr w:type="spellEnd"/>
      <w:r w:rsidRPr="00450B4D">
        <w:rPr>
          <w:rFonts w:ascii="Consolas" w:eastAsia="Times New Roman" w:hAnsi="Consolas" w:cs="Consolas"/>
          <w:color w:val="333333"/>
          <w:sz w:val="20"/>
          <w:szCs w:val="20"/>
        </w:rPr>
        <w:t xml:space="preserve"> data</w:t>
      </w: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Node </w:t>
      </w:r>
      <w:proofErr w:type="spellStart"/>
      <w:r w:rsidRPr="00450B4D">
        <w:rPr>
          <w:rFonts w:ascii="Consolas" w:eastAsia="Times New Roman" w:hAnsi="Consolas" w:cs="Consolas"/>
          <w:color w:val="333333"/>
          <w:sz w:val="20"/>
          <w:szCs w:val="20"/>
        </w:rPr>
        <w:t>nptr</w:t>
      </w:r>
      <w:proofErr w:type="spellEnd"/>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new</w:t>
      </w:r>
      <w:r w:rsidRPr="00450B4D">
        <w:rPr>
          <w:rFonts w:ascii="Consolas" w:eastAsia="Times New Roman" w:hAnsi="Consolas" w:cs="Consolas"/>
          <w:color w:val="333333"/>
          <w:sz w:val="20"/>
          <w:szCs w:val="20"/>
        </w:rPr>
        <w:t xml:space="preserve"> Node</w:t>
      </w:r>
      <w:r w:rsidRPr="00450B4D">
        <w:rPr>
          <w:rFonts w:ascii="Consolas" w:eastAsia="Times New Roman" w:hAnsi="Consolas" w:cs="Consolas"/>
          <w:color w:val="009900"/>
          <w:sz w:val="20"/>
          <w:szCs w:val="20"/>
        </w:rPr>
        <w:t>(</w:t>
      </w:r>
      <w:r w:rsidRPr="00450B4D">
        <w:rPr>
          <w:rFonts w:ascii="Consolas" w:eastAsia="Times New Roman" w:hAnsi="Consolas" w:cs="Consolas"/>
          <w:color w:val="333333"/>
          <w:sz w:val="20"/>
          <w:szCs w:val="20"/>
        </w:rPr>
        <w:t xml:space="preserve">data, </w:t>
      </w:r>
      <w:r w:rsidRPr="00450B4D">
        <w:rPr>
          <w:rFonts w:ascii="Consolas" w:eastAsia="Times New Roman" w:hAnsi="Consolas" w:cs="Consolas"/>
          <w:b/>
          <w:bCs/>
          <w:color w:val="000066"/>
          <w:sz w:val="20"/>
          <w:szCs w:val="20"/>
        </w:rPr>
        <w:t>null</w:t>
      </w:r>
      <w:r w:rsidRPr="00450B4D">
        <w:rPr>
          <w:rFonts w:ascii="Consolas" w:eastAsia="Times New Roman" w:hAnsi="Consolas" w:cs="Consolas"/>
          <w:color w:val="009900"/>
          <w:sz w:val="20"/>
          <w:szCs w:val="20"/>
        </w:rPr>
        <w:t>)</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if</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r w:rsidRPr="00450B4D">
        <w:rPr>
          <w:rFonts w:ascii="Consolas" w:eastAsia="Times New Roman" w:hAnsi="Consolas" w:cs="Consolas"/>
          <w:color w:val="333333"/>
          <w:sz w:val="20"/>
          <w:szCs w:val="20"/>
        </w:rPr>
        <w:t xml:space="preserve">rear </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66"/>
          <w:sz w:val="20"/>
          <w:szCs w:val="20"/>
        </w:rPr>
        <w:t>null</w:t>
      </w: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front </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333333"/>
          <w:sz w:val="20"/>
          <w:szCs w:val="20"/>
        </w:rPr>
        <w:t>nptr</w:t>
      </w:r>
      <w:proofErr w:type="spellEnd"/>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rear </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333333"/>
          <w:sz w:val="20"/>
          <w:szCs w:val="20"/>
        </w:rPr>
        <w:t>nptr</w:t>
      </w:r>
      <w:proofErr w:type="spellEnd"/>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else</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333333"/>
          <w:sz w:val="20"/>
          <w:szCs w:val="20"/>
        </w:rPr>
        <w:t>rear.</w:t>
      </w:r>
      <w:r w:rsidRPr="00450B4D">
        <w:rPr>
          <w:rFonts w:ascii="Consolas" w:eastAsia="Times New Roman" w:hAnsi="Consolas" w:cs="Consolas"/>
          <w:color w:val="006633"/>
          <w:sz w:val="20"/>
          <w:szCs w:val="20"/>
        </w:rPr>
        <w:t>setLink</w:t>
      </w:r>
      <w:proofErr w:type="spellEnd"/>
      <w:r w:rsidRPr="00450B4D">
        <w:rPr>
          <w:rFonts w:ascii="Consolas" w:eastAsia="Times New Roman" w:hAnsi="Consolas" w:cs="Consolas"/>
          <w:color w:val="009900"/>
          <w:sz w:val="20"/>
          <w:szCs w:val="20"/>
        </w:rPr>
        <w:t>(</w:t>
      </w:r>
      <w:proofErr w:type="spellStart"/>
      <w:r w:rsidRPr="00450B4D">
        <w:rPr>
          <w:rFonts w:ascii="Consolas" w:eastAsia="Times New Roman" w:hAnsi="Consolas" w:cs="Consolas"/>
          <w:color w:val="333333"/>
          <w:sz w:val="20"/>
          <w:szCs w:val="20"/>
        </w:rPr>
        <w:t>nptr</w:t>
      </w:r>
      <w:proofErr w:type="spellEnd"/>
      <w:r w:rsidRPr="00450B4D">
        <w:rPr>
          <w:rFonts w:ascii="Consolas" w:eastAsia="Times New Roman" w:hAnsi="Consolas" w:cs="Consolas"/>
          <w:color w:val="009900"/>
          <w:sz w:val="20"/>
          <w:szCs w:val="20"/>
        </w:rPr>
        <w:t>)</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rear </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333333"/>
          <w:sz w:val="20"/>
          <w:szCs w:val="20"/>
        </w:rPr>
        <w:t>rear.</w:t>
      </w:r>
      <w:r w:rsidRPr="00450B4D">
        <w:rPr>
          <w:rFonts w:ascii="Consolas" w:eastAsia="Times New Roman" w:hAnsi="Consolas" w:cs="Consolas"/>
          <w:color w:val="006633"/>
          <w:sz w:val="20"/>
          <w:szCs w:val="20"/>
        </w:rPr>
        <w:t>getLink</w:t>
      </w:r>
      <w:proofErr w:type="spellEnd"/>
      <w:r w:rsidRPr="00450B4D">
        <w:rPr>
          <w:rFonts w:ascii="Consolas" w:eastAsia="Times New Roman" w:hAnsi="Consolas" w:cs="Consolas"/>
          <w:color w:val="009900"/>
          <w:sz w:val="20"/>
          <w:szCs w:val="20"/>
        </w:rPr>
        <w:t>()</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size</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r w:rsidRPr="00450B4D">
        <w:rPr>
          <w:rFonts w:ascii="Consolas" w:eastAsia="Times New Roman" w:hAnsi="Consolas" w:cs="Consolas"/>
          <w:color w:val="333333"/>
          <w:sz w:val="20"/>
          <w:szCs w:val="20"/>
        </w:rPr>
        <w:t xml:space="preserve">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i/>
          <w:iCs/>
          <w:color w:val="666666"/>
          <w:sz w:val="20"/>
          <w:szCs w:val="20"/>
        </w:rPr>
        <w:t>/*  Function to remove front element from the queue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public</w:t>
      </w: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b/>
          <w:bCs/>
          <w:color w:val="000066"/>
          <w:sz w:val="20"/>
          <w:szCs w:val="20"/>
        </w:rPr>
        <w:t>int</w:t>
      </w:r>
      <w:proofErr w:type="spellEnd"/>
      <w:r w:rsidRPr="00450B4D">
        <w:rPr>
          <w:rFonts w:ascii="Consolas" w:eastAsia="Times New Roman" w:hAnsi="Consolas" w:cs="Consolas"/>
          <w:color w:val="333333"/>
          <w:sz w:val="20"/>
          <w:szCs w:val="20"/>
        </w:rPr>
        <w:t xml:space="preserve"> remove</w:t>
      </w: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if</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proofErr w:type="spellStart"/>
      <w:r w:rsidRPr="00450B4D">
        <w:rPr>
          <w:rFonts w:ascii="Consolas" w:eastAsia="Times New Roman" w:hAnsi="Consolas" w:cs="Consolas"/>
          <w:color w:val="333333"/>
          <w:sz w:val="20"/>
          <w:szCs w:val="20"/>
        </w:rPr>
        <w:t>isEmpty</w:t>
      </w:r>
      <w:proofErr w:type="spellEnd"/>
      <w:r w:rsidRPr="00450B4D">
        <w:rPr>
          <w:rFonts w:ascii="Consolas" w:eastAsia="Times New Roman" w:hAnsi="Consolas" w:cs="Consolas"/>
          <w:color w:val="009900"/>
          <w:sz w:val="20"/>
          <w:szCs w:val="20"/>
        </w:rPr>
        <w:t>()</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throw</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new</w:t>
      </w: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003399"/>
          <w:sz w:val="20"/>
          <w:szCs w:val="20"/>
        </w:rPr>
        <w:t>NoSuchElementException</w:t>
      </w:r>
      <w:proofErr w:type="spellEnd"/>
      <w:r w:rsidRPr="00450B4D">
        <w:rPr>
          <w:rFonts w:ascii="Consolas" w:eastAsia="Times New Roman" w:hAnsi="Consolas" w:cs="Consolas"/>
          <w:color w:val="009900"/>
          <w:sz w:val="20"/>
          <w:szCs w:val="20"/>
        </w:rPr>
        <w:t>(</w:t>
      </w:r>
      <w:r w:rsidRPr="00450B4D">
        <w:rPr>
          <w:rFonts w:ascii="Consolas" w:eastAsia="Times New Roman" w:hAnsi="Consolas" w:cs="Consolas"/>
          <w:color w:val="0000FF"/>
          <w:sz w:val="20"/>
          <w:szCs w:val="20"/>
        </w:rPr>
        <w:t>"Underflow Exception"</w:t>
      </w:r>
      <w:r w:rsidRPr="00450B4D">
        <w:rPr>
          <w:rFonts w:ascii="Consolas" w:eastAsia="Times New Roman" w:hAnsi="Consolas" w:cs="Consolas"/>
          <w:color w:val="009900"/>
          <w:sz w:val="20"/>
          <w:szCs w:val="20"/>
        </w:rPr>
        <w:t>)</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lastRenderedPageBreak/>
        <w:t xml:space="preserve">        Node </w:t>
      </w:r>
      <w:proofErr w:type="spellStart"/>
      <w:r w:rsidRPr="00450B4D">
        <w:rPr>
          <w:rFonts w:ascii="Consolas" w:eastAsia="Times New Roman" w:hAnsi="Consolas" w:cs="Consolas"/>
          <w:color w:val="333333"/>
          <w:sz w:val="20"/>
          <w:szCs w:val="20"/>
        </w:rPr>
        <w:t>ptr</w:t>
      </w:r>
      <w:proofErr w:type="spellEnd"/>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front</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front </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333333"/>
          <w:sz w:val="20"/>
          <w:szCs w:val="20"/>
        </w:rPr>
        <w:t>ptr.</w:t>
      </w:r>
      <w:r w:rsidRPr="00450B4D">
        <w:rPr>
          <w:rFonts w:ascii="Consolas" w:eastAsia="Times New Roman" w:hAnsi="Consolas" w:cs="Consolas"/>
          <w:color w:val="006633"/>
          <w:sz w:val="20"/>
          <w:szCs w:val="20"/>
        </w:rPr>
        <w:t>getLink</w:t>
      </w:r>
      <w:proofErr w:type="spellEnd"/>
      <w:r w:rsidRPr="00450B4D">
        <w:rPr>
          <w:rFonts w:ascii="Consolas" w:eastAsia="Times New Roman" w:hAnsi="Consolas" w:cs="Consolas"/>
          <w:color w:val="009900"/>
          <w:sz w:val="20"/>
          <w:szCs w:val="20"/>
        </w:rPr>
        <w:t>()</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if</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r w:rsidRPr="00450B4D">
        <w:rPr>
          <w:rFonts w:ascii="Consolas" w:eastAsia="Times New Roman" w:hAnsi="Consolas" w:cs="Consolas"/>
          <w:color w:val="333333"/>
          <w:sz w:val="20"/>
          <w:szCs w:val="20"/>
        </w:rPr>
        <w:t xml:space="preserve">front </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66"/>
          <w:sz w:val="20"/>
          <w:szCs w:val="20"/>
        </w:rPr>
        <w:t>null</w:t>
      </w: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rear </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66"/>
          <w:sz w:val="20"/>
          <w:szCs w:val="20"/>
        </w:rPr>
        <w:t>null</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size</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return</w:t>
      </w: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333333"/>
          <w:sz w:val="20"/>
          <w:szCs w:val="20"/>
        </w:rPr>
        <w:t>ptr.</w:t>
      </w:r>
      <w:r w:rsidRPr="00450B4D">
        <w:rPr>
          <w:rFonts w:ascii="Consolas" w:eastAsia="Times New Roman" w:hAnsi="Consolas" w:cs="Consolas"/>
          <w:color w:val="006633"/>
          <w:sz w:val="20"/>
          <w:szCs w:val="20"/>
        </w:rPr>
        <w:t>getData</w:t>
      </w:r>
      <w:proofErr w:type="spellEnd"/>
      <w:r w:rsidRPr="00450B4D">
        <w:rPr>
          <w:rFonts w:ascii="Consolas" w:eastAsia="Times New Roman" w:hAnsi="Consolas" w:cs="Consolas"/>
          <w:color w:val="009900"/>
          <w:sz w:val="20"/>
          <w:szCs w:val="20"/>
        </w:rPr>
        <w:t>()</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r w:rsidRPr="00450B4D">
        <w:rPr>
          <w:rFonts w:ascii="Consolas" w:eastAsia="Times New Roman" w:hAnsi="Consolas" w:cs="Consolas"/>
          <w:color w:val="333333"/>
          <w:sz w:val="20"/>
          <w:szCs w:val="20"/>
        </w:rPr>
        <w:t xml:space="preserve">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i/>
          <w:iCs/>
          <w:color w:val="666666"/>
          <w:sz w:val="20"/>
          <w:szCs w:val="20"/>
        </w:rPr>
        <w:t>/*  Function to check the front element of the queue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public</w:t>
      </w: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b/>
          <w:bCs/>
          <w:color w:val="000066"/>
          <w:sz w:val="20"/>
          <w:szCs w:val="20"/>
        </w:rPr>
        <w:t>int</w:t>
      </w:r>
      <w:proofErr w:type="spellEnd"/>
      <w:r w:rsidRPr="00450B4D">
        <w:rPr>
          <w:rFonts w:ascii="Consolas" w:eastAsia="Times New Roman" w:hAnsi="Consolas" w:cs="Consolas"/>
          <w:color w:val="333333"/>
          <w:sz w:val="20"/>
          <w:szCs w:val="20"/>
        </w:rPr>
        <w:t xml:space="preserve"> peek</w:t>
      </w: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if</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proofErr w:type="spellStart"/>
      <w:r w:rsidRPr="00450B4D">
        <w:rPr>
          <w:rFonts w:ascii="Consolas" w:eastAsia="Times New Roman" w:hAnsi="Consolas" w:cs="Consolas"/>
          <w:color w:val="333333"/>
          <w:sz w:val="20"/>
          <w:szCs w:val="20"/>
        </w:rPr>
        <w:t>isEmpty</w:t>
      </w:r>
      <w:proofErr w:type="spellEnd"/>
      <w:r w:rsidRPr="00450B4D">
        <w:rPr>
          <w:rFonts w:ascii="Consolas" w:eastAsia="Times New Roman" w:hAnsi="Consolas" w:cs="Consolas"/>
          <w:color w:val="009900"/>
          <w:sz w:val="20"/>
          <w:szCs w:val="20"/>
        </w:rPr>
        <w:t>()</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throw</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new</w:t>
      </w: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003399"/>
          <w:sz w:val="20"/>
          <w:szCs w:val="20"/>
        </w:rPr>
        <w:t>NoSuchElementException</w:t>
      </w:r>
      <w:proofErr w:type="spellEnd"/>
      <w:r w:rsidRPr="00450B4D">
        <w:rPr>
          <w:rFonts w:ascii="Consolas" w:eastAsia="Times New Roman" w:hAnsi="Consolas" w:cs="Consolas"/>
          <w:color w:val="009900"/>
          <w:sz w:val="20"/>
          <w:szCs w:val="20"/>
        </w:rPr>
        <w:t>(</w:t>
      </w:r>
      <w:r w:rsidRPr="00450B4D">
        <w:rPr>
          <w:rFonts w:ascii="Consolas" w:eastAsia="Times New Roman" w:hAnsi="Consolas" w:cs="Consolas"/>
          <w:color w:val="0000FF"/>
          <w:sz w:val="20"/>
          <w:szCs w:val="20"/>
        </w:rPr>
        <w:t>"Underflow Exception"</w:t>
      </w:r>
      <w:r w:rsidRPr="00450B4D">
        <w:rPr>
          <w:rFonts w:ascii="Consolas" w:eastAsia="Times New Roman" w:hAnsi="Consolas" w:cs="Consolas"/>
          <w:color w:val="009900"/>
          <w:sz w:val="20"/>
          <w:szCs w:val="20"/>
        </w:rPr>
        <w:t>)</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return</w:t>
      </w: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333333"/>
          <w:sz w:val="20"/>
          <w:szCs w:val="20"/>
        </w:rPr>
        <w:t>front.</w:t>
      </w:r>
      <w:r w:rsidRPr="00450B4D">
        <w:rPr>
          <w:rFonts w:ascii="Consolas" w:eastAsia="Times New Roman" w:hAnsi="Consolas" w:cs="Consolas"/>
          <w:color w:val="006633"/>
          <w:sz w:val="20"/>
          <w:szCs w:val="20"/>
        </w:rPr>
        <w:t>getData</w:t>
      </w:r>
      <w:proofErr w:type="spellEnd"/>
      <w:r w:rsidRPr="00450B4D">
        <w:rPr>
          <w:rFonts w:ascii="Consolas" w:eastAsia="Times New Roman" w:hAnsi="Consolas" w:cs="Consolas"/>
          <w:color w:val="009900"/>
          <w:sz w:val="20"/>
          <w:szCs w:val="20"/>
        </w:rPr>
        <w:t>()</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r w:rsidRPr="00450B4D">
        <w:rPr>
          <w:rFonts w:ascii="Consolas" w:eastAsia="Times New Roman" w:hAnsi="Consolas" w:cs="Consolas"/>
          <w:color w:val="333333"/>
          <w:sz w:val="20"/>
          <w:szCs w:val="20"/>
        </w:rPr>
        <w:t xml:space="preserve">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i/>
          <w:iCs/>
          <w:color w:val="666666"/>
          <w:sz w:val="20"/>
          <w:szCs w:val="20"/>
        </w:rPr>
        <w:t>/*  Function to display the status of the queue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public</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66"/>
          <w:sz w:val="20"/>
          <w:szCs w:val="20"/>
        </w:rPr>
        <w:t>void</w:t>
      </w:r>
      <w:r w:rsidRPr="00450B4D">
        <w:rPr>
          <w:rFonts w:ascii="Consolas" w:eastAsia="Times New Roman" w:hAnsi="Consolas" w:cs="Consolas"/>
          <w:color w:val="333333"/>
          <w:sz w:val="20"/>
          <w:szCs w:val="20"/>
        </w:rPr>
        <w:t xml:space="preserve"> display</w:t>
      </w: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003399"/>
          <w:sz w:val="20"/>
          <w:szCs w:val="20"/>
        </w:rPr>
        <w:t>System</w:t>
      </w:r>
      <w:r w:rsidRPr="00450B4D">
        <w:rPr>
          <w:rFonts w:ascii="Consolas" w:eastAsia="Times New Roman" w:hAnsi="Consolas" w:cs="Consolas"/>
          <w:color w:val="333333"/>
          <w:sz w:val="20"/>
          <w:szCs w:val="20"/>
        </w:rPr>
        <w:t>.</w:t>
      </w:r>
      <w:r w:rsidRPr="00450B4D">
        <w:rPr>
          <w:rFonts w:ascii="Consolas" w:eastAsia="Times New Roman" w:hAnsi="Consolas" w:cs="Consolas"/>
          <w:color w:val="006633"/>
          <w:sz w:val="20"/>
          <w:szCs w:val="20"/>
        </w:rPr>
        <w:t>out</w:t>
      </w:r>
      <w:r w:rsidRPr="00450B4D">
        <w:rPr>
          <w:rFonts w:ascii="Consolas" w:eastAsia="Times New Roman" w:hAnsi="Consolas" w:cs="Consolas"/>
          <w:color w:val="333333"/>
          <w:sz w:val="20"/>
          <w:szCs w:val="20"/>
        </w:rPr>
        <w:t>.</w:t>
      </w:r>
      <w:r w:rsidRPr="00450B4D">
        <w:rPr>
          <w:rFonts w:ascii="Consolas" w:eastAsia="Times New Roman" w:hAnsi="Consolas" w:cs="Consolas"/>
          <w:color w:val="006633"/>
          <w:sz w:val="20"/>
          <w:szCs w:val="20"/>
        </w:rPr>
        <w:t>print</w:t>
      </w:r>
      <w:proofErr w:type="spellEnd"/>
      <w:r w:rsidRPr="00450B4D">
        <w:rPr>
          <w:rFonts w:ascii="Consolas" w:eastAsia="Times New Roman" w:hAnsi="Consolas" w:cs="Consolas"/>
          <w:color w:val="009900"/>
          <w:sz w:val="20"/>
          <w:szCs w:val="20"/>
        </w:rPr>
        <w:t>(</w:t>
      </w:r>
      <w:r w:rsidRPr="00450B4D">
        <w:rPr>
          <w:rFonts w:ascii="Consolas" w:eastAsia="Times New Roman" w:hAnsi="Consolas" w:cs="Consolas"/>
          <w:color w:val="0000FF"/>
          <w:sz w:val="20"/>
          <w:szCs w:val="20"/>
        </w:rPr>
        <w:t>"</w:t>
      </w:r>
      <w:r w:rsidRPr="00450B4D">
        <w:rPr>
          <w:rFonts w:ascii="Consolas" w:eastAsia="Times New Roman" w:hAnsi="Consolas" w:cs="Consolas"/>
          <w:b/>
          <w:bCs/>
          <w:color w:val="000099"/>
          <w:sz w:val="20"/>
          <w:szCs w:val="20"/>
        </w:rPr>
        <w:t>\</w:t>
      </w:r>
      <w:proofErr w:type="spellStart"/>
      <w:r w:rsidRPr="00450B4D">
        <w:rPr>
          <w:rFonts w:ascii="Consolas" w:eastAsia="Times New Roman" w:hAnsi="Consolas" w:cs="Consolas"/>
          <w:b/>
          <w:bCs/>
          <w:color w:val="000099"/>
          <w:sz w:val="20"/>
          <w:szCs w:val="20"/>
        </w:rPr>
        <w:t>n</w:t>
      </w:r>
      <w:r w:rsidRPr="00450B4D">
        <w:rPr>
          <w:rFonts w:ascii="Consolas" w:eastAsia="Times New Roman" w:hAnsi="Consolas" w:cs="Consolas"/>
          <w:color w:val="0000FF"/>
          <w:sz w:val="20"/>
          <w:szCs w:val="20"/>
        </w:rPr>
        <w:t>Queue</w:t>
      </w:r>
      <w:proofErr w:type="spellEnd"/>
      <w:r w:rsidRPr="00450B4D">
        <w:rPr>
          <w:rFonts w:ascii="Consolas" w:eastAsia="Times New Roman" w:hAnsi="Consolas" w:cs="Consolas"/>
          <w:color w:val="0000FF"/>
          <w:sz w:val="20"/>
          <w:szCs w:val="20"/>
        </w:rPr>
        <w:t xml:space="preserve"> = "</w:t>
      </w:r>
      <w:r w:rsidRPr="00450B4D">
        <w:rPr>
          <w:rFonts w:ascii="Consolas" w:eastAsia="Times New Roman" w:hAnsi="Consolas" w:cs="Consolas"/>
          <w:color w:val="009900"/>
          <w:sz w:val="20"/>
          <w:szCs w:val="20"/>
        </w:rPr>
        <w:t>)</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if</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r w:rsidRPr="00450B4D">
        <w:rPr>
          <w:rFonts w:ascii="Consolas" w:eastAsia="Times New Roman" w:hAnsi="Consolas" w:cs="Consolas"/>
          <w:color w:val="333333"/>
          <w:sz w:val="20"/>
          <w:szCs w:val="20"/>
        </w:rPr>
        <w:t xml:space="preserve">size </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CC66CC"/>
          <w:sz w:val="20"/>
          <w:szCs w:val="20"/>
        </w:rPr>
        <w:t>0</w:t>
      </w: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003399"/>
          <w:sz w:val="20"/>
          <w:szCs w:val="20"/>
        </w:rPr>
        <w:t>System</w:t>
      </w:r>
      <w:r w:rsidRPr="00450B4D">
        <w:rPr>
          <w:rFonts w:ascii="Consolas" w:eastAsia="Times New Roman" w:hAnsi="Consolas" w:cs="Consolas"/>
          <w:color w:val="333333"/>
          <w:sz w:val="20"/>
          <w:szCs w:val="20"/>
        </w:rPr>
        <w:t>.</w:t>
      </w:r>
      <w:r w:rsidRPr="00450B4D">
        <w:rPr>
          <w:rFonts w:ascii="Consolas" w:eastAsia="Times New Roman" w:hAnsi="Consolas" w:cs="Consolas"/>
          <w:color w:val="006633"/>
          <w:sz w:val="20"/>
          <w:szCs w:val="20"/>
        </w:rPr>
        <w:t>out</w:t>
      </w:r>
      <w:r w:rsidRPr="00450B4D">
        <w:rPr>
          <w:rFonts w:ascii="Consolas" w:eastAsia="Times New Roman" w:hAnsi="Consolas" w:cs="Consolas"/>
          <w:color w:val="333333"/>
          <w:sz w:val="20"/>
          <w:szCs w:val="20"/>
        </w:rPr>
        <w:t>.</w:t>
      </w:r>
      <w:r w:rsidRPr="00450B4D">
        <w:rPr>
          <w:rFonts w:ascii="Consolas" w:eastAsia="Times New Roman" w:hAnsi="Consolas" w:cs="Consolas"/>
          <w:color w:val="006633"/>
          <w:sz w:val="20"/>
          <w:szCs w:val="20"/>
        </w:rPr>
        <w:t>print</w:t>
      </w:r>
      <w:proofErr w:type="spellEnd"/>
      <w:r w:rsidRPr="00450B4D">
        <w:rPr>
          <w:rFonts w:ascii="Consolas" w:eastAsia="Times New Roman" w:hAnsi="Consolas" w:cs="Consolas"/>
          <w:color w:val="009900"/>
          <w:sz w:val="20"/>
          <w:szCs w:val="20"/>
        </w:rPr>
        <w:t>(</w:t>
      </w:r>
      <w:r w:rsidRPr="00450B4D">
        <w:rPr>
          <w:rFonts w:ascii="Consolas" w:eastAsia="Times New Roman" w:hAnsi="Consolas" w:cs="Consolas"/>
          <w:color w:val="0000FF"/>
          <w:sz w:val="20"/>
          <w:szCs w:val="20"/>
        </w:rPr>
        <w:t>"Empty</w:t>
      </w:r>
      <w:r w:rsidRPr="00450B4D">
        <w:rPr>
          <w:rFonts w:ascii="Consolas" w:eastAsia="Times New Roman" w:hAnsi="Consolas" w:cs="Consolas"/>
          <w:b/>
          <w:bCs/>
          <w:color w:val="000099"/>
          <w:sz w:val="20"/>
          <w:szCs w:val="20"/>
        </w:rPr>
        <w:t>\n</w:t>
      </w:r>
      <w:r w:rsidRPr="00450B4D">
        <w:rPr>
          <w:rFonts w:ascii="Consolas" w:eastAsia="Times New Roman" w:hAnsi="Consolas" w:cs="Consolas"/>
          <w:color w:val="0000FF"/>
          <w:sz w:val="20"/>
          <w:szCs w:val="20"/>
        </w:rPr>
        <w:t>"</w:t>
      </w:r>
      <w:r w:rsidRPr="00450B4D">
        <w:rPr>
          <w:rFonts w:ascii="Consolas" w:eastAsia="Times New Roman" w:hAnsi="Consolas" w:cs="Consolas"/>
          <w:color w:val="009900"/>
          <w:sz w:val="20"/>
          <w:szCs w:val="20"/>
        </w:rPr>
        <w:t>)</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return</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Node </w:t>
      </w:r>
      <w:proofErr w:type="spellStart"/>
      <w:r w:rsidRPr="00450B4D">
        <w:rPr>
          <w:rFonts w:ascii="Consolas" w:eastAsia="Times New Roman" w:hAnsi="Consolas" w:cs="Consolas"/>
          <w:color w:val="333333"/>
          <w:sz w:val="20"/>
          <w:szCs w:val="20"/>
        </w:rPr>
        <w:t>ptr</w:t>
      </w:r>
      <w:proofErr w:type="spellEnd"/>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front</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while</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proofErr w:type="spellStart"/>
      <w:r w:rsidRPr="00450B4D">
        <w:rPr>
          <w:rFonts w:ascii="Consolas" w:eastAsia="Times New Roman" w:hAnsi="Consolas" w:cs="Consolas"/>
          <w:color w:val="333333"/>
          <w:sz w:val="20"/>
          <w:szCs w:val="20"/>
        </w:rPr>
        <w:t>ptr</w:t>
      </w:r>
      <w:proofErr w:type="spellEnd"/>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333333"/>
          <w:sz w:val="20"/>
          <w:szCs w:val="20"/>
        </w:rPr>
        <w:t>rear.</w:t>
      </w:r>
      <w:r w:rsidRPr="00450B4D">
        <w:rPr>
          <w:rFonts w:ascii="Consolas" w:eastAsia="Times New Roman" w:hAnsi="Consolas" w:cs="Consolas"/>
          <w:color w:val="006633"/>
          <w:sz w:val="20"/>
          <w:szCs w:val="20"/>
        </w:rPr>
        <w:t>getLink</w:t>
      </w:r>
      <w:proofErr w:type="spellEnd"/>
      <w:r w:rsidRPr="00450B4D">
        <w:rPr>
          <w:rFonts w:ascii="Consolas" w:eastAsia="Times New Roman" w:hAnsi="Consolas" w:cs="Consolas"/>
          <w:color w:val="009900"/>
          <w:sz w:val="20"/>
          <w:szCs w:val="20"/>
        </w:rPr>
        <w:t>()</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003399"/>
          <w:sz w:val="20"/>
          <w:szCs w:val="20"/>
        </w:rPr>
        <w:t>System</w:t>
      </w:r>
      <w:r w:rsidRPr="00450B4D">
        <w:rPr>
          <w:rFonts w:ascii="Consolas" w:eastAsia="Times New Roman" w:hAnsi="Consolas" w:cs="Consolas"/>
          <w:color w:val="333333"/>
          <w:sz w:val="20"/>
          <w:szCs w:val="20"/>
        </w:rPr>
        <w:t>.</w:t>
      </w:r>
      <w:r w:rsidRPr="00450B4D">
        <w:rPr>
          <w:rFonts w:ascii="Consolas" w:eastAsia="Times New Roman" w:hAnsi="Consolas" w:cs="Consolas"/>
          <w:color w:val="006633"/>
          <w:sz w:val="20"/>
          <w:szCs w:val="20"/>
        </w:rPr>
        <w:t>out</w:t>
      </w:r>
      <w:r w:rsidRPr="00450B4D">
        <w:rPr>
          <w:rFonts w:ascii="Consolas" w:eastAsia="Times New Roman" w:hAnsi="Consolas" w:cs="Consolas"/>
          <w:color w:val="333333"/>
          <w:sz w:val="20"/>
          <w:szCs w:val="20"/>
        </w:rPr>
        <w:t>.</w:t>
      </w:r>
      <w:r w:rsidRPr="00450B4D">
        <w:rPr>
          <w:rFonts w:ascii="Consolas" w:eastAsia="Times New Roman" w:hAnsi="Consolas" w:cs="Consolas"/>
          <w:color w:val="006633"/>
          <w:sz w:val="20"/>
          <w:szCs w:val="20"/>
        </w:rPr>
        <w:t>print</w:t>
      </w:r>
      <w:proofErr w:type="spellEnd"/>
      <w:r w:rsidRPr="00450B4D">
        <w:rPr>
          <w:rFonts w:ascii="Consolas" w:eastAsia="Times New Roman" w:hAnsi="Consolas" w:cs="Consolas"/>
          <w:color w:val="009900"/>
          <w:sz w:val="20"/>
          <w:szCs w:val="20"/>
        </w:rPr>
        <w:t>(</w:t>
      </w:r>
      <w:proofErr w:type="spellStart"/>
      <w:r w:rsidRPr="00450B4D">
        <w:rPr>
          <w:rFonts w:ascii="Consolas" w:eastAsia="Times New Roman" w:hAnsi="Consolas" w:cs="Consolas"/>
          <w:color w:val="333333"/>
          <w:sz w:val="20"/>
          <w:szCs w:val="20"/>
        </w:rPr>
        <w:t>ptr.</w:t>
      </w:r>
      <w:r w:rsidRPr="00450B4D">
        <w:rPr>
          <w:rFonts w:ascii="Consolas" w:eastAsia="Times New Roman" w:hAnsi="Consolas" w:cs="Consolas"/>
          <w:color w:val="006633"/>
          <w:sz w:val="20"/>
          <w:szCs w:val="20"/>
        </w:rPr>
        <w:t>getData</w:t>
      </w:r>
      <w:proofErr w:type="spellEnd"/>
      <w:r w:rsidRPr="00450B4D">
        <w:rPr>
          <w:rFonts w:ascii="Consolas" w:eastAsia="Times New Roman" w:hAnsi="Consolas" w:cs="Consolas"/>
          <w:color w:val="009900"/>
          <w:sz w:val="20"/>
          <w:szCs w:val="20"/>
        </w:rPr>
        <w:t>()</w:t>
      </w:r>
      <w:r w:rsidRPr="00450B4D">
        <w:rPr>
          <w:rFonts w:ascii="Consolas" w:eastAsia="Times New Roman" w:hAnsi="Consolas" w:cs="Consolas"/>
          <w:color w:val="339933"/>
          <w:sz w:val="20"/>
          <w:szCs w:val="20"/>
        </w:rPr>
        <w:t>+</w:t>
      </w:r>
      <w:r w:rsidRPr="00450B4D">
        <w:rPr>
          <w:rFonts w:ascii="Consolas" w:eastAsia="Times New Roman" w:hAnsi="Consolas" w:cs="Consolas"/>
          <w:color w:val="0000FF"/>
          <w:sz w:val="20"/>
          <w:szCs w:val="20"/>
        </w:rPr>
        <w:t>" "</w:t>
      </w:r>
      <w:r w:rsidRPr="00450B4D">
        <w:rPr>
          <w:rFonts w:ascii="Consolas" w:eastAsia="Times New Roman" w:hAnsi="Consolas" w:cs="Consolas"/>
          <w:color w:val="009900"/>
          <w:sz w:val="20"/>
          <w:szCs w:val="20"/>
        </w:rPr>
        <w:t>)</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333333"/>
          <w:sz w:val="20"/>
          <w:szCs w:val="20"/>
        </w:rPr>
        <w:t>ptr</w:t>
      </w:r>
      <w:proofErr w:type="spellEnd"/>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333333"/>
          <w:sz w:val="20"/>
          <w:szCs w:val="20"/>
        </w:rPr>
        <w:t>ptr.</w:t>
      </w:r>
      <w:r w:rsidRPr="00450B4D">
        <w:rPr>
          <w:rFonts w:ascii="Consolas" w:eastAsia="Times New Roman" w:hAnsi="Consolas" w:cs="Consolas"/>
          <w:color w:val="006633"/>
          <w:sz w:val="20"/>
          <w:szCs w:val="20"/>
        </w:rPr>
        <w:t>getLink</w:t>
      </w:r>
      <w:proofErr w:type="spellEnd"/>
      <w:r w:rsidRPr="00450B4D">
        <w:rPr>
          <w:rFonts w:ascii="Consolas" w:eastAsia="Times New Roman" w:hAnsi="Consolas" w:cs="Consolas"/>
          <w:color w:val="009900"/>
          <w:sz w:val="20"/>
          <w:szCs w:val="20"/>
        </w:rPr>
        <w:t>()</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003399"/>
          <w:sz w:val="20"/>
          <w:szCs w:val="20"/>
        </w:rPr>
        <w:t>System</w:t>
      </w:r>
      <w:r w:rsidRPr="00450B4D">
        <w:rPr>
          <w:rFonts w:ascii="Consolas" w:eastAsia="Times New Roman" w:hAnsi="Consolas" w:cs="Consolas"/>
          <w:color w:val="333333"/>
          <w:sz w:val="20"/>
          <w:szCs w:val="20"/>
        </w:rPr>
        <w:t>.</w:t>
      </w:r>
      <w:r w:rsidRPr="00450B4D">
        <w:rPr>
          <w:rFonts w:ascii="Consolas" w:eastAsia="Times New Roman" w:hAnsi="Consolas" w:cs="Consolas"/>
          <w:color w:val="006633"/>
          <w:sz w:val="20"/>
          <w:szCs w:val="20"/>
        </w:rPr>
        <w:t>out</w:t>
      </w:r>
      <w:r w:rsidRPr="00450B4D">
        <w:rPr>
          <w:rFonts w:ascii="Consolas" w:eastAsia="Times New Roman" w:hAnsi="Consolas" w:cs="Consolas"/>
          <w:color w:val="333333"/>
          <w:sz w:val="20"/>
          <w:szCs w:val="20"/>
        </w:rPr>
        <w:t>.</w:t>
      </w:r>
      <w:r w:rsidRPr="00450B4D">
        <w:rPr>
          <w:rFonts w:ascii="Consolas" w:eastAsia="Times New Roman" w:hAnsi="Consolas" w:cs="Consolas"/>
          <w:color w:val="006633"/>
          <w:sz w:val="20"/>
          <w:szCs w:val="20"/>
        </w:rPr>
        <w:t>println</w:t>
      </w:r>
      <w:proofErr w:type="spellEnd"/>
      <w:r w:rsidRPr="00450B4D">
        <w:rPr>
          <w:rFonts w:ascii="Consolas" w:eastAsia="Times New Roman" w:hAnsi="Consolas" w:cs="Consolas"/>
          <w:color w:val="009900"/>
          <w:sz w:val="20"/>
          <w:szCs w:val="20"/>
        </w:rPr>
        <w:t>()</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i/>
          <w:iCs/>
          <w:color w:val="666666"/>
          <w:sz w:val="20"/>
          <w:szCs w:val="20"/>
        </w:rPr>
        <w:t xml:space="preserve">/*  Class </w:t>
      </w:r>
      <w:proofErr w:type="spellStart"/>
      <w:r w:rsidRPr="00450B4D">
        <w:rPr>
          <w:rFonts w:ascii="Consolas" w:eastAsia="Times New Roman" w:hAnsi="Consolas" w:cs="Consolas"/>
          <w:i/>
          <w:iCs/>
          <w:color w:val="666666"/>
          <w:sz w:val="20"/>
          <w:szCs w:val="20"/>
        </w:rPr>
        <w:t>LinkedQueueImplement</w:t>
      </w:r>
      <w:proofErr w:type="spellEnd"/>
      <w:r w:rsidRPr="00450B4D">
        <w:rPr>
          <w:rFonts w:ascii="Consolas" w:eastAsia="Times New Roman" w:hAnsi="Consolas" w:cs="Consolas"/>
          <w:i/>
          <w:iCs/>
          <w:color w:val="666666"/>
          <w:sz w:val="20"/>
          <w:szCs w:val="20"/>
        </w:rPr>
        <w:t xml:space="preserve">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b/>
          <w:bCs/>
          <w:color w:val="000000"/>
          <w:sz w:val="20"/>
          <w:szCs w:val="20"/>
        </w:rPr>
        <w:t>public</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class</w:t>
      </w: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333333"/>
          <w:sz w:val="20"/>
          <w:szCs w:val="20"/>
        </w:rPr>
        <w:t>LinkedQueueImplement</w:t>
      </w:r>
      <w:proofErr w:type="spellEnd"/>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009900"/>
          <w:sz w:val="20"/>
          <w:szCs w:val="20"/>
        </w:rPr>
        <w:t>{</w:t>
      </w:r>
      <w:r w:rsidRPr="00450B4D">
        <w:rPr>
          <w:rFonts w:ascii="Consolas" w:eastAsia="Times New Roman" w:hAnsi="Consolas" w:cs="Consolas"/>
          <w:color w:val="333333"/>
          <w:sz w:val="20"/>
          <w:szCs w:val="20"/>
        </w:rPr>
        <w:t xml:space="preserve">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public</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static</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66"/>
          <w:sz w:val="20"/>
          <w:szCs w:val="20"/>
        </w:rPr>
        <w:t>void</w:t>
      </w:r>
      <w:r w:rsidRPr="00450B4D">
        <w:rPr>
          <w:rFonts w:ascii="Consolas" w:eastAsia="Times New Roman" w:hAnsi="Consolas" w:cs="Consolas"/>
          <w:color w:val="333333"/>
          <w:sz w:val="20"/>
          <w:szCs w:val="20"/>
        </w:rPr>
        <w:t xml:space="preserve"> main</w:t>
      </w:r>
      <w:r w:rsidRPr="00450B4D">
        <w:rPr>
          <w:rFonts w:ascii="Consolas" w:eastAsia="Times New Roman" w:hAnsi="Consolas" w:cs="Consolas"/>
          <w:color w:val="009900"/>
          <w:sz w:val="20"/>
          <w:szCs w:val="20"/>
        </w:rPr>
        <w:t>(</w:t>
      </w:r>
      <w:r w:rsidRPr="00450B4D">
        <w:rPr>
          <w:rFonts w:ascii="Consolas" w:eastAsia="Times New Roman" w:hAnsi="Consolas" w:cs="Consolas"/>
          <w:color w:val="003399"/>
          <w:sz w:val="20"/>
          <w:szCs w:val="20"/>
        </w:rPr>
        <w:t>String</w:t>
      </w:r>
      <w:r w:rsidRPr="00450B4D">
        <w:rPr>
          <w:rFonts w:ascii="Consolas" w:eastAsia="Times New Roman" w:hAnsi="Consolas" w:cs="Consolas"/>
          <w:color w:val="009900"/>
          <w:sz w:val="20"/>
          <w:szCs w:val="20"/>
        </w:rPr>
        <w:t>[]</w:t>
      </w: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333333"/>
          <w:sz w:val="20"/>
          <w:szCs w:val="20"/>
        </w:rPr>
        <w:t>args</w:t>
      </w:r>
      <w:proofErr w:type="spellEnd"/>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Scanner scan </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new</w:t>
      </w:r>
      <w:r w:rsidRPr="00450B4D">
        <w:rPr>
          <w:rFonts w:ascii="Consolas" w:eastAsia="Times New Roman" w:hAnsi="Consolas" w:cs="Consolas"/>
          <w:color w:val="333333"/>
          <w:sz w:val="20"/>
          <w:szCs w:val="20"/>
        </w:rPr>
        <w:t xml:space="preserve"> Scanner</w:t>
      </w:r>
      <w:r w:rsidRPr="00450B4D">
        <w:rPr>
          <w:rFonts w:ascii="Consolas" w:eastAsia="Times New Roman" w:hAnsi="Consolas" w:cs="Consolas"/>
          <w:color w:val="009900"/>
          <w:sz w:val="20"/>
          <w:szCs w:val="20"/>
        </w:rPr>
        <w:t>(</w:t>
      </w:r>
      <w:proofErr w:type="spellStart"/>
      <w:r w:rsidRPr="00450B4D">
        <w:rPr>
          <w:rFonts w:ascii="Consolas" w:eastAsia="Times New Roman" w:hAnsi="Consolas" w:cs="Consolas"/>
          <w:color w:val="003399"/>
          <w:sz w:val="20"/>
          <w:szCs w:val="20"/>
        </w:rPr>
        <w:t>System</w:t>
      </w:r>
      <w:r w:rsidRPr="00450B4D">
        <w:rPr>
          <w:rFonts w:ascii="Consolas" w:eastAsia="Times New Roman" w:hAnsi="Consolas" w:cs="Consolas"/>
          <w:color w:val="333333"/>
          <w:sz w:val="20"/>
          <w:szCs w:val="20"/>
        </w:rPr>
        <w:t>.</w:t>
      </w:r>
      <w:r w:rsidRPr="00450B4D">
        <w:rPr>
          <w:rFonts w:ascii="Consolas" w:eastAsia="Times New Roman" w:hAnsi="Consolas" w:cs="Consolas"/>
          <w:color w:val="006633"/>
          <w:sz w:val="20"/>
          <w:szCs w:val="20"/>
        </w:rPr>
        <w:t>in</w:t>
      </w:r>
      <w:proofErr w:type="spellEnd"/>
      <w:r w:rsidRPr="00450B4D">
        <w:rPr>
          <w:rFonts w:ascii="Consolas" w:eastAsia="Times New Roman" w:hAnsi="Consolas" w:cs="Consolas"/>
          <w:color w:val="009900"/>
          <w:sz w:val="20"/>
          <w:szCs w:val="20"/>
        </w:rPr>
        <w:t>)</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i/>
          <w:iCs/>
          <w:color w:val="666666"/>
          <w:sz w:val="20"/>
          <w:szCs w:val="20"/>
        </w:rPr>
        <w:t xml:space="preserve">/* Creating object of class </w:t>
      </w:r>
      <w:proofErr w:type="spellStart"/>
      <w:r w:rsidRPr="00450B4D">
        <w:rPr>
          <w:rFonts w:ascii="Consolas" w:eastAsia="Times New Roman" w:hAnsi="Consolas" w:cs="Consolas"/>
          <w:i/>
          <w:iCs/>
          <w:color w:val="666666"/>
          <w:sz w:val="20"/>
          <w:szCs w:val="20"/>
        </w:rPr>
        <w:t>linkedQueue</w:t>
      </w:r>
      <w:proofErr w:type="spellEnd"/>
      <w:r w:rsidRPr="00450B4D">
        <w:rPr>
          <w:rFonts w:ascii="Consolas" w:eastAsia="Times New Roman" w:hAnsi="Consolas" w:cs="Consolas"/>
          <w:i/>
          <w:iCs/>
          <w:color w:val="666666"/>
          <w:sz w:val="20"/>
          <w:szCs w:val="20"/>
        </w:rPr>
        <w:t xml:space="preserve"> */</w:t>
      </w:r>
      <w:r w:rsidRPr="00450B4D">
        <w:rPr>
          <w:rFonts w:ascii="Consolas" w:eastAsia="Times New Roman" w:hAnsi="Consolas" w:cs="Consolas"/>
          <w:color w:val="333333"/>
          <w:sz w:val="20"/>
          <w:szCs w:val="20"/>
        </w:rPr>
        <w:t xml:space="preserve">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333333"/>
          <w:sz w:val="20"/>
          <w:szCs w:val="20"/>
        </w:rPr>
        <w:t>linkedQueue</w:t>
      </w:r>
      <w:proofErr w:type="spellEnd"/>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333333"/>
          <w:sz w:val="20"/>
          <w:szCs w:val="20"/>
        </w:rPr>
        <w:t>lq</w:t>
      </w:r>
      <w:proofErr w:type="spellEnd"/>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new</w:t>
      </w: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333333"/>
          <w:sz w:val="20"/>
          <w:szCs w:val="20"/>
        </w:rPr>
        <w:t>linkedQueue</w:t>
      </w:r>
      <w:proofErr w:type="spellEnd"/>
      <w:r w:rsidRPr="00450B4D">
        <w:rPr>
          <w:rFonts w:ascii="Consolas" w:eastAsia="Times New Roman" w:hAnsi="Consolas" w:cs="Consolas"/>
          <w:color w:val="009900"/>
          <w:sz w:val="20"/>
          <w:szCs w:val="20"/>
        </w:rPr>
        <w:t>()</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i/>
          <w:iCs/>
          <w:color w:val="666666"/>
          <w:sz w:val="20"/>
          <w:szCs w:val="20"/>
        </w:rPr>
        <w:t>/* Perform Queue Operations */</w:t>
      </w:r>
      <w:r w:rsidRPr="00450B4D">
        <w:rPr>
          <w:rFonts w:ascii="Consolas" w:eastAsia="Times New Roman" w:hAnsi="Consolas" w:cs="Consolas"/>
          <w:color w:val="333333"/>
          <w:sz w:val="20"/>
          <w:szCs w:val="20"/>
        </w:rPr>
        <w:t xml:space="preserve">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003399"/>
          <w:sz w:val="20"/>
          <w:szCs w:val="20"/>
        </w:rPr>
        <w:t>System</w:t>
      </w:r>
      <w:r w:rsidRPr="00450B4D">
        <w:rPr>
          <w:rFonts w:ascii="Consolas" w:eastAsia="Times New Roman" w:hAnsi="Consolas" w:cs="Consolas"/>
          <w:color w:val="333333"/>
          <w:sz w:val="20"/>
          <w:szCs w:val="20"/>
        </w:rPr>
        <w:t>.</w:t>
      </w:r>
      <w:r w:rsidRPr="00450B4D">
        <w:rPr>
          <w:rFonts w:ascii="Consolas" w:eastAsia="Times New Roman" w:hAnsi="Consolas" w:cs="Consolas"/>
          <w:color w:val="006633"/>
          <w:sz w:val="20"/>
          <w:szCs w:val="20"/>
        </w:rPr>
        <w:t>out</w:t>
      </w:r>
      <w:r w:rsidRPr="00450B4D">
        <w:rPr>
          <w:rFonts w:ascii="Consolas" w:eastAsia="Times New Roman" w:hAnsi="Consolas" w:cs="Consolas"/>
          <w:color w:val="333333"/>
          <w:sz w:val="20"/>
          <w:szCs w:val="20"/>
        </w:rPr>
        <w:t>.</w:t>
      </w:r>
      <w:r w:rsidRPr="00450B4D">
        <w:rPr>
          <w:rFonts w:ascii="Consolas" w:eastAsia="Times New Roman" w:hAnsi="Consolas" w:cs="Consolas"/>
          <w:color w:val="006633"/>
          <w:sz w:val="20"/>
          <w:szCs w:val="20"/>
        </w:rPr>
        <w:t>println</w:t>
      </w:r>
      <w:proofErr w:type="spellEnd"/>
      <w:r w:rsidRPr="00450B4D">
        <w:rPr>
          <w:rFonts w:ascii="Consolas" w:eastAsia="Times New Roman" w:hAnsi="Consolas" w:cs="Consolas"/>
          <w:color w:val="009900"/>
          <w:sz w:val="20"/>
          <w:szCs w:val="20"/>
        </w:rPr>
        <w:t>(</w:t>
      </w:r>
      <w:r w:rsidRPr="00450B4D">
        <w:rPr>
          <w:rFonts w:ascii="Consolas" w:eastAsia="Times New Roman" w:hAnsi="Consolas" w:cs="Consolas"/>
          <w:color w:val="0000FF"/>
          <w:sz w:val="20"/>
          <w:szCs w:val="20"/>
        </w:rPr>
        <w:t>"Linked Queue Test</w:t>
      </w:r>
      <w:r w:rsidRPr="00450B4D">
        <w:rPr>
          <w:rFonts w:ascii="Consolas" w:eastAsia="Times New Roman" w:hAnsi="Consolas" w:cs="Consolas"/>
          <w:b/>
          <w:bCs/>
          <w:color w:val="000099"/>
          <w:sz w:val="20"/>
          <w:szCs w:val="20"/>
        </w:rPr>
        <w:t>\n</w:t>
      </w:r>
      <w:r w:rsidRPr="00450B4D">
        <w:rPr>
          <w:rFonts w:ascii="Consolas" w:eastAsia="Times New Roman" w:hAnsi="Consolas" w:cs="Consolas"/>
          <w:color w:val="0000FF"/>
          <w:sz w:val="20"/>
          <w:szCs w:val="20"/>
        </w:rPr>
        <w:t>"</w:t>
      </w:r>
      <w:r w:rsidRPr="00450B4D">
        <w:rPr>
          <w:rFonts w:ascii="Consolas" w:eastAsia="Times New Roman" w:hAnsi="Consolas" w:cs="Consolas"/>
          <w:color w:val="009900"/>
          <w:sz w:val="20"/>
          <w:szCs w:val="20"/>
        </w:rPr>
        <w:t>)</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66"/>
          <w:sz w:val="20"/>
          <w:szCs w:val="20"/>
        </w:rPr>
        <w:t>char</w:t>
      </w: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333333"/>
          <w:sz w:val="20"/>
          <w:szCs w:val="20"/>
        </w:rPr>
        <w:t>ch</w:t>
      </w:r>
      <w:proofErr w:type="spellEnd"/>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do</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003399"/>
          <w:sz w:val="20"/>
          <w:szCs w:val="20"/>
        </w:rPr>
        <w:t>System</w:t>
      </w:r>
      <w:r w:rsidRPr="00450B4D">
        <w:rPr>
          <w:rFonts w:ascii="Consolas" w:eastAsia="Times New Roman" w:hAnsi="Consolas" w:cs="Consolas"/>
          <w:color w:val="333333"/>
          <w:sz w:val="20"/>
          <w:szCs w:val="20"/>
        </w:rPr>
        <w:t>.</w:t>
      </w:r>
      <w:r w:rsidRPr="00450B4D">
        <w:rPr>
          <w:rFonts w:ascii="Consolas" w:eastAsia="Times New Roman" w:hAnsi="Consolas" w:cs="Consolas"/>
          <w:color w:val="006633"/>
          <w:sz w:val="20"/>
          <w:szCs w:val="20"/>
        </w:rPr>
        <w:t>out</w:t>
      </w:r>
      <w:r w:rsidRPr="00450B4D">
        <w:rPr>
          <w:rFonts w:ascii="Consolas" w:eastAsia="Times New Roman" w:hAnsi="Consolas" w:cs="Consolas"/>
          <w:color w:val="333333"/>
          <w:sz w:val="20"/>
          <w:szCs w:val="20"/>
        </w:rPr>
        <w:t>.</w:t>
      </w:r>
      <w:r w:rsidRPr="00450B4D">
        <w:rPr>
          <w:rFonts w:ascii="Consolas" w:eastAsia="Times New Roman" w:hAnsi="Consolas" w:cs="Consolas"/>
          <w:color w:val="006633"/>
          <w:sz w:val="20"/>
          <w:szCs w:val="20"/>
        </w:rPr>
        <w:t>println</w:t>
      </w:r>
      <w:proofErr w:type="spellEnd"/>
      <w:r w:rsidRPr="00450B4D">
        <w:rPr>
          <w:rFonts w:ascii="Consolas" w:eastAsia="Times New Roman" w:hAnsi="Consolas" w:cs="Consolas"/>
          <w:color w:val="009900"/>
          <w:sz w:val="20"/>
          <w:szCs w:val="20"/>
        </w:rPr>
        <w:t>(</w:t>
      </w:r>
      <w:r w:rsidRPr="00450B4D">
        <w:rPr>
          <w:rFonts w:ascii="Consolas" w:eastAsia="Times New Roman" w:hAnsi="Consolas" w:cs="Consolas"/>
          <w:color w:val="0000FF"/>
          <w:sz w:val="20"/>
          <w:szCs w:val="20"/>
        </w:rPr>
        <w:t>"</w:t>
      </w:r>
      <w:r w:rsidRPr="00450B4D">
        <w:rPr>
          <w:rFonts w:ascii="Consolas" w:eastAsia="Times New Roman" w:hAnsi="Consolas" w:cs="Consolas"/>
          <w:b/>
          <w:bCs/>
          <w:color w:val="000099"/>
          <w:sz w:val="20"/>
          <w:szCs w:val="20"/>
        </w:rPr>
        <w:t>\</w:t>
      </w:r>
      <w:proofErr w:type="spellStart"/>
      <w:r w:rsidRPr="00450B4D">
        <w:rPr>
          <w:rFonts w:ascii="Consolas" w:eastAsia="Times New Roman" w:hAnsi="Consolas" w:cs="Consolas"/>
          <w:b/>
          <w:bCs/>
          <w:color w:val="000099"/>
          <w:sz w:val="20"/>
          <w:szCs w:val="20"/>
        </w:rPr>
        <w:t>n</w:t>
      </w:r>
      <w:r w:rsidRPr="00450B4D">
        <w:rPr>
          <w:rFonts w:ascii="Consolas" w:eastAsia="Times New Roman" w:hAnsi="Consolas" w:cs="Consolas"/>
          <w:color w:val="0000FF"/>
          <w:sz w:val="20"/>
          <w:szCs w:val="20"/>
        </w:rPr>
        <w:t>Queue</w:t>
      </w:r>
      <w:proofErr w:type="spellEnd"/>
      <w:r w:rsidRPr="00450B4D">
        <w:rPr>
          <w:rFonts w:ascii="Consolas" w:eastAsia="Times New Roman" w:hAnsi="Consolas" w:cs="Consolas"/>
          <w:color w:val="0000FF"/>
          <w:sz w:val="20"/>
          <w:szCs w:val="20"/>
        </w:rPr>
        <w:t xml:space="preserve"> Operations"</w:t>
      </w:r>
      <w:r w:rsidRPr="00450B4D">
        <w:rPr>
          <w:rFonts w:ascii="Consolas" w:eastAsia="Times New Roman" w:hAnsi="Consolas" w:cs="Consolas"/>
          <w:color w:val="009900"/>
          <w:sz w:val="20"/>
          <w:szCs w:val="20"/>
        </w:rPr>
        <w:t>)</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lastRenderedPageBreak/>
        <w:t xml:space="preserve">            </w:t>
      </w:r>
      <w:proofErr w:type="spellStart"/>
      <w:r w:rsidRPr="00450B4D">
        <w:rPr>
          <w:rFonts w:ascii="Consolas" w:eastAsia="Times New Roman" w:hAnsi="Consolas" w:cs="Consolas"/>
          <w:color w:val="003399"/>
          <w:sz w:val="20"/>
          <w:szCs w:val="20"/>
        </w:rPr>
        <w:t>System</w:t>
      </w:r>
      <w:r w:rsidRPr="00450B4D">
        <w:rPr>
          <w:rFonts w:ascii="Consolas" w:eastAsia="Times New Roman" w:hAnsi="Consolas" w:cs="Consolas"/>
          <w:color w:val="333333"/>
          <w:sz w:val="20"/>
          <w:szCs w:val="20"/>
        </w:rPr>
        <w:t>.</w:t>
      </w:r>
      <w:r w:rsidRPr="00450B4D">
        <w:rPr>
          <w:rFonts w:ascii="Consolas" w:eastAsia="Times New Roman" w:hAnsi="Consolas" w:cs="Consolas"/>
          <w:color w:val="006633"/>
          <w:sz w:val="20"/>
          <w:szCs w:val="20"/>
        </w:rPr>
        <w:t>out</w:t>
      </w:r>
      <w:r w:rsidRPr="00450B4D">
        <w:rPr>
          <w:rFonts w:ascii="Consolas" w:eastAsia="Times New Roman" w:hAnsi="Consolas" w:cs="Consolas"/>
          <w:color w:val="333333"/>
          <w:sz w:val="20"/>
          <w:szCs w:val="20"/>
        </w:rPr>
        <w:t>.</w:t>
      </w:r>
      <w:r w:rsidRPr="00450B4D">
        <w:rPr>
          <w:rFonts w:ascii="Consolas" w:eastAsia="Times New Roman" w:hAnsi="Consolas" w:cs="Consolas"/>
          <w:color w:val="006633"/>
          <w:sz w:val="20"/>
          <w:szCs w:val="20"/>
        </w:rPr>
        <w:t>println</w:t>
      </w:r>
      <w:proofErr w:type="spellEnd"/>
      <w:r w:rsidRPr="00450B4D">
        <w:rPr>
          <w:rFonts w:ascii="Consolas" w:eastAsia="Times New Roman" w:hAnsi="Consolas" w:cs="Consolas"/>
          <w:color w:val="009900"/>
          <w:sz w:val="20"/>
          <w:szCs w:val="20"/>
        </w:rPr>
        <w:t>(</w:t>
      </w:r>
      <w:r w:rsidRPr="00450B4D">
        <w:rPr>
          <w:rFonts w:ascii="Consolas" w:eastAsia="Times New Roman" w:hAnsi="Consolas" w:cs="Consolas"/>
          <w:color w:val="0000FF"/>
          <w:sz w:val="20"/>
          <w:szCs w:val="20"/>
        </w:rPr>
        <w:t>"1. insert"</w:t>
      </w:r>
      <w:r w:rsidRPr="00450B4D">
        <w:rPr>
          <w:rFonts w:ascii="Consolas" w:eastAsia="Times New Roman" w:hAnsi="Consolas" w:cs="Consolas"/>
          <w:color w:val="009900"/>
          <w:sz w:val="20"/>
          <w:szCs w:val="20"/>
        </w:rPr>
        <w:t>)</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003399"/>
          <w:sz w:val="20"/>
          <w:szCs w:val="20"/>
        </w:rPr>
        <w:t>System</w:t>
      </w:r>
      <w:r w:rsidRPr="00450B4D">
        <w:rPr>
          <w:rFonts w:ascii="Consolas" w:eastAsia="Times New Roman" w:hAnsi="Consolas" w:cs="Consolas"/>
          <w:color w:val="333333"/>
          <w:sz w:val="20"/>
          <w:szCs w:val="20"/>
        </w:rPr>
        <w:t>.</w:t>
      </w:r>
      <w:r w:rsidRPr="00450B4D">
        <w:rPr>
          <w:rFonts w:ascii="Consolas" w:eastAsia="Times New Roman" w:hAnsi="Consolas" w:cs="Consolas"/>
          <w:color w:val="006633"/>
          <w:sz w:val="20"/>
          <w:szCs w:val="20"/>
        </w:rPr>
        <w:t>out</w:t>
      </w:r>
      <w:r w:rsidRPr="00450B4D">
        <w:rPr>
          <w:rFonts w:ascii="Consolas" w:eastAsia="Times New Roman" w:hAnsi="Consolas" w:cs="Consolas"/>
          <w:color w:val="333333"/>
          <w:sz w:val="20"/>
          <w:szCs w:val="20"/>
        </w:rPr>
        <w:t>.</w:t>
      </w:r>
      <w:r w:rsidRPr="00450B4D">
        <w:rPr>
          <w:rFonts w:ascii="Consolas" w:eastAsia="Times New Roman" w:hAnsi="Consolas" w:cs="Consolas"/>
          <w:color w:val="006633"/>
          <w:sz w:val="20"/>
          <w:szCs w:val="20"/>
        </w:rPr>
        <w:t>println</w:t>
      </w:r>
      <w:proofErr w:type="spellEnd"/>
      <w:r w:rsidRPr="00450B4D">
        <w:rPr>
          <w:rFonts w:ascii="Consolas" w:eastAsia="Times New Roman" w:hAnsi="Consolas" w:cs="Consolas"/>
          <w:color w:val="009900"/>
          <w:sz w:val="20"/>
          <w:szCs w:val="20"/>
        </w:rPr>
        <w:t>(</w:t>
      </w:r>
      <w:r w:rsidRPr="00450B4D">
        <w:rPr>
          <w:rFonts w:ascii="Consolas" w:eastAsia="Times New Roman" w:hAnsi="Consolas" w:cs="Consolas"/>
          <w:color w:val="0000FF"/>
          <w:sz w:val="20"/>
          <w:szCs w:val="20"/>
        </w:rPr>
        <w:t>"2. remove"</w:t>
      </w:r>
      <w:r w:rsidRPr="00450B4D">
        <w:rPr>
          <w:rFonts w:ascii="Consolas" w:eastAsia="Times New Roman" w:hAnsi="Consolas" w:cs="Consolas"/>
          <w:color w:val="009900"/>
          <w:sz w:val="20"/>
          <w:szCs w:val="20"/>
        </w:rPr>
        <w:t>)</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003399"/>
          <w:sz w:val="20"/>
          <w:szCs w:val="20"/>
        </w:rPr>
        <w:t>System</w:t>
      </w:r>
      <w:r w:rsidRPr="00450B4D">
        <w:rPr>
          <w:rFonts w:ascii="Consolas" w:eastAsia="Times New Roman" w:hAnsi="Consolas" w:cs="Consolas"/>
          <w:color w:val="333333"/>
          <w:sz w:val="20"/>
          <w:szCs w:val="20"/>
        </w:rPr>
        <w:t>.</w:t>
      </w:r>
      <w:r w:rsidRPr="00450B4D">
        <w:rPr>
          <w:rFonts w:ascii="Consolas" w:eastAsia="Times New Roman" w:hAnsi="Consolas" w:cs="Consolas"/>
          <w:color w:val="006633"/>
          <w:sz w:val="20"/>
          <w:szCs w:val="20"/>
        </w:rPr>
        <w:t>out</w:t>
      </w:r>
      <w:r w:rsidRPr="00450B4D">
        <w:rPr>
          <w:rFonts w:ascii="Consolas" w:eastAsia="Times New Roman" w:hAnsi="Consolas" w:cs="Consolas"/>
          <w:color w:val="333333"/>
          <w:sz w:val="20"/>
          <w:szCs w:val="20"/>
        </w:rPr>
        <w:t>.</w:t>
      </w:r>
      <w:r w:rsidRPr="00450B4D">
        <w:rPr>
          <w:rFonts w:ascii="Consolas" w:eastAsia="Times New Roman" w:hAnsi="Consolas" w:cs="Consolas"/>
          <w:color w:val="006633"/>
          <w:sz w:val="20"/>
          <w:szCs w:val="20"/>
        </w:rPr>
        <w:t>println</w:t>
      </w:r>
      <w:proofErr w:type="spellEnd"/>
      <w:r w:rsidRPr="00450B4D">
        <w:rPr>
          <w:rFonts w:ascii="Consolas" w:eastAsia="Times New Roman" w:hAnsi="Consolas" w:cs="Consolas"/>
          <w:color w:val="009900"/>
          <w:sz w:val="20"/>
          <w:szCs w:val="20"/>
        </w:rPr>
        <w:t>(</w:t>
      </w:r>
      <w:r w:rsidRPr="00450B4D">
        <w:rPr>
          <w:rFonts w:ascii="Consolas" w:eastAsia="Times New Roman" w:hAnsi="Consolas" w:cs="Consolas"/>
          <w:color w:val="0000FF"/>
          <w:sz w:val="20"/>
          <w:szCs w:val="20"/>
        </w:rPr>
        <w:t>"3. peek"</w:t>
      </w:r>
      <w:r w:rsidRPr="00450B4D">
        <w:rPr>
          <w:rFonts w:ascii="Consolas" w:eastAsia="Times New Roman" w:hAnsi="Consolas" w:cs="Consolas"/>
          <w:color w:val="009900"/>
          <w:sz w:val="20"/>
          <w:szCs w:val="20"/>
        </w:rPr>
        <w:t>)</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003399"/>
          <w:sz w:val="20"/>
          <w:szCs w:val="20"/>
        </w:rPr>
        <w:t>System</w:t>
      </w:r>
      <w:r w:rsidRPr="00450B4D">
        <w:rPr>
          <w:rFonts w:ascii="Consolas" w:eastAsia="Times New Roman" w:hAnsi="Consolas" w:cs="Consolas"/>
          <w:color w:val="333333"/>
          <w:sz w:val="20"/>
          <w:szCs w:val="20"/>
        </w:rPr>
        <w:t>.</w:t>
      </w:r>
      <w:r w:rsidRPr="00450B4D">
        <w:rPr>
          <w:rFonts w:ascii="Consolas" w:eastAsia="Times New Roman" w:hAnsi="Consolas" w:cs="Consolas"/>
          <w:color w:val="006633"/>
          <w:sz w:val="20"/>
          <w:szCs w:val="20"/>
        </w:rPr>
        <w:t>out</w:t>
      </w:r>
      <w:r w:rsidRPr="00450B4D">
        <w:rPr>
          <w:rFonts w:ascii="Consolas" w:eastAsia="Times New Roman" w:hAnsi="Consolas" w:cs="Consolas"/>
          <w:color w:val="333333"/>
          <w:sz w:val="20"/>
          <w:szCs w:val="20"/>
        </w:rPr>
        <w:t>.</w:t>
      </w:r>
      <w:r w:rsidRPr="00450B4D">
        <w:rPr>
          <w:rFonts w:ascii="Consolas" w:eastAsia="Times New Roman" w:hAnsi="Consolas" w:cs="Consolas"/>
          <w:color w:val="006633"/>
          <w:sz w:val="20"/>
          <w:szCs w:val="20"/>
        </w:rPr>
        <w:t>println</w:t>
      </w:r>
      <w:proofErr w:type="spellEnd"/>
      <w:r w:rsidRPr="00450B4D">
        <w:rPr>
          <w:rFonts w:ascii="Consolas" w:eastAsia="Times New Roman" w:hAnsi="Consolas" w:cs="Consolas"/>
          <w:color w:val="009900"/>
          <w:sz w:val="20"/>
          <w:szCs w:val="20"/>
        </w:rPr>
        <w:t>(</w:t>
      </w:r>
      <w:r w:rsidRPr="00450B4D">
        <w:rPr>
          <w:rFonts w:ascii="Consolas" w:eastAsia="Times New Roman" w:hAnsi="Consolas" w:cs="Consolas"/>
          <w:color w:val="0000FF"/>
          <w:sz w:val="20"/>
          <w:szCs w:val="20"/>
        </w:rPr>
        <w:t>"4. check empty"</w:t>
      </w:r>
      <w:r w:rsidRPr="00450B4D">
        <w:rPr>
          <w:rFonts w:ascii="Consolas" w:eastAsia="Times New Roman" w:hAnsi="Consolas" w:cs="Consolas"/>
          <w:color w:val="009900"/>
          <w:sz w:val="20"/>
          <w:szCs w:val="20"/>
        </w:rPr>
        <w:t>)</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003399"/>
          <w:sz w:val="20"/>
          <w:szCs w:val="20"/>
        </w:rPr>
        <w:t>System</w:t>
      </w:r>
      <w:r w:rsidRPr="00450B4D">
        <w:rPr>
          <w:rFonts w:ascii="Consolas" w:eastAsia="Times New Roman" w:hAnsi="Consolas" w:cs="Consolas"/>
          <w:color w:val="333333"/>
          <w:sz w:val="20"/>
          <w:szCs w:val="20"/>
        </w:rPr>
        <w:t>.</w:t>
      </w:r>
      <w:r w:rsidRPr="00450B4D">
        <w:rPr>
          <w:rFonts w:ascii="Consolas" w:eastAsia="Times New Roman" w:hAnsi="Consolas" w:cs="Consolas"/>
          <w:color w:val="006633"/>
          <w:sz w:val="20"/>
          <w:szCs w:val="20"/>
        </w:rPr>
        <w:t>out</w:t>
      </w:r>
      <w:r w:rsidRPr="00450B4D">
        <w:rPr>
          <w:rFonts w:ascii="Consolas" w:eastAsia="Times New Roman" w:hAnsi="Consolas" w:cs="Consolas"/>
          <w:color w:val="333333"/>
          <w:sz w:val="20"/>
          <w:szCs w:val="20"/>
        </w:rPr>
        <w:t>.</w:t>
      </w:r>
      <w:r w:rsidRPr="00450B4D">
        <w:rPr>
          <w:rFonts w:ascii="Consolas" w:eastAsia="Times New Roman" w:hAnsi="Consolas" w:cs="Consolas"/>
          <w:color w:val="006633"/>
          <w:sz w:val="20"/>
          <w:szCs w:val="20"/>
        </w:rPr>
        <w:t>println</w:t>
      </w:r>
      <w:proofErr w:type="spellEnd"/>
      <w:r w:rsidRPr="00450B4D">
        <w:rPr>
          <w:rFonts w:ascii="Consolas" w:eastAsia="Times New Roman" w:hAnsi="Consolas" w:cs="Consolas"/>
          <w:color w:val="009900"/>
          <w:sz w:val="20"/>
          <w:szCs w:val="20"/>
        </w:rPr>
        <w:t>(</w:t>
      </w:r>
      <w:r w:rsidRPr="00450B4D">
        <w:rPr>
          <w:rFonts w:ascii="Consolas" w:eastAsia="Times New Roman" w:hAnsi="Consolas" w:cs="Consolas"/>
          <w:color w:val="0000FF"/>
          <w:sz w:val="20"/>
          <w:szCs w:val="20"/>
        </w:rPr>
        <w:t>"5. size"</w:t>
      </w:r>
      <w:r w:rsidRPr="00450B4D">
        <w:rPr>
          <w:rFonts w:ascii="Consolas" w:eastAsia="Times New Roman" w:hAnsi="Consolas" w:cs="Consolas"/>
          <w:color w:val="009900"/>
          <w:sz w:val="20"/>
          <w:szCs w:val="20"/>
        </w:rPr>
        <w:t>)</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b/>
          <w:bCs/>
          <w:color w:val="000066"/>
          <w:sz w:val="20"/>
          <w:szCs w:val="20"/>
        </w:rPr>
        <w:t>int</w:t>
      </w:r>
      <w:proofErr w:type="spellEnd"/>
      <w:r w:rsidRPr="00450B4D">
        <w:rPr>
          <w:rFonts w:ascii="Consolas" w:eastAsia="Times New Roman" w:hAnsi="Consolas" w:cs="Consolas"/>
          <w:color w:val="333333"/>
          <w:sz w:val="20"/>
          <w:szCs w:val="20"/>
        </w:rPr>
        <w:t xml:space="preserve"> choice </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333333"/>
          <w:sz w:val="20"/>
          <w:szCs w:val="20"/>
        </w:rPr>
        <w:t>scan.</w:t>
      </w:r>
      <w:r w:rsidRPr="00450B4D">
        <w:rPr>
          <w:rFonts w:ascii="Consolas" w:eastAsia="Times New Roman" w:hAnsi="Consolas" w:cs="Consolas"/>
          <w:color w:val="006633"/>
          <w:sz w:val="20"/>
          <w:szCs w:val="20"/>
        </w:rPr>
        <w:t>nextInt</w:t>
      </w:r>
      <w:proofErr w:type="spellEnd"/>
      <w:r w:rsidRPr="00450B4D">
        <w:rPr>
          <w:rFonts w:ascii="Consolas" w:eastAsia="Times New Roman" w:hAnsi="Consolas" w:cs="Consolas"/>
          <w:color w:val="009900"/>
          <w:sz w:val="20"/>
          <w:szCs w:val="20"/>
        </w:rPr>
        <w:t>()</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switch</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r w:rsidRPr="00450B4D">
        <w:rPr>
          <w:rFonts w:ascii="Consolas" w:eastAsia="Times New Roman" w:hAnsi="Consolas" w:cs="Consolas"/>
          <w:color w:val="333333"/>
          <w:sz w:val="20"/>
          <w:szCs w:val="20"/>
        </w:rPr>
        <w:t>choice</w:t>
      </w: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case</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CC66CC"/>
          <w:sz w:val="20"/>
          <w:szCs w:val="20"/>
        </w:rPr>
        <w:t>1</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003399"/>
          <w:sz w:val="20"/>
          <w:szCs w:val="20"/>
        </w:rPr>
        <w:t>System</w:t>
      </w:r>
      <w:r w:rsidRPr="00450B4D">
        <w:rPr>
          <w:rFonts w:ascii="Consolas" w:eastAsia="Times New Roman" w:hAnsi="Consolas" w:cs="Consolas"/>
          <w:color w:val="333333"/>
          <w:sz w:val="20"/>
          <w:szCs w:val="20"/>
        </w:rPr>
        <w:t>.</w:t>
      </w:r>
      <w:r w:rsidRPr="00450B4D">
        <w:rPr>
          <w:rFonts w:ascii="Consolas" w:eastAsia="Times New Roman" w:hAnsi="Consolas" w:cs="Consolas"/>
          <w:color w:val="006633"/>
          <w:sz w:val="20"/>
          <w:szCs w:val="20"/>
        </w:rPr>
        <w:t>out</w:t>
      </w:r>
      <w:r w:rsidRPr="00450B4D">
        <w:rPr>
          <w:rFonts w:ascii="Consolas" w:eastAsia="Times New Roman" w:hAnsi="Consolas" w:cs="Consolas"/>
          <w:color w:val="333333"/>
          <w:sz w:val="20"/>
          <w:szCs w:val="20"/>
        </w:rPr>
        <w:t>.</w:t>
      </w:r>
      <w:r w:rsidRPr="00450B4D">
        <w:rPr>
          <w:rFonts w:ascii="Consolas" w:eastAsia="Times New Roman" w:hAnsi="Consolas" w:cs="Consolas"/>
          <w:color w:val="006633"/>
          <w:sz w:val="20"/>
          <w:szCs w:val="20"/>
        </w:rPr>
        <w:t>println</w:t>
      </w:r>
      <w:proofErr w:type="spellEnd"/>
      <w:r w:rsidRPr="00450B4D">
        <w:rPr>
          <w:rFonts w:ascii="Consolas" w:eastAsia="Times New Roman" w:hAnsi="Consolas" w:cs="Consolas"/>
          <w:color w:val="009900"/>
          <w:sz w:val="20"/>
          <w:szCs w:val="20"/>
        </w:rPr>
        <w:t>(</w:t>
      </w:r>
      <w:r w:rsidRPr="00450B4D">
        <w:rPr>
          <w:rFonts w:ascii="Consolas" w:eastAsia="Times New Roman" w:hAnsi="Consolas" w:cs="Consolas"/>
          <w:color w:val="0000FF"/>
          <w:sz w:val="20"/>
          <w:szCs w:val="20"/>
        </w:rPr>
        <w:t>"Enter integer element to insert"</w:t>
      </w:r>
      <w:r w:rsidRPr="00450B4D">
        <w:rPr>
          <w:rFonts w:ascii="Consolas" w:eastAsia="Times New Roman" w:hAnsi="Consolas" w:cs="Consolas"/>
          <w:color w:val="009900"/>
          <w:sz w:val="20"/>
          <w:szCs w:val="20"/>
        </w:rPr>
        <w:t>)</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333333"/>
          <w:sz w:val="20"/>
          <w:szCs w:val="20"/>
        </w:rPr>
        <w:t>lq.</w:t>
      </w:r>
      <w:r w:rsidRPr="00450B4D">
        <w:rPr>
          <w:rFonts w:ascii="Consolas" w:eastAsia="Times New Roman" w:hAnsi="Consolas" w:cs="Consolas"/>
          <w:color w:val="006633"/>
          <w:sz w:val="20"/>
          <w:szCs w:val="20"/>
        </w:rPr>
        <w:t>insert</w:t>
      </w:r>
      <w:proofErr w:type="spellEnd"/>
      <w:r w:rsidRPr="00450B4D">
        <w:rPr>
          <w:rFonts w:ascii="Consolas" w:eastAsia="Times New Roman" w:hAnsi="Consolas" w:cs="Consolas"/>
          <w:color w:val="009900"/>
          <w:sz w:val="20"/>
          <w:szCs w:val="20"/>
        </w:rPr>
        <w:t>(</w:t>
      </w: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333333"/>
          <w:sz w:val="20"/>
          <w:szCs w:val="20"/>
        </w:rPr>
        <w:t>scan.</w:t>
      </w:r>
      <w:r w:rsidRPr="00450B4D">
        <w:rPr>
          <w:rFonts w:ascii="Consolas" w:eastAsia="Times New Roman" w:hAnsi="Consolas" w:cs="Consolas"/>
          <w:color w:val="006633"/>
          <w:sz w:val="20"/>
          <w:szCs w:val="20"/>
        </w:rPr>
        <w:t>nextInt</w:t>
      </w:r>
      <w:proofErr w:type="spellEnd"/>
      <w:r w:rsidRPr="00450B4D">
        <w:rPr>
          <w:rFonts w:ascii="Consolas" w:eastAsia="Times New Roman" w:hAnsi="Consolas" w:cs="Consolas"/>
          <w:color w:val="009900"/>
          <w:sz w:val="20"/>
          <w:szCs w:val="20"/>
        </w:rPr>
        <w:t>()</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break</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case</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CC66CC"/>
          <w:sz w:val="20"/>
          <w:szCs w:val="20"/>
        </w:rPr>
        <w:t>2</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try</w:t>
      </w:r>
      <w:r w:rsidRPr="00450B4D">
        <w:rPr>
          <w:rFonts w:ascii="Consolas" w:eastAsia="Times New Roman" w:hAnsi="Consolas" w:cs="Consolas"/>
          <w:color w:val="333333"/>
          <w:sz w:val="20"/>
          <w:szCs w:val="20"/>
        </w:rPr>
        <w:t xml:space="preserve">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003399"/>
          <w:sz w:val="20"/>
          <w:szCs w:val="20"/>
        </w:rPr>
        <w:t>System</w:t>
      </w:r>
      <w:r w:rsidRPr="00450B4D">
        <w:rPr>
          <w:rFonts w:ascii="Consolas" w:eastAsia="Times New Roman" w:hAnsi="Consolas" w:cs="Consolas"/>
          <w:color w:val="333333"/>
          <w:sz w:val="20"/>
          <w:szCs w:val="20"/>
        </w:rPr>
        <w:t>.</w:t>
      </w:r>
      <w:r w:rsidRPr="00450B4D">
        <w:rPr>
          <w:rFonts w:ascii="Consolas" w:eastAsia="Times New Roman" w:hAnsi="Consolas" w:cs="Consolas"/>
          <w:color w:val="006633"/>
          <w:sz w:val="20"/>
          <w:szCs w:val="20"/>
        </w:rPr>
        <w:t>out</w:t>
      </w:r>
      <w:r w:rsidRPr="00450B4D">
        <w:rPr>
          <w:rFonts w:ascii="Consolas" w:eastAsia="Times New Roman" w:hAnsi="Consolas" w:cs="Consolas"/>
          <w:color w:val="333333"/>
          <w:sz w:val="20"/>
          <w:szCs w:val="20"/>
        </w:rPr>
        <w:t>.</w:t>
      </w:r>
      <w:r w:rsidRPr="00450B4D">
        <w:rPr>
          <w:rFonts w:ascii="Consolas" w:eastAsia="Times New Roman" w:hAnsi="Consolas" w:cs="Consolas"/>
          <w:color w:val="006633"/>
          <w:sz w:val="20"/>
          <w:szCs w:val="20"/>
        </w:rPr>
        <w:t>println</w:t>
      </w:r>
      <w:proofErr w:type="spellEnd"/>
      <w:r w:rsidRPr="00450B4D">
        <w:rPr>
          <w:rFonts w:ascii="Consolas" w:eastAsia="Times New Roman" w:hAnsi="Consolas" w:cs="Consolas"/>
          <w:color w:val="009900"/>
          <w:sz w:val="20"/>
          <w:szCs w:val="20"/>
        </w:rPr>
        <w:t>(</w:t>
      </w:r>
      <w:r w:rsidRPr="00450B4D">
        <w:rPr>
          <w:rFonts w:ascii="Consolas" w:eastAsia="Times New Roman" w:hAnsi="Consolas" w:cs="Consolas"/>
          <w:color w:val="0000FF"/>
          <w:sz w:val="20"/>
          <w:szCs w:val="20"/>
        </w:rPr>
        <w:t>"Removed Element = "</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333333"/>
          <w:sz w:val="20"/>
          <w:szCs w:val="20"/>
        </w:rPr>
        <w:t>lq.</w:t>
      </w:r>
      <w:r w:rsidRPr="00450B4D">
        <w:rPr>
          <w:rFonts w:ascii="Consolas" w:eastAsia="Times New Roman" w:hAnsi="Consolas" w:cs="Consolas"/>
          <w:color w:val="006633"/>
          <w:sz w:val="20"/>
          <w:szCs w:val="20"/>
        </w:rPr>
        <w:t>remove</w:t>
      </w:r>
      <w:proofErr w:type="spellEnd"/>
      <w:r w:rsidRPr="00450B4D">
        <w:rPr>
          <w:rFonts w:ascii="Consolas" w:eastAsia="Times New Roman" w:hAnsi="Consolas" w:cs="Consolas"/>
          <w:color w:val="009900"/>
          <w:sz w:val="20"/>
          <w:szCs w:val="20"/>
        </w:rPr>
        <w:t>())</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catch</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r w:rsidRPr="00450B4D">
        <w:rPr>
          <w:rFonts w:ascii="Consolas" w:eastAsia="Times New Roman" w:hAnsi="Consolas" w:cs="Consolas"/>
          <w:color w:val="003399"/>
          <w:sz w:val="20"/>
          <w:szCs w:val="20"/>
        </w:rPr>
        <w:t>Exception</w:t>
      </w:r>
      <w:r w:rsidRPr="00450B4D">
        <w:rPr>
          <w:rFonts w:ascii="Consolas" w:eastAsia="Times New Roman" w:hAnsi="Consolas" w:cs="Consolas"/>
          <w:color w:val="333333"/>
          <w:sz w:val="20"/>
          <w:szCs w:val="20"/>
        </w:rPr>
        <w:t xml:space="preserve"> e</w:t>
      </w: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003399"/>
          <w:sz w:val="20"/>
          <w:szCs w:val="20"/>
        </w:rPr>
        <w:t>System</w:t>
      </w:r>
      <w:r w:rsidRPr="00450B4D">
        <w:rPr>
          <w:rFonts w:ascii="Consolas" w:eastAsia="Times New Roman" w:hAnsi="Consolas" w:cs="Consolas"/>
          <w:color w:val="333333"/>
          <w:sz w:val="20"/>
          <w:szCs w:val="20"/>
        </w:rPr>
        <w:t>.</w:t>
      </w:r>
      <w:r w:rsidRPr="00450B4D">
        <w:rPr>
          <w:rFonts w:ascii="Consolas" w:eastAsia="Times New Roman" w:hAnsi="Consolas" w:cs="Consolas"/>
          <w:color w:val="006633"/>
          <w:sz w:val="20"/>
          <w:szCs w:val="20"/>
        </w:rPr>
        <w:t>out</w:t>
      </w:r>
      <w:r w:rsidRPr="00450B4D">
        <w:rPr>
          <w:rFonts w:ascii="Consolas" w:eastAsia="Times New Roman" w:hAnsi="Consolas" w:cs="Consolas"/>
          <w:color w:val="333333"/>
          <w:sz w:val="20"/>
          <w:szCs w:val="20"/>
        </w:rPr>
        <w:t>.</w:t>
      </w:r>
      <w:r w:rsidRPr="00450B4D">
        <w:rPr>
          <w:rFonts w:ascii="Consolas" w:eastAsia="Times New Roman" w:hAnsi="Consolas" w:cs="Consolas"/>
          <w:color w:val="006633"/>
          <w:sz w:val="20"/>
          <w:szCs w:val="20"/>
        </w:rPr>
        <w:t>println</w:t>
      </w:r>
      <w:proofErr w:type="spellEnd"/>
      <w:r w:rsidRPr="00450B4D">
        <w:rPr>
          <w:rFonts w:ascii="Consolas" w:eastAsia="Times New Roman" w:hAnsi="Consolas" w:cs="Consolas"/>
          <w:color w:val="009900"/>
          <w:sz w:val="20"/>
          <w:szCs w:val="20"/>
        </w:rPr>
        <w:t>(</w:t>
      </w:r>
      <w:r w:rsidRPr="00450B4D">
        <w:rPr>
          <w:rFonts w:ascii="Consolas" w:eastAsia="Times New Roman" w:hAnsi="Consolas" w:cs="Consolas"/>
          <w:color w:val="0000FF"/>
          <w:sz w:val="20"/>
          <w:szCs w:val="20"/>
        </w:rPr>
        <w:t>"Error : "</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333333"/>
          <w:sz w:val="20"/>
          <w:szCs w:val="20"/>
        </w:rPr>
        <w:t>e.</w:t>
      </w:r>
      <w:r w:rsidRPr="00450B4D">
        <w:rPr>
          <w:rFonts w:ascii="Consolas" w:eastAsia="Times New Roman" w:hAnsi="Consolas" w:cs="Consolas"/>
          <w:color w:val="006633"/>
          <w:sz w:val="20"/>
          <w:szCs w:val="20"/>
        </w:rPr>
        <w:t>getMessage</w:t>
      </w:r>
      <w:proofErr w:type="spellEnd"/>
      <w:r w:rsidRPr="00450B4D">
        <w:rPr>
          <w:rFonts w:ascii="Consolas" w:eastAsia="Times New Roman" w:hAnsi="Consolas" w:cs="Consolas"/>
          <w:color w:val="009900"/>
          <w:sz w:val="20"/>
          <w:szCs w:val="20"/>
        </w:rPr>
        <w:t>())</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r w:rsidRPr="00450B4D">
        <w:rPr>
          <w:rFonts w:ascii="Consolas" w:eastAsia="Times New Roman" w:hAnsi="Consolas" w:cs="Consolas"/>
          <w:color w:val="333333"/>
          <w:sz w:val="20"/>
          <w:szCs w:val="20"/>
        </w:rPr>
        <w:t xml:space="preserve">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break</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case</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CC66CC"/>
          <w:sz w:val="20"/>
          <w:szCs w:val="20"/>
        </w:rPr>
        <w:t>3</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try</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003399"/>
          <w:sz w:val="20"/>
          <w:szCs w:val="20"/>
        </w:rPr>
        <w:t>System</w:t>
      </w:r>
      <w:r w:rsidRPr="00450B4D">
        <w:rPr>
          <w:rFonts w:ascii="Consolas" w:eastAsia="Times New Roman" w:hAnsi="Consolas" w:cs="Consolas"/>
          <w:color w:val="333333"/>
          <w:sz w:val="20"/>
          <w:szCs w:val="20"/>
        </w:rPr>
        <w:t>.</w:t>
      </w:r>
      <w:r w:rsidRPr="00450B4D">
        <w:rPr>
          <w:rFonts w:ascii="Consolas" w:eastAsia="Times New Roman" w:hAnsi="Consolas" w:cs="Consolas"/>
          <w:color w:val="006633"/>
          <w:sz w:val="20"/>
          <w:szCs w:val="20"/>
        </w:rPr>
        <w:t>out</w:t>
      </w:r>
      <w:r w:rsidRPr="00450B4D">
        <w:rPr>
          <w:rFonts w:ascii="Consolas" w:eastAsia="Times New Roman" w:hAnsi="Consolas" w:cs="Consolas"/>
          <w:color w:val="333333"/>
          <w:sz w:val="20"/>
          <w:szCs w:val="20"/>
        </w:rPr>
        <w:t>.</w:t>
      </w:r>
      <w:r w:rsidRPr="00450B4D">
        <w:rPr>
          <w:rFonts w:ascii="Consolas" w:eastAsia="Times New Roman" w:hAnsi="Consolas" w:cs="Consolas"/>
          <w:color w:val="006633"/>
          <w:sz w:val="20"/>
          <w:szCs w:val="20"/>
        </w:rPr>
        <w:t>println</w:t>
      </w:r>
      <w:proofErr w:type="spellEnd"/>
      <w:r w:rsidRPr="00450B4D">
        <w:rPr>
          <w:rFonts w:ascii="Consolas" w:eastAsia="Times New Roman" w:hAnsi="Consolas" w:cs="Consolas"/>
          <w:color w:val="009900"/>
          <w:sz w:val="20"/>
          <w:szCs w:val="20"/>
        </w:rPr>
        <w:t>(</w:t>
      </w:r>
      <w:r w:rsidRPr="00450B4D">
        <w:rPr>
          <w:rFonts w:ascii="Consolas" w:eastAsia="Times New Roman" w:hAnsi="Consolas" w:cs="Consolas"/>
          <w:color w:val="0000FF"/>
          <w:sz w:val="20"/>
          <w:szCs w:val="20"/>
        </w:rPr>
        <w:t>"Peek Element = "</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333333"/>
          <w:sz w:val="20"/>
          <w:szCs w:val="20"/>
        </w:rPr>
        <w:t>lq.</w:t>
      </w:r>
      <w:r w:rsidRPr="00450B4D">
        <w:rPr>
          <w:rFonts w:ascii="Consolas" w:eastAsia="Times New Roman" w:hAnsi="Consolas" w:cs="Consolas"/>
          <w:color w:val="006633"/>
          <w:sz w:val="20"/>
          <w:szCs w:val="20"/>
        </w:rPr>
        <w:t>peek</w:t>
      </w:r>
      <w:proofErr w:type="spellEnd"/>
      <w:r w:rsidRPr="00450B4D">
        <w:rPr>
          <w:rFonts w:ascii="Consolas" w:eastAsia="Times New Roman" w:hAnsi="Consolas" w:cs="Consolas"/>
          <w:color w:val="009900"/>
          <w:sz w:val="20"/>
          <w:szCs w:val="20"/>
        </w:rPr>
        <w:t>())</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catch</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r w:rsidRPr="00450B4D">
        <w:rPr>
          <w:rFonts w:ascii="Consolas" w:eastAsia="Times New Roman" w:hAnsi="Consolas" w:cs="Consolas"/>
          <w:color w:val="003399"/>
          <w:sz w:val="20"/>
          <w:szCs w:val="20"/>
        </w:rPr>
        <w:t>Exception</w:t>
      </w:r>
      <w:r w:rsidRPr="00450B4D">
        <w:rPr>
          <w:rFonts w:ascii="Consolas" w:eastAsia="Times New Roman" w:hAnsi="Consolas" w:cs="Consolas"/>
          <w:color w:val="333333"/>
          <w:sz w:val="20"/>
          <w:szCs w:val="20"/>
        </w:rPr>
        <w:t xml:space="preserve"> e</w:t>
      </w: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003399"/>
          <w:sz w:val="20"/>
          <w:szCs w:val="20"/>
        </w:rPr>
        <w:t>System</w:t>
      </w:r>
      <w:r w:rsidRPr="00450B4D">
        <w:rPr>
          <w:rFonts w:ascii="Consolas" w:eastAsia="Times New Roman" w:hAnsi="Consolas" w:cs="Consolas"/>
          <w:color w:val="333333"/>
          <w:sz w:val="20"/>
          <w:szCs w:val="20"/>
        </w:rPr>
        <w:t>.</w:t>
      </w:r>
      <w:r w:rsidRPr="00450B4D">
        <w:rPr>
          <w:rFonts w:ascii="Consolas" w:eastAsia="Times New Roman" w:hAnsi="Consolas" w:cs="Consolas"/>
          <w:color w:val="006633"/>
          <w:sz w:val="20"/>
          <w:szCs w:val="20"/>
        </w:rPr>
        <w:t>out</w:t>
      </w:r>
      <w:r w:rsidRPr="00450B4D">
        <w:rPr>
          <w:rFonts w:ascii="Consolas" w:eastAsia="Times New Roman" w:hAnsi="Consolas" w:cs="Consolas"/>
          <w:color w:val="333333"/>
          <w:sz w:val="20"/>
          <w:szCs w:val="20"/>
        </w:rPr>
        <w:t>.</w:t>
      </w:r>
      <w:r w:rsidRPr="00450B4D">
        <w:rPr>
          <w:rFonts w:ascii="Consolas" w:eastAsia="Times New Roman" w:hAnsi="Consolas" w:cs="Consolas"/>
          <w:color w:val="006633"/>
          <w:sz w:val="20"/>
          <w:szCs w:val="20"/>
        </w:rPr>
        <w:t>println</w:t>
      </w:r>
      <w:proofErr w:type="spellEnd"/>
      <w:r w:rsidRPr="00450B4D">
        <w:rPr>
          <w:rFonts w:ascii="Consolas" w:eastAsia="Times New Roman" w:hAnsi="Consolas" w:cs="Consolas"/>
          <w:color w:val="009900"/>
          <w:sz w:val="20"/>
          <w:szCs w:val="20"/>
        </w:rPr>
        <w:t>(</w:t>
      </w:r>
      <w:r w:rsidRPr="00450B4D">
        <w:rPr>
          <w:rFonts w:ascii="Consolas" w:eastAsia="Times New Roman" w:hAnsi="Consolas" w:cs="Consolas"/>
          <w:color w:val="0000FF"/>
          <w:sz w:val="20"/>
          <w:szCs w:val="20"/>
        </w:rPr>
        <w:t>"Error : "</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333333"/>
          <w:sz w:val="20"/>
          <w:szCs w:val="20"/>
        </w:rPr>
        <w:t>e.</w:t>
      </w:r>
      <w:r w:rsidRPr="00450B4D">
        <w:rPr>
          <w:rFonts w:ascii="Consolas" w:eastAsia="Times New Roman" w:hAnsi="Consolas" w:cs="Consolas"/>
          <w:color w:val="006633"/>
          <w:sz w:val="20"/>
          <w:szCs w:val="20"/>
        </w:rPr>
        <w:t>getMessage</w:t>
      </w:r>
      <w:proofErr w:type="spellEnd"/>
      <w:r w:rsidRPr="00450B4D">
        <w:rPr>
          <w:rFonts w:ascii="Consolas" w:eastAsia="Times New Roman" w:hAnsi="Consolas" w:cs="Consolas"/>
          <w:color w:val="009900"/>
          <w:sz w:val="20"/>
          <w:szCs w:val="20"/>
        </w:rPr>
        <w:t>())</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break</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case</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CC66CC"/>
          <w:sz w:val="20"/>
          <w:szCs w:val="20"/>
        </w:rPr>
        <w:t>4</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003399"/>
          <w:sz w:val="20"/>
          <w:szCs w:val="20"/>
        </w:rPr>
        <w:t>System</w:t>
      </w:r>
      <w:r w:rsidRPr="00450B4D">
        <w:rPr>
          <w:rFonts w:ascii="Consolas" w:eastAsia="Times New Roman" w:hAnsi="Consolas" w:cs="Consolas"/>
          <w:color w:val="333333"/>
          <w:sz w:val="20"/>
          <w:szCs w:val="20"/>
        </w:rPr>
        <w:t>.</w:t>
      </w:r>
      <w:r w:rsidRPr="00450B4D">
        <w:rPr>
          <w:rFonts w:ascii="Consolas" w:eastAsia="Times New Roman" w:hAnsi="Consolas" w:cs="Consolas"/>
          <w:color w:val="006633"/>
          <w:sz w:val="20"/>
          <w:szCs w:val="20"/>
        </w:rPr>
        <w:t>out</w:t>
      </w:r>
      <w:r w:rsidRPr="00450B4D">
        <w:rPr>
          <w:rFonts w:ascii="Consolas" w:eastAsia="Times New Roman" w:hAnsi="Consolas" w:cs="Consolas"/>
          <w:color w:val="333333"/>
          <w:sz w:val="20"/>
          <w:szCs w:val="20"/>
        </w:rPr>
        <w:t>.</w:t>
      </w:r>
      <w:r w:rsidRPr="00450B4D">
        <w:rPr>
          <w:rFonts w:ascii="Consolas" w:eastAsia="Times New Roman" w:hAnsi="Consolas" w:cs="Consolas"/>
          <w:color w:val="006633"/>
          <w:sz w:val="20"/>
          <w:szCs w:val="20"/>
        </w:rPr>
        <w:t>println</w:t>
      </w:r>
      <w:proofErr w:type="spellEnd"/>
      <w:r w:rsidRPr="00450B4D">
        <w:rPr>
          <w:rFonts w:ascii="Consolas" w:eastAsia="Times New Roman" w:hAnsi="Consolas" w:cs="Consolas"/>
          <w:color w:val="009900"/>
          <w:sz w:val="20"/>
          <w:szCs w:val="20"/>
        </w:rPr>
        <w:t>(</w:t>
      </w:r>
      <w:r w:rsidRPr="00450B4D">
        <w:rPr>
          <w:rFonts w:ascii="Consolas" w:eastAsia="Times New Roman" w:hAnsi="Consolas" w:cs="Consolas"/>
          <w:color w:val="0000FF"/>
          <w:sz w:val="20"/>
          <w:szCs w:val="20"/>
        </w:rPr>
        <w:t>"Empty status = "</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333333"/>
          <w:sz w:val="20"/>
          <w:szCs w:val="20"/>
        </w:rPr>
        <w:t>lq.</w:t>
      </w:r>
      <w:r w:rsidRPr="00450B4D">
        <w:rPr>
          <w:rFonts w:ascii="Consolas" w:eastAsia="Times New Roman" w:hAnsi="Consolas" w:cs="Consolas"/>
          <w:color w:val="006633"/>
          <w:sz w:val="20"/>
          <w:szCs w:val="20"/>
        </w:rPr>
        <w:t>isEmpty</w:t>
      </w:r>
      <w:proofErr w:type="spellEnd"/>
      <w:r w:rsidRPr="00450B4D">
        <w:rPr>
          <w:rFonts w:ascii="Consolas" w:eastAsia="Times New Roman" w:hAnsi="Consolas" w:cs="Consolas"/>
          <w:color w:val="009900"/>
          <w:sz w:val="20"/>
          <w:szCs w:val="20"/>
        </w:rPr>
        <w:t>())</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break</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case</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CC66CC"/>
          <w:sz w:val="20"/>
          <w:szCs w:val="20"/>
        </w:rPr>
        <w:t>5</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003399"/>
          <w:sz w:val="20"/>
          <w:szCs w:val="20"/>
        </w:rPr>
        <w:t>System</w:t>
      </w:r>
      <w:r w:rsidRPr="00450B4D">
        <w:rPr>
          <w:rFonts w:ascii="Consolas" w:eastAsia="Times New Roman" w:hAnsi="Consolas" w:cs="Consolas"/>
          <w:color w:val="333333"/>
          <w:sz w:val="20"/>
          <w:szCs w:val="20"/>
        </w:rPr>
        <w:t>.</w:t>
      </w:r>
      <w:r w:rsidRPr="00450B4D">
        <w:rPr>
          <w:rFonts w:ascii="Consolas" w:eastAsia="Times New Roman" w:hAnsi="Consolas" w:cs="Consolas"/>
          <w:color w:val="006633"/>
          <w:sz w:val="20"/>
          <w:szCs w:val="20"/>
        </w:rPr>
        <w:t>out</w:t>
      </w:r>
      <w:r w:rsidRPr="00450B4D">
        <w:rPr>
          <w:rFonts w:ascii="Consolas" w:eastAsia="Times New Roman" w:hAnsi="Consolas" w:cs="Consolas"/>
          <w:color w:val="333333"/>
          <w:sz w:val="20"/>
          <w:szCs w:val="20"/>
        </w:rPr>
        <w:t>.</w:t>
      </w:r>
      <w:r w:rsidRPr="00450B4D">
        <w:rPr>
          <w:rFonts w:ascii="Consolas" w:eastAsia="Times New Roman" w:hAnsi="Consolas" w:cs="Consolas"/>
          <w:color w:val="006633"/>
          <w:sz w:val="20"/>
          <w:szCs w:val="20"/>
        </w:rPr>
        <w:t>println</w:t>
      </w:r>
      <w:proofErr w:type="spellEnd"/>
      <w:r w:rsidRPr="00450B4D">
        <w:rPr>
          <w:rFonts w:ascii="Consolas" w:eastAsia="Times New Roman" w:hAnsi="Consolas" w:cs="Consolas"/>
          <w:color w:val="009900"/>
          <w:sz w:val="20"/>
          <w:szCs w:val="20"/>
        </w:rPr>
        <w:t>(</w:t>
      </w:r>
      <w:r w:rsidRPr="00450B4D">
        <w:rPr>
          <w:rFonts w:ascii="Consolas" w:eastAsia="Times New Roman" w:hAnsi="Consolas" w:cs="Consolas"/>
          <w:color w:val="0000FF"/>
          <w:sz w:val="20"/>
          <w:szCs w:val="20"/>
        </w:rPr>
        <w:t>"Size = "</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333333"/>
          <w:sz w:val="20"/>
          <w:szCs w:val="20"/>
        </w:rPr>
        <w:t>lq.</w:t>
      </w:r>
      <w:r w:rsidRPr="00450B4D">
        <w:rPr>
          <w:rFonts w:ascii="Consolas" w:eastAsia="Times New Roman" w:hAnsi="Consolas" w:cs="Consolas"/>
          <w:color w:val="006633"/>
          <w:sz w:val="20"/>
          <w:szCs w:val="20"/>
        </w:rPr>
        <w:t>getSize</w:t>
      </w:r>
      <w:proofErr w:type="spellEnd"/>
      <w:r w:rsidRPr="00450B4D">
        <w:rPr>
          <w:rFonts w:ascii="Consolas" w:eastAsia="Times New Roman" w:hAnsi="Consolas" w:cs="Consolas"/>
          <w:color w:val="009900"/>
          <w:sz w:val="20"/>
          <w:szCs w:val="20"/>
        </w:rPr>
        <w:t>())</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break</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default</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003399"/>
          <w:sz w:val="20"/>
          <w:szCs w:val="20"/>
        </w:rPr>
        <w:t>System</w:t>
      </w:r>
      <w:r w:rsidRPr="00450B4D">
        <w:rPr>
          <w:rFonts w:ascii="Consolas" w:eastAsia="Times New Roman" w:hAnsi="Consolas" w:cs="Consolas"/>
          <w:color w:val="333333"/>
          <w:sz w:val="20"/>
          <w:szCs w:val="20"/>
        </w:rPr>
        <w:t>.</w:t>
      </w:r>
      <w:r w:rsidRPr="00450B4D">
        <w:rPr>
          <w:rFonts w:ascii="Consolas" w:eastAsia="Times New Roman" w:hAnsi="Consolas" w:cs="Consolas"/>
          <w:color w:val="006633"/>
          <w:sz w:val="20"/>
          <w:szCs w:val="20"/>
        </w:rPr>
        <w:t>out</w:t>
      </w:r>
      <w:r w:rsidRPr="00450B4D">
        <w:rPr>
          <w:rFonts w:ascii="Consolas" w:eastAsia="Times New Roman" w:hAnsi="Consolas" w:cs="Consolas"/>
          <w:color w:val="333333"/>
          <w:sz w:val="20"/>
          <w:szCs w:val="20"/>
        </w:rPr>
        <w:t>.</w:t>
      </w:r>
      <w:r w:rsidRPr="00450B4D">
        <w:rPr>
          <w:rFonts w:ascii="Consolas" w:eastAsia="Times New Roman" w:hAnsi="Consolas" w:cs="Consolas"/>
          <w:color w:val="006633"/>
          <w:sz w:val="20"/>
          <w:szCs w:val="20"/>
        </w:rPr>
        <w:t>println</w:t>
      </w:r>
      <w:proofErr w:type="spellEnd"/>
      <w:r w:rsidRPr="00450B4D">
        <w:rPr>
          <w:rFonts w:ascii="Consolas" w:eastAsia="Times New Roman" w:hAnsi="Consolas" w:cs="Consolas"/>
          <w:color w:val="009900"/>
          <w:sz w:val="20"/>
          <w:szCs w:val="20"/>
        </w:rPr>
        <w:t>(</w:t>
      </w:r>
      <w:r w:rsidRPr="00450B4D">
        <w:rPr>
          <w:rFonts w:ascii="Consolas" w:eastAsia="Times New Roman" w:hAnsi="Consolas" w:cs="Consolas"/>
          <w:color w:val="0000FF"/>
          <w:sz w:val="20"/>
          <w:szCs w:val="20"/>
        </w:rPr>
        <w:t xml:space="preserve">"Wrong Entry </w:t>
      </w:r>
      <w:r w:rsidRPr="00450B4D">
        <w:rPr>
          <w:rFonts w:ascii="Consolas" w:eastAsia="Times New Roman" w:hAnsi="Consolas" w:cs="Consolas"/>
          <w:b/>
          <w:bCs/>
          <w:color w:val="000099"/>
          <w:sz w:val="20"/>
          <w:szCs w:val="20"/>
        </w:rPr>
        <w:t>\n</w:t>
      </w:r>
      <w:r w:rsidRPr="00450B4D">
        <w:rPr>
          <w:rFonts w:ascii="Consolas" w:eastAsia="Times New Roman" w:hAnsi="Consolas" w:cs="Consolas"/>
          <w:color w:val="0000FF"/>
          <w:sz w:val="20"/>
          <w:szCs w:val="20"/>
        </w:rPr>
        <w:t xml:space="preserve"> "</w:t>
      </w:r>
      <w:r w:rsidRPr="00450B4D">
        <w:rPr>
          <w:rFonts w:ascii="Consolas" w:eastAsia="Times New Roman" w:hAnsi="Consolas" w:cs="Consolas"/>
          <w:color w:val="009900"/>
          <w:sz w:val="20"/>
          <w:szCs w:val="20"/>
        </w:rPr>
        <w:t>)</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break</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r w:rsidRPr="00450B4D">
        <w:rPr>
          <w:rFonts w:ascii="Consolas" w:eastAsia="Times New Roman" w:hAnsi="Consolas" w:cs="Consolas"/>
          <w:color w:val="333333"/>
          <w:sz w:val="20"/>
          <w:szCs w:val="20"/>
        </w:rPr>
        <w:t xml:space="preserve">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i/>
          <w:iCs/>
          <w:color w:val="666666"/>
          <w:sz w:val="20"/>
          <w:szCs w:val="20"/>
        </w:rPr>
        <w:t>/* display queue */</w:t>
      </w:r>
      <w:r w:rsidRPr="00450B4D">
        <w:rPr>
          <w:rFonts w:ascii="Consolas" w:eastAsia="Times New Roman" w:hAnsi="Consolas" w:cs="Consolas"/>
          <w:color w:val="333333"/>
          <w:sz w:val="20"/>
          <w:szCs w:val="20"/>
        </w:rPr>
        <w:t xml:space="preserve">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333333"/>
          <w:sz w:val="20"/>
          <w:szCs w:val="20"/>
        </w:rPr>
        <w:t>lq.</w:t>
      </w:r>
      <w:r w:rsidRPr="00450B4D">
        <w:rPr>
          <w:rFonts w:ascii="Consolas" w:eastAsia="Times New Roman" w:hAnsi="Consolas" w:cs="Consolas"/>
          <w:color w:val="006633"/>
          <w:sz w:val="20"/>
          <w:szCs w:val="20"/>
        </w:rPr>
        <w:t>display</w:t>
      </w:r>
      <w:proofErr w:type="spellEnd"/>
      <w:r w:rsidRPr="00450B4D">
        <w:rPr>
          <w:rFonts w:ascii="Consolas" w:eastAsia="Times New Roman" w:hAnsi="Consolas" w:cs="Consolas"/>
          <w:color w:val="009900"/>
          <w:sz w:val="20"/>
          <w:szCs w:val="20"/>
        </w:rPr>
        <w:t>()</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lastRenderedPageBreak/>
        <w:t xml:space="preserve">            </w:t>
      </w:r>
      <w:proofErr w:type="spellStart"/>
      <w:r w:rsidRPr="00450B4D">
        <w:rPr>
          <w:rFonts w:ascii="Consolas" w:eastAsia="Times New Roman" w:hAnsi="Consolas" w:cs="Consolas"/>
          <w:color w:val="003399"/>
          <w:sz w:val="20"/>
          <w:szCs w:val="20"/>
        </w:rPr>
        <w:t>System</w:t>
      </w:r>
      <w:r w:rsidRPr="00450B4D">
        <w:rPr>
          <w:rFonts w:ascii="Consolas" w:eastAsia="Times New Roman" w:hAnsi="Consolas" w:cs="Consolas"/>
          <w:color w:val="333333"/>
          <w:sz w:val="20"/>
          <w:szCs w:val="20"/>
        </w:rPr>
        <w:t>.</w:t>
      </w:r>
      <w:r w:rsidRPr="00450B4D">
        <w:rPr>
          <w:rFonts w:ascii="Consolas" w:eastAsia="Times New Roman" w:hAnsi="Consolas" w:cs="Consolas"/>
          <w:color w:val="006633"/>
          <w:sz w:val="20"/>
          <w:szCs w:val="20"/>
        </w:rPr>
        <w:t>out</w:t>
      </w:r>
      <w:r w:rsidRPr="00450B4D">
        <w:rPr>
          <w:rFonts w:ascii="Consolas" w:eastAsia="Times New Roman" w:hAnsi="Consolas" w:cs="Consolas"/>
          <w:color w:val="333333"/>
          <w:sz w:val="20"/>
          <w:szCs w:val="20"/>
        </w:rPr>
        <w:t>.</w:t>
      </w:r>
      <w:r w:rsidRPr="00450B4D">
        <w:rPr>
          <w:rFonts w:ascii="Consolas" w:eastAsia="Times New Roman" w:hAnsi="Consolas" w:cs="Consolas"/>
          <w:color w:val="006633"/>
          <w:sz w:val="20"/>
          <w:szCs w:val="20"/>
        </w:rPr>
        <w:t>println</w:t>
      </w:r>
      <w:proofErr w:type="spellEnd"/>
      <w:r w:rsidRPr="00450B4D">
        <w:rPr>
          <w:rFonts w:ascii="Consolas" w:eastAsia="Times New Roman" w:hAnsi="Consolas" w:cs="Consolas"/>
          <w:color w:val="009900"/>
          <w:sz w:val="20"/>
          <w:szCs w:val="20"/>
        </w:rPr>
        <w:t>(</w:t>
      </w:r>
      <w:r w:rsidRPr="00450B4D">
        <w:rPr>
          <w:rFonts w:ascii="Consolas" w:eastAsia="Times New Roman" w:hAnsi="Consolas" w:cs="Consolas"/>
          <w:color w:val="0000FF"/>
          <w:sz w:val="20"/>
          <w:szCs w:val="20"/>
        </w:rPr>
        <w:t>"</w:t>
      </w:r>
      <w:r w:rsidRPr="00450B4D">
        <w:rPr>
          <w:rFonts w:ascii="Consolas" w:eastAsia="Times New Roman" w:hAnsi="Consolas" w:cs="Consolas"/>
          <w:b/>
          <w:bCs/>
          <w:color w:val="000099"/>
          <w:sz w:val="20"/>
          <w:szCs w:val="20"/>
        </w:rPr>
        <w:t>\</w:t>
      </w:r>
      <w:proofErr w:type="spellStart"/>
      <w:r w:rsidRPr="00450B4D">
        <w:rPr>
          <w:rFonts w:ascii="Consolas" w:eastAsia="Times New Roman" w:hAnsi="Consolas" w:cs="Consolas"/>
          <w:b/>
          <w:bCs/>
          <w:color w:val="000099"/>
          <w:sz w:val="20"/>
          <w:szCs w:val="20"/>
        </w:rPr>
        <w:t>n</w:t>
      </w:r>
      <w:r w:rsidRPr="00450B4D">
        <w:rPr>
          <w:rFonts w:ascii="Consolas" w:eastAsia="Times New Roman" w:hAnsi="Consolas" w:cs="Consolas"/>
          <w:color w:val="0000FF"/>
          <w:sz w:val="20"/>
          <w:szCs w:val="20"/>
        </w:rPr>
        <w:t>Do</w:t>
      </w:r>
      <w:proofErr w:type="spellEnd"/>
      <w:r w:rsidRPr="00450B4D">
        <w:rPr>
          <w:rFonts w:ascii="Consolas" w:eastAsia="Times New Roman" w:hAnsi="Consolas" w:cs="Consolas"/>
          <w:color w:val="0000FF"/>
          <w:sz w:val="20"/>
          <w:szCs w:val="20"/>
        </w:rPr>
        <w:t xml:space="preserve"> you want to continue (Type y or n) </w:t>
      </w:r>
      <w:r w:rsidRPr="00450B4D">
        <w:rPr>
          <w:rFonts w:ascii="Consolas" w:eastAsia="Times New Roman" w:hAnsi="Consolas" w:cs="Consolas"/>
          <w:b/>
          <w:bCs/>
          <w:color w:val="000099"/>
          <w:sz w:val="20"/>
          <w:szCs w:val="20"/>
        </w:rPr>
        <w:t>\n</w:t>
      </w:r>
      <w:r w:rsidRPr="00450B4D">
        <w:rPr>
          <w:rFonts w:ascii="Consolas" w:eastAsia="Times New Roman" w:hAnsi="Consolas" w:cs="Consolas"/>
          <w:color w:val="0000FF"/>
          <w:sz w:val="20"/>
          <w:szCs w:val="20"/>
        </w:rPr>
        <w:t>"</w:t>
      </w:r>
      <w:r w:rsidRPr="00450B4D">
        <w:rPr>
          <w:rFonts w:ascii="Consolas" w:eastAsia="Times New Roman" w:hAnsi="Consolas" w:cs="Consolas"/>
          <w:color w:val="009900"/>
          <w:sz w:val="20"/>
          <w:szCs w:val="20"/>
        </w:rPr>
        <w:t>)</w:t>
      </w:r>
      <w:r w:rsidRPr="00450B4D">
        <w:rPr>
          <w:rFonts w:ascii="Consolas" w:eastAsia="Times New Roman" w:hAnsi="Consolas" w:cs="Consolas"/>
          <w:color w:val="339933"/>
          <w:sz w:val="20"/>
          <w:szCs w:val="20"/>
        </w:rPr>
        <w:t>;</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333333"/>
          <w:sz w:val="20"/>
          <w:szCs w:val="20"/>
        </w:rPr>
        <w:t>ch</w:t>
      </w:r>
      <w:proofErr w:type="spellEnd"/>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333333"/>
          <w:sz w:val="20"/>
          <w:szCs w:val="20"/>
        </w:rPr>
        <w:t>scan.</w:t>
      </w:r>
      <w:r w:rsidRPr="00450B4D">
        <w:rPr>
          <w:rFonts w:ascii="Consolas" w:eastAsia="Times New Roman" w:hAnsi="Consolas" w:cs="Consolas"/>
          <w:color w:val="006633"/>
          <w:sz w:val="20"/>
          <w:szCs w:val="20"/>
        </w:rPr>
        <w:t>next</w:t>
      </w:r>
      <w:proofErr w:type="spellEnd"/>
      <w:r w:rsidRPr="00450B4D">
        <w:rPr>
          <w:rFonts w:ascii="Consolas" w:eastAsia="Times New Roman" w:hAnsi="Consolas" w:cs="Consolas"/>
          <w:color w:val="009900"/>
          <w:sz w:val="20"/>
          <w:szCs w:val="20"/>
        </w:rPr>
        <w:t>()</w:t>
      </w:r>
      <w:r w:rsidRPr="00450B4D">
        <w:rPr>
          <w:rFonts w:ascii="Consolas" w:eastAsia="Times New Roman" w:hAnsi="Consolas" w:cs="Consolas"/>
          <w:color w:val="333333"/>
          <w:sz w:val="20"/>
          <w:szCs w:val="20"/>
        </w:rPr>
        <w:t>.</w:t>
      </w:r>
      <w:proofErr w:type="spellStart"/>
      <w:r w:rsidRPr="00450B4D">
        <w:rPr>
          <w:rFonts w:ascii="Consolas" w:eastAsia="Times New Roman" w:hAnsi="Consolas" w:cs="Consolas"/>
          <w:color w:val="006633"/>
          <w:sz w:val="20"/>
          <w:szCs w:val="20"/>
        </w:rPr>
        <w:t>charAt</w:t>
      </w:r>
      <w:proofErr w:type="spellEnd"/>
      <w:r w:rsidRPr="00450B4D">
        <w:rPr>
          <w:rFonts w:ascii="Consolas" w:eastAsia="Times New Roman" w:hAnsi="Consolas" w:cs="Consolas"/>
          <w:color w:val="009900"/>
          <w:sz w:val="20"/>
          <w:szCs w:val="20"/>
        </w:rPr>
        <w:t>(</w:t>
      </w:r>
      <w:r w:rsidRPr="00450B4D">
        <w:rPr>
          <w:rFonts w:ascii="Consolas" w:eastAsia="Times New Roman" w:hAnsi="Consolas" w:cs="Consolas"/>
          <w:color w:val="CC66CC"/>
          <w:sz w:val="20"/>
          <w:szCs w:val="20"/>
        </w:rPr>
        <w:t>0</w:t>
      </w:r>
      <w:r w:rsidRPr="00450B4D">
        <w:rPr>
          <w:rFonts w:ascii="Consolas" w:eastAsia="Times New Roman" w:hAnsi="Consolas" w:cs="Consolas"/>
          <w:color w:val="009900"/>
          <w:sz w:val="20"/>
          <w:szCs w:val="20"/>
        </w:rPr>
        <w:t>)</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000000"/>
          <w:sz w:val="20"/>
          <w:szCs w:val="20"/>
        </w:rPr>
        <w:t>while</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proofErr w:type="spellStart"/>
      <w:r w:rsidRPr="00450B4D">
        <w:rPr>
          <w:rFonts w:ascii="Consolas" w:eastAsia="Times New Roman" w:hAnsi="Consolas" w:cs="Consolas"/>
          <w:color w:val="333333"/>
          <w:sz w:val="20"/>
          <w:szCs w:val="20"/>
        </w:rPr>
        <w:t>ch</w:t>
      </w:r>
      <w:proofErr w:type="spellEnd"/>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00FF"/>
          <w:sz w:val="20"/>
          <w:szCs w:val="20"/>
        </w:rPr>
        <w:t>'Y'</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w:t>
      </w:r>
      <w:proofErr w:type="spellStart"/>
      <w:r w:rsidRPr="00450B4D">
        <w:rPr>
          <w:rFonts w:ascii="Consolas" w:eastAsia="Times New Roman" w:hAnsi="Consolas" w:cs="Consolas"/>
          <w:color w:val="333333"/>
          <w:sz w:val="20"/>
          <w:szCs w:val="20"/>
        </w:rPr>
        <w:t>ch</w:t>
      </w:r>
      <w:proofErr w:type="spellEnd"/>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00FF"/>
          <w:sz w:val="20"/>
          <w:szCs w:val="20"/>
        </w:rPr>
        <w:t>'y'</w:t>
      </w:r>
      <w:r w:rsidRPr="00450B4D">
        <w:rPr>
          <w:rFonts w:ascii="Consolas" w:eastAsia="Times New Roman" w:hAnsi="Consolas" w:cs="Consolas"/>
          <w:color w:val="009900"/>
          <w:sz w:val="20"/>
          <w:szCs w:val="20"/>
        </w:rPr>
        <w:t>)</w:t>
      </w:r>
      <w:r w:rsidRPr="00450B4D">
        <w:rPr>
          <w:rFonts w:ascii="Consolas" w:eastAsia="Times New Roman" w:hAnsi="Consolas" w:cs="Consolas"/>
          <w:color w:val="339933"/>
          <w:sz w:val="20"/>
          <w:szCs w:val="20"/>
        </w:rPr>
        <w:t>;</w:t>
      </w:r>
      <w:r w:rsidRPr="00450B4D">
        <w:rPr>
          <w:rFonts w:ascii="Consolas" w:eastAsia="Times New Roman" w:hAnsi="Consolas" w:cs="Consolas"/>
          <w:color w:val="333333"/>
          <w:sz w:val="20"/>
          <w:szCs w:val="20"/>
        </w:rPr>
        <w:t xml:space="preserve">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9900"/>
          <w:sz w:val="20"/>
          <w:szCs w:val="20"/>
        </w:rPr>
        <w:t>}</w:t>
      </w:r>
      <w:r w:rsidRPr="00450B4D">
        <w:rPr>
          <w:rFonts w:ascii="Consolas" w:eastAsia="Times New Roman" w:hAnsi="Consolas" w:cs="Consolas"/>
          <w:color w:val="333333"/>
          <w:sz w:val="20"/>
          <w:szCs w:val="20"/>
        </w:rPr>
        <w:t xml:space="preserve"> </w:t>
      </w:r>
    </w:p>
    <w:p w:rsidR="00A43ED9" w:rsidRPr="00450B4D" w:rsidRDefault="00A43ED9" w:rsidP="00BD5182">
      <w:pPr>
        <w:shd w:val="clear" w:color="auto" w:fill="F4F4F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2" w:lineRule="atLeast"/>
        <w:ind w:left="632"/>
        <w:jc w:val="both"/>
        <w:textAlignment w:val="top"/>
        <w:rPr>
          <w:rFonts w:ascii="Consolas" w:eastAsia="Times New Roman" w:hAnsi="Consolas" w:cs="Consolas"/>
          <w:color w:val="333333"/>
          <w:sz w:val="20"/>
          <w:szCs w:val="20"/>
        </w:rPr>
      </w:pPr>
      <w:r w:rsidRPr="00450B4D">
        <w:rPr>
          <w:rFonts w:ascii="Consolas" w:eastAsia="Times New Roman" w:hAnsi="Consolas" w:cs="Consolas"/>
          <w:color w:val="009900"/>
          <w:sz w:val="20"/>
          <w:szCs w:val="20"/>
        </w:rPr>
        <w:t>}</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Linked Queue Test</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Queue Operations</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1</w:t>
      </w:r>
      <w:r w:rsidRPr="00450B4D">
        <w:rPr>
          <w:rFonts w:ascii="Consolas" w:eastAsia="Times New Roman" w:hAnsi="Consolas" w:cs="Consolas"/>
          <w:color w:val="333333"/>
          <w:sz w:val="20"/>
          <w:szCs w:val="20"/>
        </w:rPr>
        <w:t>. insert</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2</w:t>
      </w:r>
      <w:r w:rsidRPr="00450B4D">
        <w:rPr>
          <w:rFonts w:ascii="Consolas" w:eastAsia="Times New Roman" w:hAnsi="Consolas" w:cs="Consolas"/>
          <w:color w:val="333333"/>
          <w:sz w:val="20"/>
          <w:szCs w:val="20"/>
        </w:rPr>
        <w:t>. remove</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3</w:t>
      </w:r>
      <w:r w:rsidRPr="00450B4D">
        <w:rPr>
          <w:rFonts w:ascii="Consolas" w:eastAsia="Times New Roman" w:hAnsi="Consolas" w:cs="Consolas"/>
          <w:color w:val="333333"/>
          <w:sz w:val="20"/>
          <w:szCs w:val="20"/>
        </w:rPr>
        <w:t>. peek</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4</w:t>
      </w:r>
      <w:r w:rsidRPr="00450B4D">
        <w:rPr>
          <w:rFonts w:ascii="Consolas" w:eastAsia="Times New Roman" w:hAnsi="Consolas" w:cs="Consolas"/>
          <w:color w:val="333333"/>
          <w:sz w:val="20"/>
          <w:szCs w:val="20"/>
        </w:rPr>
        <w:t>. check empty</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5</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C20CB9"/>
          <w:sz w:val="20"/>
          <w:szCs w:val="20"/>
        </w:rPr>
        <w:t>size</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4</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Empty status = </w:t>
      </w:r>
      <w:r w:rsidRPr="00450B4D">
        <w:rPr>
          <w:rFonts w:ascii="Consolas" w:eastAsia="Times New Roman" w:hAnsi="Consolas" w:cs="Consolas"/>
          <w:b/>
          <w:bCs/>
          <w:color w:val="C20CB9"/>
          <w:sz w:val="20"/>
          <w:szCs w:val="20"/>
        </w:rPr>
        <w:t>true</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Queue = Empty</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Do you want to </w:t>
      </w:r>
      <w:r w:rsidRPr="00450B4D">
        <w:rPr>
          <w:rFonts w:ascii="Consolas" w:eastAsia="Times New Roman" w:hAnsi="Consolas" w:cs="Consolas"/>
          <w:b/>
          <w:bCs/>
          <w:color w:val="7A0874"/>
          <w:sz w:val="20"/>
          <w:szCs w:val="20"/>
        </w:rPr>
        <w:t>continue</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7A0874"/>
          <w:sz w:val="20"/>
          <w:szCs w:val="20"/>
        </w:rPr>
        <w:t>(</w:t>
      </w:r>
      <w:r w:rsidRPr="00450B4D">
        <w:rPr>
          <w:rFonts w:ascii="Consolas" w:eastAsia="Times New Roman" w:hAnsi="Consolas" w:cs="Consolas"/>
          <w:color w:val="333333"/>
          <w:sz w:val="20"/>
          <w:szCs w:val="20"/>
        </w:rPr>
        <w:t>Type y or n</w:t>
      </w:r>
      <w:r w:rsidRPr="00450B4D">
        <w:rPr>
          <w:rFonts w:ascii="Consolas" w:eastAsia="Times New Roman" w:hAnsi="Consolas" w:cs="Consolas"/>
          <w:b/>
          <w:bCs/>
          <w:color w:val="7A0874"/>
          <w:sz w:val="20"/>
          <w:szCs w:val="20"/>
        </w:rPr>
        <w:t>)</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y</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Queue Operations</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1</w:t>
      </w:r>
      <w:r w:rsidRPr="00450B4D">
        <w:rPr>
          <w:rFonts w:ascii="Consolas" w:eastAsia="Times New Roman" w:hAnsi="Consolas" w:cs="Consolas"/>
          <w:color w:val="333333"/>
          <w:sz w:val="20"/>
          <w:szCs w:val="20"/>
        </w:rPr>
        <w:t>. insert</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2</w:t>
      </w:r>
      <w:r w:rsidRPr="00450B4D">
        <w:rPr>
          <w:rFonts w:ascii="Consolas" w:eastAsia="Times New Roman" w:hAnsi="Consolas" w:cs="Consolas"/>
          <w:color w:val="333333"/>
          <w:sz w:val="20"/>
          <w:szCs w:val="20"/>
        </w:rPr>
        <w:t>. remove</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3</w:t>
      </w:r>
      <w:r w:rsidRPr="00450B4D">
        <w:rPr>
          <w:rFonts w:ascii="Consolas" w:eastAsia="Times New Roman" w:hAnsi="Consolas" w:cs="Consolas"/>
          <w:color w:val="333333"/>
          <w:sz w:val="20"/>
          <w:szCs w:val="20"/>
        </w:rPr>
        <w:t>. peek</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4</w:t>
      </w:r>
      <w:r w:rsidRPr="00450B4D">
        <w:rPr>
          <w:rFonts w:ascii="Consolas" w:eastAsia="Times New Roman" w:hAnsi="Consolas" w:cs="Consolas"/>
          <w:color w:val="333333"/>
          <w:sz w:val="20"/>
          <w:szCs w:val="20"/>
        </w:rPr>
        <w:t>. check empty</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5</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C20CB9"/>
          <w:sz w:val="20"/>
          <w:szCs w:val="20"/>
        </w:rPr>
        <w:t>size</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1</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Enter integer element to insert</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24</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Queue = </w:t>
      </w:r>
      <w:r w:rsidRPr="00450B4D">
        <w:rPr>
          <w:rFonts w:ascii="Consolas" w:eastAsia="Times New Roman" w:hAnsi="Consolas" w:cs="Consolas"/>
          <w:color w:val="000000"/>
          <w:sz w:val="20"/>
          <w:szCs w:val="20"/>
        </w:rPr>
        <w:t>24</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Do you want to </w:t>
      </w:r>
      <w:r w:rsidRPr="00450B4D">
        <w:rPr>
          <w:rFonts w:ascii="Consolas" w:eastAsia="Times New Roman" w:hAnsi="Consolas" w:cs="Consolas"/>
          <w:b/>
          <w:bCs/>
          <w:color w:val="7A0874"/>
          <w:sz w:val="20"/>
          <w:szCs w:val="20"/>
        </w:rPr>
        <w:t>continue</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7A0874"/>
          <w:sz w:val="20"/>
          <w:szCs w:val="20"/>
        </w:rPr>
        <w:t>(</w:t>
      </w:r>
      <w:r w:rsidRPr="00450B4D">
        <w:rPr>
          <w:rFonts w:ascii="Consolas" w:eastAsia="Times New Roman" w:hAnsi="Consolas" w:cs="Consolas"/>
          <w:color w:val="333333"/>
          <w:sz w:val="20"/>
          <w:szCs w:val="20"/>
        </w:rPr>
        <w:t>Type y or n</w:t>
      </w:r>
      <w:r w:rsidRPr="00450B4D">
        <w:rPr>
          <w:rFonts w:ascii="Consolas" w:eastAsia="Times New Roman" w:hAnsi="Consolas" w:cs="Consolas"/>
          <w:b/>
          <w:bCs/>
          <w:color w:val="7A0874"/>
          <w:sz w:val="20"/>
          <w:szCs w:val="20"/>
        </w:rPr>
        <w:t>)</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y</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Queue Operations</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1</w:t>
      </w:r>
      <w:r w:rsidRPr="00450B4D">
        <w:rPr>
          <w:rFonts w:ascii="Consolas" w:eastAsia="Times New Roman" w:hAnsi="Consolas" w:cs="Consolas"/>
          <w:color w:val="333333"/>
          <w:sz w:val="20"/>
          <w:szCs w:val="20"/>
        </w:rPr>
        <w:t>. insert</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2</w:t>
      </w:r>
      <w:r w:rsidRPr="00450B4D">
        <w:rPr>
          <w:rFonts w:ascii="Consolas" w:eastAsia="Times New Roman" w:hAnsi="Consolas" w:cs="Consolas"/>
          <w:color w:val="333333"/>
          <w:sz w:val="20"/>
          <w:szCs w:val="20"/>
        </w:rPr>
        <w:t>. remove</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3</w:t>
      </w:r>
      <w:r w:rsidRPr="00450B4D">
        <w:rPr>
          <w:rFonts w:ascii="Consolas" w:eastAsia="Times New Roman" w:hAnsi="Consolas" w:cs="Consolas"/>
          <w:color w:val="333333"/>
          <w:sz w:val="20"/>
          <w:szCs w:val="20"/>
        </w:rPr>
        <w:t>. peek</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4</w:t>
      </w:r>
      <w:r w:rsidRPr="00450B4D">
        <w:rPr>
          <w:rFonts w:ascii="Consolas" w:eastAsia="Times New Roman" w:hAnsi="Consolas" w:cs="Consolas"/>
          <w:color w:val="333333"/>
          <w:sz w:val="20"/>
          <w:szCs w:val="20"/>
        </w:rPr>
        <w:t>. check empty</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5</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C20CB9"/>
          <w:sz w:val="20"/>
          <w:szCs w:val="20"/>
        </w:rPr>
        <w:t>size</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1</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Enter integer element to insert</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5</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Queue = </w:t>
      </w:r>
      <w:r w:rsidRPr="00450B4D">
        <w:rPr>
          <w:rFonts w:ascii="Consolas" w:eastAsia="Times New Roman" w:hAnsi="Consolas" w:cs="Consolas"/>
          <w:color w:val="000000"/>
          <w:sz w:val="20"/>
          <w:szCs w:val="20"/>
        </w:rPr>
        <w:t>24</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0000"/>
          <w:sz w:val="20"/>
          <w:szCs w:val="20"/>
        </w:rPr>
        <w:t>5</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Do you want to </w:t>
      </w:r>
      <w:r w:rsidRPr="00450B4D">
        <w:rPr>
          <w:rFonts w:ascii="Consolas" w:eastAsia="Times New Roman" w:hAnsi="Consolas" w:cs="Consolas"/>
          <w:b/>
          <w:bCs/>
          <w:color w:val="7A0874"/>
          <w:sz w:val="20"/>
          <w:szCs w:val="20"/>
        </w:rPr>
        <w:t>continue</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7A0874"/>
          <w:sz w:val="20"/>
          <w:szCs w:val="20"/>
        </w:rPr>
        <w:t>(</w:t>
      </w:r>
      <w:r w:rsidRPr="00450B4D">
        <w:rPr>
          <w:rFonts w:ascii="Consolas" w:eastAsia="Times New Roman" w:hAnsi="Consolas" w:cs="Consolas"/>
          <w:color w:val="333333"/>
          <w:sz w:val="20"/>
          <w:szCs w:val="20"/>
        </w:rPr>
        <w:t>Type y or n</w:t>
      </w:r>
      <w:r w:rsidRPr="00450B4D">
        <w:rPr>
          <w:rFonts w:ascii="Consolas" w:eastAsia="Times New Roman" w:hAnsi="Consolas" w:cs="Consolas"/>
          <w:b/>
          <w:bCs/>
          <w:color w:val="7A0874"/>
          <w:sz w:val="20"/>
          <w:szCs w:val="20"/>
        </w:rPr>
        <w:t>)</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lastRenderedPageBreak/>
        <w:t>y</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Queue Operations</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1</w:t>
      </w:r>
      <w:r w:rsidRPr="00450B4D">
        <w:rPr>
          <w:rFonts w:ascii="Consolas" w:eastAsia="Times New Roman" w:hAnsi="Consolas" w:cs="Consolas"/>
          <w:color w:val="333333"/>
          <w:sz w:val="20"/>
          <w:szCs w:val="20"/>
        </w:rPr>
        <w:t>. insert</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2</w:t>
      </w:r>
      <w:r w:rsidRPr="00450B4D">
        <w:rPr>
          <w:rFonts w:ascii="Consolas" w:eastAsia="Times New Roman" w:hAnsi="Consolas" w:cs="Consolas"/>
          <w:color w:val="333333"/>
          <w:sz w:val="20"/>
          <w:szCs w:val="20"/>
        </w:rPr>
        <w:t>. remove</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3</w:t>
      </w:r>
      <w:r w:rsidRPr="00450B4D">
        <w:rPr>
          <w:rFonts w:ascii="Consolas" w:eastAsia="Times New Roman" w:hAnsi="Consolas" w:cs="Consolas"/>
          <w:color w:val="333333"/>
          <w:sz w:val="20"/>
          <w:szCs w:val="20"/>
        </w:rPr>
        <w:t>. peek</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4</w:t>
      </w:r>
      <w:r w:rsidRPr="00450B4D">
        <w:rPr>
          <w:rFonts w:ascii="Consolas" w:eastAsia="Times New Roman" w:hAnsi="Consolas" w:cs="Consolas"/>
          <w:color w:val="333333"/>
          <w:sz w:val="20"/>
          <w:szCs w:val="20"/>
        </w:rPr>
        <w:t>. check empty</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5</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C20CB9"/>
          <w:sz w:val="20"/>
          <w:szCs w:val="20"/>
        </w:rPr>
        <w:t>size</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1</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Enter integer element to insert</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9</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Queue = </w:t>
      </w:r>
      <w:r w:rsidRPr="00450B4D">
        <w:rPr>
          <w:rFonts w:ascii="Consolas" w:eastAsia="Times New Roman" w:hAnsi="Consolas" w:cs="Consolas"/>
          <w:color w:val="000000"/>
          <w:sz w:val="20"/>
          <w:szCs w:val="20"/>
        </w:rPr>
        <w:t>24</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0000"/>
          <w:sz w:val="20"/>
          <w:szCs w:val="20"/>
        </w:rPr>
        <w:t>5</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0000"/>
          <w:sz w:val="20"/>
          <w:szCs w:val="20"/>
        </w:rPr>
        <w:t>9</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Do you want to </w:t>
      </w:r>
      <w:r w:rsidRPr="00450B4D">
        <w:rPr>
          <w:rFonts w:ascii="Consolas" w:eastAsia="Times New Roman" w:hAnsi="Consolas" w:cs="Consolas"/>
          <w:b/>
          <w:bCs/>
          <w:color w:val="7A0874"/>
          <w:sz w:val="20"/>
          <w:szCs w:val="20"/>
        </w:rPr>
        <w:t>continue</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7A0874"/>
          <w:sz w:val="20"/>
          <w:szCs w:val="20"/>
        </w:rPr>
        <w:t>(</w:t>
      </w:r>
      <w:r w:rsidRPr="00450B4D">
        <w:rPr>
          <w:rFonts w:ascii="Consolas" w:eastAsia="Times New Roman" w:hAnsi="Consolas" w:cs="Consolas"/>
          <w:color w:val="333333"/>
          <w:sz w:val="20"/>
          <w:szCs w:val="20"/>
        </w:rPr>
        <w:t>Type y or n</w:t>
      </w:r>
      <w:r w:rsidRPr="00450B4D">
        <w:rPr>
          <w:rFonts w:ascii="Consolas" w:eastAsia="Times New Roman" w:hAnsi="Consolas" w:cs="Consolas"/>
          <w:b/>
          <w:bCs/>
          <w:color w:val="7A0874"/>
          <w:sz w:val="20"/>
          <w:szCs w:val="20"/>
        </w:rPr>
        <w:t>)</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y</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Queue Operations</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1</w:t>
      </w:r>
      <w:r w:rsidRPr="00450B4D">
        <w:rPr>
          <w:rFonts w:ascii="Consolas" w:eastAsia="Times New Roman" w:hAnsi="Consolas" w:cs="Consolas"/>
          <w:color w:val="333333"/>
          <w:sz w:val="20"/>
          <w:szCs w:val="20"/>
        </w:rPr>
        <w:t>. insert</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2</w:t>
      </w:r>
      <w:r w:rsidRPr="00450B4D">
        <w:rPr>
          <w:rFonts w:ascii="Consolas" w:eastAsia="Times New Roman" w:hAnsi="Consolas" w:cs="Consolas"/>
          <w:color w:val="333333"/>
          <w:sz w:val="20"/>
          <w:szCs w:val="20"/>
        </w:rPr>
        <w:t>. remove</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3</w:t>
      </w:r>
      <w:r w:rsidRPr="00450B4D">
        <w:rPr>
          <w:rFonts w:ascii="Consolas" w:eastAsia="Times New Roman" w:hAnsi="Consolas" w:cs="Consolas"/>
          <w:color w:val="333333"/>
          <w:sz w:val="20"/>
          <w:szCs w:val="20"/>
        </w:rPr>
        <w:t>. peek</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4</w:t>
      </w:r>
      <w:r w:rsidRPr="00450B4D">
        <w:rPr>
          <w:rFonts w:ascii="Consolas" w:eastAsia="Times New Roman" w:hAnsi="Consolas" w:cs="Consolas"/>
          <w:color w:val="333333"/>
          <w:sz w:val="20"/>
          <w:szCs w:val="20"/>
        </w:rPr>
        <w:t>. check empty</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5</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C20CB9"/>
          <w:sz w:val="20"/>
          <w:szCs w:val="20"/>
        </w:rPr>
        <w:t>size</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1</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Enter integer element to insert</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72</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Queue = </w:t>
      </w:r>
      <w:r w:rsidRPr="00450B4D">
        <w:rPr>
          <w:rFonts w:ascii="Consolas" w:eastAsia="Times New Roman" w:hAnsi="Consolas" w:cs="Consolas"/>
          <w:color w:val="000000"/>
          <w:sz w:val="20"/>
          <w:szCs w:val="20"/>
        </w:rPr>
        <w:t>24</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0000"/>
          <w:sz w:val="20"/>
          <w:szCs w:val="20"/>
        </w:rPr>
        <w:t>5</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0000"/>
          <w:sz w:val="20"/>
          <w:szCs w:val="20"/>
        </w:rPr>
        <w:t>9</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0000"/>
          <w:sz w:val="20"/>
          <w:szCs w:val="20"/>
        </w:rPr>
        <w:t>72</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Do you want to </w:t>
      </w:r>
      <w:r w:rsidRPr="00450B4D">
        <w:rPr>
          <w:rFonts w:ascii="Consolas" w:eastAsia="Times New Roman" w:hAnsi="Consolas" w:cs="Consolas"/>
          <w:b/>
          <w:bCs/>
          <w:color w:val="7A0874"/>
          <w:sz w:val="20"/>
          <w:szCs w:val="20"/>
        </w:rPr>
        <w:t>continue</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7A0874"/>
          <w:sz w:val="20"/>
          <w:szCs w:val="20"/>
        </w:rPr>
        <w:t>(</w:t>
      </w:r>
      <w:r w:rsidRPr="00450B4D">
        <w:rPr>
          <w:rFonts w:ascii="Consolas" w:eastAsia="Times New Roman" w:hAnsi="Consolas" w:cs="Consolas"/>
          <w:color w:val="333333"/>
          <w:sz w:val="20"/>
          <w:szCs w:val="20"/>
        </w:rPr>
        <w:t>Type y or n</w:t>
      </w:r>
      <w:r w:rsidRPr="00450B4D">
        <w:rPr>
          <w:rFonts w:ascii="Consolas" w:eastAsia="Times New Roman" w:hAnsi="Consolas" w:cs="Consolas"/>
          <w:b/>
          <w:bCs/>
          <w:color w:val="7A0874"/>
          <w:sz w:val="20"/>
          <w:szCs w:val="20"/>
        </w:rPr>
        <w:t>)</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y</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Queue Operations</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1</w:t>
      </w:r>
      <w:r w:rsidRPr="00450B4D">
        <w:rPr>
          <w:rFonts w:ascii="Consolas" w:eastAsia="Times New Roman" w:hAnsi="Consolas" w:cs="Consolas"/>
          <w:color w:val="333333"/>
          <w:sz w:val="20"/>
          <w:szCs w:val="20"/>
        </w:rPr>
        <w:t>. insert</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2</w:t>
      </w:r>
      <w:r w:rsidRPr="00450B4D">
        <w:rPr>
          <w:rFonts w:ascii="Consolas" w:eastAsia="Times New Roman" w:hAnsi="Consolas" w:cs="Consolas"/>
          <w:color w:val="333333"/>
          <w:sz w:val="20"/>
          <w:szCs w:val="20"/>
        </w:rPr>
        <w:t>. remove</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3</w:t>
      </w:r>
      <w:r w:rsidRPr="00450B4D">
        <w:rPr>
          <w:rFonts w:ascii="Consolas" w:eastAsia="Times New Roman" w:hAnsi="Consolas" w:cs="Consolas"/>
          <w:color w:val="333333"/>
          <w:sz w:val="20"/>
          <w:szCs w:val="20"/>
        </w:rPr>
        <w:t>. peek</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4</w:t>
      </w:r>
      <w:r w:rsidRPr="00450B4D">
        <w:rPr>
          <w:rFonts w:ascii="Consolas" w:eastAsia="Times New Roman" w:hAnsi="Consolas" w:cs="Consolas"/>
          <w:color w:val="333333"/>
          <w:sz w:val="20"/>
          <w:szCs w:val="20"/>
        </w:rPr>
        <w:t>. check empty</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5</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C20CB9"/>
          <w:sz w:val="20"/>
          <w:szCs w:val="20"/>
        </w:rPr>
        <w:t>size</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1</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Enter integer element to insert</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14</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Queue = </w:t>
      </w:r>
      <w:r w:rsidRPr="00450B4D">
        <w:rPr>
          <w:rFonts w:ascii="Consolas" w:eastAsia="Times New Roman" w:hAnsi="Consolas" w:cs="Consolas"/>
          <w:color w:val="000000"/>
          <w:sz w:val="20"/>
          <w:szCs w:val="20"/>
        </w:rPr>
        <w:t>24</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0000"/>
          <w:sz w:val="20"/>
          <w:szCs w:val="20"/>
        </w:rPr>
        <w:t>5</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0000"/>
          <w:sz w:val="20"/>
          <w:szCs w:val="20"/>
        </w:rPr>
        <w:t>9</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0000"/>
          <w:sz w:val="20"/>
          <w:szCs w:val="20"/>
        </w:rPr>
        <w:t>72</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0000"/>
          <w:sz w:val="20"/>
          <w:szCs w:val="20"/>
        </w:rPr>
        <w:t>14</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Do you want to </w:t>
      </w:r>
      <w:r w:rsidRPr="00450B4D">
        <w:rPr>
          <w:rFonts w:ascii="Consolas" w:eastAsia="Times New Roman" w:hAnsi="Consolas" w:cs="Consolas"/>
          <w:b/>
          <w:bCs/>
          <w:color w:val="7A0874"/>
          <w:sz w:val="20"/>
          <w:szCs w:val="20"/>
        </w:rPr>
        <w:t>continue</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7A0874"/>
          <w:sz w:val="20"/>
          <w:szCs w:val="20"/>
        </w:rPr>
        <w:t>(</w:t>
      </w:r>
      <w:r w:rsidRPr="00450B4D">
        <w:rPr>
          <w:rFonts w:ascii="Consolas" w:eastAsia="Times New Roman" w:hAnsi="Consolas" w:cs="Consolas"/>
          <w:color w:val="333333"/>
          <w:sz w:val="20"/>
          <w:szCs w:val="20"/>
        </w:rPr>
        <w:t>Type y or n</w:t>
      </w:r>
      <w:r w:rsidRPr="00450B4D">
        <w:rPr>
          <w:rFonts w:ascii="Consolas" w:eastAsia="Times New Roman" w:hAnsi="Consolas" w:cs="Consolas"/>
          <w:b/>
          <w:bCs/>
          <w:color w:val="7A0874"/>
          <w:sz w:val="20"/>
          <w:szCs w:val="20"/>
        </w:rPr>
        <w:t>)</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y</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Queue Operations</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1</w:t>
      </w:r>
      <w:r w:rsidRPr="00450B4D">
        <w:rPr>
          <w:rFonts w:ascii="Consolas" w:eastAsia="Times New Roman" w:hAnsi="Consolas" w:cs="Consolas"/>
          <w:color w:val="333333"/>
          <w:sz w:val="20"/>
          <w:szCs w:val="20"/>
        </w:rPr>
        <w:t>. insert</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2</w:t>
      </w:r>
      <w:r w:rsidRPr="00450B4D">
        <w:rPr>
          <w:rFonts w:ascii="Consolas" w:eastAsia="Times New Roman" w:hAnsi="Consolas" w:cs="Consolas"/>
          <w:color w:val="333333"/>
          <w:sz w:val="20"/>
          <w:szCs w:val="20"/>
        </w:rPr>
        <w:t>. remove</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3</w:t>
      </w:r>
      <w:r w:rsidRPr="00450B4D">
        <w:rPr>
          <w:rFonts w:ascii="Consolas" w:eastAsia="Times New Roman" w:hAnsi="Consolas" w:cs="Consolas"/>
          <w:color w:val="333333"/>
          <w:sz w:val="20"/>
          <w:szCs w:val="20"/>
        </w:rPr>
        <w:t>. peek</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4</w:t>
      </w:r>
      <w:r w:rsidRPr="00450B4D">
        <w:rPr>
          <w:rFonts w:ascii="Consolas" w:eastAsia="Times New Roman" w:hAnsi="Consolas" w:cs="Consolas"/>
          <w:color w:val="333333"/>
          <w:sz w:val="20"/>
          <w:szCs w:val="20"/>
        </w:rPr>
        <w:t>. check empty</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lastRenderedPageBreak/>
        <w:t>5</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C20CB9"/>
          <w:sz w:val="20"/>
          <w:szCs w:val="20"/>
        </w:rPr>
        <w:t>size</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1</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Enter integer element to insert</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1</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Queue = </w:t>
      </w:r>
      <w:r w:rsidRPr="00450B4D">
        <w:rPr>
          <w:rFonts w:ascii="Consolas" w:eastAsia="Times New Roman" w:hAnsi="Consolas" w:cs="Consolas"/>
          <w:color w:val="000000"/>
          <w:sz w:val="20"/>
          <w:szCs w:val="20"/>
        </w:rPr>
        <w:t>24</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0000"/>
          <w:sz w:val="20"/>
          <w:szCs w:val="20"/>
        </w:rPr>
        <w:t>5</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0000"/>
          <w:sz w:val="20"/>
          <w:szCs w:val="20"/>
        </w:rPr>
        <w:t>9</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0000"/>
          <w:sz w:val="20"/>
          <w:szCs w:val="20"/>
        </w:rPr>
        <w:t>72</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0000"/>
          <w:sz w:val="20"/>
          <w:szCs w:val="20"/>
        </w:rPr>
        <w:t>14</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0000"/>
          <w:sz w:val="20"/>
          <w:szCs w:val="20"/>
        </w:rPr>
        <w:t>1</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Do you want to </w:t>
      </w:r>
      <w:r w:rsidRPr="00450B4D">
        <w:rPr>
          <w:rFonts w:ascii="Consolas" w:eastAsia="Times New Roman" w:hAnsi="Consolas" w:cs="Consolas"/>
          <w:b/>
          <w:bCs/>
          <w:color w:val="7A0874"/>
          <w:sz w:val="20"/>
          <w:szCs w:val="20"/>
        </w:rPr>
        <w:t>continue</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7A0874"/>
          <w:sz w:val="20"/>
          <w:szCs w:val="20"/>
        </w:rPr>
        <w:t>(</w:t>
      </w:r>
      <w:r w:rsidRPr="00450B4D">
        <w:rPr>
          <w:rFonts w:ascii="Consolas" w:eastAsia="Times New Roman" w:hAnsi="Consolas" w:cs="Consolas"/>
          <w:color w:val="333333"/>
          <w:sz w:val="20"/>
          <w:szCs w:val="20"/>
        </w:rPr>
        <w:t>Type y or n</w:t>
      </w:r>
      <w:r w:rsidRPr="00450B4D">
        <w:rPr>
          <w:rFonts w:ascii="Consolas" w:eastAsia="Times New Roman" w:hAnsi="Consolas" w:cs="Consolas"/>
          <w:b/>
          <w:bCs/>
          <w:color w:val="7A0874"/>
          <w:sz w:val="20"/>
          <w:szCs w:val="20"/>
        </w:rPr>
        <w:t>)</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y</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Queue Operations</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1</w:t>
      </w:r>
      <w:r w:rsidRPr="00450B4D">
        <w:rPr>
          <w:rFonts w:ascii="Consolas" w:eastAsia="Times New Roman" w:hAnsi="Consolas" w:cs="Consolas"/>
          <w:color w:val="333333"/>
          <w:sz w:val="20"/>
          <w:szCs w:val="20"/>
        </w:rPr>
        <w:t>. insert</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2</w:t>
      </w:r>
      <w:r w:rsidRPr="00450B4D">
        <w:rPr>
          <w:rFonts w:ascii="Consolas" w:eastAsia="Times New Roman" w:hAnsi="Consolas" w:cs="Consolas"/>
          <w:color w:val="333333"/>
          <w:sz w:val="20"/>
          <w:szCs w:val="20"/>
        </w:rPr>
        <w:t>. remove</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3</w:t>
      </w:r>
      <w:r w:rsidRPr="00450B4D">
        <w:rPr>
          <w:rFonts w:ascii="Consolas" w:eastAsia="Times New Roman" w:hAnsi="Consolas" w:cs="Consolas"/>
          <w:color w:val="333333"/>
          <w:sz w:val="20"/>
          <w:szCs w:val="20"/>
        </w:rPr>
        <w:t>. peek</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4</w:t>
      </w:r>
      <w:r w:rsidRPr="00450B4D">
        <w:rPr>
          <w:rFonts w:ascii="Consolas" w:eastAsia="Times New Roman" w:hAnsi="Consolas" w:cs="Consolas"/>
          <w:color w:val="333333"/>
          <w:sz w:val="20"/>
          <w:szCs w:val="20"/>
        </w:rPr>
        <w:t>. check empty</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5</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C20CB9"/>
          <w:sz w:val="20"/>
          <w:szCs w:val="20"/>
        </w:rPr>
        <w:t>size</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5</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Size = </w:t>
      </w:r>
      <w:r w:rsidRPr="00450B4D">
        <w:rPr>
          <w:rFonts w:ascii="Consolas" w:eastAsia="Times New Roman" w:hAnsi="Consolas" w:cs="Consolas"/>
          <w:color w:val="000000"/>
          <w:sz w:val="20"/>
          <w:szCs w:val="20"/>
        </w:rPr>
        <w:t>6</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Queue = </w:t>
      </w:r>
      <w:r w:rsidRPr="00450B4D">
        <w:rPr>
          <w:rFonts w:ascii="Consolas" w:eastAsia="Times New Roman" w:hAnsi="Consolas" w:cs="Consolas"/>
          <w:color w:val="000000"/>
          <w:sz w:val="20"/>
          <w:szCs w:val="20"/>
        </w:rPr>
        <w:t>24</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0000"/>
          <w:sz w:val="20"/>
          <w:szCs w:val="20"/>
        </w:rPr>
        <w:t>5</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0000"/>
          <w:sz w:val="20"/>
          <w:szCs w:val="20"/>
        </w:rPr>
        <w:t>9</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0000"/>
          <w:sz w:val="20"/>
          <w:szCs w:val="20"/>
        </w:rPr>
        <w:t>72</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0000"/>
          <w:sz w:val="20"/>
          <w:szCs w:val="20"/>
        </w:rPr>
        <w:t>14</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0000"/>
          <w:sz w:val="20"/>
          <w:szCs w:val="20"/>
        </w:rPr>
        <w:t>1</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Do you want to </w:t>
      </w:r>
      <w:r w:rsidRPr="00450B4D">
        <w:rPr>
          <w:rFonts w:ascii="Consolas" w:eastAsia="Times New Roman" w:hAnsi="Consolas" w:cs="Consolas"/>
          <w:b/>
          <w:bCs/>
          <w:color w:val="7A0874"/>
          <w:sz w:val="20"/>
          <w:szCs w:val="20"/>
        </w:rPr>
        <w:t>continue</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7A0874"/>
          <w:sz w:val="20"/>
          <w:szCs w:val="20"/>
        </w:rPr>
        <w:t>(</w:t>
      </w:r>
      <w:r w:rsidRPr="00450B4D">
        <w:rPr>
          <w:rFonts w:ascii="Consolas" w:eastAsia="Times New Roman" w:hAnsi="Consolas" w:cs="Consolas"/>
          <w:color w:val="333333"/>
          <w:sz w:val="20"/>
          <w:szCs w:val="20"/>
        </w:rPr>
        <w:t>Type y or n</w:t>
      </w:r>
      <w:r w:rsidRPr="00450B4D">
        <w:rPr>
          <w:rFonts w:ascii="Consolas" w:eastAsia="Times New Roman" w:hAnsi="Consolas" w:cs="Consolas"/>
          <w:b/>
          <w:bCs/>
          <w:color w:val="7A0874"/>
          <w:sz w:val="20"/>
          <w:szCs w:val="20"/>
        </w:rPr>
        <w:t>)</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y</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Queue Operations</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1</w:t>
      </w:r>
      <w:r w:rsidRPr="00450B4D">
        <w:rPr>
          <w:rFonts w:ascii="Consolas" w:eastAsia="Times New Roman" w:hAnsi="Consolas" w:cs="Consolas"/>
          <w:color w:val="333333"/>
          <w:sz w:val="20"/>
          <w:szCs w:val="20"/>
        </w:rPr>
        <w:t>. insert</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2</w:t>
      </w:r>
      <w:r w:rsidRPr="00450B4D">
        <w:rPr>
          <w:rFonts w:ascii="Consolas" w:eastAsia="Times New Roman" w:hAnsi="Consolas" w:cs="Consolas"/>
          <w:color w:val="333333"/>
          <w:sz w:val="20"/>
          <w:szCs w:val="20"/>
        </w:rPr>
        <w:t>. remove</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3</w:t>
      </w:r>
      <w:r w:rsidRPr="00450B4D">
        <w:rPr>
          <w:rFonts w:ascii="Consolas" w:eastAsia="Times New Roman" w:hAnsi="Consolas" w:cs="Consolas"/>
          <w:color w:val="333333"/>
          <w:sz w:val="20"/>
          <w:szCs w:val="20"/>
        </w:rPr>
        <w:t>. peek</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4</w:t>
      </w:r>
      <w:r w:rsidRPr="00450B4D">
        <w:rPr>
          <w:rFonts w:ascii="Consolas" w:eastAsia="Times New Roman" w:hAnsi="Consolas" w:cs="Consolas"/>
          <w:color w:val="333333"/>
          <w:sz w:val="20"/>
          <w:szCs w:val="20"/>
        </w:rPr>
        <w:t>. check empty</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5</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C20CB9"/>
          <w:sz w:val="20"/>
          <w:szCs w:val="20"/>
        </w:rPr>
        <w:t>size</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3</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Peek Element = </w:t>
      </w:r>
      <w:r w:rsidRPr="00450B4D">
        <w:rPr>
          <w:rFonts w:ascii="Consolas" w:eastAsia="Times New Roman" w:hAnsi="Consolas" w:cs="Consolas"/>
          <w:color w:val="000000"/>
          <w:sz w:val="20"/>
          <w:szCs w:val="20"/>
        </w:rPr>
        <w:t>24</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Queue = </w:t>
      </w:r>
      <w:r w:rsidRPr="00450B4D">
        <w:rPr>
          <w:rFonts w:ascii="Consolas" w:eastAsia="Times New Roman" w:hAnsi="Consolas" w:cs="Consolas"/>
          <w:color w:val="000000"/>
          <w:sz w:val="20"/>
          <w:szCs w:val="20"/>
        </w:rPr>
        <w:t>24</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0000"/>
          <w:sz w:val="20"/>
          <w:szCs w:val="20"/>
        </w:rPr>
        <w:t>5</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0000"/>
          <w:sz w:val="20"/>
          <w:szCs w:val="20"/>
        </w:rPr>
        <w:t>9</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0000"/>
          <w:sz w:val="20"/>
          <w:szCs w:val="20"/>
        </w:rPr>
        <w:t>72</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0000"/>
          <w:sz w:val="20"/>
          <w:szCs w:val="20"/>
        </w:rPr>
        <w:t>14</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0000"/>
          <w:sz w:val="20"/>
          <w:szCs w:val="20"/>
        </w:rPr>
        <w:t>1</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Do you want to </w:t>
      </w:r>
      <w:r w:rsidRPr="00450B4D">
        <w:rPr>
          <w:rFonts w:ascii="Consolas" w:eastAsia="Times New Roman" w:hAnsi="Consolas" w:cs="Consolas"/>
          <w:b/>
          <w:bCs/>
          <w:color w:val="7A0874"/>
          <w:sz w:val="20"/>
          <w:szCs w:val="20"/>
        </w:rPr>
        <w:t>continue</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7A0874"/>
          <w:sz w:val="20"/>
          <w:szCs w:val="20"/>
        </w:rPr>
        <w:t>(</w:t>
      </w:r>
      <w:r w:rsidRPr="00450B4D">
        <w:rPr>
          <w:rFonts w:ascii="Consolas" w:eastAsia="Times New Roman" w:hAnsi="Consolas" w:cs="Consolas"/>
          <w:color w:val="333333"/>
          <w:sz w:val="20"/>
          <w:szCs w:val="20"/>
        </w:rPr>
        <w:t>Type y or n</w:t>
      </w:r>
      <w:r w:rsidRPr="00450B4D">
        <w:rPr>
          <w:rFonts w:ascii="Consolas" w:eastAsia="Times New Roman" w:hAnsi="Consolas" w:cs="Consolas"/>
          <w:b/>
          <w:bCs/>
          <w:color w:val="7A0874"/>
          <w:sz w:val="20"/>
          <w:szCs w:val="20"/>
        </w:rPr>
        <w:t>)</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y</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Queue Operations</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1</w:t>
      </w:r>
      <w:r w:rsidRPr="00450B4D">
        <w:rPr>
          <w:rFonts w:ascii="Consolas" w:eastAsia="Times New Roman" w:hAnsi="Consolas" w:cs="Consolas"/>
          <w:color w:val="333333"/>
          <w:sz w:val="20"/>
          <w:szCs w:val="20"/>
        </w:rPr>
        <w:t>. insert</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2</w:t>
      </w:r>
      <w:r w:rsidRPr="00450B4D">
        <w:rPr>
          <w:rFonts w:ascii="Consolas" w:eastAsia="Times New Roman" w:hAnsi="Consolas" w:cs="Consolas"/>
          <w:color w:val="333333"/>
          <w:sz w:val="20"/>
          <w:szCs w:val="20"/>
        </w:rPr>
        <w:t>. remove</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3</w:t>
      </w:r>
      <w:r w:rsidRPr="00450B4D">
        <w:rPr>
          <w:rFonts w:ascii="Consolas" w:eastAsia="Times New Roman" w:hAnsi="Consolas" w:cs="Consolas"/>
          <w:color w:val="333333"/>
          <w:sz w:val="20"/>
          <w:szCs w:val="20"/>
        </w:rPr>
        <w:t>. peek</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4</w:t>
      </w:r>
      <w:r w:rsidRPr="00450B4D">
        <w:rPr>
          <w:rFonts w:ascii="Consolas" w:eastAsia="Times New Roman" w:hAnsi="Consolas" w:cs="Consolas"/>
          <w:color w:val="333333"/>
          <w:sz w:val="20"/>
          <w:szCs w:val="20"/>
        </w:rPr>
        <w:t>. check empty</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5</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C20CB9"/>
          <w:sz w:val="20"/>
          <w:szCs w:val="20"/>
        </w:rPr>
        <w:t>size</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2</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Removed Element = </w:t>
      </w:r>
      <w:r w:rsidRPr="00450B4D">
        <w:rPr>
          <w:rFonts w:ascii="Consolas" w:eastAsia="Times New Roman" w:hAnsi="Consolas" w:cs="Consolas"/>
          <w:color w:val="000000"/>
          <w:sz w:val="20"/>
          <w:szCs w:val="20"/>
        </w:rPr>
        <w:t>24</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Queue = </w:t>
      </w:r>
      <w:r w:rsidRPr="00450B4D">
        <w:rPr>
          <w:rFonts w:ascii="Consolas" w:eastAsia="Times New Roman" w:hAnsi="Consolas" w:cs="Consolas"/>
          <w:color w:val="000000"/>
          <w:sz w:val="20"/>
          <w:szCs w:val="20"/>
        </w:rPr>
        <w:t>5</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0000"/>
          <w:sz w:val="20"/>
          <w:szCs w:val="20"/>
        </w:rPr>
        <w:t>9</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0000"/>
          <w:sz w:val="20"/>
          <w:szCs w:val="20"/>
        </w:rPr>
        <w:t>72</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0000"/>
          <w:sz w:val="20"/>
          <w:szCs w:val="20"/>
        </w:rPr>
        <w:t>14</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0000"/>
          <w:sz w:val="20"/>
          <w:szCs w:val="20"/>
        </w:rPr>
        <w:t>1</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Do you want to </w:t>
      </w:r>
      <w:r w:rsidRPr="00450B4D">
        <w:rPr>
          <w:rFonts w:ascii="Consolas" w:eastAsia="Times New Roman" w:hAnsi="Consolas" w:cs="Consolas"/>
          <w:b/>
          <w:bCs/>
          <w:color w:val="7A0874"/>
          <w:sz w:val="20"/>
          <w:szCs w:val="20"/>
        </w:rPr>
        <w:t>continue</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7A0874"/>
          <w:sz w:val="20"/>
          <w:szCs w:val="20"/>
        </w:rPr>
        <w:t>(</w:t>
      </w:r>
      <w:r w:rsidRPr="00450B4D">
        <w:rPr>
          <w:rFonts w:ascii="Consolas" w:eastAsia="Times New Roman" w:hAnsi="Consolas" w:cs="Consolas"/>
          <w:color w:val="333333"/>
          <w:sz w:val="20"/>
          <w:szCs w:val="20"/>
        </w:rPr>
        <w:t>Type y or n</w:t>
      </w:r>
      <w:r w:rsidRPr="00450B4D">
        <w:rPr>
          <w:rFonts w:ascii="Consolas" w:eastAsia="Times New Roman" w:hAnsi="Consolas" w:cs="Consolas"/>
          <w:b/>
          <w:bCs/>
          <w:color w:val="7A0874"/>
          <w:sz w:val="20"/>
          <w:szCs w:val="20"/>
        </w:rPr>
        <w:t>)</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y</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lastRenderedPageBreak/>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Queue Operations</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1</w:t>
      </w:r>
      <w:r w:rsidRPr="00450B4D">
        <w:rPr>
          <w:rFonts w:ascii="Consolas" w:eastAsia="Times New Roman" w:hAnsi="Consolas" w:cs="Consolas"/>
          <w:color w:val="333333"/>
          <w:sz w:val="20"/>
          <w:szCs w:val="20"/>
        </w:rPr>
        <w:t>. insert</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2</w:t>
      </w:r>
      <w:r w:rsidRPr="00450B4D">
        <w:rPr>
          <w:rFonts w:ascii="Consolas" w:eastAsia="Times New Roman" w:hAnsi="Consolas" w:cs="Consolas"/>
          <w:color w:val="333333"/>
          <w:sz w:val="20"/>
          <w:szCs w:val="20"/>
        </w:rPr>
        <w:t>. remove</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3</w:t>
      </w:r>
      <w:r w:rsidRPr="00450B4D">
        <w:rPr>
          <w:rFonts w:ascii="Consolas" w:eastAsia="Times New Roman" w:hAnsi="Consolas" w:cs="Consolas"/>
          <w:color w:val="333333"/>
          <w:sz w:val="20"/>
          <w:szCs w:val="20"/>
        </w:rPr>
        <w:t>. peek</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4</w:t>
      </w:r>
      <w:r w:rsidRPr="00450B4D">
        <w:rPr>
          <w:rFonts w:ascii="Consolas" w:eastAsia="Times New Roman" w:hAnsi="Consolas" w:cs="Consolas"/>
          <w:color w:val="333333"/>
          <w:sz w:val="20"/>
          <w:szCs w:val="20"/>
        </w:rPr>
        <w:t>. check empty</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5</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C20CB9"/>
          <w:sz w:val="20"/>
          <w:szCs w:val="20"/>
        </w:rPr>
        <w:t>size</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2</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Removed Element = </w:t>
      </w:r>
      <w:r w:rsidRPr="00450B4D">
        <w:rPr>
          <w:rFonts w:ascii="Consolas" w:eastAsia="Times New Roman" w:hAnsi="Consolas" w:cs="Consolas"/>
          <w:color w:val="000000"/>
          <w:sz w:val="20"/>
          <w:szCs w:val="20"/>
        </w:rPr>
        <w:t>5</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Queue = </w:t>
      </w:r>
      <w:r w:rsidRPr="00450B4D">
        <w:rPr>
          <w:rFonts w:ascii="Consolas" w:eastAsia="Times New Roman" w:hAnsi="Consolas" w:cs="Consolas"/>
          <w:color w:val="000000"/>
          <w:sz w:val="20"/>
          <w:szCs w:val="20"/>
        </w:rPr>
        <w:t>9</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0000"/>
          <w:sz w:val="20"/>
          <w:szCs w:val="20"/>
        </w:rPr>
        <w:t>72</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0000"/>
          <w:sz w:val="20"/>
          <w:szCs w:val="20"/>
        </w:rPr>
        <w:t>14</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0000"/>
          <w:sz w:val="20"/>
          <w:szCs w:val="20"/>
        </w:rPr>
        <w:t>1</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Do you want to </w:t>
      </w:r>
      <w:r w:rsidRPr="00450B4D">
        <w:rPr>
          <w:rFonts w:ascii="Consolas" w:eastAsia="Times New Roman" w:hAnsi="Consolas" w:cs="Consolas"/>
          <w:b/>
          <w:bCs/>
          <w:color w:val="7A0874"/>
          <w:sz w:val="20"/>
          <w:szCs w:val="20"/>
        </w:rPr>
        <w:t>continue</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7A0874"/>
          <w:sz w:val="20"/>
          <w:szCs w:val="20"/>
        </w:rPr>
        <w:t>(</w:t>
      </w:r>
      <w:r w:rsidRPr="00450B4D">
        <w:rPr>
          <w:rFonts w:ascii="Consolas" w:eastAsia="Times New Roman" w:hAnsi="Consolas" w:cs="Consolas"/>
          <w:color w:val="333333"/>
          <w:sz w:val="20"/>
          <w:szCs w:val="20"/>
        </w:rPr>
        <w:t>Type y or n</w:t>
      </w:r>
      <w:r w:rsidRPr="00450B4D">
        <w:rPr>
          <w:rFonts w:ascii="Consolas" w:eastAsia="Times New Roman" w:hAnsi="Consolas" w:cs="Consolas"/>
          <w:b/>
          <w:bCs/>
          <w:color w:val="7A0874"/>
          <w:sz w:val="20"/>
          <w:szCs w:val="20"/>
        </w:rPr>
        <w:t>)</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y</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Queue Operations</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1</w:t>
      </w:r>
      <w:r w:rsidRPr="00450B4D">
        <w:rPr>
          <w:rFonts w:ascii="Consolas" w:eastAsia="Times New Roman" w:hAnsi="Consolas" w:cs="Consolas"/>
          <w:color w:val="333333"/>
          <w:sz w:val="20"/>
          <w:szCs w:val="20"/>
        </w:rPr>
        <w:t>. insert</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2</w:t>
      </w:r>
      <w:r w:rsidRPr="00450B4D">
        <w:rPr>
          <w:rFonts w:ascii="Consolas" w:eastAsia="Times New Roman" w:hAnsi="Consolas" w:cs="Consolas"/>
          <w:color w:val="333333"/>
          <w:sz w:val="20"/>
          <w:szCs w:val="20"/>
        </w:rPr>
        <w:t>. remove</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3</w:t>
      </w:r>
      <w:r w:rsidRPr="00450B4D">
        <w:rPr>
          <w:rFonts w:ascii="Consolas" w:eastAsia="Times New Roman" w:hAnsi="Consolas" w:cs="Consolas"/>
          <w:color w:val="333333"/>
          <w:sz w:val="20"/>
          <w:szCs w:val="20"/>
        </w:rPr>
        <w:t>. peek</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4</w:t>
      </w:r>
      <w:r w:rsidRPr="00450B4D">
        <w:rPr>
          <w:rFonts w:ascii="Consolas" w:eastAsia="Times New Roman" w:hAnsi="Consolas" w:cs="Consolas"/>
          <w:color w:val="333333"/>
          <w:sz w:val="20"/>
          <w:szCs w:val="20"/>
        </w:rPr>
        <w:t>. check empty</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5</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C20CB9"/>
          <w:sz w:val="20"/>
          <w:szCs w:val="20"/>
        </w:rPr>
        <w:t>size</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2</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Removed Element = </w:t>
      </w:r>
      <w:r w:rsidRPr="00450B4D">
        <w:rPr>
          <w:rFonts w:ascii="Consolas" w:eastAsia="Times New Roman" w:hAnsi="Consolas" w:cs="Consolas"/>
          <w:color w:val="000000"/>
          <w:sz w:val="20"/>
          <w:szCs w:val="20"/>
        </w:rPr>
        <w:t>9</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Queue = </w:t>
      </w:r>
      <w:r w:rsidRPr="00450B4D">
        <w:rPr>
          <w:rFonts w:ascii="Consolas" w:eastAsia="Times New Roman" w:hAnsi="Consolas" w:cs="Consolas"/>
          <w:color w:val="000000"/>
          <w:sz w:val="20"/>
          <w:szCs w:val="20"/>
        </w:rPr>
        <w:t>72</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0000"/>
          <w:sz w:val="20"/>
          <w:szCs w:val="20"/>
        </w:rPr>
        <w:t>14</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0000"/>
          <w:sz w:val="20"/>
          <w:szCs w:val="20"/>
        </w:rPr>
        <w:t>1</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Do you want to </w:t>
      </w:r>
      <w:r w:rsidRPr="00450B4D">
        <w:rPr>
          <w:rFonts w:ascii="Consolas" w:eastAsia="Times New Roman" w:hAnsi="Consolas" w:cs="Consolas"/>
          <w:b/>
          <w:bCs/>
          <w:color w:val="7A0874"/>
          <w:sz w:val="20"/>
          <w:szCs w:val="20"/>
        </w:rPr>
        <w:t>continue</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7A0874"/>
          <w:sz w:val="20"/>
          <w:szCs w:val="20"/>
        </w:rPr>
        <w:t>(</w:t>
      </w:r>
      <w:r w:rsidRPr="00450B4D">
        <w:rPr>
          <w:rFonts w:ascii="Consolas" w:eastAsia="Times New Roman" w:hAnsi="Consolas" w:cs="Consolas"/>
          <w:color w:val="333333"/>
          <w:sz w:val="20"/>
          <w:szCs w:val="20"/>
        </w:rPr>
        <w:t>Type y or n</w:t>
      </w:r>
      <w:r w:rsidRPr="00450B4D">
        <w:rPr>
          <w:rFonts w:ascii="Consolas" w:eastAsia="Times New Roman" w:hAnsi="Consolas" w:cs="Consolas"/>
          <w:b/>
          <w:bCs/>
          <w:color w:val="7A0874"/>
          <w:sz w:val="20"/>
          <w:szCs w:val="20"/>
        </w:rPr>
        <w:t>)</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y</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Queue Operations</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1</w:t>
      </w:r>
      <w:r w:rsidRPr="00450B4D">
        <w:rPr>
          <w:rFonts w:ascii="Consolas" w:eastAsia="Times New Roman" w:hAnsi="Consolas" w:cs="Consolas"/>
          <w:color w:val="333333"/>
          <w:sz w:val="20"/>
          <w:szCs w:val="20"/>
        </w:rPr>
        <w:t>. insert</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2</w:t>
      </w:r>
      <w:r w:rsidRPr="00450B4D">
        <w:rPr>
          <w:rFonts w:ascii="Consolas" w:eastAsia="Times New Roman" w:hAnsi="Consolas" w:cs="Consolas"/>
          <w:color w:val="333333"/>
          <w:sz w:val="20"/>
          <w:szCs w:val="20"/>
        </w:rPr>
        <w:t>. remove</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3</w:t>
      </w:r>
      <w:r w:rsidRPr="00450B4D">
        <w:rPr>
          <w:rFonts w:ascii="Consolas" w:eastAsia="Times New Roman" w:hAnsi="Consolas" w:cs="Consolas"/>
          <w:color w:val="333333"/>
          <w:sz w:val="20"/>
          <w:szCs w:val="20"/>
        </w:rPr>
        <w:t>. peek</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4</w:t>
      </w:r>
      <w:r w:rsidRPr="00450B4D">
        <w:rPr>
          <w:rFonts w:ascii="Consolas" w:eastAsia="Times New Roman" w:hAnsi="Consolas" w:cs="Consolas"/>
          <w:color w:val="333333"/>
          <w:sz w:val="20"/>
          <w:szCs w:val="20"/>
        </w:rPr>
        <w:t>. check empty</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5</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C20CB9"/>
          <w:sz w:val="20"/>
          <w:szCs w:val="20"/>
        </w:rPr>
        <w:t>size</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5</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Size = </w:t>
      </w:r>
      <w:r w:rsidRPr="00450B4D">
        <w:rPr>
          <w:rFonts w:ascii="Consolas" w:eastAsia="Times New Roman" w:hAnsi="Consolas" w:cs="Consolas"/>
          <w:color w:val="000000"/>
          <w:sz w:val="20"/>
          <w:szCs w:val="20"/>
        </w:rPr>
        <w:t>3</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Queue = </w:t>
      </w:r>
      <w:r w:rsidRPr="00450B4D">
        <w:rPr>
          <w:rFonts w:ascii="Consolas" w:eastAsia="Times New Roman" w:hAnsi="Consolas" w:cs="Consolas"/>
          <w:color w:val="000000"/>
          <w:sz w:val="20"/>
          <w:szCs w:val="20"/>
        </w:rPr>
        <w:t>72</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0000"/>
          <w:sz w:val="20"/>
          <w:szCs w:val="20"/>
        </w:rPr>
        <w:t>14</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0000"/>
          <w:sz w:val="20"/>
          <w:szCs w:val="20"/>
        </w:rPr>
        <w:t>1</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Do you want to </w:t>
      </w:r>
      <w:r w:rsidRPr="00450B4D">
        <w:rPr>
          <w:rFonts w:ascii="Consolas" w:eastAsia="Times New Roman" w:hAnsi="Consolas" w:cs="Consolas"/>
          <w:b/>
          <w:bCs/>
          <w:color w:val="7A0874"/>
          <w:sz w:val="20"/>
          <w:szCs w:val="20"/>
        </w:rPr>
        <w:t>continue</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7A0874"/>
          <w:sz w:val="20"/>
          <w:szCs w:val="20"/>
        </w:rPr>
        <w:t>(</w:t>
      </w:r>
      <w:r w:rsidRPr="00450B4D">
        <w:rPr>
          <w:rFonts w:ascii="Consolas" w:eastAsia="Times New Roman" w:hAnsi="Consolas" w:cs="Consolas"/>
          <w:color w:val="333333"/>
          <w:sz w:val="20"/>
          <w:szCs w:val="20"/>
        </w:rPr>
        <w:t>Type y or n</w:t>
      </w:r>
      <w:r w:rsidRPr="00450B4D">
        <w:rPr>
          <w:rFonts w:ascii="Consolas" w:eastAsia="Times New Roman" w:hAnsi="Consolas" w:cs="Consolas"/>
          <w:b/>
          <w:bCs/>
          <w:color w:val="7A0874"/>
          <w:sz w:val="20"/>
          <w:szCs w:val="20"/>
        </w:rPr>
        <w:t>)</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y</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Queue Operations</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1</w:t>
      </w:r>
      <w:r w:rsidRPr="00450B4D">
        <w:rPr>
          <w:rFonts w:ascii="Consolas" w:eastAsia="Times New Roman" w:hAnsi="Consolas" w:cs="Consolas"/>
          <w:color w:val="333333"/>
          <w:sz w:val="20"/>
          <w:szCs w:val="20"/>
        </w:rPr>
        <w:t>. insert</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2</w:t>
      </w:r>
      <w:r w:rsidRPr="00450B4D">
        <w:rPr>
          <w:rFonts w:ascii="Consolas" w:eastAsia="Times New Roman" w:hAnsi="Consolas" w:cs="Consolas"/>
          <w:color w:val="333333"/>
          <w:sz w:val="20"/>
          <w:szCs w:val="20"/>
        </w:rPr>
        <w:t>. remove</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3</w:t>
      </w:r>
      <w:r w:rsidRPr="00450B4D">
        <w:rPr>
          <w:rFonts w:ascii="Consolas" w:eastAsia="Times New Roman" w:hAnsi="Consolas" w:cs="Consolas"/>
          <w:color w:val="333333"/>
          <w:sz w:val="20"/>
          <w:szCs w:val="20"/>
        </w:rPr>
        <w:t>. peek</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4</w:t>
      </w:r>
      <w:r w:rsidRPr="00450B4D">
        <w:rPr>
          <w:rFonts w:ascii="Consolas" w:eastAsia="Times New Roman" w:hAnsi="Consolas" w:cs="Consolas"/>
          <w:color w:val="333333"/>
          <w:sz w:val="20"/>
          <w:szCs w:val="20"/>
        </w:rPr>
        <w:t>. check empty</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5</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C20CB9"/>
          <w:sz w:val="20"/>
          <w:szCs w:val="20"/>
        </w:rPr>
        <w:t>size</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3</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Peek Element = </w:t>
      </w:r>
      <w:r w:rsidRPr="00450B4D">
        <w:rPr>
          <w:rFonts w:ascii="Consolas" w:eastAsia="Times New Roman" w:hAnsi="Consolas" w:cs="Consolas"/>
          <w:color w:val="000000"/>
          <w:sz w:val="20"/>
          <w:szCs w:val="20"/>
        </w:rPr>
        <w:t>72</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lastRenderedPageBreak/>
        <w:t xml:space="preserve">Queue = </w:t>
      </w:r>
      <w:r w:rsidRPr="00450B4D">
        <w:rPr>
          <w:rFonts w:ascii="Consolas" w:eastAsia="Times New Roman" w:hAnsi="Consolas" w:cs="Consolas"/>
          <w:color w:val="000000"/>
          <w:sz w:val="20"/>
          <w:szCs w:val="20"/>
        </w:rPr>
        <w:t>72</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0000"/>
          <w:sz w:val="20"/>
          <w:szCs w:val="20"/>
        </w:rPr>
        <w:t>14</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0000"/>
          <w:sz w:val="20"/>
          <w:szCs w:val="20"/>
        </w:rPr>
        <w:t>1</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Do you want to </w:t>
      </w:r>
      <w:r w:rsidRPr="00450B4D">
        <w:rPr>
          <w:rFonts w:ascii="Consolas" w:eastAsia="Times New Roman" w:hAnsi="Consolas" w:cs="Consolas"/>
          <w:b/>
          <w:bCs/>
          <w:color w:val="7A0874"/>
          <w:sz w:val="20"/>
          <w:szCs w:val="20"/>
        </w:rPr>
        <w:t>continue</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7A0874"/>
          <w:sz w:val="20"/>
          <w:szCs w:val="20"/>
        </w:rPr>
        <w:t>(</w:t>
      </w:r>
      <w:r w:rsidRPr="00450B4D">
        <w:rPr>
          <w:rFonts w:ascii="Consolas" w:eastAsia="Times New Roman" w:hAnsi="Consolas" w:cs="Consolas"/>
          <w:color w:val="333333"/>
          <w:sz w:val="20"/>
          <w:szCs w:val="20"/>
        </w:rPr>
        <w:t>Type y or n</w:t>
      </w:r>
      <w:r w:rsidRPr="00450B4D">
        <w:rPr>
          <w:rFonts w:ascii="Consolas" w:eastAsia="Times New Roman" w:hAnsi="Consolas" w:cs="Consolas"/>
          <w:b/>
          <w:bCs/>
          <w:color w:val="7A0874"/>
          <w:sz w:val="20"/>
          <w:szCs w:val="20"/>
        </w:rPr>
        <w:t>)</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y</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Queue Operations</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1</w:t>
      </w:r>
      <w:r w:rsidRPr="00450B4D">
        <w:rPr>
          <w:rFonts w:ascii="Consolas" w:eastAsia="Times New Roman" w:hAnsi="Consolas" w:cs="Consolas"/>
          <w:color w:val="333333"/>
          <w:sz w:val="20"/>
          <w:szCs w:val="20"/>
        </w:rPr>
        <w:t>. insert</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2</w:t>
      </w:r>
      <w:r w:rsidRPr="00450B4D">
        <w:rPr>
          <w:rFonts w:ascii="Consolas" w:eastAsia="Times New Roman" w:hAnsi="Consolas" w:cs="Consolas"/>
          <w:color w:val="333333"/>
          <w:sz w:val="20"/>
          <w:szCs w:val="20"/>
        </w:rPr>
        <w:t>. remove</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3</w:t>
      </w:r>
      <w:r w:rsidRPr="00450B4D">
        <w:rPr>
          <w:rFonts w:ascii="Consolas" w:eastAsia="Times New Roman" w:hAnsi="Consolas" w:cs="Consolas"/>
          <w:color w:val="333333"/>
          <w:sz w:val="20"/>
          <w:szCs w:val="20"/>
        </w:rPr>
        <w:t>. peek</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4</w:t>
      </w:r>
      <w:r w:rsidRPr="00450B4D">
        <w:rPr>
          <w:rFonts w:ascii="Consolas" w:eastAsia="Times New Roman" w:hAnsi="Consolas" w:cs="Consolas"/>
          <w:color w:val="333333"/>
          <w:sz w:val="20"/>
          <w:szCs w:val="20"/>
        </w:rPr>
        <w:t>. check empty</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5</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C20CB9"/>
          <w:sz w:val="20"/>
          <w:szCs w:val="20"/>
        </w:rPr>
        <w:t>size</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2</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Removed Element = </w:t>
      </w:r>
      <w:r w:rsidRPr="00450B4D">
        <w:rPr>
          <w:rFonts w:ascii="Consolas" w:eastAsia="Times New Roman" w:hAnsi="Consolas" w:cs="Consolas"/>
          <w:color w:val="000000"/>
          <w:sz w:val="20"/>
          <w:szCs w:val="20"/>
        </w:rPr>
        <w:t>72</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Queue = </w:t>
      </w:r>
      <w:r w:rsidRPr="00450B4D">
        <w:rPr>
          <w:rFonts w:ascii="Consolas" w:eastAsia="Times New Roman" w:hAnsi="Consolas" w:cs="Consolas"/>
          <w:color w:val="000000"/>
          <w:sz w:val="20"/>
          <w:szCs w:val="20"/>
        </w:rPr>
        <w:t>14</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color w:val="000000"/>
          <w:sz w:val="20"/>
          <w:szCs w:val="20"/>
        </w:rPr>
        <w:t>1</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Do you want to </w:t>
      </w:r>
      <w:r w:rsidRPr="00450B4D">
        <w:rPr>
          <w:rFonts w:ascii="Consolas" w:eastAsia="Times New Roman" w:hAnsi="Consolas" w:cs="Consolas"/>
          <w:b/>
          <w:bCs/>
          <w:color w:val="7A0874"/>
          <w:sz w:val="20"/>
          <w:szCs w:val="20"/>
        </w:rPr>
        <w:t>continue</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7A0874"/>
          <w:sz w:val="20"/>
          <w:szCs w:val="20"/>
        </w:rPr>
        <w:t>(</w:t>
      </w:r>
      <w:r w:rsidRPr="00450B4D">
        <w:rPr>
          <w:rFonts w:ascii="Consolas" w:eastAsia="Times New Roman" w:hAnsi="Consolas" w:cs="Consolas"/>
          <w:color w:val="333333"/>
          <w:sz w:val="20"/>
          <w:szCs w:val="20"/>
        </w:rPr>
        <w:t>Type y or n</w:t>
      </w:r>
      <w:r w:rsidRPr="00450B4D">
        <w:rPr>
          <w:rFonts w:ascii="Consolas" w:eastAsia="Times New Roman" w:hAnsi="Consolas" w:cs="Consolas"/>
          <w:b/>
          <w:bCs/>
          <w:color w:val="7A0874"/>
          <w:sz w:val="20"/>
          <w:szCs w:val="20"/>
        </w:rPr>
        <w:t>)</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y</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Queue Operations</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1</w:t>
      </w:r>
      <w:r w:rsidRPr="00450B4D">
        <w:rPr>
          <w:rFonts w:ascii="Consolas" w:eastAsia="Times New Roman" w:hAnsi="Consolas" w:cs="Consolas"/>
          <w:color w:val="333333"/>
          <w:sz w:val="20"/>
          <w:szCs w:val="20"/>
        </w:rPr>
        <w:t>. insert</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2</w:t>
      </w:r>
      <w:r w:rsidRPr="00450B4D">
        <w:rPr>
          <w:rFonts w:ascii="Consolas" w:eastAsia="Times New Roman" w:hAnsi="Consolas" w:cs="Consolas"/>
          <w:color w:val="333333"/>
          <w:sz w:val="20"/>
          <w:szCs w:val="20"/>
        </w:rPr>
        <w:t>. remove</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3</w:t>
      </w:r>
      <w:r w:rsidRPr="00450B4D">
        <w:rPr>
          <w:rFonts w:ascii="Consolas" w:eastAsia="Times New Roman" w:hAnsi="Consolas" w:cs="Consolas"/>
          <w:color w:val="333333"/>
          <w:sz w:val="20"/>
          <w:szCs w:val="20"/>
        </w:rPr>
        <w:t>. peek</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4</w:t>
      </w:r>
      <w:r w:rsidRPr="00450B4D">
        <w:rPr>
          <w:rFonts w:ascii="Consolas" w:eastAsia="Times New Roman" w:hAnsi="Consolas" w:cs="Consolas"/>
          <w:color w:val="333333"/>
          <w:sz w:val="20"/>
          <w:szCs w:val="20"/>
        </w:rPr>
        <w:t>. check empty</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5</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C20CB9"/>
          <w:sz w:val="20"/>
          <w:szCs w:val="20"/>
        </w:rPr>
        <w:t>size</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2</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Removed Element = </w:t>
      </w:r>
      <w:r w:rsidRPr="00450B4D">
        <w:rPr>
          <w:rFonts w:ascii="Consolas" w:eastAsia="Times New Roman" w:hAnsi="Consolas" w:cs="Consolas"/>
          <w:color w:val="000000"/>
          <w:sz w:val="20"/>
          <w:szCs w:val="20"/>
        </w:rPr>
        <w:t>14</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Queue = </w:t>
      </w:r>
      <w:r w:rsidRPr="00450B4D">
        <w:rPr>
          <w:rFonts w:ascii="Consolas" w:eastAsia="Times New Roman" w:hAnsi="Consolas" w:cs="Consolas"/>
          <w:color w:val="000000"/>
          <w:sz w:val="20"/>
          <w:szCs w:val="20"/>
        </w:rPr>
        <w:t>1</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Do you want to </w:t>
      </w:r>
      <w:r w:rsidRPr="00450B4D">
        <w:rPr>
          <w:rFonts w:ascii="Consolas" w:eastAsia="Times New Roman" w:hAnsi="Consolas" w:cs="Consolas"/>
          <w:b/>
          <w:bCs/>
          <w:color w:val="7A0874"/>
          <w:sz w:val="20"/>
          <w:szCs w:val="20"/>
        </w:rPr>
        <w:t>continue</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7A0874"/>
          <w:sz w:val="20"/>
          <w:szCs w:val="20"/>
        </w:rPr>
        <w:t>(</w:t>
      </w:r>
      <w:r w:rsidRPr="00450B4D">
        <w:rPr>
          <w:rFonts w:ascii="Consolas" w:eastAsia="Times New Roman" w:hAnsi="Consolas" w:cs="Consolas"/>
          <w:color w:val="333333"/>
          <w:sz w:val="20"/>
          <w:szCs w:val="20"/>
        </w:rPr>
        <w:t>Type y or n</w:t>
      </w:r>
      <w:r w:rsidRPr="00450B4D">
        <w:rPr>
          <w:rFonts w:ascii="Consolas" w:eastAsia="Times New Roman" w:hAnsi="Consolas" w:cs="Consolas"/>
          <w:b/>
          <w:bCs/>
          <w:color w:val="7A0874"/>
          <w:sz w:val="20"/>
          <w:szCs w:val="20"/>
        </w:rPr>
        <w:t>)</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y</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Queue Operations</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1</w:t>
      </w:r>
      <w:r w:rsidRPr="00450B4D">
        <w:rPr>
          <w:rFonts w:ascii="Consolas" w:eastAsia="Times New Roman" w:hAnsi="Consolas" w:cs="Consolas"/>
          <w:color w:val="333333"/>
          <w:sz w:val="20"/>
          <w:szCs w:val="20"/>
        </w:rPr>
        <w:t>. insert</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2</w:t>
      </w:r>
      <w:r w:rsidRPr="00450B4D">
        <w:rPr>
          <w:rFonts w:ascii="Consolas" w:eastAsia="Times New Roman" w:hAnsi="Consolas" w:cs="Consolas"/>
          <w:color w:val="333333"/>
          <w:sz w:val="20"/>
          <w:szCs w:val="20"/>
        </w:rPr>
        <w:t>. remove</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3</w:t>
      </w:r>
      <w:r w:rsidRPr="00450B4D">
        <w:rPr>
          <w:rFonts w:ascii="Consolas" w:eastAsia="Times New Roman" w:hAnsi="Consolas" w:cs="Consolas"/>
          <w:color w:val="333333"/>
          <w:sz w:val="20"/>
          <w:szCs w:val="20"/>
        </w:rPr>
        <w:t>. peek</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4</w:t>
      </w:r>
      <w:r w:rsidRPr="00450B4D">
        <w:rPr>
          <w:rFonts w:ascii="Consolas" w:eastAsia="Times New Roman" w:hAnsi="Consolas" w:cs="Consolas"/>
          <w:color w:val="333333"/>
          <w:sz w:val="20"/>
          <w:szCs w:val="20"/>
        </w:rPr>
        <w:t>. check empty</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5</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C20CB9"/>
          <w:sz w:val="20"/>
          <w:szCs w:val="20"/>
        </w:rPr>
        <w:t>size</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3</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Peek Element = </w:t>
      </w:r>
      <w:r w:rsidRPr="00450B4D">
        <w:rPr>
          <w:rFonts w:ascii="Consolas" w:eastAsia="Times New Roman" w:hAnsi="Consolas" w:cs="Consolas"/>
          <w:color w:val="000000"/>
          <w:sz w:val="20"/>
          <w:szCs w:val="20"/>
        </w:rPr>
        <w:t>1</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Queue = </w:t>
      </w:r>
      <w:r w:rsidRPr="00450B4D">
        <w:rPr>
          <w:rFonts w:ascii="Consolas" w:eastAsia="Times New Roman" w:hAnsi="Consolas" w:cs="Consolas"/>
          <w:color w:val="000000"/>
          <w:sz w:val="20"/>
          <w:szCs w:val="20"/>
        </w:rPr>
        <w:t>1</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Do you want to </w:t>
      </w:r>
      <w:r w:rsidRPr="00450B4D">
        <w:rPr>
          <w:rFonts w:ascii="Consolas" w:eastAsia="Times New Roman" w:hAnsi="Consolas" w:cs="Consolas"/>
          <w:b/>
          <w:bCs/>
          <w:color w:val="7A0874"/>
          <w:sz w:val="20"/>
          <w:szCs w:val="20"/>
        </w:rPr>
        <w:t>continue</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7A0874"/>
          <w:sz w:val="20"/>
          <w:szCs w:val="20"/>
        </w:rPr>
        <w:t>(</w:t>
      </w:r>
      <w:r w:rsidRPr="00450B4D">
        <w:rPr>
          <w:rFonts w:ascii="Consolas" w:eastAsia="Times New Roman" w:hAnsi="Consolas" w:cs="Consolas"/>
          <w:color w:val="333333"/>
          <w:sz w:val="20"/>
          <w:szCs w:val="20"/>
        </w:rPr>
        <w:t>Type y or n</w:t>
      </w:r>
      <w:r w:rsidRPr="00450B4D">
        <w:rPr>
          <w:rFonts w:ascii="Consolas" w:eastAsia="Times New Roman" w:hAnsi="Consolas" w:cs="Consolas"/>
          <w:b/>
          <w:bCs/>
          <w:color w:val="7A0874"/>
          <w:sz w:val="20"/>
          <w:szCs w:val="20"/>
        </w:rPr>
        <w:t>)</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y</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Queue Operations</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1</w:t>
      </w:r>
      <w:r w:rsidRPr="00450B4D">
        <w:rPr>
          <w:rFonts w:ascii="Consolas" w:eastAsia="Times New Roman" w:hAnsi="Consolas" w:cs="Consolas"/>
          <w:color w:val="333333"/>
          <w:sz w:val="20"/>
          <w:szCs w:val="20"/>
        </w:rPr>
        <w:t>. insert</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2</w:t>
      </w:r>
      <w:r w:rsidRPr="00450B4D">
        <w:rPr>
          <w:rFonts w:ascii="Consolas" w:eastAsia="Times New Roman" w:hAnsi="Consolas" w:cs="Consolas"/>
          <w:color w:val="333333"/>
          <w:sz w:val="20"/>
          <w:szCs w:val="20"/>
        </w:rPr>
        <w:t>. remove</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3</w:t>
      </w:r>
      <w:r w:rsidRPr="00450B4D">
        <w:rPr>
          <w:rFonts w:ascii="Consolas" w:eastAsia="Times New Roman" w:hAnsi="Consolas" w:cs="Consolas"/>
          <w:color w:val="333333"/>
          <w:sz w:val="20"/>
          <w:szCs w:val="20"/>
        </w:rPr>
        <w:t>. peek</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lastRenderedPageBreak/>
        <w:t>4</w:t>
      </w:r>
      <w:r w:rsidRPr="00450B4D">
        <w:rPr>
          <w:rFonts w:ascii="Consolas" w:eastAsia="Times New Roman" w:hAnsi="Consolas" w:cs="Consolas"/>
          <w:color w:val="333333"/>
          <w:sz w:val="20"/>
          <w:szCs w:val="20"/>
        </w:rPr>
        <w:t>. check empty</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5</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C20CB9"/>
          <w:sz w:val="20"/>
          <w:szCs w:val="20"/>
        </w:rPr>
        <w:t>size</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2</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Removed Element = </w:t>
      </w:r>
      <w:r w:rsidRPr="00450B4D">
        <w:rPr>
          <w:rFonts w:ascii="Consolas" w:eastAsia="Times New Roman" w:hAnsi="Consolas" w:cs="Consolas"/>
          <w:color w:val="000000"/>
          <w:sz w:val="20"/>
          <w:szCs w:val="20"/>
        </w:rPr>
        <w:t>1</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Queue = Empty</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Do you want to </w:t>
      </w:r>
      <w:r w:rsidRPr="00450B4D">
        <w:rPr>
          <w:rFonts w:ascii="Consolas" w:eastAsia="Times New Roman" w:hAnsi="Consolas" w:cs="Consolas"/>
          <w:b/>
          <w:bCs/>
          <w:color w:val="7A0874"/>
          <w:sz w:val="20"/>
          <w:szCs w:val="20"/>
        </w:rPr>
        <w:t>continue</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7A0874"/>
          <w:sz w:val="20"/>
          <w:szCs w:val="20"/>
        </w:rPr>
        <w:t>(</w:t>
      </w:r>
      <w:r w:rsidRPr="00450B4D">
        <w:rPr>
          <w:rFonts w:ascii="Consolas" w:eastAsia="Times New Roman" w:hAnsi="Consolas" w:cs="Consolas"/>
          <w:color w:val="333333"/>
          <w:sz w:val="20"/>
          <w:szCs w:val="20"/>
        </w:rPr>
        <w:t>Type y or n</w:t>
      </w:r>
      <w:r w:rsidRPr="00450B4D">
        <w:rPr>
          <w:rFonts w:ascii="Consolas" w:eastAsia="Times New Roman" w:hAnsi="Consolas" w:cs="Consolas"/>
          <w:b/>
          <w:bCs/>
          <w:color w:val="7A0874"/>
          <w:sz w:val="20"/>
          <w:szCs w:val="20"/>
        </w:rPr>
        <w:t>)</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y</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Queue Operations</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1</w:t>
      </w:r>
      <w:r w:rsidRPr="00450B4D">
        <w:rPr>
          <w:rFonts w:ascii="Consolas" w:eastAsia="Times New Roman" w:hAnsi="Consolas" w:cs="Consolas"/>
          <w:color w:val="333333"/>
          <w:sz w:val="20"/>
          <w:szCs w:val="20"/>
        </w:rPr>
        <w:t>. insert</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2</w:t>
      </w:r>
      <w:r w:rsidRPr="00450B4D">
        <w:rPr>
          <w:rFonts w:ascii="Consolas" w:eastAsia="Times New Roman" w:hAnsi="Consolas" w:cs="Consolas"/>
          <w:color w:val="333333"/>
          <w:sz w:val="20"/>
          <w:szCs w:val="20"/>
        </w:rPr>
        <w:t>. remove</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3</w:t>
      </w:r>
      <w:r w:rsidRPr="00450B4D">
        <w:rPr>
          <w:rFonts w:ascii="Consolas" w:eastAsia="Times New Roman" w:hAnsi="Consolas" w:cs="Consolas"/>
          <w:color w:val="333333"/>
          <w:sz w:val="20"/>
          <w:szCs w:val="20"/>
        </w:rPr>
        <w:t>. peek</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4</w:t>
      </w:r>
      <w:r w:rsidRPr="00450B4D">
        <w:rPr>
          <w:rFonts w:ascii="Consolas" w:eastAsia="Times New Roman" w:hAnsi="Consolas" w:cs="Consolas"/>
          <w:color w:val="333333"/>
          <w:sz w:val="20"/>
          <w:szCs w:val="20"/>
        </w:rPr>
        <w:t>. check empty</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5</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C20CB9"/>
          <w:sz w:val="20"/>
          <w:szCs w:val="20"/>
        </w:rPr>
        <w:t>size</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2</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Error : Underflow Exception</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Queue = Empty</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Do you want to </w:t>
      </w:r>
      <w:r w:rsidRPr="00450B4D">
        <w:rPr>
          <w:rFonts w:ascii="Consolas" w:eastAsia="Times New Roman" w:hAnsi="Consolas" w:cs="Consolas"/>
          <w:b/>
          <w:bCs/>
          <w:color w:val="7A0874"/>
          <w:sz w:val="20"/>
          <w:szCs w:val="20"/>
        </w:rPr>
        <w:t>continue</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7A0874"/>
          <w:sz w:val="20"/>
          <w:szCs w:val="20"/>
        </w:rPr>
        <w:t>(</w:t>
      </w:r>
      <w:r w:rsidRPr="00450B4D">
        <w:rPr>
          <w:rFonts w:ascii="Consolas" w:eastAsia="Times New Roman" w:hAnsi="Consolas" w:cs="Consolas"/>
          <w:color w:val="333333"/>
          <w:sz w:val="20"/>
          <w:szCs w:val="20"/>
        </w:rPr>
        <w:t>Type y or n</w:t>
      </w:r>
      <w:r w:rsidRPr="00450B4D">
        <w:rPr>
          <w:rFonts w:ascii="Consolas" w:eastAsia="Times New Roman" w:hAnsi="Consolas" w:cs="Consolas"/>
          <w:b/>
          <w:bCs/>
          <w:color w:val="7A0874"/>
          <w:sz w:val="20"/>
          <w:szCs w:val="20"/>
        </w:rPr>
        <w:t>)</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y</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Queue Operations</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1</w:t>
      </w:r>
      <w:r w:rsidRPr="00450B4D">
        <w:rPr>
          <w:rFonts w:ascii="Consolas" w:eastAsia="Times New Roman" w:hAnsi="Consolas" w:cs="Consolas"/>
          <w:color w:val="333333"/>
          <w:sz w:val="20"/>
          <w:szCs w:val="20"/>
        </w:rPr>
        <w:t>. insert</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2</w:t>
      </w:r>
      <w:r w:rsidRPr="00450B4D">
        <w:rPr>
          <w:rFonts w:ascii="Consolas" w:eastAsia="Times New Roman" w:hAnsi="Consolas" w:cs="Consolas"/>
          <w:color w:val="333333"/>
          <w:sz w:val="20"/>
          <w:szCs w:val="20"/>
        </w:rPr>
        <w:t>. remove</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3</w:t>
      </w:r>
      <w:r w:rsidRPr="00450B4D">
        <w:rPr>
          <w:rFonts w:ascii="Consolas" w:eastAsia="Times New Roman" w:hAnsi="Consolas" w:cs="Consolas"/>
          <w:color w:val="333333"/>
          <w:sz w:val="20"/>
          <w:szCs w:val="20"/>
        </w:rPr>
        <w:t>. peek</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4</w:t>
      </w:r>
      <w:r w:rsidRPr="00450B4D">
        <w:rPr>
          <w:rFonts w:ascii="Consolas" w:eastAsia="Times New Roman" w:hAnsi="Consolas" w:cs="Consolas"/>
          <w:color w:val="333333"/>
          <w:sz w:val="20"/>
          <w:szCs w:val="20"/>
        </w:rPr>
        <w:t>. check empty</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5</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C20CB9"/>
          <w:sz w:val="20"/>
          <w:szCs w:val="20"/>
        </w:rPr>
        <w:t>size</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000000"/>
          <w:sz w:val="20"/>
          <w:szCs w:val="20"/>
        </w:rPr>
        <w:t>4</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Empty status = </w:t>
      </w:r>
      <w:r w:rsidRPr="00450B4D">
        <w:rPr>
          <w:rFonts w:ascii="Consolas" w:eastAsia="Times New Roman" w:hAnsi="Consolas" w:cs="Consolas"/>
          <w:b/>
          <w:bCs/>
          <w:color w:val="C20CB9"/>
          <w:sz w:val="20"/>
          <w:szCs w:val="20"/>
        </w:rPr>
        <w:t>true</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Queue = Empty</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xml:space="preserve">Do you want to </w:t>
      </w:r>
      <w:r w:rsidRPr="00450B4D">
        <w:rPr>
          <w:rFonts w:ascii="Consolas" w:eastAsia="Times New Roman" w:hAnsi="Consolas" w:cs="Consolas"/>
          <w:b/>
          <w:bCs/>
          <w:color w:val="7A0874"/>
          <w:sz w:val="20"/>
          <w:szCs w:val="20"/>
        </w:rPr>
        <w:t>continue</w:t>
      </w:r>
      <w:r w:rsidRPr="00450B4D">
        <w:rPr>
          <w:rFonts w:ascii="Consolas" w:eastAsia="Times New Roman" w:hAnsi="Consolas" w:cs="Consolas"/>
          <w:color w:val="333333"/>
          <w:sz w:val="20"/>
          <w:szCs w:val="20"/>
        </w:rPr>
        <w:t xml:space="preserve"> </w:t>
      </w:r>
      <w:r w:rsidRPr="00450B4D">
        <w:rPr>
          <w:rFonts w:ascii="Consolas" w:eastAsia="Times New Roman" w:hAnsi="Consolas" w:cs="Consolas"/>
          <w:b/>
          <w:bCs/>
          <w:color w:val="7A0874"/>
          <w:sz w:val="20"/>
          <w:szCs w:val="20"/>
        </w:rPr>
        <w:t>(</w:t>
      </w:r>
      <w:r w:rsidRPr="00450B4D">
        <w:rPr>
          <w:rFonts w:ascii="Consolas" w:eastAsia="Times New Roman" w:hAnsi="Consolas" w:cs="Consolas"/>
          <w:color w:val="333333"/>
          <w:sz w:val="20"/>
          <w:szCs w:val="20"/>
        </w:rPr>
        <w:t>Type y or n</w:t>
      </w:r>
      <w:r w:rsidRPr="00450B4D">
        <w:rPr>
          <w:rFonts w:ascii="Consolas" w:eastAsia="Times New Roman" w:hAnsi="Consolas" w:cs="Consolas"/>
          <w:b/>
          <w:bCs/>
          <w:color w:val="7A0874"/>
          <w:sz w:val="20"/>
          <w:szCs w:val="20"/>
        </w:rPr>
        <w:t>)</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 </w:t>
      </w:r>
    </w:p>
    <w:p w:rsidR="00A43ED9" w:rsidRPr="00450B4D" w:rsidRDefault="00A43ED9" w:rsidP="00A43E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rPr>
          <w:rFonts w:ascii="Consolas" w:eastAsia="Times New Roman" w:hAnsi="Consolas" w:cs="Consolas"/>
          <w:color w:val="333333"/>
          <w:sz w:val="20"/>
          <w:szCs w:val="20"/>
        </w:rPr>
      </w:pPr>
      <w:r w:rsidRPr="00450B4D">
        <w:rPr>
          <w:rFonts w:ascii="Consolas" w:eastAsia="Times New Roman" w:hAnsi="Consolas" w:cs="Consolas"/>
          <w:color w:val="333333"/>
          <w:sz w:val="20"/>
          <w:szCs w:val="20"/>
        </w:rPr>
        <w:t>n</w:t>
      </w:r>
    </w:p>
    <w:p w:rsidR="00A43ED9" w:rsidRDefault="00A43ED9" w:rsidP="00A43ED9">
      <w:pPr>
        <w:shd w:val="clear" w:color="auto" w:fill="FFFFFF"/>
        <w:spacing w:after="136" w:line="312" w:lineRule="atLeast"/>
        <w:textAlignment w:val="baseline"/>
        <w:outlineLvl w:val="0"/>
        <w:rPr>
          <w:rFonts w:ascii="Arial" w:eastAsia="Times New Roman" w:hAnsi="Arial" w:cs="Arial"/>
          <w:color w:val="444444"/>
          <w:spacing w:val="-14"/>
          <w:kern w:val="36"/>
          <w:sz w:val="52"/>
          <w:szCs w:val="52"/>
        </w:rPr>
      </w:pPr>
      <w:r w:rsidRPr="00A7549E">
        <w:rPr>
          <w:rFonts w:ascii="Arial" w:eastAsia="Times New Roman" w:hAnsi="Arial" w:cs="Arial"/>
          <w:color w:val="444444"/>
          <w:spacing w:val="-14"/>
          <w:kern w:val="36"/>
          <w:sz w:val="52"/>
          <w:szCs w:val="52"/>
        </w:rPr>
        <w:t>Implement Queue Using Stacks</w:t>
      </w:r>
    </w:p>
    <w:p w:rsidR="00A43ED9" w:rsidRDefault="00A43ED9" w:rsidP="00A43ED9">
      <w:pPr>
        <w:pStyle w:val="Heading2"/>
        <w:shd w:val="clear" w:color="auto" w:fill="FFFFFF"/>
        <w:spacing w:before="272" w:after="272" w:line="353" w:lineRule="atLeast"/>
        <w:rPr>
          <w:rFonts w:ascii="Helvetica" w:hAnsi="Helvetica"/>
          <w:b w:val="0"/>
          <w:bCs w:val="0"/>
          <w:color w:val="000000"/>
          <w:sz w:val="30"/>
          <w:szCs w:val="30"/>
        </w:rPr>
      </w:pPr>
      <w:r>
        <w:rPr>
          <w:rFonts w:ascii="Helvetica" w:hAnsi="Helvetica"/>
          <w:b w:val="0"/>
          <w:bCs w:val="0"/>
          <w:color w:val="000000"/>
          <w:sz w:val="30"/>
          <w:szCs w:val="30"/>
        </w:rPr>
        <w:t>Discuss how to implement queue using stack.</w:t>
      </w:r>
    </w:p>
    <w:p w:rsidR="00A43ED9" w:rsidRDefault="00A43ED9" w:rsidP="00A43ED9">
      <w:pPr>
        <w:shd w:val="clear" w:color="auto" w:fill="FDFDFD"/>
        <w:spacing w:before="340" w:after="204" w:line="288" w:lineRule="atLeast"/>
        <w:outlineLvl w:val="0"/>
        <w:rPr>
          <w:rFonts w:ascii="Arial" w:eastAsia="Times New Roman" w:hAnsi="Arial" w:cs="Arial"/>
          <w:color w:val="555555"/>
          <w:kern w:val="36"/>
          <w:sz w:val="30"/>
          <w:szCs w:val="30"/>
        </w:rPr>
      </w:pPr>
      <w:r>
        <w:rPr>
          <w:rFonts w:ascii="Helvetica" w:hAnsi="Helvetica"/>
          <w:color w:val="000000"/>
          <w:shd w:val="clear" w:color="auto" w:fill="FFFFFF"/>
        </w:rPr>
        <w:t>A queue can be implemented by using 2 stacks:-</w:t>
      </w:r>
      <w:r>
        <w:rPr>
          <w:rFonts w:ascii="Helvetica" w:hAnsi="Helvetica"/>
          <w:color w:val="000000"/>
        </w:rPr>
        <w:br/>
      </w:r>
      <w:r>
        <w:rPr>
          <w:rFonts w:ascii="Helvetica" w:hAnsi="Helvetica"/>
          <w:color w:val="000000"/>
          <w:shd w:val="clear" w:color="auto" w:fill="FFFFFF"/>
        </w:rPr>
        <w:t>1. An element is inserted in the queue by pushing it into stack 1</w:t>
      </w:r>
      <w:r>
        <w:rPr>
          <w:rFonts w:ascii="Helvetica" w:hAnsi="Helvetica"/>
          <w:color w:val="000000"/>
        </w:rPr>
        <w:br/>
      </w:r>
      <w:r>
        <w:rPr>
          <w:rFonts w:ascii="Helvetica" w:hAnsi="Helvetica"/>
          <w:color w:val="000000"/>
          <w:shd w:val="clear" w:color="auto" w:fill="FFFFFF"/>
        </w:rPr>
        <w:t>2. An element is extracted from the queue by popping it from the stack 2</w:t>
      </w:r>
      <w:r>
        <w:rPr>
          <w:rFonts w:ascii="Helvetica" w:hAnsi="Helvetica"/>
          <w:color w:val="000000"/>
        </w:rPr>
        <w:br/>
      </w:r>
      <w:r>
        <w:rPr>
          <w:rFonts w:ascii="Helvetica" w:hAnsi="Helvetica"/>
          <w:color w:val="000000"/>
          <w:shd w:val="clear" w:color="auto" w:fill="FFFFFF"/>
        </w:rPr>
        <w:t>3. If the stack 2 is empty then all elements currently in stack 1 are transferred to stack 2 but in the reverse order</w:t>
      </w:r>
      <w:r>
        <w:rPr>
          <w:rFonts w:ascii="Helvetica" w:hAnsi="Helvetica"/>
          <w:color w:val="000000"/>
        </w:rPr>
        <w:br/>
      </w:r>
      <w:r>
        <w:rPr>
          <w:rFonts w:ascii="Helvetica" w:hAnsi="Helvetica"/>
          <w:color w:val="000000"/>
          <w:shd w:val="clear" w:color="auto" w:fill="FFFFFF"/>
        </w:rPr>
        <w:t>4. If the stack 2 is not empty just pop the value from stack 2.</w:t>
      </w:r>
    </w:p>
    <w:p w:rsidR="00A43ED9" w:rsidRPr="00A7549E" w:rsidRDefault="00A43ED9" w:rsidP="00A43ED9">
      <w:pPr>
        <w:shd w:val="clear" w:color="auto" w:fill="FFFFFF"/>
        <w:spacing w:after="136" w:line="312" w:lineRule="atLeast"/>
        <w:textAlignment w:val="baseline"/>
        <w:outlineLvl w:val="0"/>
        <w:rPr>
          <w:rFonts w:ascii="Arial" w:eastAsia="Times New Roman" w:hAnsi="Arial" w:cs="Arial"/>
          <w:color w:val="444444"/>
          <w:spacing w:val="-14"/>
          <w:kern w:val="36"/>
          <w:sz w:val="52"/>
          <w:szCs w:val="52"/>
        </w:rPr>
      </w:pPr>
    </w:p>
    <w:p w:rsidR="00A43ED9" w:rsidRPr="00A7549E" w:rsidRDefault="00A43ED9" w:rsidP="00A43ED9">
      <w:pPr>
        <w:shd w:val="clear" w:color="auto" w:fill="FFFFFF"/>
        <w:spacing w:after="0" w:line="240" w:lineRule="auto"/>
        <w:textAlignment w:val="baseline"/>
        <w:rPr>
          <w:rFonts w:ascii="Lora" w:eastAsia="Times New Roman" w:hAnsi="Lora" w:cs="Times New Roman"/>
          <w:caps/>
          <w:color w:val="AAAAAA"/>
          <w:sz w:val="19"/>
          <w:szCs w:val="19"/>
        </w:rPr>
      </w:pPr>
      <w:r w:rsidRPr="00A7549E">
        <w:rPr>
          <w:rFonts w:ascii="Lora" w:eastAsia="Times New Roman" w:hAnsi="Lora" w:cs="Times New Roman"/>
          <w:caps/>
          <w:color w:val="AAAAAA"/>
          <w:sz w:val="19"/>
          <w:szCs w:val="19"/>
        </w:rPr>
        <w:t>BY </w:t>
      </w:r>
      <w:hyperlink r:id="rId9" w:tooltip="Posts by SJ" w:history="1">
        <w:r w:rsidRPr="00A7549E">
          <w:rPr>
            <w:rFonts w:ascii="inherit" w:eastAsia="Times New Roman" w:hAnsi="inherit" w:cs="Times New Roman"/>
            <w:caps/>
            <w:color w:val="3B8DBD"/>
            <w:sz w:val="19"/>
          </w:rPr>
          <w:t>SJ</w:t>
        </w:r>
      </w:hyperlink>
      <w:r w:rsidRPr="00A7549E">
        <w:rPr>
          <w:rFonts w:ascii="Lora" w:eastAsia="Times New Roman" w:hAnsi="Lora" w:cs="Times New Roman"/>
          <w:caps/>
          <w:color w:val="AAAAAA"/>
          <w:sz w:val="19"/>
          <w:szCs w:val="19"/>
        </w:rPr>
        <w:t> · JANUARY 31, 2015</w:t>
      </w:r>
    </w:p>
    <w:p w:rsidR="00A43ED9" w:rsidRPr="00A7549E" w:rsidRDefault="00A43ED9" w:rsidP="00A43ED9">
      <w:pPr>
        <w:shd w:val="clear" w:color="auto" w:fill="FFFFFF"/>
        <w:spacing w:after="0" w:line="240" w:lineRule="auto"/>
        <w:textAlignment w:val="baseline"/>
        <w:rPr>
          <w:ins w:id="0" w:author="Unknown"/>
          <w:rFonts w:ascii="Lora" w:eastAsia="Times New Roman" w:hAnsi="Lora" w:cs="Arial"/>
          <w:color w:val="353535"/>
          <w:sz w:val="25"/>
          <w:szCs w:val="25"/>
        </w:rPr>
      </w:pPr>
      <w:ins w:id="1" w:author="Unknown">
        <w:r w:rsidRPr="00A7549E">
          <w:rPr>
            <w:rFonts w:ascii="inherit" w:eastAsia="Times New Roman" w:hAnsi="inherit" w:cs="Arial"/>
            <w:b/>
            <w:bCs/>
            <w:color w:val="353535"/>
            <w:sz w:val="25"/>
          </w:rPr>
          <w:t>Objec</w:t>
        </w:r>
        <w:r w:rsidRPr="00A7549E">
          <w:rPr>
            <w:rFonts w:ascii="inherit" w:eastAsia="Times New Roman" w:hAnsi="inherit" w:cs="Arial"/>
            <w:b/>
            <w:bCs/>
            <w:color w:val="353535"/>
            <w:sz w:val="25"/>
          </w:rPr>
          <w:softHyphen/>
          <w:t>tive: </w:t>
        </w:r>
        <w:r w:rsidRPr="00A7549E">
          <w:rPr>
            <w:rFonts w:ascii="Lora" w:eastAsia="Times New Roman" w:hAnsi="Lora" w:cs="Arial"/>
            <w:color w:val="353535"/>
            <w:sz w:val="25"/>
            <w:szCs w:val="25"/>
          </w:rPr>
          <w:t>We know that </w:t>
        </w:r>
        <w:r w:rsidRPr="00A7549E">
          <w:rPr>
            <w:rFonts w:ascii="inherit" w:eastAsia="Times New Roman" w:hAnsi="inherit" w:cs="Arial"/>
            <w:b/>
            <w:bCs/>
            <w:i/>
            <w:iCs/>
            <w:color w:val="353535"/>
            <w:sz w:val="25"/>
          </w:rPr>
          <w:t>Queue</w:t>
        </w:r>
        <w:r w:rsidRPr="00A7549E">
          <w:rPr>
            <w:rFonts w:ascii="Lora" w:eastAsia="Times New Roman" w:hAnsi="Lora" w:cs="Arial"/>
            <w:color w:val="353535"/>
            <w:sz w:val="25"/>
            <w:szCs w:val="25"/>
          </w:rPr>
          <w:t> is </w:t>
        </w:r>
        <w:r w:rsidRPr="00A7549E">
          <w:rPr>
            <w:rFonts w:ascii="inherit" w:eastAsia="Times New Roman" w:hAnsi="inherit" w:cs="Arial"/>
            <w:b/>
            <w:bCs/>
            <w:i/>
            <w:iCs/>
            <w:color w:val="353535"/>
          </w:rPr>
          <w:t>FIFO</w:t>
        </w:r>
        <w:r w:rsidRPr="00A7549E">
          <w:rPr>
            <w:rFonts w:ascii="inherit" w:eastAsia="Times New Roman" w:hAnsi="inherit" w:cs="Arial"/>
            <w:b/>
            <w:bCs/>
            <w:i/>
            <w:iCs/>
            <w:color w:val="353535"/>
            <w:sz w:val="25"/>
          </w:rPr>
          <w:t> (First-in-First-Out)</w:t>
        </w:r>
        <w:r w:rsidRPr="00A7549E">
          <w:rPr>
            <w:rFonts w:ascii="Lora" w:eastAsia="Times New Roman" w:hAnsi="Lora" w:cs="Arial"/>
            <w:color w:val="353535"/>
            <w:sz w:val="25"/>
            <w:szCs w:val="25"/>
          </w:rPr>
          <w:t> and </w:t>
        </w:r>
        <w:r w:rsidRPr="00A7549E">
          <w:rPr>
            <w:rFonts w:ascii="inherit" w:eastAsia="Times New Roman" w:hAnsi="inherit" w:cs="Arial"/>
            <w:b/>
            <w:bCs/>
            <w:i/>
            <w:iCs/>
            <w:color w:val="353535"/>
            <w:sz w:val="25"/>
          </w:rPr>
          <w:t>Stack</w:t>
        </w:r>
        <w:r w:rsidRPr="00A7549E">
          <w:rPr>
            <w:rFonts w:ascii="Lora" w:eastAsia="Times New Roman" w:hAnsi="Lora" w:cs="Arial"/>
            <w:color w:val="353535"/>
            <w:sz w:val="25"/>
            <w:szCs w:val="25"/>
          </w:rPr>
          <w:t> is </w:t>
        </w:r>
        <w:r w:rsidRPr="00A7549E">
          <w:rPr>
            <w:rFonts w:ascii="inherit" w:eastAsia="Times New Roman" w:hAnsi="inherit" w:cs="Arial"/>
            <w:b/>
            <w:bCs/>
            <w:i/>
            <w:iCs/>
            <w:color w:val="353535"/>
          </w:rPr>
          <w:t>LIFO</w:t>
        </w:r>
        <w:r w:rsidRPr="00A7549E">
          <w:rPr>
            <w:rFonts w:ascii="inherit" w:eastAsia="Times New Roman" w:hAnsi="inherit" w:cs="Arial"/>
            <w:b/>
            <w:bCs/>
            <w:i/>
            <w:iCs/>
            <w:color w:val="353535"/>
            <w:sz w:val="25"/>
          </w:rPr>
          <w:t> ( Last-in-First-Out).</w:t>
        </w:r>
      </w:ins>
    </w:p>
    <w:p w:rsidR="00A43ED9" w:rsidRPr="00A7549E" w:rsidRDefault="00A43ED9" w:rsidP="00A43ED9">
      <w:pPr>
        <w:shd w:val="clear" w:color="auto" w:fill="FFFFFF"/>
        <w:spacing w:after="240" w:line="240" w:lineRule="auto"/>
        <w:textAlignment w:val="baseline"/>
        <w:rPr>
          <w:ins w:id="2" w:author="Unknown"/>
          <w:rFonts w:ascii="Lora" w:eastAsia="Times New Roman" w:hAnsi="Lora" w:cs="Arial"/>
          <w:color w:val="353535"/>
          <w:sz w:val="25"/>
          <w:szCs w:val="25"/>
        </w:rPr>
      </w:pPr>
      <w:ins w:id="3" w:author="Unknown">
        <w:r w:rsidRPr="00A7549E">
          <w:rPr>
            <w:rFonts w:ascii="Lora" w:eastAsia="Times New Roman" w:hAnsi="Lora" w:cs="Arial"/>
            <w:color w:val="353535"/>
            <w:sz w:val="25"/>
            <w:szCs w:val="25"/>
          </w:rPr>
          <w:t>Here our objec</w:t>
        </w:r>
        <w:r w:rsidRPr="00A7549E">
          <w:rPr>
            <w:rFonts w:ascii="Lora" w:eastAsia="Times New Roman" w:hAnsi="Lora" w:cs="Arial"/>
            <w:color w:val="353535"/>
            <w:sz w:val="25"/>
            <w:szCs w:val="25"/>
          </w:rPr>
          <w:softHyphen/>
          <w:t>tive is to imple</w:t>
        </w:r>
        <w:r w:rsidRPr="00A7549E">
          <w:rPr>
            <w:rFonts w:ascii="Lora" w:eastAsia="Times New Roman" w:hAnsi="Lora" w:cs="Arial"/>
            <w:color w:val="353535"/>
            <w:sz w:val="25"/>
            <w:szCs w:val="25"/>
          </w:rPr>
          <w:softHyphen/>
          <w:t>ment queue using stacks.</w:t>
        </w:r>
      </w:ins>
    </w:p>
    <w:p w:rsidR="00A43ED9" w:rsidRPr="00A7549E" w:rsidRDefault="00A43ED9" w:rsidP="00A43ED9">
      <w:pPr>
        <w:shd w:val="clear" w:color="auto" w:fill="FFFFFF"/>
        <w:spacing w:after="0" w:line="240" w:lineRule="auto"/>
        <w:textAlignment w:val="baseline"/>
        <w:rPr>
          <w:ins w:id="4" w:author="Unknown"/>
          <w:rFonts w:ascii="Lora" w:eastAsia="Times New Roman" w:hAnsi="Lora" w:cs="Arial"/>
          <w:color w:val="353535"/>
          <w:sz w:val="25"/>
          <w:szCs w:val="25"/>
        </w:rPr>
      </w:pPr>
      <w:ins w:id="5" w:author="Unknown">
        <w:r w:rsidRPr="00A7549E">
          <w:rPr>
            <w:rFonts w:ascii="inherit" w:eastAsia="Times New Roman" w:hAnsi="inherit" w:cs="Arial"/>
            <w:b/>
            <w:bCs/>
            <w:color w:val="353535"/>
            <w:sz w:val="25"/>
          </w:rPr>
          <w:t>Approach:</w:t>
        </w:r>
      </w:ins>
    </w:p>
    <w:p w:rsidR="00A43ED9" w:rsidRPr="00A7549E" w:rsidRDefault="00A43ED9" w:rsidP="00A43ED9">
      <w:pPr>
        <w:numPr>
          <w:ilvl w:val="0"/>
          <w:numId w:val="3"/>
        </w:numPr>
        <w:shd w:val="clear" w:color="auto" w:fill="FFFFFF"/>
        <w:spacing w:after="0" w:line="384" w:lineRule="atLeast"/>
        <w:ind w:left="408"/>
        <w:textAlignment w:val="baseline"/>
        <w:rPr>
          <w:ins w:id="6" w:author="Unknown"/>
          <w:rFonts w:ascii="inherit" w:eastAsia="Times New Roman" w:hAnsi="inherit" w:cs="Arial"/>
          <w:color w:val="666666"/>
          <w:sz w:val="25"/>
          <w:szCs w:val="25"/>
        </w:rPr>
      </w:pPr>
      <w:ins w:id="7" w:author="Unknown">
        <w:r w:rsidRPr="00A7549E">
          <w:rPr>
            <w:rFonts w:ascii="inherit" w:eastAsia="Times New Roman" w:hAnsi="inherit" w:cs="Arial"/>
            <w:color w:val="666666"/>
            <w:sz w:val="25"/>
            <w:szCs w:val="25"/>
          </w:rPr>
          <w:t>Take 2 Stacks, stack1 and stack2.</w:t>
        </w:r>
      </w:ins>
    </w:p>
    <w:p w:rsidR="00A43ED9" w:rsidRPr="00A7549E" w:rsidRDefault="00A43ED9" w:rsidP="00A43ED9">
      <w:pPr>
        <w:numPr>
          <w:ilvl w:val="0"/>
          <w:numId w:val="3"/>
        </w:numPr>
        <w:shd w:val="clear" w:color="auto" w:fill="FFFFFF"/>
        <w:spacing w:after="0" w:line="384" w:lineRule="atLeast"/>
        <w:ind w:left="408"/>
        <w:textAlignment w:val="baseline"/>
        <w:rPr>
          <w:ins w:id="8" w:author="Unknown"/>
          <w:rFonts w:ascii="inherit" w:eastAsia="Times New Roman" w:hAnsi="inherit" w:cs="Arial"/>
          <w:color w:val="666666"/>
          <w:sz w:val="25"/>
          <w:szCs w:val="25"/>
        </w:rPr>
      </w:pPr>
      <w:ins w:id="9" w:author="Unknown">
        <w:r w:rsidRPr="00A7549E">
          <w:rPr>
            <w:rFonts w:ascii="inherit" w:eastAsia="Times New Roman" w:hAnsi="inherit" w:cs="Arial"/>
            <w:color w:val="666666"/>
            <w:sz w:val="25"/>
            <w:szCs w:val="25"/>
          </w:rPr>
          <w:t>stack1 will be used a back of the Queue and stack2 will be used as front of the Queue.</w:t>
        </w:r>
      </w:ins>
    </w:p>
    <w:p w:rsidR="00A43ED9" w:rsidRPr="00A7549E" w:rsidRDefault="00A43ED9" w:rsidP="00A43ED9">
      <w:pPr>
        <w:numPr>
          <w:ilvl w:val="0"/>
          <w:numId w:val="3"/>
        </w:numPr>
        <w:shd w:val="clear" w:color="auto" w:fill="FFFFFF"/>
        <w:spacing w:after="0" w:line="384" w:lineRule="atLeast"/>
        <w:ind w:left="408"/>
        <w:textAlignment w:val="baseline"/>
        <w:rPr>
          <w:ins w:id="10" w:author="Unknown"/>
          <w:rFonts w:ascii="inherit" w:eastAsia="Times New Roman" w:hAnsi="inherit" w:cs="Arial"/>
          <w:color w:val="666666"/>
          <w:sz w:val="25"/>
          <w:szCs w:val="25"/>
        </w:rPr>
      </w:pPr>
      <w:ins w:id="11" w:author="Unknown">
        <w:r w:rsidRPr="00A7549E">
          <w:rPr>
            <w:rFonts w:ascii="inherit" w:eastAsia="Times New Roman" w:hAnsi="inherit" w:cs="Arial"/>
            <w:color w:val="666666"/>
            <w:sz w:val="25"/>
            <w:szCs w:val="25"/>
          </w:rPr>
          <w:t>Push() oper</w:t>
        </w:r>
        <w:r w:rsidRPr="00A7549E">
          <w:rPr>
            <w:rFonts w:ascii="inherit" w:eastAsia="Times New Roman" w:hAnsi="inherit" w:cs="Arial"/>
            <w:color w:val="666666"/>
            <w:sz w:val="25"/>
            <w:szCs w:val="25"/>
          </w:rPr>
          <w:softHyphen/>
          <w:t>a</w:t>
        </w:r>
        <w:r w:rsidRPr="00A7549E">
          <w:rPr>
            <w:rFonts w:ascii="inherit" w:eastAsia="Times New Roman" w:hAnsi="inherit" w:cs="Arial"/>
            <w:color w:val="666666"/>
            <w:sz w:val="25"/>
            <w:szCs w:val="25"/>
          </w:rPr>
          <w:softHyphen/>
          <w:t>tion will be done on stack1, and peek() and pop() oper</w:t>
        </w:r>
        <w:r w:rsidRPr="00A7549E">
          <w:rPr>
            <w:rFonts w:ascii="inherit" w:eastAsia="Times New Roman" w:hAnsi="inherit" w:cs="Arial"/>
            <w:color w:val="666666"/>
            <w:sz w:val="25"/>
            <w:szCs w:val="25"/>
          </w:rPr>
          <w:softHyphen/>
          <w:t>a</w:t>
        </w:r>
        <w:r w:rsidRPr="00A7549E">
          <w:rPr>
            <w:rFonts w:ascii="inherit" w:eastAsia="Times New Roman" w:hAnsi="inherit" w:cs="Arial"/>
            <w:color w:val="666666"/>
            <w:sz w:val="25"/>
            <w:szCs w:val="25"/>
          </w:rPr>
          <w:softHyphen/>
          <w:t>tions will be done on stack2.</w:t>
        </w:r>
      </w:ins>
    </w:p>
    <w:p w:rsidR="00A43ED9" w:rsidRPr="00A7549E" w:rsidRDefault="00A43ED9" w:rsidP="00A43ED9">
      <w:pPr>
        <w:numPr>
          <w:ilvl w:val="0"/>
          <w:numId w:val="3"/>
        </w:numPr>
        <w:shd w:val="clear" w:color="auto" w:fill="FFFFFF"/>
        <w:spacing w:after="0" w:line="384" w:lineRule="atLeast"/>
        <w:ind w:left="408"/>
        <w:textAlignment w:val="baseline"/>
        <w:rPr>
          <w:ins w:id="12" w:author="Unknown"/>
          <w:rFonts w:ascii="inherit" w:eastAsia="Times New Roman" w:hAnsi="inherit" w:cs="Arial"/>
          <w:color w:val="666666"/>
          <w:sz w:val="25"/>
          <w:szCs w:val="25"/>
        </w:rPr>
      </w:pPr>
      <w:ins w:id="13" w:author="Unknown">
        <w:r w:rsidRPr="00A7549E">
          <w:rPr>
            <w:rFonts w:ascii="inherit" w:eastAsia="Times New Roman" w:hAnsi="inherit" w:cs="Arial"/>
            <w:color w:val="666666"/>
            <w:sz w:val="25"/>
            <w:szCs w:val="25"/>
          </w:rPr>
          <w:t>When peek() and pop() are called, check is stack2 is empty, if yes then move all the ele</w:t>
        </w:r>
        <w:r w:rsidRPr="00A7549E">
          <w:rPr>
            <w:rFonts w:ascii="inherit" w:eastAsia="Times New Roman" w:hAnsi="inherit" w:cs="Arial"/>
            <w:color w:val="666666"/>
            <w:sz w:val="25"/>
            <w:szCs w:val="25"/>
          </w:rPr>
          <w:softHyphen/>
          <w:t>ments from stack1 and push them into stack2.</w:t>
        </w:r>
      </w:ins>
    </w:p>
    <w:p w:rsidR="00A43ED9" w:rsidRPr="00A7549E" w:rsidRDefault="00A43ED9" w:rsidP="00A43ED9">
      <w:pPr>
        <w:shd w:val="clear" w:color="auto" w:fill="FFFFFF"/>
        <w:spacing w:after="0" w:line="240" w:lineRule="auto"/>
        <w:textAlignment w:val="baseline"/>
        <w:rPr>
          <w:ins w:id="14" w:author="Unknown"/>
          <w:rFonts w:ascii="Lora" w:eastAsia="Times New Roman" w:hAnsi="Lora" w:cs="Arial"/>
          <w:color w:val="353535"/>
          <w:sz w:val="25"/>
          <w:szCs w:val="25"/>
        </w:rPr>
      </w:pPr>
      <w:ins w:id="15" w:author="Unknown">
        <w:r w:rsidRPr="00A7549E">
          <w:rPr>
            <w:rFonts w:ascii="inherit" w:eastAsia="Times New Roman" w:hAnsi="inherit" w:cs="Arial"/>
            <w:b/>
            <w:bCs/>
            <w:color w:val="353535"/>
            <w:sz w:val="25"/>
          </w:rPr>
          <w:t>Exam</w:t>
        </w:r>
        <w:r w:rsidRPr="00A7549E">
          <w:rPr>
            <w:rFonts w:ascii="inherit" w:eastAsia="Times New Roman" w:hAnsi="inherit" w:cs="Arial"/>
            <w:b/>
            <w:bCs/>
            <w:color w:val="353535"/>
            <w:sz w:val="25"/>
          </w:rPr>
          <w:softHyphen/>
          <w:t>ple</w:t>
        </w:r>
        <w:r w:rsidRPr="00A7549E">
          <w:rPr>
            <w:rFonts w:ascii="Lora" w:eastAsia="Times New Roman" w:hAnsi="Lora" w:cs="Arial"/>
            <w:color w:val="353535"/>
            <w:sz w:val="25"/>
            <w:szCs w:val="25"/>
          </w:rPr>
          <w:t>:</w:t>
        </w:r>
      </w:ins>
    </w:p>
    <w:p w:rsidR="00A43ED9" w:rsidRPr="00A7549E" w:rsidRDefault="00A43ED9" w:rsidP="00A43ED9">
      <w:pPr>
        <w:shd w:val="clear" w:color="auto" w:fill="F1F1F1"/>
        <w:spacing w:after="0" w:line="384" w:lineRule="atLeast"/>
        <w:jc w:val="center"/>
        <w:textAlignment w:val="baseline"/>
        <w:rPr>
          <w:ins w:id="16" w:author="Unknown"/>
          <w:rFonts w:ascii="inherit" w:eastAsia="Times New Roman" w:hAnsi="inherit" w:cs="Arial"/>
          <w:color w:val="666666"/>
          <w:sz w:val="25"/>
          <w:szCs w:val="25"/>
        </w:rPr>
      </w:pPr>
      <w:r>
        <w:rPr>
          <w:rFonts w:ascii="inherit" w:eastAsia="Times New Roman" w:hAnsi="inherit" w:cs="Arial"/>
          <w:noProof/>
          <w:color w:val="3B8DBD"/>
          <w:sz w:val="25"/>
          <w:szCs w:val="25"/>
          <w:bdr w:val="none" w:sz="0" w:space="0" w:color="auto" w:frame="1"/>
        </w:rPr>
        <w:drawing>
          <wp:inline distT="0" distB="0" distL="0" distR="0">
            <wp:extent cx="4287520" cy="3691890"/>
            <wp:effectExtent l="19050" t="0" r="0" b="0"/>
            <wp:docPr id="2" name="Picture 1" descr="Implement-Queue-Using-Stack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lement-Queue-Using-Stacks">
                      <a:hlinkClick r:id="rId10"/>
                    </pic:cNvPr>
                    <pic:cNvPicPr>
                      <a:picLocks noChangeAspect="1" noChangeArrowheads="1"/>
                    </pic:cNvPicPr>
                  </pic:nvPicPr>
                  <pic:blipFill>
                    <a:blip r:embed="rId11"/>
                    <a:srcRect/>
                    <a:stretch>
                      <a:fillRect/>
                    </a:stretch>
                  </pic:blipFill>
                  <pic:spPr bwMode="auto">
                    <a:xfrm>
                      <a:off x="0" y="0"/>
                      <a:ext cx="4287520" cy="3691890"/>
                    </a:xfrm>
                    <a:prstGeom prst="rect">
                      <a:avLst/>
                    </a:prstGeom>
                    <a:noFill/>
                    <a:ln w="9525">
                      <a:noFill/>
                      <a:miter lim="800000"/>
                      <a:headEnd/>
                      <a:tailEnd/>
                    </a:ln>
                  </pic:spPr>
                </pic:pic>
              </a:graphicData>
            </a:graphic>
          </wp:inline>
        </w:drawing>
      </w:r>
    </w:p>
    <w:p w:rsidR="00A43ED9" w:rsidRPr="00A7549E" w:rsidRDefault="00A43ED9" w:rsidP="00A43ED9">
      <w:pPr>
        <w:shd w:val="clear" w:color="auto" w:fill="F1F1F1"/>
        <w:spacing w:after="190" w:line="240" w:lineRule="auto"/>
        <w:jc w:val="center"/>
        <w:textAlignment w:val="baseline"/>
        <w:rPr>
          <w:ins w:id="17" w:author="Unknown"/>
          <w:rFonts w:ascii="Lora" w:eastAsia="Times New Roman" w:hAnsi="Lora" w:cs="Arial"/>
          <w:i/>
          <w:iCs/>
          <w:color w:val="999999"/>
          <w:sz w:val="18"/>
          <w:szCs w:val="18"/>
        </w:rPr>
      </w:pPr>
      <w:ins w:id="18" w:author="Unknown">
        <w:r w:rsidRPr="00A7549E">
          <w:rPr>
            <w:rFonts w:ascii="Lora" w:eastAsia="Times New Roman" w:hAnsi="Lora" w:cs="Arial"/>
            <w:i/>
            <w:iCs/>
            <w:color w:val="999999"/>
            <w:sz w:val="18"/>
            <w:szCs w:val="18"/>
          </w:rPr>
          <w:t>Implement-Queue-Using-Stacks</w:t>
        </w:r>
      </w:ins>
    </w:p>
    <w:p w:rsidR="00A43ED9" w:rsidRPr="00A7549E" w:rsidRDefault="00A43ED9" w:rsidP="00A43ED9">
      <w:pPr>
        <w:shd w:val="clear" w:color="auto" w:fill="FFFFFF"/>
        <w:spacing w:after="0" w:line="240" w:lineRule="auto"/>
        <w:textAlignment w:val="baseline"/>
        <w:rPr>
          <w:ins w:id="19" w:author="Unknown"/>
          <w:rFonts w:ascii="Lora" w:eastAsia="Times New Roman" w:hAnsi="Lora" w:cs="Arial"/>
          <w:color w:val="353535"/>
          <w:sz w:val="25"/>
          <w:szCs w:val="25"/>
        </w:rPr>
      </w:pPr>
      <w:ins w:id="20" w:author="Unknown">
        <w:r w:rsidRPr="00A7549E">
          <w:rPr>
            <w:rFonts w:ascii="inherit" w:eastAsia="Times New Roman" w:hAnsi="inherit" w:cs="Arial"/>
            <w:b/>
            <w:bCs/>
            <w:color w:val="353535"/>
            <w:sz w:val="25"/>
          </w:rPr>
          <w:t>Com</w:t>
        </w:r>
        <w:r w:rsidRPr="00A7549E">
          <w:rPr>
            <w:rFonts w:ascii="inherit" w:eastAsia="Times New Roman" w:hAnsi="inherit" w:cs="Arial"/>
            <w:b/>
            <w:bCs/>
            <w:color w:val="353535"/>
            <w:sz w:val="25"/>
          </w:rPr>
          <w:softHyphen/>
          <w:t>plete Code</w:t>
        </w:r>
        <w:r w:rsidRPr="00A7549E">
          <w:rPr>
            <w:rFonts w:ascii="Lora" w:eastAsia="Times New Roman" w:hAnsi="Lora" w:cs="Arial"/>
            <w:color w:val="353535"/>
            <w:sz w:val="25"/>
            <w:szCs w:val="25"/>
          </w:rPr>
          <w:t>:</w:t>
        </w:r>
      </w:ins>
    </w:p>
    <w:tbl>
      <w:tblPr>
        <w:tblW w:w="12322" w:type="dxa"/>
        <w:shd w:val="clear" w:color="auto" w:fill="FFFFFF"/>
        <w:tblCellMar>
          <w:left w:w="0" w:type="dxa"/>
          <w:right w:w="0" w:type="dxa"/>
        </w:tblCellMar>
        <w:tblLook w:val="04A0"/>
      </w:tblPr>
      <w:tblGrid>
        <w:gridCol w:w="206"/>
        <w:gridCol w:w="12116"/>
      </w:tblGrid>
      <w:tr w:rsidR="00A43ED9" w:rsidRPr="00A7549E" w:rsidTr="00AC2490">
        <w:tc>
          <w:tcPr>
            <w:tcW w:w="190" w:type="dxa"/>
            <w:tcBorders>
              <w:top w:val="nil"/>
              <w:left w:val="nil"/>
              <w:bottom w:val="single" w:sz="6" w:space="0" w:color="F1F1F1"/>
              <w:right w:val="nil"/>
            </w:tcBorders>
            <w:shd w:val="clear" w:color="auto" w:fill="auto"/>
            <w:noWrap/>
            <w:tcMar>
              <w:top w:w="54" w:type="dxa"/>
              <w:left w:w="0" w:type="dxa"/>
              <w:bottom w:w="0" w:type="dxa"/>
              <w:right w:w="0" w:type="dxa"/>
            </w:tcMar>
            <w:hideMark/>
          </w:tcPr>
          <w:p w:rsidR="00A43ED9" w:rsidRPr="00A7549E" w:rsidRDefault="00A43ED9" w:rsidP="00AC2490">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tcMar>
              <w:top w:w="54" w:type="dxa"/>
              <w:left w:w="0" w:type="dxa"/>
              <w:bottom w:w="0" w:type="dxa"/>
              <w:right w:w="0" w:type="dxa"/>
            </w:tcMar>
            <w:hideMark/>
          </w:tcPr>
          <w:p w:rsidR="00A43ED9" w:rsidRPr="00A7549E" w:rsidRDefault="00A43ED9" w:rsidP="00AC2490">
            <w:pPr>
              <w:spacing w:after="0" w:line="272" w:lineRule="atLeast"/>
              <w:rPr>
                <w:rFonts w:ascii="Consolas" w:eastAsia="Times New Roman" w:hAnsi="Consolas" w:cs="Consolas"/>
                <w:color w:val="24292E"/>
                <w:sz w:val="16"/>
                <w:szCs w:val="16"/>
              </w:rPr>
            </w:pPr>
            <w:r w:rsidRPr="00A7549E">
              <w:rPr>
                <w:rFonts w:ascii="inherit" w:eastAsia="Times New Roman" w:hAnsi="inherit" w:cs="Consolas"/>
                <w:color w:val="D73A49"/>
                <w:sz w:val="16"/>
              </w:rPr>
              <w:t>import</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24292E"/>
                <w:sz w:val="16"/>
              </w:rPr>
              <w:t>java.util.Stack</w:t>
            </w:r>
            <w:proofErr w:type="spellEnd"/>
            <w:r w:rsidRPr="00A7549E">
              <w:rPr>
                <w:rFonts w:ascii="Consolas" w:eastAsia="Times New Roman" w:hAnsi="Consolas" w:cs="Consolas"/>
                <w:color w:val="24292E"/>
                <w:sz w:val="16"/>
                <w:szCs w:val="16"/>
              </w:rPr>
              <w:t>;</w:t>
            </w:r>
          </w:p>
        </w:tc>
      </w:tr>
      <w:tr w:rsidR="00A43ED9" w:rsidRPr="00A7549E" w:rsidTr="00AC2490">
        <w:tc>
          <w:tcPr>
            <w:tcW w:w="190" w:type="dxa"/>
            <w:tcBorders>
              <w:top w:val="nil"/>
              <w:left w:val="nil"/>
              <w:bottom w:val="single" w:sz="6" w:space="0" w:color="F1F1F1"/>
              <w:right w:val="nil"/>
            </w:tcBorders>
            <w:shd w:val="clear" w:color="auto" w:fill="auto"/>
            <w:noWrap/>
            <w:hideMark/>
          </w:tcPr>
          <w:p w:rsidR="00A43ED9" w:rsidRPr="00A7549E" w:rsidRDefault="00A43ED9" w:rsidP="00AC2490">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43ED9" w:rsidRPr="00A7549E" w:rsidRDefault="00A43ED9" w:rsidP="00AC2490">
            <w:pPr>
              <w:spacing w:after="0" w:line="272" w:lineRule="atLeast"/>
              <w:rPr>
                <w:rFonts w:ascii="Consolas" w:eastAsia="Times New Roman" w:hAnsi="Consolas" w:cs="Consolas"/>
                <w:color w:val="24292E"/>
                <w:sz w:val="16"/>
                <w:szCs w:val="16"/>
              </w:rPr>
            </w:pPr>
          </w:p>
        </w:tc>
      </w:tr>
      <w:tr w:rsidR="00A43ED9" w:rsidRPr="00A7549E" w:rsidTr="00AC2490">
        <w:tc>
          <w:tcPr>
            <w:tcW w:w="190" w:type="dxa"/>
            <w:tcBorders>
              <w:top w:val="nil"/>
              <w:left w:val="nil"/>
              <w:bottom w:val="single" w:sz="6" w:space="0" w:color="F1F1F1"/>
              <w:right w:val="nil"/>
            </w:tcBorders>
            <w:shd w:val="clear" w:color="auto" w:fill="auto"/>
            <w:noWrap/>
            <w:hideMark/>
          </w:tcPr>
          <w:p w:rsidR="00A43ED9" w:rsidRPr="00A7549E" w:rsidRDefault="00A43ED9" w:rsidP="00AC2490">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43ED9" w:rsidRPr="00A7549E" w:rsidRDefault="00A43ED9" w:rsidP="00AC2490">
            <w:pPr>
              <w:spacing w:after="0" w:line="272" w:lineRule="atLeast"/>
              <w:rPr>
                <w:rFonts w:ascii="Consolas" w:eastAsia="Times New Roman" w:hAnsi="Consolas" w:cs="Consolas"/>
                <w:color w:val="24292E"/>
                <w:sz w:val="16"/>
                <w:szCs w:val="16"/>
              </w:rPr>
            </w:pP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class</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6F42C1"/>
                <w:sz w:val="16"/>
              </w:rPr>
              <w:t>QueueUsingStacks</w:t>
            </w:r>
            <w:proofErr w:type="spellEnd"/>
            <w:r w:rsidRPr="00A7549E">
              <w:rPr>
                <w:rFonts w:ascii="Consolas" w:eastAsia="Times New Roman" w:hAnsi="Consolas" w:cs="Consolas"/>
                <w:color w:val="24292E"/>
                <w:sz w:val="16"/>
                <w:szCs w:val="16"/>
              </w:rPr>
              <w:t xml:space="preserve"> {</w:t>
            </w:r>
          </w:p>
        </w:tc>
      </w:tr>
      <w:tr w:rsidR="00A43ED9" w:rsidRPr="00A7549E" w:rsidTr="00AC2490">
        <w:tc>
          <w:tcPr>
            <w:tcW w:w="190" w:type="dxa"/>
            <w:tcBorders>
              <w:top w:val="nil"/>
              <w:left w:val="nil"/>
              <w:bottom w:val="single" w:sz="6" w:space="0" w:color="F1F1F1"/>
              <w:right w:val="nil"/>
            </w:tcBorders>
            <w:shd w:val="clear" w:color="auto" w:fill="auto"/>
            <w:noWrap/>
            <w:hideMark/>
          </w:tcPr>
          <w:p w:rsidR="00A43ED9" w:rsidRPr="00A7549E" w:rsidRDefault="00A43ED9" w:rsidP="00AC2490">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43ED9" w:rsidRPr="00A7549E" w:rsidRDefault="00A43ED9" w:rsidP="00AC2490">
            <w:pPr>
              <w:spacing w:after="0" w:line="272" w:lineRule="atLeast"/>
              <w:rPr>
                <w:rFonts w:ascii="Consolas" w:eastAsia="Times New Roman" w:hAnsi="Consolas" w:cs="Consolas"/>
                <w:color w:val="24292E"/>
                <w:sz w:val="16"/>
                <w:szCs w:val="16"/>
              </w:rPr>
            </w:pPr>
          </w:p>
        </w:tc>
      </w:tr>
      <w:tr w:rsidR="00A43ED9" w:rsidRPr="00A7549E" w:rsidTr="00AC2490">
        <w:tc>
          <w:tcPr>
            <w:tcW w:w="190" w:type="dxa"/>
            <w:tcBorders>
              <w:top w:val="nil"/>
              <w:left w:val="nil"/>
              <w:bottom w:val="single" w:sz="6" w:space="0" w:color="F1F1F1"/>
              <w:right w:val="nil"/>
            </w:tcBorders>
            <w:shd w:val="clear" w:color="auto" w:fill="auto"/>
            <w:noWrap/>
            <w:hideMark/>
          </w:tcPr>
          <w:p w:rsidR="00A43ED9" w:rsidRPr="00A7549E" w:rsidRDefault="00A43ED9" w:rsidP="00AC2490">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43ED9" w:rsidRPr="00A7549E" w:rsidRDefault="00A43ED9" w:rsidP="00AC2490">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Stack&lt;</w:t>
            </w:r>
            <w:r w:rsidRPr="00A7549E">
              <w:rPr>
                <w:rFonts w:ascii="inherit" w:eastAsia="Times New Roman" w:hAnsi="inherit" w:cs="Consolas"/>
                <w:color w:val="24292E"/>
                <w:sz w:val="16"/>
              </w:rPr>
              <w:t>Integer</w:t>
            </w:r>
            <w:r w:rsidRPr="00A7549E">
              <w:rPr>
                <w:rFonts w:ascii="inherit" w:eastAsia="Times New Roman" w:hAnsi="inherit" w:cs="Consolas"/>
                <w:color w:val="D73A49"/>
                <w:sz w:val="16"/>
              </w:rPr>
              <w:t>&gt;</w:t>
            </w:r>
            <w:r w:rsidRPr="00A7549E">
              <w:rPr>
                <w:rFonts w:ascii="Consolas" w:eastAsia="Times New Roman" w:hAnsi="Consolas" w:cs="Consolas"/>
                <w:color w:val="24292E"/>
                <w:sz w:val="16"/>
                <w:szCs w:val="16"/>
              </w:rPr>
              <w:t xml:space="preserve"> stack1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new</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Stack&lt;&gt;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6A737D"/>
                <w:sz w:val="16"/>
              </w:rPr>
              <w:t>//act as  back of the Queue</w:t>
            </w:r>
          </w:p>
        </w:tc>
      </w:tr>
      <w:tr w:rsidR="00A43ED9" w:rsidRPr="00A7549E" w:rsidTr="00AC2490">
        <w:tc>
          <w:tcPr>
            <w:tcW w:w="190" w:type="dxa"/>
            <w:tcBorders>
              <w:top w:val="nil"/>
              <w:left w:val="nil"/>
              <w:bottom w:val="single" w:sz="6" w:space="0" w:color="F1F1F1"/>
              <w:right w:val="nil"/>
            </w:tcBorders>
            <w:shd w:val="clear" w:color="auto" w:fill="auto"/>
            <w:noWrap/>
            <w:hideMark/>
          </w:tcPr>
          <w:p w:rsidR="00A43ED9" w:rsidRPr="00A7549E" w:rsidRDefault="00A43ED9" w:rsidP="00AC2490">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43ED9" w:rsidRPr="00A7549E" w:rsidRDefault="00A43ED9" w:rsidP="00AC2490">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Stack&lt;</w:t>
            </w:r>
            <w:r w:rsidRPr="00A7549E">
              <w:rPr>
                <w:rFonts w:ascii="inherit" w:eastAsia="Times New Roman" w:hAnsi="inherit" w:cs="Consolas"/>
                <w:color w:val="24292E"/>
                <w:sz w:val="16"/>
              </w:rPr>
              <w:t>Integer</w:t>
            </w:r>
            <w:r w:rsidRPr="00A7549E">
              <w:rPr>
                <w:rFonts w:ascii="inherit" w:eastAsia="Times New Roman" w:hAnsi="inherit" w:cs="Consolas"/>
                <w:color w:val="D73A49"/>
                <w:sz w:val="16"/>
              </w:rPr>
              <w:t>&gt;</w:t>
            </w:r>
            <w:r w:rsidRPr="00A7549E">
              <w:rPr>
                <w:rFonts w:ascii="Consolas" w:eastAsia="Times New Roman" w:hAnsi="Consolas" w:cs="Consolas"/>
                <w:color w:val="24292E"/>
                <w:sz w:val="16"/>
                <w:szCs w:val="16"/>
              </w:rPr>
              <w:t xml:space="preserve"> stack2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new</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Stack&lt;&gt;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6A737D"/>
                <w:sz w:val="16"/>
              </w:rPr>
              <w:t>// act as the front of the Queue</w:t>
            </w:r>
          </w:p>
        </w:tc>
      </w:tr>
      <w:tr w:rsidR="00A43ED9" w:rsidRPr="00A7549E" w:rsidTr="00AC2490">
        <w:tc>
          <w:tcPr>
            <w:tcW w:w="190" w:type="dxa"/>
            <w:tcBorders>
              <w:top w:val="nil"/>
              <w:left w:val="nil"/>
              <w:bottom w:val="single" w:sz="6" w:space="0" w:color="F1F1F1"/>
              <w:right w:val="nil"/>
            </w:tcBorders>
            <w:shd w:val="clear" w:color="auto" w:fill="auto"/>
            <w:noWrap/>
            <w:hideMark/>
          </w:tcPr>
          <w:p w:rsidR="00A43ED9" w:rsidRPr="00A7549E" w:rsidRDefault="00A43ED9" w:rsidP="00AC2490">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43ED9" w:rsidRPr="00A7549E" w:rsidRDefault="00A43ED9" w:rsidP="00AC2490">
            <w:pPr>
              <w:spacing w:after="0" w:line="272" w:lineRule="atLeast"/>
              <w:rPr>
                <w:rFonts w:ascii="Consolas" w:eastAsia="Times New Roman" w:hAnsi="Consolas" w:cs="Consolas"/>
                <w:color w:val="24292E"/>
                <w:sz w:val="16"/>
                <w:szCs w:val="16"/>
              </w:rPr>
            </w:pPr>
          </w:p>
        </w:tc>
      </w:tr>
      <w:tr w:rsidR="00A43ED9" w:rsidRPr="00A7549E" w:rsidTr="00AC2490">
        <w:tc>
          <w:tcPr>
            <w:tcW w:w="190" w:type="dxa"/>
            <w:tcBorders>
              <w:top w:val="nil"/>
              <w:left w:val="nil"/>
              <w:bottom w:val="single" w:sz="6" w:space="0" w:color="F1F1F1"/>
              <w:right w:val="nil"/>
            </w:tcBorders>
            <w:shd w:val="clear" w:color="auto" w:fill="auto"/>
            <w:noWrap/>
            <w:hideMark/>
          </w:tcPr>
          <w:p w:rsidR="00A43ED9" w:rsidRPr="00A7549E" w:rsidRDefault="00A43ED9" w:rsidP="00AC2490">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43ED9" w:rsidRPr="00A7549E" w:rsidRDefault="00A43ED9" w:rsidP="00AC2490">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void</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6F42C1"/>
                <w:sz w:val="16"/>
              </w:rPr>
              <w:t>push</w:t>
            </w:r>
            <w:r w:rsidRPr="00A7549E">
              <w:rPr>
                <w:rFonts w:ascii="Consolas" w:eastAsia="Times New Roman" w:hAnsi="Consolas" w:cs="Consolas"/>
                <w:color w:val="24292E"/>
                <w:sz w:val="16"/>
                <w:szCs w:val="16"/>
              </w:rPr>
              <w:t>(</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E36209"/>
                <w:sz w:val="16"/>
              </w:rPr>
              <w:t>x</w:t>
            </w:r>
            <w:r w:rsidRPr="00A7549E">
              <w:rPr>
                <w:rFonts w:ascii="Consolas" w:eastAsia="Times New Roman" w:hAnsi="Consolas" w:cs="Consolas"/>
                <w:color w:val="24292E"/>
                <w:sz w:val="16"/>
                <w:szCs w:val="16"/>
              </w:rPr>
              <w:t xml:space="preserve">) {  </w:t>
            </w:r>
            <w:r w:rsidRPr="00A7549E">
              <w:rPr>
                <w:rFonts w:ascii="inherit" w:eastAsia="Times New Roman" w:hAnsi="inherit" w:cs="Consolas"/>
                <w:color w:val="6A737D"/>
                <w:sz w:val="16"/>
              </w:rPr>
              <w:t>// push into stack 1</w:t>
            </w:r>
          </w:p>
        </w:tc>
      </w:tr>
      <w:tr w:rsidR="00A43ED9" w:rsidRPr="00A7549E" w:rsidTr="00AC2490">
        <w:tc>
          <w:tcPr>
            <w:tcW w:w="190" w:type="dxa"/>
            <w:tcBorders>
              <w:top w:val="nil"/>
              <w:left w:val="nil"/>
              <w:bottom w:val="single" w:sz="6" w:space="0" w:color="F1F1F1"/>
              <w:right w:val="nil"/>
            </w:tcBorders>
            <w:shd w:val="clear" w:color="auto" w:fill="auto"/>
            <w:noWrap/>
            <w:hideMark/>
          </w:tcPr>
          <w:p w:rsidR="00A43ED9" w:rsidRPr="00A7549E" w:rsidRDefault="00A43ED9" w:rsidP="00AC2490">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43ED9" w:rsidRPr="00A7549E" w:rsidRDefault="00A43ED9" w:rsidP="00AC2490">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t>stack1</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push(x);</w:t>
            </w:r>
          </w:p>
        </w:tc>
      </w:tr>
      <w:tr w:rsidR="00A43ED9" w:rsidRPr="00A7549E" w:rsidTr="00AC2490">
        <w:tc>
          <w:tcPr>
            <w:tcW w:w="190" w:type="dxa"/>
            <w:tcBorders>
              <w:top w:val="nil"/>
              <w:left w:val="nil"/>
              <w:bottom w:val="single" w:sz="6" w:space="0" w:color="F1F1F1"/>
              <w:right w:val="nil"/>
            </w:tcBorders>
            <w:shd w:val="clear" w:color="auto" w:fill="auto"/>
            <w:noWrap/>
            <w:hideMark/>
          </w:tcPr>
          <w:p w:rsidR="00A43ED9" w:rsidRPr="00A7549E" w:rsidRDefault="00A43ED9" w:rsidP="00AC2490">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43ED9" w:rsidRPr="00A7549E" w:rsidRDefault="00A43ED9" w:rsidP="00AC2490">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t>}</w:t>
            </w:r>
          </w:p>
        </w:tc>
      </w:tr>
      <w:tr w:rsidR="00A43ED9" w:rsidRPr="00A7549E" w:rsidTr="00AC2490">
        <w:tc>
          <w:tcPr>
            <w:tcW w:w="190" w:type="dxa"/>
            <w:tcBorders>
              <w:top w:val="nil"/>
              <w:left w:val="nil"/>
              <w:bottom w:val="single" w:sz="6" w:space="0" w:color="F1F1F1"/>
              <w:right w:val="nil"/>
            </w:tcBorders>
            <w:shd w:val="clear" w:color="auto" w:fill="auto"/>
            <w:noWrap/>
            <w:hideMark/>
          </w:tcPr>
          <w:p w:rsidR="00A43ED9" w:rsidRPr="00A7549E" w:rsidRDefault="00A43ED9" w:rsidP="00AC2490">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43ED9" w:rsidRPr="00A7549E" w:rsidRDefault="00A43ED9" w:rsidP="00AC2490">
            <w:pPr>
              <w:spacing w:after="0" w:line="272" w:lineRule="atLeast"/>
              <w:rPr>
                <w:rFonts w:ascii="Consolas" w:eastAsia="Times New Roman" w:hAnsi="Consolas" w:cs="Consolas"/>
                <w:color w:val="24292E"/>
                <w:sz w:val="16"/>
                <w:szCs w:val="16"/>
              </w:rPr>
            </w:pPr>
          </w:p>
        </w:tc>
      </w:tr>
      <w:tr w:rsidR="00A43ED9" w:rsidRPr="00A7549E" w:rsidTr="00AC2490">
        <w:tc>
          <w:tcPr>
            <w:tcW w:w="190" w:type="dxa"/>
            <w:tcBorders>
              <w:top w:val="nil"/>
              <w:left w:val="nil"/>
              <w:bottom w:val="single" w:sz="6" w:space="0" w:color="F1F1F1"/>
              <w:right w:val="nil"/>
            </w:tcBorders>
            <w:shd w:val="clear" w:color="auto" w:fill="auto"/>
            <w:noWrap/>
            <w:hideMark/>
          </w:tcPr>
          <w:p w:rsidR="00A43ED9" w:rsidRPr="00A7549E" w:rsidRDefault="00A43ED9" w:rsidP="00AC2490">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43ED9" w:rsidRPr="00A7549E" w:rsidRDefault="00A43ED9" w:rsidP="00AC2490">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6F42C1"/>
                <w:sz w:val="16"/>
              </w:rPr>
              <w:t>peek</w:t>
            </w:r>
            <w:r w:rsidRPr="00A7549E">
              <w:rPr>
                <w:rFonts w:ascii="Consolas" w:eastAsia="Times New Roman" w:hAnsi="Consolas" w:cs="Consolas"/>
                <w:color w:val="24292E"/>
                <w:sz w:val="16"/>
                <w:szCs w:val="16"/>
              </w:rPr>
              <w:t>() {</w:t>
            </w:r>
          </w:p>
        </w:tc>
      </w:tr>
      <w:tr w:rsidR="00A43ED9" w:rsidRPr="00A7549E" w:rsidTr="00AC2490">
        <w:tc>
          <w:tcPr>
            <w:tcW w:w="190" w:type="dxa"/>
            <w:tcBorders>
              <w:top w:val="nil"/>
              <w:left w:val="nil"/>
              <w:bottom w:val="single" w:sz="6" w:space="0" w:color="F1F1F1"/>
              <w:right w:val="nil"/>
            </w:tcBorders>
            <w:shd w:val="clear" w:color="auto" w:fill="auto"/>
            <w:noWrap/>
            <w:hideMark/>
          </w:tcPr>
          <w:p w:rsidR="00A43ED9" w:rsidRPr="00A7549E" w:rsidRDefault="00A43ED9" w:rsidP="00AC2490">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43ED9" w:rsidRPr="00A7549E" w:rsidRDefault="00A43ED9" w:rsidP="00AC2490">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if</w:t>
            </w:r>
            <w:r w:rsidRPr="00A7549E">
              <w:rPr>
                <w:rFonts w:ascii="Consolas" w:eastAsia="Times New Roman" w:hAnsi="Consolas" w:cs="Consolas"/>
                <w:color w:val="24292E"/>
                <w:sz w:val="16"/>
                <w:szCs w:val="16"/>
              </w:rPr>
              <w:t xml:space="preserve"> (stack2</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isEmpty()) {</w:t>
            </w:r>
          </w:p>
        </w:tc>
      </w:tr>
      <w:tr w:rsidR="00A43ED9" w:rsidRPr="00A7549E" w:rsidTr="00AC2490">
        <w:tc>
          <w:tcPr>
            <w:tcW w:w="190" w:type="dxa"/>
            <w:tcBorders>
              <w:top w:val="nil"/>
              <w:left w:val="nil"/>
              <w:bottom w:val="single" w:sz="6" w:space="0" w:color="F1F1F1"/>
              <w:right w:val="nil"/>
            </w:tcBorders>
            <w:shd w:val="clear" w:color="auto" w:fill="auto"/>
            <w:noWrap/>
            <w:hideMark/>
          </w:tcPr>
          <w:p w:rsidR="00A43ED9" w:rsidRPr="00A7549E" w:rsidRDefault="00A43ED9" w:rsidP="00AC2490">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43ED9" w:rsidRPr="00A7549E" w:rsidRDefault="00A43ED9" w:rsidP="00AC2490">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proofErr w:type="spellStart"/>
            <w:r w:rsidRPr="00A7549E">
              <w:rPr>
                <w:rFonts w:ascii="Consolas" w:eastAsia="Times New Roman" w:hAnsi="Consolas" w:cs="Consolas"/>
                <w:color w:val="24292E"/>
                <w:sz w:val="16"/>
                <w:szCs w:val="16"/>
              </w:rPr>
              <w:t>moveItems</w:t>
            </w:r>
            <w:proofErr w:type="spellEnd"/>
            <w:r w:rsidRPr="00A7549E">
              <w:rPr>
                <w:rFonts w:ascii="Consolas" w:eastAsia="Times New Roman" w:hAnsi="Consolas" w:cs="Consolas"/>
                <w:color w:val="24292E"/>
                <w:sz w:val="16"/>
                <w:szCs w:val="16"/>
              </w:rPr>
              <w:t>(stack1, stack2);</w:t>
            </w:r>
          </w:p>
        </w:tc>
      </w:tr>
      <w:tr w:rsidR="00A43ED9" w:rsidRPr="00A7549E" w:rsidTr="00AC2490">
        <w:tc>
          <w:tcPr>
            <w:tcW w:w="190" w:type="dxa"/>
            <w:tcBorders>
              <w:top w:val="nil"/>
              <w:left w:val="nil"/>
              <w:bottom w:val="single" w:sz="6" w:space="0" w:color="F1F1F1"/>
              <w:right w:val="nil"/>
            </w:tcBorders>
            <w:shd w:val="clear" w:color="auto" w:fill="auto"/>
            <w:noWrap/>
            <w:hideMark/>
          </w:tcPr>
          <w:p w:rsidR="00A43ED9" w:rsidRPr="00A7549E" w:rsidRDefault="00A43ED9" w:rsidP="00AC2490">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43ED9" w:rsidRPr="00A7549E" w:rsidRDefault="00A43ED9" w:rsidP="00AC2490">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t>}</w:t>
            </w:r>
          </w:p>
        </w:tc>
      </w:tr>
      <w:tr w:rsidR="00A43ED9" w:rsidRPr="00A7549E" w:rsidTr="00AC2490">
        <w:tc>
          <w:tcPr>
            <w:tcW w:w="190" w:type="dxa"/>
            <w:tcBorders>
              <w:top w:val="nil"/>
              <w:left w:val="nil"/>
              <w:bottom w:val="single" w:sz="6" w:space="0" w:color="F1F1F1"/>
              <w:right w:val="nil"/>
            </w:tcBorders>
            <w:shd w:val="clear" w:color="auto" w:fill="auto"/>
            <w:noWrap/>
            <w:hideMark/>
          </w:tcPr>
          <w:p w:rsidR="00A43ED9" w:rsidRPr="00A7549E" w:rsidRDefault="00A43ED9" w:rsidP="00AC2490">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43ED9" w:rsidRPr="00A7549E" w:rsidRDefault="00A43ED9" w:rsidP="00AC2490">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return</w:t>
            </w:r>
            <w:r w:rsidRPr="00A7549E">
              <w:rPr>
                <w:rFonts w:ascii="Consolas" w:eastAsia="Times New Roman" w:hAnsi="Consolas" w:cs="Consolas"/>
                <w:color w:val="24292E"/>
                <w:sz w:val="16"/>
                <w:szCs w:val="16"/>
              </w:rPr>
              <w:t xml:space="preserve"> stack2</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peek(); </w:t>
            </w:r>
            <w:r w:rsidRPr="00A7549E">
              <w:rPr>
                <w:rFonts w:ascii="inherit" w:eastAsia="Times New Roman" w:hAnsi="inherit" w:cs="Consolas"/>
                <w:color w:val="6A737D"/>
                <w:sz w:val="16"/>
              </w:rPr>
              <w:t>// return the top element in stack2</w:t>
            </w:r>
          </w:p>
        </w:tc>
      </w:tr>
      <w:tr w:rsidR="00A43ED9" w:rsidRPr="00A7549E" w:rsidTr="00AC2490">
        <w:tc>
          <w:tcPr>
            <w:tcW w:w="190" w:type="dxa"/>
            <w:tcBorders>
              <w:top w:val="nil"/>
              <w:left w:val="nil"/>
              <w:bottom w:val="single" w:sz="6" w:space="0" w:color="F1F1F1"/>
              <w:right w:val="nil"/>
            </w:tcBorders>
            <w:shd w:val="clear" w:color="auto" w:fill="auto"/>
            <w:noWrap/>
            <w:hideMark/>
          </w:tcPr>
          <w:p w:rsidR="00A43ED9" w:rsidRPr="00A7549E" w:rsidRDefault="00A43ED9" w:rsidP="00AC2490">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43ED9" w:rsidRPr="00A7549E" w:rsidRDefault="00A43ED9" w:rsidP="00AC2490">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t>}</w:t>
            </w:r>
          </w:p>
        </w:tc>
      </w:tr>
      <w:tr w:rsidR="00A43ED9" w:rsidRPr="00A7549E" w:rsidTr="00AC2490">
        <w:tc>
          <w:tcPr>
            <w:tcW w:w="190" w:type="dxa"/>
            <w:tcBorders>
              <w:top w:val="nil"/>
              <w:left w:val="nil"/>
              <w:bottom w:val="single" w:sz="6" w:space="0" w:color="F1F1F1"/>
              <w:right w:val="nil"/>
            </w:tcBorders>
            <w:shd w:val="clear" w:color="auto" w:fill="auto"/>
            <w:noWrap/>
            <w:hideMark/>
          </w:tcPr>
          <w:p w:rsidR="00A43ED9" w:rsidRPr="00A7549E" w:rsidRDefault="00A43ED9" w:rsidP="00AC2490">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43ED9" w:rsidRPr="00A7549E" w:rsidRDefault="00A43ED9" w:rsidP="00AC2490">
            <w:pPr>
              <w:spacing w:after="0" w:line="272" w:lineRule="atLeast"/>
              <w:rPr>
                <w:rFonts w:ascii="Consolas" w:eastAsia="Times New Roman" w:hAnsi="Consolas" w:cs="Consolas"/>
                <w:color w:val="24292E"/>
                <w:sz w:val="16"/>
                <w:szCs w:val="16"/>
              </w:rPr>
            </w:pPr>
          </w:p>
        </w:tc>
      </w:tr>
      <w:tr w:rsidR="00A43ED9" w:rsidRPr="00A7549E" w:rsidTr="00AC2490">
        <w:tc>
          <w:tcPr>
            <w:tcW w:w="190" w:type="dxa"/>
            <w:tcBorders>
              <w:top w:val="nil"/>
              <w:left w:val="nil"/>
              <w:bottom w:val="single" w:sz="6" w:space="0" w:color="F1F1F1"/>
              <w:right w:val="nil"/>
            </w:tcBorders>
            <w:shd w:val="clear" w:color="auto" w:fill="auto"/>
            <w:noWrap/>
            <w:hideMark/>
          </w:tcPr>
          <w:p w:rsidR="00A43ED9" w:rsidRPr="00A7549E" w:rsidRDefault="00A43ED9" w:rsidP="00AC2490">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43ED9" w:rsidRPr="00A7549E" w:rsidRDefault="00A43ED9" w:rsidP="00AC2490">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D73A49"/>
                <w:sz w:val="16"/>
              </w:rPr>
              <w:t>int</w:t>
            </w:r>
            <w:proofErr w:type="spellEnd"/>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6F42C1"/>
                <w:sz w:val="16"/>
              </w:rPr>
              <w:t>pop</w:t>
            </w:r>
            <w:r w:rsidRPr="00A7549E">
              <w:rPr>
                <w:rFonts w:ascii="Consolas" w:eastAsia="Times New Roman" w:hAnsi="Consolas" w:cs="Consolas"/>
                <w:color w:val="24292E"/>
                <w:sz w:val="16"/>
                <w:szCs w:val="16"/>
              </w:rPr>
              <w:t>() {</w:t>
            </w:r>
          </w:p>
        </w:tc>
      </w:tr>
      <w:tr w:rsidR="00A43ED9" w:rsidRPr="00A7549E" w:rsidTr="00AC2490">
        <w:tc>
          <w:tcPr>
            <w:tcW w:w="190" w:type="dxa"/>
            <w:tcBorders>
              <w:top w:val="nil"/>
              <w:left w:val="nil"/>
              <w:bottom w:val="single" w:sz="6" w:space="0" w:color="F1F1F1"/>
              <w:right w:val="nil"/>
            </w:tcBorders>
            <w:shd w:val="clear" w:color="auto" w:fill="auto"/>
            <w:noWrap/>
            <w:hideMark/>
          </w:tcPr>
          <w:p w:rsidR="00A43ED9" w:rsidRPr="00A7549E" w:rsidRDefault="00A43ED9" w:rsidP="00AC2490">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43ED9" w:rsidRPr="00A7549E" w:rsidRDefault="00A43ED9" w:rsidP="00AC2490">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if</w:t>
            </w:r>
            <w:r w:rsidRPr="00A7549E">
              <w:rPr>
                <w:rFonts w:ascii="Consolas" w:eastAsia="Times New Roman" w:hAnsi="Consolas" w:cs="Consolas"/>
                <w:color w:val="24292E"/>
                <w:sz w:val="16"/>
                <w:szCs w:val="16"/>
              </w:rPr>
              <w:t xml:space="preserve"> (stack2</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isEmpty()) {</w:t>
            </w:r>
          </w:p>
        </w:tc>
      </w:tr>
      <w:tr w:rsidR="00A43ED9" w:rsidRPr="00A7549E" w:rsidTr="00AC2490">
        <w:tc>
          <w:tcPr>
            <w:tcW w:w="190" w:type="dxa"/>
            <w:tcBorders>
              <w:top w:val="nil"/>
              <w:left w:val="nil"/>
              <w:bottom w:val="single" w:sz="6" w:space="0" w:color="F1F1F1"/>
              <w:right w:val="nil"/>
            </w:tcBorders>
            <w:shd w:val="clear" w:color="auto" w:fill="auto"/>
            <w:noWrap/>
            <w:hideMark/>
          </w:tcPr>
          <w:p w:rsidR="00A43ED9" w:rsidRPr="00A7549E" w:rsidRDefault="00A43ED9" w:rsidP="00AC2490">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43ED9" w:rsidRPr="00A7549E" w:rsidRDefault="00A43ED9" w:rsidP="00AC2490">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proofErr w:type="spellStart"/>
            <w:r w:rsidRPr="00A7549E">
              <w:rPr>
                <w:rFonts w:ascii="Consolas" w:eastAsia="Times New Roman" w:hAnsi="Consolas" w:cs="Consolas"/>
                <w:color w:val="24292E"/>
                <w:sz w:val="16"/>
                <w:szCs w:val="16"/>
              </w:rPr>
              <w:t>moveItems</w:t>
            </w:r>
            <w:proofErr w:type="spellEnd"/>
            <w:r w:rsidRPr="00A7549E">
              <w:rPr>
                <w:rFonts w:ascii="Consolas" w:eastAsia="Times New Roman" w:hAnsi="Consolas" w:cs="Consolas"/>
                <w:color w:val="24292E"/>
                <w:sz w:val="16"/>
                <w:szCs w:val="16"/>
              </w:rPr>
              <w:t>(stack1, stack2);</w:t>
            </w:r>
          </w:p>
        </w:tc>
      </w:tr>
      <w:tr w:rsidR="00A43ED9" w:rsidRPr="00A7549E" w:rsidTr="00AC2490">
        <w:tc>
          <w:tcPr>
            <w:tcW w:w="190" w:type="dxa"/>
            <w:tcBorders>
              <w:top w:val="nil"/>
              <w:left w:val="nil"/>
              <w:bottom w:val="single" w:sz="6" w:space="0" w:color="F1F1F1"/>
              <w:right w:val="nil"/>
            </w:tcBorders>
            <w:shd w:val="clear" w:color="auto" w:fill="auto"/>
            <w:noWrap/>
            <w:hideMark/>
          </w:tcPr>
          <w:p w:rsidR="00A43ED9" w:rsidRPr="00A7549E" w:rsidRDefault="00A43ED9" w:rsidP="00AC2490">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43ED9" w:rsidRPr="00A7549E" w:rsidRDefault="00A43ED9" w:rsidP="00AC2490">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t>}</w:t>
            </w:r>
          </w:p>
        </w:tc>
      </w:tr>
      <w:tr w:rsidR="00A43ED9" w:rsidRPr="00A7549E" w:rsidTr="00AC2490">
        <w:tc>
          <w:tcPr>
            <w:tcW w:w="190" w:type="dxa"/>
            <w:tcBorders>
              <w:top w:val="nil"/>
              <w:left w:val="nil"/>
              <w:bottom w:val="single" w:sz="6" w:space="0" w:color="F1F1F1"/>
              <w:right w:val="nil"/>
            </w:tcBorders>
            <w:shd w:val="clear" w:color="auto" w:fill="auto"/>
            <w:noWrap/>
            <w:hideMark/>
          </w:tcPr>
          <w:p w:rsidR="00A43ED9" w:rsidRPr="00A7549E" w:rsidRDefault="00A43ED9" w:rsidP="00AC2490">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43ED9" w:rsidRPr="00A7549E" w:rsidRDefault="00A43ED9" w:rsidP="00AC2490">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return</w:t>
            </w:r>
            <w:r w:rsidRPr="00A7549E">
              <w:rPr>
                <w:rFonts w:ascii="Consolas" w:eastAsia="Times New Roman" w:hAnsi="Consolas" w:cs="Consolas"/>
                <w:color w:val="24292E"/>
                <w:sz w:val="16"/>
                <w:szCs w:val="16"/>
              </w:rPr>
              <w:t xml:space="preserve"> stack2</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pop(); </w:t>
            </w:r>
            <w:r w:rsidRPr="00A7549E">
              <w:rPr>
                <w:rFonts w:ascii="inherit" w:eastAsia="Times New Roman" w:hAnsi="inherit" w:cs="Consolas"/>
                <w:color w:val="6A737D"/>
                <w:sz w:val="16"/>
              </w:rPr>
              <w:t>// return the top element in stack2</w:t>
            </w:r>
          </w:p>
        </w:tc>
      </w:tr>
      <w:tr w:rsidR="00A43ED9" w:rsidRPr="00A7549E" w:rsidTr="00AC2490">
        <w:tc>
          <w:tcPr>
            <w:tcW w:w="190" w:type="dxa"/>
            <w:tcBorders>
              <w:top w:val="nil"/>
              <w:left w:val="nil"/>
              <w:bottom w:val="single" w:sz="6" w:space="0" w:color="F1F1F1"/>
              <w:right w:val="nil"/>
            </w:tcBorders>
            <w:shd w:val="clear" w:color="auto" w:fill="auto"/>
            <w:noWrap/>
            <w:hideMark/>
          </w:tcPr>
          <w:p w:rsidR="00A43ED9" w:rsidRPr="00A7549E" w:rsidRDefault="00A43ED9" w:rsidP="00AC2490">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43ED9" w:rsidRPr="00A7549E" w:rsidRDefault="00A43ED9" w:rsidP="00AC2490">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t>}</w:t>
            </w:r>
          </w:p>
        </w:tc>
      </w:tr>
      <w:tr w:rsidR="00A43ED9" w:rsidRPr="00A7549E" w:rsidTr="00AC2490">
        <w:tc>
          <w:tcPr>
            <w:tcW w:w="190" w:type="dxa"/>
            <w:tcBorders>
              <w:top w:val="nil"/>
              <w:left w:val="nil"/>
              <w:bottom w:val="single" w:sz="6" w:space="0" w:color="F1F1F1"/>
              <w:right w:val="nil"/>
            </w:tcBorders>
            <w:shd w:val="clear" w:color="auto" w:fill="auto"/>
            <w:noWrap/>
            <w:hideMark/>
          </w:tcPr>
          <w:p w:rsidR="00A43ED9" w:rsidRPr="00A7549E" w:rsidRDefault="00A43ED9" w:rsidP="00AC2490">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43ED9" w:rsidRPr="00A7549E" w:rsidRDefault="00A43ED9" w:rsidP="00AC2490">
            <w:pPr>
              <w:spacing w:after="0" w:line="272" w:lineRule="atLeast"/>
              <w:rPr>
                <w:rFonts w:ascii="Consolas" w:eastAsia="Times New Roman" w:hAnsi="Consolas" w:cs="Consolas"/>
                <w:color w:val="24292E"/>
                <w:sz w:val="16"/>
                <w:szCs w:val="16"/>
              </w:rPr>
            </w:pPr>
          </w:p>
        </w:tc>
      </w:tr>
      <w:tr w:rsidR="00A43ED9" w:rsidRPr="00A7549E" w:rsidTr="00AC2490">
        <w:tc>
          <w:tcPr>
            <w:tcW w:w="190" w:type="dxa"/>
            <w:tcBorders>
              <w:top w:val="nil"/>
              <w:left w:val="nil"/>
              <w:bottom w:val="single" w:sz="6" w:space="0" w:color="F1F1F1"/>
              <w:right w:val="nil"/>
            </w:tcBorders>
            <w:shd w:val="clear" w:color="auto" w:fill="auto"/>
            <w:noWrap/>
            <w:hideMark/>
          </w:tcPr>
          <w:p w:rsidR="00A43ED9" w:rsidRPr="00A7549E" w:rsidRDefault="00A43ED9" w:rsidP="00AC2490">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43ED9" w:rsidRPr="00A7549E" w:rsidRDefault="00A43ED9" w:rsidP="00AC2490">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void</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6F42C1"/>
                <w:sz w:val="16"/>
              </w:rPr>
              <w:t>moveItems</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D73A49"/>
                <w:sz w:val="16"/>
              </w:rPr>
              <w:t>Stack&lt;</w:t>
            </w:r>
            <w:r w:rsidRPr="00A7549E">
              <w:rPr>
                <w:rFonts w:ascii="inherit" w:eastAsia="Times New Roman" w:hAnsi="inherit" w:cs="Consolas"/>
                <w:color w:val="24292E"/>
                <w:sz w:val="16"/>
              </w:rPr>
              <w:t>Integer</w:t>
            </w:r>
            <w:r w:rsidRPr="00A7549E">
              <w:rPr>
                <w:rFonts w:ascii="inherit" w:eastAsia="Times New Roman" w:hAnsi="inherit" w:cs="Consolas"/>
                <w:color w:val="D73A49"/>
                <w:sz w:val="16"/>
              </w:rPr>
              <w:t>&gt;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E36209"/>
                <w:sz w:val="16"/>
              </w:rPr>
              <w:t>s1</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Stack&lt;</w:t>
            </w:r>
            <w:r w:rsidRPr="00A7549E">
              <w:rPr>
                <w:rFonts w:ascii="inherit" w:eastAsia="Times New Roman" w:hAnsi="inherit" w:cs="Consolas"/>
                <w:color w:val="24292E"/>
                <w:sz w:val="16"/>
              </w:rPr>
              <w:t>Integer</w:t>
            </w:r>
            <w:r w:rsidRPr="00A7549E">
              <w:rPr>
                <w:rFonts w:ascii="inherit" w:eastAsia="Times New Roman" w:hAnsi="inherit" w:cs="Consolas"/>
                <w:color w:val="D73A49"/>
                <w:sz w:val="16"/>
              </w:rPr>
              <w:t>&gt;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E36209"/>
                <w:sz w:val="16"/>
              </w:rPr>
              <w:t>s2</w:t>
            </w:r>
            <w:r w:rsidRPr="00A7549E">
              <w:rPr>
                <w:rFonts w:ascii="Consolas" w:eastAsia="Times New Roman" w:hAnsi="Consolas" w:cs="Consolas"/>
                <w:color w:val="24292E"/>
                <w:sz w:val="16"/>
                <w:szCs w:val="16"/>
              </w:rPr>
              <w:t>) {</w:t>
            </w:r>
          </w:p>
        </w:tc>
      </w:tr>
      <w:tr w:rsidR="00A43ED9" w:rsidRPr="00A7549E" w:rsidTr="00AC2490">
        <w:tc>
          <w:tcPr>
            <w:tcW w:w="190" w:type="dxa"/>
            <w:tcBorders>
              <w:top w:val="nil"/>
              <w:left w:val="nil"/>
              <w:bottom w:val="single" w:sz="6" w:space="0" w:color="F1F1F1"/>
              <w:right w:val="nil"/>
            </w:tcBorders>
            <w:shd w:val="clear" w:color="auto" w:fill="auto"/>
            <w:noWrap/>
            <w:hideMark/>
          </w:tcPr>
          <w:p w:rsidR="00A43ED9" w:rsidRPr="00A7549E" w:rsidRDefault="00A43ED9" w:rsidP="00AC2490">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43ED9" w:rsidRPr="00A7549E" w:rsidRDefault="00A43ED9" w:rsidP="00AC2490">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while</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stack1</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isEmpty()) {</w:t>
            </w:r>
          </w:p>
        </w:tc>
      </w:tr>
      <w:tr w:rsidR="00A43ED9" w:rsidRPr="00A7549E" w:rsidTr="00AC2490">
        <w:tc>
          <w:tcPr>
            <w:tcW w:w="190" w:type="dxa"/>
            <w:tcBorders>
              <w:top w:val="nil"/>
              <w:left w:val="nil"/>
              <w:bottom w:val="single" w:sz="6" w:space="0" w:color="F1F1F1"/>
              <w:right w:val="nil"/>
            </w:tcBorders>
            <w:shd w:val="clear" w:color="auto" w:fill="auto"/>
            <w:noWrap/>
            <w:hideMark/>
          </w:tcPr>
          <w:p w:rsidR="00A43ED9" w:rsidRPr="00A7549E" w:rsidRDefault="00A43ED9" w:rsidP="00AC2490">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43ED9" w:rsidRPr="00A7549E" w:rsidRDefault="00A43ED9" w:rsidP="00AC2490">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t>s2</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push(s1</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pop()); </w:t>
            </w:r>
            <w:r w:rsidRPr="00A7549E">
              <w:rPr>
                <w:rFonts w:ascii="inherit" w:eastAsia="Times New Roman" w:hAnsi="inherit" w:cs="Consolas"/>
                <w:color w:val="6A737D"/>
                <w:sz w:val="16"/>
              </w:rPr>
              <w:t>// move all the elements from stack 1 to stack 2</w:t>
            </w:r>
          </w:p>
        </w:tc>
      </w:tr>
      <w:tr w:rsidR="00A43ED9" w:rsidRPr="00A7549E" w:rsidTr="00AC2490">
        <w:tc>
          <w:tcPr>
            <w:tcW w:w="190" w:type="dxa"/>
            <w:tcBorders>
              <w:top w:val="nil"/>
              <w:left w:val="nil"/>
              <w:bottom w:val="single" w:sz="6" w:space="0" w:color="F1F1F1"/>
              <w:right w:val="nil"/>
            </w:tcBorders>
            <w:shd w:val="clear" w:color="auto" w:fill="auto"/>
            <w:noWrap/>
            <w:hideMark/>
          </w:tcPr>
          <w:p w:rsidR="00A43ED9" w:rsidRPr="00A7549E" w:rsidRDefault="00A43ED9" w:rsidP="00AC2490">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43ED9" w:rsidRPr="00A7549E" w:rsidRDefault="00A43ED9" w:rsidP="00AC2490">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t>}</w:t>
            </w:r>
          </w:p>
        </w:tc>
      </w:tr>
      <w:tr w:rsidR="00A43ED9" w:rsidRPr="00A7549E" w:rsidTr="00AC2490">
        <w:tc>
          <w:tcPr>
            <w:tcW w:w="190" w:type="dxa"/>
            <w:tcBorders>
              <w:top w:val="nil"/>
              <w:left w:val="nil"/>
              <w:bottom w:val="single" w:sz="6" w:space="0" w:color="F1F1F1"/>
              <w:right w:val="nil"/>
            </w:tcBorders>
            <w:shd w:val="clear" w:color="auto" w:fill="auto"/>
            <w:noWrap/>
            <w:hideMark/>
          </w:tcPr>
          <w:p w:rsidR="00A43ED9" w:rsidRPr="00A7549E" w:rsidRDefault="00A43ED9" w:rsidP="00AC2490">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43ED9" w:rsidRPr="00A7549E" w:rsidRDefault="00A43ED9" w:rsidP="00AC2490">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t>}</w:t>
            </w:r>
          </w:p>
        </w:tc>
      </w:tr>
      <w:tr w:rsidR="00A43ED9" w:rsidRPr="00A7549E" w:rsidTr="00AC2490">
        <w:tc>
          <w:tcPr>
            <w:tcW w:w="190" w:type="dxa"/>
            <w:tcBorders>
              <w:top w:val="nil"/>
              <w:left w:val="nil"/>
              <w:bottom w:val="single" w:sz="6" w:space="0" w:color="F1F1F1"/>
              <w:right w:val="nil"/>
            </w:tcBorders>
            <w:shd w:val="clear" w:color="auto" w:fill="auto"/>
            <w:noWrap/>
            <w:hideMark/>
          </w:tcPr>
          <w:p w:rsidR="00A43ED9" w:rsidRPr="00A7549E" w:rsidRDefault="00A43ED9" w:rsidP="00AC2490">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43ED9" w:rsidRPr="00A7549E" w:rsidRDefault="00A43ED9" w:rsidP="00AC2490">
            <w:pPr>
              <w:spacing w:after="0" w:line="272" w:lineRule="atLeast"/>
              <w:rPr>
                <w:rFonts w:ascii="Consolas" w:eastAsia="Times New Roman" w:hAnsi="Consolas" w:cs="Consolas"/>
                <w:color w:val="24292E"/>
                <w:sz w:val="16"/>
                <w:szCs w:val="16"/>
              </w:rPr>
            </w:pPr>
          </w:p>
        </w:tc>
      </w:tr>
      <w:tr w:rsidR="00A43ED9" w:rsidRPr="00A7549E" w:rsidTr="00AC2490">
        <w:tc>
          <w:tcPr>
            <w:tcW w:w="190" w:type="dxa"/>
            <w:tcBorders>
              <w:top w:val="nil"/>
              <w:left w:val="nil"/>
              <w:bottom w:val="single" w:sz="6" w:space="0" w:color="F1F1F1"/>
              <w:right w:val="nil"/>
            </w:tcBorders>
            <w:shd w:val="clear" w:color="auto" w:fill="auto"/>
            <w:noWrap/>
            <w:hideMark/>
          </w:tcPr>
          <w:p w:rsidR="00A43ED9" w:rsidRPr="00A7549E" w:rsidRDefault="00A43ED9" w:rsidP="00AC2490">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43ED9" w:rsidRPr="00A7549E" w:rsidRDefault="00A43ED9" w:rsidP="00AC2490">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inherit" w:eastAsia="Times New Roman" w:hAnsi="inherit" w:cs="Consolas"/>
                <w:color w:val="D73A49"/>
                <w:sz w:val="16"/>
              </w:rPr>
              <w:t>public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static</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void</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6F42C1"/>
                <w:sz w:val="16"/>
              </w:rPr>
              <w:t>main</w:t>
            </w:r>
            <w:r w:rsidRPr="00A7549E">
              <w:rPr>
                <w:rFonts w:ascii="Consolas" w:eastAsia="Times New Roman" w:hAnsi="Consolas" w:cs="Consolas"/>
                <w:color w:val="24292E"/>
                <w:sz w:val="16"/>
                <w:szCs w:val="16"/>
              </w:rPr>
              <w:t>(</w:t>
            </w:r>
            <w:r w:rsidRPr="00A7549E">
              <w:rPr>
                <w:rFonts w:ascii="inherit" w:eastAsia="Times New Roman" w:hAnsi="inherit" w:cs="Consolas"/>
                <w:color w:val="D73A49"/>
                <w:sz w:val="16"/>
              </w:rPr>
              <w:t>String</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E36209"/>
                <w:sz w:val="16"/>
              </w:rPr>
              <w:t>args</w:t>
            </w:r>
            <w:proofErr w:type="spellEnd"/>
            <w:r w:rsidRPr="00A7549E">
              <w:rPr>
                <w:rFonts w:ascii="Consolas" w:eastAsia="Times New Roman" w:hAnsi="Consolas" w:cs="Consolas"/>
                <w:color w:val="24292E"/>
                <w:sz w:val="16"/>
                <w:szCs w:val="16"/>
              </w:rPr>
              <w:t>) {</w:t>
            </w:r>
          </w:p>
        </w:tc>
      </w:tr>
      <w:tr w:rsidR="00A43ED9" w:rsidRPr="00A7549E" w:rsidTr="00AC2490">
        <w:tc>
          <w:tcPr>
            <w:tcW w:w="190" w:type="dxa"/>
            <w:tcBorders>
              <w:top w:val="nil"/>
              <w:left w:val="nil"/>
              <w:bottom w:val="single" w:sz="6" w:space="0" w:color="F1F1F1"/>
              <w:right w:val="nil"/>
            </w:tcBorders>
            <w:shd w:val="clear" w:color="auto" w:fill="auto"/>
            <w:noWrap/>
            <w:hideMark/>
          </w:tcPr>
          <w:p w:rsidR="00A43ED9" w:rsidRPr="00A7549E" w:rsidRDefault="00A43ED9" w:rsidP="00AC2490">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43ED9" w:rsidRPr="00A7549E" w:rsidRDefault="00A43ED9" w:rsidP="00AC2490">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proofErr w:type="spellStart"/>
            <w:r w:rsidRPr="00A7549E">
              <w:rPr>
                <w:rFonts w:ascii="inherit" w:eastAsia="Times New Roman" w:hAnsi="inherit" w:cs="Consolas"/>
                <w:color w:val="24292E"/>
                <w:sz w:val="16"/>
              </w:rPr>
              <w:t>QueueUsingStacks</w:t>
            </w:r>
            <w:proofErr w:type="spellEnd"/>
            <w:r w:rsidRPr="00A7549E">
              <w:rPr>
                <w:rFonts w:ascii="Consolas" w:eastAsia="Times New Roman" w:hAnsi="Consolas" w:cs="Consolas"/>
                <w:color w:val="24292E"/>
                <w:sz w:val="16"/>
                <w:szCs w:val="16"/>
              </w:rPr>
              <w:t xml:space="preserve"> q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new</w:t>
            </w:r>
            <w:r w:rsidRPr="00A7549E">
              <w:rPr>
                <w:rFonts w:ascii="Consolas" w:eastAsia="Times New Roman" w:hAnsi="Consolas" w:cs="Consolas"/>
                <w:color w:val="24292E"/>
                <w:sz w:val="16"/>
                <w:szCs w:val="16"/>
              </w:rPr>
              <w:t xml:space="preserve"> </w:t>
            </w:r>
            <w:proofErr w:type="spellStart"/>
            <w:r w:rsidRPr="00A7549E">
              <w:rPr>
                <w:rFonts w:ascii="inherit" w:eastAsia="Times New Roman" w:hAnsi="inherit" w:cs="Consolas"/>
                <w:color w:val="24292E"/>
                <w:sz w:val="16"/>
              </w:rPr>
              <w:t>QueueUsingStacks</w:t>
            </w:r>
            <w:proofErr w:type="spellEnd"/>
            <w:r w:rsidRPr="00A7549E">
              <w:rPr>
                <w:rFonts w:ascii="Consolas" w:eastAsia="Times New Roman" w:hAnsi="Consolas" w:cs="Consolas"/>
                <w:color w:val="24292E"/>
                <w:sz w:val="16"/>
                <w:szCs w:val="16"/>
              </w:rPr>
              <w:t>();</w:t>
            </w:r>
          </w:p>
        </w:tc>
      </w:tr>
      <w:tr w:rsidR="00A43ED9" w:rsidRPr="00A7549E" w:rsidTr="00AC2490">
        <w:tc>
          <w:tcPr>
            <w:tcW w:w="190" w:type="dxa"/>
            <w:tcBorders>
              <w:top w:val="nil"/>
              <w:left w:val="nil"/>
              <w:bottom w:val="single" w:sz="6" w:space="0" w:color="F1F1F1"/>
              <w:right w:val="nil"/>
            </w:tcBorders>
            <w:shd w:val="clear" w:color="auto" w:fill="auto"/>
            <w:noWrap/>
            <w:hideMark/>
          </w:tcPr>
          <w:p w:rsidR="00A43ED9" w:rsidRPr="00A7549E" w:rsidRDefault="00A43ED9" w:rsidP="00AC2490">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43ED9" w:rsidRPr="00A7549E" w:rsidRDefault="00A43ED9" w:rsidP="00AC2490">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proofErr w:type="spellStart"/>
            <w:r w:rsidRPr="00A7549E">
              <w:rPr>
                <w:rFonts w:ascii="Consolas" w:eastAsia="Times New Roman" w:hAnsi="Consolas" w:cs="Consolas"/>
                <w:color w:val="24292E"/>
                <w:sz w:val="16"/>
                <w:szCs w:val="16"/>
              </w:rPr>
              <w:t>q</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push</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10</w:t>
            </w:r>
            <w:r w:rsidRPr="00A7549E">
              <w:rPr>
                <w:rFonts w:ascii="Consolas" w:eastAsia="Times New Roman" w:hAnsi="Consolas" w:cs="Consolas"/>
                <w:color w:val="24292E"/>
                <w:sz w:val="16"/>
                <w:szCs w:val="16"/>
              </w:rPr>
              <w:t>);</w:t>
            </w:r>
          </w:p>
        </w:tc>
      </w:tr>
      <w:tr w:rsidR="00A43ED9" w:rsidRPr="00A7549E" w:rsidTr="00AC2490">
        <w:tc>
          <w:tcPr>
            <w:tcW w:w="190" w:type="dxa"/>
            <w:tcBorders>
              <w:top w:val="nil"/>
              <w:left w:val="nil"/>
              <w:bottom w:val="single" w:sz="6" w:space="0" w:color="F1F1F1"/>
              <w:right w:val="nil"/>
            </w:tcBorders>
            <w:shd w:val="clear" w:color="auto" w:fill="auto"/>
            <w:noWrap/>
            <w:hideMark/>
          </w:tcPr>
          <w:p w:rsidR="00A43ED9" w:rsidRPr="00A7549E" w:rsidRDefault="00A43ED9" w:rsidP="00AC2490">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43ED9" w:rsidRPr="00A7549E" w:rsidRDefault="00A43ED9" w:rsidP="00AC2490">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proofErr w:type="spellStart"/>
            <w:r w:rsidRPr="00A7549E">
              <w:rPr>
                <w:rFonts w:ascii="Consolas" w:eastAsia="Times New Roman" w:hAnsi="Consolas" w:cs="Consolas"/>
                <w:color w:val="24292E"/>
                <w:sz w:val="16"/>
                <w:szCs w:val="16"/>
              </w:rPr>
              <w:t>q</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push</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20</w:t>
            </w:r>
            <w:r w:rsidRPr="00A7549E">
              <w:rPr>
                <w:rFonts w:ascii="Consolas" w:eastAsia="Times New Roman" w:hAnsi="Consolas" w:cs="Consolas"/>
                <w:color w:val="24292E"/>
                <w:sz w:val="16"/>
                <w:szCs w:val="16"/>
              </w:rPr>
              <w:t>);</w:t>
            </w:r>
          </w:p>
        </w:tc>
      </w:tr>
      <w:tr w:rsidR="00A43ED9" w:rsidRPr="00A7549E" w:rsidTr="00AC2490">
        <w:tc>
          <w:tcPr>
            <w:tcW w:w="190" w:type="dxa"/>
            <w:tcBorders>
              <w:top w:val="nil"/>
              <w:left w:val="nil"/>
              <w:bottom w:val="single" w:sz="6" w:space="0" w:color="F1F1F1"/>
              <w:right w:val="nil"/>
            </w:tcBorders>
            <w:shd w:val="clear" w:color="auto" w:fill="auto"/>
            <w:noWrap/>
            <w:hideMark/>
          </w:tcPr>
          <w:p w:rsidR="00A43ED9" w:rsidRPr="00A7549E" w:rsidRDefault="00A43ED9" w:rsidP="00AC2490">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43ED9" w:rsidRPr="00A7549E" w:rsidRDefault="00A43ED9" w:rsidP="00AC2490">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proofErr w:type="spellStart"/>
            <w:r w:rsidRPr="00A7549E">
              <w:rPr>
                <w:rFonts w:ascii="Consolas" w:eastAsia="Times New Roman" w:hAnsi="Consolas" w:cs="Consolas"/>
                <w:color w:val="24292E"/>
                <w:sz w:val="16"/>
                <w:szCs w:val="16"/>
              </w:rPr>
              <w:t>q</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push</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005CC5"/>
                <w:sz w:val="16"/>
              </w:rPr>
              <w:t>30</w:t>
            </w:r>
            <w:r w:rsidRPr="00A7549E">
              <w:rPr>
                <w:rFonts w:ascii="Consolas" w:eastAsia="Times New Roman" w:hAnsi="Consolas" w:cs="Consolas"/>
                <w:color w:val="24292E"/>
                <w:sz w:val="16"/>
                <w:szCs w:val="16"/>
              </w:rPr>
              <w:t>);</w:t>
            </w:r>
          </w:p>
        </w:tc>
      </w:tr>
      <w:tr w:rsidR="00A43ED9" w:rsidRPr="00A7549E" w:rsidTr="00AC2490">
        <w:tc>
          <w:tcPr>
            <w:tcW w:w="190" w:type="dxa"/>
            <w:tcBorders>
              <w:top w:val="nil"/>
              <w:left w:val="nil"/>
              <w:bottom w:val="single" w:sz="6" w:space="0" w:color="F1F1F1"/>
              <w:right w:val="nil"/>
            </w:tcBorders>
            <w:shd w:val="clear" w:color="auto" w:fill="auto"/>
            <w:noWrap/>
            <w:hideMark/>
          </w:tcPr>
          <w:p w:rsidR="00A43ED9" w:rsidRPr="00A7549E" w:rsidRDefault="00A43ED9" w:rsidP="00AC2490">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43ED9" w:rsidRPr="00A7549E" w:rsidRDefault="00A43ED9" w:rsidP="00AC2490">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r>
            <w:r w:rsidRPr="00A7549E">
              <w:rPr>
                <w:rFonts w:ascii="Consolas" w:eastAsia="Times New Roman" w:hAnsi="Consolas" w:cs="Consolas"/>
                <w:color w:val="24292E"/>
                <w:sz w:val="16"/>
                <w:szCs w:val="16"/>
              </w:rPr>
              <w:tab/>
            </w:r>
            <w:proofErr w:type="spellStart"/>
            <w:r w:rsidRPr="00A7549E">
              <w:rPr>
                <w:rFonts w:ascii="inherit" w:eastAsia="Times New Roman" w:hAnsi="inherit" w:cs="Consolas"/>
                <w:color w:val="24292E"/>
                <w:sz w:val="16"/>
              </w:rPr>
              <w:t>System</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out</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println</w:t>
            </w:r>
            <w:proofErr w:type="spellEnd"/>
            <w:r w:rsidRPr="00A7549E">
              <w:rPr>
                <w:rFonts w:ascii="Consolas" w:eastAsia="Times New Roman" w:hAnsi="Consolas" w:cs="Consolas"/>
                <w:color w:val="24292E"/>
                <w:sz w:val="16"/>
                <w:szCs w:val="16"/>
              </w:rPr>
              <w:t>(</w:t>
            </w:r>
            <w:r w:rsidRPr="00A7549E">
              <w:rPr>
                <w:rFonts w:ascii="inherit" w:eastAsia="Times New Roman" w:hAnsi="inherit" w:cs="Consolas"/>
                <w:color w:val="032F62"/>
                <w:sz w:val="16"/>
              </w:rPr>
              <w:t>"POP from Queue "</w:t>
            </w:r>
            <w:r w:rsidRPr="00A7549E">
              <w:rPr>
                <w:rFonts w:ascii="Consolas" w:eastAsia="Times New Roman" w:hAnsi="Consolas" w:cs="Consolas"/>
                <w:color w:val="24292E"/>
                <w:sz w:val="16"/>
                <w:szCs w:val="16"/>
              </w:rPr>
              <w:t xml:space="preserve"> </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 xml:space="preserve"> q</w:t>
            </w:r>
            <w:r w:rsidRPr="00A7549E">
              <w:rPr>
                <w:rFonts w:ascii="inherit" w:eastAsia="Times New Roman" w:hAnsi="inherit" w:cs="Consolas"/>
                <w:color w:val="D73A49"/>
                <w:sz w:val="16"/>
              </w:rPr>
              <w:t>.</w:t>
            </w:r>
            <w:r w:rsidRPr="00A7549E">
              <w:rPr>
                <w:rFonts w:ascii="Consolas" w:eastAsia="Times New Roman" w:hAnsi="Consolas" w:cs="Consolas"/>
                <w:color w:val="24292E"/>
                <w:sz w:val="16"/>
                <w:szCs w:val="16"/>
              </w:rPr>
              <w:t>pop());</w:t>
            </w:r>
          </w:p>
        </w:tc>
      </w:tr>
      <w:tr w:rsidR="00A43ED9" w:rsidRPr="00A7549E" w:rsidTr="00AC2490">
        <w:tc>
          <w:tcPr>
            <w:tcW w:w="190" w:type="dxa"/>
            <w:tcBorders>
              <w:top w:val="nil"/>
              <w:left w:val="nil"/>
              <w:bottom w:val="single" w:sz="6" w:space="0" w:color="F1F1F1"/>
              <w:right w:val="nil"/>
            </w:tcBorders>
            <w:shd w:val="clear" w:color="auto" w:fill="auto"/>
            <w:noWrap/>
            <w:hideMark/>
          </w:tcPr>
          <w:p w:rsidR="00A43ED9" w:rsidRPr="00A7549E" w:rsidRDefault="00A43ED9" w:rsidP="00AC2490">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43ED9" w:rsidRPr="00A7549E" w:rsidRDefault="00A43ED9" w:rsidP="00AC2490">
            <w:pPr>
              <w:spacing w:after="0" w:line="272" w:lineRule="atLeast"/>
              <w:rPr>
                <w:rFonts w:ascii="Consolas" w:eastAsia="Times New Roman" w:hAnsi="Consolas" w:cs="Consolas"/>
                <w:color w:val="24292E"/>
                <w:sz w:val="16"/>
                <w:szCs w:val="16"/>
              </w:rPr>
            </w:pPr>
          </w:p>
        </w:tc>
      </w:tr>
      <w:tr w:rsidR="00A43ED9" w:rsidRPr="00A7549E" w:rsidTr="00AC2490">
        <w:tc>
          <w:tcPr>
            <w:tcW w:w="190" w:type="dxa"/>
            <w:tcBorders>
              <w:top w:val="nil"/>
              <w:left w:val="nil"/>
              <w:bottom w:val="single" w:sz="6" w:space="0" w:color="F1F1F1"/>
              <w:right w:val="nil"/>
            </w:tcBorders>
            <w:shd w:val="clear" w:color="auto" w:fill="auto"/>
            <w:noWrap/>
            <w:hideMark/>
          </w:tcPr>
          <w:p w:rsidR="00A43ED9" w:rsidRPr="00A7549E" w:rsidRDefault="00A43ED9" w:rsidP="00AC2490">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43ED9" w:rsidRPr="00A7549E" w:rsidRDefault="00A43ED9" w:rsidP="00AC2490">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ab/>
              <w:t>}</w:t>
            </w:r>
          </w:p>
        </w:tc>
      </w:tr>
      <w:tr w:rsidR="00A43ED9" w:rsidRPr="00A7549E" w:rsidTr="00AC2490">
        <w:tc>
          <w:tcPr>
            <w:tcW w:w="190" w:type="dxa"/>
            <w:tcBorders>
              <w:top w:val="nil"/>
              <w:left w:val="nil"/>
              <w:bottom w:val="single" w:sz="6" w:space="0" w:color="F1F1F1"/>
              <w:right w:val="nil"/>
            </w:tcBorders>
            <w:shd w:val="clear" w:color="auto" w:fill="auto"/>
            <w:noWrap/>
            <w:hideMark/>
          </w:tcPr>
          <w:p w:rsidR="00A43ED9" w:rsidRPr="00A7549E" w:rsidRDefault="00A43ED9" w:rsidP="00AC2490">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43ED9" w:rsidRPr="00A7549E" w:rsidRDefault="00A43ED9" w:rsidP="00AC2490">
            <w:pPr>
              <w:spacing w:after="0" w:line="272" w:lineRule="atLeast"/>
              <w:rPr>
                <w:rFonts w:ascii="Consolas" w:eastAsia="Times New Roman" w:hAnsi="Consolas" w:cs="Consolas"/>
                <w:color w:val="24292E"/>
                <w:sz w:val="16"/>
                <w:szCs w:val="16"/>
              </w:rPr>
            </w:pPr>
          </w:p>
        </w:tc>
      </w:tr>
      <w:tr w:rsidR="00A43ED9" w:rsidRPr="00A7549E" w:rsidTr="00AC2490">
        <w:tc>
          <w:tcPr>
            <w:tcW w:w="190" w:type="dxa"/>
            <w:tcBorders>
              <w:top w:val="nil"/>
              <w:left w:val="nil"/>
              <w:bottom w:val="single" w:sz="6" w:space="0" w:color="F1F1F1"/>
              <w:right w:val="nil"/>
            </w:tcBorders>
            <w:shd w:val="clear" w:color="auto" w:fill="auto"/>
            <w:noWrap/>
            <w:hideMark/>
          </w:tcPr>
          <w:p w:rsidR="00A43ED9" w:rsidRPr="00A7549E" w:rsidRDefault="00A43ED9" w:rsidP="00AC2490">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A43ED9" w:rsidRPr="00A7549E" w:rsidRDefault="00A43ED9" w:rsidP="00AC2490">
            <w:pPr>
              <w:spacing w:after="0" w:line="272" w:lineRule="atLeast"/>
              <w:rPr>
                <w:rFonts w:ascii="Consolas" w:eastAsia="Times New Roman" w:hAnsi="Consolas" w:cs="Consolas"/>
                <w:color w:val="24292E"/>
                <w:sz w:val="16"/>
                <w:szCs w:val="16"/>
              </w:rPr>
            </w:pPr>
            <w:r w:rsidRPr="00A7549E">
              <w:rPr>
                <w:rFonts w:ascii="Consolas" w:eastAsia="Times New Roman" w:hAnsi="Consolas" w:cs="Consolas"/>
                <w:color w:val="24292E"/>
                <w:sz w:val="16"/>
                <w:szCs w:val="16"/>
              </w:rPr>
              <w:t>}</w:t>
            </w:r>
          </w:p>
        </w:tc>
      </w:tr>
    </w:tbl>
    <w:p w:rsidR="00A43ED9" w:rsidRPr="00A7549E" w:rsidRDefault="00E251D9" w:rsidP="00A43ED9">
      <w:pPr>
        <w:shd w:val="clear" w:color="auto" w:fill="F7F7F7"/>
        <w:spacing w:line="240" w:lineRule="auto"/>
        <w:textAlignment w:val="baseline"/>
        <w:rPr>
          <w:ins w:id="21" w:author="Unknown"/>
          <w:rFonts w:ascii="Segoe UI" w:eastAsia="Times New Roman" w:hAnsi="Segoe UI" w:cs="Segoe UI"/>
          <w:color w:val="586069"/>
          <w:sz w:val="16"/>
          <w:szCs w:val="16"/>
        </w:rPr>
      </w:pPr>
      <w:ins w:id="22" w:author="Unknown">
        <w:r w:rsidRPr="00A7549E">
          <w:rPr>
            <w:rFonts w:ascii="Segoe UI" w:eastAsia="Times New Roman" w:hAnsi="Segoe UI" w:cs="Segoe UI"/>
            <w:color w:val="586069"/>
            <w:sz w:val="16"/>
            <w:szCs w:val="16"/>
          </w:rPr>
          <w:fldChar w:fldCharType="begin"/>
        </w:r>
        <w:r w:rsidR="00A43ED9" w:rsidRPr="00A7549E">
          <w:rPr>
            <w:rFonts w:ascii="Segoe UI" w:eastAsia="Times New Roman" w:hAnsi="Segoe UI" w:cs="Segoe UI"/>
            <w:color w:val="586069"/>
            <w:sz w:val="16"/>
            <w:szCs w:val="16"/>
          </w:rPr>
          <w:instrText xml:space="preserve"> HYPERLINK "https://gist.github.com/thmain/240988ef0e0e1d151a04/raw/57d19c2d5b3793680ed149abdee4d4d84624c98a/QueueUsingStacks.java" </w:instrText>
        </w:r>
        <w:r w:rsidRPr="00A7549E">
          <w:rPr>
            <w:rFonts w:ascii="Segoe UI" w:eastAsia="Times New Roman" w:hAnsi="Segoe UI" w:cs="Segoe UI"/>
            <w:color w:val="586069"/>
            <w:sz w:val="16"/>
            <w:szCs w:val="16"/>
          </w:rPr>
          <w:fldChar w:fldCharType="separate"/>
        </w:r>
        <w:r w:rsidR="00A43ED9" w:rsidRPr="00A7549E">
          <w:rPr>
            <w:rFonts w:ascii="inherit" w:eastAsia="Times New Roman" w:hAnsi="inherit" w:cs="Segoe UI"/>
            <w:b/>
            <w:bCs/>
            <w:color w:val="666666"/>
            <w:sz w:val="16"/>
          </w:rPr>
          <w:t>view raw</w:t>
        </w:r>
        <w:r w:rsidRPr="00A7549E">
          <w:rPr>
            <w:rFonts w:ascii="Segoe UI" w:eastAsia="Times New Roman" w:hAnsi="Segoe UI" w:cs="Segoe UI"/>
            <w:color w:val="586069"/>
            <w:sz w:val="16"/>
            <w:szCs w:val="16"/>
          </w:rPr>
          <w:fldChar w:fldCharType="end"/>
        </w:r>
        <w:r w:rsidRPr="00A7549E">
          <w:rPr>
            <w:rFonts w:ascii="Segoe UI" w:eastAsia="Times New Roman" w:hAnsi="Segoe UI" w:cs="Segoe UI"/>
            <w:color w:val="586069"/>
            <w:sz w:val="16"/>
            <w:szCs w:val="16"/>
          </w:rPr>
          <w:fldChar w:fldCharType="begin"/>
        </w:r>
        <w:r w:rsidR="00A43ED9" w:rsidRPr="00A7549E">
          <w:rPr>
            <w:rFonts w:ascii="Segoe UI" w:eastAsia="Times New Roman" w:hAnsi="Segoe UI" w:cs="Segoe UI"/>
            <w:color w:val="586069"/>
            <w:sz w:val="16"/>
            <w:szCs w:val="16"/>
          </w:rPr>
          <w:instrText xml:space="preserve"> HYPERLINK "https://gist.github.com/thmain/240988ef0e0e1d151a04" \l "file-queueusingstacks-java" </w:instrText>
        </w:r>
        <w:r w:rsidRPr="00A7549E">
          <w:rPr>
            <w:rFonts w:ascii="Segoe UI" w:eastAsia="Times New Roman" w:hAnsi="Segoe UI" w:cs="Segoe UI"/>
            <w:color w:val="586069"/>
            <w:sz w:val="16"/>
            <w:szCs w:val="16"/>
          </w:rPr>
          <w:fldChar w:fldCharType="separate"/>
        </w:r>
        <w:r w:rsidR="00A43ED9" w:rsidRPr="00A7549E">
          <w:rPr>
            <w:rFonts w:ascii="inherit" w:eastAsia="Times New Roman" w:hAnsi="inherit" w:cs="Segoe UI"/>
            <w:b/>
            <w:bCs/>
            <w:color w:val="666666"/>
            <w:sz w:val="16"/>
          </w:rPr>
          <w:t>QueueUsingStacks.java</w:t>
        </w:r>
        <w:r w:rsidRPr="00A7549E">
          <w:rPr>
            <w:rFonts w:ascii="Segoe UI" w:eastAsia="Times New Roman" w:hAnsi="Segoe UI" w:cs="Segoe UI"/>
            <w:color w:val="586069"/>
            <w:sz w:val="16"/>
            <w:szCs w:val="16"/>
          </w:rPr>
          <w:fldChar w:fldCharType="end"/>
        </w:r>
        <w:r w:rsidR="00A43ED9" w:rsidRPr="00A7549E">
          <w:rPr>
            <w:rFonts w:ascii="Segoe UI" w:eastAsia="Times New Roman" w:hAnsi="Segoe UI" w:cs="Segoe UI"/>
            <w:color w:val="586069"/>
            <w:sz w:val="16"/>
            <w:szCs w:val="16"/>
          </w:rPr>
          <w:t> hosted with </w:t>
        </w:r>
        <w:r w:rsidRPr="00A7549E">
          <w:rPr>
            <w:rFonts w:ascii="Segoe UI" w:eastAsia="Times New Roman" w:hAnsi="Segoe UI" w:cs="Segoe UI"/>
            <w:color w:val="586069"/>
            <w:sz w:val="16"/>
            <w:szCs w:val="16"/>
          </w:rPr>
          <w:fldChar w:fldCharType="begin"/>
        </w:r>
        <w:r w:rsidR="00A43ED9" w:rsidRPr="00A7549E">
          <w:rPr>
            <w:rFonts w:ascii="Segoe UI" w:eastAsia="Times New Roman" w:hAnsi="Segoe UI" w:cs="Segoe UI"/>
            <w:color w:val="586069"/>
            <w:sz w:val="16"/>
            <w:szCs w:val="16"/>
          </w:rPr>
          <w:instrText xml:space="preserve"> INCLUDEPICTURE "https://s.w.org/images/core/emoji/2.3/svg/2764.svg" \* MERGEFORMATINET </w:instrText>
        </w:r>
      </w:ins>
      <w:r w:rsidRPr="00A7549E">
        <w:rPr>
          <w:rFonts w:ascii="Segoe UI" w:eastAsia="Times New Roman" w:hAnsi="Segoe UI" w:cs="Segoe UI"/>
          <w:color w:val="586069"/>
          <w:sz w:val="16"/>
          <w:szCs w:val="16"/>
        </w:rPr>
        <w:fldChar w:fldCharType="separate"/>
      </w:r>
      <w:r w:rsidRPr="00E251D9">
        <w:rPr>
          <w:rFonts w:ascii="Segoe UI" w:eastAsia="Times New Roman" w:hAnsi="Segoe UI" w:cs="Segoe UI"/>
          <w:color w:val="586069"/>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pt;height:23.75pt"/>
        </w:pict>
      </w:r>
      <w:ins w:id="23" w:author="Unknown">
        <w:r w:rsidRPr="00A7549E">
          <w:rPr>
            <w:rFonts w:ascii="Segoe UI" w:eastAsia="Times New Roman" w:hAnsi="Segoe UI" w:cs="Segoe UI"/>
            <w:color w:val="586069"/>
            <w:sz w:val="16"/>
            <w:szCs w:val="16"/>
          </w:rPr>
          <w:fldChar w:fldCharType="end"/>
        </w:r>
        <w:r w:rsidR="00A43ED9" w:rsidRPr="00A7549E">
          <w:rPr>
            <w:rFonts w:ascii="Segoe UI" w:eastAsia="Times New Roman" w:hAnsi="Segoe UI" w:cs="Segoe UI"/>
            <w:color w:val="586069"/>
            <w:sz w:val="16"/>
            <w:szCs w:val="16"/>
          </w:rPr>
          <w:t> by </w:t>
        </w:r>
        <w:proofErr w:type="spellStart"/>
        <w:r w:rsidRPr="00A7549E">
          <w:rPr>
            <w:rFonts w:ascii="Segoe UI" w:eastAsia="Times New Roman" w:hAnsi="Segoe UI" w:cs="Segoe UI"/>
            <w:color w:val="586069"/>
            <w:sz w:val="16"/>
            <w:szCs w:val="16"/>
          </w:rPr>
          <w:fldChar w:fldCharType="begin"/>
        </w:r>
        <w:r w:rsidR="00A43ED9" w:rsidRPr="00A7549E">
          <w:rPr>
            <w:rFonts w:ascii="Segoe UI" w:eastAsia="Times New Roman" w:hAnsi="Segoe UI" w:cs="Segoe UI"/>
            <w:color w:val="586069"/>
            <w:sz w:val="16"/>
            <w:szCs w:val="16"/>
          </w:rPr>
          <w:instrText xml:space="preserve"> HYPERLINK "https://github.com/" </w:instrText>
        </w:r>
        <w:r w:rsidRPr="00A7549E">
          <w:rPr>
            <w:rFonts w:ascii="Segoe UI" w:eastAsia="Times New Roman" w:hAnsi="Segoe UI" w:cs="Segoe UI"/>
            <w:color w:val="586069"/>
            <w:sz w:val="16"/>
            <w:szCs w:val="16"/>
          </w:rPr>
          <w:fldChar w:fldCharType="separate"/>
        </w:r>
        <w:r w:rsidR="00A43ED9" w:rsidRPr="00A7549E">
          <w:rPr>
            <w:rFonts w:ascii="inherit" w:eastAsia="Times New Roman" w:hAnsi="inherit" w:cs="Segoe UI"/>
            <w:b/>
            <w:bCs/>
            <w:color w:val="666666"/>
            <w:sz w:val="16"/>
          </w:rPr>
          <w:t>GitHub</w:t>
        </w:r>
        <w:proofErr w:type="spellEnd"/>
        <w:r w:rsidRPr="00A7549E">
          <w:rPr>
            <w:rFonts w:ascii="Segoe UI" w:eastAsia="Times New Roman" w:hAnsi="Segoe UI" w:cs="Segoe UI"/>
            <w:color w:val="586069"/>
            <w:sz w:val="16"/>
            <w:szCs w:val="16"/>
          </w:rPr>
          <w:fldChar w:fldCharType="end"/>
        </w:r>
      </w:ins>
    </w:p>
    <w:p w:rsidR="00A43ED9" w:rsidRPr="00A7549E" w:rsidRDefault="00A43ED9" w:rsidP="00A43ED9">
      <w:pPr>
        <w:shd w:val="clear" w:color="auto" w:fill="FFFFFF"/>
        <w:spacing w:after="0" w:line="384" w:lineRule="atLeast"/>
        <w:textAlignment w:val="baseline"/>
        <w:rPr>
          <w:ins w:id="24" w:author="Unknown"/>
          <w:rFonts w:ascii="inherit" w:eastAsia="Times New Roman" w:hAnsi="inherit" w:cs="Arial"/>
          <w:color w:val="666666"/>
          <w:sz w:val="25"/>
          <w:szCs w:val="25"/>
        </w:rPr>
      </w:pPr>
      <w:ins w:id="25" w:author="Unknown">
        <w:r w:rsidRPr="00A7549E">
          <w:rPr>
            <w:rFonts w:ascii="inherit" w:eastAsia="Times New Roman" w:hAnsi="inherit" w:cs="Arial"/>
            <w:color w:val="666666"/>
            <w:sz w:val="25"/>
            <w:szCs w:val="25"/>
          </w:rPr>
          <w:br/>
        </w:r>
        <w:r w:rsidRPr="00A7549E">
          <w:rPr>
            <w:rFonts w:ascii="inherit" w:eastAsia="Times New Roman" w:hAnsi="inherit" w:cs="Arial"/>
            <w:b/>
            <w:bCs/>
            <w:color w:val="666666"/>
            <w:sz w:val="25"/>
          </w:rPr>
          <w:t>Out</w:t>
        </w:r>
        <w:r w:rsidRPr="00A7549E">
          <w:rPr>
            <w:rFonts w:ascii="inherit" w:eastAsia="Times New Roman" w:hAnsi="inherit" w:cs="Arial"/>
            <w:b/>
            <w:bCs/>
            <w:color w:val="666666"/>
            <w:sz w:val="25"/>
          </w:rPr>
          <w:softHyphen/>
          <w:t>put</w:t>
        </w:r>
        <w:r w:rsidRPr="00A7549E">
          <w:rPr>
            <w:rFonts w:ascii="inherit" w:eastAsia="Times New Roman" w:hAnsi="inherit" w:cs="Arial"/>
            <w:color w:val="666666"/>
            <w:sz w:val="25"/>
            <w:szCs w:val="25"/>
          </w:rPr>
          <w:t>:</w:t>
        </w:r>
      </w:ins>
    </w:p>
    <w:p w:rsidR="004F43C4" w:rsidRDefault="00A43ED9" w:rsidP="00A43ED9">
      <w:ins w:id="26" w:author="Unknown">
        <w:r w:rsidRPr="00A7549E">
          <w:rPr>
            <w:rFonts w:ascii="Courier New" w:eastAsia="Times New Roman" w:hAnsi="Courier New" w:cs="Courier New"/>
            <w:color w:val="3B3B3B"/>
            <w:sz w:val="25"/>
            <w:szCs w:val="25"/>
          </w:rPr>
          <w:t>POP from Queue</w:t>
        </w:r>
      </w:ins>
      <w:r>
        <w:rPr>
          <w:rFonts w:ascii="Courier New" w:eastAsia="Times New Roman" w:hAnsi="Courier New" w:cs="Courier New"/>
          <w:color w:val="3B3B3B"/>
          <w:sz w:val="25"/>
          <w:szCs w:val="25"/>
        </w:rPr>
        <w:t xml:space="preserve"> 10</w:t>
      </w:r>
    </w:p>
    <w:sectPr w:rsidR="004F43C4" w:rsidSect="004F43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ora">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86ADA"/>
    <w:multiLevelType w:val="multilevel"/>
    <w:tmpl w:val="F10E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5D5E4A"/>
    <w:multiLevelType w:val="multilevel"/>
    <w:tmpl w:val="2A0C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A47B50"/>
    <w:multiLevelType w:val="multilevel"/>
    <w:tmpl w:val="0BC8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CF3A83"/>
    <w:multiLevelType w:val="multilevel"/>
    <w:tmpl w:val="FDA2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637059"/>
    <w:multiLevelType w:val="multilevel"/>
    <w:tmpl w:val="B276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0538FB"/>
    <w:multiLevelType w:val="multilevel"/>
    <w:tmpl w:val="80CC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343EC5"/>
    <w:multiLevelType w:val="multilevel"/>
    <w:tmpl w:val="9E6E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4E4274"/>
    <w:multiLevelType w:val="multilevel"/>
    <w:tmpl w:val="45F2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C02489"/>
    <w:multiLevelType w:val="multilevel"/>
    <w:tmpl w:val="BEBC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883553"/>
    <w:multiLevelType w:val="multilevel"/>
    <w:tmpl w:val="DAFA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0340E4"/>
    <w:multiLevelType w:val="multilevel"/>
    <w:tmpl w:val="60C4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8E38EB"/>
    <w:multiLevelType w:val="multilevel"/>
    <w:tmpl w:val="7C8CA1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267C16"/>
    <w:multiLevelType w:val="multilevel"/>
    <w:tmpl w:val="0F605B0A"/>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3">
    <w:nsid w:val="73CF1EA7"/>
    <w:multiLevelType w:val="multilevel"/>
    <w:tmpl w:val="2B8C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0"/>
  </w:num>
  <w:num w:numId="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0"/>
  </w:num>
  <w:num w:numId="10">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6"/>
  </w:num>
  <w:num w:numId="12">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9"/>
  </w:num>
  <w:num w:numId="14">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3"/>
  </w:num>
  <w:num w:numId="16">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
  </w:num>
  <w:num w:numId="18">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4"/>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A43ED9"/>
    <w:rsid w:val="004F43C4"/>
    <w:rsid w:val="00A43ED9"/>
    <w:rsid w:val="00BD5182"/>
    <w:rsid w:val="00E251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3C4"/>
  </w:style>
  <w:style w:type="paragraph" w:styleId="Heading1">
    <w:name w:val="heading 1"/>
    <w:basedOn w:val="Normal"/>
    <w:link w:val="Heading1Char"/>
    <w:uiPriority w:val="9"/>
    <w:qFormat/>
    <w:rsid w:val="00A43E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43E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43E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E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43ED9"/>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A43ED9"/>
    <w:rPr>
      <w:color w:val="0000FF"/>
      <w:u w:val="single"/>
    </w:rPr>
  </w:style>
  <w:style w:type="character" w:customStyle="1" w:styleId="articlerating">
    <w:name w:val="articlerating"/>
    <w:basedOn w:val="DefaultParagraphFont"/>
    <w:rsid w:val="00A43ED9"/>
  </w:style>
  <w:style w:type="paragraph" w:styleId="NormalWeb">
    <w:name w:val="Normal (Web)"/>
    <w:basedOn w:val="Normal"/>
    <w:uiPriority w:val="99"/>
    <w:semiHidden/>
    <w:unhideWhenUsed/>
    <w:rsid w:val="00A43E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3ED9"/>
    <w:rPr>
      <w:b/>
      <w:bCs/>
    </w:rPr>
  </w:style>
  <w:style w:type="paragraph" w:styleId="HTMLPreformatted">
    <w:name w:val="HTML Preformatted"/>
    <w:basedOn w:val="Normal"/>
    <w:link w:val="HTMLPreformattedChar"/>
    <w:uiPriority w:val="99"/>
    <w:semiHidden/>
    <w:unhideWhenUsed/>
    <w:rsid w:val="00A4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3ED9"/>
    <w:rPr>
      <w:rFonts w:ascii="Courier New" w:eastAsia="Times New Roman" w:hAnsi="Courier New" w:cs="Courier New"/>
      <w:sz w:val="20"/>
      <w:szCs w:val="20"/>
    </w:rPr>
  </w:style>
  <w:style w:type="character" w:styleId="HTMLCode">
    <w:name w:val="HTML Code"/>
    <w:basedOn w:val="DefaultParagraphFont"/>
    <w:uiPriority w:val="99"/>
    <w:semiHidden/>
    <w:unhideWhenUsed/>
    <w:rsid w:val="00A43ED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43E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ED9"/>
    <w:rPr>
      <w:rFonts w:ascii="Tahoma" w:hAnsi="Tahoma" w:cs="Tahoma"/>
      <w:sz w:val="16"/>
      <w:szCs w:val="16"/>
    </w:rPr>
  </w:style>
  <w:style w:type="character" w:customStyle="1" w:styleId="Heading3Char">
    <w:name w:val="Heading 3 Char"/>
    <w:basedOn w:val="DefaultParagraphFont"/>
    <w:link w:val="Heading3"/>
    <w:uiPriority w:val="9"/>
    <w:semiHidden/>
    <w:rsid w:val="00A43ED9"/>
    <w:rPr>
      <w:rFonts w:asciiTheme="majorHAnsi" w:eastAsiaTheme="majorEastAsia" w:hAnsiTheme="majorHAnsi" w:cstheme="majorBidi"/>
      <w:b/>
      <w:bCs/>
      <w:color w:val="4F81BD" w:themeColor="accent1"/>
    </w:rPr>
  </w:style>
  <w:style w:type="character" w:customStyle="1" w:styleId="comulti">
    <w:name w:val="comulti"/>
    <w:basedOn w:val="DefaultParagraphFont"/>
    <w:rsid w:val="00A43ED9"/>
  </w:style>
  <w:style w:type="character" w:customStyle="1" w:styleId="kw1">
    <w:name w:val="kw1"/>
    <w:basedOn w:val="DefaultParagraphFont"/>
    <w:rsid w:val="00A43ED9"/>
  </w:style>
  <w:style w:type="character" w:customStyle="1" w:styleId="co2">
    <w:name w:val="co2"/>
    <w:basedOn w:val="DefaultParagraphFont"/>
    <w:rsid w:val="00A43ED9"/>
  </w:style>
  <w:style w:type="character" w:customStyle="1" w:styleId="sy0">
    <w:name w:val="sy0"/>
    <w:basedOn w:val="DefaultParagraphFont"/>
    <w:rsid w:val="00A43ED9"/>
  </w:style>
  <w:style w:type="character" w:customStyle="1" w:styleId="br0">
    <w:name w:val="br0"/>
    <w:basedOn w:val="DefaultParagraphFont"/>
    <w:rsid w:val="00A43ED9"/>
  </w:style>
  <w:style w:type="character" w:customStyle="1" w:styleId="kw4">
    <w:name w:val="kw4"/>
    <w:basedOn w:val="DefaultParagraphFont"/>
    <w:rsid w:val="00A43ED9"/>
  </w:style>
  <w:style w:type="character" w:customStyle="1" w:styleId="kw2">
    <w:name w:val="kw2"/>
    <w:basedOn w:val="DefaultParagraphFont"/>
    <w:rsid w:val="00A43ED9"/>
  </w:style>
  <w:style w:type="character" w:customStyle="1" w:styleId="nu0">
    <w:name w:val="nu0"/>
    <w:basedOn w:val="DefaultParagraphFont"/>
    <w:rsid w:val="00A43ED9"/>
  </w:style>
  <w:style w:type="character" w:customStyle="1" w:styleId="me1">
    <w:name w:val="me1"/>
    <w:basedOn w:val="DefaultParagraphFont"/>
    <w:rsid w:val="00A43ED9"/>
  </w:style>
  <w:style w:type="character" w:customStyle="1" w:styleId="kw3">
    <w:name w:val="kw3"/>
    <w:basedOn w:val="DefaultParagraphFont"/>
    <w:rsid w:val="00A43ED9"/>
  </w:style>
  <w:style w:type="character" w:customStyle="1" w:styleId="st0">
    <w:name w:val="st0"/>
    <w:basedOn w:val="DefaultParagraphFont"/>
    <w:rsid w:val="00A43ED9"/>
  </w:style>
  <w:style w:type="character" w:customStyle="1" w:styleId="es0">
    <w:name w:val="es0"/>
    <w:basedOn w:val="DefaultParagraphFont"/>
    <w:rsid w:val="00A43ED9"/>
  </w:style>
  <w:style w:type="paragraph" w:customStyle="1" w:styleId="post-byline">
    <w:name w:val="post-byline"/>
    <w:basedOn w:val="Normal"/>
    <w:rsid w:val="00A43ED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43ED9"/>
    <w:rPr>
      <w:i/>
      <w:iCs/>
    </w:rPr>
  </w:style>
  <w:style w:type="character" w:customStyle="1" w:styleId="caps">
    <w:name w:val="caps"/>
    <w:basedOn w:val="DefaultParagraphFont"/>
    <w:rsid w:val="00A43ED9"/>
  </w:style>
  <w:style w:type="paragraph" w:customStyle="1" w:styleId="wp-caption-text">
    <w:name w:val="wp-caption-text"/>
    <w:basedOn w:val="Normal"/>
    <w:rsid w:val="00A43E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A43ED9"/>
  </w:style>
  <w:style w:type="character" w:customStyle="1" w:styleId="pl-smi">
    <w:name w:val="pl-smi"/>
    <w:basedOn w:val="DefaultParagraphFont"/>
    <w:rsid w:val="00A43ED9"/>
  </w:style>
  <w:style w:type="character" w:customStyle="1" w:styleId="pl-en">
    <w:name w:val="pl-en"/>
    <w:basedOn w:val="DefaultParagraphFont"/>
    <w:rsid w:val="00A43ED9"/>
  </w:style>
  <w:style w:type="character" w:customStyle="1" w:styleId="pl-c">
    <w:name w:val="pl-c"/>
    <w:basedOn w:val="DefaultParagraphFont"/>
    <w:rsid w:val="00A43ED9"/>
  </w:style>
  <w:style w:type="character" w:customStyle="1" w:styleId="pl-v">
    <w:name w:val="pl-v"/>
    <w:basedOn w:val="DefaultParagraphFont"/>
    <w:rsid w:val="00A43ED9"/>
  </w:style>
  <w:style w:type="character" w:customStyle="1" w:styleId="pl-c1">
    <w:name w:val="pl-c1"/>
    <w:basedOn w:val="DefaultParagraphFont"/>
    <w:rsid w:val="00A43ED9"/>
  </w:style>
  <w:style w:type="character" w:customStyle="1" w:styleId="pl-s">
    <w:name w:val="pl-s"/>
    <w:basedOn w:val="DefaultParagraphFont"/>
    <w:rsid w:val="00A43ED9"/>
  </w:style>
  <w:style w:type="character" w:customStyle="1" w:styleId="pl-pds">
    <w:name w:val="pl-pds"/>
    <w:basedOn w:val="DefaultParagraphFont"/>
    <w:rsid w:val="00A43ED9"/>
  </w:style>
  <w:style w:type="character" w:styleId="FollowedHyperlink">
    <w:name w:val="FollowedHyperlink"/>
    <w:basedOn w:val="DefaultParagraphFont"/>
    <w:uiPriority w:val="99"/>
    <w:semiHidden/>
    <w:unhideWhenUsed/>
    <w:rsid w:val="00A43ED9"/>
    <w:rPr>
      <w:color w:val="800080"/>
      <w:u w:val="single"/>
    </w:rPr>
  </w:style>
</w:styles>
</file>

<file path=word/webSettings.xml><?xml version="1.0" encoding="utf-8"?>
<w:webSettings xmlns:r="http://schemas.openxmlformats.org/officeDocument/2006/relationships" xmlns:w="http://schemas.openxmlformats.org/wordprocessingml/2006/main">
  <w:divs>
    <w:div w:id="732780667">
      <w:bodyDiv w:val="1"/>
      <w:marLeft w:val="0"/>
      <w:marRight w:val="0"/>
      <w:marTop w:val="0"/>
      <w:marBottom w:val="0"/>
      <w:divBdr>
        <w:top w:val="none" w:sz="0" w:space="0" w:color="auto"/>
        <w:left w:val="none" w:sz="0" w:space="0" w:color="auto"/>
        <w:bottom w:val="none" w:sz="0" w:space="0" w:color="auto"/>
        <w:right w:val="none" w:sz="0" w:space="0" w:color="auto"/>
      </w:divBdr>
      <w:divsChild>
        <w:div w:id="179129316">
          <w:marLeft w:val="0"/>
          <w:marRight w:val="0"/>
          <w:marTop w:val="0"/>
          <w:marBottom w:val="0"/>
          <w:divBdr>
            <w:top w:val="none" w:sz="0" w:space="0" w:color="auto"/>
            <w:left w:val="none" w:sz="0" w:space="0" w:color="auto"/>
            <w:bottom w:val="none" w:sz="0" w:space="0" w:color="auto"/>
            <w:right w:val="none" w:sz="0" w:space="0" w:color="auto"/>
          </w:divBdr>
        </w:div>
        <w:div w:id="357317869">
          <w:marLeft w:val="0"/>
          <w:marRight w:val="0"/>
          <w:marTop w:val="0"/>
          <w:marBottom w:val="0"/>
          <w:divBdr>
            <w:top w:val="none" w:sz="0" w:space="0" w:color="auto"/>
            <w:left w:val="none" w:sz="0" w:space="0" w:color="auto"/>
            <w:bottom w:val="none" w:sz="0" w:space="0" w:color="auto"/>
            <w:right w:val="none" w:sz="0" w:space="0" w:color="auto"/>
          </w:divBdr>
        </w:div>
        <w:div w:id="927545025">
          <w:marLeft w:val="0"/>
          <w:marRight w:val="0"/>
          <w:marTop w:val="0"/>
          <w:marBottom w:val="272"/>
          <w:divBdr>
            <w:top w:val="none" w:sz="0" w:space="0" w:color="auto"/>
            <w:left w:val="none" w:sz="0" w:space="0" w:color="auto"/>
            <w:bottom w:val="none" w:sz="0" w:space="0" w:color="auto"/>
            <w:right w:val="none" w:sz="0" w:space="0" w:color="auto"/>
          </w:divBdr>
          <w:divsChild>
            <w:div w:id="546185913">
              <w:marLeft w:val="0"/>
              <w:marRight w:val="0"/>
              <w:marTop w:val="0"/>
              <w:marBottom w:val="0"/>
              <w:divBdr>
                <w:top w:val="none" w:sz="0" w:space="0" w:color="auto"/>
                <w:left w:val="none" w:sz="0" w:space="0" w:color="auto"/>
                <w:bottom w:val="none" w:sz="0" w:space="0" w:color="auto"/>
                <w:right w:val="none" w:sz="0" w:space="0" w:color="auto"/>
              </w:divBdr>
              <w:divsChild>
                <w:div w:id="787940743">
                  <w:marLeft w:val="0"/>
                  <w:marRight w:val="0"/>
                  <w:marTop w:val="0"/>
                  <w:marBottom w:val="0"/>
                  <w:divBdr>
                    <w:top w:val="single" w:sz="6" w:space="14" w:color="DDDDDD"/>
                    <w:left w:val="single" w:sz="6" w:space="14" w:color="DDDDDD"/>
                    <w:bottom w:val="single" w:sz="6" w:space="0" w:color="DDDDDD"/>
                    <w:right w:val="single" w:sz="6" w:space="14" w:color="DDDDDD"/>
                  </w:divBdr>
                  <w:divsChild>
                    <w:div w:id="1369990112">
                      <w:marLeft w:val="0"/>
                      <w:marRight w:val="0"/>
                      <w:marTop w:val="0"/>
                      <w:marBottom w:val="0"/>
                      <w:divBdr>
                        <w:top w:val="none" w:sz="0" w:space="0" w:color="auto"/>
                        <w:left w:val="none" w:sz="0" w:space="0" w:color="auto"/>
                        <w:bottom w:val="none" w:sz="0" w:space="0" w:color="auto"/>
                        <w:right w:val="none" w:sz="0" w:space="0" w:color="auto"/>
                      </w:divBdr>
                      <w:divsChild>
                        <w:div w:id="643244750">
                          <w:marLeft w:val="0"/>
                          <w:marRight w:val="0"/>
                          <w:marTop w:val="0"/>
                          <w:marBottom w:val="0"/>
                          <w:divBdr>
                            <w:top w:val="none" w:sz="0" w:space="0" w:color="auto"/>
                            <w:left w:val="none" w:sz="0" w:space="0" w:color="auto"/>
                            <w:bottom w:val="none" w:sz="0" w:space="0" w:color="auto"/>
                            <w:right w:val="none" w:sz="0" w:space="0" w:color="auto"/>
                          </w:divBdr>
                          <w:divsChild>
                            <w:div w:id="1638292431">
                              <w:marLeft w:val="0"/>
                              <w:marRight w:val="0"/>
                              <w:marTop w:val="0"/>
                              <w:marBottom w:val="0"/>
                              <w:divBdr>
                                <w:top w:val="none" w:sz="0" w:space="0" w:color="auto"/>
                                <w:left w:val="none" w:sz="0" w:space="0" w:color="auto"/>
                                <w:bottom w:val="none" w:sz="0" w:space="0" w:color="auto"/>
                                <w:right w:val="none" w:sz="0" w:space="0" w:color="auto"/>
                              </w:divBdr>
                              <w:divsChild>
                                <w:div w:id="2171887">
                                  <w:marLeft w:val="0"/>
                                  <w:marRight w:val="0"/>
                                  <w:marTop w:val="0"/>
                                  <w:marBottom w:val="0"/>
                                  <w:divBdr>
                                    <w:top w:val="none" w:sz="0" w:space="0" w:color="auto"/>
                                    <w:left w:val="none" w:sz="0" w:space="0" w:color="auto"/>
                                    <w:bottom w:val="none" w:sz="0" w:space="0" w:color="auto"/>
                                    <w:right w:val="none" w:sz="0" w:space="0" w:color="auto"/>
                                  </w:divBdr>
                                </w:div>
                                <w:div w:id="74272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521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ractice.geeksforgeeks.org/problems/queue-using-two-stacks/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eksforgeeks.org/implement-stack-using-queue/" TargetMode="External"/><Relationship Id="rId11" Type="http://schemas.openxmlformats.org/officeDocument/2006/relationships/image" Target="media/image2.png"/><Relationship Id="rId5" Type="http://schemas.openxmlformats.org/officeDocument/2006/relationships/hyperlink" Target="http://www.geeksforgeeks.org/easy/" TargetMode="External"/><Relationship Id="rId10" Type="http://schemas.openxmlformats.org/officeDocument/2006/relationships/hyperlink" Target="http://algorithms.tutorialhorizon.com/files/2015/01/Implement-Queue-Using-Stacks-1.png" TargetMode="External"/><Relationship Id="rId4" Type="http://schemas.openxmlformats.org/officeDocument/2006/relationships/webSettings" Target="webSettings.xml"/><Relationship Id="rId9" Type="http://schemas.openxmlformats.org/officeDocument/2006/relationships/hyperlink" Target="http://algorithms.tutorialhorizon.com/author/sumitj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15</Pages>
  <Words>2351</Words>
  <Characters>13406</Characters>
  <Application>Microsoft Office Word</Application>
  <DocSecurity>0</DocSecurity>
  <Lines>111</Lines>
  <Paragraphs>31</Paragraphs>
  <ScaleCrop>false</ScaleCrop>
  <Company/>
  <LinksUpToDate>false</LinksUpToDate>
  <CharactersWithSpaces>15726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2017-10-24T02:22:00Z</dcterms:created>
  <dcterms:modified xsi:type="dcterms:W3CDTF">2017-10-25T07:17:00Z</dcterms:modified>
</cp:coreProperties>
</file>
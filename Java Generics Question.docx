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C0" w:rsidRPr="00866FC0" w:rsidRDefault="00866FC0" w:rsidP="00866FC0">
      <w:pPr>
        <w:shd w:val="clear" w:color="auto" w:fill="FFFFFF"/>
        <w:spacing w:after="240" w:line="240" w:lineRule="auto"/>
        <w:outlineLvl w:val="0"/>
        <w:rPr>
          <w:rFonts w:ascii="Arial" w:eastAsia="Times New Roman" w:hAnsi="Arial" w:cs="Arial"/>
          <w:b/>
          <w:bCs/>
          <w:color w:val="000000"/>
          <w:kern w:val="36"/>
          <w:sz w:val="54"/>
          <w:szCs w:val="54"/>
        </w:rPr>
      </w:pPr>
      <w:r w:rsidRPr="00866FC0">
        <w:rPr>
          <w:rFonts w:ascii="Arial" w:eastAsia="Times New Roman" w:hAnsi="Arial" w:cs="Arial"/>
          <w:b/>
          <w:bCs/>
          <w:color w:val="000000"/>
          <w:kern w:val="36"/>
          <w:sz w:val="54"/>
          <w:szCs w:val="54"/>
        </w:rPr>
        <w:t>Java Generics</w:t>
      </w:r>
    </w:p>
    <w:p w:rsidR="005438C0" w:rsidRDefault="005438C0" w:rsidP="005438C0">
      <w:pPr>
        <w:pStyle w:val="Heading1"/>
        <w:spacing w:before="0" w:beforeAutospacing="0" w:after="240" w:afterAutospacing="0"/>
        <w:rPr>
          <w:color w:val="000000"/>
          <w:sz w:val="54"/>
          <w:szCs w:val="54"/>
        </w:rPr>
      </w:pPr>
      <w:r>
        <w:rPr>
          <w:color w:val="000000"/>
          <w:sz w:val="54"/>
          <w:szCs w:val="54"/>
        </w:rPr>
        <w:t>Java Generics Example Tutorial – Generic Method, Class, Interface</w:t>
      </w:r>
    </w:p>
    <w:p w:rsidR="005438C0" w:rsidRDefault="005438C0" w:rsidP="005438C0">
      <w:pPr>
        <w:pStyle w:val="entry-meta"/>
        <w:spacing w:before="0" w:beforeAutospacing="0" w:after="360" w:afterAutospacing="0"/>
        <w:rPr>
          <w:caps/>
          <w:color w:val="999999"/>
          <w:sz w:val="18"/>
          <w:szCs w:val="18"/>
        </w:rPr>
      </w:pPr>
      <w:r>
        <w:rPr>
          <w:caps/>
          <w:color w:val="999999"/>
          <w:sz w:val="18"/>
          <w:szCs w:val="18"/>
        </w:rPr>
        <w:t>SEPTEMBER 4, 2017 BY </w:t>
      </w:r>
      <w:hyperlink r:id="rId5" w:history="1">
        <w:r>
          <w:rPr>
            <w:rStyle w:val="entry-author-name"/>
            <w:caps/>
            <w:color w:val="FF0000"/>
            <w:sz w:val="18"/>
            <w:szCs w:val="18"/>
          </w:rPr>
          <w:t>PANKAJ</w:t>
        </w:r>
      </w:hyperlink>
      <w:r>
        <w:rPr>
          <w:caps/>
          <w:color w:val="999999"/>
          <w:sz w:val="18"/>
          <w:szCs w:val="18"/>
        </w:rPr>
        <w:t> </w:t>
      </w:r>
      <w:hyperlink r:id="rId6" w:anchor="comments" w:history="1">
        <w:r>
          <w:rPr>
            <w:rStyle w:val="Hyperlink"/>
            <w:caps/>
            <w:color w:val="FF0000"/>
            <w:sz w:val="18"/>
            <w:szCs w:val="18"/>
          </w:rPr>
          <w:t>50 COMMENTS</w:t>
        </w:r>
      </w:hyperlink>
    </w:p>
    <w:p w:rsidR="005438C0" w:rsidRDefault="005438C0" w:rsidP="005438C0">
      <w:pPr>
        <w:pStyle w:val="NormalWeb"/>
        <w:shd w:val="clear" w:color="auto" w:fill="FFFFFF"/>
        <w:spacing w:before="0" w:beforeAutospacing="0" w:after="390" w:afterAutospacing="0"/>
        <w:rPr>
          <w:ins w:id="0" w:author="Unknown"/>
          <w:rFonts w:ascii="Arial" w:hAnsi="Arial" w:cs="Arial"/>
          <w:color w:val="666666"/>
        </w:rPr>
      </w:pPr>
      <w:ins w:id="1" w:author="Unknown">
        <w:r>
          <w:rPr>
            <w:rStyle w:val="Strong"/>
            <w:rFonts w:ascii="Arial" w:hAnsi="Arial" w:cs="Arial"/>
            <w:color w:val="666666"/>
          </w:rPr>
          <w:t xml:space="preserve">Java </w:t>
        </w:r>
        <w:proofErr w:type="spellStart"/>
        <w:r>
          <w:rPr>
            <w:rStyle w:val="Strong"/>
            <w:rFonts w:ascii="Arial" w:hAnsi="Arial" w:cs="Arial"/>
            <w:color w:val="666666"/>
          </w:rPr>
          <w:t>Genrics</w:t>
        </w:r>
        <w:proofErr w:type="spellEnd"/>
        <w:r>
          <w:rPr>
            <w:rFonts w:ascii="Arial" w:hAnsi="Arial" w:cs="Arial"/>
            <w:color w:val="666666"/>
          </w:rPr>
          <w:t xml:space="preserve"> is one of the most important </w:t>
        </w:r>
        <w:proofErr w:type="gramStart"/>
        <w:r>
          <w:rPr>
            <w:rFonts w:ascii="Arial" w:hAnsi="Arial" w:cs="Arial"/>
            <w:color w:val="666666"/>
          </w:rPr>
          <w:t>feature</w:t>
        </w:r>
        <w:proofErr w:type="gramEnd"/>
        <w:r>
          <w:rPr>
            <w:rFonts w:ascii="Arial" w:hAnsi="Arial" w:cs="Arial"/>
            <w:color w:val="666666"/>
          </w:rPr>
          <w:t xml:space="preserve"> introduced in Java 5. If you have been working on </w:t>
        </w:r>
        <w:r>
          <w:rPr>
            <w:rFonts w:ascii="Arial" w:hAnsi="Arial" w:cs="Arial"/>
            <w:color w:val="666666"/>
          </w:rPr>
          <w:fldChar w:fldCharType="begin"/>
        </w:r>
        <w:r>
          <w:rPr>
            <w:rFonts w:ascii="Arial" w:hAnsi="Arial" w:cs="Arial"/>
            <w:color w:val="666666"/>
          </w:rPr>
          <w:instrText xml:space="preserve"> HYPERLINK "https://www.journaldev.com/1260/collections-in-java-tutorial" \o "Java Collections Framework Tutorial" </w:instrText>
        </w:r>
        <w:r>
          <w:rPr>
            <w:rFonts w:ascii="Arial" w:hAnsi="Arial" w:cs="Arial"/>
            <w:color w:val="666666"/>
          </w:rPr>
          <w:fldChar w:fldCharType="separate"/>
        </w:r>
        <w:r>
          <w:rPr>
            <w:rStyle w:val="Hyperlink"/>
            <w:rFonts w:ascii="Arial" w:hAnsi="Arial" w:cs="Arial"/>
            <w:color w:val="FF0000"/>
          </w:rPr>
          <w:t>Java Collections</w:t>
        </w:r>
        <w:r>
          <w:rPr>
            <w:rFonts w:ascii="Arial" w:hAnsi="Arial" w:cs="Arial"/>
            <w:color w:val="666666"/>
          </w:rPr>
          <w:fldChar w:fldCharType="end"/>
        </w:r>
        <w:r>
          <w:rPr>
            <w:rFonts w:ascii="Arial" w:hAnsi="Arial" w:cs="Arial"/>
            <w:color w:val="666666"/>
          </w:rPr>
          <w:t> and with version 5 or higher, I am sure that you have used it. </w:t>
        </w:r>
        <w:r>
          <w:rPr>
            <w:rStyle w:val="Strong"/>
            <w:rFonts w:ascii="Arial" w:hAnsi="Arial" w:cs="Arial"/>
            <w:color w:val="666666"/>
          </w:rPr>
          <w:t>Generics in Java</w:t>
        </w:r>
        <w:r>
          <w:rPr>
            <w:rFonts w:ascii="Arial" w:hAnsi="Arial" w:cs="Arial"/>
            <w:color w:val="666666"/>
          </w:rPr>
          <w:t> with collection classes is very easy but it provides a lot more features than just creating the type of collection and we will try to learn features of generics in this article. Understanding generics can become confusing sometimes if we go with jargon words, so I would try to keep it simple and easy to understand.</w:t>
        </w:r>
      </w:ins>
    </w:p>
    <w:p w:rsidR="005438C0" w:rsidRDefault="005438C0" w:rsidP="005438C0">
      <w:pPr>
        <w:pStyle w:val="Heading2"/>
        <w:shd w:val="clear" w:color="auto" w:fill="FFFFFF"/>
        <w:spacing w:before="0" w:after="240"/>
        <w:rPr>
          <w:ins w:id="2" w:author="Unknown"/>
          <w:rFonts w:ascii="Arial" w:hAnsi="Arial" w:cs="Arial"/>
          <w:color w:val="000000"/>
          <w:sz w:val="45"/>
          <w:szCs w:val="45"/>
        </w:rPr>
      </w:pPr>
      <w:ins w:id="3" w:author="Unknown">
        <w:r>
          <w:rPr>
            <w:rFonts w:ascii="Arial" w:hAnsi="Arial" w:cs="Arial"/>
            <w:color w:val="000000"/>
            <w:sz w:val="45"/>
            <w:szCs w:val="45"/>
          </w:rPr>
          <w:t>Java Generics – Generics in Java</w:t>
        </w:r>
      </w:ins>
    </w:p>
    <w:p w:rsidR="005438C0" w:rsidRDefault="005438C0" w:rsidP="005438C0">
      <w:pPr>
        <w:pStyle w:val="NormalWeb"/>
        <w:shd w:val="clear" w:color="auto" w:fill="FFFFFF"/>
        <w:spacing w:before="0" w:beforeAutospacing="0" w:after="390" w:afterAutospacing="0"/>
        <w:rPr>
          <w:ins w:id="4" w:author="Unknown"/>
          <w:rFonts w:ascii="Arial" w:hAnsi="Arial" w:cs="Arial"/>
          <w:color w:val="666666"/>
        </w:rPr>
      </w:pPr>
      <w:ins w:id="5" w:author="Unknown">
        <w:r>
          <w:rPr>
            <w:rFonts w:ascii="Arial" w:hAnsi="Arial" w:cs="Arial"/>
            <w:color w:val="666666"/>
          </w:rPr>
          <w:t>We will look into below topics of generics in java.</w:t>
        </w:r>
      </w:ins>
    </w:p>
    <w:p w:rsidR="005438C0" w:rsidRDefault="005438C0" w:rsidP="005438C0">
      <w:pPr>
        <w:numPr>
          <w:ilvl w:val="0"/>
          <w:numId w:val="1"/>
        </w:numPr>
        <w:shd w:val="clear" w:color="auto" w:fill="FFFFFF"/>
        <w:spacing w:before="100" w:beforeAutospacing="1" w:after="100" w:afterAutospacing="1" w:line="240" w:lineRule="auto"/>
        <w:ind w:left="600"/>
        <w:rPr>
          <w:ins w:id="6" w:author="Unknown"/>
          <w:rFonts w:ascii="Arial" w:hAnsi="Arial" w:cs="Arial"/>
          <w:color w:val="666666"/>
        </w:rPr>
      </w:pPr>
      <w:ins w:id="7"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"generics-java" </w:instrText>
        </w:r>
        <w:r>
          <w:rPr>
            <w:rFonts w:ascii="Arial" w:hAnsi="Arial" w:cs="Arial"/>
            <w:color w:val="666666"/>
          </w:rPr>
          <w:fldChar w:fldCharType="separate"/>
        </w:r>
        <w:r>
          <w:rPr>
            <w:rStyle w:val="Hyperlink"/>
            <w:rFonts w:ascii="Arial" w:hAnsi="Arial" w:cs="Arial"/>
            <w:color w:val="FF0000"/>
          </w:rPr>
          <w:t>Generics in Java</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8" w:author="Unknown"/>
          <w:rFonts w:ascii="Arial" w:hAnsi="Arial" w:cs="Arial"/>
          <w:color w:val="666666"/>
        </w:rPr>
      </w:pPr>
      <w:ins w:id="9"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"java-generic-class" </w:instrText>
        </w:r>
        <w:r>
          <w:rPr>
            <w:rFonts w:ascii="Arial" w:hAnsi="Arial" w:cs="Arial"/>
            <w:color w:val="666666"/>
          </w:rPr>
          <w:fldChar w:fldCharType="separate"/>
        </w:r>
        <w:r>
          <w:rPr>
            <w:rStyle w:val="Hyperlink"/>
            <w:rFonts w:ascii="Arial" w:hAnsi="Arial" w:cs="Arial"/>
            <w:color w:val="FF0000"/>
          </w:rPr>
          <w:t>Java Generic Class</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10" w:author="Unknown"/>
          <w:rFonts w:ascii="Arial" w:hAnsi="Arial" w:cs="Arial"/>
          <w:color w:val="666666"/>
        </w:rPr>
      </w:pPr>
      <w:ins w:id="11"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"java-generic-interface" </w:instrText>
        </w:r>
        <w:r>
          <w:rPr>
            <w:rFonts w:ascii="Arial" w:hAnsi="Arial" w:cs="Arial"/>
            <w:color w:val="666666"/>
          </w:rPr>
          <w:fldChar w:fldCharType="separate"/>
        </w:r>
        <w:r>
          <w:rPr>
            <w:rStyle w:val="Hyperlink"/>
            <w:rFonts w:ascii="Arial" w:hAnsi="Arial" w:cs="Arial"/>
            <w:color w:val="FF0000"/>
          </w:rPr>
          <w:t>Java Generic Interface</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12" w:author="Unknown"/>
          <w:rFonts w:ascii="Arial" w:hAnsi="Arial" w:cs="Arial"/>
          <w:color w:val="666666"/>
        </w:rPr>
      </w:pPr>
      <w:ins w:id="13"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"java-generic-type" </w:instrText>
        </w:r>
        <w:r>
          <w:rPr>
            <w:rFonts w:ascii="Arial" w:hAnsi="Arial" w:cs="Arial"/>
            <w:color w:val="666666"/>
          </w:rPr>
          <w:fldChar w:fldCharType="separate"/>
        </w:r>
        <w:r>
          <w:rPr>
            <w:rStyle w:val="Hyperlink"/>
            <w:rFonts w:ascii="Arial" w:hAnsi="Arial" w:cs="Arial"/>
            <w:color w:val="FF0000"/>
          </w:rPr>
          <w:t>Java Generic Type</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14" w:author="Unknown"/>
          <w:rFonts w:ascii="Arial" w:hAnsi="Arial" w:cs="Arial"/>
          <w:color w:val="666666"/>
        </w:rPr>
      </w:pPr>
      <w:ins w:id="15"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"java-generic-method" </w:instrText>
        </w:r>
        <w:r>
          <w:rPr>
            <w:rFonts w:ascii="Arial" w:hAnsi="Arial" w:cs="Arial"/>
            <w:color w:val="666666"/>
          </w:rPr>
          <w:fldChar w:fldCharType="separate"/>
        </w:r>
        <w:r>
          <w:rPr>
            <w:rStyle w:val="Hyperlink"/>
            <w:rFonts w:ascii="Arial" w:hAnsi="Arial" w:cs="Arial"/>
            <w:color w:val="FF0000"/>
          </w:rPr>
          <w:t>Java Generic Method</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16" w:author="Unknown"/>
          <w:rFonts w:ascii="Arial" w:hAnsi="Arial" w:cs="Arial"/>
          <w:color w:val="666666"/>
        </w:rPr>
      </w:pPr>
      <w:ins w:id="17"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"java-generics-bounded-type-parameters" </w:instrText>
        </w:r>
        <w:r>
          <w:rPr>
            <w:rFonts w:ascii="Arial" w:hAnsi="Arial" w:cs="Arial"/>
            <w:color w:val="666666"/>
          </w:rPr>
          <w:fldChar w:fldCharType="separate"/>
        </w:r>
        <w:r>
          <w:rPr>
            <w:rStyle w:val="Hyperlink"/>
            <w:rFonts w:ascii="Arial" w:hAnsi="Arial" w:cs="Arial"/>
            <w:color w:val="FF0000"/>
          </w:rPr>
          <w:t>Java Generics Bounded Type Parameters</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18" w:author="Unknown"/>
          <w:rFonts w:ascii="Arial" w:hAnsi="Arial" w:cs="Arial"/>
          <w:color w:val="666666"/>
        </w:rPr>
      </w:pPr>
      <w:ins w:id="19"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"java-generics-inheritance" </w:instrText>
        </w:r>
        <w:r>
          <w:rPr>
            <w:rFonts w:ascii="Arial" w:hAnsi="Arial" w:cs="Arial"/>
            <w:color w:val="666666"/>
          </w:rPr>
          <w:fldChar w:fldCharType="separate"/>
        </w:r>
        <w:r>
          <w:rPr>
            <w:rStyle w:val="Hyperlink"/>
            <w:rFonts w:ascii="Arial" w:hAnsi="Arial" w:cs="Arial"/>
            <w:color w:val="FF0000"/>
          </w:rPr>
          <w:t>Java Generics and Inheritance</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20" w:author="Unknown"/>
          <w:rFonts w:ascii="Arial" w:hAnsi="Arial" w:cs="Arial"/>
          <w:color w:val="666666"/>
        </w:rPr>
      </w:pPr>
      <w:ins w:id="21"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"java-generics-class-subtyping" </w:instrText>
        </w:r>
        <w:r>
          <w:rPr>
            <w:rFonts w:ascii="Arial" w:hAnsi="Arial" w:cs="Arial"/>
            <w:color w:val="666666"/>
          </w:rPr>
          <w:fldChar w:fldCharType="separate"/>
        </w:r>
        <w:r>
          <w:rPr>
            <w:rStyle w:val="Hyperlink"/>
            <w:rFonts w:ascii="Arial" w:hAnsi="Arial" w:cs="Arial"/>
            <w:color w:val="FF0000"/>
          </w:rPr>
          <w:t xml:space="preserve">Java Generic Classes and </w:t>
        </w:r>
        <w:proofErr w:type="spellStart"/>
        <w:r>
          <w:rPr>
            <w:rStyle w:val="Hyperlink"/>
            <w:rFonts w:ascii="Arial" w:hAnsi="Arial" w:cs="Arial"/>
            <w:color w:val="FF0000"/>
          </w:rPr>
          <w:t>Subtyping</w:t>
        </w:r>
        <w:proofErr w:type="spellEnd"/>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22" w:author="Unknown"/>
          <w:rFonts w:ascii="Arial" w:hAnsi="Arial" w:cs="Arial"/>
          <w:color w:val="666666"/>
        </w:rPr>
      </w:pPr>
      <w:ins w:id="23"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"java-generics-wildcards" </w:instrText>
        </w:r>
        <w:r>
          <w:rPr>
            <w:rFonts w:ascii="Arial" w:hAnsi="Arial" w:cs="Arial"/>
            <w:color w:val="666666"/>
          </w:rPr>
          <w:fldChar w:fldCharType="separate"/>
        </w:r>
        <w:r>
          <w:rPr>
            <w:rStyle w:val="Hyperlink"/>
            <w:rFonts w:ascii="Arial" w:hAnsi="Arial" w:cs="Arial"/>
            <w:color w:val="FF0000"/>
          </w:rPr>
          <w:t>Java Generics Wildcards</w:t>
        </w:r>
        <w:r>
          <w:rPr>
            <w:rFonts w:ascii="Arial" w:hAnsi="Arial" w:cs="Arial"/>
            <w:color w:val="666666"/>
          </w:rPr>
          <w:fldChar w:fldCharType="end"/>
        </w:r>
      </w:ins>
    </w:p>
    <w:p w:rsidR="005438C0" w:rsidRDefault="005438C0" w:rsidP="005438C0">
      <w:pPr>
        <w:numPr>
          <w:ilvl w:val="1"/>
          <w:numId w:val="1"/>
        </w:numPr>
        <w:shd w:val="clear" w:color="auto" w:fill="FFFFFF"/>
        <w:spacing w:before="100" w:beforeAutospacing="1" w:after="100" w:afterAutospacing="1" w:line="240" w:lineRule="auto"/>
        <w:ind w:left="1200"/>
        <w:rPr>
          <w:ins w:id="24" w:author="Unknown"/>
          <w:rFonts w:ascii="Arial" w:hAnsi="Arial" w:cs="Arial"/>
          <w:color w:val="666666"/>
        </w:rPr>
      </w:pPr>
      <w:ins w:id="25"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"java-generics-upper-bound-wildcard" </w:instrText>
        </w:r>
        <w:r>
          <w:rPr>
            <w:rFonts w:ascii="Arial" w:hAnsi="Arial" w:cs="Arial"/>
            <w:color w:val="666666"/>
          </w:rPr>
          <w:fldChar w:fldCharType="separate"/>
        </w:r>
        <w:r>
          <w:rPr>
            <w:rStyle w:val="Hyperlink"/>
            <w:rFonts w:ascii="Arial" w:hAnsi="Arial" w:cs="Arial"/>
            <w:color w:val="FF0000"/>
          </w:rPr>
          <w:t>Java Generics Upper Bounded Wildcard</w:t>
        </w:r>
        <w:r>
          <w:rPr>
            <w:rFonts w:ascii="Arial" w:hAnsi="Arial" w:cs="Arial"/>
            <w:color w:val="666666"/>
          </w:rPr>
          <w:fldChar w:fldCharType="end"/>
        </w:r>
      </w:ins>
    </w:p>
    <w:p w:rsidR="005438C0" w:rsidRDefault="005438C0" w:rsidP="005438C0">
      <w:pPr>
        <w:numPr>
          <w:ilvl w:val="1"/>
          <w:numId w:val="1"/>
        </w:numPr>
        <w:shd w:val="clear" w:color="auto" w:fill="FFFFFF"/>
        <w:spacing w:before="100" w:beforeAutospacing="1" w:after="100" w:afterAutospacing="1" w:line="240" w:lineRule="auto"/>
        <w:ind w:left="1200"/>
        <w:rPr>
          <w:ins w:id="26" w:author="Unknown"/>
          <w:rFonts w:ascii="Arial" w:hAnsi="Arial" w:cs="Arial"/>
          <w:color w:val="666666"/>
        </w:rPr>
      </w:pPr>
      <w:ins w:id="27"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"java-generics-unbounded-wildcard" </w:instrText>
        </w:r>
        <w:r>
          <w:rPr>
            <w:rFonts w:ascii="Arial" w:hAnsi="Arial" w:cs="Arial"/>
            <w:color w:val="666666"/>
          </w:rPr>
          <w:fldChar w:fldCharType="separate"/>
        </w:r>
        <w:r>
          <w:rPr>
            <w:rStyle w:val="Hyperlink"/>
            <w:rFonts w:ascii="Arial" w:hAnsi="Arial" w:cs="Arial"/>
            <w:color w:val="FF0000"/>
          </w:rPr>
          <w:t>Java Generics Unbounded Wildcard</w:t>
        </w:r>
        <w:r>
          <w:rPr>
            <w:rFonts w:ascii="Arial" w:hAnsi="Arial" w:cs="Arial"/>
            <w:color w:val="666666"/>
          </w:rPr>
          <w:fldChar w:fldCharType="end"/>
        </w:r>
      </w:ins>
    </w:p>
    <w:p w:rsidR="005438C0" w:rsidRDefault="005438C0" w:rsidP="005438C0">
      <w:pPr>
        <w:numPr>
          <w:ilvl w:val="1"/>
          <w:numId w:val="1"/>
        </w:numPr>
        <w:shd w:val="clear" w:color="auto" w:fill="FFFFFF"/>
        <w:spacing w:before="100" w:beforeAutospacing="1" w:after="100" w:afterAutospacing="1" w:line="240" w:lineRule="auto"/>
        <w:ind w:left="1200"/>
        <w:rPr>
          <w:ins w:id="28" w:author="Unknown"/>
          <w:rFonts w:ascii="Arial" w:hAnsi="Arial" w:cs="Arial"/>
          <w:color w:val="666666"/>
        </w:rPr>
      </w:pPr>
      <w:ins w:id="29"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"java-generics-lower-bounded-wildcard" </w:instrText>
        </w:r>
        <w:r>
          <w:rPr>
            <w:rFonts w:ascii="Arial" w:hAnsi="Arial" w:cs="Arial"/>
            <w:color w:val="666666"/>
          </w:rPr>
          <w:fldChar w:fldCharType="separate"/>
        </w:r>
        <w:r>
          <w:rPr>
            <w:rStyle w:val="Hyperlink"/>
            <w:rFonts w:ascii="Arial" w:hAnsi="Arial" w:cs="Arial"/>
            <w:color w:val="FF0000"/>
          </w:rPr>
          <w:t>Java Generics Lower bounded Wildcard</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30" w:author="Unknown"/>
          <w:rFonts w:ascii="Arial" w:hAnsi="Arial" w:cs="Arial"/>
          <w:color w:val="666666"/>
        </w:rPr>
      </w:pPr>
      <w:ins w:id="31"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"subtyping-wildcards" </w:instrText>
        </w:r>
        <w:r>
          <w:rPr>
            <w:rFonts w:ascii="Arial" w:hAnsi="Arial" w:cs="Arial"/>
            <w:color w:val="666666"/>
          </w:rPr>
          <w:fldChar w:fldCharType="separate"/>
        </w:r>
        <w:proofErr w:type="spellStart"/>
        <w:r>
          <w:rPr>
            <w:rStyle w:val="Hyperlink"/>
            <w:rFonts w:ascii="Arial" w:hAnsi="Arial" w:cs="Arial"/>
            <w:color w:val="FF0000"/>
          </w:rPr>
          <w:t>Subtyping</w:t>
        </w:r>
        <w:proofErr w:type="spellEnd"/>
        <w:r>
          <w:rPr>
            <w:rStyle w:val="Hyperlink"/>
            <w:rFonts w:ascii="Arial" w:hAnsi="Arial" w:cs="Arial"/>
            <w:color w:val="FF0000"/>
          </w:rPr>
          <w:t xml:space="preserve"> using Generics Wildcard</w:t>
        </w:r>
        <w:r>
          <w:rPr>
            <w:rFonts w:ascii="Arial" w:hAnsi="Arial" w:cs="Arial"/>
            <w:color w:val="666666"/>
          </w:rPr>
          <w:fldChar w:fldCharType="end"/>
        </w:r>
      </w:ins>
    </w:p>
    <w:p w:rsidR="005438C0" w:rsidRDefault="005438C0" w:rsidP="005438C0">
      <w:pPr>
        <w:numPr>
          <w:ilvl w:val="0"/>
          <w:numId w:val="1"/>
        </w:numPr>
        <w:shd w:val="clear" w:color="auto" w:fill="FFFFFF"/>
        <w:spacing w:before="100" w:beforeAutospacing="1" w:after="100" w:afterAutospacing="1" w:line="240" w:lineRule="auto"/>
        <w:ind w:left="600"/>
        <w:rPr>
          <w:ins w:id="32" w:author="Unknown"/>
          <w:rFonts w:ascii="Arial" w:hAnsi="Arial" w:cs="Arial"/>
          <w:color w:val="666666"/>
        </w:rPr>
      </w:pPr>
      <w:ins w:id="33" w:author="Unknown">
        <w:r>
          <w:rPr>
            <w:rFonts w:ascii="Arial" w:hAnsi="Arial" w:cs="Arial"/>
            <w:color w:val="666666"/>
          </w:rPr>
          <w:fldChar w:fldCharType="begin"/>
        </w:r>
        <w:r>
          <w:rPr>
            <w:rFonts w:ascii="Arial" w:hAnsi="Arial" w:cs="Arial"/>
            <w:color w:val="666666"/>
          </w:rPr>
          <w:instrText xml:space="preserve"> HYPERLINK "https://www.journaldev.com/1663/java-generics-example-method-class-interface" \l "type-erasure" </w:instrText>
        </w:r>
        <w:r>
          <w:rPr>
            <w:rFonts w:ascii="Arial" w:hAnsi="Arial" w:cs="Arial"/>
            <w:color w:val="666666"/>
          </w:rPr>
          <w:fldChar w:fldCharType="separate"/>
        </w:r>
        <w:r>
          <w:rPr>
            <w:rStyle w:val="Hyperlink"/>
            <w:rFonts w:ascii="Arial" w:hAnsi="Arial" w:cs="Arial"/>
            <w:color w:val="FF0000"/>
          </w:rPr>
          <w:t>Java Generics Type Erasure</w:t>
        </w:r>
        <w:r>
          <w:rPr>
            <w:rFonts w:ascii="Arial" w:hAnsi="Arial" w:cs="Arial"/>
            <w:color w:val="666666"/>
          </w:rPr>
          <w:fldChar w:fldCharType="end"/>
        </w:r>
      </w:ins>
    </w:p>
    <w:p w:rsidR="005438C0" w:rsidRDefault="005438C0" w:rsidP="005438C0">
      <w:pPr>
        <w:pStyle w:val="Heading3"/>
        <w:shd w:val="clear" w:color="auto" w:fill="FFFFFF"/>
        <w:spacing w:before="0" w:after="240"/>
        <w:rPr>
          <w:ins w:id="34" w:author="Unknown"/>
          <w:rFonts w:ascii="Arial" w:hAnsi="Arial" w:cs="Arial"/>
          <w:color w:val="000000"/>
          <w:sz w:val="36"/>
          <w:szCs w:val="36"/>
        </w:rPr>
      </w:pPr>
      <w:bookmarkStart w:id="35" w:name="generics-java"/>
      <w:bookmarkEnd w:id="35"/>
      <w:ins w:id="36" w:author="Unknown">
        <w:r>
          <w:rPr>
            <w:rFonts w:ascii="Arial" w:hAnsi="Arial" w:cs="Arial"/>
            <w:color w:val="000000"/>
            <w:sz w:val="36"/>
            <w:szCs w:val="36"/>
          </w:rPr>
          <w:t>Generics in Java</w:t>
        </w:r>
      </w:ins>
    </w:p>
    <w:p w:rsidR="005438C0" w:rsidRDefault="005438C0" w:rsidP="005438C0">
      <w:pPr>
        <w:pStyle w:val="NormalWeb"/>
        <w:shd w:val="clear" w:color="auto" w:fill="FFFFFF"/>
        <w:spacing w:before="0" w:beforeAutospacing="0" w:after="390" w:afterAutospacing="0"/>
        <w:rPr>
          <w:ins w:id="37" w:author="Unknown"/>
          <w:rFonts w:ascii="Arial" w:hAnsi="Arial" w:cs="Arial"/>
          <w:color w:val="666666"/>
        </w:rPr>
      </w:pPr>
      <w:ins w:id="38" w:author="Unknown">
        <w:r>
          <w:rPr>
            <w:rFonts w:ascii="Arial" w:hAnsi="Arial" w:cs="Arial"/>
            <w:color w:val="666666"/>
          </w:rPr>
          <w:t>Generics was added in Java 5 to provide </w:t>
        </w:r>
        <w:r>
          <w:rPr>
            <w:rStyle w:val="Strong"/>
            <w:rFonts w:ascii="Arial" w:hAnsi="Arial" w:cs="Arial"/>
            <w:color w:val="666666"/>
          </w:rPr>
          <w:t>compile-time type checking</w:t>
        </w:r>
        <w:r>
          <w:rPr>
            <w:rFonts w:ascii="Arial" w:hAnsi="Arial" w:cs="Arial"/>
            <w:color w:val="666666"/>
          </w:rPr>
          <w:t> and removing risk of </w:t>
        </w:r>
        <w:proofErr w:type="spellStart"/>
        <w:r>
          <w:rPr>
            <w:rStyle w:val="HTMLCode"/>
            <w:color w:val="666666"/>
            <w:sz w:val="24"/>
            <w:szCs w:val="24"/>
            <w:shd w:val="clear" w:color="auto" w:fill="EFE8E5"/>
          </w:rPr>
          <w:t>ClassCastException</w:t>
        </w:r>
        <w:proofErr w:type="spellEnd"/>
        <w:r>
          <w:rPr>
            <w:rFonts w:ascii="Arial" w:hAnsi="Arial" w:cs="Arial"/>
            <w:color w:val="666666"/>
          </w:rPr>
          <w:t> that was common while working with collection classes. The whole collection framework was re-written to use generics for type-safety. Let’s see how generics help us using collection classes safely.</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9" w:author="Unknown"/>
          <w:rStyle w:val="pln"/>
          <w:color w:val="000000"/>
          <w:sz w:val="24"/>
          <w:szCs w:val="24"/>
        </w:rPr>
      </w:pPr>
      <w:ins w:id="40" w:author="Unknown">
        <w:r>
          <w:rPr>
            <w:rStyle w:val="typ"/>
            <w:color w:val="660066"/>
            <w:sz w:val="24"/>
            <w:szCs w:val="24"/>
          </w:rPr>
          <w:t>List</w:t>
        </w:r>
        <w:r>
          <w:rPr>
            <w:rStyle w:val="pln"/>
            <w:color w:val="000000"/>
            <w:sz w:val="24"/>
            <w:szCs w:val="24"/>
          </w:rPr>
          <w:t xml:space="preserve"> </w:t>
        </w:r>
        <w:proofErr w:type="spellStart"/>
        <w:r>
          <w:rPr>
            <w:rStyle w:val="pln"/>
            <w:color w:val="000000"/>
            <w:sz w:val="24"/>
            <w:szCs w:val="24"/>
          </w:rPr>
          <w: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ArrayList</w:t>
        </w:r>
        <w:proofErr w:type="spellEnd"/>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1" w:author="Unknown"/>
          <w:rStyle w:val="pln"/>
          <w:color w:val="000000"/>
          <w:sz w:val="24"/>
          <w:szCs w:val="24"/>
        </w:rPr>
      </w:pPr>
      <w:proofErr w:type="spellStart"/>
      <w:proofErr w:type="gramStart"/>
      <w:ins w:id="42" w:author="Unknown">
        <w:r>
          <w:rPr>
            <w:rStyle w:val="pln"/>
            <w:color w:val="000000"/>
            <w:sz w:val="24"/>
            <w:szCs w:val="24"/>
          </w:rPr>
          <w:lastRenderedPageBreak/>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3" w:author="Unknown"/>
          <w:rStyle w:val="pln"/>
          <w:color w:val="000000"/>
          <w:sz w:val="24"/>
          <w:szCs w:val="24"/>
        </w:rPr>
      </w:pPr>
      <w:proofErr w:type="spellStart"/>
      <w:proofErr w:type="gramStart"/>
      <w:ins w:id="44" w:author="Unknown">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r>
          <w:rPr>
            <w:rStyle w:val="com"/>
            <w:color w:val="880000"/>
            <w:sz w:val="24"/>
            <w:szCs w:val="24"/>
          </w:rPr>
          <w:t>//OK</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 w:author="Unknown"/>
          <w:rStyle w:val="pln"/>
          <w:color w:val="000000"/>
          <w:sz w:val="24"/>
          <w:szCs w:val="24"/>
        </w:rPr>
      </w:pPr>
      <w:proofErr w:type="gramStart"/>
      <w:ins w:id="47" w:author="Unknown">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8" w:author="Unknown"/>
          <w:rStyle w:val="pln"/>
          <w:color w:val="000000"/>
          <w:sz w:val="24"/>
          <w:szCs w:val="24"/>
        </w:rPr>
      </w:pPr>
      <w:ins w:id="49" w:author="Unknown">
        <w:r>
          <w:rPr>
            <w:rStyle w:val="pln"/>
            <w:color w:val="000000"/>
            <w:sz w:val="24"/>
            <w:szCs w:val="24"/>
          </w:rPr>
          <w:tab/>
        </w:r>
        <w:r>
          <w:rPr>
            <w:rStyle w:val="com"/>
            <w:color w:val="880000"/>
            <w:sz w:val="24"/>
            <w:szCs w:val="24"/>
          </w:rPr>
          <w:t xml:space="preserve">//type casting leading to </w:t>
        </w:r>
        <w:proofErr w:type="spellStart"/>
        <w:r>
          <w:rPr>
            <w:rStyle w:val="com"/>
            <w:color w:val="880000"/>
            <w:sz w:val="24"/>
            <w:szCs w:val="24"/>
          </w:rPr>
          <w:t>ClassCastException</w:t>
        </w:r>
        <w:proofErr w:type="spellEnd"/>
        <w:r>
          <w:rPr>
            <w:rStyle w:val="com"/>
            <w:color w:val="880000"/>
            <w:sz w:val="24"/>
            <w:szCs w:val="24"/>
          </w:rPr>
          <w:t xml:space="preserve"> at runtime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0" w:author="Unknown"/>
          <w:rStyle w:val="pln"/>
          <w:color w:val="000000"/>
          <w:sz w:val="24"/>
          <w:szCs w:val="24"/>
        </w:rPr>
      </w:pPr>
      <w:ins w:id="51" w:author="Unknown">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proofErr w:type="gramStart"/>
        <w:r>
          <w:rPr>
            <w:rStyle w:val="pun"/>
            <w:color w:val="666600"/>
            <w:sz w:val="24"/>
            <w:szCs w:val="24"/>
          </w:rPr>
          <w:t>=(</w:t>
        </w:r>
        <w:proofErr w:type="gramEnd"/>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obj</w:t>
        </w:r>
        <w:proofErr w:type="spellEnd"/>
        <w:r>
          <w:rPr>
            <w:rStyle w:val="pun"/>
            <w:color w:val="666600"/>
            <w:sz w:val="24"/>
            <w:szCs w:val="24"/>
          </w:rPr>
          <w:t>;</w:t>
        </w:r>
        <w:r>
          <w:rPr>
            <w:rStyle w:val="pln"/>
            <w:color w:val="00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2" w:author="Unknown"/>
          <w:color w:val="666666"/>
          <w:sz w:val="24"/>
          <w:szCs w:val="24"/>
        </w:rPr>
      </w:pPr>
      <w:ins w:id="53"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54" w:author="Unknown"/>
          <w:rFonts w:ascii="Arial" w:hAnsi="Arial" w:cs="Arial"/>
          <w:color w:val="666666"/>
        </w:rPr>
      </w:pPr>
      <w:ins w:id="55" w:author="Unknown">
        <w:r>
          <w:rPr>
            <w:rFonts w:ascii="Arial" w:hAnsi="Arial" w:cs="Arial"/>
            <w:color w:val="666666"/>
          </w:rPr>
          <w:t xml:space="preserve">Above code compiles fine but throws </w:t>
        </w:r>
        <w:proofErr w:type="spellStart"/>
        <w:r>
          <w:rPr>
            <w:rFonts w:ascii="Arial" w:hAnsi="Arial" w:cs="Arial"/>
            <w:color w:val="666666"/>
          </w:rPr>
          <w:t>ClassCastException</w:t>
        </w:r>
        <w:proofErr w:type="spellEnd"/>
        <w:r>
          <w:rPr>
            <w:rFonts w:ascii="Arial" w:hAnsi="Arial" w:cs="Arial"/>
            <w:color w:val="666666"/>
          </w:rPr>
          <w:t xml:space="preserve"> at runtime because we are trying to cast Object in the list to String whereas one of the </w:t>
        </w:r>
        <w:proofErr w:type="gramStart"/>
        <w:r>
          <w:rPr>
            <w:rFonts w:ascii="Arial" w:hAnsi="Arial" w:cs="Arial"/>
            <w:color w:val="666666"/>
          </w:rPr>
          <w:t>element</w:t>
        </w:r>
        <w:proofErr w:type="gramEnd"/>
        <w:r>
          <w:rPr>
            <w:rFonts w:ascii="Arial" w:hAnsi="Arial" w:cs="Arial"/>
            <w:color w:val="666666"/>
          </w:rPr>
          <w:t xml:space="preserve"> is of type Integer. After Java 5, we use collection classes like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6" w:author="Unknown"/>
          <w:rStyle w:val="pln"/>
          <w:color w:val="000000"/>
          <w:sz w:val="24"/>
          <w:szCs w:val="24"/>
        </w:rPr>
      </w:pPr>
      <w:ins w:id="57" w:author="Unknown">
        <w:r>
          <w:rPr>
            <w:rStyle w:val="typ"/>
            <w:color w:val="660066"/>
            <w:sz w:val="24"/>
            <w:szCs w:val="24"/>
          </w:rPr>
          <w:t>List</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list1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r>
          <w:rPr>
            <w:rStyle w:val="typ"/>
            <w:color w:val="660066"/>
            <w:sz w:val="24"/>
            <w:szCs w:val="24"/>
          </w:rPr>
          <w:t>String</w:t>
        </w:r>
        <w:proofErr w:type="gramStart"/>
        <w:r>
          <w:rPr>
            <w:rStyle w:val="pun"/>
            <w:color w:val="666600"/>
            <w:sz w:val="24"/>
            <w:szCs w:val="24"/>
          </w:rPr>
          <w:t>&gt;(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xml:space="preserve">// java 7 ? List&lt;String&gt; list1 = new </w:t>
        </w:r>
        <w:proofErr w:type="spellStart"/>
        <w:r>
          <w:rPr>
            <w:rStyle w:val="com"/>
            <w:color w:val="880000"/>
            <w:sz w:val="24"/>
            <w:szCs w:val="24"/>
          </w:rPr>
          <w:t>ArrayList</w:t>
        </w:r>
        <w:proofErr w:type="spellEnd"/>
        <w:r>
          <w:rPr>
            <w:rStyle w:val="com"/>
            <w:color w:val="880000"/>
            <w:sz w:val="24"/>
            <w:szCs w:val="24"/>
          </w:rPr>
          <w:t>&lt;</w:t>
        </w:r>
        <w:proofErr w:type="gramStart"/>
        <w:r>
          <w:rPr>
            <w:rStyle w:val="com"/>
            <w:color w:val="880000"/>
            <w:sz w:val="24"/>
            <w:szCs w:val="24"/>
          </w:rPr>
          <w:t>&gt;(</w:t>
        </w:r>
        <w:proofErr w:type="gramEnd"/>
        <w:r>
          <w:rPr>
            <w:rStyle w:val="com"/>
            <w:color w:val="88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58" w:author="Unknown"/>
          <w:rStyle w:val="pln"/>
          <w:color w:val="000000"/>
          <w:sz w:val="24"/>
          <w:szCs w:val="24"/>
        </w:rPr>
      </w:pPr>
      <w:proofErr w:type="gramStart"/>
      <w:ins w:id="59" w:author="Unknown">
        <w:r>
          <w:rPr>
            <w:rStyle w:val="pln"/>
            <w:color w:val="000000"/>
            <w:sz w:val="24"/>
            <w:szCs w:val="24"/>
          </w:rPr>
          <w:t>list1</w:t>
        </w:r>
        <w:r>
          <w:rPr>
            <w:rStyle w:val="pun"/>
            <w:color w:val="666600"/>
            <w:sz w:val="24"/>
            <w:szCs w:val="24"/>
          </w:rPr>
          <w:t>.</w:t>
        </w:r>
        <w:r>
          <w:rPr>
            <w:rStyle w:val="pln"/>
            <w:color w:val="000000"/>
            <w:sz w:val="24"/>
            <w:szCs w:val="24"/>
          </w:rPr>
          <w:t>add</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0" w:author="Unknown"/>
          <w:rStyle w:val="pln"/>
          <w:color w:val="000000"/>
          <w:sz w:val="24"/>
          <w:szCs w:val="24"/>
        </w:rPr>
      </w:pPr>
      <w:ins w:id="61" w:author="Unknown">
        <w:r>
          <w:rPr>
            <w:rStyle w:val="com"/>
            <w:color w:val="880000"/>
            <w:sz w:val="24"/>
            <w:szCs w:val="24"/>
          </w:rPr>
          <w:t>//</w:t>
        </w:r>
        <w:proofErr w:type="gramStart"/>
        <w:r>
          <w:rPr>
            <w:rStyle w:val="com"/>
            <w:color w:val="880000"/>
            <w:sz w:val="24"/>
            <w:szCs w:val="24"/>
          </w:rPr>
          <w:t>list1.add(</w:t>
        </w:r>
        <w:proofErr w:type="gramEnd"/>
        <w:r>
          <w:rPr>
            <w:rStyle w:val="com"/>
            <w:color w:val="880000"/>
            <w:sz w:val="24"/>
            <w:szCs w:val="24"/>
          </w:rPr>
          <w:t>new Integer(5)); //compiler error</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2"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3" w:author="Unknown"/>
          <w:rStyle w:val="pln"/>
          <w:color w:val="000000"/>
          <w:sz w:val="24"/>
          <w:szCs w:val="24"/>
        </w:rPr>
      </w:pPr>
      <w:proofErr w:type="gramStart"/>
      <w:ins w:id="64" w:author="Unknown">
        <w:r>
          <w:rPr>
            <w:rStyle w:val="kwd"/>
            <w:color w:val="000088"/>
            <w:sz w:val="24"/>
            <w:szCs w:val="24"/>
          </w:rPr>
          <w:t>for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5" w:author="Unknown"/>
          <w:rStyle w:val="pln"/>
          <w:color w:val="000000"/>
          <w:sz w:val="24"/>
          <w:szCs w:val="24"/>
        </w:rPr>
      </w:pPr>
      <w:ins w:id="66" w:author="Unknown">
        <w:r>
          <w:rPr>
            <w:rStyle w:val="pln"/>
            <w:color w:val="000000"/>
            <w:sz w:val="24"/>
            <w:szCs w:val="24"/>
          </w:rPr>
          <w:t xml:space="preserve">     </w:t>
        </w:r>
        <w:r>
          <w:rPr>
            <w:rStyle w:val="com"/>
            <w:color w:val="880000"/>
            <w:sz w:val="24"/>
            <w:szCs w:val="24"/>
          </w:rPr>
          <w:t xml:space="preserve">//no type casting needed, avoids </w:t>
        </w:r>
        <w:proofErr w:type="spellStart"/>
        <w:r>
          <w:rPr>
            <w:rStyle w:val="com"/>
            <w:color w:val="880000"/>
            <w:sz w:val="24"/>
            <w:szCs w:val="24"/>
          </w:rPr>
          <w:t>ClassCastException</w:t>
        </w:r>
        <w:proofErr w:type="spellEnd"/>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67" w:author="Unknown"/>
          <w:color w:val="666666"/>
          <w:sz w:val="24"/>
          <w:szCs w:val="24"/>
        </w:rPr>
      </w:pPr>
      <w:ins w:id="68"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69" w:author="Unknown"/>
          <w:rFonts w:ascii="Arial" w:hAnsi="Arial" w:cs="Arial"/>
          <w:color w:val="666666"/>
        </w:rPr>
      </w:pPr>
      <w:ins w:id="70" w:author="Unknown">
        <w:r>
          <w:rPr>
            <w:rFonts w:ascii="Arial" w:hAnsi="Arial" w:cs="Arial"/>
            <w:color w:val="666666"/>
          </w:rPr>
          <w:t xml:space="preserve">Notice that at the time of list creation, we have specified that the type of elements in the list will be String. So if we try to add any other type of object in the list, the program will throw compile time error. Also notice that in for loop, we don’t need type casting of the element in the list, hence removing the </w:t>
        </w:r>
        <w:proofErr w:type="spellStart"/>
        <w:r>
          <w:rPr>
            <w:rFonts w:ascii="Arial" w:hAnsi="Arial" w:cs="Arial"/>
            <w:color w:val="666666"/>
          </w:rPr>
          <w:t>ClassCastException</w:t>
        </w:r>
        <w:proofErr w:type="spellEnd"/>
        <w:r>
          <w:rPr>
            <w:rFonts w:ascii="Arial" w:hAnsi="Arial" w:cs="Arial"/>
            <w:color w:val="666666"/>
          </w:rPr>
          <w:t xml:space="preserve"> at runtime.</w:t>
        </w:r>
      </w:ins>
    </w:p>
    <w:p w:rsidR="005438C0" w:rsidRDefault="005438C0" w:rsidP="005438C0">
      <w:pPr>
        <w:pStyle w:val="Heading3"/>
        <w:shd w:val="clear" w:color="auto" w:fill="FFFFFF"/>
        <w:spacing w:before="0" w:after="240"/>
        <w:rPr>
          <w:ins w:id="71" w:author="Unknown"/>
          <w:rFonts w:ascii="Arial" w:hAnsi="Arial" w:cs="Arial"/>
          <w:color w:val="000000"/>
          <w:sz w:val="36"/>
          <w:szCs w:val="36"/>
        </w:rPr>
      </w:pPr>
      <w:bookmarkStart w:id="72" w:name="java-generic-class"/>
      <w:bookmarkEnd w:id="72"/>
      <w:ins w:id="73" w:author="Unknown">
        <w:r>
          <w:rPr>
            <w:rFonts w:ascii="Arial" w:hAnsi="Arial" w:cs="Arial"/>
            <w:color w:val="000000"/>
            <w:sz w:val="36"/>
            <w:szCs w:val="36"/>
          </w:rPr>
          <w:t>Java Generic Class</w:t>
        </w:r>
      </w:ins>
    </w:p>
    <w:p w:rsidR="005438C0" w:rsidRDefault="005438C0" w:rsidP="005438C0">
      <w:pPr>
        <w:pStyle w:val="NormalWeb"/>
        <w:shd w:val="clear" w:color="auto" w:fill="FFFFFF"/>
        <w:spacing w:before="0" w:beforeAutospacing="0" w:after="390" w:afterAutospacing="0"/>
        <w:rPr>
          <w:ins w:id="74" w:author="Unknown"/>
          <w:rFonts w:ascii="Arial" w:hAnsi="Arial" w:cs="Arial"/>
          <w:color w:val="666666"/>
        </w:rPr>
      </w:pPr>
      <w:ins w:id="75" w:author="Unknown">
        <w:r>
          <w:rPr>
            <w:rFonts w:ascii="Arial" w:hAnsi="Arial" w:cs="Arial"/>
            <w:color w:val="666666"/>
          </w:rPr>
          <w:t>We can define our own classes with generics type. A generic type is a class or interface that is parameterized over types. We use angle brackets (&lt;&gt;) to specify the type parameter.</w:t>
        </w:r>
      </w:ins>
    </w:p>
    <w:p w:rsidR="005438C0" w:rsidRDefault="005438C0" w:rsidP="005438C0">
      <w:pPr>
        <w:pStyle w:val="NormalWeb"/>
        <w:shd w:val="clear" w:color="auto" w:fill="FFFFFF"/>
        <w:spacing w:before="0" w:beforeAutospacing="0" w:after="390" w:afterAutospacing="0"/>
        <w:rPr>
          <w:ins w:id="76" w:author="Unknown"/>
          <w:rFonts w:ascii="Arial" w:hAnsi="Arial" w:cs="Arial"/>
          <w:color w:val="666666"/>
        </w:rPr>
      </w:pPr>
      <w:ins w:id="77" w:author="Unknown">
        <w:r>
          <w:rPr>
            <w:rFonts w:ascii="Arial" w:hAnsi="Arial" w:cs="Arial"/>
            <w:color w:val="666666"/>
          </w:rPr>
          <w:lastRenderedPageBreak/>
          <w:t xml:space="preserve">To understand the benefit, </w:t>
        </w:r>
        <w:proofErr w:type="spellStart"/>
        <w:proofErr w:type="gramStart"/>
        <w:r>
          <w:rPr>
            <w:rFonts w:ascii="Arial" w:hAnsi="Arial" w:cs="Arial"/>
            <w:color w:val="666666"/>
          </w:rPr>
          <w:t>lets</w:t>
        </w:r>
        <w:proofErr w:type="spellEnd"/>
        <w:proofErr w:type="gramEnd"/>
        <w:r>
          <w:rPr>
            <w:rFonts w:ascii="Arial" w:hAnsi="Arial" w:cs="Arial"/>
            <w:color w:val="666666"/>
          </w:rPr>
          <w:t xml:space="preserve"> say we have a simple class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78" w:author="Unknown"/>
          <w:rStyle w:val="pln"/>
          <w:color w:val="000000"/>
          <w:sz w:val="24"/>
          <w:szCs w:val="24"/>
        </w:rPr>
      </w:pPr>
      <w:proofErr w:type="gramStart"/>
      <w:ins w:id="79"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1" w:author="Unknown"/>
          <w:rStyle w:val="pln"/>
          <w:color w:val="000000"/>
          <w:sz w:val="24"/>
          <w:szCs w:val="24"/>
        </w:rPr>
      </w:pPr>
      <w:proofErr w:type="gramStart"/>
      <w:ins w:id="82"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GenericsTypeOld</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4" w:author="Unknown"/>
          <w:rStyle w:val="pln"/>
          <w:color w:val="000000"/>
          <w:sz w:val="24"/>
          <w:szCs w:val="24"/>
        </w:rPr>
      </w:pPr>
      <w:ins w:id="85" w:author="Unknown">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Object</w:t>
        </w:r>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7" w:author="Unknown"/>
          <w:rStyle w:val="pln"/>
          <w:color w:val="000000"/>
          <w:sz w:val="24"/>
          <w:szCs w:val="24"/>
        </w:rPr>
      </w:pPr>
      <w:ins w:id="88"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Object</w:t>
        </w:r>
        <w:r>
          <w:rPr>
            <w:rStyle w:val="pln"/>
            <w:color w:val="000000"/>
            <w:sz w:val="24"/>
            <w:szCs w:val="24"/>
          </w:rPr>
          <w:t xml:space="preserve"> </w:t>
        </w:r>
        <w:r>
          <w:rPr>
            <w:rStyle w:val="kwd"/>
            <w:color w:val="000088"/>
            <w:sz w:val="24"/>
            <w:szCs w:val="24"/>
          </w:rPr>
          <w:t>get</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9" w:author="Unknown"/>
          <w:rStyle w:val="pln"/>
          <w:color w:val="000000"/>
          <w:sz w:val="24"/>
          <w:szCs w:val="24"/>
        </w:rPr>
      </w:pPr>
      <w:ins w:id="90"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1" w:author="Unknown"/>
          <w:rStyle w:val="pln"/>
          <w:color w:val="000000"/>
          <w:sz w:val="24"/>
          <w:szCs w:val="24"/>
        </w:rPr>
      </w:pPr>
      <w:ins w:id="92"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4" w:author="Unknown"/>
          <w:rStyle w:val="pln"/>
          <w:color w:val="000000"/>
          <w:sz w:val="24"/>
          <w:szCs w:val="24"/>
        </w:rPr>
      </w:pPr>
      <w:ins w:id="95"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set</w:t>
        </w:r>
        <w:r>
          <w:rPr>
            <w:rStyle w:val="pun"/>
            <w:color w:val="666600"/>
            <w:sz w:val="24"/>
            <w:szCs w:val="24"/>
          </w:rPr>
          <w:t>(</w:t>
        </w:r>
        <w:r>
          <w:rPr>
            <w:rStyle w:val="typ"/>
            <w:color w:val="660066"/>
            <w:sz w:val="24"/>
            <w:szCs w:val="24"/>
          </w:rPr>
          <w:t>Object</w:t>
        </w:r>
        <w:r>
          <w:rPr>
            <w:rStyle w:val="pln"/>
            <w:color w:val="000000"/>
            <w:sz w:val="24"/>
            <w:szCs w:val="24"/>
          </w:rPr>
          <w:t xml:space="preserve"> t</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6" w:author="Unknown"/>
          <w:rStyle w:val="pln"/>
          <w:color w:val="000000"/>
          <w:sz w:val="24"/>
          <w:szCs w:val="24"/>
        </w:rPr>
      </w:pPr>
      <w:ins w:id="97" w:author="Unknown">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8" w:author="Unknown"/>
          <w:rStyle w:val="pln"/>
          <w:color w:val="000000"/>
          <w:sz w:val="24"/>
          <w:szCs w:val="24"/>
        </w:rPr>
      </w:pPr>
      <w:ins w:id="99"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1" w:author="Unknown"/>
          <w:rStyle w:val="pln"/>
          <w:color w:val="000000"/>
          <w:sz w:val="24"/>
          <w:szCs w:val="24"/>
        </w:rPr>
      </w:pPr>
      <w:ins w:id="102"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3" w:author="Unknown"/>
          <w:rStyle w:val="pln"/>
          <w:color w:val="000000"/>
          <w:sz w:val="24"/>
          <w:szCs w:val="24"/>
        </w:rPr>
      </w:pPr>
      <w:ins w:id="104"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GenericsTypeOld</w:t>
        </w:r>
        <w:proofErr w:type="spellEnd"/>
        <w:r>
          <w:rPr>
            <w:rStyle w:val="pln"/>
            <w:color w:val="000000"/>
            <w:sz w:val="24"/>
            <w:szCs w:val="24"/>
          </w:rPr>
          <w:t xml:space="preserve"> type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GenericsTypeOld</w:t>
        </w:r>
        <w:proofErr w:type="spellEnd"/>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5" w:author="Unknown"/>
          <w:rStyle w:val="pln"/>
          <w:color w:val="000000"/>
          <w:sz w:val="24"/>
          <w:szCs w:val="24"/>
        </w:rPr>
      </w:pPr>
      <w:ins w:id="106"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set</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7" w:author="Unknown"/>
          <w:rStyle w:val="pln"/>
          <w:color w:val="000000"/>
          <w:sz w:val="24"/>
          <w:szCs w:val="24"/>
        </w:rPr>
      </w:pPr>
      <w:ins w:id="108" w:author="Unknown">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get</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 xml:space="preserve">//type casting, error prone and can cause </w:t>
        </w:r>
        <w:proofErr w:type="spellStart"/>
        <w:r>
          <w:rPr>
            <w:rStyle w:val="com"/>
            <w:color w:val="880000"/>
            <w:sz w:val="24"/>
            <w:szCs w:val="24"/>
          </w:rPr>
          <w:t>ClassCastException</w:t>
        </w:r>
        <w:proofErr w:type="spellEnd"/>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9" w:author="Unknown"/>
          <w:rStyle w:val="pln"/>
          <w:color w:val="000000"/>
          <w:sz w:val="24"/>
          <w:szCs w:val="24"/>
        </w:rPr>
      </w:pPr>
      <w:ins w:id="11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1" w:author="Unknown"/>
          <w:color w:val="666666"/>
          <w:sz w:val="24"/>
          <w:szCs w:val="24"/>
        </w:rPr>
      </w:pPr>
      <w:ins w:id="112"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113" w:author="Unknown"/>
          <w:rFonts w:ascii="Arial" w:hAnsi="Arial" w:cs="Arial"/>
          <w:color w:val="666666"/>
        </w:rPr>
      </w:pPr>
      <w:ins w:id="114" w:author="Unknown">
        <w:r>
          <w:rPr>
            <w:rFonts w:ascii="Arial" w:hAnsi="Arial" w:cs="Arial"/>
            <w:color w:val="666666"/>
          </w:rPr>
          <w:t xml:space="preserve">Notice that while using this class, we have to use type casting and it can produce </w:t>
        </w:r>
        <w:proofErr w:type="spellStart"/>
        <w:r>
          <w:rPr>
            <w:rFonts w:ascii="Arial" w:hAnsi="Arial" w:cs="Arial"/>
            <w:color w:val="666666"/>
          </w:rPr>
          <w:t>ClassCastException</w:t>
        </w:r>
        <w:proofErr w:type="spellEnd"/>
        <w:r>
          <w:rPr>
            <w:rFonts w:ascii="Arial" w:hAnsi="Arial" w:cs="Arial"/>
            <w:color w:val="666666"/>
          </w:rPr>
          <w:t xml:space="preserve"> at runtime. Now we will use java generic class to rewrite the same class as shown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5" w:author="Unknown"/>
          <w:rStyle w:val="pln"/>
          <w:color w:val="000000"/>
          <w:sz w:val="24"/>
          <w:szCs w:val="24"/>
        </w:rPr>
      </w:pPr>
      <w:proofErr w:type="gramStart"/>
      <w:ins w:id="116" w:author="Unknown">
        <w:r>
          <w:rPr>
            <w:rStyle w:val="kwd"/>
            <w:color w:val="000088"/>
            <w:sz w:val="24"/>
            <w:szCs w:val="24"/>
          </w:rPr>
          <w:lastRenderedPageBreak/>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7"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8" w:author="Unknown"/>
          <w:rStyle w:val="pln"/>
          <w:color w:val="000000"/>
          <w:sz w:val="24"/>
          <w:szCs w:val="24"/>
        </w:rPr>
      </w:pPr>
      <w:proofErr w:type="gramStart"/>
      <w:ins w:id="11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1" w:author="Unknown"/>
          <w:rStyle w:val="pln"/>
          <w:color w:val="000000"/>
          <w:sz w:val="24"/>
          <w:szCs w:val="24"/>
        </w:rPr>
      </w:pPr>
      <w:ins w:id="122" w:author="Unknown">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T </w:t>
        </w:r>
        <w:proofErr w:type="spellStart"/>
        <w:r>
          <w:rPr>
            <w:rStyle w:val="pln"/>
            <w:color w:val="000000"/>
            <w:sz w:val="24"/>
            <w:szCs w:val="24"/>
          </w:rPr>
          <w:t>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3" w:author="Unknown"/>
          <w:rStyle w:val="pln"/>
          <w:color w:val="000000"/>
          <w:sz w:val="24"/>
          <w:szCs w:val="24"/>
        </w:rPr>
      </w:pPr>
      <w:ins w:id="124"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5" w:author="Unknown"/>
          <w:rStyle w:val="pln"/>
          <w:color w:val="000000"/>
          <w:sz w:val="24"/>
          <w:szCs w:val="24"/>
        </w:rPr>
      </w:pPr>
      <w:ins w:id="126"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T </w:t>
        </w:r>
        <w:r>
          <w:rPr>
            <w:rStyle w:val="kwd"/>
            <w:color w:val="000088"/>
            <w:sz w:val="24"/>
            <w:szCs w:val="24"/>
          </w:rPr>
          <w:t>get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7" w:author="Unknown"/>
          <w:rStyle w:val="pln"/>
          <w:color w:val="000000"/>
          <w:sz w:val="24"/>
          <w:szCs w:val="24"/>
        </w:rPr>
      </w:pPr>
      <w:ins w:id="12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9" w:author="Unknown"/>
          <w:rStyle w:val="pln"/>
          <w:color w:val="000000"/>
          <w:sz w:val="24"/>
          <w:szCs w:val="24"/>
        </w:rPr>
      </w:pPr>
      <w:ins w:id="13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1" w:author="Unknown"/>
          <w:rStyle w:val="pln"/>
          <w:color w:val="000000"/>
          <w:sz w:val="24"/>
          <w:szCs w:val="24"/>
        </w:rPr>
      </w:pPr>
      <w:ins w:id="13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3" w:author="Unknown"/>
          <w:rStyle w:val="pln"/>
          <w:color w:val="000000"/>
          <w:sz w:val="24"/>
          <w:szCs w:val="24"/>
        </w:rPr>
      </w:pPr>
      <w:ins w:id="13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set</w:t>
        </w:r>
        <w:r>
          <w:rPr>
            <w:rStyle w:val="pun"/>
            <w:color w:val="666600"/>
            <w:sz w:val="24"/>
            <w:szCs w:val="24"/>
          </w:rPr>
          <w:t>(</w:t>
        </w:r>
        <w:r>
          <w:rPr>
            <w:rStyle w:val="pln"/>
            <w:color w:val="000000"/>
            <w:sz w:val="24"/>
            <w:szCs w:val="24"/>
          </w:rPr>
          <w:t>T 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5" w:author="Unknown"/>
          <w:rStyle w:val="pln"/>
          <w:color w:val="000000"/>
          <w:sz w:val="24"/>
          <w:szCs w:val="24"/>
        </w:rPr>
      </w:pPr>
      <w:ins w:id="136" w:author="Unknown">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t</w:t>
        </w:r>
        <w:proofErr w:type="spellEnd"/>
        <w:r>
          <w:rPr>
            <w:rStyle w:val="pun"/>
            <w:color w:val="666600"/>
            <w:sz w:val="24"/>
            <w:szCs w:val="24"/>
          </w:rPr>
          <w:t>=</w:t>
        </w:r>
        <w:r>
          <w:rPr>
            <w:rStyle w:val="pln"/>
            <w:color w:val="000000"/>
            <w:sz w:val="24"/>
            <w:szCs w:val="24"/>
          </w:rPr>
          <w:t>t1</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7" w:author="Unknown"/>
          <w:rStyle w:val="pln"/>
          <w:color w:val="000000"/>
          <w:sz w:val="24"/>
          <w:szCs w:val="24"/>
        </w:rPr>
      </w:pPr>
      <w:ins w:id="138"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9" w:author="Unknown"/>
          <w:rStyle w:val="pln"/>
          <w:color w:val="000000"/>
          <w:sz w:val="24"/>
          <w:szCs w:val="24"/>
        </w:rPr>
      </w:pPr>
      <w:ins w:id="140"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1" w:author="Unknown"/>
          <w:rStyle w:val="pln"/>
          <w:color w:val="000000"/>
          <w:sz w:val="24"/>
          <w:szCs w:val="24"/>
        </w:rPr>
      </w:pPr>
      <w:ins w:id="142"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3" w:author="Unknown"/>
          <w:rStyle w:val="pln"/>
          <w:color w:val="000000"/>
          <w:sz w:val="24"/>
          <w:szCs w:val="24"/>
        </w:rPr>
      </w:pPr>
      <w:ins w:id="144"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type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5" w:author="Unknown"/>
          <w:rStyle w:val="pln"/>
          <w:color w:val="000000"/>
          <w:sz w:val="24"/>
          <w:szCs w:val="24"/>
        </w:rPr>
      </w:pPr>
      <w:ins w:id="146"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type</w:t>
        </w:r>
        <w:r>
          <w:rPr>
            <w:rStyle w:val="pun"/>
            <w:color w:val="666600"/>
            <w:sz w:val="24"/>
            <w:szCs w:val="24"/>
          </w:rPr>
          <w:t>.</w:t>
        </w:r>
        <w:r>
          <w:rPr>
            <w:rStyle w:val="kwd"/>
            <w:color w:val="000088"/>
            <w:sz w:val="24"/>
            <w:szCs w:val="24"/>
          </w:rPr>
          <w:t>set</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com"/>
            <w:color w:val="880000"/>
            <w:sz w:val="24"/>
            <w:szCs w:val="24"/>
          </w:rPr>
          <w:t>//valid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7" w:author="Unknown"/>
          <w:rStyle w:val="pln"/>
          <w:color w:val="000000"/>
          <w:sz w:val="24"/>
          <w:szCs w:val="24"/>
        </w:rPr>
      </w:pPr>
      <w:ins w:id="148"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9" w:author="Unknown"/>
          <w:rStyle w:val="pln"/>
          <w:color w:val="000000"/>
          <w:sz w:val="24"/>
          <w:szCs w:val="24"/>
        </w:rPr>
      </w:pPr>
      <w:ins w:id="150"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ln"/>
            <w:color w:val="000000"/>
            <w:sz w:val="24"/>
            <w:szCs w:val="24"/>
          </w:rPr>
          <w:t xml:space="preserve"> type1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GenericsType</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com"/>
            <w:color w:val="880000"/>
            <w:sz w:val="24"/>
            <w:szCs w:val="24"/>
          </w:rPr>
          <w:t>//raw type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1" w:author="Unknown"/>
          <w:rStyle w:val="pln"/>
          <w:color w:val="000000"/>
          <w:sz w:val="24"/>
          <w:szCs w:val="24"/>
        </w:rPr>
      </w:pPr>
      <w:ins w:id="152" w:author="Unknown">
        <w:r>
          <w:rPr>
            <w:rStyle w:val="pln"/>
            <w:color w:val="000000"/>
            <w:sz w:val="24"/>
            <w:szCs w:val="24"/>
          </w:rPr>
          <w:tab/>
        </w:r>
        <w:r>
          <w:rPr>
            <w:rStyle w:val="pln"/>
            <w:color w:val="000000"/>
            <w:sz w:val="24"/>
            <w:szCs w:val="24"/>
          </w:rPr>
          <w:tab/>
        </w:r>
        <w:proofErr w:type="gramStart"/>
        <w:r>
          <w:rPr>
            <w:rStyle w:val="pln"/>
            <w:color w:val="000000"/>
            <w:sz w:val="24"/>
            <w:szCs w:val="24"/>
          </w:rPr>
          <w:t>type1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com"/>
            <w:color w:val="880000"/>
            <w:sz w:val="24"/>
            <w:szCs w:val="24"/>
          </w:rPr>
          <w:t>//valid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3" w:author="Unknown"/>
          <w:rStyle w:val="pln"/>
          <w:color w:val="000000"/>
          <w:sz w:val="24"/>
          <w:szCs w:val="24"/>
        </w:rPr>
      </w:pPr>
      <w:ins w:id="154" w:author="Unknown">
        <w:r>
          <w:rPr>
            <w:rStyle w:val="pln"/>
            <w:color w:val="000000"/>
            <w:sz w:val="24"/>
            <w:szCs w:val="24"/>
          </w:rPr>
          <w:tab/>
        </w:r>
        <w:r>
          <w:rPr>
            <w:rStyle w:val="pln"/>
            <w:color w:val="000000"/>
            <w:sz w:val="24"/>
            <w:szCs w:val="24"/>
          </w:rPr>
          <w:tab/>
        </w:r>
        <w:proofErr w:type="gramStart"/>
        <w:r>
          <w:rPr>
            <w:rStyle w:val="pln"/>
            <w:color w:val="000000"/>
            <w:sz w:val="24"/>
            <w:szCs w:val="24"/>
          </w:rPr>
          <w:t>type1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lit"/>
            <w:color w:val="006666"/>
            <w:sz w:val="24"/>
            <w:szCs w:val="24"/>
          </w:rPr>
          <w:t>10</w:t>
        </w:r>
        <w:r>
          <w:rPr>
            <w:rStyle w:val="pun"/>
            <w:color w:val="666600"/>
            <w:sz w:val="24"/>
            <w:szCs w:val="24"/>
          </w:rPr>
          <w:t>);</w:t>
        </w:r>
        <w:r>
          <w:rPr>
            <w:rStyle w:val="pln"/>
            <w:color w:val="000000"/>
            <w:sz w:val="24"/>
            <w:szCs w:val="24"/>
          </w:rPr>
          <w:t xml:space="preserve"> </w:t>
        </w:r>
        <w:r>
          <w:rPr>
            <w:rStyle w:val="com"/>
            <w:color w:val="880000"/>
            <w:sz w:val="24"/>
            <w:szCs w:val="24"/>
          </w:rPr>
          <w:t xml:space="preserve">//valid and </w:t>
        </w:r>
        <w:proofErr w:type="spellStart"/>
        <w:r>
          <w:rPr>
            <w:rStyle w:val="com"/>
            <w:color w:val="880000"/>
            <w:sz w:val="24"/>
            <w:szCs w:val="24"/>
          </w:rPr>
          <w:t>autoboxing</w:t>
        </w:r>
        <w:proofErr w:type="spellEnd"/>
        <w:r>
          <w:rPr>
            <w:rStyle w:val="com"/>
            <w:color w:val="880000"/>
            <w:sz w:val="24"/>
            <w:szCs w:val="24"/>
          </w:rPr>
          <w:t xml:space="preserve"> support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5" w:author="Unknown"/>
          <w:rStyle w:val="pln"/>
          <w:color w:val="000000"/>
          <w:sz w:val="24"/>
          <w:szCs w:val="24"/>
        </w:rPr>
      </w:pPr>
      <w:ins w:id="156"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7" w:author="Unknown"/>
          <w:color w:val="666666"/>
          <w:sz w:val="24"/>
          <w:szCs w:val="24"/>
        </w:rPr>
      </w:pPr>
      <w:ins w:id="158"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159" w:author="Unknown"/>
          <w:rFonts w:ascii="Arial" w:hAnsi="Arial" w:cs="Arial"/>
          <w:color w:val="666666"/>
        </w:rPr>
      </w:pPr>
      <w:ins w:id="160" w:author="Unknown">
        <w:r>
          <w:rPr>
            <w:rFonts w:ascii="Arial" w:hAnsi="Arial" w:cs="Arial"/>
            <w:color w:val="666666"/>
          </w:rPr>
          <w:t xml:space="preserve">Notice the use of </w:t>
        </w:r>
        <w:proofErr w:type="spellStart"/>
        <w:r>
          <w:rPr>
            <w:rFonts w:ascii="Arial" w:hAnsi="Arial" w:cs="Arial"/>
            <w:color w:val="666666"/>
          </w:rPr>
          <w:t>GenericsType</w:t>
        </w:r>
        <w:proofErr w:type="spellEnd"/>
        <w:r>
          <w:rPr>
            <w:rFonts w:ascii="Arial" w:hAnsi="Arial" w:cs="Arial"/>
            <w:color w:val="666666"/>
          </w:rPr>
          <w:t xml:space="preserve"> class in the main method. We don’t need to do type-casting and we can remove </w:t>
        </w:r>
        <w:proofErr w:type="spellStart"/>
        <w:r>
          <w:rPr>
            <w:rFonts w:ascii="Arial" w:hAnsi="Arial" w:cs="Arial"/>
            <w:color w:val="666666"/>
          </w:rPr>
          <w:t>ClassCastException</w:t>
        </w:r>
        <w:proofErr w:type="spellEnd"/>
        <w:r>
          <w:rPr>
            <w:rFonts w:ascii="Arial" w:hAnsi="Arial" w:cs="Arial"/>
            <w:color w:val="666666"/>
          </w:rPr>
          <w:t xml:space="preserve"> at runtime. If we don’t provide the type at the time of creation, compiler will produce a warning that “</w:t>
        </w:r>
        <w:proofErr w:type="spellStart"/>
        <w:r>
          <w:rPr>
            <w:rFonts w:ascii="Arial" w:hAnsi="Arial" w:cs="Arial"/>
            <w:color w:val="666666"/>
          </w:rPr>
          <w:t>GenericsType</w:t>
        </w:r>
        <w:proofErr w:type="spellEnd"/>
        <w:r>
          <w:rPr>
            <w:rFonts w:ascii="Arial" w:hAnsi="Arial" w:cs="Arial"/>
            <w:color w:val="666666"/>
          </w:rPr>
          <w:t xml:space="preserve"> is a raw </w:t>
        </w:r>
        <w:r>
          <w:rPr>
            <w:rFonts w:ascii="Arial" w:hAnsi="Arial" w:cs="Arial"/>
            <w:color w:val="666666"/>
          </w:rPr>
          <w:lastRenderedPageBreak/>
          <w:t xml:space="preserve">type. References to generic type </w:t>
        </w:r>
        <w:proofErr w:type="spellStart"/>
        <w:r>
          <w:rPr>
            <w:rFonts w:ascii="Arial" w:hAnsi="Arial" w:cs="Arial"/>
            <w:color w:val="666666"/>
          </w:rPr>
          <w:t>GenericsType</w:t>
        </w:r>
        <w:proofErr w:type="spellEnd"/>
        <w:r>
          <w:rPr>
            <w:rFonts w:ascii="Arial" w:hAnsi="Arial" w:cs="Arial"/>
            <w:color w:val="666666"/>
          </w:rPr>
          <w:t>&lt;T&gt; should be parameterized”. When we don’t provide type, the type becomes </w:t>
        </w:r>
        <w:r>
          <w:rPr>
            <w:rStyle w:val="HTMLCode"/>
            <w:color w:val="666666"/>
            <w:sz w:val="24"/>
            <w:szCs w:val="24"/>
            <w:shd w:val="clear" w:color="auto" w:fill="EFE8E5"/>
          </w:rPr>
          <w:t>Object</w:t>
        </w:r>
        <w:r>
          <w:rPr>
            <w:rFonts w:ascii="Arial" w:hAnsi="Arial" w:cs="Arial"/>
            <w:color w:val="666666"/>
          </w:rPr>
          <w:t> and hence it’s allowing both String and Integer objects but we should always try to avoid this because we will have to use type casting while working on raw type that can produce runtime errors.</w:t>
        </w:r>
      </w:ins>
    </w:p>
    <w:p w:rsidR="005438C0" w:rsidRDefault="005438C0" w:rsidP="005438C0">
      <w:pPr>
        <w:pStyle w:val="NormalWeb"/>
        <w:shd w:val="clear" w:color="auto" w:fill="FFFFFF"/>
        <w:spacing w:before="0" w:beforeAutospacing="0" w:after="390" w:afterAutospacing="0"/>
        <w:rPr>
          <w:ins w:id="161" w:author="Unknown"/>
          <w:rFonts w:ascii="Arial" w:hAnsi="Arial" w:cs="Arial"/>
          <w:color w:val="666666"/>
        </w:rPr>
      </w:pPr>
      <w:ins w:id="162" w:author="Unknown">
        <w:r>
          <w:rPr>
            <w:rStyle w:val="Strong"/>
            <w:rFonts w:ascii="Arial" w:hAnsi="Arial" w:cs="Arial"/>
            <w:color w:val="666666"/>
          </w:rPr>
          <w:t>Tip</w:t>
        </w:r>
        <w:r>
          <w:rPr>
            <w:rFonts w:ascii="Arial" w:hAnsi="Arial" w:cs="Arial"/>
            <w:color w:val="666666"/>
          </w:rPr>
          <w:t>: We can use </w:t>
        </w:r>
        <w:proofErr w:type="gramStart"/>
        <w:r>
          <w:rPr>
            <w:rStyle w:val="HTMLCode"/>
            <w:color w:val="666666"/>
            <w:sz w:val="24"/>
            <w:szCs w:val="24"/>
            <w:shd w:val="clear" w:color="auto" w:fill="EFE8E5"/>
          </w:rPr>
          <w:t>@</w:t>
        </w:r>
        <w:proofErr w:type="spellStart"/>
        <w:r>
          <w:rPr>
            <w:rStyle w:val="HTMLCode"/>
            <w:color w:val="666666"/>
            <w:sz w:val="24"/>
            <w:szCs w:val="24"/>
            <w:shd w:val="clear" w:color="auto" w:fill="EFE8E5"/>
          </w:rPr>
          <w:t>SuppressWarnings</w:t>
        </w:r>
        <w:proofErr w:type="spellEnd"/>
        <w:r>
          <w:rPr>
            <w:rStyle w:val="HTMLCode"/>
            <w:color w:val="666666"/>
            <w:sz w:val="24"/>
            <w:szCs w:val="24"/>
            <w:shd w:val="clear" w:color="auto" w:fill="EFE8E5"/>
          </w:rPr>
          <w:t>(</w:t>
        </w:r>
        <w:proofErr w:type="gramEnd"/>
        <w:r>
          <w:rPr>
            <w:rStyle w:val="HTMLCode"/>
            <w:color w:val="666666"/>
            <w:sz w:val="24"/>
            <w:szCs w:val="24"/>
            <w:shd w:val="clear" w:color="auto" w:fill="EFE8E5"/>
          </w:rPr>
          <w:t>"</w:t>
        </w:r>
        <w:proofErr w:type="spellStart"/>
        <w:r>
          <w:rPr>
            <w:rStyle w:val="HTMLCode"/>
            <w:color w:val="666666"/>
            <w:sz w:val="24"/>
            <w:szCs w:val="24"/>
            <w:shd w:val="clear" w:color="auto" w:fill="EFE8E5"/>
          </w:rPr>
          <w:t>rawtypes</w:t>
        </w:r>
        <w:proofErr w:type="spellEnd"/>
        <w:r>
          <w:rPr>
            <w:rStyle w:val="HTMLCode"/>
            <w:color w:val="666666"/>
            <w:sz w:val="24"/>
            <w:szCs w:val="24"/>
            <w:shd w:val="clear" w:color="auto" w:fill="EFE8E5"/>
          </w:rPr>
          <w:t>")</w:t>
        </w:r>
        <w:r>
          <w:rPr>
            <w:rFonts w:ascii="Arial" w:hAnsi="Arial" w:cs="Arial"/>
            <w:color w:val="666666"/>
          </w:rPr>
          <w:t> annotation to suppress the compiler warning, check out </w:t>
        </w:r>
        <w:r>
          <w:rPr>
            <w:rStyle w:val="Strong"/>
            <w:rFonts w:ascii="Arial" w:hAnsi="Arial" w:cs="Arial"/>
            <w:color w:val="666666"/>
          </w:rPr>
          <w:fldChar w:fldCharType="begin"/>
        </w:r>
        <w:r>
          <w:rPr>
            <w:rStyle w:val="Strong"/>
            <w:rFonts w:ascii="Arial" w:hAnsi="Arial" w:cs="Arial"/>
            <w:color w:val="666666"/>
          </w:rPr>
          <w:instrText xml:space="preserve"> HYPERLINK "https://www.journaldev.com/721/java-annotations" \o "Java Annotations Tutorial with Custom Annotation Example and Parsing using Reflection" </w:instrText>
        </w:r>
        <w:r>
          <w:rPr>
            <w:rStyle w:val="Strong"/>
            <w:rFonts w:ascii="Arial" w:hAnsi="Arial" w:cs="Arial"/>
            <w:color w:val="666666"/>
          </w:rPr>
          <w:fldChar w:fldCharType="separate"/>
        </w:r>
        <w:r>
          <w:rPr>
            <w:rStyle w:val="Hyperlink"/>
            <w:rFonts w:ascii="Arial" w:hAnsi="Arial" w:cs="Arial"/>
            <w:b/>
            <w:bCs/>
            <w:color w:val="FF0000"/>
          </w:rPr>
          <w:t>java annotations tutorial</w:t>
        </w:r>
        <w:r>
          <w:rPr>
            <w:rStyle w:val="Strong"/>
            <w:rFonts w:ascii="Arial" w:hAnsi="Arial" w:cs="Arial"/>
            <w:color w:val="666666"/>
          </w:rPr>
          <w:fldChar w:fldCharType="end"/>
        </w:r>
        <w:r>
          <w:rPr>
            <w:rFonts w:ascii="Arial" w:hAnsi="Arial" w:cs="Arial"/>
            <w:color w:val="666666"/>
          </w:rPr>
          <w:t>.</w:t>
        </w:r>
      </w:ins>
    </w:p>
    <w:p w:rsidR="005438C0" w:rsidRDefault="005438C0" w:rsidP="005438C0">
      <w:pPr>
        <w:pStyle w:val="NormalWeb"/>
        <w:shd w:val="clear" w:color="auto" w:fill="FFFFFF"/>
        <w:spacing w:before="0" w:beforeAutospacing="0" w:after="390" w:afterAutospacing="0"/>
        <w:rPr>
          <w:ins w:id="163" w:author="Unknown"/>
          <w:rFonts w:ascii="Arial" w:hAnsi="Arial" w:cs="Arial"/>
          <w:color w:val="666666"/>
        </w:rPr>
      </w:pPr>
      <w:ins w:id="164" w:author="Unknown">
        <w:r>
          <w:rPr>
            <w:rFonts w:ascii="Arial" w:hAnsi="Arial" w:cs="Arial"/>
            <w:color w:val="666666"/>
          </w:rPr>
          <w:t>Also notice that it supports </w:t>
        </w:r>
        <w:r>
          <w:rPr>
            <w:rFonts w:ascii="Arial" w:hAnsi="Arial" w:cs="Arial"/>
            <w:color w:val="666666"/>
          </w:rPr>
          <w:fldChar w:fldCharType="begin"/>
        </w:r>
        <w:r>
          <w:rPr>
            <w:rFonts w:ascii="Arial" w:hAnsi="Arial" w:cs="Arial"/>
            <w:color w:val="666666"/>
          </w:rPr>
          <w:instrText xml:space="preserve"> HYPERLINK "https://www.journaldev.com/1005/java-autoboxing-and-unboxing-example" </w:instrText>
        </w:r>
        <w:r>
          <w:rPr>
            <w:rFonts w:ascii="Arial" w:hAnsi="Arial" w:cs="Arial"/>
            <w:color w:val="666666"/>
          </w:rPr>
          <w:fldChar w:fldCharType="separate"/>
        </w:r>
        <w:r>
          <w:rPr>
            <w:rStyle w:val="Hyperlink"/>
            <w:rFonts w:ascii="Arial" w:hAnsi="Arial" w:cs="Arial"/>
            <w:color w:val="FF0000"/>
          </w:rPr>
          <w:t xml:space="preserve">java </w:t>
        </w:r>
        <w:proofErr w:type="spellStart"/>
        <w:r>
          <w:rPr>
            <w:rStyle w:val="Hyperlink"/>
            <w:rFonts w:ascii="Arial" w:hAnsi="Arial" w:cs="Arial"/>
            <w:color w:val="FF0000"/>
          </w:rPr>
          <w:t>autoboxing</w:t>
        </w:r>
        <w:proofErr w:type="spellEnd"/>
        <w:r>
          <w:rPr>
            <w:rFonts w:ascii="Arial" w:hAnsi="Arial" w:cs="Arial"/>
            <w:color w:val="666666"/>
          </w:rPr>
          <w:fldChar w:fldCharType="end"/>
        </w:r>
        <w:r>
          <w:rPr>
            <w:rFonts w:ascii="Arial" w:hAnsi="Arial" w:cs="Arial"/>
            <w:color w:val="666666"/>
          </w:rPr>
          <w:t>.</w:t>
        </w:r>
      </w:ins>
    </w:p>
    <w:p w:rsidR="005438C0" w:rsidRDefault="005438C0" w:rsidP="005438C0">
      <w:pPr>
        <w:pStyle w:val="Heading3"/>
        <w:shd w:val="clear" w:color="auto" w:fill="FFFFFF"/>
        <w:spacing w:before="0" w:after="240"/>
        <w:rPr>
          <w:ins w:id="165" w:author="Unknown"/>
          <w:rFonts w:ascii="Arial" w:hAnsi="Arial" w:cs="Arial"/>
          <w:color w:val="000000"/>
          <w:sz w:val="36"/>
          <w:szCs w:val="36"/>
        </w:rPr>
      </w:pPr>
      <w:bookmarkStart w:id="166" w:name="java-generic-interface"/>
      <w:bookmarkEnd w:id="166"/>
      <w:ins w:id="167" w:author="Unknown">
        <w:r>
          <w:rPr>
            <w:rFonts w:ascii="Arial" w:hAnsi="Arial" w:cs="Arial"/>
            <w:color w:val="000000"/>
            <w:sz w:val="36"/>
            <w:szCs w:val="36"/>
          </w:rPr>
          <w:t>Java Generic Interface</w:t>
        </w:r>
      </w:ins>
    </w:p>
    <w:p w:rsidR="005438C0" w:rsidRDefault="005438C0" w:rsidP="005438C0">
      <w:pPr>
        <w:pStyle w:val="NormalWeb"/>
        <w:shd w:val="clear" w:color="auto" w:fill="FFFFFF"/>
        <w:spacing w:before="0" w:beforeAutospacing="0" w:after="390" w:afterAutospacing="0"/>
        <w:rPr>
          <w:ins w:id="168" w:author="Unknown"/>
          <w:rFonts w:ascii="Arial" w:hAnsi="Arial" w:cs="Arial"/>
          <w:color w:val="666666"/>
        </w:rPr>
      </w:pPr>
      <w:ins w:id="169" w:author="Unknown">
        <w:r>
          <w:rPr>
            <w:rFonts w:ascii="Arial" w:hAnsi="Arial" w:cs="Arial"/>
            <w:color w:val="666666"/>
          </w:rPr>
          <w:t>Comparable interface is a great example of Generics in interfaces and it’s written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0" w:author="Unknown"/>
          <w:rStyle w:val="pln"/>
          <w:color w:val="000000"/>
          <w:sz w:val="24"/>
          <w:szCs w:val="24"/>
        </w:rPr>
      </w:pPr>
      <w:proofErr w:type="gramStart"/>
      <w:ins w:id="171"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lang</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2" w:author="Unknown"/>
          <w:rStyle w:val="pln"/>
          <w:color w:val="000000"/>
          <w:sz w:val="24"/>
          <w:szCs w:val="24"/>
        </w:rPr>
      </w:pPr>
      <w:proofErr w:type="gramStart"/>
      <w:ins w:id="173"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4"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5" w:author="Unknown"/>
          <w:rStyle w:val="pln"/>
          <w:color w:val="000000"/>
          <w:sz w:val="24"/>
          <w:szCs w:val="24"/>
        </w:rPr>
      </w:pPr>
      <w:proofErr w:type="gramStart"/>
      <w:ins w:id="176"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interface</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7" w:author="Unknown"/>
          <w:rStyle w:val="pln"/>
          <w:color w:val="000000"/>
          <w:sz w:val="24"/>
          <w:szCs w:val="24"/>
        </w:rPr>
      </w:pPr>
      <w:ins w:id="178"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r>
          <w:rPr>
            <w:rStyle w:val="pln"/>
            <w:color w:val="000000"/>
            <w:sz w:val="24"/>
            <w:szCs w:val="24"/>
          </w:rPr>
          <w:t>compareTo</w:t>
        </w:r>
        <w:proofErr w:type="spellEnd"/>
        <w:r>
          <w:rPr>
            <w:rStyle w:val="pun"/>
            <w:color w:val="666600"/>
            <w:sz w:val="24"/>
            <w:szCs w:val="24"/>
          </w:rPr>
          <w:t>(</w:t>
        </w:r>
        <w:r>
          <w:rPr>
            <w:rStyle w:val="pln"/>
            <w:color w:val="000000"/>
            <w:sz w:val="24"/>
            <w:szCs w:val="24"/>
          </w:rPr>
          <w:t>T o</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9" w:author="Unknown"/>
          <w:color w:val="666666"/>
          <w:sz w:val="24"/>
          <w:szCs w:val="24"/>
        </w:rPr>
      </w:pPr>
      <w:ins w:id="180"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181" w:author="Unknown"/>
          <w:rFonts w:ascii="Arial" w:hAnsi="Arial" w:cs="Arial"/>
          <w:color w:val="666666"/>
        </w:rPr>
      </w:pPr>
      <w:ins w:id="182" w:author="Unknown">
        <w:r>
          <w:rPr>
            <w:rFonts w:ascii="Arial" w:hAnsi="Arial" w:cs="Arial"/>
            <w:color w:val="666666"/>
          </w:rPr>
          <w:t>In similar way, we can create generic interfaces in java. We can also have multiple type parameters as in Map interface. Again we can provide parameterized value to a parameterized type also, for example </w:t>
        </w:r>
        <w:r>
          <w:rPr>
            <w:rStyle w:val="HTMLCode"/>
            <w:color w:val="666666"/>
            <w:sz w:val="24"/>
            <w:szCs w:val="24"/>
            <w:shd w:val="clear" w:color="auto" w:fill="EFE8E5"/>
          </w:rPr>
          <w:t xml:space="preserve">new </w:t>
        </w:r>
        <w:proofErr w:type="spellStart"/>
        <w:r>
          <w:rPr>
            <w:rStyle w:val="HTMLCode"/>
            <w:color w:val="666666"/>
            <w:sz w:val="24"/>
            <w:szCs w:val="24"/>
            <w:shd w:val="clear" w:color="auto" w:fill="EFE8E5"/>
          </w:rPr>
          <w:t>HashMap</w:t>
        </w:r>
        <w:proofErr w:type="spellEnd"/>
        <w:r>
          <w:rPr>
            <w:rStyle w:val="HTMLCode"/>
            <w:color w:val="666666"/>
            <w:sz w:val="24"/>
            <w:szCs w:val="24"/>
            <w:shd w:val="clear" w:color="auto" w:fill="EFE8E5"/>
          </w:rPr>
          <w:t>&lt;String, List&lt;String&gt;</w:t>
        </w:r>
        <w:proofErr w:type="gramStart"/>
        <w:r>
          <w:rPr>
            <w:rStyle w:val="HTMLCode"/>
            <w:color w:val="666666"/>
            <w:sz w:val="24"/>
            <w:szCs w:val="24"/>
            <w:shd w:val="clear" w:color="auto" w:fill="EFE8E5"/>
          </w:rPr>
          <w:t>&gt;(</w:t>
        </w:r>
        <w:proofErr w:type="gramEnd"/>
        <w:r>
          <w:rPr>
            <w:rStyle w:val="HTMLCode"/>
            <w:color w:val="666666"/>
            <w:sz w:val="24"/>
            <w:szCs w:val="24"/>
            <w:shd w:val="clear" w:color="auto" w:fill="EFE8E5"/>
          </w:rPr>
          <w:t>);</w:t>
        </w:r>
        <w:r>
          <w:rPr>
            <w:rFonts w:ascii="Arial" w:hAnsi="Arial" w:cs="Arial"/>
            <w:color w:val="666666"/>
          </w:rPr>
          <w:t> is valid.</w:t>
        </w:r>
      </w:ins>
    </w:p>
    <w:p w:rsidR="005438C0" w:rsidRDefault="005438C0" w:rsidP="005438C0">
      <w:pPr>
        <w:pStyle w:val="Heading3"/>
        <w:shd w:val="clear" w:color="auto" w:fill="FFFFFF"/>
        <w:spacing w:before="0" w:after="240"/>
        <w:rPr>
          <w:ins w:id="183" w:author="Unknown"/>
          <w:rFonts w:ascii="Arial" w:hAnsi="Arial" w:cs="Arial"/>
          <w:color w:val="000000"/>
          <w:sz w:val="36"/>
          <w:szCs w:val="36"/>
        </w:rPr>
      </w:pPr>
      <w:bookmarkStart w:id="184" w:name="java-generic-type"/>
      <w:bookmarkEnd w:id="184"/>
      <w:ins w:id="185" w:author="Unknown">
        <w:r>
          <w:rPr>
            <w:rFonts w:ascii="Arial" w:hAnsi="Arial" w:cs="Arial"/>
            <w:color w:val="000000"/>
            <w:sz w:val="36"/>
            <w:szCs w:val="36"/>
          </w:rPr>
          <w:t>Java Generic Type</w:t>
        </w:r>
      </w:ins>
    </w:p>
    <w:p w:rsidR="005438C0" w:rsidRDefault="005438C0" w:rsidP="005438C0">
      <w:pPr>
        <w:pStyle w:val="NormalWeb"/>
        <w:shd w:val="clear" w:color="auto" w:fill="FFFFFF"/>
        <w:spacing w:before="0" w:beforeAutospacing="0" w:after="390" w:afterAutospacing="0"/>
        <w:rPr>
          <w:ins w:id="186" w:author="Unknown"/>
          <w:rFonts w:ascii="Arial" w:hAnsi="Arial" w:cs="Arial"/>
          <w:color w:val="666666"/>
        </w:rPr>
      </w:pPr>
      <w:ins w:id="187" w:author="Unknown">
        <w:r>
          <w:rPr>
            <w:rFonts w:ascii="Arial" w:hAnsi="Arial" w:cs="Arial"/>
            <w:color w:val="666666"/>
          </w:rPr>
          <w:t xml:space="preserve">Java Generic Type Naming convention helps us understanding code easily and having a naming convention is one of the best practices of java programming language. So generics also comes with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own naming conventions. Usually type parameter names are single, uppercase letters to make it easily distinguishable from java variables. The most commonly used type parameter names are:</w:t>
        </w:r>
      </w:ins>
    </w:p>
    <w:p w:rsidR="005438C0" w:rsidRDefault="005438C0" w:rsidP="005438C0">
      <w:pPr>
        <w:numPr>
          <w:ilvl w:val="0"/>
          <w:numId w:val="2"/>
        </w:numPr>
        <w:shd w:val="clear" w:color="auto" w:fill="FFFFFF"/>
        <w:spacing w:before="100" w:beforeAutospacing="1" w:after="100" w:afterAutospacing="1" w:line="240" w:lineRule="auto"/>
        <w:ind w:left="600"/>
        <w:rPr>
          <w:ins w:id="188" w:author="Unknown"/>
          <w:rFonts w:ascii="Arial" w:hAnsi="Arial" w:cs="Arial"/>
          <w:color w:val="666666"/>
        </w:rPr>
      </w:pPr>
      <w:ins w:id="189" w:author="Unknown">
        <w:r>
          <w:rPr>
            <w:rFonts w:ascii="Arial" w:hAnsi="Arial" w:cs="Arial"/>
            <w:color w:val="666666"/>
          </w:rPr>
          <w:t xml:space="preserve">E – Element (used extensively by the Java Collections Framework, for example </w:t>
        </w:r>
        <w:proofErr w:type="spellStart"/>
        <w:r>
          <w:rPr>
            <w:rFonts w:ascii="Arial" w:hAnsi="Arial" w:cs="Arial"/>
            <w:color w:val="666666"/>
          </w:rPr>
          <w:t>ArrayList</w:t>
        </w:r>
        <w:proofErr w:type="spellEnd"/>
        <w:r>
          <w:rPr>
            <w:rFonts w:ascii="Arial" w:hAnsi="Arial" w:cs="Arial"/>
            <w:color w:val="666666"/>
          </w:rPr>
          <w:t>, Set etc.)</w:t>
        </w:r>
      </w:ins>
    </w:p>
    <w:p w:rsidR="005438C0" w:rsidRDefault="005438C0" w:rsidP="005438C0">
      <w:pPr>
        <w:numPr>
          <w:ilvl w:val="0"/>
          <w:numId w:val="2"/>
        </w:numPr>
        <w:shd w:val="clear" w:color="auto" w:fill="FFFFFF"/>
        <w:spacing w:before="100" w:beforeAutospacing="1" w:after="100" w:afterAutospacing="1" w:line="240" w:lineRule="auto"/>
        <w:ind w:left="600"/>
        <w:rPr>
          <w:ins w:id="190" w:author="Unknown"/>
          <w:rFonts w:ascii="Arial" w:hAnsi="Arial" w:cs="Arial"/>
          <w:color w:val="666666"/>
        </w:rPr>
      </w:pPr>
      <w:ins w:id="191" w:author="Unknown">
        <w:r>
          <w:rPr>
            <w:rFonts w:ascii="Arial" w:hAnsi="Arial" w:cs="Arial"/>
            <w:color w:val="666666"/>
          </w:rPr>
          <w:t>K – Key (Used in Map)</w:t>
        </w:r>
      </w:ins>
    </w:p>
    <w:p w:rsidR="005438C0" w:rsidRDefault="005438C0" w:rsidP="005438C0">
      <w:pPr>
        <w:numPr>
          <w:ilvl w:val="0"/>
          <w:numId w:val="2"/>
        </w:numPr>
        <w:shd w:val="clear" w:color="auto" w:fill="FFFFFF"/>
        <w:spacing w:before="100" w:beforeAutospacing="1" w:after="100" w:afterAutospacing="1" w:line="240" w:lineRule="auto"/>
        <w:ind w:left="600"/>
        <w:rPr>
          <w:ins w:id="192" w:author="Unknown"/>
          <w:rFonts w:ascii="Arial" w:hAnsi="Arial" w:cs="Arial"/>
          <w:color w:val="666666"/>
        </w:rPr>
      </w:pPr>
      <w:ins w:id="193" w:author="Unknown">
        <w:r>
          <w:rPr>
            <w:rFonts w:ascii="Arial" w:hAnsi="Arial" w:cs="Arial"/>
            <w:color w:val="666666"/>
          </w:rPr>
          <w:t>N – Number</w:t>
        </w:r>
      </w:ins>
    </w:p>
    <w:p w:rsidR="005438C0" w:rsidRDefault="005438C0" w:rsidP="005438C0">
      <w:pPr>
        <w:numPr>
          <w:ilvl w:val="0"/>
          <w:numId w:val="2"/>
        </w:numPr>
        <w:shd w:val="clear" w:color="auto" w:fill="FFFFFF"/>
        <w:spacing w:before="100" w:beforeAutospacing="1" w:after="100" w:afterAutospacing="1" w:line="240" w:lineRule="auto"/>
        <w:ind w:left="600"/>
        <w:rPr>
          <w:ins w:id="194" w:author="Unknown"/>
          <w:rFonts w:ascii="Arial" w:hAnsi="Arial" w:cs="Arial"/>
          <w:color w:val="666666"/>
        </w:rPr>
      </w:pPr>
      <w:ins w:id="195" w:author="Unknown">
        <w:r>
          <w:rPr>
            <w:rFonts w:ascii="Arial" w:hAnsi="Arial" w:cs="Arial"/>
            <w:color w:val="666666"/>
          </w:rPr>
          <w:lastRenderedPageBreak/>
          <w:t>T – Type</w:t>
        </w:r>
      </w:ins>
    </w:p>
    <w:p w:rsidR="005438C0" w:rsidRDefault="005438C0" w:rsidP="005438C0">
      <w:pPr>
        <w:numPr>
          <w:ilvl w:val="0"/>
          <w:numId w:val="2"/>
        </w:numPr>
        <w:shd w:val="clear" w:color="auto" w:fill="FFFFFF"/>
        <w:spacing w:before="100" w:beforeAutospacing="1" w:after="100" w:afterAutospacing="1" w:line="240" w:lineRule="auto"/>
        <w:ind w:left="600"/>
        <w:rPr>
          <w:ins w:id="196" w:author="Unknown"/>
          <w:rFonts w:ascii="Arial" w:hAnsi="Arial" w:cs="Arial"/>
          <w:color w:val="666666"/>
        </w:rPr>
      </w:pPr>
      <w:ins w:id="197" w:author="Unknown">
        <w:r>
          <w:rPr>
            <w:rFonts w:ascii="Arial" w:hAnsi="Arial" w:cs="Arial"/>
            <w:color w:val="666666"/>
          </w:rPr>
          <w:t>V – Value (Used in Map)</w:t>
        </w:r>
      </w:ins>
    </w:p>
    <w:p w:rsidR="005438C0" w:rsidRDefault="005438C0" w:rsidP="005438C0">
      <w:pPr>
        <w:numPr>
          <w:ilvl w:val="0"/>
          <w:numId w:val="2"/>
        </w:numPr>
        <w:shd w:val="clear" w:color="auto" w:fill="FFFFFF"/>
        <w:spacing w:before="100" w:beforeAutospacing="1" w:after="100" w:afterAutospacing="1" w:line="240" w:lineRule="auto"/>
        <w:ind w:left="600"/>
        <w:rPr>
          <w:ins w:id="198" w:author="Unknown"/>
          <w:rFonts w:ascii="Arial" w:hAnsi="Arial" w:cs="Arial"/>
          <w:color w:val="666666"/>
        </w:rPr>
      </w:pPr>
      <w:ins w:id="199" w:author="Unknown">
        <w:r>
          <w:rPr>
            <w:rFonts w:ascii="Arial" w:hAnsi="Arial" w:cs="Arial"/>
            <w:color w:val="666666"/>
          </w:rPr>
          <w:t>S,U,V etc. – 2nd, 3rd, 4th types</w:t>
        </w:r>
      </w:ins>
    </w:p>
    <w:p w:rsidR="005438C0" w:rsidRDefault="005438C0" w:rsidP="005438C0">
      <w:pPr>
        <w:pStyle w:val="Heading3"/>
        <w:shd w:val="clear" w:color="auto" w:fill="FFFFFF"/>
        <w:spacing w:before="0" w:after="240"/>
        <w:rPr>
          <w:ins w:id="200" w:author="Unknown"/>
          <w:rFonts w:ascii="Arial" w:hAnsi="Arial" w:cs="Arial"/>
          <w:color w:val="000000"/>
          <w:sz w:val="36"/>
          <w:szCs w:val="36"/>
        </w:rPr>
      </w:pPr>
      <w:bookmarkStart w:id="201" w:name="java-generic-method"/>
      <w:bookmarkEnd w:id="201"/>
      <w:ins w:id="202" w:author="Unknown">
        <w:r>
          <w:rPr>
            <w:rFonts w:ascii="Arial" w:hAnsi="Arial" w:cs="Arial"/>
            <w:color w:val="000000"/>
            <w:sz w:val="36"/>
            <w:szCs w:val="36"/>
          </w:rPr>
          <w:t>Java Generic Method</w:t>
        </w:r>
      </w:ins>
    </w:p>
    <w:p w:rsidR="005438C0" w:rsidRDefault="005438C0" w:rsidP="005438C0">
      <w:pPr>
        <w:pStyle w:val="NormalWeb"/>
        <w:shd w:val="clear" w:color="auto" w:fill="FFFFFF"/>
        <w:spacing w:before="0" w:beforeAutospacing="0" w:after="390" w:afterAutospacing="0"/>
        <w:rPr>
          <w:ins w:id="203" w:author="Unknown"/>
          <w:rFonts w:ascii="Arial" w:hAnsi="Arial" w:cs="Arial"/>
          <w:color w:val="666666"/>
        </w:rPr>
      </w:pPr>
      <w:ins w:id="204" w:author="Unknown">
        <w:r>
          <w:rPr>
            <w:rFonts w:ascii="Arial" w:hAnsi="Arial" w:cs="Arial"/>
            <w:color w:val="666666"/>
          </w:rPr>
          <w:t>Sometimes we don’t want whole class to be parameterized, in that case we can create java generics method. Since constructor is a special kind of method, we can use generics type in constructors too.</w:t>
        </w:r>
      </w:ins>
    </w:p>
    <w:p w:rsidR="005438C0" w:rsidRDefault="005438C0" w:rsidP="005438C0">
      <w:pPr>
        <w:pStyle w:val="NormalWeb"/>
        <w:shd w:val="clear" w:color="auto" w:fill="FFFFFF"/>
        <w:spacing w:before="0" w:beforeAutospacing="0" w:after="390" w:afterAutospacing="0"/>
        <w:rPr>
          <w:ins w:id="205" w:author="Unknown"/>
          <w:rFonts w:ascii="Arial" w:hAnsi="Arial" w:cs="Arial"/>
          <w:color w:val="666666"/>
        </w:rPr>
      </w:pPr>
      <w:ins w:id="206" w:author="Unknown">
        <w:r>
          <w:rPr>
            <w:rFonts w:ascii="Arial" w:hAnsi="Arial" w:cs="Arial"/>
            <w:color w:val="666666"/>
          </w:rPr>
          <w:t>Here is a class showing example of java generic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7" w:author="Unknown"/>
          <w:rStyle w:val="pln"/>
          <w:color w:val="000000"/>
          <w:sz w:val="24"/>
          <w:szCs w:val="24"/>
        </w:rPr>
      </w:pPr>
      <w:proofErr w:type="gramStart"/>
      <w:ins w:id="208"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9"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0" w:author="Unknown"/>
          <w:rStyle w:val="pln"/>
          <w:color w:val="000000"/>
          <w:sz w:val="24"/>
          <w:szCs w:val="24"/>
        </w:rPr>
      </w:pPr>
      <w:proofErr w:type="gramStart"/>
      <w:ins w:id="211"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GenericsMethods</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2"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3" w:author="Unknown"/>
          <w:rStyle w:val="pln"/>
          <w:color w:val="000000"/>
          <w:sz w:val="24"/>
          <w:szCs w:val="24"/>
        </w:rPr>
      </w:pPr>
      <w:ins w:id="214" w:author="Unknown">
        <w:r>
          <w:rPr>
            <w:rStyle w:val="pln"/>
            <w:color w:val="000000"/>
            <w:sz w:val="24"/>
            <w:szCs w:val="24"/>
          </w:rPr>
          <w:tab/>
        </w:r>
        <w:r>
          <w:rPr>
            <w:rStyle w:val="com"/>
            <w:color w:val="880000"/>
            <w:sz w:val="24"/>
            <w:szCs w:val="24"/>
          </w:rPr>
          <w:t>//Java Generic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5" w:author="Unknown"/>
          <w:rStyle w:val="pln"/>
          <w:color w:val="000000"/>
          <w:sz w:val="24"/>
          <w:szCs w:val="24"/>
        </w:rPr>
      </w:pPr>
      <w:ins w:id="216"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proofErr w:type="spellStart"/>
        <w:r>
          <w:rPr>
            <w:rStyle w:val="kwd"/>
            <w:color w:val="000088"/>
            <w:sz w:val="24"/>
            <w:szCs w:val="24"/>
          </w:rPr>
          <w:t>boolean</w:t>
        </w:r>
        <w:proofErr w:type="spellEnd"/>
        <w:r>
          <w:rPr>
            <w:rStyle w:val="pln"/>
            <w:color w:val="000000"/>
            <w:sz w:val="24"/>
            <w:szCs w:val="24"/>
          </w:rPr>
          <w:t xml:space="preserve"> </w:t>
        </w:r>
        <w:proofErr w:type="spellStart"/>
        <w:r>
          <w:rPr>
            <w:rStyle w:val="pln"/>
            <w:color w:val="000000"/>
            <w:sz w:val="24"/>
            <w:szCs w:val="24"/>
          </w:rPr>
          <w:t>isEqual</w:t>
        </w:r>
        <w:proofErr w:type="spellEnd"/>
        <w:r>
          <w:rPr>
            <w:rStyle w:val="pun"/>
            <w:color w:val="666600"/>
            <w:sz w:val="24"/>
            <w:szCs w:val="24"/>
          </w:rPr>
          <w:t>(</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g1</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7" w:author="Unknown"/>
          <w:rStyle w:val="pln"/>
          <w:color w:val="000000"/>
          <w:sz w:val="24"/>
          <w:szCs w:val="24"/>
        </w:rPr>
      </w:pPr>
      <w:ins w:id="21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g1</w:t>
        </w:r>
        <w:r>
          <w:rPr>
            <w:rStyle w:val="pun"/>
            <w:color w:val="666600"/>
            <w:sz w:val="24"/>
            <w:szCs w:val="24"/>
          </w:rPr>
          <w:t>.</w:t>
        </w:r>
        <w:r>
          <w:rPr>
            <w:rStyle w:val="kwd"/>
            <w:color w:val="000088"/>
            <w:sz w:val="24"/>
            <w:szCs w:val="24"/>
          </w:rPr>
          <w:t>get</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g2</w:t>
        </w:r>
        <w:r>
          <w:rPr>
            <w:rStyle w:val="pun"/>
            <w:color w:val="666600"/>
            <w:sz w:val="24"/>
            <w:szCs w:val="24"/>
          </w:rPr>
          <w:t>.</w:t>
        </w:r>
        <w:r>
          <w:rPr>
            <w:rStyle w:val="kwd"/>
            <w:color w:val="000088"/>
            <w:sz w:val="24"/>
            <w:szCs w:val="24"/>
          </w:rPr>
          <w:t>get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9" w:author="Unknown"/>
          <w:rStyle w:val="pln"/>
          <w:color w:val="000000"/>
          <w:sz w:val="24"/>
          <w:szCs w:val="24"/>
        </w:rPr>
      </w:pPr>
      <w:ins w:id="22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1" w:author="Unknown"/>
          <w:rStyle w:val="pln"/>
          <w:color w:val="000000"/>
          <w:sz w:val="24"/>
          <w:szCs w:val="24"/>
        </w:rPr>
      </w:pPr>
      <w:ins w:id="22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3" w:author="Unknown"/>
          <w:rStyle w:val="pln"/>
          <w:color w:val="000000"/>
          <w:sz w:val="24"/>
          <w:szCs w:val="24"/>
        </w:rPr>
      </w:pPr>
      <w:ins w:id="22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5" w:author="Unknown"/>
          <w:rStyle w:val="pln"/>
          <w:color w:val="000000"/>
          <w:sz w:val="24"/>
          <w:szCs w:val="24"/>
        </w:rPr>
      </w:pPr>
      <w:ins w:id="226"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g1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7" w:author="Unknown"/>
          <w:rStyle w:val="pln"/>
          <w:color w:val="000000"/>
          <w:sz w:val="24"/>
          <w:szCs w:val="24"/>
        </w:rPr>
      </w:pPr>
      <w:ins w:id="228" w:author="Unknown">
        <w:r>
          <w:rPr>
            <w:rStyle w:val="pln"/>
            <w:color w:val="000000"/>
            <w:sz w:val="24"/>
            <w:szCs w:val="24"/>
          </w:rPr>
          <w:tab/>
        </w:r>
        <w:r>
          <w:rPr>
            <w:rStyle w:val="pln"/>
            <w:color w:val="000000"/>
            <w:sz w:val="24"/>
            <w:szCs w:val="24"/>
          </w:rPr>
          <w:tab/>
        </w:r>
        <w:proofErr w:type="gramStart"/>
        <w:r>
          <w:rPr>
            <w:rStyle w:val="pln"/>
            <w:color w:val="000000"/>
            <w:sz w:val="24"/>
            <w:szCs w:val="24"/>
          </w:rPr>
          <w:t>g1</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9" w:author="Unknown"/>
          <w:rStyle w:val="pln"/>
          <w:color w:val="000000"/>
          <w:sz w:val="24"/>
          <w:szCs w:val="24"/>
        </w:rPr>
      </w:pPr>
      <w:ins w:id="230"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1" w:author="Unknown"/>
          <w:rStyle w:val="pln"/>
          <w:color w:val="000000"/>
          <w:sz w:val="24"/>
          <w:szCs w:val="24"/>
        </w:rPr>
      </w:pPr>
      <w:ins w:id="232" w:author="Unknown">
        <w:r>
          <w:rPr>
            <w:rStyle w:val="pln"/>
            <w:color w:val="000000"/>
            <w:sz w:val="24"/>
            <w:szCs w:val="24"/>
          </w:rPr>
          <w:tab/>
        </w:r>
        <w:r>
          <w:rPr>
            <w:rStyle w:val="pln"/>
            <w:color w:val="000000"/>
            <w:sz w:val="24"/>
            <w:szCs w:val="24"/>
          </w:rPr>
          <w:tab/>
        </w:r>
        <w:proofErr w:type="spellStart"/>
        <w:r>
          <w:rPr>
            <w:rStyle w:val="typ"/>
            <w:color w:val="660066"/>
            <w:sz w:val="24"/>
            <w:szCs w:val="24"/>
          </w:rPr>
          <w:t>GenericsType</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g2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GenericsType</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3" w:author="Unknown"/>
          <w:rStyle w:val="pln"/>
          <w:color w:val="000000"/>
          <w:sz w:val="24"/>
          <w:szCs w:val="24"/>
        </w:rPr>
      </w:pPr>
      <w:ins w:id="234" w:author="Unknown">
        <w:r>
          <w:rPr>
            <w:rStyle w:val="pln"/>
            <w:color w:val="000000"/>
            <w:sz w:val="24"/>
            <w:szCs w:val="24"/>
          </w:rPr>
          <w:tab/>
        </w:r>
        <w:r>
          <w:rPr>
            <w:rStyle w:val="pln"/>
            <w:color w:val="000000"/>
            <w:sz w:val="24"/>
            <w:szCs w:val="24"/>
          </w:rPr>
          <w:tab/>
        </w:r>
        <w:proofErr w:type="gramStart"/>
        <w:r>
          <w:rPr>
            <w:rStyle w:val="pln"/>
            <w:color w:val="000000"/>
            <w:sz w:val="24"/>
            <w:szCs w:val="24"/>
          </w:rPr>
          <w:t>g2</w:t>
        </w:r>
        <w:r>
          <w:rPr>
            <w:rStyle w:val="pun"/>
            <w:color w:val="666600"/>
            <w:sz w:val="24"/>
            <w:szCs w:val="24"/>
          </w:rPr>
          <w:t>.</w:t>
        </w:r>
        <w:r>
          <w:rPr>
            <w:rStyle w:val="kwd"/>
            <w:color w:val="000088"/>
            <w:sz w:val="24"/>
            <w:szCs w:val="24"/>
          </w:rPr>
          <w:t>set</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5" w:author="Unknown"/>
          <w:rStyle w:val="pln"/>
          <w:color w:val="000000"/>
          <w:sz w:val="24"/>
          <w:szCs w:val="24"/>
        </w:rPr>
      </w:pPr>
      <w:ins w:id="236"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7" w:author="Unknown"/>
          <w:rStyle w:val="pln"/>
          <w:color w:val="000000"/>
          <w:sz w:val="24"/>
          <w:szCs w:val="24"/>
        </w:rPr>
      </w:pPr>
      <w:ins w:id="238" w:author="Unknown">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boolean</w:t>
        </w:r>
        <w:proofErr w:type="spellEnd"/>
        <w:proofErr w:type="gramEnd"/>
        <w:r>
          <w:rPr>
            <w:rStyle w:val="pln"/>
            <w:color w:val="000000"/>
            <w:sz w:val="24"/>
            <w:szCs w:val="24"/>
          </w:rPr>
          <w:t xml:space="preserve"> </w:t>
        </w:r>
        <w:proofErr w:type="spellStart"/>
        <w:r>
          <w:rPr>
            <w:rStyle w:val="pln"/>
            <w:color w:val="000000"/>
            <w:sz w:val="24"/>
            <w:szCs w:val="24"/>
          </w:rPr>
          <w:t>isEqual</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GenericsMethods</w:t>
        </w:r>
        <w:proofErr w:type="spellEnd"/>
        <w:r>
          <w:rPr>
            <w:rStyle w:val="pun"/>
            <w:color w:val="666600"/>
            <w:sz w:val="24"/>
            <w:szCs w:val="24"/>
          </w:rPr>
          <w:t>.&lt;</w:t>
        </w:r>
        <w:r>
          <w:rPr>
            <w:rStyle w:val="typ"/>
            <w:color w:val="660066"/>
            <w:sz w:val="24"/>
            <w:szCs w:val="24"/>
          </w:rPr>
          <w:t>String</w:t>
        </w:r>
        <w:r>
          <w:rPr>
            <w:rStyle w:val="pun"/>
            <w:color w:val="666600"/>
            <w:sz w:val="24"/>
            <w:szCs w:val="24"/>
          </w:rPr>
          <w:t>&gt;</w:t>
        </w:r>
        <w:proofErr w:type="spellStart"/>
        <w:r>
          <w:rPr>
            <w:rStyle w:val="pln"/>
            <w:color w:val="000000"/>
            <w:sz w:val="24"/>
            <w:szCs w:val="24"/>
          </w:rPr>
          <w:t>isEqual</w:t>
        </w:r>
        <w:proofErr w:type="spellEnd"/>
        <w:r>
          <w:rPr>
            <w:rStyle w:val="pun"/>
            <w:color w:val="666600"/>
            <w:sz w:val="24"/>
            <w:szCs w:val="24"/>
          </w:rPr>
          <w:t>(</w:t>
        </w:r>
        <w:r>
          <w:rPr>
            <w:rStyle w:val="pln"/>
            <w:color w:val="000000"/>
            <w:sz w:val="24"/>
            <w:szCs w:val="24"/>
          </w:rPr>
          <w:t>g1</w:t>
        </w:r>
        <w:r>
          <w:rPr>
            <w:rStyle w:val="pun"/>
            <w:color w:val="666600"/>
            <w:sz w:val="24"/>
            <w:szCs w:val="24"/>
          </w:rPr>
          <w: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9" w:author="Unknown"/>
          <w:rStyle w:val="pln"/>
          <w:color w:val="000000"/>
          <w:sz w:val="24"/>
          <w:szCs w:val="24"/>
        </w:rPr>
      </w:pPr>
      <w:ins w:id="240" w:author="Unknown">
        <w:r>
          <w:rPr>
            <w:rStyle w:val="pln"/>
            <w:color w:val="000000"/>
            <w:sz w:val="24"/>
            <w:szCs w:val="24"/>
          </w:rPr>
          <w:lastRenderedPageBreak/>
          <w:tab/>
        </w:r>
        <w:r>
          <w:rPr>
            <w:rStyle w:val="pln"/>
            <w:color w:val="000000"/>
            <w:sz w:val="24"/>
            <w:szCs w:val="24"/>
          </w:rPr>
          <w:tab/>
        </w:r>
        <w:r>
          <w:rPr>
            <w:rStyle w:val="com"/>
            <w:color w:val="880000"/>
            <w:sz w:val="24"/>
            <w:szCs w:val="24"/>
          </w:rPr>
          <w:t>//above statement can be written simply as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1" w:author="Unknown"/>
          <w:rStyle w:val="pln"/>
          <w:color w:val="000000"/>
          <w:sz w:val="24"/>
          <w:szCs w:val="24"/>
        </w:rPr>
      </w:pPr>
      <w:ins w:id="242"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isEqual</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GenericsMethods</w:t>
        </w:r>
        <w:r>
          <w:rPr>
            <w:rStyle w:val="pun"/>
            <w:color w:val="666600"/>
            <w:sz w:val="24"/>
            <w:szCs w:val="24"/>
          </w:rPr>
          <w:t>.</w:t>
        </w:r>
        <w:r>
          <w:rPr>
            <w:rStyle w:val="pln"/>
            <w:color w:val="000000"/>
            <w:sz w:val="24"/>
            <w:szCs w:val="24"/>
          </w:rPr>
          <w:t>isEqual</w:t>
        </w:r>
        <w:proofErr w:type="spellEnd"/>
        <w:r>
          <w:rPr>
            <w:rStyle w:val="pun"/>
            <w:color w:val="666600"/>
            <w:sz w:val="24"/>
            <w:szCs w:val="24"/>
          </w:rPr>
          <w:t>(</w:t>
        </w:r>
        <w:r>
          <w:rPr>
            <w:rStyle w:val="pln"/>
            <w:color w:val="000000"/>
            <w:sz w:val="24"/>
            <w:szCs w:val="24"/>
          </w:rPr>
          <w:t>g1</w:t>
        </w:r>
        <w:r>
          <w:rPr>
            <w:rStyle w:val="pun"/>
            <w:color w:val="666600"/>
            <w:sz w:val="24"/>
            <w:szCs w:val="24"/>
          </w:rPr>
          <w:t>,</w:t>
        </w:r>
        <w:r>
          <w:rPr>
            <w:rStyle w:val="pln"/>
            <w:color w:val="000000"/>
            <w:sz w:val="24"/>
            <w:szCs w:val="24"/>
          </w:rPr>
          <w:t xml:space="preserve"> g2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3" w:author="Unknown"/>
          <w:rStyle w:val="pln"/>
          <w:color w:val="000000"/>
          <w:sz w:val="24"/>
          <w:szCs w:val="24"/>
        </w:rPr>
      </w:pPr>
      <w:ins w:id="244" w:author="Unknown">
        <w:r>
          <w:rPr>
            <w:rStyle w:val="pln"/>
            <w:color w:val="000000"/>
            <w:sz w:val="24"/>
            <w:szCs w:val="24"/>
          </w:rPr>
          <w:tab/>
        </w:r>
        <w:r>
          <w:rPr>
            <w:rStyle w:val="pln"/>
            <w:color w:val="000000"/>
            <w:sz w:val="24"/>
            <w:szCs w:val="24"/>
          </w:rPr>
          <w:tab/>
        </w:r>
        <w:r>
          <w:rPr>
            <w:rStyle w:val="com"/>
            <w:color w:val="880000"/>
            <w:sz w:val="24"/>
            <w:szCs w:val="24"/>
          </w:rPr>
          <w:t>//This feature, known as type inference, allows you to invoke a generic method as an ordinary method, without specifying a type between angle brackets.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5" w:author="Unknown"/>
          <w:rStyle w:val="pln"/>
          <w:color w:val="000000"/>
          <w:sz w:val="24"/>
          <w:szCs w:val="24"/>
        </w:rPr>
      </w:pPr>
      <w:ins w:id="246" w:author="Unknown">
        <w:r>
          <w:rPr>
            <w:rStyle w:val="pln"/>
            <w:color w:val="000000"/>
            <w:sz w:val="24"/>
            <w:szCs w:val="24"/>
          </w:rPr>
          <w:tab/>
        </w:r>
        <w:r>
          <w:rPr>
            <w:rStyle w:val="pln"/>
            <w:color w:val="000000"/>
            <w:sz w:val="24"/>
            <w:szCs w:val="24"/>
          </w:rPr>
          <w:tab/>
        </w:r>
        <w:r>
          <w:rPr>
            <w:rStyle w:val="com"/>
            <w:color w:val="880000"/>
            <w:sz w:val="24"/>
            <w:szCs w:val="24"/>
          </w:rPr>
          <w:t>//Compiler will infer the type that is needed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7" w:author="Unknown"/>
          <w:rStyle w:val="pln"/>
          <w:color w:val="000000"/>
          <w:sz w:val="24"/>
          <w:szCs w:val="24"/>
        </w:rPr>
      </w:pPr>
      <w:ins w:id="248"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9" w:author="Unknown"/>
          <w:color w:val="666666"/>
          <w:sz w:val="24"/>
          <w:szCs w:val="24"/>
        </w:rPr>
      </w:pPr>
      <w:ins w:id="250"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251" w:author="Unknown"/>
          <w:rFonts w:ascii="Arial" w:hAnsi="Arial" w:cs="Arial"/>
          <w:color w:val="666666"/>
        </w:rPr>
      </w:pPr>
      <w:ins w:id="252" w:author="Unknown">
        <w:r>
          <w:rPr>
            <w:rFonts w:ascii="Arial" w:hAnsi="Arial" w:cs="Arial"/>
            <w:color w:val="666666"/>
          </w:rPr>
          <w:t>Notice the </w:t>
        </w:r>
        <w:proofErr w:type="spellStart"/>
        <w:r>
          <w:rPr>
            <w:rStyle w:val="Emphasis"/>
            <w:rFonts w:ascii="Arial" w:hAnsi="Arial" w:cs="Arial"/>
            <w:color w:val="666666"/>
          </w:rPr>
          <w:t>isEqual</w:t>
        </w:r>
        <w:proofErr w:type="spellEnd"/>
        <w:r>
          <w:rPr>
            <w:rFonts w:ascii="Arial" w:hAnsi="Arial" w:cs="Arial"/>
            <w:color w:val="666666"/>
          </w:rPr>
          <w:t xml:space="preserve">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w:t>
        </w:r>
        <w:proofErr w:type="gramStart"/>
        <w:r>
          <w:rPr>
            <w:rFonts w:ascii="Arial" w:hAnsi="Arial" w:cs="Arial"/>
            <w:color w:val="666666"/>
          </w:rPr>
          <w:t>used,</w:t>
        </w:r>
        <w:proofErr w:type="gramEnd"/>
        <w:r>
          <w:rPr>
            <w:rFonts w:ascii="Arial" w:hAnsi="Arial" w:cs="Arial"/>
            <w:color w:val="666666"/>
          </w:rPr>
          <w:t xml:space="preserve"> this facility is called as </w:t>
        </w:r>
        <w:r>
          <w:rPr>
            <w:rStyle w:val="Strong"/>
            <w:rFonts w:ascii="Arial" w:hAnsi="Arial" w:cs="Arial"/>
            <w:color w:val="666666"/>
          </w:rPr>
          <w:t>type inference</w:t>
        </w:r>
        <w:r>
          <w:rPr>
            <w:rFonts w:ascii="Arial" w:hAnsi="Arial" w:cs="Arial"/>
            <w:color w:val="666666"/>
          </w:rPr>
          <w:t>.</w:t>
        </w:r>
      </w:ins>
    </w:p>
    <w:p w:rsidR="005438C0" w:rsidRDefault="005438C0" w:rsidP="005438C0">
      <w:pPr>
        <w:pStyle w:val="Heading3"/>
        <w:shd w:val="clear" w:color="auto" w:fill="FFFFFF"/>
        <w:spacing w:before="0" w:after="240"/>
        <w:rPr>
          <w:ins w:id="253" w:author="Unknown"/>
          <w:rFonts w:ascii="Arial" w:hAnsi="Arial" w:cs="Arial"/>
          <w:color w:val="000000"/>
          <w:sz w:val="36"/>
          <w:szCs w:val="36"/>
        </w:rPr>
      </w:pPr>
      <w:bookmarkStart w:id="254" w:name="java-generics-bounded-type-parameters"/>
      <w:bookmarkEnd w:id="254"/>
      <w:ins w:id="255" w:author="Unknown">
        <w:r>
          <w:rPr>
            <w:rFonts w:ascii="Arial" w:hAnsi="Arial" w:cs="Arial"/>
            <w:color w:val="000000"/>
            <w:sz w:val="36"/>
            <w:szCs w:val="36"/>
          </w:rPr>
          <w:t>Java Generics Bounded Type Parameters</w:t>
        </w:r>
      </w:ins>
    </w:p>
    <w:p w:rsidR="005438C0" w:rsidRDefault="005438C0" w:rsidP="005438C0">
      <w:pPr>
        <w:pStyle w:val="NormalWeb"/>
        <w:shd w:val="clear" w:color="auto" w:fill="FFFFFF"/>
        <w:spacing w:before="0" w:beforeAutospacing="0" w:after="390" w:afterAutospacing="0"/>
        <w:rPr>
          <w:ins w:id="256" w:author="Unknown"/>
          <w:rFonts w:ascii="Arial" w:hAnsi="Arial" w:cs="Arial"/>
          <w:color w:val="666666"/>
        </w:rPr>
      </w:pPr>
      <w:ins w:id="257" w:author="Unknown">
        <w:r>
          <w:rPr>
            <w:rFonts w:ascii="Arial" w:hAnsi="Arial" w:cs="Arial"/>
            <w:color w:val="666666"/>
          </w:rPr>
          <w:t xml:space="preserve">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w:t>
        </w:r>
        <w:proofErr w:type="gramStart"/>
        <w:r>
          <w:rPr>
            <w:rFonts w:ascii="Arial" w:hAnsi="Arial" w:cs="Arial"/>
            <w:color w:val="666666"/>
          </w:rPr>
          <w:t>the extends</w:t>
        </w:r>
        <w:proofErr w:type="gramEnd"/>
        <w:r>
          <w:rPr>
            <w:rFonts w:ascii="Arial" w:hAnsi="Arial" w:cs="Arial"/>
            <w:color w:val="666666"/>
          </w:rPr>
          <w:t xml:space="preserve"> keyword, followed by its upper bound, similar like below method.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58" w:author="Unknown"/>
          <w:rStyle w:val="pln"/>
          <w:color w:val="000000"/>
          <w:sz w:val="24"/>
          <w:szCs w:val="24"/>
        </w:rPr>
      </w:pPr>
      <w:proofErr w:type="gramStart"/>
      <w:ins w:id="25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pun"/>
            <w:color w:val="666600"/>
            <w:sz w:val="24"/>
            <w:szCs w:val="24"/>
          </w:rPr>
          <w:t>&lt;</w:t>
        </w:r>
        <w:r>
          <w:rPr>
            <w:rStyle w:val="pln"/>
            <w:color w:val="000000"/>
            <w:sz w:val="24"/>
            <w:szCs w:val="24"/>
          </w:rPr>
          <w:t xml:space="preserve">T </w:t>
        </w:r>
        <w:r>
          <w:rPr>
            <w:rStyle w:val="kwd"/>
            <w:color w:val="000088"/>
            <w:sz w:val="24"/>
            <w:szCs w:val="24"/>
          </w:rPr>
          <w:t>extends</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&gt;&gt;</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compare</w:t>
        </w:r>
        <w:r>
          <w:rPr>
            <w:rStyle w:val="pun"/>
            <w:color w:val="666600"/>
            <w:sz w:val="24"/>
            <w:szCs w:val="24"/>
          </w:rPr>
          <w:t>(</w:t>
        </w:r>
        <w:r>
          <w:rPr>
            <w:rStyle w:val="pln"/>
            <w:color w:val="000000"/>
            <w:sz w:val="24"/>
            <w:szCs w:val="24"/>
          </w:rPr>
          <w:t>T t1</w:t>
        </w:r>
        <w:r>
          <w:rPr>
            <w:rStyle w:val="pun"/>
            <w:color w:val="666600"/>
            <w:sz w:val="24"/>
            <w:szCs w:val="24"/>
          </w:rPr>
          <w:t>,</w:t>
        </w:r>
        <w:r>
          <w:rPr>
            <w:rStyle w:val="pln"/>
            <w:color w:val="000000"/>
            <w:sz w:val="24"/>
            <w:szCs w:val="24"/>
          </w:rPr>
          <w:t xml:space="preserve"> T t2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0" w:author="Unknown"/>
          <w:rStyle w:val="pln"/>
          <w:color w:val="000000"/>
          <w:sz w:val="24"/>
          <w:szCs w:val="24"/>
        </w:rPr>
      </w:pPr>
      <w:ins w:id="261"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t1</w:t>
        </w:r>
        <w:r>
          <w:rPr>
            <w:rStyle w:val="pun"/>
            <w:color w:val="666600"/>
            <w:sz w:val="24"/>
            <w:szCs w:val="24"/>
          </w:rPr>
          <w:t>.</w:t>
        </w:r>
        <w:r>
          <w:rPr>
            <w:rStyle w:val="pln"/>
            <w:color w:val="000000"/>
            <w:sz w:val="24"/>
            <w:szCs w:val="24"/>
          </w:rPr>
          <w:t>compareTo</w:t>
        </w:r>
        <w:r>
          <w:rPr>
            <w:rStyle w:val="pun"/>
            <w:color w:val="666600"/>
            <w:sz w:val="24"/>
            <w:szCs w:val="24"/>
          </w:rPr>
          <w:t>(</w:t>
        </w:r>
        <w:r>
          <w:rPr>
            <w:rStyle w:val="pln"/>
            <w:color w:val="000000"/>
            <w:sz w:val="24"/>
            <w:szCs w:val="24"/>
          </w:rPr>
          <w:t>t2</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2" w:author="Unknown"/>
          <w:color w:val="666666"/>
          <w:sz w:val="24"/>
          <w:szCs w:val="24"/>
        </w:rPr>
      </w:pPr>
      <w:ins w:id="263"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264" w:author="Unknown"/>
          <w:rFonts w:ascii="Arial" w:hAnsi="Arial" w:cs="Arial"/>
          <w:color w:val="666666"/>
        </w:rPr>
      </w:pPr>
      <w:ins w:id="265" w:author="Unknown">
        <w:r>
          <w:rPr>
            <w:rFonts w:ascii="Arial" w:hAnsi="Arial" w:cs="Arial"/>
            <w:color w:val="666666"/>
          </w:rPr>
          <w:t xml:space="preserve">The invocation of these methods is similar to unbounded method except that if we will try to use any class that is not </w:t>
        </w:r>
        <w:proofErr w:type="gramStart"/>
        <w:r>
          <w:rPr>
            <w:rFonts w:ascii="Arial" w:hAnsi="Arial" w:cs="Arial"/>
            <w:color w:val="666666"/>
          </w:rPr>
          <w:t>Comparable</w:t>
        </w:r>
        <w:proofErr w:type="gramEnd"/>
        <w:r>
          <w:rPr>
            <w:rFonts w:ascii="Arial" w:hAnsi="Arial" w:cs="Arial"/>
            <w:color w:val="666666"/>
          </w:rPr>
          <w:t>, it will throw compile time error.</w:t>
        </w:r>
      </w:ins>
    </w:p>
    <w:p w:rsidR="005438C0" w:rsidRDefault="005438C0" w:rsidP="005438C0">
      <w:pPr>
        <w:pStyle w:val="NormalWeb"/>
        <w:shd w:val="clear" w:color="auto" w:fill="FFFFFF"/>
        <w:spacing w:before="0" w:beforeAutospacing="0" w:after="390" w:afterAutospacing="0"/>
        <w:rPr>
          <w:ins w:id="266" w:author="Unknown"/>
          <w:rFonts w:ascii="Arial" w:hAnsi="Arial" w:cs="Arial"/>
          <w:color w:val="666666"/>
        </w:rPr>
      </w:pPr>
      <w:ins w:id="267" w:author="Unknown">
        <w:r>
          <w:rPr>
            <w:rFonts w:ascii="Arial" w:hAnsi="Arial" w:cs="Arial"/>
            <w:color w:val="666666"/>
          </w:rPr>
          <w:t>Bounded type parameters can be used with methods as well as classes and interfaces.</w:t>
        </w:r>
      </w:ins>
    </w:p>
    <w:p w:rsidR="005438C0" w:rsidRDefault="005438C0" w:rsidP="005438C0">
      <w:pPr>
        <w:pStyle w:val="NormalWeb"/>
        <w:shd w:val="clear" w:color="auto" w:fill="FFFFFF"/>
        <w:spacing w:before="0" w:beforeAutospacing="0" w:after="390" w:afterAutospacing="0"/>
        <w:rPr>
          <w:ins w:id="268" w:author="Unknown"/>
          <w:rFonts w:ascii="Arial" w:hAnsi="Arial" w:cs="Arial"/>
          <w:color w:val="666666"/>
        </w:rPr>
      </w:pPr>
      <w:ins w:id="269" w:author="Unknown">
        <w:r>
          <w:rPr>
            <w:rFonts w:ascii="Arial" w:hAnsi="Arial" w:cs="Arial"/>
            <w:color w:val="666666"/>
          </w:rPr>
          <w:t xml:space="preserve">Java Generics supports multiple bounds also, </w:t>
        </w:r>
        <w:proofErr w:type="spellStart"/>
        <w:r>
          <w:rPr>
            <w:rFonts w:ascii="Arial" w:hAnsi="Arial" w:cs="Arial"/>
            <w:color w:val="666666"/>
          </w:rPr>
          <w:t>i.e</w:t>
        </w:r>
        <w:proofErr w:type="spellEnd"/>
        <w:r>
          <w:rPr>
            <w:rFonts w:ascii="Arial" w:hAnsi="Arial" w:cs="Arial"/>
            <w:color w:val="666666"/>
          </w:rPr>
          <w:t xml:space="preserve"> &lt;T extends A &amp; B &amp; C&gt;. In this case A can be an interface or class. If A is class then B and C should be interfaces. We can’t have more than one class in multiple bounds.</w:t>
        </w:r>
      </w:ins>
    </w:p>
    <w:p w:rsidR="005438C0" w:rsidRDefault="005438C0" w:rsidP="005438C0">
      <w:pPr>
        <w:pStyle w:val="Heading3"/>
        <w:shd w:val="clear" w:color="auto" w:fill="FFFFFF"/>
        <w:spacing w:before="0" w:after="240"/>
        <w:rPr>
          <w:ins w:id="270" w:author="Unknown"/>
          <w:rFonts w:ascii="Arial" w:hAnsi="Arial" w:cs="Arial"/>
          <w:color w:val="000000"/>
          <w:sz w:val="36"/>
          <w:szCs w:val="36"/>
        </w:rPr>
      </w:pPr>
      <w:bookmarkStart w:id="271" w:name="java-generics-inheritance"/>
      <w:bookmarkEnd w:id="271"/>
      <w:ins w:id="272" w:author="Unknown">
        <w:r>
          <w:rPr>
            <w:rFonts w:ascii="Arial" w:hAnsi="Arial" w:cs="Arial"/>
            <w:color w:val="000000"/>
            <w:sz w:val="36"/>
            <w:szCs w:val="36"/>
          </w:rPr>
          <w:lastRenderedPageBreak/>
          <w:t>Java Generics and Inheritance</w:t>
        </w:r>
      </w:ins>
    </w:p>
    <w:p w:rsidR="005438C0" w:rsidRDefault="005438C0" w:rsidP="005438C0">
      <w:pPr>
        <w:pStyle w:val="NormalWeb"/>
        <w:shd w:val="clear" w:color="auto" w:fill="FFFFFF"/>
        <w:spacing w:before="0" w:beforeAutospacing="0" w:after="390" w:afterAutospacing="0"/>
        <w:rPr>
          <w:ins w:id="273" w:author="Unknown"/>
          <w:rFonts w:ascii="Arial" w:hAnsi="Arial" w:cs="Arial"/>
          <w:color w:val="666666"/>
        </w:rPr>
      </w:pPr>
      <w:ins w:id="274" w:author="Unknown">
        <w:r>
          <w:rPr>
            <w:rFonts w:ascii="Arial" w:hAnsi="Arial" w:cs="Arial"/>
            <w:color w:val="666666"/>
          </w:rPr>
          <w:t>We know that </w:t>
        </w:r>
        <w:r>
          <w:rPr>
            <w:rFonts w:ascii="Arial" w:hAnsi="Arial" w:cs="Arial"/>
            <w:color w:val="666666"/>
          </w:rPr>
          <w:fldChar w:fldCharType="begin"/>
        </w:r>
        <w:r>
          <w:rPr>
            <w:rFonts w:ascii="Arial" w:hAnsi="Arial" w:cs="Arial"/>
            <w:color w:val="666666"/>
          </w:rPr>
          <w:instrText xml:space="preserve"> HYPERLINK "https://www.journaldev.com/644/inheritance-java-example" \o "Inheritance in Java Example" </w:instrText>
        </w:r>
        <w:r>
          <w:rPr>
            <w:rFonts w:ascii="Arial" w:hAnsi="Arial" w:cs="Arial"/>
            <w:color w:val="666666"/>
          </w:rPr>
          <w:fldChar w:fldCharType="separate"/>
        </w:r>
        <w:r>
          <w:rPr>
            <w:rStyle w:val="Hyperlink"/>
            <w:rFonts w:ascii="Arial" w:hAnsi="Arial" w:cs="Arial"/>
            <w:color w:val="FF0000"/>
          </w:rPr>
          <w:t>Java inheritance</w:t>
        </w:r>
        <w:r>
          <w:rPr>
            <w:rFonts w:ascii="Arial" w:hAnsi="Arial" w:cs="Arial"/>
            <w:color w:val="666666"/>
          </w:rPr>
          <w:fldChar w:fldCharType="end"/>
        </w:r>
        <w:r>
          <w:rPr>
            <w:rFonts w:ascii="Arial" w:hAnsi="Arial" w:cs="Arial"/>
            <w:color w:val="666666"/>
          </w:rPr>
          <w:t xml:space="preserve"> allows us to assign a variable A to another variable B if A is subclass of B. So we might think that any generic type of A can be assigned to generic type of B, but it’s not the case. </w:t>
        </w:r>
        <w:proofErr w:type="spellStart"/>
        <w:proofErr w:type="gramStart"/>
        <w:r>
          <w:rPr>
            <w:rFonts w:ascii="Arial" w:hAnsi="Arial" w:cs="Arial"/>
            <w:color w:val="666666"/>
          </w:rPr>
          <w:t>Lets</w:t>
        </w:r>
        <w:proofErr w:type="spellEnd"/>
        <w:proofErr w:type="gramEnd"/>
        <w:r>
          <w:rPr>
            <w:rFonts w:ascii="Arial" w:hAnsi="Arial" w:cs="Arial"/>
            <w:color w:val="666666"/>
          </w:rPr>
          <w:t xml:space="preserve"> see this with a simple program.</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5" w:author="Unknown"/>
          <w:rStyle w:val="pln"/>
          <w:color w:val="000000"/>
          <w:sz w:val="24"/>
          <w:szCs w:val="24"/>
        </w:rPr>
      </w:pPr>
      <w:proofErr w:type="gramStart"/>
      <w:ins w:id="276"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7"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78" w:author="Unknown"/>
          <w:rStyle w:val="pln"/>
          <w:color w:val="000000"/>
          <w:sz w:val="24"/>
          <w:szCs w:val="24"/>
        </w:rPr>
      </w:pPr>
      <w:proofErr w:type="gramStart"/>
      <w:ins w:id="27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GenericsInheritance</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1" w:author="Unknown"/>
          <w:rStyle w:val="pln"/>
          <w:color w:val="000000"/>
          <w:sz w:val="24"/>
          <w:szCs w:val="24"/>
        </w:rPr>
      </w:pPr>
      <w:ins w:id="282"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3" w:author="Unknown"/>
          <w:rStyle w:val="pln"/>
          <w:color w:val="000000"/>
          <w:sz w:val="24"/>
          <w:szCs w:val="24"/>
        </w:rPr>
      </w:pPr>
      <w:ins w:id="284" w:author="Unknown">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5" w:author="Unknown"/>
          <w:rStyle w:val="pln"/>
          <w:color w:val="000000"/>
          <w:sz w:val="24"/>
          <w:szCs w:val="24"/>
        </w:rPr>
      </w:pPr>
      <w:ins w:id="286" w:author="Unknown">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Object</w:t>
        </w:r>
        <w:r>
          <w:rPr>
            <w:rStyle w:val="pun"/>
            <w:color w:val="666600"/>
            <w:sz w:val="24"/>
            <w:szCs w:val="24"/>
          </w:rPr>
          <w: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7" w:author="Unknown"/>
          <w:rStyle w:val="pln"/>
          <w:color w:val="000000"/>
          <w:sz w:val="24"/>
          <w:szCs w:val="24"/>
        </w:rPr>
      </w:pPr>
      <w:ins w:id="288"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obj</w:t>
        </w:r>
        <w:proofErr w:type="spellEnd"/>
        <w:r>
          <w:rPr>
            <w:rStyle w:val="pun"/>
            <w:color w:val="666600"/>
            <w:sz w:val="24"/>
            <w:szCs w:val="24"/>
          </w:rPr>
          <w:t>=</w:t>
        </w:r>
        <w:proofErr w:type="spellStart"/>
        <w:proofErr w:type="gramEnd"/>
        <w:r>
          <w:rPr>
            <w:rStyle w:val="pln"/>
            <w:color w:val="000000"/>
            <w:sz w:val="24"/>
            <w:szCs w:val="24"/>
          </w:rPr>
          <w:t>str</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works because String is-a Object, inheritance in java</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9" w:author="Unknown"/>
          <w:rStyle w:val="pln"/>
          <w:color w:val="000000"/>
          <w:sz w:val="24"/>
          <w:szCs w:val="24"/>
        </w:rPr>
      </w:pPr>
      <w:ins w:id="290" w:author="Unknown">
        <w:r>
          <w:rPr>
            <w:rStyle w:val="pln"/>
            <w:color w:val="000000"/>
            <w:sz w:val="24"/>
            <w:szCs w:val="24"/>
          </w:rPr>
          <w:tab/>
        </w:r>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1" w:author="Unknown"/>
          <w:rStyle w:val="pln"/>
          <w:color w:val="000000"/>
          <w:sz w:val="24"/>
          <w:szCs w:val="24"/>
        </w:rPr>
      </w:pPr>
      <w:ins w:id="292" w:author="Unknown">
        <w:r>
          <w:rPr>
            <w:rStyle w:val="pln"/>
            <w:color w:val="000000"/>
            <w:sz w:val="24"/>
            <w:szCs w:val="24"/>
          </w:rPr>
          <w:tab/>
        </w:r>
        <w:r>
          <w:rPr>
            <w:rStyle w:val="pln"/>
            <w:color w:val="000000"/>
            <w:sz w:val="24"/>
            <w:szCs w:val="24"/>
          </w:rPr>
          <w:tab/>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myClass1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String</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3" w:author="Unknown"/>
          <w:rStyle w:val="pln"/>
          <w:color w:val="000000"/>
          <w:sz w:val="24"/>
          <w:szCs w:val="24"/>
        </w:rPr>
      </w:pPr>
      <w:ins w:id="294" w:author="Unknown">
        <w:r>
          <w:rPr>
            <w:rStyle w:val="pln"/>
            <w:color w:val="000000"/>
            <w:sz w:val="24"/>
            <w:szCs w:val="24"/>
          </w:rPr>
          <w:tab/>
        </w:r>
        <w:r>
          <w:rPr>
            <w:rStyle w:val="pln"/>
            <w:color w:val="000000"/>
            <w:sz w:val="24"/>
            <w:szCs w:val="24"/>
          </w:rPr>
          <w:tab/>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Object</w:t>
        </w:r>
        <w:r>
          <w:rPr>
            <w:rStyle w:val="pun"/>
            <w:color w:val="666600"/>
            <w:sz w:val="24"/>
            <w:szCs w:val="24"/>
          </w:rPr>
          <w:t>&gt;</w:t>
        </w:r>
        <w:r>
          <w:rPr>
            <w:rStyle w:val="pln"/>
            <w:color w:val="000000"/>
            <w:sz w:val="24"/>
            <w:szCs w:val="24"/>
          </w:rPr>
          <w:t xml:space="preserve"> myClass2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typ"/>
            <w:color w:val="660066"/>
            <w:sz w:val="24"/>
            <w:szCs w:val="24"/>
          </w:rPr>
          <w:t>Object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5" w:author="Unknown"/>
          <w:rStyle w:val="pln"/>
          <w:color w:val="000000"/>
          <w:sz w:val="24"/>
          <w:szCs w:val="24"/>
        </w:rPr>
      </w:pPr>
      <w:ins w:id="296" w:author="Unknown">
        <w:r>
          <w:rPr>
            <w:rStyle w:val="pln"/>
            <w:color w:val="000000"/>
            <w:sz w:val="24"/>
            <w:szCs w:val="24"/>
          </w:rPr>
          <w:tab/>
        </w:r>
        <w:r>
          <w:rPr>
            <w:rStyle w:val="pln"/>
            <w:color w:val="000000"/>
            <w:sz w:val="24"/>
            <w:szCs w:val="24"/>
          </w:rPr>
          <w:tab/>
        </w:r>
        <w:r>
          <w:rPr>
            <w:rStyle w:val="com"/>
            <w:color w:val="880000"/>
            <w:sz w:val="24"/>
            <w:szCs w:val="24"/>
          </w:rPr>
          <w:t xml:space="preserve">//myClass2=myClass1; // compilation error since </w:t>
        </w:r>
        <w:proofErr w:type="spellStart"/>
        <w:r>
          <w:rPr>
            <w:rStyle w:val="com"/>
            <w:color w:val="880000"/>
            <w:sz w:val="24"/>
            <w:szCs w:val="24"/>
          </w:rPr>
          <w:t>MyClass</w:t>
        </w:r>
        <w:proofErr w:type="spellEnd"/>
        <w:r>
          <w:rPr>
            <w:rStyle w:val="com"/>
            <w:color w:val="880000"/>
            <w:sz w:val="24"/>
            <w:szCs w:val="24"/>
          </w:rPr>
          <w:t xml:space="preserve">&lt;String&gt; is not a </w:t>
        </w:r>
        <w:proofErr w:type="spellStart"/>
        <w:r>
          <w:rPr>
            <w:rStyle w:val="com"/>
            <w:color w:val="880000"/>
            <w:sz w:val="24"/>
            <w:szCs w:val="24"/>
          </w:rPr>
          <w:t>MyClass</w:t>
        </w:r>
        <w:proofErr w:type="spellEnd"/>
        <w:r>
          <w:rPr>
            <w:rStyle w:val="com"/>
            <w:color w:val="880000"/>
            <w:sz w:val="24"/>
            <w:szCs w:val="24"/>
          </w:rPr>
          <w:t>&lt;Object&gt;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7" w:author="Unknown"/>
          <w:rStyle w:val="pln"/>
          <w:color w:val="000000"/>
          <w:sz w:val="24"/>
          <w:szCs w:val="24"/>
        </w:rPr>
      </w:pPr>
      <w:ins w:id="298"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obj</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myClass1</w:t>
        </w:r>
        <w:r>
          <w:rPr>
            <w:rStyle w:val="pun"/>
            <w:color w:val="666600"/>
            <w:sz w:val="24"/>
            <w:szCs w:val="24"/>
          </w:rPr>
          <w:t>;</w:t>
        </w:r>
        <w:r>
          <w:rPr>
            <w:rStyle w:val="pln"/>
            <w:color w:val="000000"/>
            <w:sz w:val="24"/>
            <w:szCs w:val="24"/>
          </w:rPr>
          <w:t xml:space="preserve"> </w:t>
        </w:r>
        <w:r>
          <w:rPr>
            <w:rStyle w:val="com"/>
            <w:color w:val="880000"/>
            <w:sz w:val="24"/>
            <w:szCs w:val="24"/>
          </w:rPr>
          <w:t xml:space="preserve">// </w:t>
        </w:r>
        <w:proofErr w:type="spellStart"/>
        <w:r>
          <w:rPr>
            <w:rStyle w:val="com"/>
            <w:color w:val="880000"/>
            <w:sz w:val="24"/>
            <w:szCs w:val="24"/>
          </w:rPr>
          <w:t>MyClass</w:t>
        </w:r>
        <w:proofErr w:type="spellEnd"/>
        <w:r>
          <w:rPr>
            <w:rStyle w:val="com"/>
            <w:color w:val="880000"/>
            <w:sz w:val="24"/>
            <w:szCs w:val="24"/>
          </w:rPr>
          <w:t>&lt;T&gt; parent is Object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99" w:author="Unknown"/>
          <w:rStyle w:val="pln"/>
          <w:color w:val="000000"/>
          <w:sz w:val="24"/>
          <w:szCs w:val="24"/>
        </w:rPr>
      </w:pPr>
      <w:ins w:id="30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1" w:author="Unknown"/>
          <w:rStyle w:val="pln"/>
          <w:color w:val="000000"/>
          <w:sz w:val="24"/>
          <w:szCs w:val="24"/>
        </w:rPr>
      </w:pPr>
      <w:ins w:id="302" w:author="Unknown">
        <w:r>
          <w:rPr>
            <w:rStyle w:val="pln"/>
            <w:color w:val="000000"/>
            <w:sz w:val="24"/>
            <w:szCs w:val="24"/>
          </w:rPr>
          <w:tab/>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3" w:author="Unknown"/>
          <w:rStyle w:val="pln"/>
          <w:color w:val="000000"/>
          <w:sz w:val="24"/>
          <w:szCs w:val="24"/>
        </w:rPr>
      </w:pPr>
      <w:ins w:id="304"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MyClass</w:t>
        </w:r>
        <w:proofErr w:type="spellEnd"/>
        <w:r>
          <w:rPr>
            <w:rStyle w:val="pun"/>
            <w:color w:val="666600"/>
            <w:sz w:val="24"/>
            <w:szCs w:val="24"/>
          </w:rPr>
          <w:t>&lt;</w:t>
        </w:r>
        <w:r>
          <w:rPr>
            <w:rStyle w:val="pln"/>
            <w:color w:val="000000"/>
            <w:sz w:val="24"/>
            <w:szCs w:val="24"/>
          </w:rPr>
          <w:t>T</w:t>
        </w:r>
        <w:r>
          <w:rPr>
            <w:rStyle w:val="pun"/>
            <w:color w:val="666600"/>
            <w:sz w:val="24"/>
            <w:szCs w:val="24"/>
          </w:rPr>
          <w: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6" w:author="Unknown"/>
          <w:color w:val="666666"/>
          <w:sz w:val="24"/>
          <w:szCs w:val="24"/>
        </w:rPr>
      </w:pPr>
      <w:ins w:id="307"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08" w:author="Unknown"/>
          <w:rFonts w:ascii="Arial" w:hAnsi="Arial" w:cs="Arial"/>
          <w:color w:val="666666"/>
        </w:rPr>
      </w:pPr>
      <w:ins w:id="309" w:author="Unknown">
        <w:r>
          <w:rPr>
            <w:rFonts w:ascii="Arial" w:hAnsi="Arial" w:cs="Arial"/>
            <w:color w:val="666666"/>
          </w:rPr>
          <w:t xml:space="preserve">We are not allowed to assign </w:t>
        </w:r>
        <w:proofErr w:type="spellStart"/>
        <w:r>
          <w:rPr>
            <w:rFonts w:ascii="Arial" w:hAnsi="Arial" w:cs="Arial"/>
            <w:color w:val="666666"/>
          </w:rPr>
          <w:t>MyClass</w:t>
        </w:r>
        <w:proofErr w:type="spellEnd"/>
        <w:r>
          <w:rPr>
            <w:rFonts w:ascii="Arial" w:hAnsi="Arial" w:cs="Arial"/>
            <w:color w:val="666666"/>
          </w:rPr>
          <w:t xml:space="preserve">&lt;String&gt; variable to </w:t>
        </w:r>
        <w:proofErr w:type="spellStart"/>
        <w:r>
          <w:rPr>
            <w:rFonts w:ascii="Arial" w:hAnsi="Arial" w:cs="Arial"/>
            <w:color w:val="666666"/>
          </w:rPr>
          <w:t>MyClass</w:t>
        </w:r>
        <w:proofErr w:type="spellEnd"/>
        <w:r>
          <w:rPr>
            <w:rFonts w:ascii="Arial" w:hAnsi="Arial" w:cs="Arial"/>
            <w:color w:val="666666"/>
          </w:rPr>
          <w:t xml:space="preserve">&lt;Object&gt; variable because they are not related, in fact </w:t>
        </w:r>
        <w:proofErr w:type="spellStart"/>
        <w:r>
          <w:rPr>
            <w:rFonts w:ascii="Arial" w:hAnsi="Arial" w:cs="Arial"/>
            <w:color w:val="666666"/>
          </w:rPr>
          <w:t>MyClass</w:t>
        </w:r>
        <w:proofErr w:type="spellEnd"/>
        <w:r>
          <w:rPr>
            <w:rFonts w:ascii="Arial" w:hAnsi="Arial" w:cs="Arial"/>
            <w:color w:val="666666"/>
          </w:rPr>
          <w:t>&lt;T&gt; parent is Object.</w:t>
        </w:r>
      </w:ins>
    </w:p>
    <w:p w:rsidR="005438C0" w:rsidRDefault="005438C0" w:rsidP="005438C0">
      <w:pPr>
        <w:pStyle w:val="Heading3"/>
        <w:shd w:val="clear" w:color="auto" w:fill="FFFFFF"/>
        <w:spacing w:before="0" w:after="240"/>
        <w:rPr>
          <w:ins w:id="310" w:author="Unknown"/>
          <w:rFonts w:ascii="Arial" w:hAnsi="Arial" w:cs="Arial"/>
          <w:color w:val="000000"/>
          <w:sz w:val="36"/>
          <w:szCs w:val="36"/>
        </w:rPr>
      </w:pPr>
      <w:bookmarkStart w:id="311" w:name="java-generics-class-subtyping"/>
      <w:bookmarkEnd w:id="311"/>
      <w:ins w:id="312" w:author="Unknown">
        <w:r>
          <w:rPr>
            <w:rFonts w:ascii="Arial" w:hAnsi="Arial" w:cs="Arial"/>
            <w:color w:val="000000"/>
            <w:sz w:val="36"/>
            <w:szCs w:val="36"/>
          </w:rPr>
          <w:lastRenderedPageBreak/>
          <w:t xml:space="preserve">Java Generic Classes and </w:t>
        </w:r>
        <w:proofErr w:type="spellStart"/>
        <w:r>
          <w:rPr>
            <w:rFonts w:ascii="Arial" w:hAnsi="Arial" w:cs="Arial"/>
            <w:color w:val="000000"/>
            <w:sz w:val="36"/>
            <w:szCs w:val="36"/>
          </w:rPr>
          <w:t>Subtyping</w:t>
        </w:r>
        <w:proofErr w:type="spellEnd"/>
      </w:ins>
    </w:p>
    <w:p w:rsidR="005438C0" w:rsidRDefault="005438C0" w:rsidP="005438C0">
      <w:pPr>
        <w:pStyle w:val="NormalWeb"/>
        <w:shd w:val="clear" w:color="auto" w:fill="FFFFFF"/>
        <w:spacing w:before="0" w:beforeAutospacing="0" w:after="390" w:afterAutospacing="0"/>
        <w:rPr>
          <w:ins w:id="313" w:author="Unknown"/>
          <w:rFonts w:ascii="Arial" w:hAnsi="Arial" w:cs="Arial"/>
          <w:color w:val="666666"/>
        </w:rPr>
      </w:pPr>
      <w:ins w:id="314" w:author="Unknown">
        <w:r>
          <w:rPr>
            <w:rFonts w:ascii="Arial" w:hAnsi="Arial" w:cs="Arial"/>
            <w:color w:val="666666"/>
          </w:rPr>
          <w:t xml:space="preserve">We can subtype a generic class or interface by extending or implementing it. The relationship between the type parameters of one class or interface and the type parameters of another are determined by </w:t>
        </w:r>
        <w:proofErr w:type="gramStart"/>
        <w:r>
          <w:rPr>
            <w:rFonts w:ascii="Arial" w:hAnsi="Arial" w:cs="Arial"/>
            <w:color w:val="666666"/>
          </w:rPr>
          <w:t>the extends</w:t>
        </w:r>
        <w:proofErr w:type="gramEnd"/>
        <w:r>
          <w:rPr>
            <w:rFonts w:ascii="Arial" w:hAnsi="Arial" w:cs="Arial"/>
            <w:color w:val="666666"/>
          </w:rPr>
          <w:t xml:space="preserve"> and implements clauses.</w:t>
        </w:r>
      </w:ins>
    </w:p>
    <w:p w:rsidR="005438C0" w:rsidRDefault="005438C0" w:rsidP="005438C0">
      <w:pPr>
        <w:pStyle w:val="NormalWeb"/>
        <w:shd w:val="clear" w:color="auto" w:fill="FFFFFF"/>
        <w:spacing w:before="0" w:beforeAutospacing="0" w:after="390" w:afterAutospacing="0"/>
        <w:rPr>
          <w:ins w:id="315" w:author="Unknown"/>
          <w:rFonts w:ascii="Arial" w:hAnsi="Arial" w:cs="Arial"/>
          <w:color w:val="666666"/>
        </w:rPr>
      </w:pPr>
      <w:ins w:id="316" w:author="Unknown">
        <w:r>
          <w:rPr>
            <w:rFonts w:ascii="Arial" w:hAnsi="Arial" w:cs="Arial"/>
            <w:color w:val="666666"/>
          </w:rPr>
          <w:t xml:space="preserve">For example, </w:t>
        </w:r>
        <w:proofErr w:type="spellStart"/>
        <w:r>
          <w:rPr>
            <w:rFonts w:ascii="Arial" w:hAnsi="Arial" w:cs="Arial"/>
            <w:color w:val="666666"/>
          </w:rPr>
          <w:t>ArrayList</w:t>
        </w:r>
        <w:proofErr w:type="spellEnd"/>
        <w:r>
          <w:rPr>
            <w:rFonts w:ascii="Arial" w:hAnsi="Arial" w:cs="Arial"/>
            <w:color w:val="666666"/>
          </w:rPr>
          <w:t xml:space="preserve">&lt;E&gt; implements List&lt;E&gt; that extends Collection&lt;E&gt;, so </w:t>
        </w:r>
        <w:proofErr w:type="spellStart"/>
        <w:r>
          <w:rPr>
            <w:rFonts w:ascii="Arial" w:hAnsi="Arial" w:cs="Arial"/>
            <w:color w:val="666666"/>
          </w:rPr>
          <w:t>ArrayList</w:t>
        </w:r>
        <w:proofErr w:type="spellEnd"/>
        <w:r>
          <w:rPr>
            <w:rFonts w:ascii="Arial" w:hAnsi="Arial" w:cs="Arial"/>
            <w:color w:val="666666"/>
          </w:rPr>
          <w:t>&lt;String&gt; is a subtype of List&lt;String&gt; and List&lt;String&gt; is subtype of Collection&lt;String&gt;.</w:t>
        </w:r>
      </w:ins>
    </w:p>
    <w:p w:rsidR="005438C0" w:rsidRDefault="005438C0" w:rsidP="005438C0">
      <w:pPr>
        <w:pStyle w:val="NormalWeb"/>
        <w:shd w:val="clear" w:color="auto" w:fill="FFFFFF"/>
        <w:spacing w:before="0" w:beforeAutospacing="0" w:after="390" w:afterAutospacing="0"/>
        <w:rPr>
          <w:ins w:id="317" w:author="Unknown"/>
          <w:rFonts w:ascii="Arial" w:hAnsi="Arial" w:cs="Arial"/>
          <w:color w:val="666666"/>
        </w:rPr>
      </w:pPr>
      <w:ins w:id="318" w:author="Unknown">
        <w:r>
          <w:rPr>
            <w:rFonts w:ascii="Arial" w:hAnsi="Arial" w:cs="Arial"/>
            <w:color w:val="666666"/>
          </w:rPr>
          <w:t xml:space="preserve">The </w:t>
        </w:r>
        <w:proofErr w:type="spellStart"/>
        <w:r>
          <w:rPr>
            <w:rFonts w:ascii="Arial" w:hAnsi="Arial" w:cs="Arial"/>
            <w:color w:val="666666"/>
          </w:rPr>
          <w:t>subtyping</w:t>
        </w:r>
        <w:proofErr w:type="spellEnd"/>
        <w:r>
          <w:rPr>
            <w:rFonts w:ascii="Arial" w:hAnsi="Arial" w:cs="Arial"/>
            <w:color w:val="666666"/>
          </w:rPr>
          <w:t xml:space="preserve"> relationship is preserved as long as we don’t change the type argument, below shows an example of multiple type parameters.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19" w:author="Unknown"/>
          <w:rStyle w:val="pln"/>
          <w:color w:val="000000"/>
          <w:sz w:val="24"/>
          <w:szCs w:val="24"/>
        </w:rPr>
      </w:pPr>
      <w:proofErr w:type="gramStart"/>
      <w:ins w:id="320" w:author="Unknown">
        <w:r>
          <w:rPr>
            <w:rStyle w:val="kwd"/>
            <w:color w:val="000088"/>
            <w:sz w:val="24"/>
            <w:szCs w:val="24"/>
          </w:rPr>
          <w:t>interface</w:t>
        </w:r>
        <w:proofErr w:type="gramEnd"/>
        <w:r>
          <w:rPr>
            <w:rStyle w:val="pln"/>
            <w:color w:val="000000"/>
            <w:sz w:val="24"/>
            <w:szCs w:val="24"/>
          </w:rPr>
          <w:t xml:space="preserve"> </w:t>
        </w:r>
        <w:proofErr w:type="spellStart"/>
        <w:r>
          <w:rPr>
            <w:rStyle w:val="typ"/>
            <w:color w:val="660066"/>
            <w:sz w:val="24"/>
            <w:szCs w:val="24"/>
          </w:rPr>
          <w:t>MyList</w:t>
        </w:r>
        <w:proofErr w:type="spellEnd"/>
        <w:r>
          <w:rPr>
            <w:rStyle w:val="pun"/>
            <w:color w:val="666600"/>
            <w:sz w:val="24"/>
            <w:szCs w:val="24"/>
          </w:rPr>
          <w:t>&lt;</w:t>
        </w:r>
        <w:r>
          <w:rPr>
            <w:rStyle w:val="pln"/>
            <w:color w:val="000000"/>
            <w:sz w:val="24"/>
            <w:szCs w:val="24"/>
          </w:rPr>
          <w:t>E</w:t>
        </w:r>
        <w:r>
          <w:rPr>
            <w:rStyle w:val="pun"/>
            <w:color w:val="666600"/>
            <w:sz w:val="24"/>
            <w:szCs w:val="24"/>
          </w:rPr>
          <w: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List</w:t>
        </w:r>
        <w:r>
          <w:rPr>
            <w:rStyle w:val="pun"/>
            <w:color w:val="666600"/>
            <w:sz w:val="24"/>
            <w:szCs w:val="24"/>
          </w:rPr>
          <w:t>&lt;</w:t>
        </w:r>
        <w:r>
          <w:rPr>
            <w:rStyle w:val="pln"/>
            <w:color w:val="000000"/>
            <w:sz w:val="24"/>
            <w:szCs w:val="24"/>
          </w:rPr>
          <w:t>E</w:t>
        </w:r>
        <w:r>
          <w:rPr>
            <w:rStyle w:val="pun"/>
            <w:color w:val="666600"/>
            <w:sz w:val="24"/>
            <w:szCs w:val="24"/>
          </w:rPr>
          <w: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21" w:author="Unknown"/>
          <w:color w:val="666666"/>
          <w:sz w:val="24"/>
          <w:szCs w:val="24"/>
        </w:rPr>
      </w:pPr>
      <w:ins w:id="322"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23" w:author="Unknown"/>
          <w:rFonts w:ascii="Arial" w:hAnsi="Arial" w:cs="Arial"/>
          <w:color w:val="666666"/>
        </w:rPr>
      </w:pPr>
      <w:ins w:id="324" w:author="Unknown">
        <w:r>
          <w:rPr>
            <w:rFonts w:ascii="Arial" w:hAnsi="Arial" w:cs="Arial"/>
            <w:color w:val="666666"/>
          </w:rPr>
          <w:t xml:space="preserve">The subtypes of List&lt;String&gt; can be </w:t>
        </w:r>
        <w:proofErr w:type="spellStart"/>
        <w:r>
          <w:rPr>
            <w:rFonts w:ascii="Arial" w:hAnsi="Arial" w:cs="Arial"/>
            <w:color w:val="666666"/>
          </w:rPr>
          <w:t>MyList</w:t>
        </w:r>
        <w:proofErr w:type="spellEnd"/>
        <w:r>
          <w:rPr>
            <w:rFonts w:ascii="Arial" w:hAnsi="Arial" w:cs="Arial"/>
            <w:color w:val="666666"/>
          </w:rPr>
          <w:t>&lt;</w:t>
        </w:r>
        <w:proofErr w:type="spellStart"/>
        <w:r>
          <w:rPr>
            <w:rFonts w:ascii="Arial" w:hAnsi="Arial" w:cs="Arial"/>
            <w:color w:val="666666"/>
          </w:rPr>
          <w:t>String</w:t>
        </w:r>
        <w:proofErr w:type="gramStart"/>
        <w:r>
          <w:rPr>
            <w:rFonts w:ascii="Arial" w:hAnsi="Arial" w:cs="Arial"/>
            <w:color w:val="666666"/>
          </w:rPr>
          <w:t>,Object</w:t>
        </w:r>
        <w:proofErr w:type="spellEnd"/>
        <w:proofErr w:type="gramEnd"/>
        <w:r>
          <w:rPr>
            <w:rFonts w:ascii="Arial" w:hAnsi="Arial" w:cs="Arial"/>
            <w:color w:val="666666"/>
          </w:rPr>
          <w:t xml:space="preserve">&gt;, </w:t>
        </w:r>
        <w:proofErr w:type="spellStart"/>
        <w:r>
          <w:rPr>
            <w:rFonts w:ascii="Arial" w:hAnsi="Arial" w:cs="Arial"/>
            <w:color w:val="666666"/>
          </w:rPr>
          <w:t>MyList</w:t>
        </w:r>
        <w:proofErr w:type="spellEnd"/>
        <w:r>
          <w:rPr>
            <w:rFonts w:ascii="Arial" w:hAnsi="Arial" w:cs="Arial"/>
            <w:color w:val="666666"/>
          </w:rPr>
          <w:t>&lt;</w:t>
        </w:r>
        <w:proofErr w:type="spellStart"/>
        <w:r>
          <w:rPr>
            <w:rFonts w:ascii="Arial" w:hAnsi="Arial" w:cs="Arial"/>
            <w:color w:val="666666"/>
          </w:rPr>
          <w:t>String,Integer</w:t>
        </w:r>
        <w:proofErr w:type="spellEnd"/>
        <w:r>
          <w:rPr>
            <w:rFonts w:ascii="Arial" w:hAnsi="Arial" w:cs="Arial"/>
            <w:color w:val="666666"/>
          </w:rPr>
          <w:t>&gt; and so on.</w:t>
        </w:r>
      </w:ins>
    </w:p>
    <w:p w:rsidR="005438C0" w:rsidRDefault="005438C0" w:rsidP="005438C0">
      <w:pPr>
        <w:pStyle w:val="Heading3"/>
        <w:shd w:val="clear" w:color="auto" w:fill="FFFFFF"/>
        <w:spacing w:before="0" w:after="240"/>
        <w:rPr>
          <w:ins w:id="325" w:author="Unknown"/>
          <w:rFonts w:ascii="Arial" w:hAnsi="Arial" w:cs="Arial"/>
          <w:color w:val="000000"/>
          <w:sz w:val="36"/>
          <w:szCs w:val="36"/>
        </w:rPr>
      </w:pPr>
      <w:bookmarkStart w:id="326" w:name="java-generics-wildcards"/>
      <w:bookmarkEnd w:id="326"/>
      <w:ins w:id="327" w:author="Unknown">
        <w:r>
          <w:rPr>
            <w:rFonts w:ascii="Arial" w:hAnsi="Arial" w:cs="Arial"/>
            <w:color w:val="000000"/>
            <w:sz w:val="36"/>
            <w:szCs w:val="36"/>
          </w:rPr>
          <w:t>Java Generics Wildcards</w:t>
        </w:r>
      </w:ins>
    </w:p>
    <w:p w:rsidR="005438C0" w:rsidRDefault="005438C0" w:rsidP="005438C0">
      <w:pPr>
        <w:pStyle w:val="NormalWeb"/>
        <w:shd w:val="clear" w:color="auto" w:fill="FFFFFF"/>
        <w:spacing w:before="0" w:beforeAutospacing="0" w:after="390" w:afterAutospacing="0"/>
        <w:rPr>
          <w:ins w:id="328" w:author="Unknown"/>
          <w:rFonts w:ascii="Arial" w:hAnsi="Arial" w:cs="Arial"/>
          <w:color w:val="666666"/>
        </w:rPr>
      </w:pPr>
      <w:ins w:id="329" w:author="Unknown">
        <w:r>
          <w:rPr>
            <w:rFonts w:ascii="Arial" w:hAnsi="Arial" w:cs="Arial"/>
            <w:color w:val="666666"/>
          </w:rPr>
          <w:t xml:space="preserve">Question mark (?) is the wildcard in generics and </w:t>
        </w:r>
        <w:proofErr w:type="gramStart"/>
        <w:r>
          <w:rPr>
            <w:rFonts w:ascii="Arial" w:hAnsi="Arial" w:cs="Arial"/>
            <w:color w:val="666666"/>
          </w:rPr>
          <w:t>represent</w:t>
        </w:r>
        <w:proofErr w:type="gramEnd"/>
        <w:r>
          <w:rPr>
            <w:rFonts w:ascii="Arial" w:hAnsi="Arial" w:cs="Arial"/>
            <w:color w:val="666666"/>
          </w:rPr>
          <w:t xml:space="preserve"> an unknown type. The wildcard can be used as the type of a parameter, field, or local variable and sometimes as a return type. We can’t use wildcards while invoking a generic method or instantiating a generic class. In following sections, we will learn about upper bounded wildcards, lower bounded wildcards, and wildcard capture.</w:t>
        </w:r>
      </w:ins>
    </w:p>
    <w:p w:rsidR="005438C0" w:rsidRDefault="005438C0" w:rsidP="005438C0">
      <w:pPr>
        <w:pStyle w:val="Heading3"/>
        <w:shd w:val="clear" w:color="auto" w:fill="FFFFFF"/>
        <w:spacing w:before="0" w:after="240"/>
        <w:rPr>
          <w:ins w:id="330" w:author="Unknown"/>
          <w:rFonts w:ascii="Arial" w:hAnsi="Arial" w:cs="Arial"/>
          <w:color w:val="000000"/>
          <w:sz w:val="36"/>
          <w:szCs w:val="36"/>
        </w:rPr>
      </w:pPr>
      <w:bookmarkStart w:id="331" w:name="java-generics-upper-bound-wildcard"/>
      <w:bookmarkEnd w:id="331"/>
      <w:ins w:id="332" w:author="Unknown">
        <w:r>
          <w:rPr>
            <w:rFonts w:ascii="Arial" w:hAnsi="Arial" w:cs="Arial"/>
            <w:color w:val="000000"/>
            <w:sz w:val="36"/>
            <w:szCs w:val="36"/>
          </w:rPr>
          <w:t>Java Generics Upper Bounded Wildcard</w:t>
        </w:r>
      </w:ins>
    </w:p>
    <w:p w:rsidR="005438C0" w:rsidRDefault="005438C0" w:rsidP="005438C0">
      <w:pPr>
        <w:pStyle w:val="NormalWeb"/>
        <w:shd w:val="clear" w:color="auto" w:fill="FFFFFF"/>
        <w:spacing w:before="0" w:beforeAutospacing="0" w:after="390" w:afterAutospacing="0"/>
        <w:rPr>
          <w:ins w:id="333" w:author="Unknown"/>
          <w:rFonts w:ascii="Arial" w:hAnsi="Arial" w:cs="Arial"/>
          <w:color w:val="666666"/>
        </w:rPr>
      </w:pPr>
      <w:ins w:id="334" w:author="Unknown">
        <w:r>
          <w:rPr>
            <w:rFonts w:ascii="Arial" w:hAnsi="Arial" w:cs="Arial"/>
            <w:color w:val="666666"/>
          </w:rPr>
          <w:t>Upper bounded wildcards are used to relax the restriction on the type of variable in a method. Suppose we want to write a method that will return the sum of numbers in the list, so our implementation will be something like this.</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5" w:author="Unknown"/>
          <w:rStyle w:val="pln"/>
          <w:color w:val="000000"/>
          <w:sz w:val="24"/>
          <w:szCs w:val="24"/>
        </w:rPr>
      </w:pPr>
      <w:proofErr w:type="gramStart"/>
      <w:ins w:id="336"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sum</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Number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7" w:author="Unknown"/>
          <w:rStyle w:val="pln"/>
          <w:color w:val="000000"/>
          <w:sz w:val="24"/>
          <w:szCs w:val="24"/>
        </w:rPr>
      </w:pPr>
      <w:ins w:id="338"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39" w:author="Unknown"/>
          <w:rStyle w:val="pln"/>
          <w:color w:val="000000"/>
          <w:sz w:val="24"/>
          <w:szCs w:val="24"/>
        </w:rPr>
      </w:pPr>
      <w:ins w:id="340"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1" w:author="Unknown"/>
          <w:rStyle w:val="pln"/>
          <w:color w:val="000000"/>
          <w:sz w:val="24"/>
          <w:szCs w:val="24"/>
        </w:rPr>
      </w:pPr>
      <w:ins w:id="342" w:author="Unknown">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3" w:author="Unknown"/>
          <w:rStyle w:val="pln"/>
          <w:color w:val="000000"/>
          <w:sz w:val="24"/>
          <w:szCs w:val="24"/>
        </w:rPr>
      </w:pPr>
      <w:ins w:id="344" w:author="Unknown">
        <w:r>
          <w:rPr>
            <w:rStyle w:val="pln"/>
            <w:color w:val="000000"/>
            <w:sz w:val="24"/>
            <w:szCs w:val="24"/>
          </w:rPr>
          <w:lastRenderedPageBreak/>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5" w:author="Unknown"/>
          <w:rStyle w:val="pln"/>
          <w:color w:val="000000"/>
          <w:sz w:val="24"/>
          <w:szCs w:val="24"/>
        </w:rPr>
      </w:pPr>
      <w:ins w:id="346"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7" w:author="Unknown"/>
          <w:color w:val="666666"/>
          <w:sz w:val="24"/>
          <w:szCs w:val="24"/>
        </w:rPr>
      </w:pPr>
      <w:ins w:id="348"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49" w:author="Unknown"/>
          <w:rFonts w:ascii="Arial" w:hAnsi="Arial" w:cs="Arial"/>
          <w:color w:val="666666"/>
        </w:rPr>
      </w:pPr>
      <w:ins w:id="350" w:author="Unknown">
        <w:r>
          <w:rPr>
            <w:rFonts w:ascii="Arial" w:hAnsi="Arial" w:cs="Arial"/>
            <w:color w:val="666666"/>
          </w:rPr>
          <w:t>Now the problem with above implementation is that it won’t work with List of Integers or Doubles because we know that List&lt;Integer&gt; and List&lt;Double&gt; are not related, this is when upper bounded wildcard is helpful. We use generics wildcard with </w:t>
        </w:r>
        <w:r>
          <w:rPr>
            <w:rStyle w:val="Strong"/>
            <w:rFonts w:ascii="Arial" w:hAnsi="Arial" w:cs="Arial"/>
            <w:color w:val="666666"/>
          </w:rPr>
          <w:t>extends</w:t>
        </w:r>
        <w:r>
          <w:rPr>
            <w:rFonts w:ascii="Arial" w:hAnsi="Arial" w:cs="Arial"/>
            <w:color w:val="666666"/>
          </w:rPr>
          <w:t> keyword and the </w:t>
        </w:r>
        <w:r>
          <w:rPr>
            <w:rStyle w:val="Strong"/>
            <w:rFonts w:ascii="Arial" w:hAnsi="Arial" w:cs="Arial"/>
            <w:color w:val="666666"/>
          </w:rPr>
          <w:t>upper bound</w:t>
        </w:r>
        <w:r>
          <w:rPr>
            <w:rFonts w:ascii="Arial" w:hAnsi="Arial" w:cs="Arial"/>
            <w:color w:val="666666"/>
          </w:rPr>
          <w:t> class or interface that will allow us to pass argument of upper bound or it’s subclasses types.</w:t>
        </w:r>
      </w:ins>
    </w:p>
    <w:p w:rsidR="005438C0" w:rsidRDefault="005438C0" w:rsidP="005438C0">
      <w:pPr>
        <w:pStyle w:val="NormalWeb"/>
        <w:shd w:val="clear" w:color="auto" w:fill="FFFFFF"/>
        <w:spacing w:before="0" w:beforeAutospacing="0" w:after="390" w:afterAutospacing="0"/>
        <w:rPr>
          <w:ins w:id="351" w:author="Unknown"/>
          <w:rFonts w:ascii="Arial" w:hAnsi="Arial" w:cs="Arial"/>
          <w:color w:val="666666"/>
        </w:rPr>
      </w:pPr>
      <w:ins w:id="352" w:author="Unknown">
        <w:r>
          <w:rPr>
            <w:rFonts w:ascii="Arial" w:hAnsi="Arial" w:cs="Arial"/>
            <w:color w:val="666666"/>
          </w:rPr>
          <w:t>The above implementation can be modified like below program.</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3" w:author="Unknown"/>
          <w:rStyle w:val="pln"/>
          <w:color w:val="000000"/>
          <w:sz w:val="24"/>
          <w:szCs w:val="24"/>
        </w:rPr>
      </w:pPr>
      <w:proofErr w:type="gramStart"/>
      <w:ins w:id="354" w:author="Unknown">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generics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6" w:author="Unknown"/>
          <w:rStyle w:val="pln"/>
          <w:color w:val="000000"/>
          <w:sz w:val="24"/>
          <w:szCs w:val="24"/>
        </w:rPr>
      </w:pPr>
      <w:proofErr w:type="gramStart"/>
      <w:ins w:id="357"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ArrayList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58" w:author="Unknown"/>
          <w:rStyle w:val="pln"/>
          <w:color w:val="000000"/>
          <w:sz w:val="24"/>
          <w:szCs w:val="24"/>
        </w:rPr>
      </w:pPr>
      <w:proofErr w:type="gramStart"/>
      <w:ins w:id="359" w:author="Unknown">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List</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0"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1" w:author="Unknown"/>
          <w:rStyle w:val="pln"/>
          <w:color w:val="000000"/>
          <w:sz w:val="24"/>
          <w:szCs w:val="24"/>
        </w:rPr>
      </w:pPr>
      <w:proofErr w:type="gramStart"/>
      <w:ins w:id="362"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GenericsWildcards</w:t>
        </w:r>
        <w:proofErr w:type="spellEnd"/>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3"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4" w:author="Unknown"/>
          <w:rStyle w:val="pln"/>
          <w:color w:val="000000"/>
          <w:sz w:val="24"/>
          <w:szCs w:val="24"/>
        </w:rPr>
      </w:pPr>
      <w:ins w:id="365"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6" w:author="Unknown"/>
          <w:rStyle w:val="pln"/>
          <w:color w:val="000000"/>
          <w:sz w:val="24"/>
          <w:szCs w:val="24"/>
        </w:rPr>
      </w:pPr>
      <w:ins w:id="367" w:author="Unknown">
        <w:r>
          <w:rPr>
            <w:rStyle w:val="pln"/>
            <w:color w:val="000000"/>
            <w:sz w:val="24"/>
            <w:szCs w:val="24"/>
          </w:rPr>
          <w:tab/>
        </w:r>
        <w:r>
          <w:rPr>
            <w:rStyle w:val="pln"/>
            <w:color w:val="000000"/>
            <w:sz w:val="24"/>
            <w:szCs w:val="24"/>
          </w:rPr>
          <w:tab/>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ints</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8" w:author="Unknown"/>
          <w:rStyle w:val="pln"/>
          <w:color w:val="000000"/>
          <w:sz w:val="24"/>
          <w:szCs w:val="24"/>
        </w:rPr>
      </w:pPr>
      <w:ins w:id="369"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lit"/>
            <w:color w:val="006666"/>
            <w:sz w:val="24"/>
            <w:szCs w:val="24"/>
          </w:rPr>
          <w:t>3</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10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0" w:author="Unknown"/>
          <w:rStyle w:val="pln"/>
          <w:color w:val="000000"/>
          <w:sz w:val="24"/>
          <w:szCs w:val="24"/>
        </w:rPr>
      </w:pPr>
      <w:ins w:id="371"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sum</w:t>
        </w:r>
        <w:r>
          <w:rPr>
            <w:rStyle w:val="pun"/>
            <w:color w:val="666600"/>
            <w:sz w:val="24"/>
            <w:szCs w:val="24"/>
          </w:rPr>
          <w:t>(</w:t>
        </w:r>
        <w:proofErr w:type="spellStart"/>
        <w:r>
          <w:rPr>
            <w:rStyle w:val="pln"/>
            <w:color w:val="000000"/>
            <w:sz w:val="24"/>
            <w:szCs w:val="24"/>
          </w:rPr>
          <w:t>ints</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2" w:author="Unknown"/>
          <w:rStyle w:val="pln"/>
          <w:color w:val="000000"/>
          <w:sz w:val="24"/>
          <w:szCs w:val="24"/>
        </w:rPr>
      </w:pPr>
      <w:ins w:id="373"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"Sum of </w:t>
        </w:r>
        <w:proofErr w:type="spellStart"/>
        <w:r>
          <w:rPr>
            <w:rStyle w:val="str"/>
            <w:color w:val="008800"/>
            <w:sz w:val="24"/>
            <w:szCs w:val="24"/>
          </w:rPr>
          <w:t>ints</w:t>
        </w:r>
        <w:proofErr w:type="spellEnd"/>
        <w:r>
          <w:rPr>
            <w:rStyle w:val="str"/>
            <w:color w:val="008800"/>
            <w:sz w:val="24"/>
            <w:szCs w:val="24"/>
          </w:rPr>
          <w:t>="</w:t>
        </w:r>
        <w:r>
          <w:rPr>
            <w:rStyle w:val="pun"/>
            <w:color w:val="666600"/>
            <w:sz w:val="24"/>
            <w:szCs w:val="24"/>
          </w:rPr>
          <w:t>+</w:t>
        </w:r>
        <w:r>
          <w:rPr>
            <w:rStyle w:val="pln"/>
            <w:color w:val="000000"/>
            <w:sz w:val="24"/>
            <w:szCs w:val="24"/>
          </w:rPr>
          <w:t>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4" w:author="Unknown"/>
          <w:rStyle w:val="pln"/>
          <w:color w:val="000000"/>
          <w:sz w:val="24"/>
          <w:szCs w:val="24"/>
        </w:rPr>
      </w:pPr>
      <w:ins w:id="375"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7" w:author="Unknown"/>
          <w:rStyle w:val="pln"/>
          <w:color w:val="000000"/>
          <w:sz w:val="24"/>
          <w:szCs w:val="24"/>
        </w:rPr>
      </w:pPr>
      <w:ins w:id="378"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sum</w:t>
        </w:r>
        <w:r>
          <w:rPr>
            <w:rStyle w:val="pun"/>
            <w:color w:val="666600"/>
            <w:sz w:val="24"/>
            <w:szCs w:val="24"/>
          </w:rPr>
          <w:t>(</w:t>
        </w: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Number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79" w:author="Unknown"/>
          <w:rStyle w:val="pln"/>
          <w:color w:val="000000"/>
          <w:sz w:val="24"/>
          <w:szCs w:val="24"/>
        </w:rPr>
      </w:pPr>
      <w:ins w:id="380" w:author="Unknown">
        <w:r>
          <w:rPr>
            <w:rStyle w:val="pln"/>
            <w:color w:val="000000"/>
            <w:sz w:val="24"/>
            <w:szCs w:val="24"/>
          </w:rPr>
          <w:tab/>
        </w:r>
        <w:r>
          <w:rPr>
            <w:rStyle w:val="pln"/>
            <w:color w:val="000000"/>
            <w:sz w:val="24"/>
            <w:szCs w:val="24"/>
          </w:rPr>
          <w:tab/>
        </w:r>
        <w:proofErr w:type="gramStart"/>
        <w:r>
          <w:rPr>
            <w:rStyle w:val="kwd"/>
            <w:color w:val="000088"/>
            <w:sz w:val="24"/>
            <w:szCs w:val="24"/>
          </w:rPr>
          <w:t>double</w:t>
        </w:r>
        <w:proofErr w:type="gramEnd"/>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1" w:author="Unknown"/>
          <w:rStyle w:val="pln"/>
          <w:color w:val="000000"/>
          <w:sz w:val="24"/>
          <w:szCs w:val="24"/>
        </w:rPr>
      </w:pPr>
      <w:ins w:id="382"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3" w:author="Unknown"/>
          <w:rStyle w:val="pln"/>
          <w:color w:val="000000"/>
          <w:sz w:val="24"/>
          <w:szCs w:val="24"/>
        </w:rPr>
      </w:pPr>
      <w:ins w:id="384" w:author="Unknown">
        <w:r>
          <w:rPr>
            <w:rStyle w:val="pln"/>
            <w:color w:val="000000"/>
            <w:sz w:val="24"/>
            <w:szCs w:val="24"/>
          </w:rPr>
          <w:lastRenderedPageBreak/>
          <w:tab/>
        </w:r>
        <w:r>
          <w:rPr>
            <w:rStyle w:val="pln"/>
            <w:color w:val="000000"/>
            <w:sz w:val="24"/>
            <w:szCs w:val="24"/>
          </w:rPr>
          <w:tab/>
        </w:r>
        <w:r>
          <w:rPr>
            <w:rStyle w:val="pln"/>
            <w:color w:val="000000"/>
            <w:sz w:val="24"/>
            <w:szCs w:val="24"/>
          </w:rPr>
          <w:tab/>
        </w:r>
        <w:proofErr w:type="gramStart"/>
        <w:r>
          <w:rPr>
            <w:rStyle w:val="pln"/>
            <w:color w:val="000000"/>
            <w:sz w:val="24"/>
            <w:szCs w:val="24"/>
          </w:rPr>
          <w:t>sum</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5" w:author="Unknown"/>
          <w:rStyle w:val="pln"/>
          <w:color w:val="000000"/>
          <w:sz w:val="24"/>
          <w:szCs w:val="24"/>
        </w:rPr>
      </w:pPr>
      <w:ins w:id="386" w:author="Unknown">
        <w:r>
          <w:rPr>
            <w:rStyle w:val="pln"/>
            <w:color w:val="000000"/>
            <w:sz w:val="24"/>
            <w:szCs w:val="24"/>
          </w:rPr>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7" w:author="Unknown"/>
          <w:rStyle w:val="pln"/>
          <w:color w:val="000000"/>
          <w:sz w:val="24"/>
          <w:szCs w:val="24"/>
        </w:rPr>
      </w:pPr>
      <w:ins w:id="388" w:author="Unknown">
        <w:r>
          <w:rPr>
            <w:rStyle w:val="pln"/>
            <w:color w:val="000000"/>
            <w:sz w:val="24"/>
            <w:szCs w:val="24"/>
          </w:rPr>
          <w:tab/>
        </w:r>
        <w:r>
          <w:rPr>
            <w:rStyle w:val="pln"/>
            <w:color w:val="000000"/>
            <w:sz w:val="24"/>
            <w:szCs w:val="24"/>
          </w:rPr>
          <w:tab/>
        </w:r>
        <w:proofErr w:type="gramStart"/>
        <w:r>
          <w:rPr>
            <w:rStyle w:val="kwd"/>
            <w:color w:val="000088"/>
            <w:sz w:val="24"/>
            <w:szCs w:val="24"/>
          </w:rPr>
          <w:t>return</w:t>
        </w:r>
        <w:proofErr w:type="gramEnd"/>
        <w:r>
          <w:rPr>
            <w:rStyle w:val="pln"/>
            <w:color w:val="000000"/>
            <w:sz w:val="24"/>
            <w:szCs w:val="24"/>
          </w:rPr>
          <w:t xml:space="preserve"> sum</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9" w:author="Unknown"/>
          <w:rStyle w:val="pln"/>
          <w:color w:val="000000"/>
          <w:sz w:val="24"/>
          <w:szCs w:val="24"/>
        </w:rPr>
      </w:pPr>
      <w:ins w:id="390" w:author="Unknown">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91" w:author="Unknown"/>
          <w:color w:val="666666"/>
          <w:sz w:val="24"/>
          <w:szCs w:val="24"/>
        </w:rPr>
      </w:pPr>
      <w:ins w:id="392"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393" w:author="Unknown"/>
          <w:rFonts w:ascii="Arial" w:hAnsi="Arial" w:cs="Arial"/>
          <w:color w:val="666666"/>
        </w:rPr>
      </w:pPr>
      <w:ins w:id="394" w:author="Unknown">
        <w:r>
          <w:rPr>
            <w:rFonts w:ascii="Arial" w:hAnsi="Arial" w:cs="Arial"/>
            <w:color w:val="666666"/>
          </w:rPr>
          <w:t xml:space="preserve">It’s similar like writing our code in terms of </w:t>
        </w:r>
        <w:proofErr w:type="gramStart"/>
        <w:r>
          <w:rPr>
            <w:rFonts w:ascii="Arial" w:hAnsi="Arial" w:cs="Arial"/>
            <w:color w:val="666666"/>
          </w:rPr>
          <w:t>interface,</w:t>
        </w:r>
        <w:proofErr w:type="gramEnd"/>
        <w:r>
          <w:rPr>
            <w:rFonts w:ascii="Arial" w:hAnsi="Arial" w:cs="Arial"/>
            <w:color w:val="666666"/>
          </w:rPr>
          <w:t xml:space="preserve"> in above method we can use all the methods of upper bound class Number. Note that with upper bounded list, we are not allowed to add any object to the list except null. If we will try to add an element to the list inside the sum method, the program won’t compile.</w:t>
        </w:r>
      </w:ins>
    </w:p>
    <w:p w:rsidR="005438C0" w:rsidRDefault="005438C0" w:rsidP="005438C0">
      <w:pPr>
        <w:pStyle w:val="Heading3"/>
        <w:shd w:val="clear" w:color="auto" w:fill="FFFFFF"/>
        <w:spacing w:before="0" w:after="240"/>
        <w:rPr>
          <w:ins w:id="395" w:author="Unknown"/>
          <w:rFonts w:ascii="Arial" w:hAnsi="Arial" w:cs="Arial"/>
          <w:color w:val="000000"/>
          <w:sz w:val="36"/>
          <w:szCs w:val="36"/>
        </w:rPr>
      </w:pPr>
      <w:bookmarkStart w:id="396" w:name="java-generics-unbounded-wildcard"/>
      <w:bookmarkEnd w:id="396"/>
      <w:ins w:id="397" w:author="Unknown">
        <w:r>
          <w:rPr>
            <w:rFonts w:ascii="Arial" w:hAnsi="Arial" w:cs="Arial"/>
            <w:color w:val="000000"/>
            <w:sz w:val="36"/>
            <w:szCs w:val="36"/>
          </w:rPr>
          <w:t>Java Generics Unbounded Wildcard</w:t>
        </w:r>
      </w:ins>
    </w:p>
    <w:p w:rsidR="005438C0" w:rsidRDefault="005438C0" w:rsidP="005438C0">
      <w:pPr>
        <w:pStyle w:val="NormalWeb"/>
        <w:shd w:val="clear" w:color="auto" w:fill="FFFFFF"/>
        <w:spacing w:before="0" w:beforeAutospacing="0" w:after="390" w:afterAutospacing="0"/>
        <w:rPr>
          <w:ins w:id="398" w:author="Unknown"/>
          <w:rFonts w:ascii="Arial" w:hAnsi="Arial" w:cs="Arial"/>
          <w:color w:val="666666"/>
        </w:rPr>
      </w:pPr>
      <w:ins w:id="399" w:author="Unknown">
        <w:r>
          <w:rPr>
            <w:rFonts w:ascii="Arial" w:hAnsi="Arial" w:cs="Arial"/>
            <w:color w:val="666666"/>
          </w:rPr>
          <w:t xml:space="preserve">Sometimes we have a situation where we want our generic method to be working with all </w:t>
        </w:r>
        <w:proofErr w:type="gramStart"/>
        <w:r>
          <w:rPr>
            <w:rFonts w:ascii="Arial" w:hAnsi="Arial" w:cs="Arial"/>
            <w:color w:val="666666"/>
          </w:rPr>
          <w:t>types,</w:t>
        </w:r>
        <w:proofErr w:type="gramEnd"/>
        <w:r>
          <w:rPr>
            <w:rFonts w:ascii="Arial" w:hAnsi="Arial" w:cs="Arial"/>
            <w:color w:val="666666"/>
          </w:rPr>
          <w:t xml:space="preserve"> in this case unbounded wildcard can be used. </w:t>
        </w:r>
        <w:proofErr w:type="gramStart"/>
        <w:r>
          <w:rPr>
            <w:rFonts w:ascii="Arial" w:hAnsi="Arial" w:cs="Arial"/>
            <w:color w:val="666666"/>
          </w:rPr>
          <w:t>Its same as using &lt;?</w:t>
        </w:r>
        <w:proofErr w:type="gramEnd"/>
        <w:r>
          <w:rPr>
            <w:rFonts w:ascii="Arial" w:hAnsi="Arial" w:cs="Arial"/>
            <w:color w:val="666666"/>
          </w:rPr>
          <w:t xml:space="preserve"> </w:t>
        </w:r>
        <w:proofErr w:type="gramStart"/>
        <w:r>
          <w:rPr>
            <w:rFonts w:ascii="Arial" w:hAnsi="Arial" w:cs="Arial"/>
            <w:color w:val="666666"/>
          </w:rPr>
          <w:t>extends</w:t>
        </w:r>
        <w:proofErr w:type="gramEnd"/>
        <w:r>
          <w:rPr>
            <w:rFonts w:ascii="Arial" w:hAnsi="Arial" w:cs="Arial"/>
            <w:color w:val="666666"/>
          </w:rPr>
          <w:t xml:space="preserve"> Object&gt;.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0" w:author="Unknown"/>
          <w:rStyle w:val="pln"/>
          <w:color w:val="000000"/>
          <w:sz w:val="24"/>
          <w:szCs w:val="24"/>
        </w:rPr>
      </w:pPr>
      <w:proofErr w:type="gramStart"/>
      <w:ins w:id="401"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printData</w:t>
        </w:r>
        <w:proofErr w:type="spellEnd"/>
        <w:r>
          <w:rPr>
            <w:rStyle w:val="pun"/>
            <w:color w:val="666600"/>
            <w:sz w:val="24"/>
            <w:szCs w:val="24"/>
          </w:rPr>
          <w:t>(</w:t>
        </w:r>
        <w:r>
          <w:rPr>
            <w:rStyle w:val="typ"/>
            <w:color w:val="660066"/>
            <w:sz w:val="24"/>
            <w:szCs w:val="24"/>
          </w:rPr>
          <w:t>List</w:t>
        </w:r>
        <w:r>
          <w:rPr>
            <w:rStyle w:val="pun"/>
            <w:color w:val="666600"/>
            <w:sz w:val="24"/>
            <w:szCs w:val="24"/>
          </w:rPr>
          <w:t>&lt;?&gt;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2" w:author="Unknown"/>
          <w:rStyle w:val="pln"/>
          <w:color w:val="000000"/>
          <w:sz w:val="24"/>
          <w:szCs w:val="24"/>
        </w:rPr>
      </w:pPr>
      <w:ins w:id="403" w:author="Unknown">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4" w:author="Unknown"/>
          <w:rStyle w:val="pln"/>
          <w:color w:val="000000"/>
          <w:sz w:val="24"/>
          <w:szCs w:val="24"/>
        </w:rPr>
      </w:pPr>
      <w:ins w:id="405" w:author="Unknown">
        <w:r>
          <w:rPr>
            <w:rStyle w:val="pln"/>
            <w:color w:val="000000"/>
            <w:sz w:val="24"/>
            <w:szCs w:val="24"/>
          </w:rPr>
          <w:tab/>
        </w: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proofErr w:type="spellStart"/>
        <w:proofErr w:type="gramEnd"/>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6" w:author="Unknown"/>
          <w:rStyle w:val="pln"/>
          <w:color w:val="000000"/>
          <w:sz w:val="24"/>
          <w:szCs w:val="24"/>
        </w:rPr>
      </w:pPr>
      <w:ins w:id="407" w:author="Unknown">
        <w:r>
          <w:rPr>
            <w:rStyle w:val="pln"/>
            <w:color w:val="000000"/>
            <w:sz w:val="24"/>
            <w:szCs w:val="24"/>
          </w:rPr>
          <w:tab/>
        </w:r>
        <w:r>
          <w:rPr>
            <w:rStyle w:val="pln"/>
            <w:color w:val="000000"/>
            <w:sz w:val="24"/>
            <w:szCs w:val="24"/>
          </w:rPr>
          <w:tab/>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8" w:author="Unknown"/>
          <w:color w:val="666666"/>
          <w:sz w:val="24"/>
          <w:szCs w:val="24"/>
        </w:rPr>
      </w:pPr>
      <w:ins w:id="409" w:author="Unknown">
        <w:r>
          <w:rPr>
            <w:rStyle w:val="pln"/>
            <w:color w:val="000000"/>
            <w:sz w:val="24"/>
            <w:szCs w:val="24"/>
          </w:rPr>
          <w:tab/>
        </w:r>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410" w:author="Unknown"/>
          <w:rFonts w:ascii="Arial" w:hAnsi="Arial" w:cs="Arial"/>
          <w:color w:val="666666"/>
        </w:rPr>
      </w:pPr>
      <w:ins w:id="411" w:author="Unknown">
        <w:r>
          <w:rPr>
            <w:rFonts w:ascii="Arial" w:hAnsi="Arial" w:cs="Arial"/>
            <w:color w:val="666666"/>
          </w:rPr>
          <w:t>We can provide List&lt;String&gt; or List&lt;Integer&gt; or any other type of Object list argument to the </w:t>
        </w:r>
        <w:proofErr w:type="spellStart"/>
        <w:r>
          <w:rPr>
            <w:rStyle w:val="Emphasis"/>
            <w:rFonts w:ascii="Arial" w:hAnsi="Arial" w:cs="Arial"/>
            <w:color w:val="666666"/>
          </w:rPr>
          <w:t>printData</w:t>
        </w:r>
        <w:r>
          <w:rPr>
            <w:rFonts w:ascii="Arial" w:hAnsi="Arial" w:cs="Arial"/>
            <w:color w:val="666666"/>
          </w:rPr>
          <w:t>method</w:t>
        </w:r>
        <w:proofErr w:type="spellEnd"/>
        <w:r>
          <w:rPr>
            <w:rFonts w:ascii="Arial" w:hAnsi="Arial" w:cs="Arial"/>
            <w:color w:val="666666"/>
          </w:rPr>
          <w:t>. Similar to upper bound list, we are not allowed to add anything to the list.</w:t>
        </w:r>
      </w:ins>
    </w:p>
    <w:p w:rsidR="005438C0" w:rsidRDefault="005438C0" w:rsidP="005438C0">
      <w:pPr>
        <w:pStyle w:val="Heading3"/>
        <w:shd w:val="clear" w:color="auto" w:fill="FFFFFF"/>
        <w:spacing w:before="0" w:after="240"/>
        <w:rPr>
          <w:ins w:id="412" w:author="Unknown"/>
          <w:rFonts w:ascii="Arial" w:hAnsi="Arial" w:cs="Arial"/>
          <w:color w:val="000000"/>
          <w:sz w:val="36"/>
          <w:szCs w:val="36"/>
        </w:rPr>
      </w:pPr>
      <w:bookmarkStart w:id="413" w:name="java-generics-lower-bounded-wildcard"/>
      <w:bookmarkEnd w:id="413"/>
      <w:ins w:id="414" w:author="Unknown">
        <w:r>
          <w:rPr>
            <w:rFonts w:ascii="Arial" w:hAnsi="Arial" w:cs="Arial"/>
            <w:color w:val="000000"/>
            <w:sz w:val="36"/>
            <w:szCs w:val="36"/>
          </w:rPr>
          <w:t>Java Generics Lower bounded Wildcard</w:t>
        </w:r>
      </w:ins>
    </w:p>
    <w:p w:rsidR="005438C0" w:rsidRDefault="005438C0" w:rsidP="005438C0">
      <w:pPr>
        <w:pStyle w:val="NormalWeb"/>
        <w:shd w:val="clear" w:color="auto" w:fill="FFFFFF"/>
        <w:spacing w:before="0" w:beforeAutospacing="0" w:after="390" w:afterAutospacing="0"/>
        <w:rPr>
          <w:ins w:id="415" w:author="Unknown"/>
          <w:rFonts w:ascii="Arial" w:hAnsi="Arial" w:cs="Arial"/>
          <w:color w:val="666666"/>
        </w:rPr>
      </w:pPr>
      <w:ins w:id="416" w:author="Unknown">
        <w:r>
          <w:rPr>
            <w:rFonts w:ascii="Arial" w:hAnsi="Arial" w:cs="Arial"/>
            <w:color w:val="666666"/>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proofErr w:type="spellStart"/>
        <w:r>
          <w:rPr>
            <w:rStyle w:val="Strong"/>
            <w:rFonts w:ascii="Arial" w:hAnsi="Arial" w:cs="Arial"/>
            <w:color w:val="666666"/>
          </w:rPr>
          <w:t>super</w:t>
        </w:r>
        <w:r>
          <w:rPr>
            <w:rFonts w:ascii="Arial" w:hAnsi="Arial" w:cs="Arial"/>
            <w:color w:val="666666"/>
          </w:rPr>
          <w:t>keyword</w:t>
        </w:r>
        <w:proofErr w:type="spellEnd"/>
        <w:r>
          <w:rPr>
            <w:rFonts w:ascii="Arial" w:hAnsi="Arial" w:cs="Arial"/>
            <w:color w:val="666666"/>
          </w:rPr>
          <w:t xml:space="preserve"> and lower bound class to achieve this.</w:t>
        </w:r>
      </w:ins>
    </w:p>
    <w:p w:rsidR="005438C0" w:rsidRDefault="005438C0" w:rsidP="005438C0">
      <w:pPr>
        <w:pStyle w:val="NormalWeb"/>
        <w:shd w:val="clear" w:color="auto" w:fill="FFFFFF"/>
        <w:spacing w:before="0" w:beforeAutospacing="0" w:after="390" w:afterAutospacing="0"/>
        <w:rPr>
          <w:ins w:id="417" w:author="Unknown"/>
          <w:rFonts w:ascii="Arial" w:hAnsi="Arial" w:cs="Arial"/>
          <w:color w:val="666666"/>
        </w:rPr>
      </w:pPr>
      <w:ins w:id="418" w:author="Unknown">
        <w:r>
          <w:rPr>
            <w:rFonts w:ascii="Arial" w:hAnsi="Arial" w:cs="Arial"/>
            <w:color w:val="666666"/>
          </w:rPr>
          <w:lastRenderedPageBreak/>
          <w:t xml:space="preserve">We can pass lower bound or any super type of lower bound as an argument in this </w:t>
        </w:r>
        <w:proofErr w:type="gramStart"/>
        <w:r>
          <w:rPr>
            <w:rFonts w:ascii="Arial" w:hAnsi="Arial" w:cs="Arial"/>
            <w:color w:val="666666"/>
          </w:rPr>
          <w:t>case,</w:t>
        </w:r>
        <w:proofErr w:type="gramEnd"/>
        <w:r>
          <w:rPr>
            <w:rFonts w:ascii="Arial" w:hAnsi="Arial" w:cs="Arial"/>
            <w:color w:val="666666"/>
          </w:rPr>
          <w:t xml:space="preserve"> java compiler allows to add lower bound object types to the list.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19" w:author="Unknown"/>
          <w:rStyle w:val="pln"/>
          <w:color w:val="000000"/>
          <w:sz w:val="24"/>
          <w:szCs w:val="24"/>
        </w:rPr>
      </w:pPr>
      <w:proofErr w:type="gramStart"/>
      <w:ins w:id="420"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addIntegers</w:t>
        </w:r>
        <w:proofErr w:type="spellEnd"/>
        <w:r>
          <w:rPr>
            <w:rStyle w:val="pun"/>
            <w:color w:val="666600"/>
            <w:sz w:val="24"/>
            <w:szCs w:val="24"/>
          </w:rPr>
          <w:t>(</w:t>
        </w: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super</w:t>
        </w:r>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1" w:author="Unknown"/>
          <w:rStyle w:val="pln"/>
          <w:color w:val="000000"/>
          <w:sz w:val="24"/>
          <w:szCs w:val="24"/>
        </w:rPr>
      </w:pPr>
      <w:ins w:id="422" w:author="Unknown">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50</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3" w:author="Unknown"/>
          <w:color w:val="666666"/>
          <w:sz w:val="24"/>
          <w:szCs w:val="24"/>
        </w:rPr>
      </w:pPr>
      <w:ins w:id="424" w:author="Unknown">
        <w:r>
          <w:rPr>
            <w:rStyle w:val="pln"/>
            <w:color w:val="000000"/>
            <w:sz w:val="24"/>
            <w:szCs w:val="24"/>
          </w:rPr>
          <w:tab/>
        </w:r>
        <w:r>
          <w:rPr>
            <w:rStyle w:val="pun"/>
            <w:color w:val="666600"/>
            <w:sz w:val="24"/>
            <w:szCs w:val="24"/>
          </w:rPr>
          <w:t>}</w:t>
        </w:r>
      </w:ins>
    </w:p>
    <w:p w:rsidR="005438C0" w:rsidRDefault="005438C0" w:rsidP="005438C0">
      <w:pPr>
        <w:pStyle w:val="Heading3"/>
        <w:shd w:val="clear" w:color="auto" w:fill="FFFFFF"/>
        <w:spacing w:before="0" w:after="240"/>
        <w:rPr>
          <w:ins w:id="425" w:author="Unknown"/>
          <w:rFonts w:ascii="Arial" w:hAnsi="Arial" w:cs="Arial"/>
          <w:color w:val="000000"/>
          <w:sz w:val="36"/>
          <w:szCs w:val="36"/>
        </w:rPr>
      </w:pPr>
      <w:bookmarkStart w:id="426" w:name="subtyping-wildcards"/>
      <w:bookmarkEnd w:id="426"/>
      <w:proofErr w:type="spellStart"/>
      <w:ins w:id="427" w:author="Unknown">
        <w:r>
          <w:rPr>
            <w:rFonts w:ascii="Arial" w:hAnsi="Arial" w:cs="Arial"/>
            <w:color w:val="000000"/>
            <w:sz w:val="36"/>
            <w:szCs w:val="36"/>
          </w:rPr>
          <w:t>Subtyping</w:t>
        </w:r>
        <w:proofErr w:type="spellEnd"/>
        <w:r>
          <w:rPr>
            <w:rFonts w:ascii="Arial" w:hAnsi="Arial" w:cs="Arial"/>
            <w:color w:val="000000"/>
            <w:sz w:val="36"/>
            <w:szCs w:val="36"/>
          </w:rPr>
          <w:t xml:space="preserve"> using Generics Wildcard</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8" w:author="Unknown"/>
          <w:rStyle w:val="pln"/>
          <w:color w:val="000000"/>
          <w:sz w:val="24"/>
          <w:szCs w:val="24"/>
        </w:rPr>
      </w:pPr>
      <w:proofErr w:type="gramStart"/>
      <w:ins w:id="429" w:author="Unknown">
        <w:r>
          <w:rPr>
            <w:rStyle w:val="typ"/>
            <w:color w:val="660066"/>
            <w:sz w:val="24"/>
            <w:szCs w:val="24"/>
          </w:rPr>
          <w:t>List</w:t>
        </w:r>
        <w:r>
          <w:rPr>
            <w:rStyle w:val="pun"/>
            <w:color w:val="666600"/>
            <w:sz w:val="24"/>
            <w:szCs w:val="24"/>
          </w:rPr>
          <w:t>&lt;?</w:t>
        </w:r>
        <w:proofErr w:type="gramEnd"/>
        <w:r>
          <w:rPr>
            <w:rStyle w:val="pln"/>
            <w:color w:val="000000"/>
            <w:sz w:val="24"/>
            <w:szCs w:val="24"/>
          </w:rPr>
          <w:t xml:space="preserve"> </w:t>
        </w:r>
        <w:proofErr w:type="gramStart"/>
        <w:r>
          <w:rPr>
            <w:rStyle w:val="kwd"/>
            <w:color w:val="000088"/>
            <w:sz w:val="24"/>
            <w:szCs w:val="24"/>
          </w:rPr>
          <w:t>extends</w:t>
        </w:r>
        <w:proofErr w:type="gramEnd"/>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&lt;&gt;();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30" w:author="Unknown"/>
          <w:color w:val="666666"/>
          <w:sz w:val="24"/>
          <w:szCs w:val="24"/>
        </w:rPr>
      </w:pPr>
      <w:proofErr w:type="gramStart"/>
      <w:ins w:id="431" w:author="Unknown">
        <w:r>
          <w:rPr>
            <w:rStyle w:val="typ"/>
            <w:color w:val="660066"/>
            <w:sz w:val="24"/>
            <w:szCs w:val="24"/>
          </w:rPr>
          <w:t>List</w:t>
        </w:r>
        <w:r>
          <w:rPr>
            <w:rStyle w:val="pun"/>
            <w:color w:val="666600"/>
            <w:sz w:val="24"/>
            <w:szCs w:val="24"/>
          </w:rPr>
          <w:t>&lt;?</w:t>
        </w:r>
        <w:proofErr w:type="gramEnd"/>
        <w:r>
          <w:rPr>
            <w:rStyle w:val="pln"/>
            <w:color w:val="000000"/>
            <w:sz w:val="24"/>
            <w:szCs w:val="24"/>
          </w:rPr>
          <w:t xml:space="preserve"> </w:t>
        </w:r>
        <w:proofErr w:type="gramStart"/>
        <w:r>
          <w:rPr>
            <w:rStyle w:val="kwd"/>
            <w:color w:val="000088"/>
            <w:sz w:val="24"/>
            <w:szCs w:val="24"/>
          </w:rPr>
          <w:t>extends</w:t>
        </w:r>
        <w:proofErr w:type="gramEnd"/>
        <w:r>
          <w:rPr>
            <w:rStyle w:val="pln"/>
            <w:color w:val="000000"/>
            <w:sz w:val="24"/>
            <w:szCs w:val="24"/>
          </w:rPr>
          <w:t xml:space="preserve"> </w:t>
        </w:r>
        <w:r>
          <w:rPr>
            <w:rStyle w:val="typ"/>
            <w:color w:val="660066"/>
            <w:sz w:val="24"/>
            <w:szCs w:val="24"/>
          </w:rPr>
          <w:t>Number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numList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intList</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xml:space="preserve">// OK. </w:t>
        </w:r>
        <w:proofErr w:type="gramStart"/>
        <w:r>
          <w:rPr>
            <w:rStyle w:val="com"/>
            <w:color w:val="880000"/>
            <w:sz w:val="24"/>
            <w:szCs w:val="24"/>
          </w:rPr>
          <w:t>List&lt;?</w:t>
        </w:r>
        <w:proofErr w:type="gramEnd"/>
        <w:r>
          <w:rPr>
            <w:rStyle w:val="com"/>
            <w:color w:val="880000"/>
            <w:sz w:val="24"/>
            <w:szCs w:val="24"/>
          </w:rPr>
          <w:t xml:space="preserve"> </w:t>
        </w:r>
        <w:proofErr w:type="gramStart"/>
        <w:r>
          <w:rPr>
            <w:rStyle w:val="com"/>
            <w:color w:val="880000"/>
            <w:sz w:val="24"/>
            <w:szCs w:val="24"/>
          </w:rPr>
          <w:t>extends</w:t>
        </w:r>
        <w:proofErr w:type="gramEnd"/>
        <w:r>
          <w:rPr>
            <w:rStyle w:val="com"/>
            <w:color w:val="880000"/>
            <w:sz w:val="24"/>
            <w:szCs w:val="24"/>
          </w:rPr>
          <w:t xml:space="preserve"> Integer&gt; is a subtype of List&lt;? </w:t>
        </w:r>
        <w:proofErr w:type="gramStart"/>
        <w:r>
          <w:rPr>
            <w:rStyle w:val="com"/>
            <w:color w:val="880000"/>
            <w:sz w:val="24"/>
            <w:szCs w:val="24"/>
          </w:rPr>
          <w:t>extends</w:t>
        </w:r>
        <w:proofErr w:type="gramEnd"/>
        <w:r>
          <w:rPr>
            <w:rStyle w:val="com"/>
            <w:color w:val="880000"/>
            <w:sz w:val="24"/>
            <w:szCs w:val="24"/>
          </w:rPr>
          <w:t xml:space="preserve"> Number&gt;</w:t>
        </w:r>
      </w:ins>
    </w:p>
    <w:p w:rsidR="005438C0" w:rsidRDefault="005438C0" w:rsidP="005438C0">
      <w:pPr>
        <w:pStyle w:val="Heading3"/>
        <w:shd w:val="clear" w:color="auto" w:fill="FFFFFF"/>
        <w:spacing w:before="0" w:after="240"/>
        <w:rPr>
          <w:ins w:id="432" w:author="Unknown"/>
          <w:rFonts w:ascii="Arial" w:hAnsi="Arial" w:cs="Arial"/>
          <w:color w:val="000000"/>
          <w:sz w:val="36"/>
          <w:szCs w:val="36"/>
        </w:rPr>
      </w:pPr>
      <w:bookmarkStart w:id="433" w:name="type-erasure"/>
      <w:bookmarkEnd w:id="433"/>
      <w:ins w:id="434" w:author="Unknown">
        <w:r>
          <w:rPr>
            <w:rFonts w:ascii="Arial" w:hAnsi="Arial" w:cs="Arial"/>
            <w:color w:val="000000"/>
            <w:sz w:val="36"/>
            <w:szCs w:val="36"/>
          </w:rPr>
          <w:t>Java Generics Type Erasure</w:t>
        </w:r>
      </w:ins>
    </w:p>
    <w:p w:rsidR="005438C0" w:rsidRDefault="005438C0" w:rsidP="005438C0">
      <w:pPr>
        <w:pStyle w:val="NormalWeb"/>
        <w:shd w:val="clear" w:color="auto" w:fill="FFFFFF"/>
        <w:spacing w:before="0" w:beforeAutospacing="0" w:after="390" w:afterAutospacing="0"/>
        <w:rPr>
          <w:ins w:id="435" w:author="Unknown"/>
          <w:rFonts w:ascii="Arial" w:hAnsi="Arial" w:cs="Arial"/>
          <w:color w:val="666666"/>
        </w:rPr>
      </w:pPr>
      <w:ins w:id="436" w:author="Unknown">
        <w:r>
          <w:rPr>
            <w:rFonts w:ascii="Arial" w:hAnsi="Arial" w:cs="Arial"/>
            <w:color w:val="666666"/>
          </w:rPr>
          <w:t>Generics in Java was added to provide type-checking at compile time and it has no use at run time, so java compiler uses </w:t>
        </w:r>
        <w:r>
          <w:rPr>
            <w:rStyle w:val="Strong"/>
            <w:rFonts w:ascii="Arial" w:hAnsi="Arial" w:cs="Arial"/>
            <w:color w:val="666666"/>
          </w:rPr>
          <w:t>type erasure</w:t>
        </w:r>
        <w:r>
          <w:rPr>
            <w:rFonts w:ascii="Arial" w:hAnsi="Arial" w:cs="Arial"/>
            <w:color w:val="666666"/>
          </w:rPr>
          <w:t> feature to remove all the generics type checking code in byte code and insert type-casting if necessary. Type erasure ensures that no new classes are created for parameterized types; consequently, generics incur no runtime overhead.</w:t>
        </w:r>
      </w:ins>
    </w:p>
    <w:p w:rsidR="005438C0" w:rsidRDefault="005438C0" w:rsidP="005438C0">
      <w:pPr>
        <w:pStyle w:val="NormalWeb"/>
        <w:shd w:val="clear" w:color="auto" w:fill="FFFFFF"/>
        <w:spacing w:before="0" w:beforeAutospacing="0" w:after="390" w:afterAutospacing="0"/>
        <w:rPr>
          <w:ins w:id="437" w:author="Unknown"/>
          <w:rFonts w:ascii="Arial" w:hAnsi="Arial" w:cs="Arial"/>
          <w:color w:val="666666"/>
        </w:rPr>
      </w:pPr>
      <w:ins w:id="438" w:author="Unknown">
        <w:r>
          <w:rPr>
            <w:rFonts w:ascii="Arial" w:hAnsi="Arial" w:cs="Arial"/>
            <w:color w:val="666666"/>
          </w:rPr>
          <w:t>For example if we have a generic class like below;</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39" w:author="Unknown"/>
          <w:rStyle w:val="pln"/>
          <w:color w:val="000000"/>
          <w:sz w:val="24"/>
          <w:szCs w:val="24"/>
        </w:rPr>
      </w:pPr>
      <w:proofErr w:type="gramStart"/>
      <w:ins w:id="440"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 xml:space="preserve">T </w:t>
        </w:r>
        <w:r>
          <w:rPr>
            <w:rStyle w:val="kwd"/>
            <w:color w:val="000088"/>
            <w:sz w:val="24"/>
            <w:szCs w:val="24"/>
          </w:rPr>
          <w:t>extends</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&gt;&gt;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1"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2" w:author="Unknown"/>
          <w:rStyle w:val="pln"/>
          <w:color w:val="000000"/>
          <w:sz w:val="24"/>
          <w:szCs w:val="24"/>
        </w:rPr>
      </w:pPr>
      <w:ins w:id="443"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T data</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4" w:author="Unknown"/>
          <w:rStyle w:val="pln"/>
          <w:color w:val="000000"/>
          <w:sz w:val="24"/>
          <w:szCs w:val="24"/>
        </w:rPr>
      </w:pPr>
      <w:ins w:id="445"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kwd"/>
            <w:color w:val="000088"/>
            <w:sz w:val="24"/>
            <w:szCs w:val="24"/>
          </w:rPr>
          <w:t>next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6"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7" w:author="Unknown"/>
          <w:rStyle w:val="pln"/>
          <w:color w:val="000000"/>
          <w:sz w:val="24"/>
          <w:szCs w:val="24"/>
        </w:rPr>
      </w:pPr>
      <w:ins w:id="448"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Test</w:t>
        </w:r>
        <w:r>
          <w:rPr>
            <w:rStyle w:val="pun"/>
            <w:color w:val="666600"/>
            <w:sz w:val="24"/>
            <w:szCs w:val="24"/>
          </w:rPr>
          <w:t>(</w:t>
        </w:r>
        <w:r>
          <w:rPr>
            <w:rStyle w:val="pln"/>
            <w:color w:val="000000"/>
            <w:sz w:val="24"/>
            <w:szCs w:val="24"/>
          </w:rPr>
          <w:t>T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9" w:author="Unknown"/>
          <w:rStyle w:val="pln"/>
          <w:color w:val="000000"/>
          <w:sz w:val="24"/>
          <w:szCs w:val="24"/>
        </w:rPr>
      </w:pPr>
      <w:ins w:id="450"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1" w:author="Unknown"/>
          <w:rStyle w:val="pln"/>
          <w:color w:val="000000"/>
          <w:sz w:val="24"/>
          <w:szCs w:val="24"/>
        </w:rPr>
      </w:pPr>
      <w:ins w:id="452"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kwd"/>
            <w:color w:val="000088"/>
            <w:sz w:val="24"/>
            <w:szCs w:val="24"/>
          </w:rPr>
          <w:t>next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3" w:author="Unknown"/>
          <w:rStyle w:val="pln"/>
          <w:color w:val="000000"/>
          <w:sz w:val="24"/>
          <w:szCs w:val="24"/>
        </w:rPr>
      </w:pPr>
      <w:ins w:id="454" w:author="Unknown">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5"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6" w:author="Unknown"/>
          <w:rStyle w:val="pln"/>
          <w:color w:val="000000"/>
          <w:sz w:val="24"/>
          <w:szCs w:val="24"/>
        </w:rPr>
      </w:pPr>
      <w:ins w:id="457"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T </w:t>
        </w:r>
        <w:proofErr w:type="spellStart"/>
        <w:r>
          <w:rPr>
            <w:rStyle w:val="pln"/>
            <w:color w:val="000000"/>
            <w:sz w:val="24"/>
            <w:szCs w:val="24"/>
          </w:rPr>
          <w:t>getData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58" w:author="Unknown"/>
          <w:color w:val="666666"/>
          <w:sz w:val="24"/>
          <w:szCs w:val="24"/>
        </w:rPr>
      </w:pPr>
      <w:ins w:id="459" w:author="Unknown">
        <w:r>
          <w:rPr>
            <w:rStyle w:val="pun"/>
            <w:color w:val="666600"/>
            <w:sz w:val="24"/>
            <w:szCs w:val="24"/>
          </w:rPr>
          <w:t>}</w:t>
        </w:r>
      </w:ins>
    </w:p>
    <w:p w:rsidR="005438C0" w:rsidRDefault="005438C0" w:rsidP="005438C0">
      <w:pPr>
        <w:pStyle w:val="NormalWeb"/>
        <w:shd w:val="clear" w:color="auto" w:fill="FFFFFF"/>
        <w:spacing w:before="0" w:beforeAutospacing="0" w:after="390" w:afterAutospacing="0"/>
        <w:rPr>
          <w:ins w:id="460" w:author="Unknown"/>
          <w:rFonts w:ascii="Arial" w:hAnsi="Arial" w:cs="Arial"/>
          <w:color w:val="666666"/>
        </w:rPr>
      </w:pPr>
      <w:ins w:id="461" w:author="Unknown">
        <w:r>
          <w:rPr>
            <w:rFonts w:ascii="Arial" w:hAnsi="Arial" w:cs="Arial"/>
            <w:color w:val="666666"/>
          </w:rPr>
          <w:t>The Java compiler replaces the bounded type parameter T with the first bound interface, Comparable, as below code:</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2" w:author="Unknown"/>
          <w:rStyle w:val="pln"/>
          <w:color w:val="000000"/>
          <w:sz w:val="24"/>
          <w:szCs w:val="24"/>
        </w:rPr>
      </w:pPr>
      <w:proofErr w:type="gramStart"/>
      <w:ins w:id="463"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4"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5" w:author="Unknown"/>
          <w:rStyle w:val="pln"/>
          <w:color w:val="000000"/>
          <w:sz w:val="24"/>
          <w:szCs w:val="24"/>
        </w:rPr>
      </w:pPr>
      <w:ins w:id="466"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Comparable</w:t>
        </w:r>
        <w:r>
          <w:rPr>
            <w:rStyle w:val="pln"/>
            <w:color w:val="000000"/>
            <w:sz w:val="24"/>
            <w:szCs w:val="24"/>
          </w:rPr>
          <w:t xml:space="preserve"> data</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7" w:author="Unknown"/>
          <w:rStyle w:val="pln"/>
          <w:color w:val="000000"/>
          <w:sz w:val="24"/>
          <w:szCs w:val="24"/>
        </w:rPr>
      </w:pPr>
      <w:ins w:id="468" w:author="Unknown">
        <w:r>
          <w:rPr>
            <w:rStyle w:val="pln"/>
            <w:color w:val="000000"/>
            <w:sz w:val="24"/>
            <w:szCs w:val="24"/>
          </w:rPr>
          <w:t xml:space="preserve">    </w:t>
        </w:r>
        <w:proofErr w:type="gramStart"/>
        <w:r>
          <w:rPr>
            <w:rStyle w:val="kwd"/>
            <w:color w:val="000088"/>
            <w:sz w:val="24"/>
            <w:szCs w:val="24"/>
          </w:rPr>
          <w:t>private</w:t>
        </w:r>
        <w:proofErr w:type="gramEnd"/>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kwd"/>
            <w:color w:val="000088"/>
            <w:sz w:val="24"/>
            <w:szCs w:val="24"/>
          </w:rPr>
          <w:t>next</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69"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0" w:author="Unknown"/>
          <w:rStyle w:val="pln"/>
          <w:color w:val="000000"/>
          <w:sz w:val="24"/>
          <w:szCs w:val="24"/>
        </w:rPr>
      </w:pPr>
      <w:ins w:id="471"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Node</w:t>
        </w:r>
        <w:r>
          <w:rPr>
            <w:rStyle w:val="pun"/>
            <w:color w:val="666600"/>
            <w:sz w:val="24"/>
            <w:szCs w:val="24"/>
          </w:rPr>
          <w:t>(</w:t>
        </w:r>
        <w:r>
          <w:rPr>
            <w:rStyle w:val="typ"/>
            <w:color w:val="660066"/>
            <w:sz w:val="24"/>
            <w:szCs w:val="24"/>
          </w:rPr>
          <w:t>Comparable</w:t>
        </w:r>
        <w:r>
          <w:rPr>
            <w:rStyle w:val="pln"/>
            <w:color w:val="000000"/>
            <w:sz w:val="24"/>
            <w:szCs w:val="24"/>
          </w:rPr>
          <w:t xml:space="preserve">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2" w:author="Unknown"/>
          <w:rStyle w:val="pln"/>
          <w:color w:val="000000"/>
          <w:sz w:val="24"/>
          <w:szCs w:val="24"/>
        </w:rPr>
      </w:pPr>
      <w:ins w:id="473"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4" w:author="Unknown"/>
          <w:rStyle w:val="pln"/>
          <w:color w:val="000000"/>
          <w:sz w:val="24"/>
          <w:szCs w:val="24"/>
        </w:rPr>
      </w:pPr>
      <w:ins w:id="475" w:author="Unknown">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kwd"/>
            <w:color w:val="000088"/>
            <w:sz w:val="24"/>
            <w:szCs w:val="24"/>
          </w:rPr>
          <w:t>next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6" w:author="Unknown"/>
          <w:rStyle w:val="pln"/>
          <w:color w:val="000000"/>
          <w:sz w:val="24"/>
          <w:szCs w:val="24"/>
        </w:rPr>
      </w:pPr>
      <w:ins w:id="477" w:author="Unknown">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8" w:author="Unknown"/>
          <w:rStyle w:val="pln"/>
          <w:color w:val="000000"/>
          <w:sz w:val="24"/>
          <w:szCs w:val="24"/>
        </w:rPr>
      </w:pPr>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79" w:author="Unknown"/>
          <w:rStyle w:val="pln"/>
          <w:color w:val="000000"/>
          <w:sz w:val="24"/>
          <w:szCs w:val="24"/>
        </w:rPr>
      </w:pPr>
      <w:ins w:id="480"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typ"/>
            <w:color w:val="660066"/>
            <w:sz w:val="24"/>
            <w:szCs w:val="24"/>
          </w:rPr>
          <w:t>Comparable</w:t>
        </w:r>
        <w:r>
          <w:rPr>
            <w:rStyle w:val="pln"/>
            <w:color w:val="000000"/>
            <w:sz w:val="24"/>
            <w:szCs w:val="24"/>
          </w:rPr>
          <w:t xml:space="preserve"> </w:t>
        </w:r>
        <w:proofErr w:type="spellStart"/>
        <w:r>
          <w:rPr>
            <w:rStyle w:val="pln"/>
            <w:color w:val="000000"/>
            <w:sz w:val="24"/>
            <w:szCs w:val="24"/>
          </w:rPr>
          <w:t>getData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data</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5438C0" w:rsidRDefault="005438C0" w:rsidP="005438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81" w:author="Unknown"/>
          <w:color w:val="666666"/>
          <w:sz w:val="24"/>
          <w:szCs w:val="24"/>
        </w:rPr>
      </w:pPr>
      <w:ins w:id="482" w:author="Unknown">
        <w:r>
          <w:rPr>
            <w:rStyle w:val="pun"/>
            <w:color w:val="666600"/>
            <w:sz w:val="24"/>
            <w:szCs w:val="24"/>
          </w:rPr>
          <w:t>}</w:t>
        </w:r>
      </w:ins>
    </w:p>
    <w:p w:rsidR="005438C0" w:rsidRDefault="005438C0" w:rsidP="005438C0">
      <w:pPr>
        <w:pStyle w:val="Heading3"/>
        <w:shd w:val="clear" w:color="auto" w:fill="FFFFFF"/>
        <w:spacing w:before="0" w:after="240"/>
        <w:rPr>
          <w:ins w:id="483" w:author="Unknown"/>
          <w:rFonts w:ascii="Arial" w:hAnsi="Arial" w:cs="Arial"/>
          <w:color w:val="000000"/>
          <w:sz w:val="36"/>
          <w:szCs w:val="36"/>
        </w:rPr>
      </w:pPr>
      <w:ins w:id="484" w:author="Unknown">
        <w:r>
          <w:rPr>
            <w:rFonts w:ascii="Arial" w:hAnsi="Arial" w:cs="Arial"/>
            <w:color w:val="000000"/>
            <w:sz w:val="36"/>
            <w:szCs w:val="36"/>
          </w:rPr>
          <w:t>Generics in Java – Further Readings</w:t>
        </w:r>
      </w:ins>
    </w:p>
    <w:p w:rsidR="005438C0" w:rsidRDefault="005438C0" w:rsidP="005438C0">
      <w:pPr>
        <w:numPr>
          <w:ilvl w:val="0"/>
          <w:numId w:val="3"/>
        </w:numPr>
        <w:shd w:val="clear" w:color="auto" w:fill="FFFFFF"/>
        <w:spacing w:before="100" w:beforeAutospacing="1" w:after="100" w:afterAutospacing="1" w:line="240" w:lineRule="auto"/>
        <w:ind w:left="600"/>
        <w:rPr>
          <w:ins w:id="485" w:author="Unknown"/>
          <w:rFonts w:ascii="Arial" w:hAnsi="Arial" w:cs="Arial"/>
          <w:color w:val="666666"/>
          <w:sz w:val="24"/>
          <w:szCs w:val="24"/>
        </w:rPr>
      </w:pPr>
      <w:ins w:id="486" w:author="Unknown">
        <w:r>
          <w:rPr>
            <w:rFonts w:ascii="Arial" w:hAnsi="Arial" w:cs="Arial"/>
            <w:color w:val="666666"/>
          </w:rPr>
          <w:t>Generics doesn’t support sub-typing, so </w:t>
        </w:r>
        <w:r>
          <w:rPr>
            <w:rStyle w:val="HTMLCode"/>
            <w:rFonts w:eastAsiaTheme="minorHAnsi"/>
            <w:color w:val="666666"/>
            <w:sz w:val="24"/>
            <w:szCs w:val="24"/>
            <w:shd w:val="clear" w:color="auto" w:fill="EFE8E5"/>
          </w:rPr>
          <w:t xml:space="preserve">List&lt;Number&gt; numbers = new </w:t>
        </w:r>
        <w:proofErr w:type="spellStart"/>
        <w:r>
          <w:rPr>
            <w:rStyle w:val="HTMLCode"/>
            <w:rFonts w:eastAsiaTheme="minorHAnsi"/>
            <w:color w:val="666666"/>
            <w:sz w:val="24"/>
            <w:szCs w:val="24"/>
            <w:shd w:val="clear" w:color="auto" w:fill="EFE8E5"/>
          </w:rPr>
          <w:t>ArrayList</w:t>
        </w:r>
        <w:proofErr w:type="spellEnd"/>
        <w:r>
          <w:rPr>
            <w:rStyle w:val="HTMLCode"/>
            <w:rFonts w:eastAsiaTheme="minorHAnsi"/>
            <w:color w:val="666666"/>
            <w:sz w:val="24"/>
            <w:szCs w:val="24"/>
            <w:shd w:val="clear" w:color="auto" w:fill="EFE8E5"/>
          </w:rPr>
          <w:t>&lt;Integer</w:t>
        </w:r>
        <w:proofErr w:type="gramStart"/>
        <w:r>
          <w:rPr>
            <w:rStyle w:val="HTMLCode"/>
            <w:rFonts w:eastAsiaTheme="minorHAnsi"/>
            <w:color w:val="666666"/>
            <w:sz w:val="24"/>
            <w:szCs w:val="24"/>
            <w:shd w:val="clear" w:color="auto" w:fill="EFE8E5"/>
          </w:rPr>
          <w:t>&gt;(</w:t>
        </w:r>
        <w:proofErr w:type="gramEnd"/>
        <w:r>
          <w:rPr>
            <w:rStyle w:val="HTMLCode"/>
            <w:rFonts w:eastAsiaTheme="minorHAnsi"/>
            <w:color w:val="666666"/>
            <w:sz w:val="24"/>
            <w:szCs w:val="24"/>
            <w:shd w:val="clear" w:color="auto" w:fill="EFE8E5"/>
          </w:rPr>
          <w:t>);</w:t>
        </w:r>
        <w:r>
          <w:rPr>
            <w:rFonts w:ascii="Arial" w:hAnsi="Arial" w:cs="Arial"/>
            <w:color w:val="666666"/>
          </w:rPr>
          <w:t> will not compile, learn </w:t>
        </w:r>
        <w:r>
          <w:rPr>
            <w:rFonts w:ascii="Arial" w:hAnsi="Arial" w:cs="Arial"/>
            <w:color w:val="666666"/>
          </w:rPr>
          <w:fldChar w:fldCharType="begin"/>
        </w:r>
        <w:r>
          <w:rPr>
            <w:rFonts w:ascii="Arial" w:hAnsi="Arial" w:cs="Arial"/>
            <w:color w:val="666666"/>
          </w:rPr>
          <w:instrText xml:space="preserve"> HYPERLINK "https://www.journaldev.com/1330/java-collections-interview-questions-and-answers" \l "generics-sub-typing" </w:instrText>
        </w:r>
        <w:r>
          <w:rPr>
            <w:rFonts w:ascii="Arial" w:hAnsi="Arial" w:cs="Arial"/>
            <w:color w:val="666666"/>
          </w:rPr>
          <w:fldChar w:fldCharType="separate"/>
        </w:r>
        <w:r>
          <w:rPr>
            <w:rStyle w:val="Hyperlink"/>
            <w:rFonts w:ascii="Arial" w:hAnsi="Arial" w:cs="Arial"/>
            <w:color w:val="FF0000"/>
          </w:rPr>
          <w:t>why generics doesn’t support sub-typing</w:t>
        </w:r>
        <w:r>
          <w:rPr>
            <w:rFonts w:ascii="Arial" w:hAnsi="Arial" w:cs="Arial"/>
            <w:color w:val="666666"/>
          </w:rPr>
          <w:fldChar w:fldCharType="end"/>
        </w:r>
        <w:r>
          <w:rPr>
            <w:rFonts w:ascii="Arial" w:hAnsi="Arial" w:cs="Arial"/>
            <w:color w:val="666666"/>
          </w:rPr>
          <w:t>.</w:t>
        </w:r>
      </w:ins>
    </w:p>
    <w:p w:rsidR="005438C0" w:rsidRDefault="005438C0" w:rsidP="005438C0">
      <w:pPr>
        <w:numPr>
          <w:ilvl w:val="0"/>
          <w:numId w:val="3"/>
        </w:numPr>
        <w:shd w:val="clear" w:color="auto" w:fill="FFFFFF"/>
        <w:spacing w:before="100" w:beforeAutospacing="1" w:after="100" w:afterAutospacing="1" w:line="240" w:lineRule="auto"/>
        <w:ind w:left="600"/>
        <w:rPr>
          <w:ins w:id="487" w:author="Unknown"/>
          <w:rFonts w:ascii="Arial" w:hAnsi="Arial" w:cs="Arial"/>
          <w:color w:val="666666"/>
        </w:rPr>
      </w:pPr>
      <w:ins w:id="488" w:author="Unknown">
        <w:r>
          <w:rPr>
            <w:rFonts w:ascii="Arial" w:hAnsi="Arial" w:cs="Arial"/>
            <w:color w:val="666666"/>
          </w:rPr>
          <w:t>We can’t create generic array, so </w:t>
        </w:r>
        <w:r>
          <w:rPr>
            <w:rStyle w:val="HTMLCode"/>
            <w:rFonts w:eastAsiaTheme="minorHAnsi"/>
            <w:color w:val="666666"/>
            <w:sz w:val="24"/>
            <w:szCs w:val="24"/>
            <w:shd w:val="clear" w:color="auto" w:fill="EFE8E5"/>
          </w:rPr>
          <w:t>List&lt;Integer</w:t>
        </w:r>
        <w:proofErr w:type="gramStart"/>
        <w:r>
          <w:rPr>
            <w:rStyle w:val="HTMLCode"/>
            <w:rFonts w:eastAsiaTheme="minorHAnsi"/>
            <w:color w:val="666666"/>
            <w:sz w:val="24"/>
            <w:szCs w:val="24"/>
            <w:shd w:val="clear" w:color="auto" w:fill="EFE8E5"/>
          </w:rPr>
          <w:t>&gt;[</w:t>
        </w:r>
        <w:proofErr w:type="gramEnd"/>
        <w:r>
          <w:rPr>
            <w:rStyle w:val="HTMLCode"/>
            <w:rFonts w:eastAsiaTheme="minorHAnsi"/>
            <w:color w:val="666666"/>
            <w:sz w:val="24"/>
            <w:szCs w:val="24"/>
            <w:shd w:val="clear" w:color="auto" w:fill="EFE8E5"/>
          </w:rPr>
          <w:t xml:space="preserve">] array = new </w:t>
        </w:r>
        <w:proofErr w:type="spellStart"/>
        <w:r>
          <w:rPr>
            <w:rStyle w:val="HTMLCode"/>
            <w:rFonts w:eastAsiaTheme="minorHAnsi"/>
            <w:color w:val="666666"/>
            <w:sz w:val="24"/>
            <w:szCs w:val="24"/>
            <w:shd w:val="clear" w:color="auto" w:fill="EFE8E5"/>
          </w:rPr>
          <w:t>ArrayList</w:t>
        </w:r>
        <w:proofErr w:type="spellEnd"/>
        <w:r>
          <w:rPr>
            <w:rStyle w:val="HTMLCode"/>
            <w:rFonts w:eastAsiaTheme="minorHAnsi"/>
            <w:color w:val="666666"/>
            <w:sz w:val="24"/>
            <w:szCs w:val="24"/>
            <w:shd w:val="clear" w:color="auto" w:fill="EFE8E5"/>
          </w:rPr>
          <w:t>&lt;Integer&gt;[10]</w:t>
        </w:r>
        <w:r>
          <w:rPr>
            <w:rFonts w:ascii="Arial" w:hAnsi="Arial" w:cs="Arial"/>
            <w:color w:val="666666"/>
          </w:rPr>
          <w:t> will not compile, read </w:t>
        </w:r>
        <w:r>
          <w:rPr>
            <w:rFonts w:ascii="Arial" w:hAnsi="Arial" w:cs="Arial"/>
            <w:color w:val="666666"/>
          </w:rPr>
          <w:fldChar w:fldCharType="begin"/>
        </w:r>
        <w:r>
          <w:rPr>
            <w:rFonts w:ascii="Arial" w:hAnsi="Arial" w:cs="Arial"/>
            <w:color w:val="666666"/>
          </w:rPr>
          <w:instrText xml:space="preserve"> HYPERLINK "https://www.journaldev.com/1330/java-collections-interview-questions-and-answers" \l "generics-array" </w:instrText>
        </w:r>
        <w:r>
          <w:rPr>
            <w:rFonts w:ascii="Arial" w:hAnsi="Arial" w:cs="Arial"/>
            <w:color w:val="666666"/>
          </w:rPr>
          <w:fldChar w:fldCharType="separate"/>
        </w:r>
        <w:r>
          <w:rPr>
            <w:rStyle w:val="Hyperlink"/>
            <w:rFonts w:ascii="Arial" w:hAnsi="Arial" w:cs="Arial"/>
            <w:color w:val="FF0000"/>
          </w:rPr>
          <w:t>why we can’t create generic array?</w:t>
        </w:r>
        <w:r>
          <w:rPr>
            <w:rFonts w:ascii="Arial" w:hAnsi="Arial" w:cs="Arial"/>
            <w:color w:val="666666"/>
          </w:rPr>
          <w:fldChar w:fldCharType="end"/>
        </w:r>
        <w:r>
          <w:rPr>
            <w:rFonts w:ascii="Arial" w:hAnsi="Arial" w:cs="Arial"/>
            <w:color w:val="666666"/>
          </w:rPr>
          <w:t>.</w:t>
        </w:r>
      </w:ins>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92A1C"/>
    <w:multiLevelType w:val="multilevel"/>
    <w:tmpl w:val="7DFA5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EF0F2B"/>
    <w:multiLevelType w:val="multilevel"/>
    <w:tmpl w:val="297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31D3C"/>
    <w:multiLevelType w:val="multilevel"/>
    <w:tmpl w:val="93A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FC0"/>
    <w:rsid w:val="005438C0"/>
    <w:rsid w:val="00866FC0"/>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866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38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38C0"/>
    <w:rPr>
      <w:rFonts w:asciiTheme="majorHAnsi" w:eastAsiaTheme="majorEastAsia" w:hAnsiTheme="majorHAnsi" w:cstheme="majorBidi"/>
      <w:b/>
      <w:bCs/>
      <w:color w:val="4F81BD" w:themeColor="accent1"/>
    </w:rPr>
  </w:style>
  <w:style w:type="paragraph" w:customStyle="1" w:styleId="entry-meta">
    <w:name w:val="entry-meta"/>
    <w:basedOn w:val="Normal"/>
    <w:rsid w:val="00543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438C0"/>
  </w:style>
  <w:style w:type="character" w:styleId="Hyperlink">
    <w:name w:val="Hyperlink"/>
    <w:basedOn w:val="DefaultParagraphFont"/>
    <w:uiPriority w:val="99"/>
    <w:semiHidden/>
    <w:unhideWhenUsed/>
    <w:rsid w:val="005438C0"/>
    <w:rPr>
      <w:color w:val="0000FF"/>
      <w:u w:val="single"/>
    </w:rPr>
  </w:style>
  <w:style w:type="character" w:styleId="FollowedHyperlink">
    <w:name w:val="FollowedHyperlink"/>
    <w:basedOn w:val="DefaultParagraphFont"/>
    <w:uiPriority w:val="99"/>
    <w:semiHidden/>
    <w:unhideWhenUsed/>
    <w:rsid w:val="005438C0"/>
    <w:rPr>
      <w:color w:val="800080"/>
      <w:u w:val="single"/>
    </w:rPr>
  </w:style>
  <w:style w:type="character" w:customStyle="1" w:styleId="entry-author-name">
    <w:name w:val="entry-author-name"/>
    <w:basedOn w:val="DefaultParagraphFont"/>
    <w:rsid w:val="005438C0"/>
  </w:style>
  <w:style w:type="character" w:customStyle="1" w:styleId="entry-comments-link">
    <w:name w:val="entry-comments-link"/>
    <w:basedOn w:val="DefaultParagraphFont"/>
    <w:rsid w:val="005438C0"/>
  </w:style>
  <w:style w:type="paragraph" w:styleId="NormalWeb">
    <w:name w:val="Normal (Web)"/>
    <w:basedOn w:val="Normal"/>
    <w:uiPriority w:val="99"/>
    <w:semiHidden/>
    <w:unhideWhenUsed/>
    <w:rsid w:val="00543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8C0"/>
    <w:rPr>
      <w:b/>
      <w:bCs/>
    </w:rPr>
  </w:style>
  <w:style w:type="character" w:styleId="HTMLCode">
    <w:name w:val="HTML Code"/>
    <w:basedOn w:val="DefaultParagraphFont"/>
    <w:uiPriority w:val="99"/>
    <w:semiHidden/>
    <w:unhideWhenUsed/>
    <w:rsid w:val="005438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3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8C0"/>
    <w:rPr>
      <w:rFonts w:ascii="Courier New" w:eastAsia="Times New Roman" w:hAnsi="Courier New" w:cs="Courier New"/>
      <w:sz w:val="20"/>
      <w:szCs w:val="20"/>
    </w:rPr>
  </w:style>
  <w:style w:type="character" w:customStyle="1" w:styleId="typ">
    <w:name w:val="typ"/>
    <w:basedOn w:val="DefaultParagraphFont"/>
    <w:rsid w:val="005438C0"/>
  </w:style>
  <w:style w:type="character" w:customStyle="1" w:styleId="pln">
    <w:name w:val="pln"/>
    <w:basedOn w:val="DefaultParagraphFont"/>
    <w:rsid w:val="005438C0"/>
  </w:style>
  <w:style w:type="character" w:customStyle="1" w:styleId="pun">
    <w:name w:val="pun"/>
    <w:basedOn w:val="DefaultParagraphFont"/>
    <w:rsid w:val="005438C0"/>
  </w:style>
  <w:style w:type="character" w:customStyle="1" w:styleId="kwd">
    <w:name w:val="kwd"/>
    <w:basedOn w:val="DefaultParagraphFont"/>
    <w:rsid w:val="005438C0"/>
  </w:style>
  <w:style w:type="character" w:customStyle="1" w:styleId="str">
    <w:name w:val="str"/>
    <w:basedOn w:val="DefaultParagraphFont"/>
    <w:rsid w:val="005438C0"/>
  </w:style>
  <w:style w:type="character" w:customStyle="1" w:styleId="lit">
    <w:name w:val="lit"/>
    <w:basedOn w:val="DefaultParagraphFont"/>
    <w:rsid w:val="005438C0"/>
  </w:style>
  <w:style w:type="character" w:customStyle="1" w:styleId="com">
    <w:name w:val="com"/>
    <w:basedOn w:val="DefaultParagraphFont"/>
    <w:rsid w:val="005438C0"/>
  </w:style>
  <w:style w:type="character" w:styleId="Emphasis">
    <w:name w:val="Emphasis"/>
    <w:basedOn w:val="DefaultParagraphFont"/>
    <w:uiPriority w:val="20"/>
    <w:qFormat/>
    <w:rsid w:val="005438C0"/>
    <w:rPr>
      <w:i/>
      <w:iCs/>
    </w:rPr>
  </w:style>
  <w:style w:type="paragraph" w:styleId="BalloonText">
    <w:name w:val="Balloon Text"/>
    <w:basedOn w:val="Normal"/>
    <w:link w:val="BalloonTextChar"/>
    <w:uiPriority w:val="99"/>
    <w:semiHidden/>
    <w:unhideWhenUsed/>
    <w:rsid w:val="0054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0789690">
      <w:bodyDiv w:val="1"/>
      <w:marLeft w:val="0"/>
      <w:marRight w:val="0"/>
      <w:marTop w:val="0"/>
      <w:marBottom w:val="0"/>
      <w:divBdr>
        <w:top w:val="none" w:sz="0" w:space="0" w:color="auto"/>
        <w:left w:val="none" w:sz="0" w:space="0" w:color="auto"/>
        <w:bottom w:val="none" w:sz="0" w:space="0" w:color="auto"/>
        <w:right w:val="none" w:sz="0" w:space="0" w:color="auto"/>
      </w:divBdr>
    </w:div>
    <w:div w:id="1721586910">
      <w:bodyDiv w:val="1"/>
      <w:marLeft w:val="0"/>
      <w:marRight w:val="0"/>
      <w:marTop w:val="0"/>
      <w:marBottom w:val="0"/>
      <w:divBdr>
        <w:top w:val="none" w:sz="0" w:space="0" w:color="auto"/>
        <w:left w:val="none" w:sz="0" w:space="0" w:color="auto"/>
        <w:bottom w:val="none" w:sz="0" w:space="0" w:color="auto"/>
        <w:right w:val="none" w:sz="0" w:space="0" w:color="auto"/>
      </w:divBdr>
      <w:divsChild>
        <w:div w:id="118779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63/java-generics-example-method-class-interface" TargetMode="External"/><Relationship Id="rId5" Type="http://schemas.openxmlformats.org/officeDocument/2006/relationships/hyperlink" Target="https://www.journaldev.com/author/pank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2017-09-16T13:54:00Z</dcterms:created>
  <dcterms:modified xsi:type="dcterms:W3CDTF">2017-09-16T13:56:00Z</dcterms:modified>
</cp:coreProperties>
</file>
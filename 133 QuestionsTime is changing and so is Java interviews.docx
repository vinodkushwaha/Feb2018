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87C" w:rsidRPr="006E187C" w:rsidRDefault="006E187C" w:rsidP="006E187C">
      <w:pPr>
        <w:spacing w:after="240" w:line="240" w:lineRule="auto"/>
        <w:rPr>
          <w:ins w:id="0" w:author="Unknown"/>
          <w:rFonts w:ascii="Trebuchet MS" w:eastAsia="Times New Roman" w:hAnsi="Trebuchet MS" w:cs="Times New Roman"/>
          <w:color w:val="333333"/>
          <w:sz w:val="24"/>
          <w:szCs w:val="24"/>
        </w:rPr>
      </w:pPr>
      <w:r w:rsidRPr="006E187C">
        <w:rPr>
          <w:rFonts w:ascii="Trebuchet MS" w:eastAsia="Times New Roman" w:hAnsi="Trebuchet MS" w:cs="Times New Roman"/>
          <w:color w:val="333333"/>
          <w:sz w:val="24"/>
          <w:szCs w:val="24"/>
        </w:rPr>
        <w:t xml:space="preserve">Time is changing and so </w:t>
      </w:r>
      <w:proofErr w:type="gramStart"/>
      <w:r w:rsidRPr="006E187C">
        <w:rPr>
          <w:rFonts w:ascii="Trebuchet MS" w:eastAsia="Times New Roman" w:hAnsi="Trebuchet MS" w:cs="Times New Roman"/>
          <w:color w:val="333333"/>
          <w:sz w:val="24"/>
          <w:szCs w:val="24"/>
        </w:rPr>
        <w:t>is Java interviews</w:t>
      </w:r>
      <w:proofErr w:type="gramEnd"/>
      <w:r w:rsidRPr="006E187C">
        <w:rPr>
          <w:rFonts w:ascii="Trebuchet MS" w:eastAsia="Times New Roman" w:hAnsi="Trebuchet MS" w:cs="Times New Roman"/>
          <w:color w:val="333333"/>
          <w:sz w:val="24"/>
          <w:szCs w:val="24"/>
        </w:rPr>
        <w:t xml:space="preserve">. Gone are the days, when knowing the difference between String and </w:t>
      </w:r>
      <w:proofErr w:type="spellStart"/>
      <w:r w:rsidRPr="006E187C">
        <w:rPr>
          <w:rFonts w:ascii="Trebuchet MS" w:eastAsia="Times New Roman" w:hAnsi="Trebuchet MS" w:cs="Times New Roman"/>
          <w:color w:val="333333"/>
          <w:sz w:val="24"/>
          <w:szCs w:val="24"/>
        </w:rPr>
        <w:t>StringBuffer</w:t>
      </w:r>
      <w:proofErr w:type="spellEnd"/>
      <w:r w:rsidRPr="006E187C">
        <w:rPr>
          <w:rFonts w:ascii="Trebuchet MS" w:eastAsia="Times New Roman" w:hAnsi="Trebuchet MS" w:cs="Times New Roman"/>
          <w:color w:val="333333"/>
          <w:sz w:val="24"/>
          <w:szCs w:val="24"/>
        </w:rPr>
        <w:t xml:space="preserve"> can help you to go through the second round of interview, questions are becoming more advanced and interviewers are asking more deep questions. When I started my career, questions like </w:t>
      </w:r>
      <w:hyperlink r:id="rId5" w:tgtFrame="_blank" w:history="1">
        <w:r w:rsidRPr="006E187C">
          <w:rPr>
            <w:rFonts w:ascii="Trebuchet MS" w:eastAsia="Times New Roman" w:hAnsi="Trebuchet MS" w:cs="Times New Roman"/>
            <w:color w:val="660099"/>
            <w:sz w:val="24"/>
            <w:szCs w:val="24"/>
            <w:u w:val="single"/>
          </w:rPr>
          <w:t xml:space="preserve">Vector </w:t>
        </w:r>
        <w:proofErr w:type="spellStart"/>
        <w:r w:rsidRPr="006E187C">
          <w:rPr>
            <w:rFonts w:ascii="Trebuchet MS" w:eastAsia="Times New Roman" w:hAnsi="Trebuchet MS" w:cs="Times New Roman"/>
            <w:color w:val="660099"/>
            <w:sz w:val="24"/>
            <w:szCs w:val="24"/>
            <w:u w:val="single"/>
          </w:rPr>
          <w:t>vs</w:t>
        </w:r>
        <w:proofErr w:type="spellEnd"/>
        <w:r w:rsidRPr="006E187C">
          <w:rPr>
            <w:rFonts w:ascii="Trebuchet MS" w:eastAsia="Times New Roman" w:hAnsi="Trebuchet MS" w:cs="Times New Roman"/>
            <w:color w:val="660099"/>
            <w:sz w:val="24"/>
            <w:szCs w:val="24"/>
            <w:u w:val="single"/>
          </w:rPr>
          <w:t xml:space="preserve"> Array</w:t>
        </w:r>
      </w:hyperlink>
      <w:r w:rsidRPr="006E187C">
        <w:rPr>
          <w:rFonts w:ascii="Trebuchet MS" w:eastAsia="Times New Roman" w:hAnsi="Trebuchet MS" w:cs="Times New Roman"/>
          <w:color w:val="333333"/>
          <w:sz w:val="24"/>
          <w:szCs w:val="24"/>
        </w:rPr>
        <w:t> and </w:t>
      </w:r>
      <w:proofErr w:type="spellStart"/>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"http://javarevisited.blogspot.sg/2010/10/difference-between-hashmap-and.html"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HashMap</w:t>
      </w:r>
      <w:proofErr w:type="spellEnd"/>
      <w:r w:rsidRPr="006E187C">
        <w:rPr>
          <w:rFonts w:ascii="Trebuchet MS" w:eastAsia="Times New Roman" w:hAnsi="Trebuchet MS" w:cs="Times New Roman"/>
          <w:color w:val="660099"/>
          <w:sz w:val="24"/>
          <w:szCs w:val="24"/>
          <w:u w:val="single"/>
        </w:rPr>
        <w:t xml:space="preserve"> </w:t>
      </w:r>
      <w:proofErr w:type="spellStart"/>
      <w:r w:rsidRPr="006E187C">
        <w:rPr>
          <w:rFonts w:ascii="Trebuchet MS" w:eastAsia="Times New Roman" w:hAnsi="Trebuchet MS" w:cs="Times New Roman"/>
          <w:color w:val="660099"/>
          <w:sz w:val="24"/>
          <w:szCs w:val="24"/>
          <w:u w:val="single"/>
        </w:rPr>
        <w:t>vs</w:t>
      </w:r>
      <w:proofErr w:type="spellEnd"/>
      <w:r w:rsidRPr="006E187C">
        <w:rPr>
          <w:rFonts w:ascii="Trebuchet MS" w:eastAsia="Times New Roman" w:hAnsi="Trebuchet MS" w:cs="Times New Roman"/>
          <w:color w:val="660099"/>
          <w:sz w:val="24"/>
          <w:szCs w:val="24"/>
          <w:u w:val="single"/>
        </w:rPr>
        <w:t xml:space="preserve"> </w:t>
      </w:r>
      <w:proofErr w:type="spellStart"/>
      <w:r w:rsidRPr="006E187C">
        <w:rPr>
          <w:rFonts w:ascii="Trebuchet MS" w:eastAsia="Times New Roman" w:hAnsi="Trebuchet MS" w:cs="Times New Roman"/>
          <w:color w:val="660099"/>
          <w:sz w:val="24"/>
          <w:szCs w:val="24"/>
          <w:u w:val="single"/>
        </w:rPr>
        <w:t>Hashtable</w:t>
      </w:r>
      <w:proofErr w:type="spell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xml:space="preserve"> were the most popular ones and just memorizing them gives you a good chance to do well in interviews, but not anymore. Nowadays, you will get questions from the areas where not many Java </w:t>
      </w:r>
      <w:proofErr w:type="gramStart"/>
      <w:r w:rsidRPr="006E187C">
        <w:rPr>
          <w:rFonts w:ascii="Trebuchet MS" w:eastAsia="Times New Roman" w:hAnsi="Trebuchet MS" w:cs="Times New Roman"/>
          <w:color w:val="333333"/>
          <w:sz w:val="24"/>
          <w:szCs w:val="24"/>
        </w:rPr>
        <w:t>programmer</w:t>
      </w:r>
      <w:proofErr w:type="gramEnd"/>
      <w:r w:rsidRPr="006E187C">
        <w:rPr>
          <w:rFonts w:ascii="Trebuchet MS" w:eastAsia="Times New Roman" w:hAnsi="Trebuchet MS" w:cs="Times New Roman"/>
          <w:color w:val="333333"/>
          <w:sz w:val="24"/>
          <w:szCs w:val="24"/>
        </w:rPr>
        <w:t xml:space="preserve"> looks e.g. NIO, patterns, sophisticated unit testing or those which are hard to master e.g. concurrency, algorithms, data structures and coding.</w:t>
      </w:r>
      <w:r w:rsidRPr="006E187C">
        <w:rPr>
          <w:rFonts w:ascii="Trebuchet MS" w:eastAsia="Times New Roman" w:hAnsi="Trebuchet MS" w:cs="Times New Roman"/>
          <w:color w:val="333333"/>
          <w:sz w:val="24"/>
          <w:szCs w:val="24"/>
        </w:rPr>
        <w:br/>
      </w:r>
      <w:bookmarkStart w:id="1" w:name="more"/>
      <w:bookmarkEnd w:id="1"/>
      <w:r w:rsidRPr="006E187C">
        <w:rPr>
          <w:rFonts w:ascii="Trebuchet MS" w:eastAsia="Times New Roman" w:hAnsi="Trebuchet MS" w:cs="Times New Roman"/>
          <w:color w:val="333333"/>
          <w:sz w:val="24"/>
          <w:szCs w:val="24"/>
        </w:rPr>
        <w:br/>
        <w:t xml:space="preserve">Since I like to explore interview questions, I have got this huge list of questions with me, which contains lots and lots of questions from different topics. I have been preparing this MEGA list from quite some time and now </w:t>
      </w:r>
      <w:proofErr w:type="gramStart"/>
      <w:r w:rsidRPr="006E187C">
        <w:rPr>
          <w:rFonts w:ascii="Trebuchet MS" w:eastAsia="Times New Roman" w:hAnsi="Trebuchet MS" w:cs="Times New Roman"/>
          <w:color w:val="333333"/>
          <w:sz w:val="24"/>
          <w:szCs w:val="24"/>
        </w:rPr>
        <w:t>It's</w:t>
      </w:r>
      <w:proofErr w:type="gramEnd"/>
      <w:r w:rsidRPr="006E187C">
        <w:rPr>
          <w:rFonts w:ascii="Trebuchet MS" w:eastAsia="Times New Roman" w:hAnsi="Trebuchet MS" w:cs="Times New Roman"/>
          <w:color w:val="333333"/>
          <w:sz w:val="24"/>
          <w:szCs w:val="24"/>
        </w:rPr>
        <w:t xml:space="preserve"> ready to share with you guys. It contains interview questions not only from classic topics like threads, collections, equals and </w:t>
      </w:r>
      <w:proofErr w:type="spellStart"/>
      <w:r w:rsidRPr="006E187C">
        <w:rPr>
          <w:rFonts w:ascii="Trebuchet MS" w:eastAsia="Times New Roman" w:hAnsi="Trebuchet MS" w:cs="Times New Roman"/>
          <w:color w:val="333333"/>
          <w:sz w:val="24"/>
          <w:szCs w:val="24"/>
        </w:rPr>
        <w:t>hashcode</w:t>
      </w:r>
      <w:proofErr w:type="spellEnd"/>
      <w:r w:rsidRPr="006E187C">
        <w:rPr>
          <w:rFonts w:ascii="Trebuchet MS" w:eastAsia="Times New Roman" w:hAnsi="Trebuchet MS" w:cs="Times New Roman"/>
          <w:color w:val="333333"/>
          <w:sz w:val="24"/>
          <w:szCs w:val="24"/>
        </w:rPr>
        <w:t>, sockets but also from NIO, array, string, java 8 and much more.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It has questions for both entry level Java programmers and senior developers with years of experience. No matter whether you are a Java developer of 1, 2, 3, 4, 5, 6, 8, </w:t>
      </w:r>
      <w:proofErr w:type="gramStart"/>
      <w:r w:rsidRPr="006E187C">
        <w:rPr>
          <w:rFonts w:ascii="Trebuchet MS" w:eastAsia="Times New Roman" w:hAnsi="Trebuchet MS" w:cs="Times New Roman"/>
          <w:color w:val="333333"/>
          <w:sz w:val="24"/>
          <w:szCs w:val="24"/>
        </w:rPr>
        <w:t>9</w:t>
      </w:r>
      <w:proofErr w:type="gramEnd"/>
      <w:r w:rsidRPr="006E187C">
        <w:rPr>
          <w:rFonts w:ascii="Trebuchet MS" w:eastAsia="Times New Roman" w:hAnsi="Trebuchet MS" w:cs="Times New Roman"/>
          <w:color w:val="333333"/>
          <w:sz w:val="24"/>
          <w:szCs w:val="24"/>
        </w:rPr>
        <w:t xml:space="preserve"> or even 10 years of experience, you will find something interesting in this list. It contains questions which are super easy to answer, and also, a question which is tricky enough for even seasoned Java programmers.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ins w:id="2" w:author="Unknown">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Given the list is long and we have questions from everywhere, it's imperative that answers must be short, concise and crisp, no fluffing at all. So apart from this paragraph, you will only hear from me is the questions and answers, no more context, no more feedback and no more evaluation. For that, I have already written blog posts, where you can find my views on a particular question, e.g. why I like that question, what makes them challenging and what kind of answer you should expect from candidates.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This list is a little bit different and I encourage you to share questions and answers in a similar way so that it should be easy to revise. I hope this list can be a great use for both interviewer and candidates, the interviewer can, of course, put a little variety on questions to bring novelty and surprise element, which is important for a good interview. While a candidate, can expand and test their knowledge about key areas of Java programming language and platform. In 2015 and in coming years the focus will be more on advanced concurrency concept, JVM internals, 32-bit </w:t>
        </w:r>
        <w:proofErr w:type="spellStart"/>
        <w:r w:rsidRPr="006E187C">
          <w:rPr>
            <w:rFonts w:ascii="Trebuchet MS" w:eastAsia="Times New Roman" w:hAnsi="Trebuchet MS" w:cs="Times New Roman"/>
            <w:color w:val="333333"/>
            <w:sz w:val="24"/>
            <w:szCs w:val="24"/>
          </w:rPr>
          <w:t>vs</w:t>
        </w:r>
        <w:proofErr w:type="spellEnd"/>
        <w:r w:rsidRPr="006E187C">
          <w:rPr>
            <w:rFonts w:ascii="Trebuchet MS" w:eastAsia="Times New Roman" w:hAnsi="Trebuchet MS" w:cs="Times New Roman"/>
            <w:color w:val="333333"/>
            <w:sz w:val="24"/>
            <w:szCs w:val="24"/>
          </w:rPr>
          <w:t xml:space="preserve"> 64-bit JVM, unit testing, and clean code. I am sure, once you read through this </w:t>
        </w:r>
        <w:r w:rsidRPr="006E187C">
          <w:rPr>
            <w:rFonts w:ascii="Trebuchet MS" w:eastAsia="Times New Roman" w:hAnsi="Trebuchet MS" w:cs="Times New Roman"/>
            <w:i/>
            <w:iCs/>
            <w:color w:val="333333"/>
            <w:sz w:val="24"/>
            <w:szCs w:val="24"/>
          </w:rPr>
          <w:t>MEGA list of Java interview question</w:t>
        </w:r>
        <w:r w:rsidRPr="006E187C">
          <w:rPr>
            <w:rFonts w:ascii="Trebuchet MS" w:eastAsia="Times New Roman" w:hAnsi="Trebuchet MS" w:cs="Times New Roman"/>
            <w:color w:val="333333"/>
            <w:sz w:val="24"/>
            <w:szCs w:val="24"/>
          </w:rPr>
          <w:t>, you should be able to do well on both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"http://java67.blogspot.sg/2015/03/top-40-core-java-interview-questions-answers-telephonic-round.html"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telephonic</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and face to face programming interviews.</w:t>
        </w:r>
        <w:r w:rsidRPr="006E187C">
          <w:rPr>
            <w:rFonts w:ascii="Trebuchet MS" w:eastAsia="Times New Roman" w:hAnsi="Trebuchet MS" w:cs="Times New Roman"/>
            <w:color w:val="333333"/>
            <w:sz w:val="24"/>
            <w:szCs w:val="24"/>
          </w:rPr>
          <w:br/>
        </w:r>
      </w:ins>
    </w:p>
    <w:p w:rsidR="006E187C" w:rsidRPr="006E187C" w:rsidRDefault="006E187C" w:rsidP="006E187C">
      <w:pPr>
        <w:spacing w:after="240" w:line="240" w:lineRule="auto"/>
        <w:rPr>
          <w:ins w:id="3" w:author="Unknown"/>
          <w:rFonts w:ascii="Trebuchet MS" w:eastAsia="Times New Roman" w:hAnsi="Trebuchet MS" w:cs="Times New Roman"/>
          <w:color w:val="333333"/>
          <w:sz w:val="24"/>
          <w:szCs w:val="24"/>
        </w:rPr>
      </w:pPr>
      <w:ins w:id="4" w:author="Unknown">
        <w:r w:rsidRPr="006E187C">
          <w:rPr>
            <w:rFonts w:ascii="Trebuchet MS" w:eastAsia="Times New Roman" w:hAnsi="Trebuchet MS" w:cs="Times New Roman"/>
            <w:color w:val="333333"/>
            <w:sz w:val="24"/>
            <w:szCs w:val="24"/>
          </w:rPr>
          <w:lastRenderedPageBreak/>
          <w:br/>
        </w:r>
      </w:ins>
    </w:p>
    <w:p w:rsidR="006E187C" w:rsidRPr="006E187C" w:rsidRDefault="006E187C" w:rsidP="006E187C">
      <w:pPr>
        <w:spacing w:before="100" w:beforeAutospacing="1" w:after="100" w:afterAutospacing="1" w:line="240" w:lineRule="auto"/>
        <w:outlineLvl w:val="1"/>
        <w:rPr>
          <w:ins w:id="5" w:author="Unknown"/>
          <w:rFonts w:ascii="Trebuchet MS" w:eastAsia="Times New Roman" w:hAnsi="Trebuchet MS" w:cs="Times New Roman"/>
          <w:b/>
          <w:bCs/>
          <w:color w:val="333333"/>
          <w:sz w:val="36"/>
          <w:szCs w:val="36"/>
        </w:rPr>
      </w:pPr>
      <w:ins w:id="6" w:author="Unknown">
        <w:r w:rsidRPr="006E187C">
          <w:rPr>
            <w:rFonts w:ascii="Trebuchet MS" w:eastAsia="Times New Roman" w:hAnsi="Trebuchet MS" w:cs="Times New Roman"/>
            <w:b/>
            <w:bCs/>
            <w:color w:val="333333"/>
            <w:sz w:val="36"/>
            <w:szCs w:val="36"/>
            <w:u w:val="single"/>
          </w:rPr>
          <w:t>Important Topics for Java Interviews</w:t>
        </w:r>
      </w:ins>
    </w:p>
    <w:p w:rsidR="006E187C" w:rsidRPr="006E187C" w:rsidRDefault="006E187C" w:rsidP="006E187C">
      <w:pPr>
        <w:spacing w:after="0" w:line="240" w:lineRule="auto"/>
        <w:rPr>
          <w:ins w:id="7" w:author="Unknown"/>
          <w:rFonts w:ascii="Trebuchet MS" w:eastAsia="Times New Roman" w:hAnsi="Trebuchet MS" w:cs="Times New Roman"/>
          <w:color w:val="333333"/>
          <w:sz w:val="24"/>
          <w:szCs w:val="24"/>
        </w:rPr>
      </w:pPr>
      <w:ins w:id="8" w:author="Unknown">
        <w:r w:rsidRPr="006E187C">
          <w:rPr>
            <w:rFonts w:ascii="Trebuchet MS" w:eastAsia="Times New Roman" w:hAnsi="Trebuchet MS" w:cs="Times New Roman"/>
            <w:color w:val="333333"/>
            <w:sz w:val="24"/>
            <w:szCs w:val="24"/>
          </w:rPr>
          <w:t>Apart from quantity, as you can see with a huge number of questions, I have worked hard to maintain quality as well. I have not only shared questions from all important topics but also ensured to include so-called advanced topics which many programmers do not prefer to prepare or just left out because they have not worked on that. Java NIO and JVM internals questions are best examples of that. You can keep design patterns also on the same list but growing number of an experienced programmer are now well aware of GOF design patterns and when to use them. I have also worked hard to keep this list </w:t>
        </w:r>
        <w:r w:rsidRPr="006E187C">
          <w:rPr>
            <w:rFonts w:ascii="Courier New" w:eastAsia="Times New Roman" w:hAnsi="Courier New" w:cs="Courier New"/>
            <w:color w:val="333333"/>
            <w:sz w:val="24"/>
            <w:szCs w:val="24"/>
          </w:rPr>
          <w:t>up-to-date</w:t>
        </w:r>
        <w:r w:rsidRPr="006E187C">
          <w:rPr>
            <w:rFonts w:ascii="Trebuchet MS" w:eastAsia="Times New Roman" w:hAnsi="Trebuchet MS" w:cs="Times New Roman"/>
            <w:color w:val="333333"/>
            <w:sz w:val="24"/>
            <w:szCs w:val="24"/>
          </w:rPr>
          <w:t> to include what interviewers are asking in 2015 and what will be their core focus on coming years. To give you an idea, this list of Java interview questions includes following topics:</w:t>
        </w:r>
      </w:ins>
    </w:p>
    <w:p w:rsidR="006E187C" w:rsidRPr="006E187C" w:rsidRDefault="006E187C" w:rsidP="006E187C">
      <w:pPr>
        <w:numPr>
          <w:ilvl w:val="0"/>
          <w:numId w:val="1"/>
        </w:numPr>
        <w:spacing w:before="100" w:beforeAutospacing="1" w:after="100" w:afterAutospacing="1" w:line="240" w:lineRule="auto"/>
        <w:rPr>
          <w:ins w:id="9" w:author="Unknown"/>
          <w:rFonts w:ascii="Trebuchet MS" w:eastAsia="Times New Roman" w:hAnsi="Trebuchet MS" w:cs="Times New Roman"/>
          <w:color w:val="333333"/>
          <w:sz w:val="24"/>
          <w:szCs w:val="24"/>
        </w:rPr>
      </w:pPr>
      <w:ins w:id="10" w:author="Unknown">
        <w:r w:rsidRPr="006E187C">
          <w:rPr>
            <w:rFonts w:ascii="Trebuchet MS" w:eastAsia="Times New Roman" w:hAnsi="Trebuchet MS" w:cs="Times New Roman"/>
            <w:color w:val="333333"/>
            <w:sz w:val="24"/>
            <w:szCs w:val="24"/>
          </w:rPr>
          <w:t>Multithreading, concurrency and thread basics</w:t>
        </w:r>
      </w:ins>
    </w:p>
    <w:p w:rsidR="006E187C" w:rsidRPr="006E187C" w:rsidRDefault="006E187C" w:rsidP="006E187C">
      <w:pPr>
        <w:numPr>
          <w:ilvl w:val="0"/>
          <w:numId w:val="1"/>
        </w:numPr>
        <w:spacing w:before="100" w:beforeAutospacing="1" w:after="100" w:afterAutospacing="1" w:line="240" w:lineRule="auto"/>
        <w:rPr>
          <w:ins w:id="11" w:author="Unknown"/>
          <w:rFonts w:ascii="Trebuchet MS" w:eastAsia="Times New Roman" w:hAnsi="Trebuchet MS" w:cs="Times New Roman"/>
          <w:color w:val="333333"/>
          <w:sz w:val="24"/>
          <w:szCs w:val="24"/>
        </w:rPr>
      </w:pPr>
      <w:ins w:id="12" w:author="Unknown">
        <w:r w:rsidRPr="006E187C">
          <w:rPr>
            <w:rFonts w:ascii="Trebuchet MS" w:eastAsia="Times New Roman" w:hAnsi="Trebuchet MS" w:cs="Times New Roman"/>
            <w:color w:val="333333"/>
            <w:sz w:val="24"/>
            <w:szCs w:val="24"/>
          </w:rPr>
          <w:t>Date type conversion and fundamentals</w:t>
        </w:r>
      </w:ins>
    </w:p>
    <w:p w:rsidR="006E187C" w:rsidRPr="006E187C" w:rsidRDefault="006E187C" w:rsidP="006E187C">
      <w:pPr>
        <w:numPr>
          <w:ilvl w:val="0"/>
          <w:numId w:val="1"/>
        </w:numPr>
        <w:spacing w:before="100" w:beforeAutospacing="1" w:after="100" w:afterAutospacing="1" w:line="240" w:lineRule="auto"/>
        <w:rPr>
          <w:ins w:id="13" w:author="Unknown"/>
          <w:rFonts w:ascii="Trebuchet MS" w:eastAsia="Times New Roman" w:hAnsi="Trebuchet MS" w:cs="Times New Roman"/>
          <w:color w:val="333333"/>
          <w:sz w:val="24"/>
          <w:szCs w:val="24"/>
        </w:rPr>
      </w:pPr>
      <w:ins w:id="14" w:author="Unknown">
        <w:r w:rsidRPr="006E187C">
          <w:rPr>
            <w:rFonts w:ascii="Trebuchet MS" w:eastAsia="Times New Roman" w:hAnsi="Trebuchet MS" w:cs="Times New Roman"/>
            <w:color w:val="333333"/>
            <w:sz w:val="24"/>
            <w:szCs w:val="24"/>
          </w:rPr>
          <w:t>Garbage Collection</w:t>
        </w:r>
      </w:ins>
    </w:p>
    <w:p w:rsidR="006E187C" w:rsidRPr="006E187C" w:rsidRDefault="006E187C" w:rsidP="006E187C">
      <w:pPr>
        <w:numPr>
          <w:ilvl w:val="0"/>
          <w:numId w:val="1"/>
        </w:numPr>
        <w:spacing w:before="100" w:beforeAutospacing="1" w:after="100" w:afterAutospacing="1" w:line="240" w:lineRule="auto"/>
        <w:rPr>
          <w:ins w:id="15" w:author="Unknown"/>
          <w:rFonts w:ascii="Trebuchet MS" w:eastAsia="Times New Roman" w:hAnsi="Trebuchet MS" w:cs="Times New Roman"/>
          <w:color w:val="333333"/>
          <w:sz w:val="24"/>
          <w:szCs w:val="24"/>
        </w:rPr>
      </w:pPr>
      <w:ins w:id="16" w:author="Unknown">
        <w:r w:rsidRPr="006E187C">
          <w:rPr>
            <w:rFonts w:ascii="Trebuchet MS" w:eastAsia="Times New Roman" w:hAnsi="Trebuchet MS" w:cs="Times New Roman"/>
            <w:color w:val="333333"/>
            <w:sz w:val="24"/>
            <w:szCs w:val="24"/>
          </w:rPr>
          <w:t>Java Collections Framework</w:t>
        </w:r>
      </w:ins>
    </w:p>
    <w:p w:rsidR="006E187C" w:rsidRPr="006E187C" w:rsidRDefault="006E187C" w:rsidP="006E187C">
      <w:pPr>
        <w:numPr>
          <w:ilvl w:val="0"/>
          <w:numId w:val="1"/>
        </w:numPr>
        <w:spacing w:before="100" w:beforeAutospacing="1" w:after="100" w:afterAutospacing="1" w:line="240" w:lineRule="auto"/>
        <w:rPr>
          <w:ins w:id="17" w:author="Unknown"/>
          <w:rFonts w:ascii="Trebuchet MS" w:eastAsia="Times New Roman" w:hAnsi="Trebuchet MS" w:cs="Times New Roman"/>
          <w:color w:val="333333"/>
          <w:sz w:val="24"/>
          <w:szCs w:val="24"/>
        </w:rPr>
      </w:pPr>
      <w:ins w:id="18" w:author="Unknown">
        <w:r w:rsidRPr="006E187C">
          <w:rPr>
            <w:rFonts w:ascii="Trebuchet MS" w:eastAsia="Times New Roman" w:hAnsi="Trebuchet MS" w:cs="Times New Roman"/>
            <w:color w:val="333333"/>
            <w:sz w:val="24"/>
            <w:szCs w:val="24"/>
          </w:rPr>
          <w:t>Array</w:t>
        </w:r>
      </w:ins>
    </w:p>
    <w:p w:rsidR="006E187C" w:rsidRPr="006E187C" w:rsidRDefault="006E187C" w:rsidP="006E187C">
      <w:pPr>
        <w:numPr>
          <w:ilvl w:val="0"/>
          <w:numId w:val="1"/>
        </w:numPr>
        <w:spacing w:before="100" w:beforeAutospacing="1" w:after="100" w:afterAutospacing="1" w:line="240" w:lineRule="auto"/>
        <w:rPr>
          <w:ins w:id="19" w:author="Unknown"/>
          <w:rFonts w:ascii="Trebuchet MS" w:eastAsia="Times New Roman" w:hAnsi="Trebuchet MS" w:cs="Times New Roman"/>
          <w:color w:val="333333"/>
          <w:sz w:val="24"/>
          <w:szCs w:val="24"/>
        </w:rPr>
      </w:pPr>
      <w:ins w:id="20" w:author="Unknown">
        <w:r w:rsidRPr="006E187C">
          <w:rPr>
            <w:rFonts w:ascii="Trebuchet MS" w:eastAsia="Times New Roman" w:hAnsi="Trebuchet MS" w:cs="Times New Roman"/>
            <w:color w:val="333333"/>
            <w:sz w:val="24"/>
            <w:szCs w:val="24"/>
          </w:rPr>
          <w:t>String</w:t>
        </w:r>
      </w:ins>
    </w:p>
    <w:p w:rsidR="006E187C" w:rsidRPr="006E187C" w:rsidRDefault="006E187C" w:rsidP="006E187C">
      <w:pPr>
        <w:numPr>
          <w:ilvl w:val="0"/>
          <w:numId w:val="1"/>
        </w:numPr>
        <w:spacing w:before="100" w:beforeAutospacing="1" w:after="100" w:afterAutospacing="1" w:line="240" w:lineRule="auto"/>
        <w:rPr>
          <w:ins w:id="21" w:author="Unknown"/>
          <w:rFonts w:ascii="Trebuchet MS" w:eastAsia="Times New Roman" w:hAnsi="Trebuchet MS" w:cs="Times New Roman"/>
          <w:color w:val="333333"/>
          <w:sz w:val="24"/>
          <w:szCs w:val="24"/>
        </w:rPr>
      </w:pPr>
      <w:ins w:id="22" w:author="Unknown">
        <w:r w:rsidRPr="006E187C">
          <w:rPr>
            <w:rFonts w:ascii="Trebuchet MS" w:eastAsia="Times New Roman" w:hAnsi="Trebuchet MS" w:cs="Times New Roman"/>
            <w:color w:val="333333"/>
            <w:sz w:val="24"/>
            <w:szCs w:val="24"/>
          </w:rPr>
          <w:t>GOF Design Patterns</w:t>
        </w:r>
      </w:ins>
    </w:p>
    <w:p w:rsidR="006E187C" w:rsidRPr="006E187C" w:rsidRDefault="006E187C" w:rsidP="006E187C">
      <w:pPr>
        <w:numPr>
          <w:ilvl w:val="0"/>
          <w:numId w:val="1"/>
        </w:numPr>
        <w:spacing w:before="100" w:beforeAutospacing="1" w:after="100" w:afterAutospacing="1" w:line="240" w:lineRule="auto"/>
        <w:rPr>
          <w:ins w:id="23" w:author="Unknown"/>
          <w:rFonts w:ascii="Trebuchet MS" w:eastAsia="Times New Roman" w:hAnsi="Trebuchet MS" w:cs="Times New Roman"/>
          <w:color w:val="333333"/>
          <w:sz w:val="24"/>
          <w:szCs w:val="24"/>
        </w:rPr>
      </w:pPr>
      <w:ins w:id="24" w:author="Unknown">
        <w:r w:rsidRPr="006E187C">
          <w:rPr>
            <w:rFonts w:ascii="Trebuchet MS" w:eastAsia="Times New Roman" w:hAnsi="Trebuchet MS" w:cs="Times New Roman"/>
            <w:color w:val="333333"/>
            <w:sz w:val="24"/>
            <w:szCs w:val="24"/>
          </w:rPr>
          <w:t>SOLID design principles</w:t>
        </w:r>
      </w:ins>
    </w:p>
    <w:p w:rsidR="006E187C" w:rsidRPr="006E187C" w:rsidRDefault="006E187C" w:rsidP="006E187C">
      <w:pPr>
        <w:numPr>
          <w:ilvl w:val="0"/>
          <w:numId w:val="1"/>
        </w:numPr>
        <w:spacing w:before="100" w:beforeAutospacing="1" w:after="100" w:afterAutospacing="1" w:line="240" w:lineRule="auto"/>
        <w:rPr>
          <w:ins w:id="25" w:author="Unknown"/>
          <w:rFonts w:ascii="Trebuchet MS" w:eastAsia="Times New Roman" w:hAnsi="Trebuchet MS" w:cs="Times New Roman"/>
          <w:color w:val="333333"/>
          <w:sz w:val="24"/>
          <w:szCs w:val="24"/>
        </w:rPr>
      </w:pPr>
      <w:ins w:id="26" w:author="Unknown">
        <w:r w:rsidRPr="006E187C">
          <w:rPr>
            <w:rFonts w:ascii="Trebuchet MS" w:eastAsia="Times New Roman" w:hAnsi="Trebuchet MS" w:cs="Times New Roman"/>
            <w:color w:val="333333"/>
            <w:sz w:val="24"/>
            <w:szCs w:val="24"/>
          </w:rPr>
          <w:t>Abstract class and interface</w:t>
        </w:r>
      </w:ins>
    </w:p>
    <w:p w:rsidR="006E187C" w:rsidRPr="006E187C" w:rsidRDefault="006E187C" w:rsidP="006E187C">
      <w:pPr>
        <w:numPr>
          <w:ilvl w:val="0"/>
          <w:numId w:val="1"/>
        </w:numPr>
        <w:spacing w:before="100" w:beforeAutospacing="1" w:after="100" w:afterAutospacing="1" w:line="240" w:lineRule="auto"/>
        <w:rPr>
          <w:ins w:id="27" w:author="Unknown"/>
          <w:rFonts w:ascii="Trebuchet MS" w:eastAsia="Times New Roman" w:hAnsi="Trebuchet MS" w:cs="Times New Roman"/>
          <w:color w:val="333333"/>
          <w:sz w:val="24"/>
          <w:szCs w:val="24"/>
        </w:rPr>
      </w:pPr>
      <w:ins w:id="28" w:author="Unknown">
        <w:r w:rsidRPr="006E187C">
          <w:rPr>
            <w:rFonts w:ascii="Trebuchet MS" w:eastAsia="Times New Roman" w:hAnsi="Trebuchet MS" w:cs="Times New Roman"/>
            <w:color w:val="333333"/>
            <w:sz w:val="24"/>
            <w:szCs w:val="24"/>
          </w:rPr>
          <w:t xml:space="preserve">Java basics e.g. equals() and </w:t>
        </w:r>
        <w:proofErr w:type="spellStart"/>
        <w:r w:rsidRPr="006E187C">
          <w:rPr>
            <w:rFonts w:ascii="Trebuchet MS" w:eastAsia="Times New Roman" w:hAnsi="Trebuchet MS" w:cs="Times New Roman"/>
            <w:color w:val="333333"/>
            <w:sz w:val="24"/>
            <w:szCs w:val="24"/>
          </w:rPr>
          <w:t>hashcode</w:t>
        </w:r>
        <w:proofErr w:type="spellEnd"/>
      </w:ins>
    </w:p>
    <w:p w:rsidR="006E187C" w:rsidRPr="006E187C" w:rsidRDefault="006E187C" w:rsidP="006E187C">
      <w:pPr>
        <w:numPr>
          <w:ilvl w:val="0"/>
          <w:numId w:val="1"/>
        </w:numPr>
        <w:spacing w:before="100" w:beforeAutospacing="1" w:after="100" w:afterAutospacing="1" w:line="240" w:lineRule="auto"/>
        <w:rPr>
          <w:ins w:id="29" w:author="Unknown"/>
          <w:rFonts w:ascii="Trebuchet MS" w:eastAsia="Times New Roman" w:hAnsi="Trebuchet MS" w:cs="Times New Roman"/>
          <w:color w:val="333333"/>
          <w:sz w:val="24"/>
          <w:szCs w:val="24"/>
        </w:rPr>
      </w:pPr>
      <w:ins w:id="30" w:author="Unknown">
        <w:r w:rsidRPr="006E187C">
          <w:rPr>
            <w:rFonts w:ascii="Trebuchet MS" w:eastAsia="Times New Roman" w:hAnsi="Trebuchet MS" w:cs="Times New Roman"/>
            <w:color w:val="333333"/>
            <w:sz w:val="24"/>
            <w:szCs w:val="24"/>
          </w:rPr>
          <w:t xml:space="preserve">Generics and </w:t>
        </w:r>
        <w:proofErr w:type="spellStart"/>
        <w:r w:rsidRPr="006E187C">
          <w:rPr>
            <w:rFonts w:ascii="Trebuchet MS" w:eastAsia="Times New Roman" w:hAnsi="Trebuchet MS" w:cs="Times New Roman"/>
            <w:color w:val="333333"/>
            <w:sz w:val="24"/>
            <w:szCs w:val="24"/>
          </w:rPr>
          <w:t>Enum</w:t>
        </w:r>
        <w:proofErr w:type="spellEnd"/>
      </w:ins>
    </w:p>
    <w:p w:rsidR="006E187C" w:rsidRPr="006E187C" w:rsidRDefault="006E187C" w:rsidP="006E187C">
      <w:pPr>
        <w:numPr>
          <w:ilvl w:val="0"/>
          <w:numId w:val="1"/>
        </w:numPr>
        <w:spacing w:before="100" w:beforeAutospacing="1" w:after="100" w:afterAutospacing="1" w:line="240" w:lineRule="auto"/>
        <w:rPr>
          <w:ins w:id="31" w:author="Unknown"/>
          <w:rFonts w:ascii="Trebuchet MS" w:eastAsia="Times New Roman" w:hAnsi="Trebuchet MS" w:cs="Times New Roman"/>
          <w:color w:val="333333"/>
          <w:sz w:val="24"/>
          <w:szCs w:val="24"/>
        </w:rPr>
      </w:pPr>
      <w:ins w:id="32" w:author="Unknown">
        <w:r w:rsidRPr="006E187C">
          <w:rPr>
            <w:rFonts w:ascii="Trebuchet MS" w:eastAsia="Times New Roman" w:hAnsi="Trebuchet MS" w:cs="Times New Roman"/>
            <w:color w:val="333333"/>
            <w:sz w:val="24"/>
            <w:szCs w:val="24"/>
          </w:rPr>
          <w:t>Java IO and NIO</w:t>
        </w:r>
      </w:ins>
    </w:p>
    <w:p w:rsidR="006E187C" w:rsidRPr="006E187C" w:rsidRDefault="006E187C" w:rsidP="006E187C">
      <w:pPr>
        <w:numPr>
          <w:ilvl w:val="0"/>
          <w:numId w:val="1"/>
        </w:numPr>
        <w:spacing w:before="100" w:beforeAutospacing="1" w:after="100" w:afterAutospacing="1" w:line="240" w:lineRule="auto"/>
        <w:rPr>
          <w:ins w:id="33" w:author="Unknown"/>
          <w:rFonts w:ascii="Trebuchet MS" w:eastAsia="Times New Roman" w:hAnsi="Trebuchet MS" w:cs="Times New Roman"/>
          <w:color w:val="333333"/>
          <w:sz w:val="24"/>
          <w:szCs w:val="24"/>
        </w:rPr>
      </w:pPr>
      <w:ins w:id="34" w:author="Unknown">
        <w:r w:rsidRPr="006E187C">
          <w:rPr>
            <w:rFonts w:ascii="Trebuchet MS" w:eastAsia="Times New Roman" w:hAnsi="Trebuchet MS" w:cs="Times New Roman"/>
            <w:color w:val="333333"/>
            <w:sz w:val="24"/>
            <w:szCs w:val="24"/>
          </w:rPr>
          <w:t>Common Networking protocols</w:t>
        </w:r>
      </w:ins>
    </w:p>
    <w:p w:rsidR="006E187C" w:rsidRPr="006E187C" w:rsidRDefault="006E187C" w:rsidP="006E187C">
      <w:pPr>
        <w:numPr>
          <w:ilvl w:val="0"/>
          <w:numId w:val="1"/>
        </w:numPr>
        <w:spacing w:before="100" w:beforeAutospacing="1" w:after="100" w:afterAutospacing="1" w:line="240" w:lineRule="auto"/>
        <w:rPr>
          <w:ins w:id="35" w:author="Unknown"/>
          <w:rFonts w:ascii="Trebuchet MS" w:eastAsia="Times New Roman" w:hAnsi="Trebuchet MS" w:cs="Times New Roman"/>
          <w:color w:val="333333"/>
          <w:sz w:val="24"/>
          <w:szCs w:val="24"/>
        </w:rPr>
      </w:pPr>
      <w:ins w:id="36" w:author="Unknown">
        <w:r w:rsidRPr="006E187C">
          <w:rPr>
            <w:rFonts w:ascii="Trebuchet MS" w:eastAsia="Times New Roman" w:hAnsi="Trebuchet MS" w:cs="Times New Roman"/>
            <w:color w:val="333333"/>
            <w:sz w:val="24"/>
            <w:szCs w:val="24"/>
          </w:rPr>
          <w:t>Data structure and algorithm in Java</w:t>
        </w:r>
      </w:ins>
    </w:p>
    <w:p w:rsidR="006E187C" w:rsidRPr="006E187C" w:rsidRDefault="006E187C" w:rsidP="006E187C">
      <w:pPr>
        <w:numPr>
          <w:ilvl w:val="0"/>
          <w:numId w:val="1"/>
        </w:numPr>
        <w:spacing w:before="100" w:beforeAutospacing="1" w:after="100" w:afterAutospacing="1" w:line="240" w:lineRule="auto"/>
        <w:rPr>
          <w:ins w:id="37" w:author="Unknown"/>
          <w:rFonts w:ascii="Trebuchet MS" w:eastAsia="Times New Roman" w:hAnsi="Trebuchet MS" w:cs="Times New Roman"/>
          <w:color w:val="333333"/>
          <w:sz w:val="24"/>
          <w:szCs w:val="24"/>
        </w:rPr>
      </w:pPr>
      <w:ins w:id="38" w:author="Unknown">
        <w:r w:rsidRPr="006E187C">
          <w:rPr>
            <w:rFonts w:ascii="Trebuchet MS" w:eastAsia="Times New Roman" w:hAnsi="Trebuchet MS" w:cs="Times New Roman"/>
            <w:color w:val="333333"/>
            <w:sz w:val="24"/>
            <w:szCs w:val="24"/>
          </w:rPr>
          <w:t>Regular expressions</w:t>
        </w:r>
      </w:ins>
    </w:p>
    <w:p w:rsidR="006E187C" w:rsidRPr="006E187C" w:rsidRDefault="006E187C" w:rsidP="006E187C">
      <w:pPr>
        <w:numPr>
          <w:ilvl w:val="0"/>
          <w:numId w:val="1"/>
        </w:numPr>
        <w:spacing w:before="100" w:beforeAutospacing="1" w:after="100" w:afterAutospacing="1" w:line="240" w:lineRule="auto"/>
        <w:rPr>
          <w:ins w:id="39" w:author="Unknown"/>
          <w:rFonts w:ascii="Trebuchet MS" w:eastAsia="Times New Roman" w:hAnsi="Trebuchet MS" w:cs="Times New Roman"/>
          <w:color w:val="333333"/>
          <w:sz w:val="24"/>
          <w:szCs w:val="24"/>
        </w:rPr>
      </w:pPr>
      <w:ins w:id="40" w:author="Unknown">
        <w:r w:rsidRPr="006E187C">
          <w:rPr>
            <w:rFonts w:ascii="Trebuchet MS" w:eastAsia="Times New Roman" w:hAnsi="Trebuchet MS" w:cs="Times New Roman"/>
            <w:color w:val="333333"/>
            <w:sz w:val="24"/>
            <w:szCs w:val="24"/>
          </w:rPr>
          <w:t>JVM internals</w:t>
        </w:r>
      </w:ins>
    </w:p>
    <w:p w:rsidR="006E187C" w:rsidRPr="006E187C" w:rsidRDefault="006E187C" w:rsidP="006E187C">
      <w:pPr>
        <w:numPr>
          <w:ilvl w:val="0"/>
          <w:numId w:val="1"/>
        </w:numPr>
        <w:spacing w:before="100" w:beforeAutospacing="1" w:after="100" w:afterAutospacing="1" w:line="240" w:lineRule="auto"/>
        <w:rPr>
          <w:ins w:id="41" w:author="Unknown"/>
          <w:rFonts w:ascii="Trebuchet MS" w:eastAsia="Times New Roman" w:hAnsi="Trebuchet MS" w:cs="Times New Roman"/>
          <w:color w:val="333333"/>
          <w:sz w:val="24"/>
          <w:szCs w:val="24"/>
        </w:rPr>
      </w:pPr>
      <w:ins w:id="42" w:author="Unknown">
        <w:r w:rsidRPr="006E187C">
          <w:rPr>
            <w:rFonts w:ascii="Trebuchet MS" w:eastAsia="Times New Roman" w:hAnsi="Trebuchet MS" w:cs="Times New Roman"/>
            <w:color w:val="333333"/>
            <w:sz w:val="24"/>
            <w:szCs w:val="24"/>
          </w:rPr>
          <w:t>Java Best Practices</w:t>
        </w:r>
      </w:ins>
    </w:p>
    <w:p w:rsidR="006E187C" w:rsidRPr="006E187C" w:rsidRDefault="006E187C" w:rsidP="006E187C">
      <w:pPr>
        <w:numPr>
          <w:ilvl w:val="0"/>
          <w:numId w:val="1"/>
        </w:numPr>
        <w:spacing w:before="100" w:beforeAutospacing="1" w:after="100" w:afterAutospacing="1" w:line="240" w:lineRule="auto"/>
        <w:rPr>
          <w:ins w:id="43" w:author="Unknown"/>
          <w:rFonts w:ascii="Trebuchet MS" w:eastAsia="Times New Roman" w:hAnsi="Trebuchet MS" w:cs="Times New Roman"/>
          <w:color w:val="333333"/>
          <w:sz w:val="24"/>
          <w:szCs w:val="24"/>
        </w:rPr>
      </w:pPr>
      <w:ins w:id="44" w:author="Unknown">
        <w:r w:rsidRPr="006E187C">
          <w:rPr>
            <w:rFonts w:ascii="Trebuchet MS" w:eastAsia="Times New Roman" w:hAnsi="Trebuchet MS" w:cs="Times New Roman"/>
            <w:color w:val="333333"/>
            <w:sz w:val="24"/>
            <w:szCs w:val="24"/>
          </w:rPr>
          <w:t>JDBC</w:t>
        </w:r>
      </w:ins>
    </w:p>
    <w:p w:rsidR="006E187C" w:rsidRPr="006E187C" w:rsidRDefault="006E187C" w:rsidP="006E187C">
      <w:pPr>
        <w:numPr>
          <w:ilvl w:val="0"/>
          <w:numId w:val="1"/>
        </w:numPr>
        <w:spacing w:before="100" w:beforeAutospacing="1" w:after="100" w:afterAutospacing="1" w:line="240" w:lineRule="auto"/>
        <w:rPr>
          <w:ins w:id="45" w:author="Unknown"/>
          <w:rFonts w:ascii="Trebuchet MS" w:eastAsia="Times New Roman" w:hAnsi="Trebuchet MS" w:cs="Times New Roman"/>
          <w:color w:val="333333"/>
          <w:sz w:val="24"/>
          <w:szCs w:val="24"/>
        </w:rPr>
      </w:pPr>
      <w:ins w:id="46" w:author="Unknown">
        <w:r w:rsidRPr="006E187C">
          <w:rPr>
            <w:rFonts w:ascii="Trebuchet MS" w:eastAsia="Times New Roman" w:hAnsi="Trebuchet MS" w:cs="Times New Roman"/>
            <w:color w:val="333333"/>
            <w:sz w:val="24"/>
            <w:szCs w:val="24"/>
          </w:rPr>
          <w:t>Date, Time, and Calendar</w:t>
        </w:r>
      </w:ins>
    </w:p>
    <w:p w:rsidR="006E187C" w:rsidRPr="006E187C" w:rsidRDefault="006E187C" w:rsidP="006E187C">
      <w:pPr>
        <w:numPr>
          <w:ilvl w:val="0"/>
          <w:numId w:val="1"/>
        </w:numPr>
        <w:spacing w:before="100" w:beforeAutospacing="1" w:after="100" w:afterAutospacing="1" w:line="240" w:lineRule="auto"/>
        <w:rPr>
          <w:ins w:id="47" w:author="Unknown"/>
          <w:rFonts w:ascii="Trebuchet MS" w:eastAsia="Times New Roman" w:hAnsi="Trebuchet MS" w:cs="Times New Roman"/>
          <w:color w:val="333333"/>
          <w:sz w:val="24"/>
          <w:szCs w:val="24"/>
        </w:rPr>
      </w:pPr>
      <w:ins w:id="48" w:author="Unknown">
        <w:r w:rsidRPr="006E187C">
          <w:rPr>
            <w:rFonts w:ascii="Trebuchet MS" w:eastAsia="Times New Roman" w:hAnsi="Trebuchet MS" w:cs="Times New Roman"/>
            <w:color w:val="333333"/>
            <w:sz w:val="24"/>
            <w:szCs w:val="24"/>
          </w:rPr>
          <w:t>XML Processing in Java</w:t>
        </w:r>
      </w:ins>
    </w:p>
    <w:p w:rsidR="006E187C" w:rsidRPr="006E187C" w:rsidRDefault="006E187C" w:rsidP="006E187C">
      <w:pPr>
        <w:numPr>
          <w:ilvl w:val="0"/>
          <w:numId w:val="1"/>
        </w:numPr>
        <w:spacing w:before="100" w:beforeAutospacing="1" w:after="100" w:afterAutospacing="1" w:line="240" w:lineRule="auto"/>
        <w:rPr>
          <w:ins w:id="49" w:author="Unknown"/>
          <w:rFonts w:ascii="Trebuchet MS" w:eastAsia="Times New Roman" w:hAnsi="Trebuchet MS" w:cs="Times New Roman"/>
          <w:color w:val="333333"/>
          <w:sz w:val="24"/>
          <w:szCs w:val="24"/>
        </w:rPr>
      </w:pPr>
      <w:proofErr w:type="spellStart"/>
      <w:ins w:id="50" w:author="Unknown">
        <w:r w:rsidRPr="006E187C">
          <w:rPr>
            <w:rFonts w:ascii="Trebuchet MS" w:eastAsia="Times New Roman" w:hAnsi="Trebuchet MS" w:cs="Times New Roman"/>
            <w:color w:val="333333"/>
            <w:sz w:val="24"/>
            <w:szCs w:val="24"/>
          </w:rPr>
          <w:t>JUnit</w:t>
        </w:r>
        <w:proofErr w:type="spellEnd"/>
      </w:ins>
    </w:p>
    <w:p w:rsidR="006E187C" w:rsidRPr="006E187C" w:rsidRDefault="006E187C" w:rsidP="006E187C">
      <w:pPr>
        <w:numPr>
          <w:ilvl w:val="0"/>
          <w:numId w:val="1"/>
        </w:numPr>
        <w:spacing w:before="100" w:beforeAutospacing="1" w:after="100" w:afterAutospacing="1" w:line="240" w:lineRule="auto"/>
        <w:rPr>
          <w:ins w:id="51" w:author="Unknown"/>
          <w:rFonts w:ascii="Trebuchet MS" w:eastAsia="Times New Roman" w:hAnsi="Trebuchet MS" w:cs="Times New Roman"/>
          <w:color w:val="333333"/>
          <w:sz w:val="24"/>
          <w:szCs w:val="24"/>
        </w:rPr>
      </w:pPr>
      <w:ins w:id="52" w:author="Unknown">
        <w:r w:rsidRPr="006E187C">
          <w:rPr>
            <w:rFonts w:ascii="Trebuchet MS" w:eastAsia="Times New Roman" w:hAnsi="Trebuchet MS" w:cs="Times New Roman"/>
            <w:color w:val="333333"/>
            <w:sz w:val="24"/>
            <w:szCs w:val="24"/>
          </w:rPr>
          <w:t>Programming</w:t>
        </w:r>
      </w:ins>
    </w:p>
    <w:p w:rsidR="006E187C" w:rsidRPr="006E187C" w:rsidRDefault="006E187C" w:rsidP="006E187C">
      <w:pPr>
        <w:spacing w:after="240" w:line="240" w:lineRule="auto"/>
        <w:rPr>
          <w:ins w:id="53" w:author="Unknown"/>
          <w:rFonts w:ascii="Trebuchet MS" w:eastAsia="Times New Roman" w:hAnsi="Trebuchet MS" w:cs="Times New Roman"/>
          <w:color w:val="333333"/>
          <w:sz w:val="24"/>
          <w:szCs w:val="24"/>
        </w:rPr>
      </w:pPr>
      <w:ins w:id="54" w:author="Unknown">
        <w:r w:rsidRPr="006E187C">
          <w:rPr>
            <w:rFonts w:ascii="Trebuchet MS" w:eastAsia="Times New Roman" w:hAnsi="Trebuchet MS" w:cs="Times New Roman"/>
            <w:color w:val="333333"/>
            <w:sz w:val="24"/>
            <w:szCs w:val="24"/>
          </w:rPr>
          <w:br/>
          <w:t>You guys are also lucky that nowadays there are some good books available to prepare for Java interviews, one of them   which I particularly find useful and interesting to read is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aax-us-east.amazon-adsystem.com/x/c/Qhm7OTKq1gtEm76hkXlLVp8AAAFgJUb_fgEAAAFKAbtaAVU/https:/assoc-redirect.amazon.com/g/r/http:/www.amazon.com/Java-Programming-Interviews-Exposed-Markham/dp/1118722868/ref=as_at?creativeASIN=1118722868&amp;linkCode=w61&amp;imprToken=Lf.EWCIxrcHSQwygf71JGg&amp;slotNum=0&amp;tag=javamysqlanta-20"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Java Programming Interview Exposed by Markham</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It will take you to some of the most important topics for Java and JEE interviews, worth reading even if you are not preparing for Java interview.</w:t>
        </w:r>
      </w:ins>
    </w:p>
    <w:p w:rsidR="006E187C" w:rsidRPr="006E187C" w:rsidRDefault="006E187C" w:rsidP="006E187C">
      <w:pPr>
        <w:spacing w:after="0" w:line="240" w:lineRule="auto"/>
        <w:jc w:val="center"/>
        <w:rPr>
          <w:ins w:id="55" w:author="Unknown"/>
          <w:rFonts w:ascii="Trebuchet MS" w:eastAsia="Times New Roman" w:hAnsi="Trebuchet MS" w:cs="Times New Roman"/>
          <w:color w:val="333333"/>
          <w:sz w:val="24"/>
          <w:szCs w:val="24"/>
        </w:rPr>
      </w:pPr>
      <w:r>
        <w:rPr>
          <w:rFonts w:ascii="Trebuchet MS" w:eastAsia="Times New Roman" w:hAnsi="Trebuchet MS" w:cs="Times New Roman"/>
          <w:noProof/>
          <w:color w:val="660099"/>
          <w:sz w:val="24"/>
          <w:szCs w:val="24"/>
        </w:rPr>
        <w:lastRenderedPageBreak/>
        <w:drawing>
          <wp:inline distT="0" distB="0" distL="0" distR="0">
            <wp:extent cx="2438400" cy="3048000"/>
            <wp:effectExtent l="19050" t="0" r="0" b="0"/>
            <wp:docPr id="1" name="Picture 1" descr="https://4.bp.blogspot.com/-GiNxJLoTh3w/VtB1dW8uE7I/AAAAAAAAE5k/bpP3mdBDfAw/s320/Java%2BProgramming%2BInterview%2BExposed.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GiNxJLoTh3w/VtB1dW8uE7I/AAAAAAAAE5k/bpP3mdBDfAw/s320/Java%2BProgramming%2BInterview%2BExposed.png">
                      <a:hlinkClick r:id="rId6" tgtFrame="&quot;_blank&quot;"/>
                    </pic:cNvPr>
                    <pic:cNvPicPr>
                      <a:picLocks noChangeAspect="1" noChangeArrowheads="1"/>
                    </pic:cNvPicPr>
                  </pic:nvPicPr>
                  <pic:blipFill>
                    <a:blip r:embed="rId7"/>
                    <a:srcRect/>
                    <a:stretch>
                      <a:fillRect/>
                    </a:stretch>
                  </pic:blipFill>
                  <pic:spPr bwMode="auto">
                    <a:xfrm>
                      <a:off x="0" y="0"/>
                      <a:ext cx="2438400" cy="3048000"/>
                    </a:xfrm>
                    <a:prstGeom prst="rect">
                      <a:avLst/>
                    </a:prstGeom>
                    <a:noFill/>
                    <a:ln w="9525">
                      <a:noFill/>
                      <a:miter lim="800000"/>
                      <a:headEnd/>
                      <a:tailEnd/>
                    </a:ln>
                  </pic:spPr>
                </pic:pic>
              </a:graphicData>
            </a:graphic>
          </wp:inline>
        </w:drawing>
      </w:r>
    </w:p>
    <w:p w:rsidR="006E187C" w:rsidRPr="006E187C" w:rsidRDefault="006E187C" w:rsidP="006E187C">
      <w:pPr>
        <w:spacing w:after="240" w:line="240" w:lineRule="auto"/>
        <w:rPr>
          <w:ins w:id="56" w:author="Unknown"/>
          <w:rFonts w:ascii="Trebuchet MS" w:eastAsia="Times New Roman" w:hAnsi="Trebuchet MS" w:cs="Times New Roman"/>
          <w:color w:val="333333"/>
          <w:sz w:val="24"/>
          <w:szCs w:val="24"/>
        </w:rPr>
      </w:pPr>
    </w:p>
    <w:p w:rsidR="006E187C" w:rsidRPr="006E187C" w:rsidRDefault="006E187C" w:rsidP="006E187C">
      <w:pPr>
        <w:spacing w:before="100" w:beforeAutospacing="1" w:after="100" w:afterAutospacing="1" w:line="240" w:lineRule="auto"/>
        <w:outlineLvl w:val="1"/>
        <w:rPr>
          <w:ins w:id="57" w:author="Unknown"/>
          <w:rFonts w:ascii="Trebuchet MS" w:eastAsia="Times New Roman" w:hAnsi="Trebuchet MS" w:cs="Times New Roman"/>
          <w:b/>
          <w:bCs/>
          <w:color w:val="333333"/>
          <w:sz w:val="36"/>
          <w:szCs w:val="36"/>
        </w:rPr>
      </w:pPr>
      <w:ins w:id="58" w:author="Unknown">
        <w:r w:rsidRPr="006E187C">
          <w:rPr>
            <w:rFonts w:ascii="Trebuchet MS" w:eastAsia="Times New Roman" w:hAnsi="Trebuchet MS" w:cs="Times New Roman"/>
            <w:b/>
            <w:bCs/>
            <w:color w:val="333333"/>
            <w:sz w:val="36"/>
            <w:szCs w:val="36"/>
            <w:u w:val="single"/>
          </w:rPr>
          <w:t>Top 120 Java Interview Questions Answers</w:t>
        </w:r>
      </w:ins>
    </w:p>
    <w:p w:rsidR="006E187C" w:rsidRPr="006E187C" w:rsidRDefault="006E187C" w:rsidP="006E187C">
      <w:pPr>
        <w:spacing w:after="0" w:line="240" w:lineRule="auto"/>
        <w:rPr>
          <w:ins w:id="59" w:author="Unknown"/>
          <w:rFonts w:ascii="Trebuchet MS" w:eastAsia="Times New Roman" w:hAnsi="Trebuchet MS" w:cs="Times New Roman"/>
          <w:color w:val="333333"/>
          <w:sz w:val="24"/>
          <w:szCs w:val="24"/>
        </w:rPr>
      </w:pPr>
      <w:ins w:id="60" w:author="Unknown">
        <w:r w:rsidRPr="006E187C">
          <w:rPr>
            <w:rFonts w:ascii="Trebuchet MS" w:eastAsia="Times New Roman" w:hAnsi="Trebuchet MS" w:cs="Times New Roman"/>
            <w:color w:val="333333"/>
            <w:sz w:val="24"/>
            <w:szCs w:val="24"/>
          </w:rPr>
          <w:t>So now the time has come to introduce you to this </w:t>
        </w:r>
        <w:r w:rsidRPr="006E187C">
          <w:rPr>
            <w:rFonts w:ascii="Trebuchet MS" w:eastAsia="Times New Roman" w:hAnsi="Trebuchet MS" w:cs="Times New Roman"/>
            <w:i/>
            <w:iCs/>
            <w:color w:val="333333"/>
            <w:sz w:val="24"/>
            <w:szCs w:val="24"/>
          </w:rPr>
          <w:t>MEGA list of 120 Java questions</w:t>
        </w:r>
        <w:r w:rsidRPr="006E187C">
          <w:rPr>
            <w:rFonts w:ascii="Trebuchet MS" w:eastAsia="Times New Roman" w:hAnsi="Trebuchet MS" w:cs="Times New Roman"/>
            <w:color w:val="333333"/>
            <w:sz w:val="24"/>
            <w:szCs w:val="24"/>
          </w:rPr>
          <w:t> collected from various interviews of last 5 years. I am sure you have seen many of these questions personally on your interviews and many of you would have answered them correctly as well.</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ins>
    </w:p>
    <w:p w:rsidR="006E187C" w:rsidRPr="006E187C" w:rsidRDefault="006E187C" w:rsidP="006E187C">
      <w:pPr>
        <w:spacing w:after="0" w:line="240" w:lineRule="auto"/>
        <w:outlineLvl w:val="2"/>
        <w:rPr>
          <w:ins w:id="61" w:author="Unknown"/>
          <w:rFonts w:ascii="Trebuchet MS" w:eastAsia="Times New Roman" w:hAnsi="Trebuchet MS" w:cs="Times New Roman"/>
          <w:b/>
          <w:bCs/>
          <w:color w:val="333333"/>
          <w:sz w:val="32"/>
          <w:szCs w:val="32"/>
        </w:rPr>
      </w:pPr>
      <w:ins w:id="62" w:author="Unknown">
        <w:r w:rsidRPr="006E187C">
          <w:rPr>
            <w:rFonts w:ascii="Trebuchet MS" w:eastAsia="Times New Roman" w:hAnsi="Trebuchet MS" w:cs="Times New Roman"/>
            <w:b/>
            <w:bCs/>
            <w:color w:val="333333"/>
            <w:sz w:val="32"/>
            <w:szCs w:val="32"/>
            <w:u w:val="single"/>
          </w:rPr>
          <w:t>Multithreading, Concurrency and Thread basics Questions</w:t>
        </w:r>
      </w:ins>
    </w:p>
    <w:p w:rsidR="006E187C" w:rsidRPr="006E187C" w:rsidRDefault="006E187C" w:rsidP="006E187C">
      <w:pPr>
        <w:spacing w:after="0" w:line="240" w:lineRule="auto"/>
        <w:rPr>
          <w:ins w:id="63" w:author="Unknown"/>
          <w:rFonts w:ascii="Trebuchet MS" w:eastAsia="Times New Roman" w:hAnsi="Trebuchet MS" w:cs="Times New Roman"/>
          <w:color w:val="333333"/>
          <w:sz w:val="24"/>
          <w:szCs w:val="24"/>
        </w:rPr>
      </w:pPr>
      <w:ins w:id="64" w:author="Unknown">
        <w:r w:rsidRPr="006E187C">
          <w:rPr>
            <w:rFonts w:ascii="Trebuchet MS" w:eastAsia="Times New Roman" w:hAnsi="Trebuchet MS" w:cs="Times New Roman"/>
            <w:b/>
            <w:bCs/>
            <w:color w:val="333333"/>
            <w:sz w:val="24"/>
            <w:szCs w:val="24"/>
          </w:rPr>
          <w:br/>
          <w:t>1) Can we make array volatile in Java?</w:t>
        </w:r>
        <w:r w:rsidRPr="006E187C">
          <w:rPr>
            <w:rFonts w:ascii="Trebuchet MS" w:eastAsia="Times New Roman" w:hAnsi="Trebuchet MS" w:cs="Times New Roman"/>
            <w:color w:val="333333"/>
            <w:sz w:val="24"/>
            <w:szCs w:val="24"/>
          </w:rPr>
          <w:br/>
          <w:t>This is one of the tricky Java multi-threading questions you will see in senior Java developer Interview. Yes, you can make an array volatile in Java but only the reference which is pointing to an array, not the whole array. What I mean, if one thread changes the reference variable to points to another array, that will provide a volatile guarantee, but if multiple threads are changing individual array elements they won't be having happens before guarantee provided by the volatile modifier.</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2) Can volatile make a non-atomic operation to atomic?</w:t>
        </w:r>
        <w:r w:rsidRPr="006E187C">
          <w:rPr>
            <w:rFonts w:ascii="Trebuchet MS" w:eastAsia="Times New Roman" w:hAnsi="Trebuchet MS" w:cs="Times New Roman"/>
            <w:color w:val="333333"/>
            <w:sz w:val="24"/>
            <w:szCs w:val="24"/>
          </w:rPr>
          <w:br/>
        </w:r>
        <w:proofErr w:type="gramStart"/>
        <w:r w:rsidRPr="006E187C">
          <w:rPr>
            <w:rFonts w:ascii="Trebuchet MS" w:eastAsia="Times New Roman" w:hAnsi="Trebuchet MS" w:cs="Times New Roman"/>
            <w:color w:val="333333"/>
            <w:sz w:val="24"/>
            <w:szCs w:val="24"/>
          </w:rPr>
          <w:t>This another</w:t>
        </w:r>
        <w:proofErr w:type="gramEnd"/>
        <w:r w:rsidRPr="006E187C">
          <w:rPr>
            <w:rFonts w:ascii="Trebuchet MS" w:eastAsia="Times New Roman" w:hAnsi="Trebuchet MS" w:cs="Times New Roman"/>
            <w:color w:val="333333"/>
            <w:sz w:val="24"/>
            <w:szCs w:val="24"/>
          </w:rPr>
          <w:t xml:space="preserve"> good question I love to ask on volatile, mostly as a follow-up of the previous question. This question is also not easy to answer because volatile is not about atomicity, but there are cases where you can use a volatile variable to make the operation atomic.</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lastRenderedPageBreak/>
          <w:t xml:space="preserve">One example I have seen is having a long field in your class. If you know that a long field is accessed by more than one thread e.g. a counter, a price field or anything, you better make it volatile. Why? </w:t>
        </w:r>
        <w:proofErr w:type="gramStart"/>
        <w:r w:rsidRPr="006E187C">
          <w:rPr>
            <w:rFonts w:ascii="Trebuchet MS" w:eastAsia="Times New Roman" w:hAnsi="Trebuchet MS" w:cs="Times New Roman"/>
            <w:color w:val="333333"/>
            <w:sz w:val="24"/>
            <w:szCs w:val="24"/>
          </w:rPr>
          <w:t>because</w:t>
        </w:r>
        <w:proofErr w:type="gramEnd"/>
        <w:r w:rsidRPr="006E187C">
          <w:rPr>
            <w:rFonts w:ascii="Trebuchet MS" w:eastAsia="Times New Roman" w:hAnsi="Trebuchet MS" w:cs="Times New Roman"/>
            <w:color w:val="333333"/>
            <w:sz w:val="24"/>
            <w:szCs w:val="24"/>
          </w:rPr>
          <w:t xml:space="preserve"> reading to a long variable is not atomic in Java and done in two steps, If one thread is writing or updating long value, it's possible for another thread to see half value (fist 32-bit). While reading/writing a volatile long or double (64 bit) is atomic.</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3) What are practical uses of volatile modifier? </w:t>
        </w:r>
        <w:r w:rsidRPr="006E187C">
          <w:rPr>
            <w:rFonts w:ascii="Trebuchet MS" w:eastAsia="Times New Roman" w:hAnsi="Trebuchet MS" w:cs="Times New Roman"/>
            <w:color w:val="333333"/>
            <w:sz w:val="24"/>
            <w:szCs w:val="24"/>
          </w:rPr>
          <w:br/>
          <w:t xml:space="preserve">One of the practical </w:t>
        </w:r>
        <w:proofErr w:type="gramStart"/>
        <w:r w:rsidRPr="006E187C">
          <w:rPr>
            <w:rFonts w:ascii="Trebuchet MS" w:eastAsia="Times New Roman" w:hAnsi="Trebuchet MS" w:cs="Times New Roman"/>
            <w:color w:val="333333"/>
            <w:sz w:val="24"/>
            <w:szCs w:val="24"/>
          </w:rPr>
          <w:t>use</w:t>
        </w:r>
        <w:proofErr w:type="gramEnd"/>
        <w:r w:rsidRPr="006E187C">
          <w:rPr>
            <w:rFonts w:ascii="Trebuchet MS" w:eastAsia="Times New Roman" w:hAnsi="Trebuchet MS" w:cs="Times New Roman"/>
            <w:color w:val="333333"/>
            <w:sz w:val="24"/>
            <w:szCs w:val="24"/>
          </w:rPr>
          <w:t xml:space="preserve"> of the volatile variable is to make reading double and long atomic. Both double and long are 64-bit wide and they are read in two parts, first 32-bit first time and next 32-bit second time, which is non-atomic but volatile double and long read is atomic in Java. Another use of the volatile variable is to provide a memory barrier, just like it is used in </w:t>
        </w:r>
        <w:r w:rsidRPr="006E187C">
          <w:rPr>
            <w:rFonts w:ascii="inherit" w:eastAsia="Times New Roman" w:hAnsi="inherit" w:cs="Times New Roman"/>
            <w:color w:val="333333"/>
            <w:sz w:val="24"/>
            <w:szCs w:val="24"/>
          </w:rPr>
          <w:t>Disrupter </w:t>
        </w:r>
        <w:r w:rsidRPr="006E187C">
          <w:rPr>
            <w:rFonts w:ascii="Trebuchet MS" w:eastAsia="Times New Roman" w:hAnsi="Trebuchet MS" w:cs="Times New Roman"/>
            <w:color w:val="333333"/>
            <w:sz w:val="24"/>
            <w:szCs w:val="24"/>
          </w:rPr>
          <w:t>framework. Basically, Java Memory model inserts a write barrier after you write to a volatile variable and a read barrier before you read it. Which means, if you write to volatile field then it's guaranteed that any thread accessing that variable will see the value you wrote and anything you did before doing that right into the thread is guaranteed to have happened and any updated data values will also be visible to all threads, because the memory barrier flushed all other writes to the cache.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4) What guarantee volatile variable provides?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"http://java67.blogspot.sg/2012/08/what-is-volatile-variable-in-java-when.html"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volatile variables provide the guarantee about ordering and visibility e.g. volatile assignment cannot be re-ordered with other statements but in the absence of any synchronization instruction compiler, JVM or JIT are free to reorder statements for better performance. </w:t>
        </w:r>
        <w:proofErr w:type="gramStart"/>
        <w:r w:rsidRPr="006E187C">
          <w:rPr>
            <w:rFonts w:ascii="Trebuchet MS" w:eastAsia="Times New Roman" w:hAnsi="Trebuchet MS" w:cs="Times New Roman"/>
            <w:color w:val="333333"/>
            <w:sz w:val="24"/>
            <w:szCs w:val="24"/>
          </w:rPr>
          <w:t>volatile</w:t>
        </w:r>
        <w:proofErr w:type="gramEnd"/>
        <w:r w:rsidRPr="006E187C">
          <w:rPr>
            <w:rFonts w:ascii="Trebuchet MS" w:eastAsia="Times New Roman" w:hAnsi="Trebuchet MS" w:cs="Times New Roman"/>
            <w:color w:val="333333"/>
            <w:sz w:val="24"/>
            <w:szCs w:val="24"/>
          </w:rPr>
          <w:t xml:space="preserve"> also provides the happens-before guarantee which ensures changes made in one thread is visible to others. In some cases volatile also provide atomicity e.g. reading 64-bit data types like long and double are not atomic but read of volatile double or long is atomic.</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5) Which one would be easy to write? </w:t>
        </w:r>
        <w:proofErr w:type="gramStart"/>
        <w:r w:rsidRPr="006E187C">
          <w:rPr>
            <w:rFonts w:ascii="Trebuchet MS" w:eastAsia="Times New Roman" w:hAnsi="Trebuchet MS" w:cs="Times New Roman"/>
            <w:b/>
            <w:bCs/>
            <w:color w:val="333333"/>
            <w:sz w:val="24"/>
            <w:szCs w:val="24"/>
          </w:rPr>
          <w:t>synchronization</w:t>
        </w:r>
        <w:proofErr w:type="gramEnd"/>
        <w:r w:rsidRPr="006E187C">
          <w:rPr>
            <w:rFonts w:ascii="Trebuchet MS" w:eastAsia="Times New Roman" w:hAnsi="Trebuchet MS" w:cs="Times New Roman"/>
            <w:b/>
            <w:bCs/>
            <w:color w:val="333333"/>
            <w:sz w:val="24"/>
            <w:szCs w:val="24"/>
          </w:rPr>
          <w:t xml:space="preserve"> code for 10 threads or 2 threads?</w:t>
        </w:r>
        <w:r w:rsidRPr="006E187C">
          <w:rPr>
            <w:rFonts w:ascii="Trebuchet MS" w:eastAsia="Times New Roman" w:hAnsi="Trebuchet MS" w:cs="Times New Roman"/>
            <w:color w:val="333333"/>
            <w:sz w:val="24"/>
            <w:szCs w:val="24"/>
          </w:rPr>
          <w:br/>
          <w:t>In terms of writing code, both will be of same complexity because synchronization code is independent of a number of threads. Choice of synchronization though depends upon a number of threads because the number of thread present more contention, so you go for advanced synchronization technique e.g. lock stripping, which requires more complex code and expertise.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6) How do you call </w:t>
        </w:r>
        <w:proofErr w:type="gramStart"/>
        <w:r w:rsidRPr="006E187C">
          <w:rPr>
            <w:rFonts w:ascii="Trebuchet MS" w:eastAsia="Times New Roman" w:hAnsi="Trebuchet MS" w:cs="Times New Roman"/>
            <w:b/>
            <w:bCs/>
            <w:color w:val="333333"/>
            <w:sz w:val="24"/>
            <w:szCs w:val="24"/>
          </w:rPr>
          <w:t>wait(</w:t>
        </w:r>
        <w:proofErr w:type="gramEnd"/>
        <w:r w:rsidRPr="006E187C">
          <w:rPr>
            <w:rFonts w:ascii="Trebuchet MS" w:eastAsia="Times New Roman" w:hAnsi="Trebuchet MS" w:cs="Times New Roman"/>
            <w:b/>
            <w:bCs/>
            <w:color w:val="333333"/>
            <w:sz w:val="24"/>
            <w:szCs w:val="24"/>
          </w:rPr>
          <w:t xml:space="preserve">) method? </w:t>
        </w:r>
        <w:proofErr w:type="gramStart"/>
        <w:r w:rsidRPr="006E187C">
          <w:rPr>
            <w:rFonts w:ascii="Trebuchet MS" w:eastAsia="Times New Roman" w:hAnsi="Trebuchet MS" w:cs="Times New Roman"/>
            <w:b/>
            <w:bCs/>
            <w:color w:val="333333"/>
            <w:sz w:val="24"/>
            <w:szCs w:val="24"/>
          </w:rPr>
          <w:t>using</w:t>
        </w:r>
        <w:proofErr w:type="gramEnd"/>
        <w:r w:rsidRPr="006E187C">
          <w:rPr>
            <w:rFonts w:ascii="Trebuchet MS" w:eastAsia="Times New Roman" w:hAnsi="Trebuchet MS" w:cs="Times New Roman"/>
            <w:b/>
            <w:bCs/>
            <w:color w:val="333333"/>
            <w:sz w:val="24"/>
            <w:szCs w:val="24"/>
          </w:rPr>
          <w:t xml:space="preserve"> if block or loop? Why?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"http://javarevisited.blogspot.sg/2015/07/how-to-use-wait-notify-and-notifyall-in.html"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answer</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Courier New" w:eastAsia="Times New Roman" w:hAnsi="Courier New" w:cs="Courier New"/>
            <w:color w:val="333333"/>
            <w:sz w:val="24"/>
            <w:szCs w:val="24"/>
          </w:rPr>
          <w:t>wait()</w:t>
        </w:r>
        <w:r w:rsidRPr="006E187C">
          <w:rPr>
            <w:rFonts w:ascii="Trebuchet MS" w:eastAsia="Times New Roman" w:hAnsi="Trebuchet MS" w:cs="Times New Roman"/>
            <w:color w:val="333333"/>
            <w:sz w:val="24"/>
            <w:szCs w:val="24"/>
          </w:rPr>
          <w:t xml:space="preserve"> method should always be called in loop because it's possible that until thread gets CPU to start running again the condition might not hold, so it's always better to </w:t>
        </w:r>
        <w:r w:rsidRPr="006E187C">
          <w:rPr>
            <w:rFonts w:ascii="Trebuchet MS" w:eastAsia="Times New Roman" w:hAnsi="Trebuchet MS" w:cs="Times New Roman"/>
            <w:color w:val="333333"/>
            <w:sz w:val="24"/>
            <w:szCs w:val="24"/>
          </w:rPr>
          <w:lastRenderedPageBreak/>
          <w:t xml:space="preserve">check condition in loop before proceeding. Here is the standard </w:t>
        </w:r>
        <w:proofErr w:type="gramStart"/>
        <w:r w:rsidRPr="006E187C">
          <w:rPr>
            <w:rFonts w:ascii="Trebuchet MS" w:eastAsia="Times New Roman" w:hAnsi="Trebuchet MS" w:cs="Times New Roman"/>
            <w:color w:val="333333"/>
            <w:sz w:val="24"/>
            <w:szCs w:val="24"/>
          </w:rPr>
          <w:t>idiom of using wait</w:t>
        </w:r>
        <w:proofErr w:type="gramEnd"/>
        <w:r w:rsidRPr="006E187C">
          <w:rPr>
            <w:rFonts w:ascii="Trebuchet MS" w:eastAsia="Times New Roman" w:hAnsi="Trebuchet MS" w:cs="Times New Roman"/>
            <w:color w:val="333333"/>
            <w:sz w:val="24"/>
            <w:szCs w:val="24"/>
          </w:rPr>
          <w:t xml:space="preserve"> and notify method in Java:</w:t>
        </w:r>
        <w:r w:rsidRPr="006E187C">
          <w:rPr>
            <w:rFonts w:ascii="Trebuchet MS" w:eastAsia="Times New Roman" w:hAnsi="Trebuchet MS" w:cs="Times New Roman"/>
            <w:color w:val="333333"/>
            <w:sz w:val="24"/>
            <w:szCs w:val="24"/>
          </w:rPr>
          <w:br/>
        </w:r>
      </w:ins>
    </w:p>
    <w:p w:rsidR="006E187C" w:rsidRPr="006E187C" w:rsidRDefault="006E187C" w:rsidP="006E187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5" w:author="Unknown"/>
          <w:rFonts w:ascii="Consolas" w:eastAsia="Times New Roman" w:hAnsi="Consolas" w:cs="Consolas"/>
          <w:color w:val="F8F8F8"/>
        </w:rPr>
      </w:pPr>
      <w:ins w:id="66" w:author="Unknown">
        <w:r w:rsidRPr="006E187C">
          <w:rPr>
            <w:rFonts w:ascii="Consolas" w:eastAsia="Times New Roman" w:hAnsi="Consolas" w:cs="Consolas"/>
            <w:color w:val="AEAEAE"/>
          </w:rPr>
          <w:t xml:space="preserve">// </w:t>
        </w:r>
        <w:proofErr w:type="gramStart"/>
        <w:r w:rsidRPr="006E187C">
          <w:rPr>
            <w:rFonts w:ascii="Consolas" w:eastAsia="Times New Roman" w:hAnsi="Consolas" w:cs="Consolas"/>
            <w:color w:val="AEAEAE"/>
          </w:rPr>
          <w:t>The</w:t>
        </w:r>
        <w:proofErr w:type="gramEnd"/>
        <w:r w:rsidRPr="006E187C">
          <w:rPr>
            <w:rFonts w:ascii="Consolas" w:eastAsia="Times New Roman" w:hAnsi="Consolas" w:cs="Consolas"/>
            <w:color w:val="AEAEAE"/>
          </w:rPr>
          <w:t xml:space="preserve"> standard idiom for using the wait method</w:t>
        </w:r>
      </w:ins>
    </w:p>
    <w:p w:rsidR="006E187C" w:rsidRPr="006E187C" w:rsidRDefault="006E187C" w:rsidP="006E187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7" w:author="Unknown"/>
          <w:rFonts w:ascii="Consolas" w:eastAsia="Times New Roman" w:hAnsi="Consolas" w:cs="Consolas"/>
          <w:color w:val="F8F8F8"/>
        </w:rPr>
      </w:pPr>
      <w:proofErr w:type="gramStart"/>
      <w:ins w:id="68" w:author="Unknown">
        <w:r w:rsidRPr="006E187C">
          <w:rPr>
            <w:rFonts w:ascii="Consolas" w:eastAsia="Times New Roman" w:hAnsi="Consolas" w:cs="Consolas"/>
            <w:color w:val="FBDE2D"/>
          </w:rPr>
          <w:t>synchronized</w:t>
        </w:r>
        <w:proofErr w:type="gramEnd"/>
        <w:r w:rsidRPr="006E187C">
          <w:rPr>
            <w:rFonts w:ascii="Consolas" w:eastAsia="Times New Roman" w:hAnsi="Consolas" w:cs="Consolas"/>
            <w:color w:val="F8F8F8"/>
          </w:rPr>
          <w:t xml:space="preserve"> (</w:t>
        </w:r>
        <w:proofErr w:type="spellStart"/>
        <w:r w:rsidRPr="006E187C">
          <w:rPr>
            <w:rFonts w:ascii="Consolas" w:eastAsia="Times New Roman" w:hAnsi="Consolas" w:cs="Consolas"/>
            <w:color w:val="F8F8F8"/>
          </w:rPr>
          <w:t>obj</w:t>
        </w:r>
        <w:proofErr w:type="spellEnd"/>
        <w:r w:rsidRPr="006E187C">
          <w:rPr>
            <w:rFonts w:ascii="Consolas" w:eastAsia="Times New Roman" w:hAnsi="Consolas" w:cs="Consolas"/>
            <w:color w:val="F8F8F8"/>
          </w:rPr>
          <w:t>) {</w:t>
        </w:r>
      </w:ins>
    </w:p>
    <w:p w:rsidR="006E187C" w:rsidRPr="006E187C" w:rsidRDefault="006E187C" w:rsidP="006E187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9" w:author="Unknown"/>
          <w:rFonts w:ascii="Consolas" w:eastAsia="Times New Roman" w:hAnsi="Consolas" w:cs="Consolas"/>
          <w:color w:val="F8F8F8"/>
        </w:rPr>
      </w:pPr>
      <w:ins w:id="70" w:author="Unknown">
        <w:r w:rsidRPr="006E187C">
          <w:rPr>
            <w:rFonts w:ascii="Consolas" w:eastAsia="Times New Roman" w:hAnsi="Consolas" w:cs="Consolas"/>
            <w:color w:val="F8F8F8"/>
          </w:rPr>
          <w:t xml:space="preserve">   </w:t>
        </w:r>
        <w:proofErr w:type="gramStart"/>
        <w:r w:rsidRPr="006E187C">
          <w:rPr>
            <w:rFonts w:ascii="Consolas" w:eastAsia="Times New Roman" w:hAnsi="Consolas" w:cs="Consolas"/>
            <w:color w:val="FBDE2D"/>
          </w:rPr>
          <w:t>while</w:t>
        </w:r>
        <w:proofErr w:type="gramEnd"/>
        <w:r w:rsidRPr="006E187C">
          <w:rPr>
            <w:rFonts w:ascii="Consolas" w:eastAsia="Times New Roman" w:hAnsi="Consolas" w:cs="Consolas"/>
            <w:color w:val="F8F8F8"/>
          </w:rPr>
          <w:t xml:space="preserve"> (condition does not hold)</w:t>
        </w:r>
      </w:ins>
    </w:p>
    <w:p w:rsidR="006E187C" w:rsidRPr="006E187C" w:rsidRDefault="006E187C" w:rsidP="006E187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1" w:author="Unknown"/>
          <w:rFonts w:ascii="Consolas" w:eastAsia="Times New Roman" w:hAnsi="Consolas" w:cs="Consolas"/>
          <w:color w:val="F8F8F8"/>
        </w:rPr>
      </w:pPr>
      <w:ins w:id="72" w:author="Unknown">
        <w:r w:rsidRPr="006E187C">
          <w:rPr>
            <w:rFonts w:ascii="Consolas" w:eastAsia="Times New Roman" w:hAnsi="Consolas" w:cs="Consolas"/>
            <w:color w:val="F8F8F8"/>
          </w:rPr>
          <w:t xml:space="preserve">      </w:t>
        </w:r>
        <w:proofErr w:type="spellStart"/>
        <w:proofErr w:type="gramStart"/>
        <w:r w:rsidRPr="006E187C">
          <w:rPr>
            <w:rFonts w:ascii="Consolas" w:eastAsia="Times New Roman" w:hAnsi="Consolas" w:cs="Consolas"/>
            <w:color w:val="F8F8F8"/>
          </w:rPr>
          <w:t>obj</w:t>
        </w:r>
        <w:r w:rsidRPr="006E187C">
          <w:rPr>
            <w:rFonts w:ascii="Consolas" w:eastAsia="Times New Roman" w:hAnsi="Consolas" w:cs="Consolas"/>
            <w:color w:val="FBDE2D"/>
          </w:rPr>
          <w:t>.</w:t>
        </w:r>
        <w:r w:rsidRPr="006E187C">
          <w:rPr>
            <w:rFonts w:ascii="Consolas" w:eastAsia="Times New Roman" w:hAnsi="Consolas" w:cs="Consolas"/>
            <w:color w:val="F8F8F8"/>
          </w:rPr>
          <w:t>wait</w:t>
        </w:r>
        <w:proofErr w:type="spellEnd"/>
        <w:r w:rsidRPr="006E187C">
          <w:rPr>
            <w:rFonts w:ascii="Consolas" w:eastAsia="Times New Roman" w:hAnsi="Consolas" w:cs="Consolas"/>
            <w:color w:val="F8F8F8"/>
          </w:rPr>
          <w:t>(</w:t>
        </w:r>
        <w:proofErr w:type="gramEnd"/>
        <w:r w:rsidRPr="006E187C">
          <w:rPr>
            <w:rFonts w:ascii="Consolas" w:eastAsia="Times New Roman" w:hAnsi="Consolas" w:cs="Consolas"/>
            <w:color w:val="F8F8F8"/>
          </w:rPr>
          <w:t xml:space="preserve">); </w:t>
        </w:r>
        <w:r w:rsidRPr="006E187C">
          <w:rPr>
            <w:rFonts w:ascii="Consolas" w:eastAsia="Times New Roman" w:hAnsi="Consolas" w:cs="Consolas"/>
            <w:color w:val="AEAEAE"/>
          </w:rPr>
          <w:t>// (Releases lock, and reacquires on wakeup)</w:t>
        </w:r>
      </w:ins>
    </w:p>
    <w:p w:rsidR="006E187C" w:rsidRPr="006E187C" w:rsidRDefault="006E187C" w:rsidP="006E187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3" w:author="Unknown"/>
          <w:rFonts w:ascii="Consolas" w:eastAsia="Times New Roman" w:hAnsi="Consolas" w:cs="Consolas"/>
          <w:color w:val="F8F8F8"/>
        </w:rPr>
      </w:pPr>
      <w:ins w:id="74" w:author="Unknown">
        <w:r w:rsidRPr="006E187C">
          <w:rPr>
            <w:rFonts w:ascii="Consolas" w:eastAsia="Times New Roman" w:hAnsi="Consolas" w:cs="Consolas"/>
            <w:color w:val="F8F8F8"/>
          </w:rPr>
          <w:t xml:space="preserve">      .</w:t>
        </w:r>
        <w:r w:rsidRPr="006E187C">
          <w:rPr>
            <w:rFonts w:ascii="Consolas" w:eastAsia="Times New Roman" w:hAnsi="Consolas" w:cs="Consolas"/>
            <w:color w:val="FBDE2D"/>
          </w:rPr>
          <w:t>.</w:t>
        </w:r>
        <w:r w:rsidRPr="006E187C">
          <w:rPr>
            <w:rFonts w:ascii="Consolas" w:eastAsia="Times New Roman" w:hAnsi="Consolas" w:cs="Consolas"/>
            <w:color w:val="F8F8F8"/>
          </w:rPr>
          <w:t xml:space="preserve">. </w:t>
        </w:r>
        <w:r w:rsidRPr="006E187C">
          <w:rPr>
            <w:rFonts w:ascii="Consolas" w:eastAsia="Times New Roman" w:hAnsi="Consolas" w:cs="Consolas"/>
            <w:color w:val="AEAEAE"/>
          </w:rPr>
          <w:t xml:space="preserve">// </w:t>
        </w:r>
        <w:proofErr w:type="gramStart"/>
        <w:r w:rsidRPr="006E187C">
          <w:rPr>
            <w:rFonts w:ascii="Consolas" w:eastAsia="Times New Roman" w:hAnsi="Consolas" w:cs="Consolas"/>
            <w:color w:val="AEAEAE"/>
          </w:rPr>
          <w:t>Perform</w:t>
        </w:r>
        <w:proofErr w:type="gramEnd"/>
        <w:r w:rsidRPr="006E187C">
          <w:rPr>
            <w:rFonts w:ascii="Consolas" w:eastAsia="Times New Roman" w:hAnsi="Consolas" w:cs="Consolas"/>
            <w:color w:val="AEAEAE"/>
          </w:rPr>
          <w:t xml:space="preserve"> action appropriate to condition</w:t>
        </w:r>
      </w:ins>
    </w:p>
    <w:p w:rsidR="006E187C" w:rsidRPr="006E187C" w:rsidRDefault="006E187C" w:rsidP="006E187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5" w:author="Unknown"/>
          <w:rFonts w:ascii="Consolas" w:eastAsia="Times New Roman" w:hAnsi="Consolas" w:cs="Consolas"/>
          <w:color w:val="F8F8F8"/>
        </w:rPr>
      </w:pPr>
      <w:ins w:id="76" w:author="Unknown">
        <w:r w:rsidRPr="006E187C">
          <w:rPr>
            <w:rFonts w:ascii="Consolas" w:eastAsia="Times New Roman" w:hAnsi="Consolas" w:cs="Consolas"/>
            <w:color w:val="F8F8F8"/>
          </w:rPr>
          <w:t>}</w:t>
        </w:r>
      </w:ins>
    </w:p>
    <w:p w:rsidR="006E187C" w:rsidRPr="006E187C" w:rsidRDefault="006E187C" w:rsidP="006E187C">
      <w:pPr>
        <w:spacing w:after="240" w:line="240" w:lineRule="auto"/>
        <w:rPr>
          <w:ins w:id="77" w:author="Unknown"/>
          <w:rFonts w:ascii="Trebuchet MS" w:eastAsia="Times New Roman" w:hAnsi="Trebuchet MS" w:cs="Times New Roman"/>
          <w:color w:val="333333"/>
          <w:sz w:val="24"/>
          <w:szCs w:val="24"/>
        </w:rPr>
      </w:pPr>
      <w:ins w:id="78" w:author="Unknown">
        <w:r w:rsidRPr="006E187C">
          <w:rPr>
            <w:rFonts w:ascii="Trebuchet MS" w:eastAsia="Times New Roman" w:hAnsi="Trebuchet MS" w:cs="Times New Roman"/>
            <w:color w:val="333333"/>
            <w:sz w:val="24"/>
            <w:szCs w:val="24"/>
          </w:rPr>
          <w:t>See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aax-us-east.amazon-adsystem.com/x/c/Qhm7OTKq1gtEm76hkXlLVp8AAAFgJUb_fgEAAAFKAbtaAVU/https:/assoc-redirect.amazon.com/g/r/http:/www.amazon.com/dp/0321356683/ref=as_at?creativeASIN=0321356683&amp;linkCode=w61&amp;imprToken=Lf.EWCIxrcHSQwygf71JGg&amp;slotNum=2&amp;tag=javamysqlanta-20"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Effective Java Item 69</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xml:space="preserve"> to learn more about why </w:t>
        </w:r>
        <w:proofErr w:type="gramStart"/>
        <w:r w:rsidRPr="006E187C">
          <w:rPr>
            <w:rFonts w:ascii="Trebuchet MS" w:eastAsia="Times New Roman" w:hAnsi="Trebuchet MS" w:cs="Times New Roman"/>
            <w:color w:val="333333"/>
            <w:sz w:val="24"/>
            <w:szCs w:val="24"/>
          </w:rPr>
          <w:t>wait method</w:t>
        </w:r>
        <w:proofErr w:type="gramEnd"/>
        <w:r w:rsidRPr="006E187C">
          <w:rPr>
            <w:rFonts w:ascii="Trebuchet MS" w:eastAsia="Times New Roman" w:hAnsi="Trebuchet MS" w:cs="Times New Roman"/>
            <w:color w:val="333333"/>
            <w:sz w:val="24"/>
            <w:szCs w:val="24"/>
          </w:rPr>
          <w:t xml:space="preserve"> should call in the loop.</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7)  What is false sharing in the context of multi-threading? </w:t>
        </w:r>
        <w:r w:rsidRPr="006E187C">
          <w:rPr>
            <w:rFonts w:ascii="Trebuchet MS" w:eastAsia="Times New Roman" w:hAnsi="Trebuchet MS" w:cs="Times New Roman"/>
            <w:color w:val="333333"/>
            <w:sz w:val="24"/>
            <w:szCs w:val="24"/>
          </w:rPr>
          <w:br/>
        </w:r>
        <w:proofErr w:type="gramStart"/>
        <w:r w:rsidRPr="006E187C">
          <w:rPr>
            <w:rFonts w:ascii="Trebuchet MS" w:eastAsia="Times New Roman" w:hAnsi="Trebuchet MS" w:cs="Times New Roman"/>
            <w:color w:val="333333"/>
            <w:sz w:val="24"/>
            <w:szCs w:val="24"/>
          </w:rPr>
          <w:t>false</w:t>
        </w:r>
        <w:proofErr w:type="gramEnd"/>
        <w:r w:rsidRPr="006E187C">
          <w:rPr>
            <w:rFonts w:ascii="Trebuchet MS" w:eastAsia="Times New Roman" w:hAnsi="Trebuchet MS" w:cs="Times New Roman"/>
            <w:color w:val="333333"/>
            <w:sz w:val="24"/>
            <w:szCs w:val="24"/>
          </w:rPr>
          <w:t xml:space="preserve"> sharing is one of the well-known performance issues on multi-core systems, where each process has its local cache. </w:t>
        </w:r>
        <w:proofErr w:type="gramStart"/>
        <w:r w:rsidRPr="006E187C">
          <w:rPr>
            <w:rFonts w:ascii="Trebuchet MS" w:eastAsia="Times New Roman" w:hAnsi="Trebuchet MS" w:cs="Times New Roman"/>
            <w:color w:val="333333"/>
            <w:sz w:val="24"/>
            <w:szCs w:val="24"/>
          </w:rPr>
          <w:t>false</w:t>
        </w:r>
        <w:proofErr w:type="gramEnd"/>
        <w:r w:rsidRPr="006E187C">
          <w:rPr>
            <w:rFonts w:ascii="Trebuchet MS" w:eastAsia="Times New Roman" w:hAnsi="Trebuchet MS" w:cs="Times New Roman"/>
            <w:color w:val="333333"/>
            <w:sz w:val="24"/>
            <w:szCs w:val="24"/>
          </w:rPr>
          <w:t xml:space="preserve"> sharing occurs when threads on different processor modify variables that reside on same cache line as shown in the following image:</w:t>
        </w:r>
      </w:ins>
    </w:p>
    <w:p w:rsidR="006E187C" w:rsidRPr="006E187C" w:rsidRDefault="006E187C" w:rsidP="006E187C">
      <w:pPr>
        <w:spacing w:after="0" w:line="240" w:lineRule="auto"/>
        <w:jc w:val="center"/>
        <w:rPr>
          <w:ins w:id="79" w:author="Unknown"/>
          <w:rFonts w:ascii="Trebuchet MS" w:eastAsia="Times New Roman" w:hAnsi="Trebuchet MS" w:cs="Times New Roman"/>
          <w:color w:val="333333"/>
          <w:sz w:val="24"/>
          <w:szCs w:val="24"/>
        </w:rPr>
      </w:pPr>
      <w:r>
        <w:rPr>
          <w:rFonts w:ascii="Trebuchet MS" w:eastAsia="Times New Roman" w:hAnsi="Trebuchet MS" w:cs="Times New Roman"/>
          <w:noProof/>
          <w:color w:val="660099"/>
          <w:sz w:val="24"/>
          <w:szCs w:val="24"/>
        </w:rPr>
        <w:drawing>
          <wp:inline distT="0" distB="0" distL="0" distR="0">
            <wp:extent cx="3810000" cy="3429000"/>
            <wp:effectExtent l="19050" t="0" r="0" b="0"/>
            <wp:docPr id="2" name="Picture 2" descr="Java Interview questions for experienced programm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Interview questions for experienced programmers">
                      <a:hlinkClick r:id="rId8"/>
                    </pic:cNvPr>
                    <pic:cNvPicPr>
                      <a:picLocks noChangeAspect="1" noChangeArrowheads="1"/>
                    </pic:cNvPicPr>
                  </pic:nvPicPr>
                  <pic:blipFill>
                    <a:blip r:embed="rId9"/>
                    <a:srcRect/>
                    <a:stretch>
                      <a:fillRect/>
                    </a:stretch>
                  </pic:blipFill>
                  <pic:spPr bwMode="auto">
                    <a:xfrm>
                      <a:off x="0" y="0"/>
                      <a:ext cx="3810000" cy="3429000"/>
                    </a:xfrm>
                    <a:prstGeom prst="rect">
                      <a:avLst/>
                    </a:prstGeom>
                    <a:noFill/>
                    <a:ln w="9525">
                      <a:noFill/>
                      <a:miter lim="800000"/>
                      <a:headEnd/>
                      <a:tailEnd/>
                    </a:ln>
                  </pic:spPr>
                </pic:pic>
              </a:graphicData>
            </a:graphic>
          </wp:inline>
        </w:drawing>
      </w:r>
    </w:p>
    <w:p w:rsidR="006E187C" w:rsidRPr="006E187C" w:rsidRDefault="006E187C" w:rsidP="006E187C">
      <w:pPr>
        <w:spacing w:after="240" w:line="240" w:lineRule="auto"/>
        <w:rPr>
          <w:ins w:id="80" w:author="Unknown"/>
          <w:rFonts w:ascii="Trebuchet MS" w:eastAsia="Times New Roman" w:hAnsi="Trebuchet MS" w:cs="Times New Roman"/>
          <w:color w:val="333333"/>
          <w:sz w:val="24"/>
          <w:szCs w:val="24"/>
        </w:rPr>
      </w:pPr>
      <w:ins w:id="81" w:author="Unknown">
        <w:r w:rsidRPr="006E187C">
          <w:rPr>
            <w:rFonts w:ascii="Trebuchet MS" w:eastAsia="Times New Roman" w:hAnsi="Trebuchet MS" w:cs="Times New Roman"/>
            <w:color w:val="333333"/>
            <w:sz w:val="24"/>
            <w:szCs w:val="24"/>
          </w:rPr>
          <w:br/>
          <w:t>False sharing is very hard to detect because the thread may be accessing completely different global variables that happen to be relatively close together in memory. Like many concurrency issues, the primary way to avoid false sharing is careful code review and aligning your data structure with the size of a cache line.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lastRenderedPageBreak/>
          <w:br/>
        </w:r>
        <w:r w:rsidRPr="006E187C">
          <w:rPr>
            <w:rFonts w:ascii="Trebuchet MS" w:eastAsia="Times New Roman" w:hAnsi="Trebuchet MS" w:cs="Times New Roman"/>
            <w:b/>
            <w:bCs/>
            <w:color w:val="333333"/>
            <w:sz w:val="24"/>
            <w:szCs w:val="24"/>
          </w:rPr>
          <w:t>8) What is busy spin? Why should you use it?</w:t>
        </w:r>
        <w:r w:rsidRPr="006E187C">
          <w:rPr>
            <w:rFonts w:ascii="Trebuchet MS" w:eastAsia="Times New Roman" w:hAnsi="Trebuchet MS" w:cs="Times New Roman"/>
            <w:color w:val="333333"/>
            <w:sz w:val="24"/>
            <w:szCs w:val="24"/>
          </w:rPr>
          <w:br/>
          <w:t xml:space="preserve">Busy spin is one of the </w:t>
        </w:r>
        <w:proofErr w:type="gramStart"/>
        <w:r w:rsidRPr="006E187C">
          <w:rPr>
            <w:rFonts w:ascii="Trebuchet MS" w:eastAsia="Times New Roman" w:hAnsi="Trebuchet MS" w:cs="Times New Roman"/>
            <w:color w:val="333333"/>
            <w:sz w:val="24"/>
            <w:szCs w:val="24"/>
          </w:rPr>
          <w:t>technique</w:t>
        </w:r>
        <w:proofErr w:type="gramEnd"/>
        <w:r w:rsidRPr="006E187C">
          <w:rPr>
            <w:rFonts w:ascii="Trebuchet MS" w:eastAsia="Times New Roman" w:hAnsi="Trebuchet MS" w:cs="Times New Roman"/>
            <w:color w:val="333333"/>
            <w:sz w:val="24"/>
            <w:szCs w:val="24"/>
          </w:rPr>
          <w:t xml:space="preserve"> to wait for events without releasing CPU. It's often done to avoid losing data in CPU cached which is lost if the thread is paused and resumed in some other core. So, if you are working on low latency system where your order processing thread currently doesn't have any order, instead of sleeping or calling </w:t>
        </w:r>
        <w:r w:rsidRPr="006E187C">
          <w:rPr>
            <w:rFonts w:ascii="Courier New" w:eastAsia="Times New Roman" w:hAnsi="Courier New" w:cs="Courier New"/>
            <w:color w:val="333333"/>
            <w:sz w:val="24"/>
            <w:szCs w:val="24"/>
          </w:rPr>
          <w:t>wait()</w:t>
        </w:r>
        <w:r w:rsidRPr="006E187C">
          <w:rPr>
            <w:rFonts w:ascii="Trebuchet MS" w:eastAsia="Times New Roman" w:hAnsi="Trebuchet MS" w:cs="Times New Roman"/>
            <w:color w:val="333333"/>
            <w:sz w:val="24"/>
            <w:szCs w:val="24"/>
          </w:rPr>
          <w:t xml:space="preserve">, you can just loop and then again check the queue for new messages. It's only beneficial if you need to wait for a very small amount of time e.g. in micro seconds or </w:t>
        </w:r>
        <w:proofErr w:type="spellStart"/>
        <w:r w:rsidRPr="006E187C">
          <w:rPr>
            <w:rFonts w:ascii="Trebuchet MS" w:eastAsia="Times New Roman" w:hAnsi="Trebuchet MS" w:cs="Times New Roman"/>
            <w:color w:val="333333"/>
            <w:sz w:val="24"/>
            <w:szCs w:val="24"/>
          </w:rPr>
          <w:t>nano</w:t>
        </w:r>
        <w:proofErr w:type="spellEnd"/>
        <w:r w:rsidRPr="006E187C">
          <w:rPr>
            <w:rFonts w:ascii="Trebuchet MS" w:eastAsia="Times New Roman" w:hAnsi="Trebuchet MS" w:cs="Times New Roman"/>
            <w:color w:val="333333"/>
            <w:sz w:val="24"/>
            <w:szCs w:val="24"/>
          </w:rPr>
          <w:t xml:space="preserve"> seconds.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"http://lmax-exchange.github.io/disruptor/"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LMAX Disrupter</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framework, a high-performance inter-thread messaging library has a </w:t>
        </w:r>
        <w:proofErr w:type="spellStart"/>
        <w:r w:rsidRPr="006E187C">
          <w:rPr>
            <w:rFonts w:ascii="Courier New" w:eastAsia="Times New Roman" w:hAnsi="Courier New" w:cs="Courier New"/>
            <w:color w:val="333333"/>
            <w:sz w:val="24"/>
            <w:szCs w:val="24"/>
          </w:rPr>
          <w:t>BusySpinWaitStrategy</w:t>
        </w:r>
        <w:proofErr w:type="spellEnd"/>
        <w:r w:rsidRPr="006E187C">
          <w:rPr>
            <w:rFonts w:ascii="Trebuchet MS" w:eastAsia="Times New Roman" w:hAnsi="Trebuchet MS" w:cs="Times New Roman"/>
            <w:color w:val="333333"/>
            <w:sz w:val="24"/>
            <w:szCs w:val="24"/>
          </w:rPr>
          <w:t> which is based on this concept and uses a busy spin loop for </w:t>
        </w:r>
        <w:proofErr w:type="spellStart"/>
        <w:r w:rsidRPr="006E187C">
          <w:rPr>
            <w:rFonts w:ascii="Courier New" w:eastAsia="Times New Roman" w:hAnsi="Courier New" w:cs="Courier New"/>
            <w:color w:val="333333"/>
            <w:sz w:val="24"/>
            <w:szCs w:val="24"/>
          </w:rPr>
          <w:t>EventProcessors</w:t>
        </w:r>
        <w:proofErr w:type="spellEnd"/>
        <w:r w:rsidRPr="006E187C">
          <w:rPr>
            <w:rFonts w:ascii="Trebuchet MS" w:eastAsia="Times New Roman" w:hAnsi="Trebuchet MS" w:cs="Times New Roman"/>
            <w:color w:val="333333"/>
            <w:sz w:val="24"/>
            <w:szCs w:val="24"/>
          </w:rPr>
          <w:t> waiting on the barrier.</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9) How do you take thread dump in Java?</w:t>
        </w:r>
        <w:r w:rsidRPr="006E187C">
          <w:rPr>
            <w:rFonts w:ascii="Trebuchet MS" w:eastAsia="Times New Roman" w:hAnsi="Trebuchet MS" w:cs="Times New Roman"/>
            <w:color w:val="333333"/>
            <w:sz w:val="24"/>
            <w:szCs w:val="24"/>
          </w:rPr>
          <w:br/>
          <w:t>You can take a thread dump of Java application in Linux by using </w:t>
        </w:r>
        <w:r w:rsidRPr="006E187C">
          <w:rPr>
            <w:rFonts w:ascii="Courier New" w:eastAsia="Times New Roman" w:hAnsi="Courier New" w:cs="Courier New"/>
            <w:b/>
            <w:bCs/>
            <w:color w:val="333333"/>
            <w:sz w:val="24"/>
            <w:szCs w:val="24"/>
          </w:rPr>
          <w:t>kill -3 PID</w:t>
        </w:r>
        <w:r w:rsidRPr="006E187C">
          <w:rPr>
            <w:rFonts w:ascii="Trebuchet MS" w:eastAsia="Times New Roman" w:hAnsi="Trebuchet MS" w:cs="Times New Roman"/>
            <w:color w:val="333333"/>
            <w:sz w:val="24"/>
            <w:szCs w:val="24"/>
          </w:rPr>
          <w:t>, where PID is the process id of Java process. In Windows, you can press </w:t>
        </w:r>
        <w:r w:rsidRPr="006E187C">
          <w:rPr>
            <w:rFonts w:ascii="Courier New" w:eastAsia="Times New Roman" w:hAnsi="Courier New" w:cs="Courier New"/>
            <w:b/>
            <w:bCs/>
            <w:color w:val="333333"/>
            <w:sz w:val="24"/>
            <w:szCs w:val="24"/>
          </w:rPr>
          <w:t>Ctrl + Break</w:t>
        </w:r>
        <w:r w:rsidRPr="006E187C">
          <w:rPr>
            <w:rFonts w:ascii="Trebuchet MS" w:eastAsia="Times New Roman" w:hAnsi="Trebuchet MS" w:cs="Times New Roman"/>
            <w:color w:val="333333"/>
            <w:sz w:val="24"/>
            <w:szCs w:val="24"/>
          </w:rPr>
          <w:t>. This will instruct JVM to print thread dump in standard out or err and it could go to console or log file depending upon your application configuration. If you have used Tomcat then when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10) is Swing thread-safe?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"http://javarevisited.blogspot.sg/2013/08/why-swing-is-not-thread-safe-in-java-Swingworker-Event-thread.html"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No, Swing is not thread-safe. You cannot update Swing components e.g. </w:t>
        </w:r>
        <w:proofErr w:type="spellStart"/>
        <w:r w:rsidRPr="006E187C">
          <w:rPr>
            <w:rFonts w:ascii="Trebuchet MS" w:eastAsia="Times New Roman" w:hAnsi="Trebuchet MS" w:cs="Times New Roman"/>
            <w:color w:val="333333"/>
            <w:sz w:val="24"/>
            <w:szCs w:val="24"/>
          </w:rPr>
          <w:t>JTable</w:t>
        </w:r>
        <w:proofErr w:type="spell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JList</w:t>
        </w:r>
        <w:proofErr w:type="spellEnd"/>
        <w:r w:rsidRPr="006E187C">
          <w:rPr>
            <w:rFonts w:ascii="Trebuchet MS" w:eastAsia="Times New Roman" w:hAnsi="Trebuchet MS" w:cs="Times New Roman"/>
            <w:color w:val="333333"/>
            <w:sz w:val="24"/>
            <w:szCs w:val="24"/>
          </w:rPr>
          <w:t xml:space="preserve"> or </w:t>
        </w:r>
        <w:proofErr w:type="spellStart"/>
        <w:r w:rsidRPr="006E187C">
          <w:rPr>
            <w:rFonts w:ascii="Trebuchet MS" w:eastAsia="Times New Roman" w:hAnsi="Trebuchet MS" w:cs="Times New Roman"/>
            <w:color w:val="333333"/>
            <w:sz w:val="24"/>
            <w:szCs w:val="24"/>
          </w:rPr>
          <w:t>JPanel</w:t>
        </w:r>
        <w:proofErr w:type="spellEnd"/>
        <w:r w:rsidRPr="006E187C">
          <w:rPr>
            <w:rFonts w:ascii="Trebuchet MS" w:eastAsia="Times New Roman" w:hAnsi="Trebuchet MS" w:cs="Times New Roman"/>
            <w:color w:val="333333"/>
            <w:sz w:val="24"/>
            <w:szCs w:val="24"/>
          </w:rPr>
          <w:t xml:space="preserve"> from any thread, in fact, they must be updated from GUI or AWT thread. That's why swings provide </w:t>
        </w:r>
        <w:proofErr w:type="spellStart"/>
        <w:proofErr w:type="gramStart"/>
        <w:r w:rsidRPr="006E187C">
          <w:rPr>
            <w:rFonts w:ascii="Courier New" w:eastAsia="Times New Roman" w:hAnsi="Courier New" w:cs="Courier New"/>
            <w:color w:val="333333"/>
            <w:sz w:val="24"/>
            <w:szCs w:val="24"/>
          </w:rPr>
          <w:t>invokeAndWait</w:t>
        </w:r>
        <w:proofErr w:type="spellEnd"/>
        <w:r w:rsidRPr="006E187C">
          <w:rPr>
            <w:rFonts w:ascii="Courier New" w:eastAsia="Times New Roman" w:hAnsi="Courier New" w:cs="Courier New"/>
            <w:color w:val="333333"/>
            <w:sz w:val="24"/>
            <w:szCs w:val="24"/>
          </w:rPr>
          <w:t>(</w:t>
        </w:r>
        <w:proofErr w:type="gramEnd"/>
        <w:r w:rsidRPr="006E187C">
          <w:rPr>
            <w:rFonts w:ascii="Courier New" w:eastAsia="Times New Roman" w:hAnsi="Courier New" w:cs="Courier New"/>
            <w:color w:val="333333"/>
            <w:sz w:val="24"/>
            <w:szCs w:val="24"/>
          </w:rPr>
          <w:t>)</w:t>
        </w:r>
        <w:r w:rsidRPr="006E187C">
          <w:rPr>
            <w:rFonts w:ascii="Trebuchet MS" w:eastAsia="Times New Roman" w:hAnsi="Trebuchet MS" w:cs="Times New Roman"/>
            <w:color w:val="333333"/>
            <w:sz w:val="24"/>
            <w:szCs w:val="24"/>
          </w:rPr>
          <w:t> and </w:t>
        </w:r>
        <w:proofErr w:type="spellStart"/>
        <w:r w:rsidRPr="006E187C">
          <w:rPr>
            <w:rFonts w:ascii="Courier New" w:eastAsia="Times New Roman" w:hAnsi="Courier New" w:cs="Courier New"/>
            <w:color w:val="333333"/>
            <w:sz w:val="24"/>
            <w:szCs w:val="24"/>
          </w:rPr>
          <w:t>invokeLater</w:t>
        </w:r>
        <w:proofErr w:type="spellEnd"/>
        <w:r w:rsidRPr="006E187C">
          <w:rPr>
            <w:rFonts w:ascii="Courier New" w:eastAsia="Times New Roman" w:hAnsi="Courier New" w:cs="Courier New"/>
            <w:color w:val="333333"/>
            <w:sz w:val="24"/>
            <w:szCs w:val="24"/>
          </w:rPr>
          <w:t>()</w:t>
        </w:r>
        <w:r w:rsidRPr="006E187C">
          <w:rPr>
            <w:rFonts w:ascii="Trebuchet MS" w:eastAsia="Times New Roman" w:hAnsi="Trebuchet MS" w:cs="Times New Roman"/>
            <w:color w:val="333333"/>
            <w:sz w:val="24"/>
            <w:szCs w:val="24"/>
          </w:rPr>
          <w:t xml:space="preserve"> method to request GUI update from any other threads. </w:t>
        </w:r>
        <w:proofErr w:type="gramStart"/>
        <w:r w:rsidRPr="006E187C">
          <w:rPr>
            <w:rFonts w:ascii="Trebuchet MS" w:eastAsia="Times New Roman" w:hAnsi="Trebuchet MS" w:cs="Times New Roman"/>
            <w:color w:val="333333"/>
            <w:sz w:val="24"/>
            <w:szCs w:val="24"/>
          </w:rPr>
          <w:t>This methods</w:t>
        </w:r>
        <w:proofErr w:type="gramEnd"/>
        <w:r w:rsidRPr="006E187C">
          <w:rPr>
            <w:rFonts w:ascii="Trebuchet MS" w:eastAsia="Times New Roman" w:hAnsi="Trebuchet MS" w:cs="Times New Roman"/>
            <w:color w:val="333333"/>
            <w:sz w:val="24"/>
            <w:szCs w:val="24"/>
          </w:rPr>
          <w:t xml:space="preserve"> put update request in AWT threads queue and can wait till update or return immediately for an asynchronous update. You can also check the detailed answer to learn more.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11) What is a thread local variable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"http://javarevisited.blogspot.sg/2012/05/how-to-use-threadlocal-in-java-benefits.html"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Thread-local variables are variables confined to a thread, </w:t>
        </w:r>
        <w:proofErr w:type="spellStart"/>
        <w:r w:rsidRPr="006E187C">
          <w:rPr>
            <w:rFonts w:ascii="Trebuchet MS" w:eastAsia="Times New Roman" w:hAnsi="Trebuchet MS" w:cs="Times New Roman"/>
            <w:color w:val="333333"/>
            <w:sz w:val="24"/>
            <w:szCs w:val="24"/>
          </w:rPr>
          <w:t>its</w:t>
        </w:r>
        <w:proofErr w:type="spellEnd"/>
        <w:r w:rsidRPr="006E187C">
          <w:rPr>
            <w:rFonts w:ascii="Trebuchet MS" w:eastAsia="Times New Roman" w:hAnsi="Trebuchet MS" w:cs="Times New Roman"/>
            <w:color w:val="333333"/>
            <w:sz w:val="24"/>
            <w:szCs w:val="24"/>
          </w:rPr>
          <w:t xml:space="preserve"> like thread's own copy which is not shared between multiple threads. Java provides a </w:t>
        </w:r>
        <w:proofErr w:type="spellStart"/>
        <w:r w:rsidRPr="006E187C">
          <w:rPr>
            <w:rFonts w:ascii="Courier New" w:eastAsia="Times New Roman" w:hAnsi="Courier New" w:cs="Courier New"/>
            <w:color w:val="333333"/>
            <w:sz w:val="24"/>
            <w:szCs w:val="24"/>
          </w:rPr>
          <w:t>ThreadLocal</w:t>
        </w:r>
        <w:proofErr w:type="spellEnd"/>
        <w:r w:rsidRPr="006E187C">
          <w:rPr>
            <w:rFonts w:ascii="Trebuchet MS" w:eastAsia="Times New Roman" w:hAnsi="Trebuchet MS" w:cs="Times New Roman"/>
            <w:color w:val="333333"/>
            <w:sz w:val="24"/>
            <w:szCs w:val="24"/>
          </w:rPr>
          <w:t xml:space="preserve"> class to support thread-local variables. It's one of the many ways to achieve thread-safety. Though be careful while using thread local variable in </w:t>
        </w:r>
        <w:proofErr w:type="spellStart"/>
        <w:r w:rsidRPr="006E187C">
          <w:rPr>
            <w:rFonts w:ascii="Trebuchet MS" w:eastAsia="Times New Roman" w:hAnsi="Trebuchet MS" w:cs="Times New Roman"/>
            <w:color w:val="333333"/>
            <w:sz w:val="24"/>
            <w:szCs w:val="24"/>
          </w:rPr>
          <w:t>manged</w:t>
        </w:r>
        <w:proofErr w:type="spellEnd"/>
        <w:r w:rsidRPr="006E187C">
          <w:rPr>
            <w:rFonts w:ascii="Trebuchet MS" w:eastAsia="Times New Roman" w:hAnsi="Trebuchet MS" w:cs="Times New Roman"/>
            <w:color w:val="333333"/>
            <w:sz w:val="24"/>
            <w:szCs w:val="24"/>
          </w:rPr>
          <w:t xml:space="preserve"> environment e.g. with web servers where worker thread out lives any application variable. Any thread local variable which is not removed once its work is done can potentially cause a memory leak in Java application.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12) Write wait-notify code for producer-consumer problem?</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"http://java67.blogspot.sg/2012/12/producer-consumer-problem-with-wait-and-notify-example.html"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Please see the answer for a code example. Just remember to call </w:t>
        </w:r>
        <w:proofErr w:type="gramStart"/>
        <w:r w:rsidRPr="006E187C">
          <w:rPr>
            <w:rFonts w:ascii="Trebuchet MS" w:eastAsia="Times New Roman" w:hAnsi="Trebuchet MS" w:cs="Times New Roman"/>
            <w:color w:val="333333"/>
            <w:sz w:val="24"/>
            <w:szCs w:val="24"/>
          </w:rPr>
          <w:t>wait(</w:t>
        </w:r>
        <w:proofErr w:type="gramEnd"/>
        <w:r w:rsidRPr="006E187C">
          <w:rPr>
            <w:rFonts w:ascii="Trebuchet MS" w:eastAsia="Times New Roman" w:hAnsi="Trebuchet MS" w:cs="Times New Roman"/>
            <w:color w:val="333333"/>
            <w:sz w:val="24"/>
            <w:szCs w:val="24"/>
          </w:rPr>
          <w:t xml:space="preserve">) and notify() </w:t>
        </w:r>
        <w:r w:rsidRPr="006E187C">
          <w:rPr>
            <w:rFonts w:ascii="Trebuchet MS" w:eastAsia="Times New Roman" w:hAnsi="Trebuchet MS" w:cs="Times New Roman"/>
            <w:color w:val="333333"/>
            <w:sz w:val="24"/>
            <w:szCs w:val="24"/>
          </w:rPr>
          <w:lastRenderedPageBreak/>
          <w:t>method from synchronized block and test waiting for condition on the loop instead of if block.</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13) Write code for thread-safe Singleton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"http://javarevisited.blogspot.in/2012/12/how-to-create-thread-safe-singleton-in-java-example.html"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Please see the answer for a code example and step by step guide to creating thread-safe singleton class in Java. When we say thread-safe, which means Singleton should remain singleton even if initialization occurs in the case of multiple threads. Using Java </w:t>
        </w:r>
        <w:proofErr w:type="spellStart"/>
        <w:r w:rsidRPr="006E187C">
          <w:rPr>
            <w:rFonts w:ascii="Trebuchet MS" w:eastAsia="Times New Roman" w:hAnsi="Trebuchet MS" w:cs="Times New Roman"/>
            <w:color w:val="333333"/>
            <w:sz w:val="24"/>
            <w:szCs w:val="24"/>
          </w:rPr>
          <w:t>enum</w:t>
        </w:r>
        <w:proofErr w:type="spellEnd"/>
        <w:r w:rsidRPr="006E187C">
          <w:rPr>
            <w:rFonts w:ascii="Trebuchet MS" w:eastAsia="Times New Roman" w:hAnsi="Trebuchet MS" w:cs="Times New Roman"/>
            <w:color w:val="333333"/>
            <w:sz w:val="24"/>
            <w:szCs w:val="24"/>
          </w:rPr>
          <w:t xml:space="preserve"> as Singleton class is one of the easiest ways to create a thread-safe singleton in Java.</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14) The difference between sleep and wait in Java?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"http://java67.blogspot.sg/2012/08/what-are-difference-between-wait-and.html"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Though both are used to pause currently running thread, sleep() is actually meant for short pause because it doesn't release lock, while </w:t>
        </w:r>
        <w:r w:rsidRPr="006E187C">
          <w:rPr>
            <w:rFonts w:ascii="Courier New" w:eastAsia="Times New Roman" w:hAnsi="Courier New" w:cs="Courier New"/>
            <w:color w:val="333333"/>
            <w:sz w:val="24"/>
            <w:szCs w:val="24"/>
          </w:rPr>
          <w:t>wait()</w:t>
        </w:r>
        <w:r w:rsidRPr="006E187C">
          <w:rPr>
            <w:rFonts w:ascii="Trebuchet MS" w:eastAsia="Times New Roman" w:hAnsi="Trebuchet MS" w:cs="Times New Roman"/>
            <w:color w:val="333333"/>
            <w:sz w:val="24"/>
            <w:szCs w:val="24"/>
          </w:rPr>
          <w:t> is meant for conditional wait and that's why it release lock which can then be acquired by another thread to change the condition on which it is waiting.</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15) What is an immutable object? How do you create an Immutable object in Java</w:t>
        </w:r>
        <w:proofErr w:type="gramStart"/>
        <w:r w:rsidRPr="006E187C">
          <w:rPr>
            <w:rFonts w:ascii="Trebuchet MS" w:eastAsia="Times New Roman" w:hAnsi="Trebuchet MS" w:cs="Times New Roman"/>
            <w:b/>
            <w:bCs/>
            <w:color w:val="333333"/>
            <w:sz w:val="24"/>
            <w:szCs w:val="24"/>
          </w:rPr>
          <w:t>?</w:t>
        </w:r>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"http://javarevisited.blogspot.sg/2013/03/how-to-create-immutable-class-object-java-example-tutorial.html"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answer</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Immutable objects are those whose state cannot be changed once created. Any modification will result in a new object e.g. </w:t>
        </w:r>
        <w:r w:rsidRPr="006E187C">
          <w:rPr>
            <w:rFonts w:ascii="Courier New" w:eastAsia="Times New Roman" w:hAnsi="Courier New" w:cs="Courier New"/>
            <w:color w:val="333333"/>
            <w:sz w:val="24"/>
            <w:szCs w:val="24"/>
          </w:rPr>
          <w:t>String</w:t>
        </w:r>
        <w:r w:rsidRPr="006E187C">
          <w:rPr>
            <w:rFonts w:ascii="Trebuchet MS" w:eastAsia="Times New Roman" w:hAnsi="Trebuchet MS" w:cs="Times New Roman"/>
            <w:color w:val="333333"/>
            <w:sz w:val="24"/>
            <w:szCs w:val="24"/>
          </w:rPr>
          <w:t>, </w:t>
        </w:r>
        <w:r w:rsidRPr="006E187C">
          <w:rPr>
            <w:rFonts w:ascii="Courier New" w:eastAsia="Times New Roman" w:hAnsi="Courier New" w:cs="Courier New"/>
            <w:color w:val="333333"/>
            <w:sz w:val="24"/>
            <w:szCs w:val="24"/>
          </w:rPr>
          <w:t>Integer, </w:t>
        </w:r>
        <w:r w:rsidRPr="006E187C">
          <w:rPr>
            <w:rFonts w:ascii="Trebuchet MS" w:eastAsia="Times New Roman" w:hAnsi="Trebuchet MS" w:cs="Times New Roman"/>
            <w:color w:val="333333"/>
            <w:sz w:val="24"/>
            <w:szCs w:val="24"/>
          </w:rPr>
          <w:t>and other wrapper class. Please see the answer for step by step guide to creating Immutable class in Java.</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16) Can we create an Immutable object, which contains a mutable object?</w:t>
        </w:r>
        <w:r w:rsidRPr="006E187C">
          <w:rPr>
            <w:rFonts w:ascii="Trebuchet MS" w:eastAsia="Times New Roman" w:hAnsi="Trebuchet MS" w:cs="Times New Roman"/>
            <w:color w:val="333333"/>
            <w:sz w:val="24"/>
            <w:szCs w:val="24"/>
          </w:rPr>
          <w:br/>
          <w:t xml:space="preserve">Yes, </w:t>
        </w:r>
        <w:proofErr w:type="spellStart"/>
        <w:r w:rsidRPr="006E187C">
          <w:rPr>
            <w:rFonts w:ascii="Trebuchet MS" w:eastAsia="Times New Roman" w:hAnsi="Trebuchet MS" w:cs="Times New Roman"/>
            <w:color w:val="333333"/>
            <w:sz w:val="24"/>
            <w:szCs w:val="24"/>
          </w:rPr>
          <w:t>its</w:t>
        </w:r>
        <w:proofErr w:type="spellEnd"/>
        <w:r w:rsidRPr="006E187C">
          <w:rPr>
            <w:rFonts w:ascii="Trebuchet MS" w:eastAsia="Times New Roman" w:hAnsi="Trebuchet MS" w:cs="Times New Roman"/>
            <w:color w:val="333333"/>
            <w:sz w:val="24"/>
            <w:szCs w:val="24"/>
          </w:rPr>
          <w:t xml:space="preserve"> possible to create an Immutable object which may contain a mutable object, you just need to be a little bit careful not to share the reference of the mutable component, instead, you should return a copy of it if you have to. Most common example is an Object which </w:t>
        </w:r>
        <w:proofErr w:type="gramStart"/>
        <w:r w:rsidRPr="006E187C">
          <w:rPr>
            <w:rFonts w:ascii="Trebuchet MS" w:eastAsia="Times New Roman" w:hAnsi="Trebuchet MS" w:cs="Times New Roman"/>
            <w:color w:val="333333"/>
            <w:sz w:val="24"/>
            <w:szCs w:val="24"/>
          </w:rPr>
          <w:t>contain</w:t>
        </w:r>
        <w:proofErr w:type="gramEnd"/>
        <w:r w:rsidRPr="006E187C">
          <w:rPr>
            <w:rFonts w:ascii="Trebuchet MS" w:eastAsia="Times New Roman" w:hAnsi="Trebuchet MS" w:cs="Times New Roman"/>
            <w:color w:val="333333"/>
            <w:sz w:val="24"/>
            <w:szCs w:val="24"/>
          </w:rPr>
          <w:t xml:space="preserve"> the reference of </w:t>
        </w:r>
        <w:proofErr w:type="spellStart"/>
        <w:r w:rsidRPr="006E187C">
          <w:rPr>
            <w:rFonts w:ascii="Courier New" w:eastAsia="Times New Roman" w:hAnsi="Courier New" w:cs="Courier New"/>
            <w:color w:val="333333"/>
            <w:sz w:val="24"/>
            <w:szCs w:val="24"/>
          </w:rPr>
          <w:t>java.util.Date</w:t>
        </w:r>
        <w:proofErr w:type="spellEnd"/>
        <w:r w:rsidRPr="006E187C">
          <w:rPr>
            <w:rFonts w:ascii="Trebuchet MS" w:eastAsia="Times New Roman" w:hAnsi="Trebuchet MS" w:cs="Times New Roman"/>
            <w:color w:val="333333"/>
            <w:sz w:val="24"/>
            <w:szCs w:val="24"/>
          </w:rPr>
          <w:t> object.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ins>
    </w:p>
    <w:p w:rsidR="006E187C" w:rsidRPr="006E187C" w:rsidRDefault="006E187C" w:rsidP="006E187C">
      <w:pPr>
        <w:spacing w:before="100" w:beforeAutospacing="1" w:after="100" w:afterAutospacing="1" w:line="240" w:lineRule="auto"/>
        <w:outlineLvl w:val="1"/>
        <w:rPr>
          <w:ins w:id="82" w:author="Unknown"/>
          <w:rFonts w:ascii="Trebuchet MS" w:eastAsia="Times New Roman" w:hAnsi="Trebuchet MS" w:cs="Times New Roman"/>
          <w:b/>
          <w:bCs/>
          <w:color w:val="333333"/>
          <w:sz w:val="36"/>
          <w:szCs w:val="36"/>
        </w:rPr>
      </w:pPr>
      <w:ins w:id="83" w:author="Unknown">
        <w:r w:rsidRPr="006E187C">
          <w:rPr>
            <w:rFonts w:ascii="Trebuchet MS" w:eastAsia="Times New Roman" w:hAnsi="Trebuchet MS" w:cs="Times New Roman"/>
            <w:b/>
            <w:bCs/>
            <w:color w:val="333333"/>
            <w:sz w:val="36"/>
            <w:szCs w:val="36"/>
            <w:u w:val="single"/>
          </w:rPr>
          <w:t>Date types and Basic Java Interview Questions</w:t>
        </w:r>
      </w:ins>
    </w:p>
    <w:p w:rsidR="006E187C" w:rsidRPr="006E187C" w:rsidRDefault="006E187C" w:rsidP="006E187C">
      <w:pPr>
        <w:spacing w:after="0" w:line="240" w:lineRule="auto"/>
        <w:rPr>
          <w:ins w:id="84" w:author="Unknown"/>
          <w:rFonts w:ascii="Trebuchet MS" w:eastAsia="Times New Roman" w:hAnsi="Trebuchet MS" w:cs="Times New Roman"/>
          <w:color w:val="333333"/>
          <w:sz w:val="24"/>
          <w:szCs w:val="24"/>
        </w:rPr>
      </w:pPr>
      <w:ins w:id="85" w:author="Unknown">
        <w:r w:rsidRPr="006E187C">
          <w:rPr>
            <w:rFonts w:ascii="Trebuchet MS" w:eastAsia="Times New Roman" w:hAnsi="Trebuchet MS" w:cs="Times New Roman"/>
            <w:b/>
            <w:bCs/>
            <w:color w:val="333333"/>
            <w:sz w:val="24"/>
            <w:szCs w:val="24"/>
            <w:u w:val="single"/>
          </w:rPr>
          <w:br/>
        </w:r>
        <w:r w:rsidRPr="006E187C">
          <w:rPr>
            <w:rFonts w:ascii="Trebuchet MS" w:eastAsia="Times New Roman" w:hAnsi="Trebuchet MS" w:cs="Times New Roman"/>
            <w:b/>
            <w:bCs/>
            <w:color w:val="333333"/>
            <w:sz w:val="24"/>
            <w:szCs w:val="24"/>
          </w:rPr>
          <w:t>17) What is the right data type to represent a price in Java?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"http://javarevisited.blogspot.sg/2012/02/java-mistake-1-using-float-and-double.html"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spellStart"/>
        <w:r w:rsidRPr="006E187C">
          <w:rPr>
            <w:rFonts w:ascii="Trebuchet MS" w:eastAsia="Times New Roman" w:hAnsi="Trebuchet MS" w:cs="Times New Roman"/>
            <w:color w:val="333333"/>
            <w:sz w:val="24"/>
            <w:szCs w:val="24"/>
          </w:rPr>
          <w:t>BigDecimal</w:t>
        </w:r>
        <w:proofErr w:type="spellEnd"/>
        <w:r w:rsidRPr="006E187C">
          <w:rPr>
            <w:rFonts w:ascii="Trebuchet MS" w:eastAsia="Times New Roman" w:hAnsi="Trebuchet MS" w:cs="Times New Roman"/>
            <w:color w:val="333333"/>
            <w:sz w:val="24"/>
            <w:szCs w:val="24"/>
          </w:rPr>
          <w:t xml:space="preserve"> if memory is not a concern and Performance is not critical, otherwise double with predefined precision.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18) How do you convert bytes to String?</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"http://javarevisited.blogspot.sg/2014/08/2-examples-to-convert-byte-array-to-String-in-Java.html"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answer</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you can convert bytes to the string using string constructor which accepts</w:t>
        </w:r>
        <w:r w:rsidRPr="006E187C">
          <w:rPr>
            <w:rFonts w:ascii="Courier New" w:eastAsia="Times New Roman" w:hAnsi="Courier New" w:cs="Courier New"/>
            <w:color w:val="333333"/>
            <w:sz w:val="24"/>
            <w:szCs w:val="24"/>
          </w:rPr>
          <w:t> byte[]</w:t>
        </w:r>
        <w:r w:rsidRPr="006E187C">
          <w:rPr>
            <w:rFonts w:ascii="Trebuchet MS" w:eastAsia="Times New Roman" w:hAnsi="Trebuchet MS" w:cs="Times New Roman"/>
            <w:color w:val="333333"/>
            <w:sz w:val="24"/>
            <w:szCs w:val="24"/>
          </w:rPr>
          <w:t xml:space="preserve">, </w:t>
        </w:r>
        <w:r w:rsidRPr="006E187C">
          <w:rPr>
            <w:rFonts w:ascii="Trebuchet MS" w:eastAsia="Times New Roman" w:hAnsi="Trebuchet MS" w:cs="Times New Roman"/>
            <w:color w:val="333333"/>
            <w:sz w:val="24"/>
            <w:szCs w:val="24"/>
          </w:rPr>
          <w:lastRenderedPageBreak/>
          <w:t>just make sure that right character encoding otherwise platform's default character encoding will be used which may or may not be same.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19) How do you convert bytes to long in Java?</w:t>
        </w:r>
        <w:r w:rsidRPr="006E187C">
          <w:rPr>
            <w:rFonts w:ascii="Trebuchet MS" w:eastAsia="Times New Roman" w:hAnsi="Trebuchet MS" w:cs="Times New Roman"/>
            <w:color w:val="333333"/>
            <w:sz w:val="24"/>
            <w:szCs w:val="24"/>
          </w:rPr>
          <w:t>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This questions if for you to answer :-</w:t>
        </w:r>
        <w:proofErr w:type="gramStart"/>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20) Can we cast an </w:t>
        </w:r>
        <w:proofErr w:type="spellStart"/>
        <w:r w:rsidRPr="006E187C">
          <w:rPr>
            <w:rFonts w:ascii="Trebuchet MS" w:eastAsia="Times New Roman" w:hAnsi="Trebuchet MS" w:cs="Times New Roman"/>
            <w:b/>
            <w:bCs/>
            <w:color w:val="333333"/>
            <w:sz w:val="24"/>
            <w:szCs w:val="24"/>
          </w:rPr>
          <w:t>int</w:t>
        </w:r>
        <w:proofErr w:type="spellEnd"/>
        <w:r w:rsidRPr="006E187C">
          <w:rPr>
            <w:rFonts w:ascii="Trebuchet MS" w:eastAsia="Times New Roman" w:hAnsi="Trebuchet MS" w:cs="Times New Roman"/>
            <w:b/>
            <w:bCs/>
            <w:color w:val="333333"/>
            <w:sz w:val="24"/>
            <w:szCs w:val="24"/>
          </w:rPr>
          <w:t xml:space="preserve"> value into byte variable? </w:t>
        </w:r>
        <w:proofErr w:type="gramStart"/>
        <w:r w:rsidRPr="006E187C">
          <w:rPr>
            <w:rFonts w:ascii="Trebuchet MS" w:eastAsia="Times New Roman" w:hAnsi="Trebuchet MS" w:cs="Times New Roman"/>
            <w:b/>
            <w:bCs/>
            <w:color w:val="333333"/>
            <w:sz w:val="24"/>
            <w:szCs w:val="24"/>
          </w:rPr>
          <w:t>what</w:t>
        </w:r>
        <w:proofErr w:type="gramEnd"/>
        <w:r w:rsidRPr="006E187C">
          <w:rPr>
            <w:rFonts w:ascii="Trebuchet MS" w:eastAsia="Times New Roman" w:hAnsi="Trebuchet MS" w:cs="Times New Roman"/>
            <w:b/>
            <w:bCs/>
            <w:color w:val="333333"/>
            <w:sz w:val="24"/>
            <w:szCs w:val="24"/>
          </w:rPr>
          <w:t xml:space="preserve"> will happen if the value of </w:t>
        </w:r>
        <w:proofErr w:type="spellStart"/>
        <w:r w:rsidRPr="006E187C">
          <w:rPr>
            <w:rFonts w:ascii="Courier New" w:eastAsia="Times New Roman" w:hAnsi="Courier New" w:cs="Courier New"/>
            <w:b/>
            <w:bCs/>
            <w:color w:val="333333"/>
            <w:sz w:val="24"/>
            <w:szCs w:val="24"/>
          </w:rPr>
          <w:t>int</w:t>
        </w:r>
        <w:proofErr w:type="spellEnd"/>
        <w:r w:rsidRPr="006E187C">
          <w:rPr>
            <w:rFonts w:ascii="Trebuchet MS" w:eastAsia="Times New Roman" w:hAnsi="Trebuchet MS" w:cs="Times New Roman"/>
            <w:b/>
            <w:bCs/>
            <w:color w:val="333333"/>
            <w:sz w:val="24"/>
            <w:szCs w:val="24"/>
          </w:rPr>
          <w:t> is larger than </w:t>
        </w:r>
        <w:r w:rsidRPr="006E187C">
          <w:rPr>
            <w:rFonts w:ascii="Courier New" w:eastAsia="Times New Roman" w:hAnsi="Courier New" w:cs="Courier New"/>
            <w:b/>
            <w:bCs/>
            <w:color w:val="333333"/>
            <w:sz w:val="24"/>
            <w:szCs w:val="24"/>
          </w:rPr>
          <w:t>byte</w:t>
        </w:r>
        <w:r w:rsidRPr="006E187C">
          <w:rPr>
            <w:rFonts w:ascii="Trebuchet MS" w:eastAsia="Times New Roman" w:hAnsi="Trebuchet MS" w:cs="Times New Roman"/>
            <w:b/>
            <w:bCs/>
            <w:color w:val="333333"/>
            <w:sz w:val="24"/>
            <w:szCs w:val="24"/>
          </w:rPr>
          <w:t>?</w:t>
        </w:r>
        <w:r w:rsidRPr="006E187C">
          <w:rPr>
            <w:rFonts w:ascii="Trebuchet MS" w:eastAsia="Times New Roman" w:hAnsi="Trebuchet MS" w:cs="Times New Roman"/>
            <w:color w:val="333333"/>
            <w:sz w:val="24"/>
            <w:szCs w:val="24"/>
          </w:rPr>
          <w:br/>
          <w:t xml:space="preserve">Yes, we can cast but </w:t>
        </w:r>
        <w:proofErr w:type="spellStart"/>
        <w:r w:rsidRPr="006E187C">
          <w:rPr>
            <w:rFonts w:ascii="Trebuchet MS" w:eastAsia="Times New Roman" w:hAnsi="Trebuchet MS" w:cs="Times New Roman"/>
            <w:color w:val="333333"/>
            <w:sz w:val="24"/>
            <w:szCs w:val="24"/>
          </w:rPr>
          <w:t>int</w:t>
        </w:r>
        <w:proofErr w:type="spellEnd"/>
        <w:r w:rsidRPr="006E187C">
          <w:rPr>
            <w:rFonts w:ascii="Trebuchet MS" w:eastAsia="Times New Roman" w:hAnsi="Trebuchet MS" w:cs="Times New Roman"/>
            <w:color w:val="333333"/>
            <w:sz w:val="24"/>
            <w:szCs w:val="24"/>
          </w:rPr>
          <w:t xml:space="preserve"> is 32 bit long in java while byte is 8 bit long in java so when you cast an </w:t>
        </w:r>
        <w:proofErr w:type="spellStart"/>
        <w:r w:rsidRPr="006E187C">
          <w:rPr>
            <w:rFonts w:ascii="Trebuchet MS" w:eastAsia="Times New Roman" w:hAnsi="Trebuchet MS" w:cs="Times New Roman"/>
            <w:color w:val="333333"/>
            <w:sz w:val="24"/>
            <w:szCs w:val="24"/>
          </w:rPr>
          <w:t>int</w:t>
        </w:r>
        <w:proofErr w:type="spellEnd"/>
        <w:r w:rsidRPr="006E187C">
          <w:rPr>
            <w:rFonts w:ascii="Trebuchet MS" w:eastAsia="Times New Roman" w:hAnsi="Trebuchet MS" w:cs="Times New Roman"/>
            <w:color w:val="333333"/>
            <w:sz w:val="24"/>
            <w:szCs w:val="24"/>
          </w:rPr>
          <w:t xml:space="preserve"> to byte higher 24 bits are lost and a byte can only hold a value from -128 to 128.</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21) There are two classes B extends A and C extends B, Can we cast B into C e.g. C = (C) B;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"http://javarevisited.blogspot.sg/2012/12/what-is-type-casting-in-java-class-interface-example.html"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answer</w:t>
        </w:r>
        <w:r w:rsidRPr="006E187C">
          <w:rPr>
            <w:rFonts w:ascii="Trebuchet MS" w:eastAsia="Times New Roman" w:hAnsi="Trebuchet MS" w:cs="Times New Roman"/>
            <w:color w:val="333333"/>
            <w:sz w:val="24"/>
            <w:szCs w:val="24"/>
          </w:rPr>
          <w:fldChar w:fldCharType="end"/>
        </w:r>
        <w:proofErr w:type="gramStart"/>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22) Which class contains clone method? </w:t>
        </w:r>
        <w:proofErr w:type="spellStart"/>
        <w:proofErr w:type="gramStart"/>
        <w:r w:rsidRPr="006E187C">
          <w:rPr>
            <w:rFonts w:ascii="Trebuchet MS" w:eastAsia="Times New Roman" w:hAnsi="Trebuchet MS" w:cs="Times New Roman"/>
            <w:b/>
            <w:bCs/>
            <w:color w:val="333333"/>
            <w:sz w:val="24"/>
            <w:szCs w:val="24"/>
          </w:rPr>
          <w:t>Cloneable</w:t>
        </w:r>
        <w:proofErr w:type="spellEnd"/>
        <w:r w:rsidRPr="006E187C">
          <w:rPr>
            <w:rFonts w:ascii="Trebuchet MS" w:eastAsia="Times New Roman" w:hAnsi="Trebuchet MS" w:cs="Times New Roman"/>
            <w:b/>
            <w:bCs/>
            <w:color w:val="333333"/>
            <w:sz w:val="24"/>
            <w:szCs w:val="24"/>
          </w:rPr>
          <w:t xml:space="preserve"> or Object?</w:t>
        </w:r>
        <w:proofErr w:type="gramEnd"/>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"http://javarevisited.blogspot.sg/2015/01/java-clone-tutorial-part-2-overriding-with-mutable-field-example.html"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spellStart"/>
        <w:r w:rsidRPr="006E187C">
          <w:rPr>
            <w:rFonts w:ascii="Trebuchet MS" w:eastAsia="Times New Roman" w:hAnsi="Trebuchet MS" w:cs="Times New Roman"/>
            <w:color w:val="333333"/>
            <w:sz w:val="24"/>
            <w:szCs w:val="24"/>
          </w:rPr>
          <w:t>java.lang.Cloneable</w:t>
        </w:r>
        <w:proofErr w:type="spellEnd"/>
        <w:r w:rsidRPr="006E187C">
          <w:rPr>
            <w:rFonts w:ascii="Trebuchet MS" w:eastAsia="Times New Roman" w:hAnsi="Trebuchet MS" w:cs="Times New Roman"/>
            <w:color w:val="333333"/>
            <w:sz w:val="24"/>
            <w:szCs w:val="24"/>
          </w:rPr>
          <w:t xml:space="preserve"> is marker interface and doesn't contain any method clone method is defined in the object class. It is also knowing that </w:t>
        </w:r>
        <w:proofErr w:type="gramStart"/>
        <w:r w:rsidRPr="006E187C">
          <w:rPr>
            <w:rFonts w:ascii="Trebuchet MS" w:eastAsia="Times New Roman" w:hAnsi="Trebuchet MS" w:cs="Times New Roman"/>
            <w:color w:val="333333"/>
            <w:sz w:val="24"/>
            <w:szCs w:val="24"/>
          </w:rPr>
          <w:t>clone(</w:t>
        </w:r>
        <w:proofErr w:type="gramEnd"/>
        <w:r w:rsidRPr="006E187C">
          <w:rPr>
            <w:rFonts w:ascii="Trebuchet MS" w:eastAsia="Times New Roman" w:hAnsi="Trebuchet MS" w:cs="Times New Roman"/>
            <w:color w:val="333333"/>
            <w:sz w:val="24"/>
            <w:szCs w:val="24"/>
          </w:rPr>
          <w:t>) is a native method means it's implemented in C or C++ or any other native language.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23) Is ++ operator is thread-safe in Java?</w:t>
        </w:r>
        <w:r w:rsidRPr="006E187C">
          <w:rPr>
            <w:rFonts w:ascii="Trebuchet MS" w:eastAsia="Times New Roman" w:hAnsi="Trebuchet MS" w:cs="Times New Roman"/>
            <w:color w:val="333333"/>
            <w:sz w:val="24"/>
            <w:szCs w:val="24"/>
          </w:rPr>
          <w:t>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No it's not a thread safe operator because its involve multiple instructions like reading a value, incriminating it and storing it back into memory which can be overlapped between multiple threads.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24) Difference between a = a + b and a += </w:t>
        </w:r>
        <w:proofErr w:type="gramStart"/>
        <w:r w:rsidRPr="006E187C">
          <w:rPr>
            <w:rFonts w:ascii="Trebuchet MS" w:eastAsia="Times New Roman" w:hAnsi="Trebuchet MS" w:cs="Times New Roman"/>
            <w:b/>
            <w:bCs/>
            <w:color w:val="333333"/>
            <w:sz w:val="24"/>
            <w:szCs w:val="24"/>
          </w:rPr>
          <w:t>b ?</w:t>
        </w:r>
        <w:r w:rsidRPr="006E187C">
          <w:rPr>
            <w:rFonts w:ascii="Trebuchet MS" w:eastAsia="Times New Roman" w:hAnsi="Trebuchet MS" w:cs="Times New Roman"/>
            <w:color w:val="333333"/>
            <w:sz w:val="24"/>
            <w:szCs w:val="24"/>
          </w:rPr>
          <w:t> </w:t>
        </w:r>
        <w:proofErr w:type="gramEnd"/>
        <w:r w:rsidRPr="006E187C">
          <w:rPr>
            <w:rFonts w:ascii="Trebuchet MS" w:eastAsia="Times New Roman" w:hAnsi="Trebuchet MS" w:cs="Times New Roman"/>
            <w:color w:val="333333"/>
            <w:sz w:val="24"/>
            <w:szCs w:val="24"/>
          </w:rPr>
          <w:t>(</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The += operator implicitly cast the result of addition into the type of variable used to hold the result. When you add two integral </w:t>
        </w:r>
        <w:proofErr w:type="gramStart"/>
        <w:r w:rsidRPr="006E187C">
          <w:rPr>
            <w:rFonts w:ascii="Trebuchet MS" w:eastAsia="Times New Roman" w:hAnsi="Trebuchet MS" w:cs="Times New Roman"/>
            <w:color w:val="333333"/>
            <w:sz w:val="24"/>
            <w:szCs w:val="24"/>
          </w:rPr>
          <w:t>variable</w:t>
        </w:r>
        <w:proofErr w:type="gramEnd"/>
        <w:r w:rsidRPr="006E187C">
          <w:rPr>
            <w:rFonts w:ascii="Trebuchet MS" w:eastAsia="Times New Roman" w:hAnsi="Trebuchet MS" w:cs="Times New Roman"/>
            <w:color w:val="333333"/>
            <w:sz w:val="24"/>
            <w:szCs w:val="24"/>
          </w:rPr>
          <w:t xml:space="preserve"> e.g. variable of type byte, short, or </w:t>
        </w:r>
        <w:proofErr w:type="spellStart"/>
        <w:r w:rsidRPr="006E187C">
          <w:rPr>
            <w:rFonts w:ascii="Trebuchet MS" w:eastAsia="Times New Roman" w:hAnsi="Trebuchet MS" w:cs="Times New Roman"/>
            <w:color w:val="333333"/>
            <w:sz w:val="24"/>
            <w:szCs w:val="24"/>
          </w:rPr>
          <w:t>int</w:t>
        </w:r>
        <w:proofErr w:type="spellEnd"/>
        <w:r w:rsidRPr="006E187C">
          <w:rPr>
            <w:rFonts w:ascii="Trebuchet MS" w:eastAsia="Times New Roman" w:hAnsi="Trebuchet MS" w:cs="Times New Roman"/>
            <w:color w:val="333333"/>
            <w:sz w:val="24"/>
            <w:szCs w:val="24"/>
          </w:rPr>
          <w:t xml:space="preserve"> then they are first promoted to </w:t>
        </w:r>
        <w:proofErr w:type="spellStart"/>
        <w:r w:rsidRPr="006E187C">
          <w:rPr>
            <w:rFonts w:ascii="Trebuchet MS" w:eastAsia="Times New Roman" w:hAnsi="Trebuchet MS" w:cs="Times New Roman"/>
            <w:color w:val="333333"/>
            <w:sz w:val="24"/>
            <w:szCs w:val="24"/>
          </w:rPr>
          <w:t>int</w:t>
        </w:r>
        <w:proofErr w:type="spellEnd"/>
        <w:r w:rsidRPr="006E187C">
          <w:rPr>
            <w:rFonts w:ascii="Trebuchet MS" w:eastAsia="Times New Roman" w:hAnsi="Trebuchet MS" w:cs="Times New Roman"/>
            <w:color w:val="333333"/>
            <w:sz w:val="24"/>
            <w:szCs w:val="24"/>
          </w:rPr>
          <w:t xml:space="preserve"> and </w:t>
        </w:r>
        <w:proofErr w:type="spellStart"/>
        <w:r w:rsidRPr="006E187C">
          <w:rPr>
            <w:rFonts w:ascii="Trebuchet MS" w:eastAsia="Times New Roman" w:hAnsi="Trebuchet MS" w:cs="Times New Roman"/>
            <w:color w:val="333333"/>
            <w:sz w:val="24"/>
            <w:szCs w:val="24"/>
          </w:rPr>
          <w:t>them</w:t>
        </w:r>
        <w:proofErr w:type="spellEnd"/>
        <w:r w:rsidRPr="006E187C">
          <w:rPr>
            <w:rFonts w:ascii="Trebuchet MS" w:eastAsia="Times New Roman" w:hAnsi="Trebuchet MS" w:cs="Times New Roman"/>
            <w:color w:val="333333"/>
            <w:sz w:val="24"/>
            <w:szCs w:val="24"/>
          </w:rPr>
          <w:t xml:space="preserve"> addition happens. If result of addition is more than maximum value of a then a + b will give compile time error but a += b will be ok as shown below</w:t>
        </w:r>
        <w:r w:rsidRPr="006E187C">
          <w:rPr>
            <w:rFonts w:ascii="Trebuchet MS" w:eastAsia="Times New Roman" w:hAnsi="Trebuchet MS" w:cs="Times New Roman"/>
            <w:color w:val="333333"/>
            <w:sz w:val="24"/>
            <w:szCs w:val="24"/>
          </w:rPr>
          <w:br/>
        </w:r>
      </w:ins>
    </w:p>
    <w:p w:rsidR="006E187C" w:rsidRPr="006E187C" w:rsidRDefault="006E187C" w:rsidP="006E18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6" w:author="Unknown"/>
          <w:rFonts w:ascii="Consolas" w:eastAsia="Times New Roman" w:hAnsi="Consolas" w:cs="Consolas"/>
          <w:color w:val="FFFFFF"/>
        </w:rPr>
      </w:pPr>
      <w:proofErr w:type="gramStart"/>
      <w:ins w:id="87" w:author="Unknown">
        <w:r w:rsidRPr="006E187C">
          <w:rPr>
            <w:rFonts w:ascii="Consolas" w:eastAsia="Times New Roman" w:hAnsi="Consolas" w:cs="Consolas"/>
            <w:color w:val="FFEE80"/>
          </w:rPr>
          <w:t>byte</w:t>
        </w:r>
        <w:proofErr w:type="gramEnd"/>
        <w:r w:rsidRPr="006E187C">
          <w:rPr>
            <w:rFonts w:ascii="Consolas" w:eastAsia="Times New Roman" w:hAnsi="Consolas" w:cs="Consolas"/>
            <w:color w:val="FFFFFF"/>
          </w:rPr>
          <w:t xml:space="preserve"> a = </w:t>
        </w:r>
        <w:r w:rsidRPr="006E187C">
          <w:rPr>
            <w:rFonts w:ascii="Consolas" w:eastAsia="Times New Roman" w:hAnsi="Consolas" w:cs="Consolas"/>
            <w:color w:val="FF628C"/>
          </w:rPr>
          <w:t>127</w:t>
        </w:r>
        <w:r w:rsidRPr="006E187C">
          <w:rPr>
            <w:rFonts w:ascii="Consolas" w:eastAsia="Times New Roman" w:hAnsi="Consolas" w:cs="Consolas"/>
            <w:color w:val="FFFFFF"/>
          </w:rPr>
          <w:t>;</w:t>
        </w:r>
      </w:ins>
    </w:p>
    <w:p w:rsidR="006E187C" w:rsidRPr="006E187C" w:rsidRDefault="006E187C" w:rsidP="006E18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8" w:author="Unknown"/>
          <w:rFonts w:ascii="Consolas" w:eastAsia="Times New Roman" w:hAnsi="Consolas" w:cs="Consolas"/>
          <w:color w:val="FFFFFF"/>
        </w:rPr>
      </w:pPr>
      <w:proofErr w:type="gramStart"/>
      <w:ins w:id="89" w:author="Unknown">
        <w:r w:rsidRPr="006E187C">
          <w:rPr>
            <w:rFonts w:ascii="Consolas" w:eastAsia="Times New Roman" w:hAnsi="Consolas" w:cs="Consolas"/>
            <w:color w:val="FFEE80"/>
          </w:rPr>
          <w:t>byte</w:t>
        </w:r>
        <w:proofErr w:type="gramEnd"/>
        <w:r w:rsidRPr="006E187C">
          <w:rPr>
            <w:rFonts w:ascii="Consolas" w:eastAsia="Times New Roman" w:hAnsi="Consolas" w:cs="Consolas"/>
            <w:color w:val="FFFFFF"/>
          </w:rPr>
          <w:t xml:space="preserve"> b = </w:t>
        </w:r>
        <w:r w:rsidRPr="006E187C">
          <w:rPr>
            <w:rFonts w:ascii="Consolas" w:eastAsia="Times New Roman" w:hAnsi="Consolas" w:cs="Consolas"/>
            <w:color w:val="FF628C"/>
          </w:rPr>
          <w:t>127</w:t>
        </w:r>
        <w:r w:rsidRPr="006E187C">
          <w:rPr>
            <w:rFonts w:ascii="Consolas" w:eastAsia="Times New Roman" w:hAnsi="Consolas" w:cs="Consolas"/>
            <w:color w:val="FFFFFF"/>
          </w:rPr>
          <w:t>;</w:t>
        </w:r>
      </w:ins>
    </w:p>
    <w:p w:rsidR="006E187C" w:rsidRPr="006E187C" w:rsidRDefault="006E187C" w:rsidP="006E18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90" w:author="Unknown"/>
          <w:rFonts w:ascii="Consolas" w:eastAsia="Times New Roman" w:hAnsi="Consolas" w:cs="Consolas"/>
          <w:color w:val="FFFFFF"/>
        </w:rPr>
      </w:pPr>
      <w:ins w:id="91" w:author="Unknown">
        <w:r w:rsidRPr="006E187C">
          <w:rPr>
            <w:rFonts w:ascii="Consolas" w:eastAsia="Times New Roman" w:hAnsi="Consolas" w:cs="Consolas"/>
            <w:color w:val="FFFFFF"/>
          </w:rPr>
          <w:t xml:space="preserve">b = a </w:t>
        </w:r>
        <w:r w:rsidRPr="006E187C">
          <w:rPr>
            <w:rFonts w:ascii="Consolas" w:eastAsia="Times New Roman" w:hAnsi="Consolas" w:cs="Consolas"/>
            <w:color w:val="FF9D00"/>
          </w:rPr>
          <w:t>+</w:t>
        </w:r>
        <w:r w:rsidRPr="006E187C">
          <w:rPr>
            <w:rFonts w:ascii="Consolas" w:eastAsia="Times New Roman" w:hAnsi="Consolas" w:cs="Consolas"/>
            <w:color w:val="FFFFFF"/>
          </w:rPr>
          <w:t xml:space="preserve"> b; </w:t>
        </w:r>
        <w:r w:rsidRPr="006E187C">
          <w:rPr>
            <w:rFonts w:ascii="Consolas" w:eastAsia="Times New Roman" w:hAnsi="Consolas" w:cs="Consolas"/>
            <w:i/>
            <w:iCs/>
            <w:color w:val="E1EFFF"/>
          </w:rPr>
          <w:t>//</w:t>
        </w:r>
        <w:r w:rsidRPr="006E187C">
          <w:rPr>
            <w:rFonts w:ascii="Consolas" w:eastAsia="Times New Roman" w:hAnsi="Consolas" w:cs="Consolas"/>
            <w:i/>
            <w:iCs/>
            <w:color w:val="0088FF"/>
          </w:rPr>
          <w:t xml:space="preserve"> </w:t>
        </w:r>
        <w:proofErr w:type="gramStart"/>
        <w:r w:rsidRPr="006E187C">
          <w:rPr>
            <w:rFonts w:ascii="Consolas" w:eastAsia="Times New Roman" w:hAnsi="Consolas" w:cs="Consolas"/>
            <w:i/>
            <w:iCs/>
            <w:color w:val="0088FF"/>
          </w:rPr>
          <w:t>error :</w:t>
        </w:r>
        <w:proofErr w:type="gramEnd"/>
        <w:r w:rsidRPr="006E187C">
          <w:rPr>
            <w:rFonts w:ascii="Consolas" w:eastAsia="Times New Roman" w:hAnsi="Consolas" w:cs="Consolas"/>
            <w:i/>
            <w:iCs/>
            <w:color w:val="0088FF"/>
          </w:rPr>
          <w:t xml:space="preserve"> cannot convert from </w:t>
        </w:r>
        <w:proofErr w:type="spellStart"/>
        <w:r w:rsidRPr="006E187C">
          <w:rPr>
            <w:rFonts w:ascii="Consolas" w:eastAsia="Times New Roman" w:hAnsi="Consolas" w:cs="Consolas"/>
            <w:i/>
            <w:iCs/>
            <w:color w:val="0088FF"/>
          </w:rPr>
          <w:t>int</w:t>
        </w:r>
        <w:proofErr w:type="spellEnd"/>
        <w:r w:rsidRPr="006E187C">
          <w:rPr>
            <w:rFonts w:ascii="Consolas" w:eastAsia="Times New Roman" w:hAnsi="Consolas" w:cs="Consolas"/>
            <w:i/>
            <w:iCs/>
            <w:color w:val="0088FF"/>
          </w:rPr>
          <w:t xml:space="preserve"> to byte</w:t>
        </w:r>
      </w:ins>
    </w:p>
    <w:p w:rsidR="006E187C" w:rsidRPr="006E187C" w:rsidRDefault="006E187C" w:rsidP="006E187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92" w:author="Unknown"/>
          <w:rFonts w:ascii="Consolas" w:eastAsia="Times New Roman" w:hAnsi="Consolas" w:cs="Consolas"/>
          <w:color w:val="FFFFFF"/>
        </w:rPr>
      </w:pPr>
      <w:ins w:id="93" w:author="Unknown">
        <w:r w:rsidRPr="006E187C">
          <w:rPr>
            <w:rFonts w:ascii="Consolas" w:eastAsia="Times New Roman" w:hAnsi="Consolas" w:cs="Consolas"/>
            <w:color w:val="FFFFFF"/>
          </w:rPr>
          <w:t xml:space="preserve">b </w:t>
        </w:r>
        <w:r w:rsidRPr="006E187C">
          <w:rPr>
            <w:rFonts w:ascii="Consolas" w:eastAsia="Times New Roman" w:hAnsi="Consolas" w:cs="Consolas"/>
            <w:color w:val="FF9D00"/>
          </w:rPr>
          <w:t>+</w:t>
        </w:r>
        <w:r w:rsidRPr="006E187C">
          <w:rPr>
            <w:rFonts w:ascii="Consolas" w:eastAsia="Times New Roman" w:hAnsi="Consolas" w:cs="Consolas"/>
            <w:color w:val="FFFFFF"/>
          </w:rPr>
          <w:t xml:space="preserve">= a; </w:t>
        </w:r>
        <w:r w:rsidRPr="006E187C">
          <w:rPr>
            <w:rFonts w:ascii="Consolas" w:eastAsia="Times New Roman" w:hAnsi="Consolas" w:cs="Consolas"/>
            <w:i/>
            <w:iCs/>
            <w:color w:val="E1EFFF"/>
          </w:rPr>
          <w:t>//</w:t>
        </w:r>
        <w:r w:rsidRPr="006E187C">
          <w:rPr>
            <w:rFonts w:ascii="Consolas" w:eastAsia="Times New Roman" w:hAnsi="Consolas" w:cs="Consolas"/>
            <w:i/>
            <w:iCs/>
            <w:color w:val="0088FF"/>
          </w:rPr>
          <w:t xml:space="preserve"> ok</w:t>
        </w:r>
      </w:ins>
    </w:p>
    <w:p w:rsidR="006E187C" w:rsidRPr="006E187C" w:rsidRDefault="006E187C" w:rsidP="006E187C">
      <w:pPr>
        <w:spacing w:after="0" w:line="240" w:lineRule="auto"/>
        <w:rPr>
          <w:ins w:id="94" w:author="Unknown"/>
          <w:rFonts w:ascii="Trebuchet MS" w:eastAsia="Times New Roman" w:hAnsi="Trebuchet MS" w:cs="Times New Roman"/>
          <w:color w:val="333333"/>
          <w:sz w:val="24"/>
          <w:szCs w:val="24"/>
        </w:rPr>
      </w:pPr>
      <w:ins w:id="95" w:author="Unknown">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25) Can I store a double value in a long variable without casting?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"http://java67.blogspot.com/2014/11/how-to-convert-double-to-long-in-java-example.html"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lastRenderedPageBreak/>
          <w:t xml:space="preserve">No, you cannot store a double value into a long variable without casting because the range of double is </w:t>
        </w:r>
        <w:proofErr w:type="gramStart"/>
        <w:r w:rsidRPr="006E187C">
          <w:rPr>
            <w:rFonts w:ascii="Trebuchet MS" w:eastAsia="Times New Roman" w:hAnsi="Trebuchet MS" w:cs="Times New Roman"/>
            <w:color w:val="333333"/>
            <w:sz w:val="24"/>
            <w:szCs w:val="24"/>
          </w:rPr>
          <w:t>more  that</w:t>
        </w:r>
        <w:proofErr w:type="gramEnd"/>
        <w:r w:rsidRPr="006E187C">
          <w:rPr>
            <w:rFonts w:ascii="Trebuchet MS" w:eastAsia="Times New Roman" w:hAnsi="Trebuchet MS" w:cs="Times New Roman"/>
            <w:color w:val="333333"/>
            <w:sz w:val="24"/>
            <w:szCs w:val="24"/>
          </w:rPr>
          <w:t xml:space="preserve"> long and you we need to type cast. It's not </w:t>
        </w:r>
        <w:proofErr w:type="spellStart"/>
        <w:r w:rsidRPr="006E187C">
          <w:rPr>
            <w:rFonts w:ascii="Trebuchet MS" w:eastAsia="Times New Roman" w:hAnsi="Trebuchet MS" w:cs="Times New Roman"/>
            <w:color w:val="333333"/>
            <w:sz w:val="24"/>
            <w:szCs w:val="24"/>
          </w:rPr>
          <w:t>dificult</w:t>
        </w:r>
        <w:proofErr w:type="spellEnd"/>
        <w:r w:rsidRPr="006E187C">
          <w:rPr>
            <w:rFonts w:ascii="Trebuchet MS" w:eastAsia="Times New Roman" w:hAnsi="Trebuchet MS" w:cs="Times New Roman"/>
            <w:color w:val="333333"/>
            <w:sz w:val="24"/>
            <w:szCs w:val="24"/>
          </w:rPr>
          <w:t xml:space="preserve"> to answer this question but many </w:t>
        </w:r>
        <w:proofErr w:type="spellStart"/>
        <w:r w:rsidRPr="006E187C">
          <w:rPr>
            <w:rFonts w:ascii="Trebuchet MS" w:eastAsia="Times New Roman" w:hAnsi="Trebuchet MS" w:cs="Times New Roman"/>
            <w:color w:val="333333"/>
            <w:sz w:val="24"/>
            <w:szCs w:val="24"/>
          </w:rPr>
          <w:t>develoepr</w:t>
        </w:r>
        <w:proofErr w:type="spellEnd"/>
        <w:r w:rsidRPr="006E187C">
          <w:rPr>
            <w:rFonts w:ascii="Trebuchet MS" w:eastAsia="Times New Roman" w:hAnsi="Trebuchet MS" w:cs="Times New Roman"/>
            <w:color w:val="333333"/>
            <w:sz w:val="24"/>
            <w:szCs w:val="24"/>
          </w:rPr>
          <w:t xml:space="preserve"> get it wrong due to confusion on which one is bigger between double and long in Java.</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26) What will this return 3*0.1 == 0.3? </w:t>
        </w:r>
        <w:proofErr w:type="gramStart"/>
        <w:r w:rsidRPr="006E187C">
          <w:rPr>
            <w:rFonts w:ascii="Trebuchet MS" w:eastAsia="Times New Roman" w:hAnsi="Trebuchet MS" w:cs="Times New Roman"/>
            <w:b/>
            <w:bCs/>
            <w:color w:val="333333"/>
            <w:sz w:val="24"/>
            <w:szCs w:val="24"/>
          </w:rPr>
          <w:t>true</w:t>
        </w:r>
        <w:proofErr w:type="gramEnd"/>
        <w:r w:rsidRPr="006E187C">
          <w:rPr>
            <w:rFonts w:ascii="Trebuchet MS" w:eastAsia="Times New Roman" w:hAnsi="Trebuchet MS" w:cs="Times New Roman"/>
            <w:b/>
            <w:bCs/>
            <w:color w:val="333333"/>
            <w:sz w:val="24"/>
            <w:szCs w:val="24"/>
          </w:rPr>
          <w:t xml:space="preserve"> or false? </w:t>
        </w:r>
        <w:r w:rsidRPr="006E187C">
          <w:rPr>
            <w:rFonts w:ascii="Trebuchet MS" w:eastAsia="Times New Roman" w:hAnsi="Trebuchet MS" w:cs="Times New Roman"/>
            <w:color w:val="333333"/>
            <w:sz w:val="24"/>
            <w:szCs w:val="24"/>
          </w:rPr>
          <w:t>(</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This is one of the really tricky questions. Out of 100, only 5 developers answered this question and only of them have explained the concept correctly. The short answer is false because some floating point numbers </w:t>
        </w:r>
        <w:proofErr w:type="spellStart"/>
        <w:r w:rsidRPr="006E187C">
          <w:rPr>
            <w:rFonts w:ascii="Trebuchet MS" w:eastAsia="Times New Roman" w:hAnsi="Trebuchet MS" w:cs="Times New Roman"/>
            <w:color w:val="333333"/>
            <w:sz w:val="24"/>
            <w:szCs w:val="24"/>
          </w:rPr>
          <w:t>can not</w:t>
        </w:r>
        <w:proofErr w:type="spellEnd"/>
        <w:r w:rsidRPr="006E187C">
          <w:rPr>
            <w:rFonts w:ascii="Trebuchet MS" w:eastAsia="Times New Roman" w:hAnsi="Trebuchet MS" w:cs="Times New Roman"/>
            <w:color w:val="333333"/>
            <w:sz w:val="24"/>
            <w:szCs w:val="24"/>
          </w:rPr>
          <w:t xml:space="preserve"> be represented exactly.</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27) Which one will take more memory, an </w:t>
        </w:r>
        <w:proofErr w:type="spellStart"/>
        <w:r w:rsidRPr="006E187C">
          <w:rPr>
            <w:rFonts w:ascii="Trebuchet MS" w:eastAsia="Times New Roman" w:hAnsi="Trebuchet MS" w:cs="Times New Roman"/>
            <w:b/>
            <w:bCs/>
            <w:color w:val="333333"/>
            <w:sz w:val="24"/>
            <w:szCs w:val="24"/>
          </w:rPr>
          <w:t>int</w:t>
        </w:r>
        <w:proofErr w:type="spellEnd"/>
        <w:r w:rsidRPr="006E187C">
          <w:rPr>
            <w:rFonts w:ascii="Trebuchet MS" w:eastAsia="Times New Roman" w:hAnsi="Trebuchet MS" w:cs="Times New Roman"/>
            <w:b/>
            <w:bCs/>
            <w:color w:val="333333"/>
            <w:sz w:val="24"/>
            <w:szCs w:val="24"/>
          </w:rPr>
          <w:t xml:space="preserve"> or Integer? </w:t>
        </w:r>
        <w:r w:rsidRPr="006E187C">
          <w:rPr>
            <w:rFonts w:ascii="Trebuchet MS" w:eastAsia="Times New Roman" w:hAnsi="Trebuchet MS" w:cs="Times New Roman"/>
            <w:color w:val="333333"/>
            <w:sz w:val="24"/>
            <w:szCs w:val="24"/>
          </w:rPr>
          <w:t>(</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An Integer object will take more memory an Integer is the an object and </w:t>
        </w:r>
        <w:proofErr w:type="gramStart"/>
        <w:r w:rsidRPr="006E187C">
          <w:rPr>
            <w:rFonts w:ascii="Trebuchet MS" w:eastAsia="Times New Roman" w:hAnsi="Trebuchet MS" w:cs="Times New Roman"/>
            <w:color w:val="333333"/>
            <w:sz w:val="24"/>
            <w:szCs w:val="24"/>
          </w:rPr>
          <w:t>it  store</w:t>
        </w:r>
        <w:proofErr w:type="gramEnd"/>
        <w:r w:rsidRPr="006E187C">
          <w:rPr>
            <w:rFonts w:ascii="Trebuchet MS" w:eastAsia="Times New Roman" w:hAnsi="Trebuchet MS" w:cs="Times New Roman"/>
            <w:color w:val="333333"/>
            <w:sz w:val="24"/>
            <w:szCs w:val="24"/>
          </w:rPr>
          <w:t xml:space="preserve"> meta data overhead about the object and </w:t>
        </w:r>
        <w:proofErr w:type="spellStart"/>
        <w:r w:rsidRPr="006E187C">
          <w:rPr>
            <w:rFonts w:ascii="Trebuchet MS" w:eastAsia="Times New Roman" w:hAnsi="Trebuchet MS" w:cs="Times New Roman"/>
            <w:color w:val="333333"/>
            <w:sz w:val="24"/>
            <w:szCs w:val="24"/>
          </w:rPr>
          <w:t>int</w:t>
        </w:r>
        <w:proofErr w:type="spellEnd"/>
        <w:r w:rsidRPr="006E187C">
          <w:rPr>
            <w:rFonts w:ascii="Trebuchet MS" w:eastAsia="Times New Roman" w:hAnsi="Trebuchet MS" w:cs="Times New Roman"/>
            <w:color w:val="333333"/>
            <w:sz w:val="24"/>
            <w:szCs w:val="24"/>
          </w:rPr>
          <w:t xml:space="preserve"> is primitive type so its takes less space.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28) Why is String Immutable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"http://java67.blogspot.sg/2014/01/why-string-class-has-made-immutable-or-final-java.html"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gramStart"/>
        <w:r w:rsidRPr="006E187C">
          <w:rPr>
            <w:rFonts w:ascii="Trebuchet MS" w:eastAsia="Times New Roman" w:hAnsi="Trebuchet MS" w:cs="Times New Roman"/>
            <w:color w:val="333333"/>
            <w:sz w:val="24"/>
            <w:szCs w:val="24"/>
          </w:rPr>
          <w:t>One of my favorite Java interview question.</w:t>
        </w:r>
        <w:proofErr w:type="gramEnd"/>
        <w:r w:rsidRPr="006E187C">
          <w:rPr>
            <w:rFonts w:ascii="Trebuchet MS" w:eastAsia="Times New Roman" w:hAnsi="Trebuchet MS" w:cs="Times New Roman"/>
            <w:color w:val="333333"/>
            <w:sz w:val="24"/>
            <w:szCs w:val="24"/>
          </w:rPr>
          <w:t xml:space="preserve"> The String is Immutable in java because java designer thought that string will be heavily used and making it immutable allow some optimization easy sharing same String object between multiple clients. See the link for the more detailed answer. This is a great question for Java programmers with less experience as it gives them food for thought, to think about how things works in Java, what </w:t>
        </w:r>
        <w:proofErr w:type="spellStart"/>
        <w:r w:rsidRPr="006E187C">
          <w:rPr>
            <w:rFonts w:ascii="Trebuchet MS" w:eastAsia="Times New Roman" w:hAnsi="Trebuchet MS" w:cs="Times New Roman"/>
            <w:color w:val="333333"/>
            <w:sz w:val="24"/>
            <w:szCs w:val="24"/>
          </w:rPr>
          <w:t>Jave</w:t>
        </w:r>
        <w:proofErr w:type="spellEnd"/>
        <w:r w:rsidRPr="006E187C">
          <w:rPr>
            <w:rFonts w:ascii="Trebuchet MS" w:eastAsia="Times New Roman" w:hAnsi="Trebuchet MS" w:cs="Times New Roman"/>
            <w:color w:val="333333"/>
            <w:sz w:val="24"/>
            <w:szCs w:val="24"/>
          </w:rPr>
          <w:t xml:space="preserve"> designers might have thought when they created String class etc.</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29) Can we use String in the switch case?</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"http://javarevisited.blogspot.sg/2011/08/string-switch-case-jdk7-example.html"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Yes from Java 7 onward we can use String in switch case but it is just syntactic sugar. Internally string hash code is used for the switch. See the </w:t>
        </w:r>
        <w:proofErr w:type="spellStart"/>
        <w:r w:rsidRPr="006E187C">
          <w:rPr>
            <w:rFonts w:ascii="Trebuchet MS" w:eastAsia="Times New Roman" w:hAnsi="Trebuchet MS" w:cs="Times New Roman"/>
            <w:color w:val="333333"/>
            <w:sz w:val="24"/>
            <w:szCs w:val="24"/>
          </w:rPr>
          <w:t>detaiedl</w:t>
        </w:r>
        <w:proofErr w:type="spellEnd"/>
        <w:r w:rsidRPr="006E187C">
          <w:rPr>
            <w:rFonts w:ascii="Trebuchet MS" w:eastAsia="Times New Roman" w:hAnsi="Trebuchet MS" w:cs="Times New Roman"/>
            <w:color w:val="333333"/>
            <w:sz w:val="24"/>
            <w:szCs w:val="24"/>
          </w:rPr>
          <w:t xml:space="preserve"> answer for more explanation and discussion.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30) What is constructor chaining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"http://java67.blogspot.sg/2012/12/how-constructor-chaining-works-in-java.html"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When you call one constructor from other than it's known as constructor chaining in Java. This happens when you have multiple, overloaded constructor in the class.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ins>
    </w:p>
    <w:p w:rsidR="006E187C" w:rsidRPr="006E187C" w:rsidRDefault="006E187C" w:rsidP="006E187C">
      <w:pPr>
        <w:spacing w:after="0" w:line="240" w:lineRule="auto"/>
        <w:outlineLvl w:val="2"/>
        <w:rPr>
          <w:ins w:id="96" w:author="Unknown"/>
          <w:rFonts w:ascii="Trebuchet MS" w:eastAsia="Times New Roman" w:hAnsi="Trebuchet MS" w:cs="Times New Roman"/>
          <w:b/>
          <w:bCs/>
          <w:color w:val="333333"/>
          <w:sz w:val="32"/>
          <w:szCs w:val="32"/>
        </w:rPr>
      </w:pPr>
      <w:ins w:id="97" w:author="Unknown">
        <w:r w:rsidRPr="006E187C">
          <w:rPr>
            <w:rFonts w:ascii="Trebuchet MS" w:eastAsia="Times New Roman" w:hAnsi="Trebuchet MS" w:cs="Times New Roman"/>
            <w:b/>
            <w:bCs/>
            <w:color w:val="333333"/>
            <w:sz w:val="32"/>
            <w:szCs w:val="32"/>
            <w:u w:val="single"/>
          </w:rPr>
          <w:t>JVM Internals and Garbage Collection Interview Questions</w:t>
        </w:r>
      </w:ins>
    </w:p>
    <w:p w:rsidR="006E187C" w:rsidRPr="006E187C" w:rsidRDefault="006E187C" w:rsidP="006E187C">
      <w:pPr>
        <w:spacing w:after="240" w:line="240" w:lineRule="auto"/>
        <w:rPr>
          <w:ins w:id="98" w:author="Unknown"/>
          <w:rFonts w:ascii="Trebuchet MS" w:eastAsia="Times New Roman" w:hAnsi="Trebuchet MS" w:cs="Times New Roman"/>
          <w:color w:val="333333"/>
          <w:sz w:val="24"/>
          <w:szCs w:val="24"/>
        </w:rPr>
      </w:pPr>
      <w:ins w:id="99" w:author="Unknown">
        <w:r w:rsidRPr="006E187C">
          <w:rPr>
            <w:rFonts w:ascii="Trebuchet MS" w:eastAsia="Times New Roman" w:hAnsi="Trebuchet MS" w:cs="Times New Roman"/>
            <w:color w:val="333333"/>
            <w:sz w:val="24"/>
            <w:szCs w:val="24"/>
          </w:rPr>
          <w:t xml:space="preserve">In the year 2015 I have seen increased focus on JVM internal and Garbage collection tuning, monitoring Java </w:t>
        </w:r>
        <w:proofErr w:type="spellStart"/>
        <w:r w:rsidRPr="006E187C">
          <w:rPr>
            <w:rFonts w:ascii="Trebuchet MS" w:eastAsia="Times New Roman" w:hAnsi="Trebuchet MS" w:cs="Times New Roman"/>
            <w:color w:val="333333"/>
            <w:sz w:val="24"/>
            <w:szCs w:val="24"/>
          </w:rPr>
          <w:t>appliation</w:t>
        </w:r>
        <w:proofErr w:type="spellEnd"/>
        <w:r w:rsidRPr="006E187C">
          <w:rPr>
            <w:rFonts w:ascii="Trebuchet MS" w:eastAsia="Times New Roman" w:hAnsi="Trebuchet MS" w:cs="Times New Roman"/>
            <w:color w:val="333333"/>
            <w:sz w:val="24"/>
            <w:szCs w:val="24"/>
          </w:rPr>
          <w:t xml:space="preserve">, </w:t>
        </w:r>
        <w:proofErr w:type="gramStart"/>
        <w:r w:rsidRPr="006E187C">
          <w:rPr>
            <w:rFonts w:ascii="Trebuchet MS" w:eastAsia="Times New Roman" w:hAnsi="Trebuchet MS" w:cs="Times New Roman"/>
            <w:color w:val="333333"/>
            <w:sz w:val="24"/>
            <w:szCs w:val="24"/>
          </w:rPr>
          <w:t>dealing</w:t>
        </w:r>
        <w:proofErr w:type="gramEnd"/>
        <w:r w:rsidRPr="006E187C">
          <w:rPr>
            <w:rFonts w:ascii="Trebuchet MS" w:eastAsia="Times New Roman" w:hAnsi="Trebuchet MS" w:cs="Times New Roman"/>
            <w:color w:val="333333"/>
            <w:sz w:val="24"/>
            <w:szCs w:val="24"/>
          </w:rPr>
          <w:t xml:space="preserve"> with Java performance issues on various Java interviews. This is actually become the prime topic for interviewing any experienced Java developer for senior position e.g. technical lead, VP or team lead. If you feel you are short of experience and knowledge in this area then you should read </w:t>
        </w:r>
        <w:proofErr w:type="spellStart"/>
        <w:r w:rsidRPr="006E187C">
          <w:rPr>
            <w:rFonts w:ascii="Trebuchet MS" w:eastAsia="Times New Roman" w:hAnsi="Trebuchet MS" w:cs="Times New Roman"/>
            <w:color w:val="333333"/>
            <w:sz w:val="24"/>
            <w:szCs w:val="24"/>
          </w:rPr>
          <w:t>atleast</w:t>
        </w:r>
        <w:proofErr w:type="spellEnd"/>
        <w:r w:rsidRPr="006E187C">
          <w:rPr>
            <w:rFonts w:ascii="Trebuchet MS" w:eastAsia="Times New Roman" w:hAnsi="Trebuchet MS" w:cs="Times New Roman"/>
            <w:color w:val="333333"/>
            <w:sz w:val="24"/>
            <w:szCs w:val="24"/>
          </w:rPr>
          <w:t xml:space="preserve"> one book mentioned in my list of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"http://javarevisited.blogspot.com/2014/07/top-5-java-performance-tuning-books.html"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Java Performance books</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I vote goes to Java Performance, The Definitive guide by Scott.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lastRenderedPageBreak/>
          <w:br/>
        </w:r>
        <w:r w:rsidRPr="006E187C">
          <w:rPr>
            <w:rFonts w:ascii="Trebuchet MS" w:eastAsia="Times New Roman" w:hAnsi="Trebuchet MS" w:cs="Times New Roman"/>
            <w:b/>
            <w:bCs/>
            <w:color w:val="333333"/>
            <w:sz w:val="24"/>
            <w:szCs w:val="24"/>
          </w:rPr>
          <w:t xml:space="preserve">31) What is the size of </w:t>
        </w:r>
        <w:proofErr w:type="spellStart"/>
        <w:r w:rsidRPr="006E187C">
          <w:rPr>
            <w:rFonts w:ascii="Trebuchet MS" w:eastAsia="Times New Roman" w:hAnsi="Trebuchet MS" w:cs="Times New Roman"/>
            <w:b/>
            <w:bCs/>
            <w:color w:val="333333"/>
            <w:sz w:val="24"/>
            <w:szCs w:val="24"/>
          </w:rPr>
          <w:t>int</w:t>
        </w:r>
        <w:proofErr w:type="spellEnd"/>
        <w:r w:rsidRPr="006E187C">
          <w:rPr>
            <w:rFonts w:ascii="Trebuchet MS" w:eastAsia="Times New Roman" w:hAnsi="Trebuchet MS" w:cs="Times New Roman"/>
            <w:b/>
            <w:bCs/>
            <w:color w:val="333333"/>
            <w:sz w:val="24"/>
            <w:szCs w:val="24"/>
          </w:rPr>
          <w:t xml:space="preserve"> in 64-bit JVM?</w:t>
        </w:r>
        <w:r w:rsidRPr="006E187C">
          <w:rPr>
            <w:rFonts w:ascii="Trebuchet MS" w:eastAsia="Times New Roman" w:hAnsi="Trebuchet MS" w:cs="Times New Roman"/>
            <w:color w:val="333333"/>
            <w:sz w:val="24"/>
            <w:szCs w:val="24"/>
          </w:rPr>
          <w:br/>
          <w:t xml:space="preserve">The size of an </w:t>
        </w:r>
        <w:proofErr w:type="spellStart"/>
        <w:r w:rsidRPr="006E187C">
          <w:rPr>
            <w:rFonts w:ascii="Trebuchet MS" w:eastAsia="Times New Roman" w:hAnsi="Trebuchet MS" w:cs="Times New Roman"/>
            <w:color w:val="333333"/>
            <w:sz w:val="24"/>
            <w:szCs w:val="24"/>
          </w:rPr>
          <w:t>int</w:t>
        </w:r>
        <w:proofErr w:type="spellEnd"/>
        <w:r w:rsidRPr="006E187C">
          <w:rPr>
            <w:rFonts w:ascii="Trebuchet MS" w:eastAsia="Times New Roman" w:hAnsi="Trebuchet MS" w:cs="Times New Roman"/>
            <w:color w:val="333333"/>
            <w:sz w:val="24"/>
            <w:szCs w:val="24"/>
          </w:rPr>
          <w:t xml:space="preserve"> variable is constant in </w:t>
        </w:r>
        <w:proofErr w:type="gramStart"/>
        <w:r w:rsidRPr="006E187C">
          <w:rPr>
            <w:rFonts w:ascii="Trebuchet MS" w:eastAsia="Times New Roman" w:hAnsi="Trebuchet MS" w:cs="Times New Roman"/>
            <w:color w:val="333333"/>
            <w:sz w:val="24"/>
            <w:szCs w:val="24"/>
          </w:rPr>
          <w:t>Java,</w:t>
        </w:r>
        <w:proofErr w:type="gramEnd"/>
        <w:r w:rsidRPr="006E187C">
          <w:rPr>
            <w:rFonts w:ascii="Trebuchet MS" w:eastAsia="Times New Roman" w:hAnsi="Trebuchet MS" w:cs="Times New Roman"/>
            <w:color w:val="333333"/>
            <w:sz w:val="24"/>
            <w:szCs w:val="24"/>
          </w:rPr>
          <w:t xml:space="preserve"> it's always 32-bit irrespective of platform. Which means the size of primitive </w:t>
        </w:r>
        <w:proofErr w:type="spellStart"/>
        <w:r w:rsidRPr="006E187C">
          <w:rPr>
            <w:rFonts w:ascii="Courier New" w:eastAsia="Times New Roman" w:hAnsi="Courier New" w:cs="Courier New"/>
            <w:color w:val="333333"/>
            <w:sz w:val="24"/>
            <w:szCs w:val="24"/>
          </w:rPr>
          <w:t>int</w:t>
        </w:r>
        <w:proofErr w:type="spellEnd"/>
        <w:r w:rsidRPr="006E187C">
          <w:rPr>
            <w:rFonts w:ascii="Courier New" w:eastAsia="Times New Roman" w:hAnsi="Courier New" w:cs="Courier New"/>
            <w:color w:val="333333"/>
            <w:sz w:val="24"/>
            <w:szCs w:val="24"/>
          </w:rPr>
          <w:t> </w:t>
        </w:r>
        <w:r w:rsidRPr="006E187C">
          <w:rPr>
            <w:rFonts w:ascii="Trebuchet MS" w:eastAsia="Times New Roman" w:hAnsi="Trebuchet MS" w:cs="Times New Roman"/>
            <w:color w:val="333333"/>
            <w:sz w:val="24"/>
            <w:szCs w:val="24"/>
          </w:rPr>
          <w:t>is same in both 32-bit and 64-bit Java virtual machine.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32) The difference between Serial and Parallel Garbage Collector?</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"http://javarevisited.blogspot.sg/2011/04/garbage-collection-in-java.html"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gramStart"/>
        <w:r w:rsidRPr="006E187C">
          <w:rPr>
            <w:rFonts w:ascii="Trebuchet MS" w:eastAsia="Times New Roman" w:hAnsi="Trebuchet MS" w:cs="Times New Roman"/>
            <w:color w:val="333333"/>
            <w:sz w:val="24"/>
            <w:szCs w:val="24"/>
          </w:rPr>
          <w:t>Even though both the serial and parallel collectors cause a stop-the-world pause during Garbage collection.</w:t>
        </w:r>
        <w:proofErr w:type="gramEnd"/>
        <w:r w:rsidRPr="006E187C">
          <w:rPr>
            <w:rFonts w:ascii="Trebuchet MS" w:eastAsia="Times New Roman" w:hAnsi="Trebuchet MS" w:cs="Times New Roman"/>
            <w:color w:val="333333"/>
            <w:sz w:val="24"/>
            <w:szCs w:val="24"/>
          </w:rPr>
          <w:t> The main difference between them is that a serial collector is a default copying collector which uses only one GC thread for garbage collection while a parallel collector uses multiple GC threads for garbage collection.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33) What is the size of an </w:t>
        </w:r>
        <w:proofErr w:type="spellStart"/>
        <w:r w:rsidRPr="006E187C">
          <w:rPr>
            <w:rFonts w:ascii="Trebuchet MS" w:eastAsia="Times New Roman" w:hAnsi="Trebuchet MS" w:cs="Times New Roman"/>
            <w:b/>
            <w:bCs/>
            <w:color w:val="333333"/>
            <w:sz w:val="24"/>
            <w:szCs w:val="24"/>
          </w:rPr>
          <w:t>int</w:t>
        </w:r>
        <w:proofErr w:type="spellEnd"/>
        <w:r w:rsidRPr="006E187C">
          <w:rPr>
            <w:rFonts w:ascii="Trebuchet MS" w:eastAsia="Times New Roman" w:hAnsi="Trebuchet MS" w:cs="Times New Roman"/>
            <w:b/>
            <w:bCs/>
            <w:color w:val="333333"/>
            <w:sz w:val="24"/>
            <w:szCs w:val="24"/>
          </w:rPr>
          <w:t xml:space="preserve"> variable in 32-bit and 64-bit JVM? </w:t>
        </w:r>
        <w:r w:rsidRPr="006E187C">
          <w:rPr>
            <w:rFonts w:ascii="Trebuchet MS" w:eastAsia="Times New Roman" w:hAnsi="Trebuchet MS" w:cs="Times New Roman"/>
            <w:color w:val="333333"/>
            <w:sz w:val="24"/>
            <w:szCs w:val="24"/>
          </w:rPr>
          <w:t>(</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The size of </w:t>
        </w:r>
        <w:proofErr w:type="spellStart"/>
        <w:r w:rsidRPr="006E187C">
          <w:rPr>
            <w:rFonts w:ascii="Trebuchet MS" w:eastAsia="Times New Roman" w:hAnsi="Trebuchet MS" w:cs="Times New Roman"/>
            <w:color w:val="333333"/>
            <w:sz w:val="24"/>
            <w:szCs w:val="24"/>
          </w:rPr>
          <w:t>int</w:t>
        </w:r>
        <w:proofErr w:type="spellEnd"/>
        <w:r w:rsidRPr="006E187C">
          <w:rPr>
            <w:rFonts w:ascii="Trebuchet MS" w:eastAsia="Times New Roman" w:hAnsi="Trebuchet MS" w:cs="Times New Roman"/>
            <w:color w:val="333333"/>
            <w:sz w:val="24"/>
            <w:szCs w:val="24"/>
          </w:rPr>
          <w:t xml:space="preserve"> is same in both 32-bit and 64-bit </w:t>
        </w:r>
        <w:proofErr w:type="gramStart"/>
        <w:r w:rsidRPr="006E187C">
          <w:rPr>
            <w:rFonts w:ascii="Trebuchet MS" w:eastAsia="Times New Roman" w:hAnsi="Trebuchet MS" w:cs="Times New Roman"/>
            <w:color w:val="333333"/>
            <w:sz w:val="24"/>
            <w:szCs w:val="24"/>
          </w:rPr>
          <w:t>JVM,</w:t>
        </w:r>
        <w:proofErr w:type="gramEnd"/>
        <w:r w:rsidRPr="006E187C">
          <w:rPr>
            <w:rFonts w:ascii="Trebuchet MS" w:eastAsia="Times New Roman" w:hAnsi="Trebuchet MS" w:cs="Times New Roman"/>
            <w:color w:val="333333"/>
            <w:sz w:val="24"/>
            <w:szCs w:val="24"/>
          </w:rPr>
          <w:t xml:space="preserve"> it's always 32 bits or 4 bytes.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34) A difference between </w:t>
        </w:r>
        <w:proofErr w:type="spellStart"/>
        <w:r w:rsidRPr="006E187C">
          <w:rPr>
            <w:rFonts w:ascii="Trebuchet MS" w:eastAsia="Times New Roman" w:hAnsi="Trebuchet MS" w:cs="Times New Roman"/>
            <w:b/>
            <w:bCs/>
            <w:color w:val="333333"/>
            <w:sz w:val="24"/>
            <w:szCs w:val="24"/>
          </w:rPr>
          <w:t>WeakReference</w:t>
        </w:r>
        <w:proofErr w:type="spellEnd"/>
        <w:r w:rsidRPr="006E187C">
          <w:rPr>
            <w:rFonts w:ascii="Trebuchet MS" w:eastAsia="Times New Roman" w:hAnsi="Trebuchet MS" w:cs="Times New Roman"/>
            <w:b/>
            <w:bCs/>
            <w:color w:val="333333"/>
            <w:sz w:val="24"/>
            <w:szCs w:val="24"/>
          </w:rPr>
          <w:t xml:space="preserve"> and </w:t>
        </w:r>
        <w:proofErr w:type="spellStart"/>
        <w:r w:rsidRPr="006E187C">
          <w:rPr>
            <w:rFonts w:ascii="Trebuchet MS" w:eastAsia="Times New Roman" w:hAnsi="Trebuchet MS" w:cs="Times New Roman"/>
            <w:b/>
            <w:bCs/>
            <w:color w:val="333333"/>
            <w:sz w:val="24"/>
            <w:szCs w:val="24"/>
          </w:rPr>
          <w:t>SoftReference</w:t>
        </w:r>
        <w:proofErr w:type="spellEnd"/>
        <w:r w:rsidRPr="006E187C">
          <w:rPr>
            <w:rFonts w:ascii="Trebuchet MS" w:eastAsia="Times New Roman" w:hAnsi="Trebuchet MS" w:cs="Times New Roman"/>
            <w:b/>
            <w:bCs/>
            <w:color w:val="333333"/>
            <w:sz w:val="24"/>
            <w:szCs w:val="24"/>
          </w:rPr>
          <w:t xml:space="preserve"> in Java?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"http://javarevisited.blogspot.sg/2014/03/difference-between-weakreference-vs-softreference-phantom-strong-reference-java.html"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Though both </w:t>
        </w:r>
        <w:proofErr w:type="spellStart"/>
        <w:r w:rsidRPr="006E187C">
          <w:rPr>
            <w:rFonts w:ascii="Trebuchet MS" w:eastAsia="Times New Roman" w:hAnsi="Trebuchet MS" w:cs="Times New Roman"/>
            <w:color w:val="333333"/>
            <w:sz w:val="24"/>
            <w:szCs w:val="24"/>
          </w:rPr>
          <w:t>WeakReference</w:t>
        </w:r>
        <w:proofErr w:type="spellEnd"/>
        <w:r w:rsidRPr="006E187C">
          <w:rPr>
            <w:rFonts w:ascii="Trebuchet MS" w:eastAsia="Times New Roman" w:hAnsi="Trebuchet MS" w:cs="Times New Roman"/>
            <w:color w:val="333333"/>
            <w:sz w:val="24"/>
            <w:szCs w:val="24"/>
          </w:rPr>
          <w:t xml:space="preserve"> and </w:t>
        </w:r>
        <w:proofErr w:type="spellStart"/>
        <w:r w:rsidRPr="006E187C">
          <w:rPr>
            <w:rFonts w:ascii="Trebuchet MS" w:eastAsia="Times New Roman" w:hAnsi="Trebuchet MS" w:cs="Times New Roman"/>
            <w:color w:val="333333"/>
            <w:sz w:val="24"/>
            <w:szCs w:val="24"/>
          </w:rPr>
          <w:t>SoftReference</w:t>
        </w:r>
        <w:proofErr w:type="spellEnd"/>
        <w:r w:rsidRPr="006E187C">
          <w:rPr>
            <w:rFonts w:ascii="Trebuchet MS" w:eastAsia="Times New Roman" w:hAnsi="Trebuchet MS" w:cs="Times New Roman"/>
            <w:color w:val="333333"/>
            <w:sz w:val="24"/>
            <w:szCs w:val="24"/>
          </w:rPr>
          <w:t xml:space="preserve"> helps garbage collector and memory efficient, </w:t>
        </w:r>
        <w:proofErr w:type="spellStart"/>
        <w:r w:rsidRPr="006E187C">
          <w:rPr>
            <w:rFonts w:ascii="Trebuchet MS" w:eastAsia="Times New Roman" w:hAnsi="Trebuchet MS" w:cs="Times New Roman"/>
            <w:color w:val="333333"/>
            <w:sz w:val="24"/>
            <w:szCs w:val="24"/>
          </w:rPr>
          <w:t>WeakReference</w:t>
        </w:r>
        <w:proofErr w:type="spellEnd"/>
        <w:r w:rsidRPr="006E187C">
          <w:rPr>
            <w:rFonts w:ascii="Trebuchet MS" w:eastAsia="Times New Roman" w:hAnsi="Trebuchet MS" w:cs="Times New Roman"/>
            <w:color w:val="333333"/>
            <w:sz w:val="24"/>
            <w:szCs w:val="24"/>
          </w:rPr>
          <w:t xml:space="preserve"> becomes eligible for garbage collection as soon as last strong reference is lost but </w:t>
        </w:r>
        <w:proofErr w:type="spellStart"/>
        <w:r w:rsidRPr="006E187C">
          <w:rPr>
            <w:rFonts w:ascii="Trebuchet MS" w:eastAsia="Times New Roman" w:hAnsi="Trebuchet MS" w:cs="Times New Roman"/>
            <w:color w:val="333333"/>
            <w:sz w:val="24"/>
            <w:szCs w:val="24"/>
          </w:rPr>
          <w:t>SoftReference</w:t>
        </w:r>
        <w:proofErr w:type="spellEnd"/>
        <w:r w:rsidRPr="006E187C">
          <w:rPr>
            <w:rFonts w:ascii="Trebuchet MS" w:eastAsia="Times New Roman" w:hAnsi="Trebuchet MS" w:cs="Times New Roman"/>
            <w:color w:val="333333"/>
            <w:sz w:val="24"/>
            <w:szCs w:val="24"/>
          </w:rPr>
          <w:t xml:space="preserve"> even thought it </w:t>
        </w:r>
        <w:proofErr w:type="spellStart"/>
        <w:r w:rsidRPr="006E187C">
          <w:rPr>
            <w:rFonts w:ascii="Trebuchet MS" w:eastAsia="Times New Roman" w:hAnsi="Trebuchet MS" w:cs="Times New Roman"/>
            <w:color w:val="333333"/>
            <w:sz w:val="24"/>
            <w:szCs w:val="24"/>
          </w:rPr>
          <w:t>can not</w:t>
        </w:r>
        <w:proofErr w:type="spellEnd"/>
        <w:r w:rsidRPr="006E187C">
          <w:rPr>
            <w:rFonts w:ascii="Trebuchet MS" w:eastAsia="Times New Roman" w:hAnsi="Trebuchet MS" w:cs="Times New Roman"/>
            <w:color w:val="333333"/>
            <w:sz w:val="24"/>
            <w:szCs w:val="24"/>
          </w:rPr>
          <w:t xml:space="preserve"> prevent GC, it can delay it until JVM absolutely need memory.</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35) How do </w:t>
        </w:r>
        <w:proofErr w:type="spellStart"/>
        <w:r w:rsidRPr="006E187C">
          <w:rPr>
            <w:rFonts w:ascii="Trebuchet MS" w:eastAsia="Times New Roman" w:hAnsi="Trebuchet MS" w:cs="Times New Roman"/>
            <w:b/>
            <w:bCs/>
            <w:color w:val="333333"/>
            <w:sz w:val="24"/>
            <w:szCs w:val="24"/>
          </w:rPr>
          <w:t>WeakHashMap</w:t>
        </w:r>
        <w:proofErr w:type="spellEnd"/>
        <w:r w:rsidRPr="006E187C">
          <w:rPr>
            <w:rFonts w:ascii="Trebuchet MS" w:eastAsia="Times New Roman" w:hAnsi="Trebuchet MS" w:cs="Times New Roman"/>
            <w:b/>
            <w:bCs/>
            <w:color w:val="333333"/>
            <w:sz w:val="24"/>
            <w:szCs w:val="24"/>
          </w:rPr>
          <w:t xml:space="preserve"> works? </w:t>
        </w:r>
        <w:r w:rsidRPr="006E187C">
          <w:rPr>
            <w:rFonts w:ascii="Trebuchet MS" w:eastAsia="Times New Roman" w:hAnsi="Trebuchet MS" w:cs="Times New Roman"/>
            <w:color w:val="333333"/>
            <w:sz w:val="24"/>
            <w:szCs w:val="24"/>
          </w:rPr>
          <w:t>(</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spellStart"/>
        <w:r w:rsidRPr="006E187C">
          <w:rPr>
            <w:rFonts w:ascii="Trebuchet MS" w:eastAsia="Times New Roman" w:hAnsi="Trebuchet MS" w:cs="Times New Roman"/>
            <w:color w:val="333333"/>
            <w:sz w:val="24"/>
            <w:szCs w:val="24"/>
          </w:rPr>
          <w:t>WeakHashMap</w:t>
        </w:r>
        <w:proofErr w:type="spellEnd"/>
        <w:r w:rsidRPr="006E187C">
          <w:rPr>
            <w:rFonts w:ascii="Trebuchet MS" w:eastAsia="Times New Roman" w:hAnsi="Trebuchet MS" w:cs="Times New Roman"/>
            <w:color w:val="333333"/>
            <w:sz w:val="24"/>
            <w:szCs w:val="24"/>
          </w:rPr>
          <w:t xml:space="preserve"> works like a normal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but uses </w:t>
        </w:r>
        <w:proofErr w:type="spellStart"/>
        <w:r w:rsidRPr="006E187C">
          <w:rPr>
            <w:rFonts w:ascii="Trebuchet MS" w:eastAsia="Times New Roman" w:hAnsi="Trebuchet MS" w:cs="Times New Roman"/>
            <w:color w:val="333333"/>
            <w:sz w:val="24"/>
            <w:szCs w:val="24"/>
          </w:rPr>
          <w:t>WeakReference</w:t>
        </w:r>
        <w:proofErr w:type="spellEnd"/>
        <w:r w:rsidRPr="006E187C">
          <w:rPr>
            <w:rFonts w:ascii="Trebuchet MS" w:eastAsia="Times New Roman" w:hAnsi="Trebuchet MS" w:cs="Times New Roman"/>
            <w:color w:val="333333"/>
            <w:sz w:val="24"/>
            <w:szCs w:val="24"/>
          </w:rPr>
          <w:t xml:space="preserve"> for keys, which means if the key object doesn't have any reference then both key/value mapping will become eligible for garbage collection.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36) What is -XX</w:t>
        </w:r>
        <w:proofErr w:type="gramStart"/>
        <w:r w:rsidRPr="006E187C">
          <w:rPr>
            <w:rFonts w:ascii="Trebuchet MS" w:eastAsia="Times New Roman" w:hAnsi="Trebuchet MS" w:cs="Times New Roman"/>
            <w:b/>
            <w:bCs/>
            <w:color w:val="333333"/>
            <w:sz w:val="24"/>
            <w:szCs w:val="24"/>
          </w:rPr>
          <w:t>:+</w:t>
        </w:r>
        <w:proofErr w:type="spellStart"/>
        <w:proofErr w:type="gramEnd"/>
        <w:r w:rsidRPr="006E187C">
          <w:rPr>
            <w:rFonts w:ascii="Trebuchet MS" w:eastAsia="Times New Roman" w:hAnsi="Trebuchet MS" w:cs="Times New Roman"/>
            <w:b/>
            <w:bCs/>
            <w:color w:val="333333"/>
            <w:sz w:val="24"/>
            <w:szCs w:val="24"/>
          </w:rPr>
          <w:t>UseCompressedOops</w:t>
        </w:r>
        <w:proofErr w:type="spellEnd"/>
        <w:r w:rsidRPr="006E187C">
          <w:rPr>
            <w:rFonts w:ascii="Trebuchet MS" w:eastAsia="Times New Roman" w:hAnsi="Trebuchet MS" w:cs="Times New Roman"/>
            <w:b/>
            <w:bCs/>
            <w:color w:val="333333"/>
            <w:sz w:val="24"/>
            <w:szCs w:val="24"/>
          </w:rPr>
          <w:t> JVM option? Why use it?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"http://javarevisited.blogspot.com/2012/06/what-is-xxusecompressedoops-in-64-bit.html"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When you go migrate your Java application from 32-bit to 64-bit JVM, the heap requirement suddenly increases, almost double, due to increasing size of ordinary object pointer from 32 bit to 64 bit. </w:t>
        </w:r>
        <w:proofErr w:type="gramStart"/>
        <w:r w:rsidRPr="006E187C">
          <w:rPr>
            <w:rFonts w:ascii="Trebuchet MS" w:eastAsia="Times New Roman" w:hAnsi="Trebuchet MS" w:cs="Times New Roman"/>
            <w:color w:val="333333"/>
            <w:sz w:val="24"/>
            <w:szCs w:val="24"/>
          </w:rPr>
          <w:t>This also adversely affect</w:t>
        </w:r>
        <w:proofErr w:type="gramEnd"/>
        <w:r w:rsidRPr="006E187C">
          <w:rPr>
            <w:rFonts w:ascii="Trebuchet MS" w:eastAsia="Times New Roman" w:hAnsi="Trebuchet MS" w:cs="Times New Roman"/>
            <w:color w:val="333333"/>
            <w:sz w:val="24"/>
            <w:szCs w:val="24"/>
          </w:rPr>
          <w:t xml:space="preserve"> how much data you can keep in CPU cache, which is much smaller than memory. Since main motivation for moving to 64-bit JVM is to specify large heap size, you can save some memory by using compressed OOP. By using -XX</w:t>
        </w:r>
        <w:proofErr w:type="gramStart"/>
        <w:r w:rsidRPr="006E187C">
          <w:rPr>
            <w:rFonts w:ascii="Trebuchet MS" w:eastAsia="Times New Roman" w:hAnsi="Trebuchet MS" w:cs="Times New Roman"/>
            <w:color w:val="333333"/>
            <w:sz w:val="24"/>
            <w:szCs w:val="24"/>
          </w:rPr>
          <w:t>:+</w:t>
        </w:r>
        <w:proofErr w:type="spellStart"/>
        <w:proofErr w:type="gramEnd"/>
        <w:r w:rsidRPr="006E187C">
          <w:rPr>
            <w:rFonts w:ascii="Trebuchet MS" w:eastAsia="Times New Roman" w:hAnsi="Trebuchet MS" w:cs="Times New Roman"/>
            <w:color w:val="333333"/>
            <w:sz w:val="24"/>
            <w:szCs w:val="24"/>
          </w:rPr>
          <w:t>UseCompressedOops</w:t>
        </w:r>
        <w:proofErr w:type="spellEnd"/>
        <w:r w:rsidRPr="006E187C">
          <w:rPr>
            <w:rFonts w:ascii="Trebuchet MS" w:eastAsia="Times New Roman" w:hAnsi="Trebuchet MS" w:cs="Times New Roman"/>
            <w:color w:val="333333"/>
            <w:sz w:val="24"/>
            <w:szCs w:val="24"/>
          </w:rPr>
          <w:t>, JVM uses 32-bit OOP instead of 64-bit OOP.</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37) How do you find if JVM is 32-bit or 64-bit from Java Program?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"http://javarevisited.blogspot.sg/2012/01/find-jvm-is-32-or-64-bit-java-program.html"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You can find that by checking some system properties like </w:t>
        </w:r>
        <w:proofErr w:type="spellStart"/>
        <w:r w:rsidRPr="006E187C">
          <w:rPr>
            <w:rFonts w:ascii="Trebuchet MS" w:eastAsia="Times New Roman" w:hAnsi="Trebuchet MS" w:cs="Times New Roman"/>
            <w:color w:val="333333"/>
            <w:sz w:val="24"/>
            <w:szCs w:val="24"/>
          </w:rPr>
          <w:t>sun.arch.data.model</w:t>
        </w:r>
        <w:proofErr w:type="spellEnd"/>
        <w:r w:rsidRPr="006E187C">
          <w:rPr>
            <w:rFonts w:ascii="Trebuchet MS" w:eastAsia="Times New Roman" w:hAnsi="Trebuchet MS" w:cs="Times New Roman"/>
            <w:color w:val="333333"/>
            <w:sz w:val="24"/>
            <w:szCs w:val="24"/>
          </w:rPr>
          <w:t xml:space="preserve"> or </w:t>
        </w:r>
        <w:proofErr w:type="spellStart"/>
        <w:r w:rsidRPr="006E187C">
          <w:rPr>
            <w:rFonts w:ascii="Trebuchet MS" w:eastAsia="Times New Roman" w:hAnsi="Trebuchet MS" w:cs="Times New Roman"/>
            <w:color w:val="333333"/>
            <w:sz w:val="24"/>
            <w:szCs w:val="24"/>
          </w:rPr>
          <w:t>os.arch</w:t>
        </w:r>
        <w:proofErr w:type="spellEnd"/>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38) </w:t>
        </w:r>
        <w:proofErr w:type="gramStart"/>
        <w:r w:rsidRPr="006E187C">
          <w:rPr>
            <w:rFonts w:ascii="Trebuchet MS" w:eastAsia="Times New Roman" w:hAnsi="Trebuchet MS" w:cs="Times New Roman"/>
            <w:b/>
            <w:bCs/>
            <w:color w:val="333333"/>
            <w:sz w:val="24"/>
            <w:szCs w:val="24"/>
          </w:rPr>
          <w:t>What</w:t>
        </w:r>
        <w:proofErr w:type="gramEnd"/>
        <w:r w:rsidRPr="006E187C">
          <w:rPr>
            <w:rFonts w:ascii="Trebuchet MS" w:eastAsia="Times New Roman" w:hAnsi="Trebuchet MS" w:cs="Times New Roman"/>
            <w:b/>
            <w:bCs/>
            <w:color w:val="333333"/>
            <w:sz w:val="24"/>
            <w:szCs w:val="24"/>
          </w:rPr>
          <w:t xml:space="preserve"> is the maximum heap size of 32-bit and 64-bit JVM?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"http://javarevisited.blogspot.sg/2013/04/what-is-maximum-heap-size-for-32-bit-64-JVM-Java-memory.html"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Theoretically, the maximum heap memory you can assign to a 32-bit JVM is 2^32 which is 4GB but practically the limit is much smaller. It also varies between operating systems e.g. </w:t>
        </w:r>
        <w:proofErr w:type="gramStart"/>
        <w:r w:rsidRPr="006E187C">
          <w:rPr>
            <w:rFonts w:ascii="Trebuchet MS" w:eastAsia="Times New Roman" w:hAnsi="Trebuchet MS" w:cs="Times New Roman"/>
            <w:color w:val="333333"/>
            <w:sz w:val="24"/>
            <w:szCs w:val="24"/>
          </w:rPr>
          <w:t>form</w:t>
        </w:r>
        <w:proofErr w:type="gramEnd"/>
        <w:r w:rsidRPr="006E187C">
          <w:rPr>
            <w:rFonts w:ascii="Trebuchet MS" w:eastAsia="Times New Roman" w:hAnsi="Trebuchet MS" w:cs="Times New Roman"/>
            <w:color w:val="333333"/>
            <w:sz w:val="24"/>
            <w:szCs w:val="24"/>
          </w:rPr>
          <w:t xml:space="preserve"> 1.5GB in Windows to almost 3GB in Solaris. 64-bit JVM allows you to specify larger heap size, theoretically 2^64 which </w:t>
        </w:r>
        <w:proofErr w:type="gramStart"/>
        <w:r w:rsidRPr="006E187C">
          <w:rPr>
            <w:rFonts w:ascii="Trebuchet MS" w:eastAsia="Times New Roman" w:hAnsi="Trebuchet MS" w:cs="Times New Roman"/>
            <w:color w:val="333333"/>
            <w:sz w:val="24"/>
            <w:szCs w:val="24"/>
          </w:rPr>
          <w:t>is</w:t>
        </w:r>
        <w:proofErr w:type="gramEnd"/>
        <w:r w:rsidRPr="006E187C">
          <w:rPr>
            <w:rFonts w:ascii="Trebuchet MS" w:eastAsia="Times New Roman" w:hAnsi="Trebuchet MS" w:cs="Times New Roman"/>
            <w:color w:val="333333"/>
            <w:sz w:val="24"/>
            <w:szCs w:val="24"/>
          </w:rPr>
          <w:t xml:space="preserve"> quite large but </w:t>
        </w:r>
        <w:r w:rsidRPr="006E187C">
          <w:rPr>
            <w:rFonts w:ascii="Trebuchet MS" w:eastAsia="Times New Roman" w:hAnsi="Trebuchet MS" w:cs="Times New Roman"/>
            <w:color w:val="333333"/>
            <w:sz w:val="24"/>
            <w:szCs w:val="24"/>
          </w:rPr>
          <w:lastRenderedPageBreak/>
          <w:t xml:space="preserve">practically you can specify heap space up to 100GBs. There are even JVM e.g. </w:t>
        </w:r>
        <w:proofErr w:type="spellStart"/>
        <w:r w:rsidRPr="006E187C">
          <w:rPr>
            <w:rFonts w:ascii="Trebuchet MS" w:eastAsia="Times New Roman" w:hAnsi="Trebuchet MS" w:cs="Times New Roman"/>
            <w:color w:val="333333"/>
            <w:sz w:val="24"/>
            <w:szCs w:val="24"/>
          </w:rPr>
          <w:t>Azul</w:t>
        </w:r>
        <w:proofErr w:type="spellEnd"/>
        <w:r w:rsidRPr="006E187C">
          <w:rPr>
            <w:rFonts w:ascii="Trebuchet MS" w:eastAsia="Times New Roman" w:hAnsi="Trebuchet MS" w:cs="Times New Roman"/>
            <w:color w:val="333333"/>
            <w:sz w:val="24"/>
            <w:szCs w:val="24"/>
          </w:rPr>
          <w:t xml:space="preserve"> where heap space of 1000 gigs is also possible.</w:t>
        </w:r>
      </w:ins>
    </w:p>
    <w:p w:rsidR="006E187C" w:rsidRPr="006E187C" w:rsidRDefault="006E187C" w:rsidP="006E187C">
      <w:pPr>
        <w:spacing w:after="240" w:line="240" w:lineRule="auto"/>
        <w:rPr>
          <w:ins w:id="100" w:author="Unknown"/>
          <w:rFonts w:ascii="Trebuchet MS" w:eastAsia="Times New Roman" w:hAnsi="Trebuchet MS" w:cs="Times New Roman"/>
          <w:color w:val="333333"/>
          <w:sz w:val="24"/>
          <w:szCs w:val="24"/>
        </w:rPr>
      </w:pPr>
      <w:ins w:id="101" w:author="Unknown">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39) What is the difference between JRE, JDK, JVM and JIT?</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"http://javarevisited.blogspot.sg/2011/12/jre-jvm-jdk-jit-in-java-programming.html"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JRE stands for Java run-time and it's required to run Java application. JDK stands for Java development kit and provides tools to develop Java program e.g. Java compiler. It also contains JRE. The JVM stands for Java virtual machine and it's the process responsible for running Java application. The JIT stands for Just In Time compilation and helps to boost the performance of Java application by converting Java byte code into native code when the crossed certain threshold i.e. mainly hot code is converted into native code.</w:t>
        </w:r>
      </w:ins>
    </w:p>
    <w:p w:rsidR="006E187C" w:rsidRPr="006E187C" w:rsidRDefault="006E187C" w:rsidP="006E187C">
      <w:pPr>
        <w:spacing w:after="0" w:line="240" w:lineRule="auto"/>
        <w:jc w:val="center"/>
        <w:rPr>
          <w:ins w:id="102" w:author="Unknown"/>
          <w:rFonts w:ascii="Trebuchet MS" w:eastAsia="Times New Roman" w:hAnsi="Trebuchet MS" w:cs="Times New Roman"/>
          <w:color w:val="333333"/>
          <w:sz w:val="24"/>
          <w:szCs w:val="24"/>
        </w:rPr>
      </w:pPr>
      <w:r>
        <w:rPr>
          <w:rFonts w:ascii="Trebuchet MS" w:eastAsia="Times New Roman" w:hAnsi="Trebuchet MS" w:cs="Times New Roman"/>
          <w:noProof/>
          <w:color w:val="660099"/>
          <w:sz w:val="24"/>
          <w:szCs w:val="24"/>
        </w:rPr>
        <w:drawing>
          <wp:inline distT="0" distB="0" distL="0" distR="0">
            <wp:extent cx="3048000" cy="2019300"/>
            <wp:effectExtent l="19050" t="0" r="0" b="0"/>
            <wp:docPr id="3" name="Picture 3" descr="Java Interview Questions for 3 years experienc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terview Questions for 3 years experience ">
                      <a:hlinkClick r:id="rId10"/>
                    </pic:cNvPr>
                    <pic:cNvPicPr>
                      <a:picLocks noChangeAspect="1" noChangeArrowheads="1"/>
                    </pic:cNvPicPr>
                  </pic:nvPicPr>
                  <pic:blipFill>
                    <a:blip r:embed="rId11"/>
                    <a:srcRect/>
                    <a:stretch>
                      <a:fillRect/>
                    </a:stretch>
                  </pic:blipFill>
                  <pic:spPr bwMode="auto">
                    <a:xfrm>
                      <a:off x="0" y="0"/>
                      <a:ext cx="3048000" cy="2019300"/>
                    </a:xfrm>
                    <a:prstGeom prst="rect">
                      <a:avLst/>
                    </a:prstGeom>
                    <a:noFill/>
                    <a:ln w="9525">
                      <a:noFill/>
                      <a:miter lim="800000"/>
                      <a:headEnd/>
                      <a:tailEnd/>
                    </a:ln>
                  </pic:spPr>
                </pic:pic>
              </a:graphicData>
            </a:graphic>
          </wp:inline>
        </w:drawing>
      </w:r>
    </w:p>
    <w:p w:rsidR="006E187C" w:rsidRPr="006E187C" w:rsidRDefault="006E187C" w:rsidP="006E187C">
      <w:pPr>
        <w:spacing w:after="240" w:line="240" w:lineRule="auto"/>
        <w:rPr>
          <w:ins w:id="103" w:author="Unknown"/>
          <w:rFonts w:ascii="Trebuchet MS" w:eastAsia="Times New Roman" w:hAnsi="Trebuchet MS" w:cs="Times New Roman"/>
          <w:color w:val="333333"/>
          <w:sz w:val="24"/>
          <w:szCs w:val="24"/>
        </w:rPr>
      </w:pPr>
      <w:ins w:id="104" w:author="Unknown">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40) Explain Java Heap space and Garbage collection?</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"http://javarevisited.blogspot.sg/2011/05/java-heap-space-memory-size-jvm.html"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When a Java process is started using java command, memory is allocated to it. Part of this memory is used to create heap space, which is used to allocate memory to objects whenever they are created in the program. Garbage collection is the process inside JVM which reclaims memory from dead objects for future allocation.</w:t>
        </w:r>
      </w:ins>
    </w:p>
    <w:p w:rsidR="006E187C" w:rsidRPr="006E187C" w:rsidRDefault="006E187C" w:rsidP="006E187C">
      <w:pPr>
        <w:spacing w:after="0" w:line="240" w:lineRule="auto"/>
        <w:jc w:val="center"/>
        <w:rPr>
          <w:ins w:id="105" w:author="Unknown"/>
          <w:rFonts w:ascii="Trebuchet MS" w:eastAsia="Times New Roman" w:hAnsi="Trebuchet MS" w:cs="Times New Roman"/>
          <w:color w:val="333333"/>
          <w:sz w:val="24"/>
          <w:szCs w:val="24"/>
        </w:rPr>
      </w:pPr>
      <w:r>
        <w:rPr>
          <w:rFonts w:ascii="Trebuchet MS" w:eastAsia="Times New Roman" w:hAnsi="Trebuchet MS" w:cs="Times New Roman"/>
          <w:noProof/>
          <w:color w:val="660099"/>
          <w:sz w:val="24"/>
          <w:szCs w:val="24"/>
        </w:rPr>
        <w:drawing>
          <wp:inline distT="0" distB="0" distL="0" distR="0">
            <wp:extent cx="3810000" cy="1171575"/>
            <wp:effectExtent l="19050" t="0" r="0" b="0"/>
            <wp:docPr id="4" name="Picture 4" descr="JVM Internals Java Interview Questions Answ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VM Internals Java Interview Questions Answers">
                      <a:hlinkClick r:id="rId12"/>
                    </pic:cNvPr>
                    <pic:cNvPicPr>
                      <a:picLocks noChangeAspect="1" noChangeArrowheads="1"/>
                    </pic:cNvPicPr>
                  </pic:nvPicPr>
                  <pic:blipFill>
                    <a:blip r:embed="rId13"/>
                    <a:srcRect/>
                    <a:stretch>
                      <a:fillRect/>
                    </a:stretch>
                  </pic:blipFill>
                  <pic:spPr bwMode="auto">
                    <a:xfrm>
                      <a:off x="0" y="0"/>
                      <a:ext cx="3810000" cy="1171575"/>
                    </a:xfrm>
                    <a:prstGeom prst="rect">
                      <a:avLst/>
                    </a:prstGeom>
                    <a:noFill/>
                    <a:ln w="9525">
                      <a:noFill/>
                      <a:miter lim="800000"/>
                      <a:headEnd/>
                      <a:tailEnd/>
                    </a:ln>
                  </pic:spPr>
                </pic:pic>
              </a:graphicData>
            </a:graphic>
          </wp:inline>
        </w:drawing>
      </w:r>
    </w:p>
    <w:p w:rsidR="006E187C" w:rsidRPr="006E187C" w:rsidRDefault="006E187C" w:rsidP="006E187C">
      <w:pPr>
        <w:spacing w:after="240" w:line="240" w:lineRule="auto"/>
        <w:rPr>
          <w:ins w:id="106" w:author="Unknown"/>
          <w:rFonts w:ascii="Trebuchet MS" w:eastAsia="Times New Roman" w:hAnsi="Trebuchet MS" w:cs="Times New Roman"/>
          <w:color w:val="333333"/>
          <w:sz w:val="24"/>
          <w:szCs w:val="24"/>
        </w:rPr>
      </w:pPr>
      <w:ins w:id="107" w:author="Unknown">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41) Can you guarantee the garbage collection process? </w:t>
        </w:r>
        <w:r w:rsidRPr="006E187C">
          <w:rPr>
            <w:rFonts w:ascii="Trebuchet MS" w:eastAsia="Times New Roman" w:hAnsi="Trebuchet MS" w:cs="Times New Roman"/>
            <w:color w:val="333333"/>
            <w:sz w:val="24"/>
            <w:szCs w:val="24"/>
          </w:rPr>
          <w:t>(</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No, you cannot guarantee the garbage collection, though you can make a request using </w:t>
        </w:r>
        <w:proofErr w:type="spellStart"/>
        <w:proofErr w:type="gramStart"/>
        <w:r w:rsidRPr="006E187C">
          <w:rPr>
            <w:rFonts w:ascii="Trebuchet MS" w:eastAsia="Times New Roman" w:hAnsi="Trebuchet MS" w:cs="Times New Roman"/>
            <w:color w:val="333333"/>
            <w:sz w:val="24"/>
            <w:szCs w:val="24"/>
          </w:rPr>
          <w:t>System.gc</w:t>
        </w:r>
        <w:proofErr w:type="spellEnd"/>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t xml:space="preserve">) or </w:t>
        </w:r>
        <w:proofErr w:type="spellStart"/>
        <w:r w:rsidRPr="006E187C">
          <w:rPr>
            <w:rFonts w:ascii="Trebuchet MS" w:eastAsia="Times New Roman" w:hAnsi="Trebuchet MS" w:cs="Times New Roman"/>
            <w:color w:val="333333"/>
            <w:sz w:val="24"/>
            <w:szCs w:val="24"/>
          </w:rPr>
          <w:t>Runtime.gc</w:t>
        </w:r>
        <w:proofErr w:type="spellEnd"/>
        <w:r w:rsidRPr="006E187C">
          <w:rPr>
            <w:rFonts w:ascii="Trebuchet MS" w:eastAsia="Times New Roman" w:hAnsi="Trebuchet MS" w:cs="Times New Roman"/>
            <w:color w:val="333333"/>
            <w:sz w:val="24"/>
            <w:szCs w:val="24"/>
          </w:rPr>
          <w:t>() method.</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lastRenderedPageBreak/>
          <w:br/>
        </w:r>
        <w:r w:rsidRPr="006E187C">
          <w:rPr>
            <w:rFonts w:ascii="Trebuchet MS" w:eastAsia="Times New Roman" w:hAnsi="Trebuchet MS" w:cs="Times New Roman"/>
            <w:b/>
            <w:bCs/>
            <w:color w:val="333333"/>
            <w:sz w:val="24"/>
            <w:szCs w:val="24"/>
          </w:rPr>
          <w:t>42) How do you find memory usage from Java program? How much percent of the heap is used?</w:t>
        </w:r>
        <w:r w:rsidRPr="006E187C">
          <w:rPr>
            <w:rFonts w:ascii="Trebuchet MS" w:eastAsia="Times New Roman" w:hAnsi="Trebuchet MS" w:cs="Times New Roman"/>
            <w:color w:val="333333"/>
            <w:sz w:val="24"/>
            <w:szCs w:val="24"/>
          </w:rPr>
          <w:br/>
          <w:t xml:space="preserve">You can use memory related methods from </w:t>
        </w:r>
        <w:proofErr w:type="spellStart"/>
        <w:r w:rsidRPr="006E187C">
          <w:rPr>
            <w:rFonts w:ascii="Trebuchet MS" w:eastAsia="Times New Roman" w:hAnsi="Trebuchet MS" w:cs="Times New Roman"/>
            <w:color w:val="333333"/>
            <w:sz w:val="24"/>
            <w:szCs w:val="24"/>
          </w:rPr>
          <w:t>java.lang.Runtime</w:t>
        </w:r>
        <w:proofErr w:type="spellEnd"/>
        <w:r w:rsidRPr="006E187C">
          <w:rPr>
            <w:rFonts w:ascii="Trebuchet MS" w:eastAsia="Times New Roman" w:hAnsi="Trebuchet MS" w:cs="Times New Roman"/>
            <w:color w:val="333333"/>
            <w:sz w:val="24"/>
            <w:szCs w:val="24"/>
          </w:rPr>
          <w:t xml:space="preserve"> class to get the free memory, total memory and maximum heap memory in Java.  By using these methods, you can find out how many percents of the heap </w:t>
        </w:r>
        <w:proofErr w:type="gramStart"/>
        <w:r w:rsidRPr="006E187C">
          <w:rPr>
            <w:rFonts w:ascii="Trebuchet MS" w:eastAsia="Times New Roman" w:hAnsi="Trebuchet MS" w:cs="Times New Roman"/>
            <w:color w:val="333333"/>
            <w:sz w:val="24"/>
            <w:szCs w:val="24"/>
          </w:rPr>
          <w:t>is</w:t>
        </w:r>
        <w:proofErr w:type="gramEnd"/>
        <w:r w:rsidRPr="006E187C">
          <w:rPr>
            <w:rFonts w:ascii="Trebuchet MS" w:eastAsia="Times New Roman" w:hAnsi="Trebuchet MS" w:cs="Times New Roman"/>
            <w:color w:val="333333"/>
            <w:sz w:val="24"/>
            <w:szCs w:val="24"/>
          </w:rPr>
          <w:t xml:space="preserve"> used and how much heap space is remaining. </w:t>
        </w:r>
        <w:proofErr w:type="spellStart"/>
        <w:proofErr w:type="gramStart"/>
        <w:r w:rsidRPr="006E187C">
          <w:rPr>
            <w:rFonts w:ascii="Courier New" w:eastAsia="Times New Roman" w:hAnsi="Courier New" w:cs="Courier New"/>
            <w:color w:val="333333"/>
            <w:sz w:val="24"/>
            <w:szCs w:val="24"/>
          </w:rPr>
          <w:t>Runtime.freeMemory</w:t>
        </w:r>
        <w:proofErr w:type="spellEnd"/>
        <w:r w:rsidRPr="006E187C">
          <w:rPr>
            <w:rFonts w:ascii="Courier New" w:eastAsia="Times New Roman" w:hAnsi="Courier New" w:cs="Courier New"/>
            <w:color w:val="333333"/>
            <w:sz w:val="24"/>
            <w:szCs w:val="24"/>
          </w:rPr>
          <w:t>(</w:t>
        </w:r>
        <w:proofErr w:type="gramEnd"/>
        <w:r w:rsidRPr="006E187C">
          <w:rPr>
            <w:rFonts w:ascii="Courier New" w:eastAsia="Times New Roman" w:hAnsi="Courier New" w:cs="Courier New"/>
            <w:color w:val="333333"/>
            <w:sz w:val="24"/>
            <w:szCs w:val="24"/>
          </w:rPr>
          <w:t>)</w:t>
        </w:r>
        <w:r w:rsidRPr="006E187C">
          <w:rPr>
            <w:rFonts w:ascii="Trebuchet MS" w:eastAsia="Times New Roman" w:hAnsi="Trebuchet MS" w:cs="Times New Roman"/>
            <w:color w:val="333333"/>
            <w:sz w:val="24"/>
            <w:szCs w:val="24"/>
          </w:rPr>
          <w:t> return amount of free memory in bytes, </w:t>
        </w:r>
        <w:proofErr w:type="spellStart"/>
        <w:r w:rsidRPr="006E187C">
          <w:rPr>
            <w:rFonts w:ascii="Courier New" w:eastAsia="Times New Roman" w:hAnsi="Courier New" w:cs="Courier New"/>
            <w:color w:val="333333"/>
            <w:sz w:val="24"/>
            <w:szCs w:val="24"/>
          </w:rPr>
          <w:t>Runtime.totalMemory</w:t>
        </w:r>
        <w:proofErr w:type="spellEnd"/>
        <w:r w:rsidRPr="006E187C">
          <w:rPr>
            <w:rFonts w:ascii="Courier New" w:eastAsia="Times New Roman" w:hAnsi="Courier New" w:cs="Courier New"/>
            <w:color w:val="333333"/>
            <w:sz w:val="24"/>
            <w:szCs w:val="24"/>
          </w:rPr>
          <w:t>()</w:t>
        </w:r>
        <w:r w:rsidRPr="006E187C">
          <w:rPr>
            <w:rFonts w:ascii="Trebuchet MS" w:eastAsia="Times New Roman" w:hAnsi="Trebuchet MS" w:cs="Times New Roman"/>
            <w:color w:val="333333"/>
            <w:sz w:val="24"/>
            <w:szCs w:val="24"/>
          </w:rPr>
          <w:t> returns total memory in bytes and </w:t>
        </w:r>
        <w:proofErr w:type="spellStart"/>
        <w:r w:rsidRPr="006E187C">
          <w:rPr>
            <w:rFonts w:ascii="Courier New" w:eastAsia="Times New Roman" w:hAnsi="Courier New" w:cs="Courier New"/>
            <w:color w:val="333333"/>
            <w:sz w:val="24"/>
            <w:szCs w:val="24"/>
          </w:rPr>
          <w:t>Runtime.maxMemory</w:t>
        </w:r>
        <w:proofErr w:type="spellEnd"/>
        <w:r w:rsidRPr="006E187C">
          <w:rPr>
            <w:rFonts w:ascii="Courier New" w:eastAsia="Times New Roman" w:hAnsi="Courier New" w:cs="Courier New"/>
            <w:color w:val="333333"/>
            <w:sz w:val="24"/>
            <w:szCs w:val="24"/>
          </w:rPr>
          <w:t>()</w:t>
        </w:r>
        <w:r w:rsidRPr="006E187C">
          <w:rPr>
            <w:rFonts w:ascii="Trebuchet MS" w:eastAsia="Times New Roman" w:hAnsi="Trebuchet MS" w:cs="Times New Roman"/>
            <w:color w:val="333333"/>
            <w:sz w:val="24"/>
            <w:szCs w:val="24"/>
          </w:rPr>
          <w:t>returns maximum memory in bytes.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43) What is the difference between stack and heap in Java?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"http://javarevisited.blogspot.com/2013/01/difference-between-stack-and-heap-java.html"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Stack and heap are different memory areas in the JVM and they are used for different purposes. The stack is used to hold method frames and local variables while objects are always allocated memory from the heap. The stack is usually much smaller than heap memory and also didn't </w:t>
        </w:r>
        <w:proofErr w:type="gramStart"/>
        <w:r w:rsidRPr="006E187C">
          <w:rPr>
            <w:rFonts w:ascii="Trebuchet MS" w:eastAsia="Times New Roman" w:hAnsi="Trebuchet MS" w:cs="Times New Roman"/>
            <w:color w:val="333333"/>
            <w:sz w:val="24"/>
            <w:szCs w:val="24"/>
          </w:rPr>
          <w:t>shared</w:t>
        </w:r>
        <w:proofErr w:type="gramEnd"/>
        <w:r w:rsidRPr="006E187C">
          <w:rPr>
            <w:rFonts w:ascii="Trebuchet MS" w:eastAsia="Times New Roman" w:hAnsi="Trebuchet MS" w:cs="Times New Roman"/>
            <w:color w:val="333333"/>
            <w:sz w:val="24"/>
            <w:szCs w:val="24"/>
          </w:rPr>
          <w:t xml:space="preserve"> between multiple threads, but heap is shared among all threads in JVM.</w:t>
        </w:r>
      </w:ins>
    </w:p>
    <w:p w:rsidR="006E187C" w:rsidRPr="006E187C" w:rsidRDefault="006E187C" w:rsidP="006E187C">
      <w:pPr>
        <w:spacing w:after="0" w:line="240" w:lineRule="auto"/>
        <w:jc w:val="center"/>
        <w:rPr>
          <w:ins w:id="108" w:author="Unknown"/>
          <w:rFonts w:ascii="Trebuchet MS" w:eastAsia="Times New Roman" w:hAnsi="Trebuchet MS" w:cs="Times New Roman"/>
          <w:color w:val="333333"/>
          <w:sz w:val="24"/>
          <w:szCs w:val="24"/>
        </w:rPr>
      </w:pPr>
      <w:r>
        <w:rPr>
          <w:rFonts w:ascii="Trebuchet MS" w:eastAsia="Times New Roman" w:hAnsi="Trebuchet MS" w:cs="Times New Roman"/>
          <w:noProof/>
          <w:color w:val="660099"/>
          <w:sz w:val="24"/>
          <w:szCs w:val="24"/>
        </w:rPr>
        <w:drawing>
          <wp:inline distT="0" distB="0" distL="0" distR="0">
            <wp:extent cx="3810000" cy="2019300"/>
            <wp:effectExtent l="19050" t="0" r="0" b="0"/>
            <wp:docPr id="5" name="Picture 5" descr="Java Interview Questions and Answers on Memor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nterview Questions and Answers on Memory">
                      <a:hlinkClick r:id="rId14"/>
                    </pic:cNvPr>
                    <pic:cNvPicPr>
                      <a:picLocks noChangeAspect="1" noChangeArrowheads="1"/>
                    </pic:cNvPicPr>
                  </pic:nvPicPr>
                  <pic:blipFill>
                    <a:blip r:embed="rId15"/>
                    <a:srcRect/>
                    <a:stretch>
                      <a:fillRect/>
                    </a:stretch>
                  </pic:blipFill>
                  <pic:spPr bwMode="auto">
                    <a:xfrm>
                      <a:off x="0" y="0"/>
                      <a:ext cx="3810000" cy="2019300"/>
                    </a:xfrm>
                    <a:prstGeom prst="rect">
                      <a:avLst/>
                    </a:prstGeom>
                    <a:noFill/>
                    <a:ln w="9525">
                      <a:noFill/>
                      <a:miter lim="800000"/>
                      <a:headEnd/>
                      <a:tailEnd/>
                    </a:ln>
                  </pic:spPr>
                </pic:pic>
              </a:graphicData>
            </a:graphic>
          </wp:inline>
        </w:drawing>
      </w:r>
    </w:p>
    <w:p w:rsidR="006E187C" w:rsidRPr="006E187C" w:rsidRDefault="006E187C" w:rsidP="006E187C">
      <w:pPr>
        <w:spacing w:after="240" w:line="240" w:lineRule="auto"/>
        <w:rPr>
          <w:ins w:id="109" w:author="Unknown"/>
          <w:rFonts w:ascii="Trebuchet MS" w:eastAsia="Times New Roman" w:hAnsi="Trebuchet MS" w:cs="Times New Roman"/>
          <w:color w:val="333333"/>
          <w:sz w:val="24"/>
          <w:szCs w:val="24"/>
        </w:rPr>
      </w:pPr>
      <w:ins w:id="110" w:author="Unknown">
        <w:r w:rsidRPr="006E187C">
          <w:rPr>
            <w:rFonts w:ascii="Trebuchet MS" w:eastAsia="Times New Roman" w:hAnsi="Trebuchet MS" w:cs="Times New Roman"/>
            <w:color w:val="333333"/>
            <w:sz w:val="24"/>
            <w:szCs w:val="24"/>
          </w:rPr>
          <w:br/>
        </w:r>
      </w:ins>
    </w:p>
    <w:p w:rsidR="006E187C" w:rsidRPr="006E187C" w:rsidRDefault="006E187C" w:rsidP="006E187C">
      <w:pPr>
        <w:spacing w:before="100" w:beforeAutospacing="1" w:after="100" w:afterAutospacing="1" w:line="240" w:lineRule="auto"/>
        <w:outlineLvl w:val="1"/>
        <w:rPr>
          <w:ins w:id="111" w:author="Unknown"/>
          <w:rFonts w:ascii="Trebuchet MS" w:eastAsia="Times New Roman" w:hAnsi="Trebuchet MS" w:cs="Times New Roman"/>
          <w:b/>
          <w:bCs/>
          <w:color w:val="333333"/>
          <w:sz w:val="36"/>
          <w:szCs w:val="36"/>
        </w:rPr>
      </w:pPr>
      <w:ins w:id="112" w:author="Unknown">
        <w:r w:rsidRPr="006E187C">
          <w:rPr>
            <w:rFonts w:ascii="Trebuchet MS" w:eastAsia="Times New Roman" w:hAnsi="Trebuchet MS" w:cs="Times New Roman"/>
            <w:b/>
            <w:bCs/>
            <w:color w:val="333333"/>
            <w:sz w:val="36"/>
            <w:szCs w:val="36"/>
            <w:u w:val="single"/>
          </w:rPr>
          <w:t>Basic Java concepts Interview Questions</w:t>
        </w:r>
      </w:ins>
    </w:p>
    <w:p w:rsidR="006E187C" w:rsidRPr="006E187C" w:rsidRDefault="006E187C" w:rsidP="006E187C">
      <w:pPr>
        <w:spacing w:after="240" w:line="240" w:lineRule="auto"/>
        <w:rPr>
          <w:ins w:id="113" w:author="Unknown"/>
          <w:rFonts w:ascii="Trebuchet MS" w:eastAsia="Times New Roman" w:hAnsi="Trebuchet MS" w:cs="Times New Roman"/>
          <w:color w:val="333333"/>
          <w:sz w:val="24"/>
          <w:szCs w:val="24"/>
        </w:rPr>
      </w:pPr>
      <w:ins w:id="114" w:author="Unknown">
        <w:r w:rsidRPr="006E187C">
          <w:rPr>
            <w:rFonts w:ascii="Trebuchet MS" w:eastAsia="Times New Roman" w:hAnsi="Trebuchet MS" w:cs="Times New Roman"/>
            <w:b/>
            <w:bCs/>
            <w:color w:val="333333"/>
            <w:sz w:val="24"/>
            <w:szCs w:val="24"/>
          </w:rPr>
          <w:t>44) What's the difference between "a == b" and "</w:t>
        </w:r>
        <w:proofErr w:type="spellStart"/>
        <w:proofErr w:type="gramStart"/>
        <w:r w:rsidRPr="006E187C">
          <w:rPr>
            <w:rFonts w:ascii="Trebuchet MS" w:eastAsia="Times New Roman" w:hAnsi="Trebuchet MS" w:cs="Times New Roman"/>
            <w:b/>
            <w:bCs/>
            <w:color w:val="333333"/>
            <w:sz w:val="24"/>
            <w:szCs w:val="24"/>
          </w:rPr>
          <w:t>a.equals</w:t>
        </w:r>
        <w:proofErr w:type="spellEnd"/>
        <w:r w:rsidRPr="006E187C">
          <w:rPr>
            <w:rFonts w:ascii="Trebuchet MS" w:eastAsia="Times New Roman" w:hAnsi="Trebuchet MS" w:cs="Times New Roman"/>
            <w:b/>
            <w:bCs/>
            <w:color w:val="333333"/>
            <w:sz w:val="24"/>
            <w:szCs w:val="24"/>
          </w:rPr>
          <w:t>(</w:t>
        </w:r>
        <w:proofErr w:type="gramEnd"/>
        <w:r w:rsidRPr="006E187C">
          <w:rPr>
            <w:rFonts w:ascii="Trebuchet MS" w:eastAsia="Times New Roman" w:hAnsi="Trebuchet MS" w:cs="Times New Roman"/>
            <w:b/>
            <w:bCs/>
            <w:color w:val="333333"/>
            <w:sz w:val="24"/>
            <w:szCs w:val="24"/>
          </w:rPr>
          <w:t>b)"?</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"http://javarevisited.blogspot.sg/2012/12/difference-between-equals-method-and-equality-operator-java.html"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The a = b does object reference matching if both a and b are an object and only return true if both are pointing to the same object in the heap space, on the other hand, </w:t>
        </w:r>
        <w:proofErr w:type="spellStart"/>
        <w:r w:rsidRPr="006E187C">
          <w:rPr>
            <w:rFonts w:ascii="Trebuchet MS" w:eastAsia="Times New Roman" w:hAnsi="Trebuchet MS" w:cs="Times New Roman"/>
            <w:color w:val="333333"/>
            <w:sz w:val="24"/>
            <w:szCs w:val="24"/>
          </w:rPr>
          <w:t>a.equals</w:t>
        </w:r>
        <w:proofErr w:type="spellEnd"/>
        <w:r w:rsidRPr="006E187C">
          <w:rPr>
            <w:rFonts w:ascii="Trebuchet MS" w:eastAsia="Times New Roman" w:hAnsi="Trebuchet MS" w:cs="Times New Roman"/>
            <w:color w:val="333333"/>
            <w:sz w:val="24"/>
            <w:szCs w:val="24"/>
          </w:rPr>
          <w:t xml:space="preserve">(b) is used for logical mapping and its expected from an object to override this method to provide logical equality. For example, String class overrides this </w:t>
        </w:r>
        <w:proofErr w:type="gramStart"/>
        <w:r w:rsidRPr="006E187C">
          <w:rPr>
            <w:rFonts w:ascii="Trebuchet MS" w:eastAsia="Times New Roman" w:hAnsi="Trebuchet MS" w:cs="Times New Roman"/>
            <w:color w:val="333333"/>
            <w:sz w:val="24"/>
            <w:szCs w:val="24"/>
          </w:rPr>
          <w:t>equals(</w:t>
        </w:r>
        <w:proofErr w:type="gramEnd"/>
        <w:r w:rsidRPr="006E187C">
          <w:rPr>
            <w:rFonts w:ascii="Trebuchet MS" w:eastAsia="Times New Roman" w:hAnsi="Trebuchet MS" w:cs="Times New Roman"/>
            <w:color w:val="333333"/>
            <w:sz w:val="24"/>
            <w:szCs w:val="24"/>
          </w:rPr>
          <w:t>) method so that you can compare two Strings, which are the different object but contains same letters.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45) What is </w:t>
        </w:r>
        <w:proofErr w:type="spellStart"/>
        <w:proofErr w:type="gramStart"/>
        <w:r w:rsidRPr="006E187C">
          <w:rPr>
            <w:rFonts w:ascii="Trebuchet MS" w:eastAsia="Times New Roman" w:hAnsi="Trebuchet MS" w:cs="Times New Roman"/>
            <w:b/>
            <w:bCs/>
            <w:color w:val="333333"/>
            <w:sz w:val="24"/>
            <w:szCs w:val="24"/>
          </w:rPr>
          <w:t>a.hashCode</w:t>
        </w:r>
        <w:proofErr w:type="spellEnd"/>
        <w:r w:rsidRPr="006E187C">
          <w:rPr>
            <w:rFonts w:ascii="Trebuchet MS" w:eastAsia="Times New Roman" w:hAnsi="Trebuchet MS" w:cs="Times New Roman"/>
            <w:b/>
            <w:bCs/>
            <w:color w:val="333333"/>
            <w:sz w:val="24"/>
            <w:szCs w:val="24"/>
          </w:rPr>
          <w:t>(</w:t>
        </w:r>
        <w:proofErr w:type="gramEnd"/>
        <w:r w:rsidRPr="006E187C">
          <w:rPr>
            <w:rFonts w:ascii="Trebuchet MS" w:eastAsia="Times New Roman" w:hAnsi="Trebuchet MS" w:cs="Times New Roman"/>
            <w:b/>
            <w:bCs/>
            <w:color w:val="333333"/>
            <w:sz w:val="24"/>
            <w:szCs w:val="24"/>
          </w:rPr>
          <w:t xml:space="preserve">) used for? How is it related to </w:t>
        </w:r>
        <w:proofErr w:type="spellStart"/>
        <w:proofErr w:type="gramStart"/>
        <w:r w:rsidRPr="006E187C">
          <w:rPr>
            <w:rFonts w:ascii="Trebuchet MS" w:eastAsia="Times New Roman" w:hAnsi="Trebuchet MS" w:cs="Times New Roman"/>
            <w:b/>
            <w:bCs/>
            <w:color w:val="333333"/>
            <w:sz w:val="24"/>
            <w:szCs w:val="24"/>
          </w:rPr>
          <w:t>a.equals</w:t>
        </w:r>
        <w:proofErr w:type="spellEnd"/>
        <w:r w:rsidRPr="006E187C">
          <w:rPr>
            <w:rFonts w:ascii="Trebuchet MS" w:eastAsia="Times New Roman" w:hAnsi="Trebuchet MS" w:cs="Times New Roman"/>
            <w:b/>
            <w:bCs/>
            <w:color w:val="333333"/>
            <w:sz w:val="24"/>
            <w:szCs w:val="24"/>
          </w:rPr>
          <w:t>(</w:t>
        </w:r>
        <w:proofErr w:type="gramEnd"/>
        <w:r w:rsidRPr="006E187C">
          <w:rPr>
            <w:rFonts w:ascii="Trebuchet MS" w:eastAsia="Times New Roman" w:hAnsi="Trebuchet MS" w:cs="Times New Roman"/>
            <w:b/>
            <w:bCs/>
            <w:color w:val="333333"/>
            <w:sz w:val="24"/>
            <w:szCs w:val="24"/>
          </w:rPr>
          <w:t>b)?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"http://javarevisited.blogspot.sg/2011/10/override-hashcode-in-java-example.html"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spellStart"/>
        <w:r w:rsidRPr="006E187C">
          <w:rPr>
            <w:rFonts w:ascii="Trebuchet MS" w:eastAsia="Times New Roman" w:hAnsi="Trebuchet MS" w:cs="Times New Roman"/>
            <w:color w:val="333333"/>
            <w:sz w:val="24"/>
            <w:szCs w:val="24"/>
          </w:rPr>
          <w:t>hashCode</w:t>
        </w:r>
        <w:proofErr w:type="spellEnd"/>
        <w:r w:rsidRPr="006E187C">
          <w:rPr>
            <w:rFonts w:ascii="Trebuchet MS" w:eastAsia="Times New Roman" w:hAnsi="Trebuchet MS" w:cs="Times New Roman"/>
            <w:color w:val="333333"/>
            <w:sz w:val="24"/>
            <w:szCs w:val="24"/>
          </w:rPr>
          <w:t xml:space="preserve">() method returns an </w:t>
        </w:r>
        <w:proofErr w:type="spellStart"/>
        <w:r w:rsidRPr="006E187C">
          <w:rPr>
            <w:rFonts w:ascii="Trebuchet MS" w:eastAsia="Times New Roman" w:hAnsi="Trebuchet MS" w:cs="Times New Roman"/>
            <w:color w:val="333333"/>
            <w:sz w:val="24"/>
            <w:szCs w:val="24"/>
          </w:rPr>
          <w:t>int</w:t>
        </w:r>
        <w:proofErr w:type="spellEnd"/>
        <w:r w:rsidRPr="006E187C">
          <w:rPr>
            <w:rFonts w:ascii="Trebuchet MS" w:eastAsia="Times New Roman" w:hAnsi="Trebuchet MS" w:cs="Times New Roman"/>
            <w:color w:val="333333"/>
            <w:sz w:val="24"/>
            <w:szCs w:val="24"/>
          </w:rPr>
          <w:t xml:space="preserve"> hash value corresponding to an object. It's used in </w:t>
        </w:r>
        <w:r w:rsidRPr="006E187C">
          <w:rPr>
            <w:rFonts w:ascii="Trebuchet MS" w:eastAsia="Times New Roman" w:hAnsi="Trebuchet MS" w:cs="Times New Roman"/>
            <w:color w:val="333333"/>
            <w:sz w:val="24"/>
            <w:szCs w:val="24"/>
          </w:rPr>
          <w:lastRenderedPageBreak/>
          <w:t xml:space="preserve">hash based collection classes </w:t>
        </w:r>
        <w:proofErr w:type="spellStart"/>
        <w:r w:rsidRPr="006E187C">
          <w:rPr>
            <w:rFonts w:ascii="Trebuchet MS" w:eastAsia="Times New Roman" w:hAnsi="Trebuchet MS" w:cs="Times New Roman"/>
            <w:color w:val="333333"/>
            <w:sz w:val="24"/>
            <w:szCs w:val="24"/>
          </w:rPr>
          <w:t>e.g</w:t>
        </w:r>
        <w:proofErr w:type="spell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Hashtable</w:t>
        </w:r>
        <w:proofErr w:type="spell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LinkedHashMap</w:t>
        </w:r>
        <w:proofErr w:type="spellEnd"/>
        <w:r w:rsidRPr="006E187C">
          <w:rPr>
            <w:rFonts w:ascii="Trebuchet MS" w:eastAsia="Times New Roman" w:hAnsi="Trebuchet MS" w:cs="Times New Roman"/>
            <w:color w:val="333333"/>
            <w:sz w:val="24"/>
            <w:szCs w:val="24"/>
          </w:rPr>
          <w:t xml:space="preserve"> and so on. It's very tightly related to </w:t>
        </w:r>
        <w:proofErr w:type="gramStart"/>
        <w:r w:rsidRPr="006E187C">
          <w:rPr>
            <w:rFonts w:ascii="Trebuchet MS" w:eastAsia="Times New Roman" w:hAnsi="Trebuchet MS" w:cs="Times New Roman"/>
            <w:color w:val="333333"/>
            <w:sz w:val="24"/>
            <w:szCs w:val="24"/>
          </w:rPr>
          <w:t>equals(</w:t>
        </w:r>
        <w:proofErr w:type="gramEnd"/>
        <w:r w:rsidRPr="006E187C">
          <w:rPr>
            <w:rFonts w:ascii="Trebuchet MS" w:eastAsia="Times New Roman" w:hAnsi="Trebuchet MS" w:cs="Times New Roman"/>
            <w:color w:val="333333"/>
            <w:sz w:val="24"/>
            <w:szCs w:val="24"/>
          </w:rPr>
          <w:t xml:space="preserve">) method. According to Java specification, two objects which are equal to each other using </w:t>
        </w:r>
        <w:proofErr w:type="gramStart"/>
        <w:r w:rsidRPr="006E187C">
          <w:rPr>
            <w:rFonts w:ascii="Trebuchet MS" w:eastAsia="Times New Roman" w:hAnsi="Trebuchet MS" w:cs="Times New Roman"/>
            <w:color w:val="333333"/>
            <w:sz w:val="24"/>
            <w:szCs w:val="24"/>
          </w:rPr>
          <w:t>equals(</w:t>
        </w:r>
        <w:proofErr w:type="gramEnd"/>
        <w:r w:rsidRPr="006E187C">
          <w:rPr>
            <w:rFonts w:ascii="Trebuchet MS" w:eastAsia="Times New Roman" w:hAnsi="Trebuchet MS" w:cs="Times New Roman"/>
            <w:color w:val="333333"/>
            <w:sz w:val="24"/>
            <w:szCs w:val="24"/>
          </w:rPr>
          <w:t>) method must have same hash code.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46) Difference between final, finalize and finally?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"http://javarevisited.blogspot.sg/2012/11/difference-between-final-finally-and-finalize-java.html"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The final is a modifier which you can apply to variable, methods and classes. If you make a variable final it means its value cannot be changed once initialized. finalize is a method, which is called just before an object is a garbage collected, giving it last chance to resurrect itself, but the call to finalize is not guaranteed. </w:t>
        </w:r>
        <w:proofErr w:type="gramStart"/>
        <w:r w:rsidRPr="006E187C">
          <w:rPr>
            <w:rFonts w:ascii="Trebuchet MS" w:eastAsia="Times New Roman" w:hAnsi="Trebuchet MS" w:cs="Times New Roman"/>
            <w:color w:val="333333"/>
            <w:sz w:val="24"/>
            <w:szCs w:val="24"/>
          </w:rPr>
          <w:t>finally</w:t>
        </w:r>
        <w:proofErr w:type="gramEnd"/>
        <w:r w:rsidRPr="006E187C">
          <w:rPr>
            <w:rFonts w:ascii="Trebuchet MS" w:eastAsia="Times New Roman" w:hAnsi="Trebuchet MS" w:cs="Times New Roman"/>
            <w:color w:val="333333"/>
            <w:sz w:val="24"/>
            <w:szCs w:val="24"/>
          </w:rPr>
          <w:t xml:space="preserve"> is a keyword which is used in exception handling along with try and catch. </w:t>
        </w:r>
        <w:proofErr w:type="gramStart"/>
        <w:r w:rsidRPr="006E187C">
          <w:rPr>
            <w:rFonts w:ascii="Trebuchet MS" w:eastAsia="Times New Roman" w:hAnsi="Trebuchet MS" w:cs="Times New Roman"/>
            <w:color w:val="333333"/>
            <w:sz w:val="24"/>
            <w:szCs w:val="24"/>
          </w:rPr>
          <w:t>the</w:t>
        </w:r>
        <w:proofErr w:type="gramEnd"/>
        <w:r w:rsidRPr="006E187C">
          <w:rPr>
            <w:rFonts w:ascii="Trebuchet MS" w:eastAsia="Times New Roman" w:hAnsi="Trebuchet MS" w:cs="Times New Roman"/>
            <w:color w:val="333333"/>
            <w:sz w:val="24"/>
            <w:szCs w:val="24"/>
          </w:rPr>
          <w:t xml:space="preserve"> finally block is always executed irrespective of whether an exception is thrown from try block or not.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47) What is a compile time constant in Java? What is the risk of using it?</w:t>
        </w:r>
        <w:r w:rsidRPr="006E187C">
          <w:rPr>
            <w:rFonts w:ascii="Trebuchet MS" w:eastAsia="Times New Roman" w:hAnsi="Trebuchet MS" w:cs="Times New Roman"/>
            <w:color w:val="333333"/>
            <w:sz w:val="24"/>
            <w:szCs w:val="24"/>
          </w:rPr>
          <w:br/>
        </w:r>
        <w:proofErr w:type="gramStart"/>
        <w:r w:rsidRPr="006E187C">
          <w:rPr>
            <w:rFonts w:ascii="Trebuchet MS" w:eastAsia="Times New Roman" w:hAnsi="Trebuchet MS" w:cs="Times New Roman"/>
            <w:color w:val="333333"/>
            <w:sz w:val="24"/>
            <w:szCs w:val="24"/>
          </w:rPr>
          <w:t>public</w:t>
        </w:r>
        <w:proofErr w:type="gramEnd"/>
        <w:r w:rsidRPr="006E187C">
          <w:rPr>
            <w:rFonts w:ascii="Trebuchet MS" w:eastAsia="Times New Roman" w:hAnsi="Trebuchet MS" w:cs="Times New Roman"/>
            <w:color w:val="333333"/>
            <w:sz w:val="24"/>
            <w:szCs w:val="24"/>
          </w:rPr>
          <w:t xml:space="preserve"> static final variables are also known as a compile time constant, the public is optional there. They are replaced with actual values at compile time because </w:t>
        </w:r>
        <w:proofErr w:type="gramStart"/>
        <w:r w:rsidRPr="006E187C">
          <w:rPr>
            <w:rFonts w:ascii="Trebuchet MS" w:eastAsia="Times New Roman" w:hAnsi="Trebuchet MS" w:cs="Times New Roman"/>
            <w:color w:val="333333"/>
            <w:sz w:val="24"/>
            <w:szCs w:val="24"/>
          </w:rPr>
          <w:t>compiler know</w:t>
        </w:r>
        <w:proofErr w:type="gramEnd"/>
        <w:r w:rsidRPr="006E187C">
          <w:rPr>
            <w:rFonts w:ascii="Trebuchet MS" w:eastAsia="Times New Roman" w:hAnsi="Trebuchet MS" w:cs="Times New Roman"/>
            <w:color w:val="333333"/>
            <w:sz w:val="24"/>
            <w:szCs w:val="24"/>
          </w:rPr>
          <w:t xml:space="preserve"> their value up-front and also knows that it cannot be changed during run-time. One of the </w:t>
        </w:r>
        <w:proofErr w:type="gramStart"/>
        <w:r w:rsidRPr="006E187C">
          <w:rPr>
            <w:rFonts w:ascii="Trebuchet MS" w:eastAsia="Times New Roman" w:hAnsi="Trebuchet MS" w:cs="Times New Roman"/>
            <w:color w:val="333333"/>
            <w:sz w:val="24"/>
            <w:szCs w:val="24"/>
          </w:rPr>
          <w:t>problem</w:t>
        </w:r>
        <w:proofErr w:type="gramEnd"/>
        <w:r w:rsidRPr="006E187C">
          <w:rPr>
            <w:rFonts w:ascii="Trebuchet MS" w:eastAsia="Times New Roman" w:hAnsi="Trebuchet MS" w:cs="Times New Roman"/>
            <w:color w:val="333333"/>
            <w:sz w:val="24"/>
            <w:szCs w:val="24"/>
          </w:rPr>
          <w:t xml:space="preserve"> with this is that if you happened to use a public static final variable from some in-house or third party library and their value changed later than your client will still be using old value even after you deploy a new version of JARs. To avoid that, make sure you compile your program when you upgrade dependency JAR files.</w:t>
        </w:r>
      </w:ins>
    </w:p>
    <w:p w:rsidR="006E187C" w:rsidRPr="006E187C" w:rsidRDefault="006E187C" w:rsidP="006E187C">
      <w:pPr>
        <w:spacing w:before="100" w:beforeAutospacing="1" w:after="100" w:afterAutospacing="1" w:line="240" w:lineRule="auto"/>
        <w:outlineLvl w:val="1"/>
        <w:rPr>
          <w:ins w:id="115" w:author="Unknown"/>
          <w:rFonts w:ascii="Trebuchet MS" w:eastAsia="Times New Roman" w:hAnsi="Trebuchet MS" w:cs="Times New Roman"/>
          <w:b/>
          <w:bCs/>
          <w:color w:val="333333"/>
          <w:sz w:val="36"/>
          <w:szCs w:val="36"/>
        </w:rPr>
      </w:pPr>
      <w:ins w:id="116" w:author="Unknown">
        <w:r w:rsidRPr="006E187C">
          <w:rPr>
            <w:rFonts w:ascii="Trebuchet MS" w:eastAsia="Times New Roman" w:hAnsi="Trebuchet MS" w:cs="Times New Roman"/>
            <w:b/>
            <w:bCs/>
            <w:color w:val="333333"/>
            <w:sz w:val="36"/>
            <w:szCs w:val="36"/>
            <w:u w:val="single"/>
          </w:rPr>
          <w:t>Java Collections Framework Interview Questions</w:t>
        </w:r>
      </w:ins>
    </w:p>
    <w:p w:rsidR="006E187C" w:rsidRPr="006E187C" w:rsidRDefault="006E187C" w:rsidP="006E187C">
      <w:pPr>
        <w:spacing w:after="240" w:line="240" w:lineRule="auto"/>
        <w:rPr>
          <w:ins w:id="117" w:author="Unknown"/>
          <w:rFonts w:ascii="Trebuchet MS" w:eastAsia="Times New Roman" w:hAnsi="Trebuchet MS" w:cs="Times New Roman"/>
          <w:color w:val="333333"/>
          <w:sz w:val="24"/>
          <w:szCs w:val="24"/>
        </w:rPr>
      </w:pPr>
      <w:ins w:id="118" w:author="Unknown">
        <w:r w:rsidRPr="006E187C">
          <w:rPr>
            <w:rFonts w:ascii="Trebuchet MS" w:eastAsia="Times New Roman" w:hAnsi="Trebuchet MS" w:cs="Times New Roman"/>
            <w:color w:val="333333"/>
            <w:sz w:val="24"/>
            <w:szCs w:val="24"/>
          </w:rPr>
          <w:t xml:space="preserve">It also contains Data structure and algorithm Interview question in Java, questions on array, linked list,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ArrayList</w:t>
        </w:r>
        <w:proofErr w:type="spell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Hashtable</w:t>
        </w:r>
        <w:proofErr w:type="spellEnd"/>
        <w:r w:rsidRPr="006E187C">
          <w:rPr>
            <w:rFonts w:ascii="Trebuchet MS" w:eastAsia="Times New Roman" w:hAnsi="Trebuchet MS" w:cs="Times New Roman"/>
            <w:color w:val="333333"/>
            <w:sz w:val="24"/>
            <w:szCs w:val="24"/>
          </w:rPr>
          <w:t xml:space="preserve">, Stack, Queue, </w:t>
        </w:r>
        <w:proofErr w:type="spellStart"/>
        <w:r w:rsidRPr="006E187C">
          <w:rPr>
            <w:rFonts w:ascii="Trebuchet MS" w:eastAsia="Times New Roman" w:hAnsi="Trebuchet MS" w:cs="Times New Roman"/>
            <w:color w:val="333333"/>
            <w:sz w:val="24"/>
            <w:szCs w:val="24"/>
          </w:rPr>
          <w:t>PriorityQueue</w:t>
        </w:r>
        <w:proofErr w:type="spell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LinkedHashMap</w:t>
        </w:r>
        <w:proofErr w:type="spellEnd"/>
        <w:r w:rsidRPr="006E187C">
          <w:rPr>
            <w:rFonts w:ascii="Trebuchet MS" w:eastAsia="Times New Roman" w:hAnsi="Trebuchet MS" w:cs="Times New Roman"/>
            <w:color w:val="333333"/>
            <w:sz w:val="24"/>
            <w:szCs w:val="24"/>
          </w:rPr>
          <w:t xml:space="preserve"> and </w:t>
        </w:r>
        <w:proofErr w:type="spellStart"/>
        <w:r w:rsidRPr="006E187C">
          <w:rPr>
            <w:rFonts w:ascii="Trebuchet MS" w:eastAsia="Times New Roman" w:hAnsi="Trebuchet MS" w:cs="Times New Roman"/>
            <w:color w:val="333333"/>
            <w:sz w:val="24"/>
            <w:szCs w:val="24"/>
          </w:rPr>
          <w:t>ConcurrentHashMap</w:t>
        </w:r>
        <w:proofErr w:type="spell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48) The difference between List, Set, Map, and Queue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"http://java67.blogspot.sg/2013/01/difference-between-set-list-and-map-in-java.html"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The list is an ordered collection which allows duplicate. It also has an implementation which provides constant time index based access, but that is not guaranteed by List interface. Set is unordered collection which</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49) Difference between </w:t>
        </w:r>
        <w:proofErr w:type="gramStart"/>
        <w:r w:rsidRPr="006E187C">
          <w:rPr>
            <w:rFonts w:ascii="Trebuchet MS" w:eastAsia="Times New Roman" w:hAnsi="Trebuchet MS" w:cs="Times New Roman"/>
            <w:b/>
            <w:bCs/>
            <w:color w:val="333333"/>
            <w:sz w:val="24"/>
            <w:szCs w:val="24"/>
          </w:rPr>
          <w:t>poll(</w:t>
        </w:r>
        <w:proofErr w:type="gramEnd"/>
        <w:r w:rsidRPr="006E187C">
          <w:rPr>
            <w:rFonts w:ascii="Trebuchet MS" w:eastAsia="Times New Roman" w:hAnsi="Trebuchet MS" w:cs="Times New Roman"/>
            <w:b/>
            <w:bCs/>
            <w:color w:val="333333"/>
            <w:sz w:val="24"/>
            <w:szCs w:val="24"/>
          </w:rPr>
          <w:t>) and remove() method?</w:t>
        </w:r>
        <w:r w:rsidRPr="006E187C">
          <w:rPr>
            <w:rFonts w:ascii="Trebuchet MS" w:eastAsia="Times New Roman" w:hAnsi="Trebuchet MS" w:cs="Times New Roman"/>
            <w:color w:val="333333"/>
            <w:sz w:val="24"/>
            <w:szCs w:val="24"/>
          </w:rPr>
          <w:br/>
          <w:t xml:space="preserve">Both </w:t>
        </w:r>
        <w:proofErr w:type="gramStart"/>
        <w:r w:rsidRPr="006E187C">
          <w:rPr>
            <w:rFonts w:ascii="Trebuchet MS" w:eastAsia="Times New Roman" w:hAnsi="Trebuchet MS" w:cs="Times New Roman"/>
            <w:color w:val="333333"/>
            <w:sz w:val="24"/>
            <w:szCs w:val="24"/>
          </w:rPr>
          <w:t>poll(</w:t>
        </w:r>
        <w:proofErr w:type="gramEnd"/>
        <w:r w:rsidRPr="006E187C">
          <w:rPr>
            <w:rFonts w:ascii="Trebuchet MS" w:eastAsia="Times New Roman" w:hAnsi="Trebuchet MS" w:cs="Times New Roman"/>
            <w:color w:val="333333"/>
            <w:sz w:val="24"/>
            <w:szCs w:val="24"/>
          </w:rPr>
          <w:t>) and remove() take out the object from the Queue but if poll() fails then it returns null but if remove fails it throws Exception.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50) The difference between </w:t>
        </w:r>
        <w:proofErr w:type="spellStart"/>
        <w:r w:rsidRPr="006E187C">
          <w:rPr>
            <w:rFonts w:ascii="Trebuchet MS" w:eastAsia="Times New Roman" w:hAnsi="Trebuchet MS" w:cs="Times New Roman"/>
            <w:b/>
            <w:bCs/>
            <w:color w:val="333333"/>
            <w:sz w:val="24"/>
            <w:szCs w:val="24"/>
          </w:rPr>
          <w:t>LinkedHashMap</w:t>
        </w:r>
        <w:proofErr w:type="spellEnd"/>
        <w:r w:rsidRPr="006E187C">
          <w:rPr>
            <w:rFonts w:ascii="Trebuchet MS" w:eastAsia="Times New Roman" w:hAnsi="Trebuchet MS" w:cs="Times New Roman"/>
            <w:b/>
            <w:bCs/>
            <w:color w:val="333333"/>
            <w:sz w:val="24"/>
            <w:szCs w:val="24"/>
          </w:rPr>
          <w:t xml:space="preserve"> and </w:t>
        </w:r>
        <w:proofErr w:type="spellStart"/>
        <w:r w:rsidRPr="006E187C">
          <w:rPr>
            <w:rFonts w:ascii="Trebuchet MS" w:eastAsia="Times New Roman" w:hAnsi="Trebuchet MS" w:cs="Times New Roman"/>
            <w:b/>
            <w:bCs/>
            <w:color w:val="333333"/>
            <w:sz w:val="24"/>
            <w:szCs w:val="24"/>
          </w:rPr>
          <w:t>PriorityQueue</w:t>
        </w:r>
        <w:proofErr w:type="spellEnd"/>
        <w:r w:rsidRPr="006E187C">
          <w:rPr>
            <w:rFonts w:ascii="Trebuchet MS" w:eastAsia="Times New Roman" w:hAnsi="Trebuchet MS" w:cs="Times New Roman"/>
            <w:b/>
            <w:bCs/>
            <w:color w:val="333333"/>
            <w:sz w:val="24"/>
            <w:szCs w:val="24"/>
          </w:rPr>
          <w:t xml:space="preserve"> in Java?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"http://javarevisited.blogspot.sg/2013/10/what-is-priorityqueue-data-structure-java-example-tutorial.html"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spellStart"/>
        <w:r w:rsidRPr="006E187C">
          <w:rPr>
            <w:rFonts w:ascii="Trebuchet MS" w:eastAsia="Times New Roman" w:hAnsi="Trebuchet MS" w:cs="Times New Roman"/>
            <w:color w:val="333333"/>
            <w:sz w:val="24"/>
            <w:szCs w:val="24"/>
          </w:rPr>
          <w:t>PriorityQueue</w:t>
        </w:r>
        <w:proofErr w:type="spellEnd"/>
        <w:r w:rsidRPr="006E187C">
          <w:rPr>
            <w:rFonts w:ascii="Trebuchet MS" w:eastAsia="Times New Roman" w:hAnsi="Trebuchet MS" w:cs="Times New Roman"/>
            <w:color w:val="333333"/>
            <w:sz w:val="24"/>
            <w:szCs w:val="24"/>
          </w:rPr>
          <w:t xml:space="preserve"> guarantees that lowest or highest priority </w:t>
        </w:r>
        <w:proofErr w:type="gramStart"/>
        <w:r w:rsidRPr="006E187C">
          <w:rPr>
            <w:rFonts w:ascii="Trebuchet MS" w:eastAsia="Times New Roman" w:hAnsi="Trebuchet MS" w:cs="Times New Roman"/>
            <w:color w:val="333333"/>
            <w:sz w:val="24"/>
            <w:szCs w:val="24"/>
          </w:rPr>
          <w:t>element always remain</w:t>
        </w:r>
        <w:proofErr w:type="gramEnd"/>
        <w:r w:rsidRPr="006E187C">
          <w:rPr>
            <w:rFonts w:ascii="Trebuchet MS" w:eastAsia="Times New Roman" w:hAnsi="Trebuchet MS" w:cs="Times New Roman"/>
            <w:color w:val="333333"/>
            <w:sz w:val="24"/>
            <w:szCs w:val="24"/>
          </w:rPr>
          <w:t xml:space="preserve"> at the head of the queue, but </w:t>
        </w:r>
        <w:proofErr w:type="spellStart"/>
        <w:r w:rsidRPr="006E187C">
          <w:rPr>
            <w:rFonts w:ascii="Trebuchet MS" w:eastAsia="Times New Roman" w:hAnsi="Trebuchet MS" w:cs="Times New Roman"/>
            <w:color w:val="333333"/>
            <w:sz w:val="24"/>
            <w:szCs w:val="24"/>
          </w:rPr>
          <w:t>LinkedHashMap</w:t>
        </w:r>
        <w:proofErr w:type="spellEnd"/>
        <w:r w:rsidRPr="006E187C">
          <w:rPr>
            <w:rFonts w:ascii="Trebuchet MS" w:eastAsia="Times New Roman" w:hAnsi="Trebuchet MS" w:cs="Times New Roman"/>
            <w:color w:val="333333"/>
            <w:sz w:val="24"/>
            <w:szCs w:val="24"/>
          </w:rPr>
          <w:t xml:space="preserve"> maintains the order on which elements are </w:t>
        </w:r>
        <w:r w:rsidRPr="006E187C">
          <w:rPr>
            <w:rFonts w:ascii="Trebuchet MS" w:eastAsia="Times New Roman" w:hAnsi="Trebuchet MS" w:cs="Times New Roman"/>
            <w:color w:val="333333"/>
            <w:sz w:val="24"/>
            <w:szCs w:val="24"/>
          </w:rPr>
          <w:lastRenderedPageBreak/>
          <w:t xml:space="preserve">inserted. When you iterate over a </w:t>
        </w:r>
        <w:proofErr w:type="spellStart"/>
        <w:r w:rsidRPr="006E187C">
          <w:rPr>
            <w:rFonts w:ascii="Trebuchet MS" w:eastAsia="Times New Roman" w:hAnsi="Trebuchet MS" w:cs="Times New Roman"/>
            <w:color w:val="333333"/>
            <w:sz w:val="24"/>
            <w:szCs w:val="24"/>
          </w:rPr>
          <w:t>PriorityQueue</w:t>
        </w:r>
        <w:proofErr w:type="spell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iterator</w:t>
        </w:r>
        <w:proofErr w:type="spellEnd"/>
        <w:r w:rsidRPr="006E187C">
          <w:rPr>
            <w:rFonts w:ascii="Trebuchet MS" w:eastAsia="Times New Roman" w:hAnsi="Trebuchet MS" w:cs="Times New Roman"/>
            <w:color w:val="333333"/>
            <w:sz w:val="24"/>
            <w:szCs w:val="24"/>
          </w:rPr>
          <w:t xml:space="preserve"> doesn't guarantee any order but </w:t>
        </w:r>
        <w:proofErr w:type="spellStart"/>
        <w:r w:rsidRPr="006E187C">
          <w:rPr>
            <w:rFonts w:ascii="Trebuchet MS" w:eastAsia="Times New Roman" w:hAnsi="Trebuchet MS" w:cs="Times New Roman"/>
            <w:color w:val="333333"/>
            <w:sz w:val="24"/>
            <w:szCs w:val="24"/>
          </w:rPr>
          <w:t>iterator</w:t>
        </w:r>
        <w:proofErr w:type="spellEnd"/>
        <w:r w:rsidRPr="006E187C">
          <w:rPr>
            <w:rFonts w:ascii="Trebuchet MS" w:eastAsia="Times New Roman" w:hAnsi="Trebuchet MS" w:cs="Times New Roman"/>
            <w:color w:val="333333"/>
            <w:sz w:val="24"/>
            <w:szCs w:val="24"/>
          </w:rPr>
          <w:t xml:space="preserve"> of </w:t>
        </w:r>
        <w:proofErr w:type="spellStart"/>
        <w:r w:rsidRPr="006E187C">
          <w:rPr>
            <w:rFonts w:ascii="Trebuchet MS" w:eastAsia="Times New Roman" w:hAnsi="Trebuchet MS" w:cs="Times New Roman"/>
            <w:color w:val="333333"/>
            <w:sz w:val="24"/>
            <w:szCs w:val="24"/>
          </w:rPr>
          <w:t>LinkedHashMap</w:t>
        </w:r>
        <w:proofErr w:type="spellEnd"/>
        <w:r w:rsidRPr="006E187C">
          <w:rPr>
            <w:rFonts w:ascii="Trebuchet MS" w:eastAsia="Times New Roman" w:hAnsi="Trebuchet MS" w:cs="Times New Roman"/>
            <w:color w:val="333333"/>
            <w:sz w:val="24"/>
            <w:szCs w:val="24"/>
          </w:rPr>
          <w:t xml:space="preserve"> does guarantee the order on which elements are inserted.</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51) Difference between </w:t>
        </w:r>
        <w:proofErr w:type="spellStart"/>
        <w:r w:rsidRPr="006E187C">
          <w:rPr>
            <w:rFonts w:ascii="Trebuchet MS" w:eastAsia="Times New Roman" w:hAnsi="Trebuchet MS" w:cs="Times New Roman"/>
            <w:b/>
            <w:bCs/>
            <w:color w:val="333333"/>
            <w:sz w:val="24"/>
            <w:szCs w:val="24"/>
          </w:rPr>
          <w:t>ArrayList</w:t>
        </w:r>
        <w:proofErr w:type="spellEnd"/>
        <w:r w:rsidRPr="006E187C">
          <w:rPr>
            <w:rFonts w:ascii="Trebuchet MS" w:eastAsia="Times New Roman" w:hAnsi="Trebuchet MS" w:cs="Times New Roman"/>
            <w:b/>
            <w:bCs/>
            <w:color w:val="333333"/>
            <w:sz w:val="24"/>
            <w:szCs w:val="24"/>
          </w:rPr>
          <w:t xml:space="preserve"> and </w:t>
        </w:r>
        <w:proofErr w:type="spellStart"/>
        <w:r w:rsidRPr="006E187C">
          <w:rPr>
            <w:rFonts w:ascii="Trebuchet MS" w:eastAsia="Times New Roman" w:hAnsi="Trebuchet MS" w:cs="Times New Roman"/>
            <w:b/>
            <w:bCs/>
            <w:color w:val="333333"/>
            <w:sz w:val="24"/>
            <w:szCs w:val="24"/>
          </w:rPr>
          <w:t>LinkedList</w:t>
        </w:r>
        <w:proofErr w:type="spellEnd"/>
        <w:r w:rsidRPr="006E187C">
          <w:rPr>
            <w:rFonts w:ascii="Trebuchet MS" w:eastAsia="Times New Roman" w:hAnsi="Trebuchet MS" w:cs="Times New Roman"/>
            <w:b/>
            <w:bCs/>
            <w:color w:val="333333"/>
            <w:sz w:val="24"/>
            <w:szCs w:val="24"/>
          </w:rPr>
          <w:t xml:space="preserve">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"http://java67.blogspot.sg/2012/12/difference-between-arraylist-vs-LinkedList-java.html"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The obvious difference between them is that </w:t>
        </w:r>
        <w:proofErr w:type="spellStart"/>
        <w:r w:rsidRPr="006E187C">
          <w:rPr>
            <w:rFonts w:ascii="Trebuchet MS" w:eastAsia="Times New Roman" w:hAnsi="Trebuchet MS" w:cs="Times New Roman"/>
            <w:color w:val="333333"/>
            <w:sz w:val="24"/>
            <w:szCs w:val="24"/>
          </w:rPr>
          <w:t>ArrrayList</w:t>
        </w:r>
        <w:proofErr w:type="spellEnd"/>
        <w:r w:rsidRPr="006E187C">
          <w:rPr>
            <w:rFonts w:ascii="Trebuchet MS" w:eastAsia="Times New Roman" w:hAnsi="Trebuchet MS" w:cs="Times New Roman"/>
            <w:color w:val="333333"/>
            <w:sz w:val="24"/>
            <w:szCs w:val="24"/>
          </w:rPr>
          <w:t xml:space="preserve"> is backed by array data structure, </w:t>
        </w:r>
        <w:proofErr w:type="spellStart"/>
        <w:r w:rsidRPr="006E187C">
          <w:rPr>
            <w:rFonts w:ascii="Trebuchet MS" w:eastAsia="Times New Roman" w:hAnsi="Trebuchet MS" w:cs="Times New Roman"/>
            <w:color w:val="333333"/>
            <w:sz w:val="24"/>
            <w:szCs w:val="24"/>
          </w:rPr>
          <w:t>supprots</w:t>
        </w:r>
        <w:proofErr w:type="spellEnd"/>
        <w:r w:rsidRPr="006E187C">
          <w:rPr>
            <w:rFonts w:ascii="Trebuchet MS" w:eastAsia="Times New Roman" w:hAnsi="Trebuchet MS" w:cs="Times New Roman"/>
            <w:color w:val="333333"/>
            <w:sz w:val="24"/>
            <w:szCs w:val="24"/>
          </w:rPr>
          <w:t xml:space="preserve"> random access and </w:t>
        </w:r>
        <w:proofErr w:type="spellStart"/>
        <w:r w:rsidRPr="006E187C">
          <w:rPr>
            <w:rFonts w:ascii="Trebuchet MS" w:eastAsia="Times New Roman" w:hAnsi="Trebuchet MS" w:cs="Times New Roman"/>
            <w:color w:val="333333"/>
            <w:sz w:val="24"/>
            <w:szCs w:val="24"/>
          </w:rPr>
          <w:t>LinkedList</w:t>
        </w:r>
        <w:proofErr w:type="spellEnd"/>
        <w:r w:rsidRPr="006E187C">
          <w:rPr>
            <w:rFonts w:ascii="Trebuchet MS" w:eastAsia="Times New Roman" w:hAnsi="Trebuchet MS" w:cs="Times New Roman"/>
            <w:color w:val="333333"/>
            <w:sz w:val="24"/>
            <w:szCs w:val="24"/>
          </w:rPr>
          <w:t xml:space="preserve"> is backed by linked list data structure and doesn't </w:t>
        </w:r>
        <w:proofErr w:type="spellStart"/>
        <w:r w:rsidRPr="006E187C">
          <w:rPr>
            <w:rFonts w:ascii="Trebuchet MS" w:eastAsia="Times New Roman" w:hAnsi="Trebuchet MS" w:cs="Times New Roman"/>
            <w:color w:val="333333"/>
            <w:sz w:val="24"/>
            <w:szCs w:val="24"/>
          </w:rPr>
          <w:t>supprot</w:t>
        </w:r>
        <w:proofErr w:type="spellEnd"/>
        <w:r w:rsidRPr="006E187C">
          <w:rPr>
            <w:rFonts w:ascii="Trebuchet MS" w:eastAsia="Times New Roman" w:hAnsi="Trebuchet MS" w:cs="Times New Roman"/>
            <w:color w:val="333333"/>
            <w:sz w:val="24"/>
            <w:szCs w:val="24"/>
          </w:rPr>
          <w:t xml:space="preserve"> random access. Accessing an element with the index is </w:t>
        </w:r>
        <w:proofErr w:type="gramStart"/>
        <w:r w:rsidRPr="006E187C">
          <w:rPr>
            <w:rFonts w:ascii="Trebuchet MS" w:eastAsia="Times New Roman" w:hAnsi="Trebuchet MS" w:cs="Times New Roman"/>
            <w:color w:val="333333"/>
            <w:sz w:val="24"/>
            <w:szCs w:val="24"/>
          </w:rPr>
          <w:t>O(</w:t>
        </w:r>
        <w:proofErr w:type="gramEnd"/>
        <w:r w:rsidRPr="006E187C">
          <w:rPr>
            <w:rFonts w:ascii="Trebuchet MS" w:eastAsia="Times New Roman" w:hAnsi="Trebuchet MS" w:cs="Times New Roman"/>
            <w:color w:val="333333"/>
            <w:sz w:val="24"/>
            <w:szCs w:val="24"/>
          </w:rPr>
          <w:t xml:space="preserve">1) in </w:t>
        </w:r>
        <w:proofErr w:type="spellStart"/>
        <w:r w:rsidRPr="006E187C">
          <w:rPr>
            <w:rFonts w:ascii="Trebuchet MS" w:eastAsia="Times New Roman" w:hAnsi="Trebuchet MS" w:cs="Times New Roman"/>
            <w:color w:val="333333"/>
            <w:sz w:val="24"/>
            <w:szCs w:val="24"/>
          </w:rPr>
          <w:t>ArrayList</w:t>
        </w:r>
        <w:proofErr w:type="spellEnd"/>
        <w:r w:rsidRPr="006E187C">
          <w:rPr>
            <w:rFonts w:ascii="Trebuchet MS" w:eastAsia="Times New Roman" w:hAnsi="Trebuchet MS" w:cs="Times New Roman"/>
            <w:color w:val="333333"/>
            <w:sz w:val="24"/>
            <w:szCs w:val="24"/>
          </w:rPr>
          <w:t xml:space="preserve"> but its O(n) in </w:t>
        </w:r>
        <w:proofErr w:type="spellStart"/>
        <w:r w:rsidRPr="006E187C">
          <w:rPr>
            <w:rFonts w:ascii="Trebuchet MS" w:eastAsia="Times New Roman" w:hAnsi="Trebuchet MS" w:cs="Times New Roman"/>
            <w:color w:val="333333"/>
            <w:sz w:val="24"/>
            <w:szCs w:val="24"/>
          </w:rPr>
          <w:t>LinkedList</w:t>
        </w:r>
        <w:proofErr w:type="spellEnd"/>
        <w:r w:rsidRPr="006E187C">
          <w:rPr>
            <w:rFonts w:ascii="Trebuchet MS" w:eastAsia="Times New Roman" w:hAnsi="Trebuchet MS" w:cs="Times New Roman"/>
            <w:color w:val="333333"/>
            <w:sz w:val="24"/>
            <w:szCs w:val="24"/>
          </w:rPr>
          <w:t>. See the answer for more detailed discussion.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52) What is a couple of ways that you could sort a collection?</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"http://java67.blogspot.sg/2012/07/sort-list-ascending-descending-order-set-arraylist.html"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You can either use the Sorted collection like </w:t>
        </w:r>
        <w:proofErr w:type="spellStart"/>
        <w:r w:rsidRPr="006E187C">
          <w:rPr>
            <w:rFonts w:ascii="Trebuchet MS" w:eastAsia="Times New Roman" w:hAnsi="Trebuchet MS" w:cs="Times New Roman"/>
            <w:color w:val="333333"/>
            <w:sz w:val="24"/>
            <w:szCs w:val="24"/>
          </w:rPr>
          <w:t>TreeSet</w:t>
        </w:r>
        <w:proofErr w:type="spellEnd"/>
        <w:r w:rsidRPr="006E187C">
          <w:rPr>
            <w:rFonts w:ascii="Trebuchet MS" w:eastAsia="Times New Roman" w:hAnsi="Trebuchet MS" w:cs="Times New Roman"/>
            <w:color w:val="333333"/>
            <w:sz w:val="24"/>
            <w:szCs w:val="24"/>
          </w:rPr>
          <w:t xml:space="preserve"> or </w:t>
        </w:r>
        <w:proofErr w:type="spellStart"/>
        <w:r w:rsidRPr="006E187C">
          <w:rPr>
            <w:rFonts w:ascii="Trebuchet MS" w:eastAsia="Times New Roman" w:hAnsi="Trebuchet MS" w:cs="Times New Roman"/>
            <w:color w:val="333333"/>
            <w:sz w:val="24"/>
            <w:szCs w:val="24"/>
          </w:rPr>
          <w:t>TreeMap</w:t>
        </w:r>
        <w:proofErr w:type="spellEnd"/>
        <w:r w:rsidRPr="006E187C">
          <w:rPr>
            <w:rFonts w:ascii="Trebuchet MS" w:eastAsia="Times New Roman" w:hAnsi="Trebuchet MS" w:cs="Times New Roman"/>
            <w:color w:val="333333"/>
            <w:sz w:val="24"/>
            <w:szCs w:val="24"/>
          </w:rPr>
          <w:t xml:space="preserve"> or you can sort using the ordered collection like a list and using </w:t>
        </w:r>
        <w:proofErr w:type="spellStart"/>
        <w:proofErr w:type="gramStart"/>
        <w:r w:rsidRPr="006E187C">
          <w:rPr>
            <w:rFonts w:ascii="Trebuchet MS" w:eastAsia="Times New Roman" w:hAnsi="Trebuchet MS" w:cs="Times New Roman"/>
            <w:color w:val="333333"/>
            <w:sz w:val="24"/>
            <w:szCs w:val="24"/>
          </w:rPr>
          <w:t>Collections.sort</w:t>
        </w:r>
        <w:proofErr w:type="spellEnd"/>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t>) method.</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53) How do you print Array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"http://java67.blogspot.sg/2014/03/how-to-print-array-in-java-example-tutorial.html"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You can print an array by using the </w:t>
        </w:r>
        <w:proofErr w:type="spellStart"/>
        <w:proofErr w:type="gramStart"/>
        <w:r w:rsidRPr="006E187C">
          <w:rPr>
            <w:rFonts w:ascii="Trebuchet MS" w:eastAsia="Times New Roman" w:hAnsi="Trebuchet MS" w:cs="Times New Roman"/>
            <w:color w:val="333333"/>
            <w:sz w:val="24"/>
            <w:szCs w:val="24"/>
          </w:rPr>
          <w:t>Arrays.toString</w:t>
        </w:r>
        <w:proofErr w:type="spellEnd"/>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t xml:space="preserve">) and </w:t>
        </w:r>
        <w:proofErr w:type="spellStart"/>
        <w:r w:rsidRPr="006E187C">
          <w:rPr>
            <w:rFonts w:ascii="Trebuchet MS" w:eastAsia="Times New Roman" w:hAnsi="Trebuchet MS" w:cs="Times New Roman"/>
            <w:color w:val="333333"/>
            <w:sz w:val="24"/>
            <w:szCs w:val="24"/>
          </w:rPr>
          <w:t>Arrays.deepToString</w:t>
        </w:r>
        <w:proofErr w:type="spellEnd"/>
        <w:r w:rsidRPr="006E187C">
          <w:rPr>
            <w:rFonts w:ascii="Trebuchet MS" w:eastAsia="Times New Roman" w:hAnsi="Trebuchet MS" w:cs="Times New Roman"/>
            <w:color w:val="333333"/>
            <w:sz w:val="24"/>
            <w:szCs w:val="24"/>
          </w:rPr>
          <w:t xml:space="preserve">() method. Since array doesn't implement </w:t>
        </w:r>
        <w:proofErr w:type="spellStart"/>
        <w:proofErr w:type="gramStart"/>
        <w:r w:rsidRPr="006E187C">
          <w:rPr>
            <w:rFonts w:ascii="Trebuchet MS" w:eastAsia="Times New Roman" w:hAnsi="Trebuchet MS" w:cs="Times New Roman"/>
            <w:color w:val="333333"/>
            <w:sz w:val="24"/>
            <w:szCs w:val="24"/>
          </w:rPr>
          <w:t>toString</w:t>
        </w:r>
        <w:proofErr w:type="spellEnd"/>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t xml:space="preserve">) by itself, just passing an array to </w:t>
        </w:r>
        <w:proofErr w:type="spellStart"/>
        <w:r w:rsidRPr="006E187C">
          <w:rPr>
            <w:rFonts w:ascii="Trebuchet MS" w:eastAsia="Times New Roman" w:hAnsi="Trebuchet MS" w:cs="Times New Roman"/>
            <w:color w:val="333333"/>
            <w:sz w:val="24"/>
            <w:szCs w:val="24"/>
          </w:rPr>
          <w:t>System.out.println</w:t>
        </w:r>
        <w:proofErr w:type="spellEnd"/>
        <w:r w:rsidRPr="006E187C">
          <w:rPr>
            <w:rFonts w:ascii="Trebuchet MS" w:eastAsia="Times New Roman" w:hAnsi="Trebuchet MS" w:cs="Times New Roman"/>
            <w:color w:val="333333"/>
            <w:sz w:val="24"/>
            <w:szCs w:val="24"/>
          </w:rPr>
          <w:t xml:space="preserve">() will not print its contents but </w:t>
        </w:r>
        <w:proofErr w:type="spellStart"/>
        <w:r w:rsidRPr="006E187C">
          <w:rPr>
            <w:rFonts w:ascii="Trebuchet MS" w:eastAsia="Times New Roman" w:hAnsi="Trebuchet MS" w:cs="Times New Roman"/>
            <w:color w:val="333333"/>
            <w:sz w:val="24"/>
            <w:szCs w:val="24"/>
          </w:rPr>
          <w:t>Arrays.toString</w:t>
        </w:r>
        <w:proofErr w:type="spellEnd"/>
        <w:r w:rsidRPr="006E187C">
          <w:rPr>
            <w:rFonts w:ascii="Trebuchet MS" w:eastAsia="Times New Roman" w:hAnsi="Trebuchet MS" w:cs="Times New Roman"/>
            <w:color w:val="333333"/>
            <w:sz w:val="24"/>
            <w:szCs w:val="24"/>
          </w:rPr>
          <w:t>() will print each element.</w:t>
        </w:r>
      </w:ins>
    </w:p>
    <w:p w:rsidR="006E187C" w:rsidRPr="006E187C" w:rsidRDefault="006E187C" w:rsidP="006E187C">
      <w:pPr>
        <w:spacing w:after="240" w:line="240" w:lineRule="auto"/>
        <w:rPr>
          <w:ins w:id="119" w:author="Unknown"/>
          <w:rFonts w:ascii="Trebuchet MS" w:eastAsia="Times New Roman" w:hAnsi="Trebuchet MS" w:cs="Times New Roman"/>
          <w:color w:val="333333"/>
          <w:sz w:val="24"/>
          <w:szCs w:val="24"/>
        </w:rPr>
      </w:pPr>
      <w:ins w:id="120" w:author="Unknown">
        <w:r w:rsidRPr="006E187C">
          <w:rPr>
            <w:rFonts w:ascii="Trebuchet MS" w:eastAsia="Times New Roman" w:hAnsi="Trebuchet MS" w:cs="Times New Roman"/>
            <w:b/>
            <w:bCs/>
            <w:color w:val="333333"/>
            <w:sz w:val="24"/>
            <w:szCs w:val="24"/>
          </w:rPr>
          <w:t xml:space="preserve">54) </w:t>
        </w:r>
        <w:proofErr w:type="spellStart"/>
        <w:r w:rsidRPr="006E187C">
          <w:rPr>
            <w:rFonts w:ascii="Trebuchet MS" w:eastAsia="Times New Roman" w:hAnsi="Trebuchet MS" w:cs="Times New Roman"/>
            <w:b/>
            <w:bCs/>
            <w:color w:val="333333"/>
            <w:sz w:val="24"/>
            <w:szCs w:val="24"/>
          </w:rPr>
          <w:t>LinkedList</w:t>
        </w:r>
        <w:proofErr w:type="spellEnd"/>
        <w:r w:rsidRPr="006E187C">
          <w:rPr>
            <w:rFonts w:ascii="Trebuchet MS" w:eastAsia="Times New Roman" w:hAnsi="Trebuchet MS" w:cs="Times New Roman"/>
            <w:b/>
            <w:bCs/>
            <w:color w:val="333333"/>
            <w:sz w:val="24"/>
            <w:szCs w:val="24"/>
          </w:rPr>
          <w:t xml:space="preserve"> in Java is doubly or singly linked list?</w:t>
        </w:r>
        <w:r w:rsidRPr="006E187C">
          <w:rPr>
            <w:rFonts w:ascii="Trebuchet MS" w:eastAsia="Times New Roman" w:hAnsi="Trebuchet MS" w:cs="Times New Roman"/>
            <w:color w:val="333333"/>
            <w:sz w:val="24"/>
            <w:szCs w:val="24"/>
          </w:rPr>
          <w:t>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It's a doubly linked </w:t>
        </w:r>
        <w:proofErr w:type="gramStart"/>
        <w:r w:rsidRPr="006E187C">
          <w:rPr>
            <w:rFonts w:ascii="Trebuchet MS" w:eastAsia="Times New Roman" w:hAnsi="Trebuchet MS" w:cs="Times New Roman"/>
            <w:color w:val="333333"/>
            <w:sz w:val="24"/>
            <w:szCs w:val="24"/>
          </w:rPr>
          <w:t>list,</w:t>
        </w:r>
        <w:proofErr w:type="gramEnd"/>
        <w:r w:rsidRPr="006E187C">
          <w:rPr>
            <w:rFonts w:ascii="Trebuchet MS" w:eastAsia="Times New Roman" w:hAnsi="Trebuchet MS" w:cs="Times New Roman"/>
            <w:color w:val="333333"/>
            <w:sz w:val="24"/>
            <w:szCs w:val="24"/>
          </w:rPr>
          <w:t xml:space="preserve"> you can check the code in JDK. In Eclipse, you can use the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"http://javarevisited.blogspot.com/2010/10/eclipse-tutorial-most-useful-eclipse.html"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shortcut</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Ctrl + T to directly open this class in Editor.</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55) Which kind of tree is used to implement </w:t>
        </w:r>
        <w:proofErr w:type="spellStart"/>
        <w:r w:rsidRPr="006E187C">
          <w:rPr>
            <w:rFonts w:ascii="Trebuchet MS" w:eastAsia="Times New Roman" w:hAnsi="Trebuchet MS" w:cs="Times New Roman"/>
            <w:b/>
            <w:bCs/>
            <w:color w:val="333333"/>
            <w:sz w:val="24"/>
            <w:szCs w:val="24"/>
          </w:rPr>
          <w:t>TreeMap</w:t>
        </w:r>
        <w:proofErr w:type="spellEnd"/>
        <w:r w:rsidRPr="006E187C">
          <w:rPr>
            <w:rFonts w:ascii="Trebuchet MS" w:eastAsia="Times New Roman" w:hAnsi="Trebuchet MS" w:cs="Times New Roman"/>
            <w:b/>
            <w:bCs/>
            <w:color w:val="333333"/>
            <w:sz w:val="24"/>
            <w:szCs w:val="24"/>
          </w:rPr>
          <w:t xml:space="preserve"> in Java?</w:t>
        </w:r>
        <w:r w:rsidRPr="006E187C">
          <w:rPr>
            <w:rFonts w:ascii="Trebuchet MS" w:eastAsia="Times New Roman" w:hAnsi="Trebuchet MS" w:cs="Times New Roman"/>
            <w:color w:val="333333"/>
            <w:sz w:val="24"/>
            <w:szCs w:val="24"/>
          </w:rPr>
          <w:t>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A Red Black tree is used to implement </w:t>
        </w:r>
        <w:proofErr w:type="spellStart"/>
        <w:r w:rsidRPr="006E187C">
          <w:rPr>
            <w:rFonts w:ascii="Trebuchet MS" w:eastAsia="Times New Roman" w:hAnsi="Trebuchet MS" w:cs="Times New Roman"/>
            <w:color w:val="333333"/>
            <w:sz w:val="24"/>
            <w:szCs w:val="24"/>
          </w:rPr>
          <w:t>TreeMap</w:t>
        </w:r>
        <w:proofErr w:type="spellEnd"/>
        <w:r w:rsidRPr="006E187C">
          <w:rPr>
            <w:rFonts w:ascii="Trebuchet MS" w:eastAsia="Times New Roman" w:hAnsi="Trebuchet MS" w:cs="Times New Roman"/>
            <w:color w:val="333333"/>
            <w:sz w:val="24"/>
            <w:szCs w:val="24"/>
          </w:rPr>
          <w:t xml:space="preserve"> in Java.</w:t>
        </w:r>
        <w:r w:rsidRPr="006E187C">
          <w:rPr>
            <w:rFonts w:ascii="Trebuchet MS" w:eastAsia="Times New Roman" w:hAnsi="Trebuchet MS" w:cs="Times New Roman"/>
            <w:color w:val="333333"/>
            <w:sz w:val="24"/>
            <w:szCs w:val="24"/>
          </w:rPr>
          <w:br/>
        </w:r>
      </w:ins>
    </w:p>
    <w:p w:rsidR="006E187C" w:rsidRPr="006E187C" w:rsidRDefault="006E187C" w:rsidP="006E187C">
      <w:pPr>
        <w:spacing w:after="0" w:line="240" w:lineRule="auto"/>
        <w:rPr>
          <w:ins w:id="121" w:author="Unknown"/>
          <w:rFonts w:ascii="Trebuchet MS" w:eastAsia="Times New Roman" w:hAnsi="Trebuchet MS" w:cs="Times New Roman"/>
          <w:color w:val="333333"/>
          <w:sz w:val="24"/>
          <w:szCs w:val="24"/>
        </w:rPr>
      </w:pPr>
      <w:ins w:id="122" w:author="Unknown">
        <w:r w:rsidRPr="006E187C">
          <w:rPr>
            <w:rFonts w:ascii="Trebuchet MS" w:eastAsia="Times New Roman" w:hAnsi="Trebuchet MS" w:cs="Times New Roman"/>
            <w:b/>
            <w:bCs/>
            <w:color w:val="333333"/>
            <w:sz w:val="24"/>
            <w:szCs w:val="24"/>
          </w:rPr>
          <w:t xml:space="preserve">56) What is the difference between </w:t>
        </w:r>
        <w:proofErr w:type="spellStart"/>
        <w:r w:rsidRPr="006E187C">
          <w:rPr>
            <w:rFonts w:ascii="Trebuchet MS" w:eastAsia="Times New Roman" w:hAnsi="Trebuchet MS" w:cs="Times New Roman"/>
            <w:b/>
            <w:bCs/>
            <w:color w:val="333333"/>
            <w:sz w:val="24"/>
            <w:szCs w:val="24"/>
          </w:rPr>
          <w:t>Hashtable</w:t>
        </w:r>
        <w:proofErr w:type="spellEnd"/>
        <w:r w:rsidRPr="006E187C">
          <w:rPr>
            <w:rFonts w:ascii="Trebuchet MS" w:eastAsia="Times New Roman" w:hAnsi="Trebuchet MS" w:cs="Times New Roman"/>
            <w:b/>
            <w:bCs/>
            <w:color w:val="333333"/>
            <w:sz w:val="24"/>
            <w:szCs w:val="24"/>
          </w:rPr>
          <w:t xml:space="preserve"> and </w:t>
        </w:r>
        <w:proofErr w:type="spellStart"/>
        <w:r w:rsidRPr="006E187C">
          <w:rPr>
            <w:rFonts w:ascii="Trebuchet MS" w:eastAsia="Times New Roman" w:hAnsi="Trebuchet MS" w:cs="Times New Roman"/>
            <w:b/>
            <w:bCs/>
            <w:color w:val="333333"/>
            <w:sz w:val="24"/>
            <w:szCs w:val="24"/>
          </w:rPr>
          <w:t>HashMap</w:t>
        </w:r>
        <w:proofErr w:type="spellEnd"/>
        <w:r w:rsidRPr="006E187C">
          <w:rPr>
            <w:rFonts w:ascii="Trebuchet MS" w:eastAsia="Times New Roman" w:hAnsi="Trebuchet MS" w:cs="Times New Roman"/>
            <w:b/>
            <w:bCs/>
            <w:color w:val="333333"/>
            <w:sz w:val="24"/>
            <w:szCs w:val="24"/>
          </w:rPr>
          <w:t>?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"http://java67.blogspot.sg/2012/08/5-difference-between-hashtable-hashmap-Java-collection.html"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There are many differences between these two classes, some of them are following</w:t>
        </w:r>
        <w:proofErr w:type="gramStart"/>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br/>
          <w:t xml:space="preserve">a) </w:t>
        </w:r>
        <w:proofErr w:type="spellStart"/>
        <w:r w:rsidRPr="006E187C">
          <w:rPr>
            <w:rFonts w:ascii="Trebuchet MS" w:eastAsia="Times New Roman" w:hAnsi="Trebuchet MS" w:cs="Times New Roman"/>
            <w:color w:val="333333"/>
            <w:sz w:val="24"/>
            <w:szCs w:val="24"/>
          </w:rPr>
          <w:t>Hashtable</w:t>
        </w:r>
        <w:proofErr w:type="spellEnd"/>
        <w:r w:rsidRPr="006E187C">
          <w:rPr>
            <w:rFonts w:ascii="Trebuchet MS" w:eastAsia="Times New Roman" w:hAnsi="Trebuchet MS" w:cs="Times New Roman"/>
            <w:color w:val="333333"/>
            <w:sz w:val="24"/>
            <w:szCs w:val="24"/>
          </w:rPr>
          <w:t xml:space="preserve"> is a legacy class and present from JDK 1,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was added later.</w:t>
        </w:r>
        <w:r w:rsidRPr="006E187C">
          <w:rPr>
            <w:rFonts w:ascii="Trebuchet MS" w:eastAsia="Times New Roman" w:hAnsi="Trebuchet MS" w:cs="Times New Roman"/>
            <w:color w:val="333333"/>
            <w:sz w:val="24"/>
            <w:szCs w:val="24"/>
          </w:rPr>
          <w:br/>
          <w:t xml:space="preserve">b) </w:t>
        </w:r>
        <w:proofErr w:type="spellStart"/>
        <w:r w:rsidRPr="006E187C">
          <w:rPr>
            <w:rFonts w:ascii="Trebuchet MS" w:eastAsia="Times New Roman" w:hAnsi="Trebuchet MS" w:cs="Times New Roman"/>
            <w:color w:val="333333"/>
            <w:sz w:val="24"/>
            <w:szCs w:val="24"/>
          </w:rPr>
          <w:t>Hashtable</w:t>
        </w:r>
        <w:proofErr w:type="spellEnd"/>
        <w:r w:rsidRPr="006E187C">
          <w:rPr>
            <w:rFonts w:ascii="Trebuchet MS" w:eastAsia="Times New Roman" w:hAnsi="Trebuchet MS" w:cs="Times New Roman"/>
            <w:color w:val="333333"/>
            <w:sz w:val="24"/>
            <w:szCs w:val="24"/>
          </w:rPr>
          <w:t xml:space="preserve"> is synchronized and slower but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is not synchronized and faster.</w:t>
        </w:r>
        <w:r w:rsidRPr="006E187C">
          <w:rPr>
            <w:rFonts w:ascii="Trebuchet MS" w:eastAsia="Times New Roman" w:hAnsi="Trebuchet MS" w:cs="Times New Roman"/>
            <w:color w:val="333333"/>
            <w:sz w:val="24"/>
            <w:szCs w:val="24"/>
          </w:rPr>
          <w:br/>
          <w:t xml:space="preserve">c) </w:t>
        </w:r>
        <w:proofErr w:type="spellStart"/>
        <w:r w:rsidRPr="006E187C">
          <w:rPr>
            <w:rFonts w:ascii="Trebuchet MS" w:eastAsia="Times New Roman" w:hAnsi="Trebuchet MS" w:cs="Times New Roman"/>
            <w:color w:val="333333"/>
            <w:sz w:val="24"/>
            <w:szCs w:val="24"/>
          </w:rPr>
          <w:t>Hashtable</w:t>
        </w:r>
        <w:proofErr w:type="spellEnd"/>
        <w:r w:rsidRPr="006E187C">
          <w:rPr>
            <w:rFonts w:ascii="Trebuchet MS" w:eastAsia="Times New Roman" w:hAnsi="Trebuchet MS" w:cs="Times New Roman"/>
            <w:color w:val="333333"/>
            <w:sz w:val="24"/>
            <w:szCs w:val="24"/>
          </w:rPr>
          <w:t xml:space="preserve"> doesn't allow null keys but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allows one null key.</w:t>
        </w:r>
        <w:r w:rsidRPr="006E187C">
          <w:rPr>
            <w:rFonts w:ascii="Trebuchet MS" w:eastAsia="Times New Roman" w:hAnsi="Trebuchet MS" w:cs="Times New Roman"/>
            <w:color w:val="333333"/>
            <w:sz w:val="24"/>
            <w:szCs w:val="24"/>
          </w:rPr>
          <w:br/>
          <w:t xml:space="preserve">See the answer for more differences between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and </w:t>
        </w:r>
        <w:proofErr w:type="spellStart"/>
        <w:r w:rsidRPr="006E187C">
          <w:rPr>
            <w:rFonts w:ascii="Trebuchet MS" w:eastAsia="Times New Roman" w:hAnsi="Trebuchet MS" w:cs="Times New Roman"/>
            <w:color w:val="333333"/>
            <w:sz w:val="24"/>
            <w:szCs w:val="24"/>
          </w:rPr>
          <w:t>Hashtable</w:t>
        </w:r>
        <w:proofErr w:type="spellEnd"/>
        <w:r w:rsidRPr="006E187C">
          <w:rPr>
            <w:rFonts w:ascii="Trebuchet MS" w:eastAsia="Times New Roman" w:hAnsi="Trebuchet MS" w:cs="Times New Roman"/>
            <w:color w:val="333333"/>
            <w:sz w:val="24"/>
            <w:szCs w:val="24"/>
          </w:rPr>
          <w:t xml:space="preserve"> in Java.</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57) How </w:t>
        </w:r>
        <w:proofErr w:type="spellStart"/>
        <w:r w:rsidRPr="006E187C">
          <w:rPr>
            <w:rFonts w:ascii="Trebuchet MS" w:eastAsia="Times New Roman" w:hAnsi="Trebuchet MS" w:cs="Times New Roman"/>
            <w:b/>
            <w:bCs/>
            <w:color w:val="333333"/>
            <w:sz w:val="24"/>
            <w:szCs w:val="24"/>
          </w:rPr>
          <w:t>HashSet</w:t>
        </w:r>
        <w:proofErr w:type="spellEnd"/>
        <w:r w:rsidRPr="006E187C">
          <w:rPr>
            <w:rFonts w:ascii="Trebuchet MS" w:eastAsia="Times New Roman" w:hAnsi="Trebuchet MS" w:cs="Times New Roman"/>
            <w:b/>
            <w:bCs/>
            <w:color w:val="333333"/>
            <w:sz w:val="24"/>
            <w:szCs w:val="24"/>
          </w:rPr>
          <w:t xml:space="preserve"> works internally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"http://java67.blogspot.sg/2014/01/how-hashset-is-implemented-or-works-internally-java.html"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spellStart"/>
        <w:r w:rsidRPr="006E187C">
          <w:rPr>
            <w:rFonts w:ascii="Trebuchet MS" w:eastAsia="Times New Roman" w:hAnsi="Trebuchet MS" w:cs="Times New Roman"/>
            <w:color w:val="333333"/>
            <w:sz w:val="24"/>
            <w:szCs w:val="24"/>
          </w:rPr>
          <w:t>HashSet</w:t>
        </w:r>
        <w:proofErr w:type="spellEnd"/>
        <w:r w:rsidRPr="006E187C">
          <w:rPr>
            <w:rFonts w:ascii="Trebuchet MS" w:eastAsia="Times New Roman" w:hAnsi="Trebuchet MS" w:cs="Times New Roman"/>
            <w:color w:val="333333"/>
            <w:sz w:val="24"/>
            <w:szCs w:val="24"/>
          </w:rPr>
          <w:t xml:space="preserve"> is internally implemented using </w:t>
        </w:r>
        <w:proofErr w:type="gramStart"/>
        <w:r w:rsidRPr="006E187C">
          <w:rPr>
            <w:rFonts w:ascii="Trebuchet MS" w:eastAsia="Times New Roman" w:hAnsi="Trebuchet MS" w:cs="Times New Roman"/>
            <w:color w:val="333333"/>
            <w:sz w:val="24"/>
            <w:szCs w:val="24"/>
          </w:rPr>
          <w:t>an</w:t>
        </w:r>
        <w:proofErr w:type="gram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Since a Map needs key and value, a default value is used for all keys. Similar to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HashSet</w:t>
        </w:r>
        <w:proofErr w:type="spellEnd"/>
        <w:r w:rsidRPr="006E187C">
          <w:rPr>
            <w:rFonts w:ascii="Trebuchet MS" w:eastAsia="Times New Roman" w:hAnsi="Trebuchet MS" w:cs="Times New Roman"/>
            <w:color w:val="333333"/>
            <w:sz w:val="24"/>
            <w:szCs w:val="24"/>
          </w:rPr>
          <w:t xml:space="preserve"> doesn't allow duplicate keys and only one null </w:t>
        </w:r>
        <w:proofErr w:type="gramStart"/>
        <w:r w:rsidRPr="006E187C">
          <w:rPr>
            <w:rFonts w:ascii="Trebuchet MS" w:eastAsia="Times New Roman" w:hAnsi="Trebuchet MS" w:cs="Times New Roman"/>
            <w:color w:val="333333"/>
            <w:sz w:val="24"/>
            <w:szCs w:val="24"/>
          </w:rPr>
          <w:t>key,</w:t>
        </w:r>
        <w:proofErr w:type="gramEnd"/>
        <w:r w:rsidRPr="006E187C">
          <w:rPr>
            <w:rFonts w:ascii="Trebuchet MS" w:eastAsia="Times New Roman" w:hAnsi="Trebuchet MS" w:cs="Times New Roman"/>
            <w:color w:val="333333"/>
            <w:sz w:val="24"/>
            <w:szCs w:val="24"/>
          </w:rPr>
          <w:t xml:space="preserve"> I mean you can only store one null object in </w:t>
        </w:r>
        <w:proofErr w:type="spellStart"/>
        <w:r w:rsidRPr="006E187C">
          <w:rPr>
            <w:rFonts w:ascii="Trebuchet MS" w:eastAsia="Times New Roman" w:hAnsi="Trebuchet MS" w:cs="Times New Roman"/>
            <w:color w:val="333333"/>
            <w:sz w:val="24"/>
            <w:szCs w:val="24"/>
          </w:rPr>
          <w:t>HashSet</w:t>
        </w:r>
        <w:proofErr w:type="spell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lastRenderedPageBreak/>
          <w:br/>
        </w:r>
        <w:r w:rsidRPr="006E187C">
          <w:rPr>
            <w:rFonts w:ascii="Trebuchet MS" w:eastAsia="Times New Roman" w:hAnsi="Trebuchet MS" w:cs="Times New Roman"/>
            <w:b/>
            <w:bCs/>
            <w:color w:val="333333"/>
            <w:sz w:val="24"/>
            <w:szCs w:val="24"/>
          </w:rPr>
          <w:t xml:space="preserve">58) Write code to remove elements from </w:t>
        </w:r>
        <w:proofErr w:type="spellStart"/>
        <w:r w:rsidRPr="006E187C">
          <w:rPr>
            <w:rFonts w:ascii="Trebuchet MS" w:eastAsia="Times New Roman" w:hAnsi="Trebuchet MS" w:cs="Times New Roman"/>
            <w:b/>
            <w:bCs/>
            <w:color w:val="333333"/>
            <w:sz w:val="24"/>
            <w:szCs w:val="24"/>
          </w:rPr>
          <w:t>ArrayList</w:t>
        </w:r>
        <w:proofErr w:type="spellEnd"/>
        <w:r w:rsidRPr="006E187C">
          <w:rPr>
            <w:rFonts w:ascii="Trebuchet MS" w:eastAsia="Times New Roman" w:hAnsi="Trebuchet MS" w:cs="Times New Roman"/>
            <w:b/>
            <w:bCs/>
            <w:color w:val="333333"/>
            <w:sz w:val="24"/>
            <w:szCs w:val="24"/>
          </w:rPr>
          <w:t xml:space="preserve"> while iterating?</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"http://javarevisited.blogspot.sg/2014/01/ow-to-remove-objects-from-collection-arraylist-java-iterator-traversing.html"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 Key here is to check whether candidate uses </w:t>
        </w:r>
        <w:proofErr w:type="spellStart"/>
        <w:r w:rsidRPr="006E187C">
          <w:rPr>
            <w:rFonts w:ascii="Trebuchet MS" w:eastAsia="Times New Roman" w:hAnsi="Trebuchet MS" w:cs="Times New Roman"/>
            <w:color w:val="333333"/>
            <w:sz w:val="24"/>
            <w:szCs w:val="24"/>
          </w:rPr>
          <w:t>ArrayList's</w:t>
        </w:r>
        <w:proofErr w:type="spellEnd"/>
        <w:r w:rsidRPr="006E187C">
          <w:rPr>
            <w:rFonts w:ascii="Trebuchet MS" w:eastAsia="Times New Roman" w:hAnsi="Trebuchet MS" w:cs="Times New Roman"/>
            <w:color w:val="333333"/>
            <w:sz w:val="24"/>
            <w:szCs w:val="24"/>
          </w:rPr>
          <w:t xml:space="preserve"> </w:t>
        </w:r>
        <w:proofErr w:type="gramStart"/>
        <w:r w:rsidRPr="006E187C">
          <w:rPr>
            <w:rFonts w:ascii="Trebuchet MS" w:eastAsia="Times New Roman" w:hAnsi="Trebuchet MS" w:cs="Times New Roman"/>
            <w:color w:val="333333"/>
            <w:sz w:val="24"/>
            <w:szCs w:val="24"/>
          </w:rPr>
          <w:t>remove(</w:t>
        </w:r>
        <w:proofErr w:type="gramEnd"/>
        <w:r w:rsidRPr="006E187C">
          <w:rPr>
            <w:rFonts w:ascii="Trebuchet MS" w:eastAsia="Times New Roman" w:hAnsi="Trebuchet MS" w:cs="Times New Roman"/>
            <w:color w:val="333333"/>
            <w:sz w:val="24"/>
            <w:szCs w:val="24"/>
          </w:rPr>
          <w:t xml:space="preserve">) or </w:t>
        </w:r>
        <w:proofErr w:type="spellStart"/>
        <w:r w:rsidRPr="006E187C">
          <w:rPr>
            <w:rFonts w:ascii="Trebuchet MS" w:eastAsia="Times New Roman" w:hAnsi="Trebuchet MS" w:cs="Times New Roman"/>
            <w:color w:val="333333"/>
            <w:sz w:val="24"/>
            <w:szCs w:val="24"/>
          </w:rPr>
          <w:t>Iterator's</w:t>
        </w:r>
        <w:proofErr w:type="spellEnd"/>
        <w:r w:rsidRPr="006E187C">
          <w:rPr>
            <w:rFonts w:ascii="Trebuchet MS" w:eastAsia="Times New Roman" w:hAnsi="Trebuchet MS" w:cs="Times New Roman"/>
            <w:color w:val="333333"/>
            <w:sz w:val="24"/>
            <w:szCs w:val="24"/>
          </w:rPr>
          <w:t xml:space="preserve"> remove(). Here is the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"http://java67.blogspot.com/2015/10/how-to-solve-concurrentmodificationexception-in-java-arraylist.html"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sample code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xml:space="preserve"> which uses right way o remove elements from </w:t>
        </w:r>
        <w:proofErr w:type="spellStart"/>
        <w:r w:rsidRPr="006E187C">
          <w:rPr>
            <w:rFonts w:ascii="Trebuchet MS" w:eastAsia="Times New Roman" w:hAnsi="Trebuchet MS" w:cs="Times New Roman"/>
            <w:color w:val="333333"/>
            <w:sz w:val="24"/>
            <w:szCs w:val="24"/>
          </w:rPr>
          <w:t>ArrayList</w:t>
        </w:r>
        <w:proofErr w:type="spellEnd"/>
        <w:r w:rsidRPr="006E187C">
          <w:rPr>
            <w:rFonts w:ascii="Trebuchet MS" w:eastAsia="Times New Roman" w:hAnsi="Trebuchet MS" w:cs="Times New Roman"/>
            <w:color w:val="333333"/>
            <w:sz w:val="24"/>
            <w:szCs w:val="24"/>
          </w:rPr>
          <w:t xml:space="preserve"> while looping over and avoids </w:t>
        </w:r>
        <w:proofErr w:type="spellStart"/>
        <w:r w:rsidRPr="006E187C">
          <w:rPr>
            <w:rFonts w:ascii="Trebuchet MS" w:eastAsia="Times New Roman" w:hAnsi="Trebuchet MS" w:cs="Times New Roman"/>
            <w:color w:val="333333"/>
            <w:sz w:val="24"/>
            <w:szCs w:val="24"/>
          </w:rPr>
          <w:t>ConcurrentModificationException</w:t>
        </w:r>
        <w:proofErr w:type="spell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59) Can I write my own container class and use it in </w:t>
        </w:r>
        <w:proofErr w:type="gramStart"/>
        <w:r w:rsidRPr="006E187C">
          <w:rPr>
            <w:rFonts w:ascii="Trebuchet MS" w:eastAsia="Times New Roman" w:hAnsi="Trebuchet MS" w:cs="Times New Roman"/>
            <w:b/>
            <w:bCs/>
            <w:color w:val="333333"/>
            <w:sz w:val="24"/>
            <w:szCs w:val="24"/>
          </w:rPr>
          <w:t>the for</w:t>
        </w:r>
        <w:proofErr w:type="gramEnd"/>
        <w:r w:rsidRPr="006E187C">
          <w:rPr>
            <w:rFonts w:ascii="Trebuchet MS" w:eastAsia="Times New Roman" w:hAnsi="Trebuchet MS" w:cs="Times New Roman"/>
            <w:b/>
            <w:bCs/>
            <w:color w:val="333333"/>
            <w:sz w:val="24"/>
            <w:szCs w:val="24"/>
          </w:rPr>
          <w:t>-each loop?</w:t>
        </w:r>
        <w:r w:rsidRPr="006E187C">
          <w:rPr>
            <w:rFonts w:ascii="Trebuchet MS" w:eastAsia="Times New Roman" w:hAnsi="Trebuchet MS" w:cs="Times New Roman"/>
            <w:color w:val="333333"/>
            <w:sz w:val="24"/>
            <w:szCs w:val="24"/>
          </w:rPr>
          <w:br/>
          <w:t xml:space="preserve">Yes, you can write your own container class. You need to implement the </w:t>
        </w:r>
        <w:proofErr w:type="spellStart"/>
        <w:r w:rsidRPr="006E187C">
          <w:rPr>
            <w:rFonts w:ascii="Trebuchet MS" w:eastAsia="Times New Roman" w:hAnsi="Trebuchet MS" w:cs="Times New Roman"/>
            <w:color w:val="333333"/>
            <w:sz w:val="24"/>
            <w:szCs w:val="24"/>
          </w:rPr>
          <w:t>Iterable</w:t>
        </w:r>
        <w:proofErr w:type="spellEnd"/>
        <w:r w:rsidRPr="006E187C">
          <w:rPr>
            <w:rFonts w:ascii="Trebuchet MS" w:eastAsia="Times New Roman" w:hAnsi="Trebuchet MS" w:cs="Times New Roman"/>
            <w:color w:val="333333"/>
            <w:sz w:val="24"/>
            <w:szCs w:val="24"/>
          </w:rPr>
          <w:t xml:space="preserve"> interface if you want to loop over advanced for loop in Java, though. If you implement Collection then you by default get that property.</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60) What is default size of </w:t>
        </w:r>
        <w:proofErr w:type="spellStart"/>
        <w:r w:rsidRPr="006E187C">
          <w:rPr>
            <w:rFonts w:ascii="Trebuchet MS" w:eastAsia="Times New Roman" w:hAnsi="Trebuchet MS" w:cs="Times New Roman"/>
            <w:b/>
            <w:bCs/>
            <w:color w:val="333333"/>
            <w:sz w:val="24"/>
            <w:szCs w:val="24"/>
          </w:rPr>
          <w:t>ArrayList</w:t>
        </w:r>
        <w:proofErr w:type="spellEnd"/>
        <w:r w:rsidRPr="006E187C">
          <w:rPr>
            <w:rFonts w:ascii="Trebuchet MS" w:eastAsia="Times New Roman" w:hAnsi="Trebuchet MS" w:cs="Times New Roman"/>
            <w:b/>
            <w:bCs/>
            <w:color w:val="333333"/>
            <w:sz w:val="24"/>
            <w:szCs w:val="24"/>
          </w:rPr>
          <w:t xml:space="preserve"> and </w:t>
        </w:r>
        <w:proofErr w:type="spellStart"/>
        <w:r w:rsidRPr="006E187C">
          <w:rPr>
            <w:rFonts w:ascii="Trebuchet MS" w:eastAsia="Times New Roman" w:hAnsi="Trebuchet MS" w:cs="Times New Roman"/>
            <w:b/>
            <w:bCs/>
            <w:color w:val="333333"/>
            <w:sz w:val="24"/>
            <w:szCs w:val="24"/>
          </w:rPr>
          <w:t>HashMap</w:t>
        </w:r>
        <w:proofErr w:type="spellEnd"/>
        <w:r w:rsidRPr="006E187C">
          <w:rPr>
            <w:rFonts w:ascii="Trebuchet MS" w:eastAsia="Times New Roman" w:hAnsi="Trebuchet MS" w:cs="Times New Roman"/>
            <w:b/>
            <w:bCs/>
            <w:color w:val="333333"/>
            <w:sz w:val="24"/>
            <w:szCs w:val="24"/>
          </w:rPr>
          <w:t xml:space="preserve"> in Java?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"http://javarevisited.blogspot.sg/2014/07/java-optimization-empty-arraylist-and-Hashmap-cost-less-memory-jdk-17040-update.html"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As of Java 7 now, default size of </w:t>
        </w:r>
        <w:proofErr w:type="spellStart"/>
        <w:r w:rsidRPr="006E187C">
          <w:rPr>
            <w:rFonts w:ascii="Trebuchet MS" w:eastAsia="Times New Roman" w:hAnsi="Trebuchet MS" w:cs="Times New Roman"/>
            <w:color w:val="333333"/>
            <w:sz w:val="24"/>
            <w:szCs w:val="24"/>
          </w:rPr>
          <w:t>ArrayList</w:t>
        </w:r>
        <w:proofErr w:type="spellEnd"/>
        <w:r w:rsidRPr="006E187C">
          <w:rPr>
            <w:rFonts w:ascii="Trebuchet MS" w:eastAsia="Times New Roman" w:hAnsi="Trebuchet MS" w:cs="Times New Roman"/>
            <w:color w:val="333333"/>
            <w:sz w:val="24"/>
            <w:szCs w:val="24"/>
          </w:rPr>
          <w:t xml:space="preserve"> is 10 and default capacity of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is 16, it must be power of 2. Here is code snippet from </w:t>
        </w:r>
        <w:proofErr w:type="spellStart"/>
        <w:proofErr w:type="gramStart"/>
        <w:r w:rsidRPr="006E187C">
          <w:rPr>
            <w:rFonts w:ascii="Trebuchet MS" w:eastAsia="Times New Roman" w:hAnsi="Trebuchet MS" w:cs="Times New Roman"/>
            <w:color w:val="333333"/>
            <w:sz w:val="24"/>
            <w:szCs w:val="24"/>
          </w:rPr>
          <w:t>ArrayList</w:t>
        </w:r>
        <w:proofErr w:type="spellEnd"/>
        <w:r w:rsidRPr="006E187C">
          <w:rPr>
            <w:rFonts w:ascii="Trebuchet MS" w:eastAsia="Times New Roman" w:hAnsi="Trebuchet MS" w:cs="Times New Roman"/>
            <w:color w:val="333333"/>
            <w:sz w:val="24"/>
            <w:szCs w:val="24"/>
          </w:rPr>
          <w:t xml:space="preserve">  and</w:t>
        </w:r>
        <w:proofErr w:type="gram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class :</w:t>
        </w:r>
        <w:r w:rsidRPr="006E187C">
          <w:rPr>
            <w:rFonts w:ascii="Trebuchet MS" w:eastAsia="Times New Roman" w:hAnsi="Trebuchet MS" w:cs="Times New Roman"/>
            <w:color w:val="333333"/>
            <w:sz w:val="24"/>
            <w:szCs w:val="24"/>
          </w:rPr>
          <w:br/>
        </w:r>
      </w:ins>
    </w:p>
    <w:p w:rsidR="006E187C" w:rsidRPr="006E187C" w:rsidRDefault="006E187C" w:rsidP="006E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3" w:author="Unknown"/>
          <w:rFonts w:ascii="Consolas" w:eastAsia="Times New Roman" w:hAnsi="Consolas" w:cs="Consolas"/>
          <w:color w:val="3B3B3B"/>
        </w:rPr>
      </w:pPr>
      <w:ins w:id="124" w:author="Unknown">
        <w:r w:rsidRPr="006E187C">
          <w:rPr>
            <w:rFonts w:ascii="Consolas" w:eastAsia="Times New Roman" w:hAnsi="Consolas" w:cs="Consolas"/>
            <w:color w:val="AF82D4"/>
          </w:rPr>
          <w:t>// from ArrayList.java JDK 1.7</w:t>
        </w:r>
      </w:ins>
    </w:p>
    <w:p w:rsidR="006E187C" w:rsidRPr="006E187C" w:rsidRDefault="006E187C" w:rsidP="006E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5" w:author="Unknown"/>
          <w:rFonts w:ascii="Consolas" w:eastAsia="Times New Roman" w:hAnsi="Consolas" w:cs="Consolas"/>
          <w:color w:val="3B3B3B"/>
        </w:rPr>
      </w:pPr>
      <w:proofErr w:type="gramStart"/>
      <w:ins w:id="126" w:author="Unknown">
        <w:r w:rsidRPr="006E187C">
          <w:rPr>
            <w:rFonts w:ascii="Consolas" w:eastAsia="Times New Roman" w:hAnsi="Consolas" w:cs="Consolas"/>
            <w:color w:val="FF5600"/>
          </w:rPr>
          <w:t>private</w:t>
        </w:r>
        <w:proofErr w:type="gramEnd"/>
        <w:r w:rsidRPr="006E187C">
          <w:rPr>
            <w:rFonts w:ascii="Consolas" w:eastAsia="Times New Roman" w:hAnsi="Consolas" w:cs="Consolas"/>
            <w:color w:val="3B3B3B"/>
          </w:rPr>
          <w:t xml:space="preserve"> </w:t>
        </w:r>
        <w:r w:rsidRPr="006E187C">
          <w:rPr>
            <w:rFonts w:ascii="Consolas" w:eastAsia="Times New Roman" w:hAnsi="Consolas" w:cs="Consolas"/>
            <w:color w:val="FF5600"/>
          </w:rPr>
          <w:t>static</w:t>
        </w:r>
        <w:r w:rsidRPr="006E187C">
          <w:rPr>
            <w:rFonts w:ascii="Consolas" w:eastAsia="Times New Roman" w:hAnsi="Consolas" w:cs="Consolas"/>
            <w:color w:val="3B3B3B"/>
          </w:rPr>
          <w:t xml:space="preserve"> </w:t>
        </w:r>
        <w:r w:rsidRPr="006E187C">
          <w:rPr>
            <w:rFonts w:ascii="Consolas" w:eastAsia="Times New Roman" w:hAnsi="Consolas" w:cs="Consolas"/>
            <w:color w:val="FF5600"/>
          </w:rPr>
          <w:t>final</w:t>
        </w:r>
        <w:r w:rsidRPr="006E187C">
          <w:rPr>
            <w:rFonts w:ascii="Consolas" w:eastAsia="Times New Roman" w:hAnsi="Consolas" w:cs="Consolas"/>
            <w:color w:val="3B3B3B"/>
          </w:rPr>
          <w:t xml:space="preserve"> </w:t>
        </w:r>
        <w:proofErr w:type="spellStart"/>
        <w:r w:rsidRPr="006E187C">
          <w:rPr>
            <w:rFonts w:ascii="Consolas" w:eastAsia="Times New Roman" w:hAnsi="Consolas" w:cs="Consolas"/>
            <w:color w:val="FF5600"/>
          </w:rPr>
          <w:t>int</w:t>
        </w:r>
        <w:proofErr w:type="spellEnd"/>
        <w:r w:rsidRPr="006E187C">
          <w:rPr>
            <w:rFonts w:ascii="Consolas" w:eastAsia="Times New Roman" w:hAnsi="Consolas" w:cs="Consolas"/>
            <w:color w:val="3B3B3B"/>
          </w:rPr>
          <w:t xml:space="preserve"> DEFAULT_CAPACITY = </w:t>
        </w:r>
        <w:r w:rsidRPr="006E187C">
          <w:rPr>
            <w:rFonts w:ascii="Consolas" w:eastAsia="Times New Roman" w:hAnsi="Consolas" w:cs="Consolas"/>
            <w:color w:val="A8017E"/>
          </w:rPr>
          <w:t>10</w:t>
        </w:r>
        <w:r w:rsidRPr="006E187C">
          <w:rPr>
            <w:rFonts w:ascii="Consolas" w:eastAsia="Times New Roman" w:hAnsi="Consolas" w:cs="Consolas"/>
            <w:color w:val="3B3B3B"/>
          </w:rPr>
          <w:t xml:space="preserve">;  </w:t>
        </w:r>
      </w:ins>
    </w:p>
    <w:p w:rsidR="006E187C" w:rsidRPr="006E187C" w:rsidRDefault="006E187C" w:rsidP="006E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7" w:author="Unknown"/>
          <w:rFonts w:ascii="Consolas" w:eastAsia="Times New Roman" w:hAnsi="Consolas" w:cs="Consolas"/>
          <w:color w:val="3B3B3B"/>
        </w:rPr>
      </w:pPr>
    </w:p>
    <w:p w:rsidR="006E187C" w:rsidRPr="006E187C" w:rsidRDefault="006E187C" w:rsidP="006E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8" w:author="Unknown"/>
          <w:rFonts w:ascii="Consolas" w:eastAsia="Times New Roman" w:hAnsi="Consolas" w:cs="Consolas"/>
          <w:color w:val="3B3B3B"/>
        </w:rPr>
      </w:pPr>
      <w:ins w:id="129" w:author="Unknown">
        <w:r w:rsidRPr="006E187C">
          <w:rPr>
            <w:rFonts w:ascii="Consolas" w:eastAsia="Times New Roman" w:hAnsi="Consolas" w:cs="Consolas"/>
            <w:color w:val="AF82D4"/>
          </w:rPr>
          <w:t>//from HashMap.java JDK 7</w:t>
        </w:r>
      </w:ins>
    </w:p>
    <w:p w:rsidR="006E187C" w:rsidRPr="006E187C" w:rsidRDefault="006E187C" w:rsidP="006E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30" w:author="Unknown"/>
          <w:rFonts w:ascii="Consolas" w:eastAsia="Times New Roman" w:hAnsi="Consolas" w:cs="Consolas"/>
          <w:color w:val="3B3B3B"/>
        </w:rPr>
      </w:pPr>
      <w:proofErr w:type="gramStart"/>
      <w:ins w:id="131" w:author="Unknown">
        <w:r w:rsidRPr="006E187C">
          <w:rPr>
            <w:rFonts w:ascii="Consolas" w:eastAsia="Times New Roman" w:hAnsi="Consolas" w:cs="Consolas"/>
            <w:color w:val="FF5600"/>
          </w:rPr>
          <w:t>static</w:t>
        </w:r>
        <w:proofErr w:type="gramEnd"/>
        <w:r w:rsidRPr="006E187C">
          <w:rPr>
            <w:rFonts w:ascii="Consolas" w:eastAsia="Times New Roman" w:hAnsi="Consolas" w:cs="Consolas"/>
            <w:color w:val="3B3B3B"/>
          </w:rPr>
          <w:t xml:space="preserve"> </w:t>
        </w:r>
        <w:r w:rsidRPr="006E187C">
          <w:rPr>
            <w:rFonts w:ascii="Consolas" w:eastAsia="Times New Roman" w:hAnsi="Consolas" w:cs="Consolas"/>
            <w:color w:val="FF5600"/>
          </w:rPr>
          <w:t>final</w:t>
        </w:r>
        <w:r w:rsidRPr="006E187C">
          <w:rPr>
            <w:rFonts w:ascii="Consolas" w:eastAsia="Times New Roman" w:hAnsi="Consolas" w:cs="Consolas"/>
            <w:color w:val="3B3B3B"/>
          </w:rPr>
          <w:t xml:space="preserve"> </w:t>
        </w:r>
        <w:proofErr w:type="spellStart"/>
        <w:r w:rsidRPr="006E187C">
          <w:rPr>
            <w:rFonts w:ascii="Consolas" w:eastAsia="Times New Roman" w:hAnsi="Consolas" w:cs="Consolas"/>
            <w:color w:val="FF5600"/>
          </w:rPr>
          <w:t>int</w:t>
        </w:r>
        <w:proofErr w:type="spellEnd"/>
        <w:r w:rsidRPr="006E187C">
          <w:rPr>
            <w:rFonts w:ascii="Consolas" w:eastAsia="Times New Roman" w:hAnsi="Consolas" w:cs="Consolas"/>
            <w:color w:val="3B3B3B"/>
          </w:rPr>
          <w:t xml:space="preserve"> DEFAULT_INITIAL_CAPACITY = </w:t>
        </w:r>
        <w:r w:rsidRPr="006E187C">
          <w:rPr>
            <w:rFonts w:ascii="Consolas" w:eastAsia="Times New Roman" w:hAnsi="Consolas" w:cs="Consolas"/>
            <w:color w:val="A8017E"/>
          </w:rPr>
          <w:t>1</w:t>
        </w:r>
        <w:r w:rsidRPr="006E187C">
          <w:rPr>
            <w:rFonts w:ascii="Consolas" w:eastAsia="Times New Roman" w:hAnsi="Consolas" w:cs="Consolas"/>
            <w:color w:val="3B3B3B"/>
          </w:rPr>
          <w:t xml:space="preserve"> </w:t>
        </w:r>
        <w:r w:rsidRPr="006E187C">
          <w:rPr>
            <w:rFonts w:ascii="Consolas" w:eastAsia="Times New Roman" w:hAnsi="Consolas" w:cs="Consolas"/>
            <w:b/>
            <w:bCs/>
            <w:color w:val="006699"/>
          </w:rPr>
          <w:t>&lt;&lt;</w:t>
        </w:r>
        <w:r w:rsidRPr="006E187C">
          <w:rPr>
            <w:rFonts w:ascii="Consolas" w:eastAsia="Times New Roman" w:hAnsi="Consolas" w:cs="Consolas"/>
            <w:color w:val="3B3B3B"/>
          </w:rPr>
          <w:t xml:space="preserve"> </w:t>
        </w:r>
        <w:r w:rsidRPr="006E187C">
          <w:rPr>
            <w:rFonts w:ascii="Consolas" w:eastAsia="Times New Roman" w:hAnsi="Consolas" w:cs="Consolas"/>
            <w:color w:val="A8017E"/>
          </w:rPr>
          <w:t>4</w:t>
        </w:r>
        <w:r w:rsidRPr="006E187C">
          <w:rPr>
            <w:rFonts w:ascii="Consolas" w:eastAsia="Times New Roman" w:hAnsi="Consolas" w:cs="Consolas"/>
            <w:color w:val="3B3B3B"/>
          </w:rPr>
          <w:t xml:space="preserve">; </w:t>
        </w:r>
        <w:r w:rsidRPr="006E187C">
          <w:rPr>
            <w:rFonts w:ascii="Consolas" w:eastAsia="Times New Roman" w:hAnsi="Consolas" w:cs="Consolas"/>
            <w:color w:val="AF82D4"/>
          </w:rPr>
          <w:t>// aka 16</w:t>
        </w:r>
      </w:ins>
    </w:p>
    <w:p w:rsidR="006E187C" w:rsidRPr="006E187C" w:rsidRDefault="006E187C" w:rsidP="006E187C">
      <w:pPr>
        <w:spacing w:after="240" w:line="240" w:lineRule="auto"/>
        <w:rPr>
          <w:ins w:id="132" w:author="Unknown"/>
          <w:rFonts w:ascii="Trebuchet MS" w:eastAsia="Times New Roman" w:hAnsi="Trebuchet MS" w:cs="Times New Roman"/>
          <w:color w:val="333333"/>
          <w:sz w:val="24"/>
          <w:szCs w:val="24"/>
        </w:rPr>
      </w:pPr>
      <w:ins w:id="133" w:author="Unknown">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61) Is it possible for two unequal objects to have the same </w:t>
        </w:r>
        <w:proofErr w:type="spellStart"/>
        <w:r w:rsidRPr="006E187C">
          <w:rPr>
            <w:rFonts w:ascii="Trebuchet MS" w:eastAsia="Times New Roman" w:hAnsi="Trebuchet MS" w:cs="Times New Roman"/>
            <w:b/>
            <w:bCs/>
            <w:color w:val="333333"/>
            <w:sz w:val="24"/>
            <w:szCs w:val="24"/>
          </w:rPr>
          <w:t>hashcode</w:t>
        </w:r>
        <w:proofErr w:type="spellEnd"/>
        <w:r w:rsidRPr="006E187C">
          <w:rPr>
            <w:rFonts w:ascii="Trebuchet MS" w:eastAsia="Times New Roman" w:hAnsi="Trebuchet MS" w:cs="Times New Roman"/>
            <w:b/>
            <w:bCs/>
            <w:color w:val="333333"/>
            <w:sz w:val="24"/>
            <w:szCs w:val="24"/>
          </w:rPr>
          <w:t>?</w:t>
        </w:r>
        <w:r w:rsidRPr="006E187C">
          <w:rPr>
            <w:rFonts w:ascii="Trebuchet MS" w:eastAsia="Times New Roman" w:hAnsi="Trebuchet MS" w:cs="Times New Roman"/>
            <w:color w:val="333333"/>
            <w:sz w:val="24"/>
            <w:szCs w:val="24"/>
          </w:rPr>
          <w:br/>
          <w:t xml:space="preserve">Yes, two unequal objects can have same </w:t>
        </w:r>
        <w:proofErr w:type="spellStart"/>
        <w:r w:rsidRPr="006E187C">
          <w:rPr>
            <w:rFonts w:ascii="Trebuchet MS" w:eastAsia="Times New Roman" w:hAnsi="Trebuchet MS" w:cs="Times New Roman"/>
            <w:color w:val="333333"/>
            <w:sz w:val="24"/>
            <w:szCs w:val="24"/>
          </w:rPr>
          <w:t>hashcode</w:t>
        </w:r>
        <w:proofErr w:type="spellEnd"/>
        <w:r w:rsidRPr="006E187C">
          <w:rPr>
            <w:rFonts w:ascii="Trebuchet MS" w:eastAsia="Times New Roman" w:hAnsi="Trebuchet MS" w:cs="Times New Roman"/>
            <w:color w:val="333333"/>
            <w:sz w:val="24"/>
            <w:szCs w:val="24"/>
          </w:rPr>
          <w:t xml:space="preserve"> that's why collision </w:t>
        </w:r>
        <w:proofErr w:type="gramStart"/>
        <w:r w:rsidRPr="006E187C">
          <w:rPr>
            <w:rFonts w:ascii="Trebuchet MS" w:eastAsia="Times New Roman" w:hAnsi="Trebuchet MS" w:cs="Times New Roman"/>
            <w:color w:val="333333"/>
            <w:sz w:val="24"/>
            <w:szCs w:val="24"/>
          </w:rPr>
          <w:t>happen</w:t>
        </w:r>
        <w:proofErr w:type="gramEnd"/>
        <w:r w:rsidRPr="006E187C">
          <w:rPr>
            <w:rFonts w:ascii="Trebuchet MS" w:eastAsia="Times New Roman" w:hAnsi="Trebuchet MS" w:cs="Times New Roman"/>
            <w:color w:val="333333"/>
            <w:sz w:val="24"/>
            <w:szCs w:val="24"/>
          </w:rPr>
          <w:t xml:space="preserve"> in a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gramStart"/>
        <w:r w:rsidRPr="006E187C">
          <w:rPr>
            <w:rFonts w:ascii="Trebuchet MS" w:eastAsia="Times New Roman" w:hAnsi="Trebuchet MS" w:cs="Times New Roman"/>
            <w:color w:val="333333"/>
            <w:sz w:val="24"/>
            <w:szCs w:val="24"/>
          </w:rPr>
          <w:t>the</w:t>
        </w:r>
        <w:proofErr w:type="gramEnd"/>
        <w:r w:rsidRPr="006E187C">
          <w:rPr>
            <w:rFonts w:ascii="Trebuchet MS" w:eastAsia="Times New Roman" w:hAnsi="Trebuchet MS" w:cs="Times New Roman"/>
            <w:color w:val="333333"/>
            <w:sz w:val="24"/>
            <w:szCs w:val="24"/>
          </w:rPr>
          <w:t xml:space="preserve"> equal </w:t>
        </w:r>
        <w:proofErr w:type="spellStart"/>
        <w:r w:rsidRPr="006E187C">
          <w:rPr>
            <w:rFonts w:ascii="Trebuchet MS" w:eastAsia="Times New Roman" w:hAnsi="Trebuchet MS" w:cs="Times New Roman"/>
            <w:color w:val="333333"/>
            <w:sz w:val="24"/>
            <w:szCs w:val="24"/>
          </w:rPr>
          <w:t>hashcode</w:t>
        </w:r>
        <w:proofErr w:type="spellEnd"/>
        <w:r w:rsidRPr="006E187C">
          <w:rPr>
            <w:rFonts w:ascii="Trebuchet MS" w:eastAsia="Times New Roman" w:hAnsi="Trebuchet MS" w:cs="Times New Roman"/>
            <w:color w:val="333333"/>
            <w:sz w:val="24"/>
            <w:szCs w:val="24"/>
          </w:rPr>
          <w:t xml:space="preserve"> contract only says that two equal objects must have the same </w:t>
        </w:r>
        <w:proofErr w:type="spellStart"/>
        <w:r w:rsidRPr="006E187C">
          <w:rPr>
            <w:rFonts w:ascii="Trebuchet MS" w:eastAsia="Times New Roman" w:hAnsi="Trebuchet MS" w:cs="Times New Roman"/>
            <w:color w:val="333333"/>
            <w:sz w:val="24"/>
            <w:szCs w:val="24"/>
          </w:rPr>
          <w:t>hashcode</w:t>
        </w:r>
        <w:proofErr w:type="spellEnd"/>
        <w:r w:rsidRPr="006E187C">
          <w:rPr>
            <w:rFonts w:ascii="Trebuchet MS" w:eastAsia="Times New Roman" w:hAnsi="Trebuchet MS" w:cs="Times New Roman"/>
            <w:color w:val="333333"/>
            <w:sz w:val="24"/>
            <w:szCs w:val="24"/>
          </w:rPr>
          <w:t xml:space="preserve"> it doesn't say anything about the unequal object.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62) Can two equal </w:t>
        </w:r>
        <w:proofErr w:type="gramStart"/>
        <w:r w:rsidRPr="006E187C">
          <w:rPr>
            <w:rFonts w:ascii="Trebuchet MS" w:eastAsia="Times New Roman" w:hAnsi="Trebuchet MS" w:cs="Times New Roman"/>
            <w:b/>
            <w:bCs/>
            <w:color w:val="333333"/>
            <w:sz w:val="24"/>
            <w:szCs w:val="24"/>
          </w:rPr>
          <w:t>object</w:t>
        </w:r>
        <w:proofErr w:type="gramEnd"/>
        <w:r w:rsidRPr="006E187C">
          <w:rPr>
            <w:rFonts w:ascii="Trebuchet MS" w:eastAsia="Times New Roman" w:hAnsi="Trebuchet MS" w:cs="Times New Roman"/>
            <w:b/>
            <w:bCs/>
            <w:color w:val="333333"/>
            <w:sz w:val="24"/>
            <w:szCs w:val="24"/>
          </w:rPr>
          <w:t xml:space="preserve"> have the different hash code?</w:t>
        </w:r>
        <w:r w:rsidRPr="006E187C">
          <w:rPr>
            <w:rFonts w:ascii="Trebuchet MS" w:eastAsia="Times New Roman" w:hAnsi="Trebuchet MS" w:cs="Times New Roman"/>
            <w:color w:val="333333"/>
            <w:sz w:val="24"/>
            <w:szCs w:val="24"/>
          </w:rPr>
          <w:br/>
          <w:t xml:space="preserve">No, </w:t>
        </w:r>
        <w:proofErr w:type="spellStart"/>
        <w:proofErr w:type="gramStart"/>
        <w:r w:rsidRPr="006E187C">
          <w:rPr>
            <w:rFonts w:ascii="Trebuchet MS" w:eastAsia="Times New Roman" w:hAnsi="Trebuchet MS" w:cs="Times New Roman"/>
            <w:color w:val="333333"/>
            <w:sz w:val="24"/>
            <w:szCs w:val="24"/>
          </w:rPr>
          <w:t>thats</w:t>
        </w:r>
        <w:proofErr w:type="spellEnd"/>
        <w:proofErr w:type="gramEnd"/>
        <w:r w:rsidRPr="006E187C">
          <w:rPr>
            <w:rFonts w:ascii="Trebuchet MS" w:eastAsia="Times New Roman" w:hAnsi="Trebuchet MS" w:cs="Times New Roman"/>
            <w:color w:val="333333"/>
            <w:sz w:val="24"/>
            <w:szCs w:val="24"/>
          </w:rPr>
          <w:t xml:space="preserve"> not possible according to hash code contract.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63) Can we use random numbers in the </w:t>
        </w:r>
        <w:proofErr w:type="spellStart"/>
        <w:proofErr w:type="gramStart"/>
        <w:r w:rsidRPr="006E187C">
          <w:rPr>
            <w:rFonts w:ascii="Trebuchet MS" w:eastAsia="Times New Roman" w:hAnsi="Trebuchet MS" w:cs="Times New Roman"/>
            <w:b/>
            <w:bCs/>
            <w:color w:val="333333"/>
            <w:sz w:val="24"/>
            <w:szCs w:val="24"/>
          </w:rPr>
          <w:t>hashcode</w:t>
        </w:r>
        <w:proofErr w:type="spellEnd"/>
        <w:r w:rsidRPr="006E187C">
          <w:rPr>
            <w:rFonts w:ascii="Trebuchet MS" w:eastAsia="Times New Roman" w:hAnsi="Trebuchet MS" w:cs="Times New Roman"/>
            <w:b/>
            <w:bCs/>
            <w:color w:val="333333"/>
            <w:sz w:val="24"/>
            <w:szCs w:val="24"/>
          </w:rPr>
          <w:t>(</w:t>
        </w:r>
        <w:proofErr w:type="gramEnd"/>
        <w:r w:rsidRPr="006E187C">
          <w:rPr>
            <w:rFonts w:ascii="Trebuchet MS" w:eastAsia="Times New Roman" w:hAnsi="Trebuchet MS" w:cs="Times New Roman"/>
            <w:b/>
            <w:bCs/>
            <w:color w:val="333333"/>
            <w:sz w:val="24"/>
            <w:szCs w:val="24"/>
          </w:rPr>
          <w:t>) method?</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"http://javarevisited.blogspot.sg/2011/10/override-hashcode-in-java-example.html"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No, because </w:t>
        </w:r>
        <w:proofErr w:type="spellStart"/>
        <w:r w:rsidRPr="006E187C">
          <w:rPr>
            <w:rFonts w:ascii="Trebuchet MS" w:eastAsia="Times New Roman" w:hAnsi="Trebuchet MS" w:cs="Times New Roman"/>
            <w:color w:val="333333"/>
            <w:sz w:val="24"/>
            <w:szCs w:val="24"/>
          </w:rPr>
          <w:t>hashcode</w:t>
        </w:r>
        <w:proofErr w:type="spellEnd"/>
        <w:r w:rsidRPr="006E187C">
          <w:rPr>
            <w:rFonts w:ascii="Trebuchet MS" w:eastAsia="Times New Roman" w:hAnsi="Trebuchet MS" w:cs="Times New Roman"/>
            <w:color w:val="333333"/>
            <w:sz w:val="24"/>
            <w:szCs w:val="24"/>
          </w:rPr>
          <w:t xml:space="preserve"> of an object should be always same. See the answer to learning more about things to remember while overriding </w:t>
        </w:r>
        <w:proofErr w:type="spellStart"/>
        <w:proofErr w:type="gramStart"/>
        <w:r w:rsidRPr="006E187C">
          <w:rPr>
            <w:rFonts w:ascii="Trebuchet MS" w:eastAsia="Times New Roman" w:hAnsi="Trebuchet MS" w:cs="Times New Roman"/>
            <w:color w:val="333333"/>
            <w:sz w:val="24"/>
            <w:szCs w:val="24"/>
          </w:rPr>
          <w:t>hashCode</w:t>
        </w:r>
        <w:proofErr w:type="spellEnd"/>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t>) method in Java.</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64) What is the difference between Comparator and Comparable in Java?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"http://java67.blogspot.sg/2013/08/difference-between-comparator-and-comparable-in-java-interface-sorting.html"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The Comparable interface is used to define </w:t>
        </w:r>
        <w:proofErr w:type="gramStart"/>
        <w:r w:rsidRPr="006E187C">
          <w:rPr>
            <w:rFonts w:ascii="Trebuchet MS" w:eastAsia="Times New Roman" w:hAnsi="Trebuchet MS" w:cs="Times New Roman"/>
            <w:color w:val="333333"/>
            <w:sz w:val="24"/>
            <w:szCs w:val="24"/>
          </w:rPr>
          <w:t>the  natural</w:t>
        </w:r>
        <w:proofErr w:type="gramEnd"/>
        <w:r w:rsidRPr="006E187C">
          <w:rPr>
            <w:rFonts w:ascii="Trebuchet MS" w:eastAsia="Times New Roman" w:hAnsi="Trebuchet MS" w:cs="Times New Roman"/>
            <w:color w:val="333333"/>
            <w:sz w:val="24"/>
            <w:szCs w:val="24"/>
          </w:rPr>
          <w:t xml:space="preserve"> order of object while Comparator is used to define custom order. Comparable can be always one, but we can have multiple comparators to define customized order for objects.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lastRenderedPageBreak/>
          <w:t xml:space="preserve">65) Why you need to override </w:t>
        </w:r>
        <w:proofErr w:type="spellStart"/>
        <w:r w:rsidRPr="006E187C">
          <w:rPr>
            <w:rFonts w:ascii="Trebuchet MS" w:eastAsia="Times New Roman" w:hAnsi="Trebuchet MS" w:cs="Times New Roman"/>
            <w:b/>
            <w:bCs/>
            <w:color w:val="333333"/>
            <w:sz w:val="24"/>
            <w:szCs w:val="24"/>
          </w:rPr>
          <w:t>hashcode</w:t>
        </w:r>
        <w:proofErr w:type="spellEnd"/>
        <w:r w:rsidRPr="006E187C">
          <w:rPr>
            <w:rFonts w:ascii="Trebuchet MS" w:eastAsia="Times New Roman" w:hAnsi="Trebuchet MS" w:cs="Times New Roman"/>
            <w:b/>
            <w:bCs/>
            <w:color w:val="333333"/>
            <w:sz w:val="24"/>
            <w:szCs w:val="24"/>
          </w:rPr>
          <w:t>, when you override equals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"http://javarevisited.blogspot.sg/2015/01/why-override-equals-hashcode-or-tostring-java.html"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 Because equals have code contract mandates to override equals and </w:t>
        </w:r>
        <w:proofErr w:type="spellStart"/>
        <w:r w:rsidRPr="006E187C">
          <w:rPr>
            <w:rFonts w:ascii="Trebuchet MS" w:eastAsia="Times New Roman" w:hAnsi="Trebuchet MS" w:cs="Times New Roman"/>
            <w:color w:val="333333"/>
            <w:sz w:val="24"/>
            <w:szCs w:val="24"/>
          </w:rPr>
          <w:t>hashcode</w:t>
        </w:r>
        <w:proofErr w:type="spellEnd"/>
        <w:r w:rsidRPr="006E187C">
          <w:rPr>
            <w:rFonts w:ascii="Trebuchet MS" w:eastAsia="Times New Roman" w:hAnsi="Trebuchet MS" w:cs="Times New Roman"/>
            <w:color w:val="333333"/>
            <w:sz w:val="24"/>
            <w:szCs w:val="24"/>
          </w:rPr>
          <w:t xml:space="preserve"> together .since many container class like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or </w:t>
        </w:r>
        <w:proofErr w:type="spellStart"/>
        <w:r w:rsidRPr="006E187C">
          <w:rPr>
            <w:rFonts w:ascii="Trebuchet MS" w:eastAsia="Times New Roman" w:hAnsi="Trebuchet MS" w:cs="Times New Roman"/>
            <w:color w:val="333333"/>
            <w:sz w:val="24"/>
            <w:szCs w:val="24"/>
          </w:rPr>
          <w:t>HashSet</w:t>
        </w:r>
        <w:proofErr w:type="spellEnd"/>
        <w:r w:rsidRPr="006E187C">
          <w:rPr>
            <w:rFonts w:ascii="Trebuchet MS" w:eastAsia="Times New Roman" w:hAnsi="Trebuchet MS" w:cs="Times New Roman"/>
            <w:color w:val="333333"/>
            <w:sz w:val="24"/>
            <w:szCs w:val="24"/>
          </w:rPr>
          <w:t xml:space="preserve"> depends on </w:t>
        </w:r>
        <w:proofErr w:type="spellStart"/>
        <w:r w:rsidRPr="006E187C">
          <w:rPr>
            <w:rFonts w:ascii="Trebuchet MS" w:eastAsia="Times New Roman" w:hAnsi="Trebuchet MS" w:cs="Times New Roman"/>
            <w:color w:val="333333"/>
            <w:sz w:val="24"/>
            <w:szCs w:val="24"/>
          </w:rPr>
          <w:t>hashcode</w:t>
        </w:r>
        <w:proofErr w:type="spellEnd"/>
        <w:r w:rsidRPr="006E187C">
          <w:rPr>
            <w:rFonts w:ascii="Trebuchet MS" w:eastAsia="Times New Roman" w:hAnsi="Trebuchet MS" w:cs="Times New Roman"/>
            <w:color w:val="333333"/>
            <w:sz w:val="24"/>
            <w:szCs w:val="24"/>
          </w:rPr>
          <w:t xml:space="preserve"> and equals contract.</w:t>
        </w:r>
      </w:ins>
    </w:p>
    <w:p w:rsidR="006E187C" w:rsidRPr="006E187C" w:rsidRDefault="006E187C" w:rsidP="006E187C">
      <w:pPr>
        <w:spacing w:after="150" w:line="300" w:lineRule="atLeast"/>
        <w:rPr>
          <w:ins w:id="134" w:author="Unknown"/>
          <w:rFonts w:ascii="Arial" w:eastAsia="Times New Roman" w:hAnsi="Arial" w:cs="Arial"/>
          <w:color w:val="111111"/>
          <w:sz w:val="20"/>
          <w:szCs w:val="20"/>
        </w:rPr>
      </w:pPr>
      <w:ins w:id="135" w:author="Unknown">
        <w:r w:rsidRPr="006E187C">
          <w:rPr>
            <w:rFonts w:ascii="Arial" w:eastAsia="Times New Roman" w:hAnsi="Arial" w:cs="Arial"/>
            <w:color w:val="111111"/>
            <w:sz w:val="24"/>
            <w:szCs w:val="24"/>
          </w:rPr>
          <w:t>Related Books for Further Reading</w:t>
        </w:r>
      </w:ins>
    </w:p>
    <w:p w:rsidR="006E187C" w:rsidRPr="006E187C" w:rsidRDefault="006E187C" w:rsidP="006E187C">
      <w:pPr>
        <w:spacing w:after="0" w:line="240" w:lineRule="auto"/>
        <w:rPr>
          <w:ins w:id="136" w:author="Unknown"/>
          <w:rFonts w:ascii="Trebuchet MS" w:eastAsia="Times New Roman" w:hAnsi="Trebuchet MS" w:cs="Times New Roman"/>
          <w:color w:val="333333"/>
          <w:sz w:val="24"/>
          <w:szCs w:val="24"/>
        </w:rPr>
      </w:pPr>
    </w:p>
    <w:p w:rsidR="006E187C" w:rsidRPr="006E187C" w:rsidRDefault="006E187C" w:rsidP="006E187C">
      <w:pPr>
        <w:spacing w:after="0" w:line="240" w:lineRule="auto"/>
        <w:outlineLvl w:val="2"/>
        <w:rPr>
          <w:ins w:id="137" w:author="Unknown"/>
          <w:rFonts w:ascii="Trebuchet MS" w:eastAsia="Times New Roman" w:hAnsi="Trebuchet MS" w:cs="Times New Roman"/>
          <w:b/>
          <w:bCs/>
          <w:color w:val="333333"/>
          <w:sz w:val="32"/>
          <w:szCs w:val="32"/>
        </w:rPr>
      </w:pPr>
      <w:ins w:id="138" w:author="Unknown">
        <w:r w:rsidRPr="006E187C">
          <w:rPr>
            <w:rFonts w:ascii="Trebuchet MS" w:eastAsia="Times New Roman" w:hAnsi="Trebuchet MS" w:cs="Times New Roman"/>
            <w:b/>
            <w:bCs/>
            <w:color w:val="333333"/>
            <w:sz w:val="32"/>
            <w:szCs w:val="32"/>
            <w:u w:val="single"/>
          </w:rPr>
          <w:t>Java IO and NIO Interview questions</w:t>
        </w:r>
      </w:ins>
    </w:p>
    <w:p w:rsidR="006E187C" w:rsidRPr="006E187C" w:rsidRDefault="006E187C" w:rsidP="006E187C">
      <w:pPr>
        <w:spacing w:after="0" w:line="240" w:lineRule="auto"/>
        <w:rPr>
          <w:ins w:id="139" w:author="Unknown"/>
          <w:rFonts w:ascii="Trebuchet MS" w:eastAsia="Times New Roman" w:hAnsi="Trebuchet MS" w:cs="Times New Roman"/>
          <w:color w:val="333333"/>
          <w:sz w:val="24"/>
          <w:szCs w:val="24"/>
        </w:rPr>
      </w:pPr>
      <w:ins w:id="140" w:author="Unknown">
        <w:r w:rsidRPr="006E187C">
          <w:rPr>
            <w:rFonts w:ascii="Trebuchet MS" w:eastAsia="Times New Roman" w:hAnsi="Trebuchet MS" w:cs="Times New Roman"/>
            <w:color w:val="333333"/>
            <w:sz w:val="24"/>
            <w:szCs w:val="24"/>
          </w:rPr>
          <w:t xml:space="preserve">IO is very important from Java interview point of view. You should have a good knowledge of old Java IO, NIO, and NIO2 </w:t>
        </w:r>
        <w:proofErr w:type="spellStart"/>
        <w:r w:rsidRPr="006E187C">
          <w:rPr>
            <w:rFonts w:ascii="Trebuchet MS" w:eastAsia="Times New Roman" w:hAnsi="Trebuchet MS" w:cs="Times New Roman"/>
            <w:color w:val="333333"/>
            <w:sz w:val="24"/>
            <w:szCs w:val="24"/>
          </w:rPr>
          <w:t>alsong</w:t>
        </w:r>
        <w:proofErr w:type="spellEnd"/>
        <w:r w:rsidRPr="006E187C">
          <w:rPr>
            <w:rFonts w:ascii="Trebuchet MS" w:eastAsia="Times New Roman" w:hAnsi="Trebuchet MS" w:cs="Times New Roman"/>
            <w:color w:val="333333"/>
            <w:sz w:val="24"/>
            <w:szCs w:val="24"/>
          </w:rPr>
          <w:t xml:space="preserve"> with some operating system and disk IO fundamentals. Here </w:t>
        </w:r>
        <w:proofErr w:type="gramStart"/>
        <w:r w:rsidRPr="006E187C">
          <w:rPr>
            <w:rFonts w:ascii="Trebuchet MS" w:eastAsia="Times New Roman" w:hAnsi="Trebuchet MS" w:cs="Times New Roman"/>
            <w:color w:val="333333"/>
            <w:sz w:val="24"/>
            <w:szCs w:val="24"/>
          </w:rPr>
          <w:t>are some frequently asked questions form</w:t>
        </w:r>
        <w:proofErr w:type="gramEnd"/>
        <w:r w:rsidRPr="006E187C">
          <w:rPr>
            <w:rFonts w:ascii="Trebuchet MS" w:eastAsia="Times New Roman" w:hAnsi="Trebuchet MS" w:cs="Times New Roman"/>
            <w:color w:val="333333"/>
            <w:sz w:val="24"/>
            <w:szCs w:val="24"/>
          </w:rPr>
          <w:t xml:space="preserve"> Java IO.</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66) In my Java program, I have three sockets? How many threads I will need to handle that?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67) How do you create </w:t>
        </w:r>
        <w:proofErr w:type="spellStart"/>
        <w:r w:rsidRPr="006E187C">
          <w:rPr>
            <w:rFonts w:ascii="Trebuchet MS" w:eastAsia="Times New Roman" w:hAnsi="Trebuchet MS" w:cs="Times New Roman"/>
            <w:color w:val="333333"/>
            <w:sz w:val="24"/>
            <w:szCs w:val="24"/>
          </w:rPr>
          <w:t>ByteBuffer</w:t>
        </w:r>
        <w:proofErr w:type="spellEnd"/>
        <w:r w:rsidRPr="006E187C">
          <w:rPr>
            <w:rFonts w:ascii="Trebuchet MS" w:eastAsia="Times New Roman" w:hAnsi="Trebuchet MS" w:cs="Times New Roman"/>
            <w:color w:val="333333"/>
            <w:sz w:val="24"/>
            <w:szCs w:val="24"/>
          </w:rPr>
          <w:t xml:space="preserve"> in Java?</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68) How do you write and read from </w:t>
        </w:r>
        <w:proofErr w:type="spellStart"/>
        <w:r w:rsidRPr="006E187C">
          <w:rPr>
            <w:rFonts w:ascii="Trebuchet MS" w:eastAsia="Times New Roman" w:hAnsi="Trebuchet MS" w:cs="Times New Roman"/>
            <w:color w:val="333333"/>
            <w:sz w:val="24"/>
            <w:szCs w:val="24"/>
          </w:rPr>
          <w:t>ByteBuffer</w:t>
        </w:r>
        <w:proofErr w:type="spellEnd"/>
        <w:r w:rsidRPr="006E187C">
          <w:rPr>
            <w:rFonts w:ascii="Trebuchet MS" w:eastAsia="Times New Roman" w:hAnsi="Trebuchet MS" w:cs="Times New Roman"/>
            <w:color w:val="333333"/>
            <w:sz w:val="24"/>
            <w:szCs w:val="24"/>
          </w:rPr>
          <w:t xml:space="preserve"> in Java?</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69) Is Java BIG </w:t>
        </w:r>
        <w:proofErr w:type="spellStart"/>
        <w:r w:rsidRPr="006E187C">
          <w:rPr>
            <w:rFonts w:ascii="Trebuchet MS" w:eastAsia="Times New Roman" w:hAnsi="Trebuchet MS" w:cs="Times New Roman"/>
            <w:color w:val="333333"/>
            <w:sz w:val="24"/>
            <w:szCs w:val="24"/>
          </w:rPr>
          <w:t>endian</w:t>
        </w:r>
        <w:proofErr w:type="spellEnd"/>
        <w:r w:rsidRPr="006E187C">
          <w:rPr>
            <w:rFonts w:ascii="Trebuchet MS" w:eastAsia="Times New Roman" w:hAnsi="Trebuchet MS" w:cs="Times New Roman"/>
            <w:color w:val="333333"/>
            <w:sz w:val="24"/>
            <w:szCs w:val="24"/>
          </w:rPr>
          <w:t xml:space="preserve"> or LITTLE </w:t>
        </w:r>
        <w:proofErr w:type="spellStart"/>
        <w:r w:rsidRPr="006E187C">
          <w:rPr>
            <w:rFonts w:ascii="Trebuchet MS" w:eastAsia="Times New Roman" w:hAnsi="Trebuchet MS" w:cs="Times New Roman"/>
            <w:color w:val="333333"/>
            <w:sz w:val="24"/>
            <w:szCs w:val="24"/>
          </w:rPr>
          <w:t>endian</w:t>
        </w:r>
        <w:proofErr w:type="spell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70) What is the byte order of </w:t>
        </w:r>
        <w:proofErr w:type="spellStart"/>
        <w:r w:rsidRPr="006E187C">
          <w:rPr>
            <w:rFonts w:ascii="Trebuchet MS" w:eastAsia="Times New Roman" w:hAnsi="Trebuchet MS" w:cs="Times New Roman"/>
            <w:color w:val="333333"/>
            <w:sz w:val="24"/>
            <w:szCs w:val="24"/>
          </w:rPr>
          <w:t>ByteBuffer</w:t>
        </w:r>
        <w:proofErr w:type="spell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71) The difference between direct buffer and non-direct buffer in Java?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"http://javarevisited.blogspot.sg/2015/08/difference-between-direct-non-direct-mapped-bytebuffer-nio-java.html"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72) What is the memory mapped buffer in Java?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"http://javarevisited.blogspot.sg/2012/01/memorymapped-file-and-io-in-java.html"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73) What is TCP NO DELAY socket option?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74) What is the difference between TCP and UDP protocol?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"http://javarevisited.blogspot.com/2014/07/9-difference-between-tcp-and-udp-protocol.html"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75) The difference between </w:t>
        </w:r>
        <w:proofErr w:type="spellStart"/>
        <w:r w:rsidRPr="006E187C">
          <w:rPr>
            <w:rFonts w:ascii="Trebuchet MS" w:eastAsia="Times New Roman" w:hAnsi="Trebuchet MS" w:cs="Times New Roman"/>
            <w:color w:val="333333"/>
            <w:sz w:val="24"/>
            <w:szCs w:val="24"/>
          </w:rPr>
          <w:t>ByteBuffer</w:t>
        </w:r>
        <w:proofErr w:type="spellEnd"/>
        <w:r w:rsidRPr="006E187C">
          <w:rPr>
            <w:rFonts w:ascii="Trebuchet MS" w:eastAsia="Times New Roman" w:hAnsi="Trebuchet MS" w:cs="Times New Roman"/>
            <w:color w:val="333333"/>
            <w:sz w:val="24"/>
            <w:szCs w:val="24"/>
          </w:rPr>
          <w:t xml:space="preserve"> and </w:t>
        </w:r>
        <w:proofErr w:type="spellStart"/>
        <w:r w:rsidRPr="006E187C">
          <w:rPr>
            <w:rFonts w:ascii="Trebuchet MS" w:eastAsia="Times New Roman" w:hAnsi="Trebuchet MS" w:cs="Times New Roman"/>
            <w:color w:val="333333"/>
            <w:sz w:val="24"/>
            <w:szCs w:val="24"/>
          </w:rPr>
          <w:t>StringBuffer</w:t>
        </w:r>
        <w:proofErr w:type="spellEnd"/>
        <w:r w:rsidRPr="006E187C">
          <w:rPr>
            <w:rFonts w:ascii="Trebuchet MS" w:eastAsia="Times New Roman" w:hAnsi="Trebuchet MS" w:cs="Times New Roman"/>
            <w:color w:val="333333"/>
            <w:sz w:val="24"/>
            <w:szCs w:val="24"/>
          </w:rPr>
          <w:t xml:space="preserve"> in Java?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ins>
    </w:p>
    <w:p w:rsidR="006E187C" w:rsidRPr="006E187C" w:rsidRDefault="006E187C" w:rsidP="006E187C">
      <w:pPr>
        <w:spacing w:after="0" w:line="240" w:lineRule="auto"/>
        <w:outlineLvl w:val="2"/>
        <w:rPr>
          <w:ins w:id="141" w:author="Unknown"/>
          <w:rFonts w:ascii="Trebuchet MS" w:eastAsia="Times New Roman" w:hAnsi="Trebuchet MS" w:cs="Times New Roman"/>
          <w:b/>
          <w:bCs/>
          <w:color w:val="333333"/>
          <w:sz w:val="32"/>
          <w:szCs w:val="32"/>
        </w:rPr>
      </w:pPr>
      <w:ins w:id="142" w:author="Unknown">
        <w:r w:rsidRPr="006E187C">
          <w:rPr>
            <w:rFonts w:ascii="Trebuchet MS" w:eastAsia="Times New Roman" w:hAnsi="Trebuchet MS" w:cs="Times New Roman"/>
            <w:b/>
            <w:bCs/>
            <w:color w:val="333333"/>
            <w:sz w:val="32"/>
            <w:szCs w:val="32"/>
            <w:u w:val="single"/>
          </w:rPr>
          <w:t>Java Best Practices Interview question</w:t>
        </w:r>
      </w:ins>
    </w:p>
    <w:p w:rsidR="006E187C" w:rsidRPr="006E187C" w:rsidRDefault="006E187C" w:rsidP="006E187C">
      <w:pPr>
        <w:spacing w:after="0" w:line="240" w:lineRule="auto"/>
        <w:rPr>
          <w:ins w:id="143" w:author="Unknown"/>
          <w:rFonts w:ascii="Trebuchet MS" w:eastAsia="Times New Roman" w:hAnsi="Trebuchet MS" w:cs="Times New Roman"/>
          <w:color w:val="333333"/>
          <w:sz w:val="24"/>
          <w:szCs w:val="24"/>
        </w:rPr>
      </w:pPr>
      <w:proofErr w:type="gramStart"/>
      <w:ins w:id="144" w:author="Unknown">
        <w:r w:rsidRPr="006E187C">
          <w:rPr>
            <w:rFonts w:ascii="Trebuchet MS" w:eastAsia="Times New Roman" w:hAnsi="Trebuchet MS" w:cs="Times New Roman"/>
            <w:color w:val="333333"/>
            <w:sz w:val="24"/>
            <w:szCs w:val="24"/>
          </w:rPr>
          <w:t>Contains best practices from different parts of Java programming e.g. Collections, String, IO, Multi-threading, Error and Exception handling, design patterns etc.</w:t>
        </w:r>
        <w:proofErr w:type="gramEnd"/>
        <w:r w:rsidRPr="006E187C">
          <w:rPr>
            <w:rFonts w:ascii="Trebuchet MS" w:eastAsia="Times New Roman" w:hAnsi="Trebuchet MS" w:cs="Times New Roman"/>
            <w:color w:val="333333"/>
            <w:sz w:val="24"/>
            <w:szCs w:val="24"/>
          </w:rPr>
          <w:t xml:space="preserve"> This section is mostly for experience Java developer, technical lead</w:t>
        </w:r>
        <w:proofErr w:type="gramStart"/>
        <w:r w:rsidRPr="006E187C">
          <w:rPr>
            <w:rFonts w:ascii="Trebuchet MS" w:eastAsia="Times New Roman" w:hAnsi="Trebuchet MS" w:cs="Times New Roman"/>
            <w:color w:val="333333"/>
            <w:sz w:val="24"/>
            <w:szCs w:val="24"/>
          </w:rPr>
          <w:t>,  AVP</w:t>
        </w:r>
        <w:proofErr w:type="gramEnd"/>
        <w:r w:rsidRPr="006E187C">
          <w:rPr>
            <w:rFonts w:ascii="Trebuchet MS" w:eastAsia="Times New Roman" w:hAnsi="Trebuchet MS" w:cs="Times New Roman"/>
            <w:color w:val="333333"/>
            <w:sz w:val="24"/>
            <w:szCs w:val="24"/>
          </w:rPr>
          <w:t>, team lead and coders who are responsible for products. If you want to create quality products you must know and follow the best practices.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76) What best practices you follow while writing multi-threaded code in </w:t>
        </w:r>
        <w:r w:rsidRPr="006E187C">
          <w:rPr>
            <w:rFonts w:ascii="Trebuchet MS" w:eastAsia="Times New Roman" w:hAnsi="Trebuchet MS" w:cs="Times New Roman"/>
            <w:b/>
            <w:bCs/>
            <w:color w:val="333333"/>
            <w:sz w:val="24"/>
            <w:szCs w:val="24"/>
          </w:rPr>
          <w:lastRenderedPageBreak/>
          <w:t>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"http://javarevisited.blogspot.com/2015/05/top-10-java-multithreading-and.html"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Here are couple of best practices which I follow while writing concurrent code in Java</w:t>
        </w:r>
        <w:proofErr w:type="gramStart"/>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br/>
          <w:t>a) Always name your thread, this will help in debugging.</w:t>
        </w:r>
        <w:r w:rsidRPr="006E187C">
          <w:rPr>
            <w:rFonts w:ascii="Trebuchet MS" w:eastAsia="Times New Roman" w:hAnsi="Trebuchet MS" w:cs="Times New Roman"/>
            <w:color w:val="333333"/>
            <w:sz w:val="24"/>
            <w:szCs w:val="24"/>
          </w:rPr>
          <w:br/>
          <w:t xml:space="preserve">b) </w:t>
        </w:r>
        <w:proofErr w:type="gramStart"/>
        <w:r w:rsidRPr="006E187C">
          <w:rPr>
            <w:rFonts w:ascii="Trebuchet MS" w:eastAsia="Times New Roman" w:hAnsi="Trebuchet MS" w:cs="Times New Roman"/>
            <w:color w:val="333333"/>
            <w:sz w:val="24"/>
            <w:szCs w:val="24"/>
          </w:rPr>
          <w:t>minimize</w:t>
        </w:r>
        <w:proofErr w:type="gramEnd"/>
        <w:r w:rsidRPr="006E187C">
          <w:rPr>
            <w:rFonts w:ascii="Trebuchet MS" w:eastAsia="Times New Roman" w:hAnsi="Trebuchet MS" w:cs="Times New Roman"/>
            <w:color w:val="333333"/>
            <w:sz w:val="24"/>
            <w:szCs w:val="24"/>
          </w:rPr>
          <w:t xml:space="preserve"> the scope of synchronization, instead of making whole method synchronized, only critical section should be synchronized.</w:t>
        </w:r>
        <w:r w:rsidRPr="006E187C">
          <w:rPr>
            <w:rFonts w:ascii="Trebuchet MS" w:eastAsia="Times New Roman" w:hAnsi="Trebuchet MS" w:cs="Times New Roman"/>
            <w:color w:val="333333"/>
            <w:sz w:val="24"/>
            <w:szCs w:val="24"/>
          </w:rPr>
          <w:br/>
          <w:t xml:space="preserve">c) </w:t>
        </w:r>
        <w:proofErr w:type="gramStart"/>
        <w:r w:rsidRPr="006E187C">
          <w:rPr>
            <w:rFonts w:ascii="Trebuchet MS" w:eastAsia="Times New Roman" w:hAnsi="Trebuchet MS" w:cs="Times New Roman"/>
            <w:color w:val="333333"/>
            <w:sz w:val="24"/>
            <w:szCs w:val="24"/>
          </w:rPr>
          <w:t>prefer</w:t>
        </w:r>
        <w:proofErr w:type="gramEnd"/>
        <w:r w:rsidRPr="006E187C">
          <w:rPr>
            <w:rFonts w:ascii="Trebuchet MS" w:eastAsia="Times New Roman" w:hAnsi="Trebuchet MS" w:cs="Times New Roman"/>
            <w:color w:val="333333"/>
            <w:sz w:val="24"/>
            <w:szCs w:val="24"/>
          </w:rPr>
          <w:t xml:space="preserve"> volatile over synchronized if you can </w:t>
        </w:r>
        <w:proofErr w:type="spellStart"/>
        <w:r w:rsidRPr="006E187C">
          <w:rPr>
            <w:rFonts w:ascii="Trebuchet MS" w:eastAsia="Times New Roman" w:hAnsi="Trebuchet MS" w:cs="Times New Roman"/>
            <w:color w:val="333333"/>
            <w:sz w:val="24"/>
            <w:szCs w:val="24"/>
          </w:rPr>
          <w:t>can</w:t>
        </w:r>
        <w:proofErr w:type="spell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e) </w:t>
        </w:r>
        <w:proofErr w:type="gramStart"/>
        <w:r w:rsidRPr="006E187C">
          <w:rPr>
            <w:rFonts w:ascii="Trebuchet MS" w:eastAsia="Times New Roman" w:hAnsi="Trebuchet MS" w:cs="Times New Roman"/>
            <w:color w:val="333333"/>
            <w:sz w:val="24"/>
            <w:szCs w:val="24"/>
          </w:rPr>
          <w:t>use</w:t>
        </w:r>
        <w:proofErr w:type="gramEnd"/>
        <w:r w:rsidRPr="006E187C">
          <w:rPr>
            <w:rFonts w:ascii="Trebuchet MS" w:eastAsia="Times New Roman" w:hAnsi="Trebuchet MS" w:cs="Times New Roman"/>
            <w:color w:val="333333"/>
            <w:sz w:val="24"/>
            <w:szCs w:val="24"/>
          </w:rPr>
          <w:t xml:space="preserve"> higher level concurrency utilities instead of </w:t>
        </w:r>
        <w:proofErr w:type="spellStart"/>
        <w:r w:rsidRPr="006E187C">
          <w:rPr>
            <w:rFonts w:ascii="Trebuchet MS" w:eastAsia="Times New Roman" w:hAnsi="Trebuchet MS" w:cs="Times New Roman"/>
            <w:color w:val="333333"/>
            <w:sz w:val="24"/>
            <w:szCs w:val="24"/>
          </w:rPr>
          <w:t>waitn</w:t>
        </w:r>
        <w:proofErr w:type="spellEnd"/>
        <w:r w:rsidRPr="006E187C">
          <w:rPr>
            <w:rFonts w:ascii="Trebuchet MS" w:eastAsia="Times New Roman" w:hAnsi="Trebuchet MS" w:cs="Times New Roman"/>
            <w:color w:val="333333"/>
            <w:sz w:val="24"/>
            <w:szCs w:val="24"/>
          </w:rPr>
          <w:t xml:space="preserve">() and notify for inter thread communication e.g. </w:t>
        </w:r>
        <w:proofErr w:type="spellStart"/>
        <w:r w:rsidRPr="006E187C">
          <w:rPr>
            <w:rFonts w:ascii="Trebuchet MS" w:eastAsia="Times New Roman" w:hAnsi="Trebuchet MS" w:cs="Times New Roman"/>
            <w:color w:val="333333"/>
            <w:sz w:val="24"/>
            <w:szCs w:val="24"/>
          </w:rPr>
          <w:t>BlockingQueue</w:t>
        </w:r>
        <w:proofErr w:type="spell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CountDownLatch</w:t>
        </w:r>
        <w:proofErr w:type="spellEnd"/>
        <w:r w:rsidRPr="006E187C">
          <w:rPr>
            <w:rFonts w:ascii="Trebuchet MS" w:eastAsia="Times New Roman" w:hAnsi="Trebuchet MS" w:cs="Times New Roman"/>
            <w:color w:val="333333"/>
            <w:sz w:val="24"/>
            <w:szCs w:val="24"/>
          </w:rPr>
          <w:t xml:space="preserve"> and </w:t>
        </w:r>
        <w:proofErr w:type="spellStart"/>
        <w:r w:rsidRPr="006E187C">
          <w:rPr>
            <w:rFonts w:ascii="Trebuchet MS" w:eastAsia="Times New Roman" w:hAnsi="Trebuchet MS" w:cs="Times New Roman"/>
            <w:color w:val="333333"/>
            <w:sz w:val="24"/>
            <w:szCs w:val="24"/>
          </w:rPr>
          <w:t>Semeaphore</w:t>
        </w:r>
        <w:proofErr w:type="spell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e) Prefer concurrent collection over synchronized collection in Java. They provide better scalability.</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77) Tell me few best practices you apply while using Collections in Java? </w:t>
        </w:r>
        <w:r w:rsidRPr="006E187C">
          <w:rPr>
            <w:rFonts w:ascii="Trebuchet MS" w:eastAsia="Times New Roman" w:hAnsi="Trebuchet MS" w:cs="Times New Roman"/>
            <w:color w:val="333333"/>
            <w:sz w:val="24"/>
            <w:szCs w:val="24"/>
          </w:rPr>
          <w:t>(</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Here are couple of best practices I follow while using </w:t>
        </w:r>
        <w:proofErr w:type="spellStart"/>
        <w:r w:rsidRPr="006E187C">
          <w:rPr>
            <w:rFonts w:ascii="Trebuchet MS" w:eastAsia="Times New Roman" w:hAnsi="Trebuchet MS" w:cs="Times New Roman"/>
            <w:color w:val="333333"/>
            <w:sz w:val="24"/>
            <w:szCs w:val="24"/>
          </w:rPr>
          <w:t>Collectionc</w:t>
        </w:r>
        <w:proofErr w:type="spellEnd"/>
        <w:r w:rsidRPr="006E187C">
          <w:rPr>
            <w:rFonts w:ascii="Trebuchet MS" w:eastAsia="Times New Roman" w:hAnsi="Trebuchet MS" w:cs="Times New Roman"/>
            <w:color w:val="333333"/>
            <w:sz w:val="24"/>
            <w:szCs w:val="24"/>
          </w:rPr>
          <w:t xml:space="preserve"> classes from Java</w:t>
        </w:r>
        <w:proofErr w:type="gramStart"/>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br/>
          <w:t xml:space="preserve">a) Always use the right collection e.g. if you need non-synchronized list then use </w:t>
        </w:r>
        <w:proofErr w:type="spellStart"/>
        <w:r w:rsidRPr="006E187C">
          <w:rPr>
            <w:rFonts w:ascii="Trebuchet MS" w:eastAsia="Times New Roman" w:hAnsi="Trebuchet MS" w:cs="Times New Roman"/>
            <w:color w:val="333333"/>
            <w:sz w:val="24"/>
            <w:szCs w:val="24"/>
          </w:rPr>
          <w:t>ArrayList</w:t>
        </w:r>
        <w:proofErr w:type="spellEnd"/>
        <w:r w:rsidRPr="006E187C">
          <w:rPr>
            <w:rFonts w:ascii="Trebuchet MS" w:eastAsia="Times New Roman" w:hAnsi="Trebuchet MS" w:cs="Times New Roman"/>
            <w:color w:val="333333"/>
            <w:sz w:val="24"/>
            <w:szCs w:val="24"/>
          </w:rPr>
          <w:t xml:space="preserve"> and not Vector.</w:t>
        </w:r>
        <w:r w:rsidRPr="006E187C">
          <w:rPr>
            <w:rFonts w:ascii="Trebuchet MS" w:eastAsia="Times New Roman" w:hAnsi="Trebuchet MS" w:cs="Times New Roman"/>
            <w:color w:val="333333"/>
            <w:sz w:val="24"/>
            <w:szCs w:val="24"/>
          </w:rPr>
          <w:br/>
          <w:t>b) Prefer concurrent collection over synchronized collection because they are more scalable.</w:t>
        </w:r>
        <w:r w:rsidRPr="006E187C">
          <w:rPr>
            <w:rFonts w:ascii="Trebuchet MS" w:eastAsia="Times New Roman" w:hAnsi="Trebuchet MS" w:cs="Times New Roman"/>
            <w:color w:val="333333"/>
            <w:sz w:val="24"/>
            <w:szCs w:val="24"/>
          </w:rPr>
          <w:br/>
          <w:t xml:space="preserve">c) Always use interface to a represent and access a collection e.g. use List to store </w:t>
        </w:r>
        <w:proofErr w:type="spellStart"/>
        <w:r w:rsidRPr="006E187C">
          <w:rPr>
            <w:rFonts w:ascii="Trebuchet MS" w:eastAsia="Times New Roman" w:hAnsi="Trebuchet MS" w:cs="Times New Roman"/>
            <w:color w:val="333333"/>
            <w:sz w:val="24"/>
            <w:szCs w:val="24"/>
          </w:rPr>
          <w:t>ArrayList</w:t>
        </w:r>
        <w:proofErr w:type="spellEnd"/>
        <w:r w:rsidRPr="006E187C">
          <w:rPr>
            <w:rFonts w:ascii="Trebuchet MS" w:eastAsia="Times New Roman" w:hAnsi="Trebuchet MS" w:cs="Times New Roman"/>
            <w:color w:val="333333"/>
            <w:sz w:val="24"/>
            <w:szCs w:val="24"/>
          </w:rPr>
          <w:t xml:space="preserve">, Map to store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and so on.</w:t>
        </w:r>
        <w:r w:rsidRPr="006E187C">
          <w:rPr>
            <w:rFonts w:ascii="Trebuchet MS" w:eastAsia="Times New Roman" w:hAnsi="Trebuchet MS" w:cs="Times New Roman"/>
            <w:color w:val="333333"/>
            <w:sz w:val="24"/>
            <w:szCs w:val="24"/>
          </w:rPr>
          <w:br/>
          <w:t xml:space="preserve">d) Use </w:t>
        </w:r>
        <w:proofErr w:type="spellStart"/>
        <w:r w:rsidRPr="006E187C">
          <w:rPr>
            <w:rFonts w:ascii="Trebuchet MS" w:eastAsia="Times New Roman" w:hAnsi="Trebuchet MS" w:cs="Times New Roman"/>
            <w:color w:val="333333"/>
            <w:sz w:val="24"/>
            <w:szCs w:val="24"/>
          </w:rPr>
          <w:t>iterator</w:t>
        </w:r>
        <w:proofErr w:type="spellEnd"/>
        <w:r w:rsidRPr="006E187C">
          <w:rPr>
            <w:rFonts w:ascii="Trebuchet MS" w:eastAsia="Times New Roman" w:hAnsi="Trebuchet MS" w:cs="Times New Roman"/>
            <w:color w:val="333333"/>
            <w:sz w:val="24"/>
            <w:szCs w:val="24"/>
          </w:rPr>
          <w:t xml:space="preserve"> to loop over collection.</w:t>
        </w:r>
        <w:r w:rsidRPr="006E187C">
          <w:rPr>
            <w:rFonts w:ascii="Trebuchet MS" w:eastAsia="Times New Roman" w:hAnsi="Trebuchet MS" w:cs="Times New Roman"/>
            <w:color w:val="333333"/>
            <w:sz w:val="24"/>
            <w:szCs w:val="24"/>
          </w:rPr>
          <w:br/>
          <w:t>e) Always use generics with collection.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78) Can you tell us at least 5 best </w:t>
        </w:r>
        <w:proofErr w:type="gramStart"/>
        <w:r w:rsidRPr="006E187C">
          <w:rPr>
            <w:rFonts w:ascii="Trebuchet MS" w:eastAsia="Times New Roman" w:hAnsi="Trebuchet MS" w:cs="Times New Roman"/>
            <w:b/>
            <w:bCs/>
            <w:color w:val="333333"/>
            <w:sz w:val="24"/>
            <w:szCs w:val="24"/>
          </w:rPr>
          <w:t>practice</w:t>
        </w:r>
        <w:proofErr w:type="gramEnd"/>
        <w:r w:rsidRPr="006E187C">
          <w:rPr>
            <w:rFonts w:ascii="Trebuchet MS" w:eastAsia="Times New Roman" w:hAnsi="Trebuchet MS" w:cs="Times New Roman"/>
            <w:b/>
            <w:bCs/>
            <w:color w:val="333333"/>
            <w:sz w:val="24"/>
            <w:szCs w:val="24"/>
          </w:rPr>
          <w:t xml:space="preserve"> you use while using threads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"http://java67.blogspot.com/2014/01/10-points-about-thread-and-javalangthread-in-java.html"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This is similar to the previous question and you can use the answer given there. Particularly with thread, you should</w:t>
        </w:r>
        <w:proofErr w:type="gramStart"/>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br/>
          <w:t>a) name your thread</w:t>
        </w:r>
        <w:r w:rsidRPr="006E187C">
          <w:rPr>
            <w:rFonts w:ascii="Trebuchet MS" w:eastAsia="Times New Roman" w:hAnsi="Trebuchet MS" w:cs="Times New Roman"/>
            <w:color w:val="333333"/>
            <w:sz w:val="24"/>
            <w:szCs w:val="24"/>
          </w:rPr>
          <w:br/>
          <w:t xml:space="preserve">b) keep your task and thread separate, use </w:t>
        </w:r>
        <w:proofErr w:type="spellStart"/>
        <w:r w:rsidRPr="006E187C">
          <w:rPr>
            <w:rFonts w:ascii="Trebuchet MS" w:eastAsia="Times New Roman" w:hAnsi="Trebuchet MS" w:cs="Times New Roman"/>
            <w:color w:val="333333"/>
            <w:sz w:val="24"/>
            <w:szCs w:val="24"/>
          </w:rPr>
          <w:t>Runnable</w:t>
        </w:r>
        <w:proofErr w:type="spellEnd"/>
        <w:r w:rsidRPr="006E187C">
          <w:rPr>
            <w:rFonts w:ascii="Trebuchet MS" w:eastAsia="Times New Roman" w:hAnsi="Trebuchet MS" w:cs="Times New Roman"/>
            <w:color w:val="333333"/>
            <w:sz w:val="24"/>
            <w:szCs w:val="24"/>
          </w:rPr>
          <w:t xml:space="preserve"> or Callable with thread pool executor.</w:t>
        </w:r>
        <w:r w:rsidRPr="006E187C">
          <w:rPr>
            <w:rFonts w:ascii="Trebuchet MS" w:eastAsia="Times New Roman" w:hAnsi="Trebuchet MS" w:cs="Times New Roman"/>
            <w:color w:val="333333"/>
            <w:sz w:val="24"/>
            <w:szCs w:val="24"/>
          </w:rPr>
          <w:br/>
          <w:t xml:space="preserve">c) </w:t>
        </w:r>
        <w:proofErr w:type="gramStart"/>
        <w:r w:rsidRPr="006E187C">
          <w:rPr>
            <w:rFonts w:ascii="Trebuchet MS" w:eastAsia="Times New Roman" w:hAnsi="Trebuchet MS" w:cs="Times New Roman"/>
            <w:color w:val="333333"/>
            <w:sz w:val="24"/>
            <w:szCs w:val="24"/>
          </w:rPr>
          <w:t>use</w:t>
        </w:r>
        <w:proofErr w:type="gramEnd"/>
        <w:r w:rsidRPr="006E187C">
          <w:rPr>
            <w:rFonts w:ascii="Trebuchet MS" w:eastAsia="Times New Roman" w:hAnsi="Trebuchet MS" w:cs="Times New Roman"/>
            <w:color w:val="333333"/>
            <w:sz w:val="24"/>
            <w:szCs w:val="24"/>
          </w:rPr>
          <w:t xml:space="preserve"> thread pool</w:t>
        </w:r>
        <w:r w:rsidRPr="006E187C">
          <w:rPr>
            <w:rFonts w:ascii="Trebuchet MS" w:eastAsia="Times New Roman" w:hAnsi="Trebuchet MS" w:cs="Times New Roman"/>
            <w:color w:val="333333"/>
            <w:sz w:val="24"/>
            <w:szCs w:val="24"/>
          </w:rPr>
          <w:br/>
          <w:t>d) use volatile to indicate compiler about ordering, visibility, and atomicity.</w:t>
        </w:r>
        <w:r w:rsidRPr="006E187C">
          <w:rPr>
            <w:rFonts w:ascii="Trebuchet MS" w:eastAsia="Times New Roman" w:hAnsi="Trebuchet MS" w:cs="Times New Roman"/>
            <w:color w:val="333333"/>
            <w:sz w:val="24"/>
            <w:szCs w:val="24"/>
          </w:rPr>
          <w:br/>
          <w:t xml:space="preserve">e) </w:t>
        </w:r>
        <w:proofErr w:type="gramStart"/>
        <w:r w:rsidRPr="006E187C">
          <w:rPr>
            <w:rFonts w:ascii="Trebuchet MS" w:eastAsia="Times New Roman" w:hAnsi="Trebuchet MS" w:cs="Times New Roman"/>
            <w:color w:val="333333"/>
            <w:sz w:val="24"/>
            <w:szCs w:val="24"/>
          </w:rPr>
          <w:t>avoid</w:t>
        </w:r>
        <w:proofErr w:type="gramEnd"/>
        <w:r w:rsidRPr="006E187C">
          <w:rPr>
            <w:rFonts w:ascii="Trebuchet MS" w:eastAsia="Times New Roman" w:hAnsi="Trebuchet MS" w:cs="Times New Roman"/>
            <w:color w:val="333333"/>
            <w:sz w:val="24"/>
            <w:szCs w:val="24"/>
          </w:rPr>
          <w:t xml:space="preserve"> thread local variable because incorrect use of </w:t>
        </w:r>
        <w:proofErr w:type="spellStart"/>
        <w:r w:rsidRPr="006E187C">
          <w:rPr>
            <w:rFonts w:ascii="Trebuchet MS" w:eastAsia="Times New Roman" w:hAnsi="Trebuchet MS" w:cs="Times New Roman"/>
            <w:color w:val="333333"/>
            <w:sz w:val="24"/>
            <w:szCs w:val="24"/>
          </w:rPr>
          <w:t>ThreadLocal</w:t>
        </w:r>
        <w:proofErr w:type="spellEnd"/>
        <w:r w:rsidRPr="006E187C">
          <w:rPr>
            <w:rFonts w:ascii="Trebuchet MS" w:eastAsia="Times New Roman" w:hAnsi="Trebuchet MS" w:cs="Times New Roman"/>
            <w:color w:val="333333"/>
            <w:sz w:val="24"/>
            <w:szCs w:val="24"/>
          </w:rPr>
          <w:t xml:space="preserve"> class in Java can create a memory leak.</w:t>
        </w:r>
        <w:r w:rsidRPr="006E187C">
          <w:rPr>
            <w:rFonts w:ascii="Trebuchet MS" w:eastAsia="Times New Roman" w:hAnsi="Trebuchet MS" w:cs="Times New Roman"/>
            <w:color w:val="333333"/>
            <w:sz w:val="24"/>
            <w:szCs w:val="24"/>
          </w:rPr>
          <w:br/>
          <w:t>Look there are many best practices and I give extra points to the developer which bring something new, something even I don't know. I make sure to ask this question to Java developers of 8 to 10 years of experience just to gauge his hands on experience and knowledge.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79) Name 5 IO best practices?</w:t>
        </w:r>
        <w:r w:rsidRPr="006E187C">
          <w:rPr>
            <w:rFonts w:ascii="Trebuchet MS" w:eastAsia="Times New Roman" w:hAnsi="Trebuchet MS" w:cs="Times New Roman"/>
            <w:color w:val="333333"/>
            <w:sz w:val="24"/>
            <w:szCs w:val="24"/>
          </w:rPr>
          <w:t>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IO is very important for performance of your Java application. Ideally you should avoid IO in critical path of your application. Here are </w:t>
        </w:r>
        <w:proofErr w:type="gramStart"/>
        <w:r w:rsidRPr="006E187C">
          <w:rPr>
            <w:rFonts w:ascii="Trebuchet MS" w:eastAsia="Times New Roman" w:hAnsi="Trebuchet MS" w:cs="Times New Roman"/>
            <w:color w:val="333333"/>
            <w:sz w:val="24"/>
            <w:szCs w:val="24"/>
          </w:rPr>
          <w:t>couple</w:t>
        </w:r>
        <w:proofErr w:type="gramEnd"/>
        <w:r w:rsidRPr="006E187C">
          <w:rPr>
            <w:rFonts w:ascii="Trebuchet MS" w:eastAsia="Times New Roman" w:hAnsi="Trebuchet MS" w:cs="Times New Roman"/>
            <w:color w:val="333333"/>
            <w:sz w:val="24"/>
            <w:szCs w:val="24"/>
          </w:rPr>
          <w:t xml:space="preserve"> of Java IO best practices you can follow:</w:t>
        </w:r>
      </w:ins>
    </w:p>
    <w:p w:rsidR="006E187C" w:rsidRPr="006E187C" w:rsidRDefault="006E187C" w:rsidP="006E187C">
      <w:pPr>
        <w:spacing w:after="0" w:line="240" w:lineRule="auto"/>
        <w:rPr>
          <w:ins w:id="145" w:author="Unknown"/>
          <w:rFonts w:ascii="Trebuchet MS" w:eastAsia="Times New Roman" w:hAnsi="Trebuchet MS" w:cs="Times New Roman"/>
          <w:color w:val="333333"/>
          <w:sz w:val="24"/>
          <w:szCs w:val="24"/>
        </w:rPr>
      </w:pPr>
      <w:ins w:id="146" w:author="Unknown">
        <w:r w:rsidRPr="006E187C">
          <w:rPr>
            <w:rFonts w:ascii="Trebuchet MS" w:eastAsia="Times New Roman" w:hAnsi="Trebuchet MS" w:cs="Times New Roman"/>
            <w:color w:val="333333"/>
            <w:sz w:val="24"/>
            <w:szCs w:val="24"/>
          </w:rPr>
          <w:lastRenderedPageBreak/>
          <w:t>a) Use buffered IO classes instead of reading individual bytes and char.</w:t>
        </w:r>
      </w:ins>
    </w:p>
    <w:p w:rsidR="006E187C" w:rsidRPr="006E187C" w:rsidRDefault="006E187C" w:rsidP="006E187C">
      <w:pPr>
        <w:spacing w:after="0" w:line="240" w:lineRule="auto"/>
        <w:rPr>
          <w:ins w:id="147" w:author="Unknown"/>
          <w:rFonts w:ascii="Trebuchet MS" w:eastAsia="Times New Roman" w:hAnsi="Trebuchet MS" w:cs="Times New Roman"/>
          <w:color w:val="333333"/>
          <w:sz w:val="24"/>
          <w:szCs w:val="24"/>
        </w:rPr>
      </w:pPr>
      <w:ins w:id="148" w:author="Unknown">
        <w:r w:rsidRPr="006E187C">
          <w:rPr>
            <w:rFonts w:ascii="Trebuchet MS" w:eastAsia="Times New Roman" w:hAnsi="Trebuchet MS" w:cs="Times New Roman"/>
            <w:color w:val="333333"/>
            <w:sz w:val="24"/>
            <w:szCs w:val="24"/>
          </w:rPr>
          <w:t>b) Use classes from NIO and NIO2</w:t>
        </w:r>
      </w:ins>
    </w:p>
    <w:p w:rsidR="006E187C" w:rsidRPr="006E187C" w:rsidRDefault="006E187C" w:rsidP="006E187C">
      <w:pPr>
        <w:spacing w:after="0" w:line="240" w:lineRule="auto"/>
        <w:rPr>
          <w:ins w:id="149" w:author="Unknown"/>
          <w:rFonts w:ascii="Trebuchet MS" w:eastAsia="Times New Roman" w:hAnsi="Trebuchet MS" w:cs="Times New Roman"/>
          <w:color w:val="333333"/>
          <w:sz w:val="24"/>
          <w:szCs w:val="24"/>
        </w:rPr>
      </w:pPr>
      <w:ins w:id="150" w:author="Unknown">
        <w:r w:rsidRPr="006E187C">
          <w:rPr>
            <w:rFonts w:ascii="Trebuchet MS" w:eastAsia="Times New Roman" w:hAnsi="Trebuchet MS" w:cs="Times New Roman"/>
            <w:color w:val="333333"/>
            <w:sz w:val="24"/>
            <w:szCs w:val="24"/>
          </w:rPr>
          <w:t>c) Always close streams in finally block or use try-with-resource statements.</w:t>
        </w:r>
      </w:ins>
    </w:p>
    <w:p w:rsidR="006E187C" w:rsidRPr="006E187C" w:rsidRDefault="006E187C" w:rsidP="006E187C">
      <w:pPr>
        <w:spacing w:after="0" w:line="240" w:lineRule="auto"/>
        <w:rPr>
          <w:ins w:id="151" w:author="Unknown"/>
          <w:rFonts w:ascii="Trebuchet MS" w:eastAsia="Times New Roman" w:hAnsi="Trebuchet MS" w:cs="Times New Roman"/>
          <w:color w:val="333333"/>
          <w:sz w:val="24"/>
          <w:szCs w:val="24"/>
        </w:rPr>
      </w:pPr>
      <w:ins w:id="152" w:author="Unknown">
        <w:r w:rsidRPr="006E187C">
          <w:rPr>
            <w:rFonts w:ascii="Trebuchet MS" w:eastAsia="Times New Roman" w:hAnsi="Trebuchet MS" w:cs="Times New Roman"/>
            <w:color w:val="333333"/>
            <w:sz w:val="24"/>
            <w:szCs w:val="24"/>
          </w:rPr>
          <w:t xml:space="preserve">d) </w:t>
        </w:r>
        <w:proofErr w:type="gramStart"/>
        <w:r w:rsidRPr="006E187C">
          <w:rPr>
            <w:rFonts w:ascii="Trebuchet MS" w:eastAsia="Times New Roman" w:hAnsi="Trebuchet MS" w:cs="Times New Roman"/>
            <w:color w:val="333333"/>
            <w:sz w:val="24"/>
            <w:szCs w:val="24"/>
          </w:rPr>
          <w:t>use</w:t>
        </w:r>
        <w:proofErr w:type="gramEnd"/>
        <w:r w:rsidRPr="006E187C">
          <w:rPr>
            <w:rFonts w:ascii="Trebuchet MS" w:eastAsia="Times New Roman" w:hAnsi="Trebuchet MS" w:cs="Times New Roman"/>
            <w:color w:val="333333"/>
            <w:sz w:val="24"/>
            <w:szCs w:val="24"/>
          </w:rPr>
          <w:t xml:space="preserve"> memory mapped file for faster IO.</w:t>
        </w:r>
      </w:ins>
    </w:p>
    <w:p w:rsidR="006E187C" w:rsidRPr="006E187C" w:rsidRDefault="006E187C" w:rsidP="006E187C">
      <w:pPr>
        <w:spacing w:after="0" w:line="240" w:lineRule="auto"/>
        <w:rPr>
          <w:ins w:id="153" w:author="Unknown"/>
          <w:rFonts w:ascii="Trebuchet MS" w:eastAsia="Times New Roman" w:hAnsi="Trebuchet MS" w:cs="Times New Roman"/>
          <w:color w:val="333333"/>
          <w:sz w:val="24"/>
          <w:szCs w:val="24"/>
        </w:rPr>
      </w:pPr>
      <w:ins w:id="154" w:author="Unknown">
        <w:r w:rsidRPr="006E187C">
          <w:rPr>
            <w:rFonts w:ascii="Trebuchet MS" w:eastAsia="Times New Roman" w:hAnsi="Trebuchet MS" w:cs="Times New Roman"/>
            <w:color w:val="333333"/>
            <w:sz w:val="24"/>
            <w:szCs w:val="24"/>
          </w:rPr>
          <w:t>If a Java candidate doesn't know about IO and NIO, especially if he has at least 2 to 4 years of experience, he needs some reading.</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80) Name 5 JDBC best practices your follow?</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"http://javarevisited.blogspot.sg/2012/08/top-10-jdbc-best-practices-for-java.html"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Another good Java best practices for experienced Java developer of 7 to 8 years experience. Why it's important? </w:t>
        </w:r>
        <w:proofErr w:type="gramStart"/>
        <w:r w:rsidRPr="006E187C">
          <w:rPr>
            <w:rFonts w:ascii="Trebuchet MS" w:eastAsia="Times New Roman" w:hAnsi="Trebuchet MS" w:cs="Times New Roman"/>
            <w:color w:val="333333"/>
            <w:sz w:val="24"/>
            <w:szCs w:val="24"/>
          </w:rPr>
          <w:t>because</w:t>
        </w:r>
        <w:proofErr w:type="gramEnd"/>
        <w:r w:rsidRPr="006E187C">
          <w:rPr>
            <w:rFonts w:ascii="Trebuchet MS" w:eastAsia="Times New Roman" w:hAnsi="Trebuchet MS" w:cs="Times New Roman"/>
            <w:color w:val="333333"/>
            <w:sz w:val="24"/>
            <w:szCs w:val="24"/>
          </w:rPr>
          <w:t xml:space="preserve"> they are the ones which set the trend in the code and educate junior developers. There are many best practices and you can name as per your </w:t>
        </w:r>
        <w:proofErr w:type="spellStart"/>
        <w:r w:rsidRPr="006E187C">
          <w:rPr>
            <w:rFonts w:ascii="Trebuchet MS" w:eastAsia="Times New Roman" w:hAnsi="Trebuchet MS" w:cs="Times New Roman"/>
            <w:color w:val="333333"/>
            <w:sz w:val="24"/>
            <w:szCs w:val="24"/>
          </w:rPr>
          <w:t>confort</w:t>
        </w:r>
        <w:proofErr w:type="spellEnd"/>
        <w:r w:rsidRPr="006E187C">
          <w:rPr>
            <w:rFonts w:ascii="Trebuchet MS" w:eastAsia="Times New Roman" w:hAnsi="Trebuchet MS" w:cs="Times New Roman"/>
            <w:color w:val="333333"/>
            <w:sz w:val="24"/>
            <w:szCs w:val="24"/>
          </w:rPr>
          <w:t xml:space="preserve"> and </w:t>
        </w:r>
        <w:proofErr w:type="spellStart"/>
        <w:r w:rsidRPr="006E187C">
          <w:rPr>
            <w:rFonts w:ascii="Trebuchet MS" w:eastAsia="Times New Roman" w:hAnsi="Trebuchet MS" w:cs="Times New Roman"/>
            <w:color w:val="333333"/>
            <w:sz w:val="24"/>
            <w:szCs w:val="24"/>
          </w:rPr>
          <w:t>conviniece</w:t>
        </w:r>
        <w:proofErr w:type="spellEnd"/>
        <w:r w:rsidRPr="006E187C">
          <w:rPr>
            <w:rFonts w:ascii="Trebuchet MS" w:eastAsia="Times New Roman" w:hAnsi="Trebuchet MS" w:cs="Times New Roman"/>
            <w:color w:val="333333"/>
            <w:sz w:val="24"/>
            <w:szCs w:val="24"/>
          </w:rPr>
          <w:t>. Here are some of the more common ones</w:t>
        </w:r>
        <w:proofErr w:type="gramStart"/>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br/>
          <w:t>a) use batch statement for inserting and updating data.</w:t>
        </w:r>
        <w:r w:rsidRPr="006E187C">
          <w:rPr>
            <w:rFonts w:ascii="Trebuchet MS" w:eastAsia="Times New Roman" w:hAnsi="Trebuchet MS" w:cs="Times New Roman"/>
            <w:color w:val="333333"/>
            <w:sz w:val="24"/>
            <w:szCs w:val="24"/>
          </w:rPr>
          <w:br/>
          <w:t xml:space="preserve">b) </w:t>
        </w:r>
        <w:proofErr w:type="gramStart"/>
        <w:r w:rsidRPr="006E187C">
          <w:rPr>
            <w:rFonts w:ascii="Trebuchet MS" w:eastAsia="Times New Roman" w:hAnsi="Trebuchet MS" w:cs="Times New Roman"/>
            <w:color w:val="333333"/>
            <w:sz w:val="24"/>
            <w:szCs w:val="24"/>
          </w:rPr>
          <w:t>use</w:t>
        </w:r>
        <w:proofErr w:type="gramEnd"/>
        <w:r w:rsidRPr="006E187C">
          <w:rPr>
            <w:rFonts w:ascii="Trebuchet MS" w:eastAsia="Times New Roman" w:hAnsi="Trebuchet MS" w:cs="Times New Roman"/>
            <w:color w:val="333333"/>
            <w:sz w:val="24"/>
            <w:szCs w:val="24"/>
          </w:rPr>
          <w:t xml:space="preserve"> </w:t>
        </w:r>
        <w:proofErr w:type="spellStart"/>
        <w:r w:rsidRPr="006E187C">
          <w:rPr>
            <w:rFonts w:ascii="Trebuchet MS" w:eastAsia="Times New Roman" w:hAnsi="Trebuchet MS" w:cs="Times New Roman"/>
            <w:color w:val="333333"/>
            <w:sz w:val="24"/>
            <w:szCs w:val="24"/>
          </w:rPr>
          <w:t>PreparedStatement</w:t>
        </w:r>
        <w:proofErr w:type="spellEnd"/>
        <w:r w:rsidRPr="006E187C">
          <w:rPr>
            <w:rFonts w:ascii="Trebuchet MS" w:eastAsia="Times New Roman" w:hAnsi="Trebuchet MS" w:cs="Times New Roman"/>
            <w:color w:val="333333"/>
            <w:sz w:val="24"/>
            <w:szCs w:val="24"/>
          </w:rPr>
          <w:t xml:space="preserve"> to avoid SQL exception and better performance.</w:t>
        </w:r>
        <w:r w:rsidRPr="006E187C">
          <w:rPr>
            <w:rFonts w:ascii="Trebuchet MS" w:eastAsia="Times New Roman" w:hAnsi="Trebuchet MS" w:cs="Times New Roman"/>
            <w:color w:val="333333"/>
            <w:sz w:val="24"/>
            <w:szCs w:val="24"/>
          </w:rPr>
          <w:br/>
          <w:t xml:space="preserve">c) </w:t>
        </w:r>
        <w:proofErr w:type="gramStart"/>
        <w:r w:rsidRPr="006E187C">
          <w:rPr>
            <w:rFonts w:ascii="Trebuchet MS" w:eastAsia="Times New Roman" w:hAnsi="Trebuchet MS" w:cs="Times New Roman"/>
            <w:color w:val="333333"/>
            <w:sz w:val="24"/>
            <w:szCs w:val="24"/>
          </w:rPr>
          <w:t>use</w:t>
        </w:r>
        <w:proofErr w:type="gramEnd"/>
        <w:r w:rsidRPr="006E187C">
          <w:rPr>
            <w:rFonts w:ascii="Trebuchet MS" w:eastAsia="Times New Roman" w:hAnsi="Trebuchet MS" w:cs="Times New Roman"/>
            <w:color w:val="333333"/>
            <w:sz w:val="24"/>
            <w:szCs w:val="24"/>
          </w:rPr>
          <w:t xml:space="preserve"> database connection pool</w:t>
        </w:r>
        <w:r w:rsidRPr="006E187C">
          <w:rPr>
            <w:rFonts w:ascii="Trebuchet MS" w:eastAsia="Times New Roman" w:hAnsi="Trebuchet MS" w:cs="Times New Roman"/>
            <w:color w:val="333333"/>
            <w:sz w:val="24"/>
            <w:szCs w:val="24"/>
          </w:rPr>
          <w:br/>
          <w:t xml:space="preserve">d) access </w:t>
        </w:r>
        <w:proofErr w:type="spellStart"/>
        <w:r w:rsidRPr="006E187C">
          <w:rPr>
            <w:rFonts w:ascii="Trebuchet MS" w:eastAsia="Times New Roman" w:hAnsi="Trebuchet MS" w:cs="Times New Roman"/>
            <w:color w:val="333333"/>
            <w:sz w:val="24"/>
            <w:szCs w:val="24"/>
          </w:rPr>
          <w:t>resultset</w:t>
        </w:r>
        <w:proofErr w:type="spellEnd"/>
        <w:r w:rsidRPr="006E187C">
          <w:rPr>
            <w:rFonts w:ascii="Trebuchet MS" w:eastAsia="Times New Roman" w:hAnsi="Trebuchet MS" w:cs="Times New Roman"/>
            <w:color w:val="333333"/>
            <w:sz w:val="24"/>
            <w:szCs w:val="24"/>
          </w:rPr>
          <w:t xml:space="preserve"> using column name instead of column indexes.</w:t>
        </w:r>
        <w:r w:rsidRPr="006E187C">
          <w:rPr>
            <w:rFonts w:ascii="Trebuchet MS" w:eastAsia="Times New Roman" w:hAnsi="Trebuchet MS" w:cs="Times New Roman"/>
            <w:color w:val="333333"/>
            <w:sz w:val="24"/>
            <w:szCs w:val="24"/>
          </w:rPr>
          <w:br/>
          <w:t>e) Don't generate dynamic SQL by concatenating String with user input.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81) Name couple of method overloading best practices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"http://javarevisited.blogspot.sg/2013/01/java-best-practices-method-overloading-constructor.html"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Here are some best practices you can follow while overloading a method in Java to avoid confusion with auto-boxing</w:t>
        </w:r>
        <w:proofErr w:type="gramStart"/>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br/>
          <w:t xml:space="preserve">a) Don't overload method where one accepts </w:t>
        </w:r>
        <w:proofErr w:type="spellStart"/>
        <w:r w:rsidRPr="006E187C">
          <w:rPr>
            <w:rFonts w:ascii="Trebuchet MS" w:eastAsia="Times New Roman" w:hAnsi="Trebuchet MS" w:cs="Times New Roman"/>
            <w:color w:val="333333"/>
            <w:sz w:val="24"/>
            <w:szCs w:val="24"/>
          </w:rPr>
          <w:t>int</w:t>
        </w:r>
        <w:proofErr w:type="spellEnd"/>
        <w:r w:rsidRPr="006E187C">
          <w:rPr>
            <w:rFonts w:ascii="Trebuchet MS" w:eastAsia="Times New Roman" w:hAnsi="Trebuchet MS" w:cs="Times New Roman"/>
            <w:color w:val="333333"/>
            <w:sz w:val="24"/>
            <w:szCs w:val="24"/>
          </w:rPr>
          <w:t xml:space="preserve"> and other accepts Integer.</w:t>
        </w:r>
        <w:r w:rsidRPr="006E187C">
          <w:rPr>
            <w:rFonts w:ascii="Trebuchet MS" w:eastAsia="Times New Roman" w:hAnsi="Trebuchet MS" w:cs="Times New Roman"/>
            <w:color w:val="333333"/>
            <w:sz w:val="24"/>
            <w:szCs w:val="24"/>
          </w:rPr>
          <w:br/>
          <w:t>b) Don't overload method where number of argument is same and only order of argument is different.</w:t>
        </w:r>
        <w:r w:rsidRPr="006E187C">
          <w:rPr>
            <w:rFonts w:ascii="Trebuchet MS" w:eastAsia="Times New Roman" w:hAnsi="Trebuchet MS" w:cs="Times New Roman"/>
            <w:color w:val="333333"/>
            <w:sz w:val="24"/>
            <w:szCs w:val="24"/>
          </w:rPr>
          <w:br/>
          <w:t xml:space="preserve">c) Use </w:t>
        </w:r>
        <w:proofErr w:type="spellStart"/>
        <w:r w:rsidRPr="006E187C">
          <w:rPr>
            <w:rFonts w:ascii="Trebuchet MS" w:eastAsia="Times New Roman" w:hAnsi="Trebuchet MS" w:cs="Times New Roman"/>
            <w:color w:val="333333"/>
            <w:sz w:val="24"/>
            <w:szCs w:val="24"/>
          </w:rPr>
          <w:t>varargs</w:t>
        </w:r>
        <w:proofErr w:type="spellEnd"/>
        <w:r w:rsidRPr="006E187C">
          <w:rPr>
            <w:rFonts w:ascii="Trebuchet MS" w:eastAsia="Times New Roman" w:hAnsi="Trebuchet MS" w:cs="Times New Roman"/>
            <w:color w:val="333333"/>
            <w:sz w:val="24"/>
            <w:szCs w:val="24"/>
          </w:rPr>
          <w:t xml:space="preserve"> after overloaded methods has more than 5 arguments.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ins>
    </w:p>
    <w:p w:rsidR="006E187C" w:rsidRPr="006E187C" w:rsidRDefault="006E187C" w:rsidP="006E187C">
      <w:pPr>
        <w:spacing w:after="0" w:line="240" w:lineRule="auto"/>
        <w:outlineLvl w:val="2"/>
        <w:rPr>
          <w:ins w:id="155" w:author="Unknown"/>
          <w:rFonts w:ascii="Trebuchet MS" w:eastAsia="Times New Roman" w:hAnsi="Trebuchet MS" w:cs="Times New Roman"/>
          <w:b/>
          <w:bCs/>
          <w:color w:val="333333"/>
          <w:sz w:val="32"/>
          <w:szCs w:val="32"/>
        </w:rPr>
      </w:pPr>
      <w:ins w:id="156" w:author="Unknown">
        <w:r w:rsidRPr="006E187C">
          <w:rPr>
            <w:rFonts w:ascii="Trebuchet MS" w:eastAsia="Times New Roman" w:hAnsi="Trebuchet MS" w:cs="Times New Roman"/>
            <w:b/>
            <w:bCs/>
            <w:color w:val="333333"/>
            <w:sz w:val="32"/>
            <w:szCs w:val="32"/>
            <w:u w:val="single"/>
          </w:rPr>
          <w:t>Date, Time and Calendar Interview questions in Java</w:t>
        </w:r>
      </w:ins>
    </w:p>
    <w:p w:rsidR="006E187C" w:rsidRPr="006E187C" w:rsidRDefault="006E187C" w:rsidP="006E187C">
      <w:pPr>
        <w:spacing w:after="0" w:line="240" w:lineRule="auto"/>
        <w:rPr>
          <w:ins w:id="157" w:author="Unknown"/>
          <w:rFonts w:ascii="Trebuchet MS" w:eastAsia="Times New Roman" w:hAnsi="Trebuchet MS" w:cs="Times New Roman"/>
          <w:color w:val="333333"/>
          <w:sz w:val="24"/>
          <w:szCs w:val="24"/>
        </w:rPr>
      </w:pPr>
      <w:ins w:id="158" w:author="Unknown">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82) Does </w:t>
        </w:r>
        <w:proofErr w:type="spellStart"/>
        <w:r w:rsidRPr="006E187C">
          <w:rPr>
            <w:rFonts w:ascii="Trebuchet MS" w:eastAsia="Times New Roman" w:hAnsi="Trebuchet MS" w:cs="Times New Roman"/>
            <w:b/>
            <w:bCs/>
            <w:color w:val="333333"/>
            <w:sz w:val="24"/>
            <w:szCs w:val="24"/>
          </w:rPr>
          <w:t>SimpleDateFormat</w:t>
        </w:r>
        <w:proofErr w:type="spellEnd"/>
        <w:r w:rsidRPr="006E187C">
          <w:rPr>
            <w:rFonts w:ascii="Trebuchet MS" w:eastAsia="Times New Roman" w:hAnsi="Trebuchet MS" w:cs="Times New Roman"/>
            <w:b/>
            <w:bCs/>
            <w:color w:val="333333"/>
            <w:sz w:val="24"/>
            <w:szCs w:val="24"/>
          </w:rPr>
          <w:t xml:space="preserve"> is safe to use in the multi-threaded program?</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"http://javarevisited.blogspot.sg/2012/03/simpledateformat-in-java-is-not-thread.html"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No, unfortunately, </w:t>
        </w:r>
        <w:proofErr w:type="spellStart"/>
        <w:r w:rsidRPr="006E187C">
          <w:rPr>
            <w:rFonts w:ascii="Trebuchet MS" w:eastAsia="Times New Roman" w:hAnsi="Trebuchet MS" w:cs="Times New Roman"/>
            <w:color w:val="333333"/>
            <w:sz w:val="24"/>
            <w:szCs w:val="24"/>
          </w:rPr>
          <w:t>DateFormat</w:t>
        </w:r>
        <w:proofErr w:type="spellEnd"/>
        <w:r w:rsidRPr="006E187C">
          <w:rPr>
            <w:rFonts w:ascii="Trebuchet MS" w:eastAsia="Times New Roman" w:hAnsi="Trebuchet MS" w:cs="Times New Roman"/>
            <w:color w:val="333333"/>
            <w:sz w:val="24"/>
            <w:szCs w:val="24"/>
          </w:rPr>
          <w:t xml:space="preserve"> and all its implementations including </w:t>
        </w:r>
        <w:proofErr w:type="spellStart"/>
        <w:r w:rsidRPr="006E187C">
          <w:rPr>
            <w:rFonts w:ascii="Trebuchet MS" w:eastAsia="Times New Roman" w:hAnsi="Trebuchet MS" w:cs="Times New Roman"/>
            <w:color w:val="333333"/>
            <w:sz w:val="24"/>
            <w:szCs w:val="24"/>
          </w:rPr>
          <w:t>SimpleDateFormat</w:t>
        </w:r>
        <w:proofErr w:type="spellEnd"/>
        <w:r w:rsidRPr="006E187C">
          <w:rPr>
            <w:rFonts w:ascii="Trebuchet MS" w:eastAsia="Times New Roman" w:hAnsi="Trebuchet MS" w:cs="Times New Roman"/>
            <w:color w:val="333333"/>
            <w:sz w:val="24"/>
            <w:szCs w:val="24"/>
          </w:rPr>
          <w:t xml:space="preserve"> is not thread-safe, hence should not be used in the multi-threaded program until external thread-safety measures are applied e.g. confining </w:t>
        </w:r>
        <w:proofErr w:type="spellStart"/>
        <w:r w:rsidRPr="006E187C">
          <w:rPr>
            <w:rFonts w:ascii="Trebuchet MS" w:eastAsia="Times New Roman" w:hAnsi="Trebuchet MS" w:cs="Times New Roman"/>
            <w:color w:val="333333"/>
            <w:sz w:val="24"/>
            <w:szCs w:val="24"/>
          </w:rPr>
          <w:t>SimpleDateFormat</w:t>
        </w:r>
        <w:proofErr w:type="spellEnd"/>
        <w:r w:rsidRPr="006E187C">
          <w:rPr>
            <w:rFonts w:ascii="Trebuchet MS" w:eastAsia="Times New Roman" w:hAnsi="Trebuchet MS" w:cs="Times New Roman"/>
            <w:color w:val="333333"/>
            <w:sz w:val="24"/>
            <w:szCs w:val="24"/>
          </w:rPr>
          <w:t xml:space="preserve"> object into a </w:t>
        </w:r>
        <w:proofErr w:type="spellStart"/>
        <w:r w:rsidRPr="006E187C">
          <w:rPr>
            <w:rFonts w:ascii="Courier New" w:eastAsia="Times New Roman" w:hAnsi="Courier New" w:cs="Courier New"/>
            <w:color w:val="333333"/>
            <w:sz w:val="24"/>
            <w:szCs w:val="24"/>
          </w:rPr>
          <w:t>ThreadLocal</w:t>
        </w:r>
        <w:r w:rsidRPr="006E187C">
          <w:rPr>
            <w:rFonts w:ascii="Trebuchet MS" w:eastAsia="Times New Roman" w:hAnsi="Trebuchet MS" w:cs="Times New Roman"/>
            <w:color w:val="333333"/>
            <w:sz w:val="24"/>
            <w:szCs w:val="24"/>
          </w:rPr>
          <w:t>variable</w:t>
        </w:r>
        <w:proofErr w:type="spellEnd"/>
        <w:r w:rsidRPr="006E187C">
          <w:rPr>
            <w:rFonts w:ascii="Trebuchet MS" w:eastAsia="Times New Roman" w:hAnsi="Trebuchet MS" w:cs="Times New Roman"/>
            <w:color w:val="333333"/>
            <w:sz w:val="24"/>
            <w:szCs w:val="24"/>
          </w:rPr>
          <w:t>. If you don't do that, you will get an incorrect result while parsing or formatting dates in Java. Though, for all practical date time purpose, I highly recommend </w:t>
        </w:r>
        <w:proofErr w:type="spellStart"/>
        <w:r w:rsidRPr="006E187C">
          <w:rPr>
            <w:rFonts w:ascii="Courier New" w:eastAsia="Times New Roman" w:hAnsi="Courier New" w:cs="Courier New"/>
            <w:b/>
            <w:bCs/>
            <w:color w:val="333333"/>
            <w:sz w:val="24"/>
            <w:szCs w:val="24"/>
          </w:rPr>
          <w:t>joda-time</w:t>
        </w:r>
        <w:r w:rsidRPr="006E187C">
          <w:rPr>
            <w:rFonts w:ascii="Trebuchet MS" w:eastAsia="Times New Roman" w:hAnsi="Trebuchet MS" w:cs="Times New Roman"/>
            <w:color w:val="333333"/>
            <w:sz w:val="24"/>
            <w:szCs w:val="24"/>
          </w:rPr>
          <w:t>library</w:t>
        </w:r>
        <w:proofErr w:type="spell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83) How do you format a date in Java? </w:t>
        </w:r>
        <w:proofErr w:type="gramStart"/>
        <w:r w:rsidRPr="006E187C">
          <w:rPr>
            <w:rFonts w:ascii="Trebuchet MS" w:eastAsia="Times New Roman" w:hAnsi="Trebuchet MS" w:cs="Times New Roman"/>
            <w:b/>
            <w:bCs/>
            <w:color w:val="333333"/>
            <w:sz w:val="24"/>
            <w:szCs w:val="24"/>
          </w:rPr>
          <w:t>e.g</w:t>
        </w:r>
        <w:proofErr w:type="gramEnd"/>
        <w:r w:rsidRPr="006E187C">
          <w:rPr>
            <w:rFonts w:ascii="Trebuchet MS" w:eastAsia="Times New Roman" w:hAnsi="Trebuchet MS" w:cs="Times New Roman"/>
            <w:b/>
            <w:bCs/>
            <w:color w:val="333333"/>
            <w:sz w:val="24"/>
            <w:szCs w:val="24"/>
          </w:rPr>
          <w:t xml:space="preserve">. in the </w:t>
        </w:r>
        <w:proofErr w:type="spellStart"/>
        <w:r w:rsidRPr="006E187C">
          <w:rPr>
            <w:rFonts w:ascii="Trebuchet MS" w:eastAsia="Times New Roman" w:hAnsi="Trebuchet MS" w:cs="Times New Roman"/>
            <w:b/>
            <w:bCs/>
            <w:color w:val="333333"/>
            <w:sz w:val="24"/>
            <w:szCs w:val="24"/>
          </w:rPr>
          <w:t>ddMMyyyy</w:t>
        </w:r>
        <w:proofErr w:type="spellEnd"/>
        <w:r w:rsidRPr="006E187C">
          <w:rPr>
            <w:rFonts w:ascii="Trebuchet MS" w:eastAsia="Times New Roman" w:hAnsi="Trebuchet MS" w:cs="Times New Roman"/>
            <w:b/>
            <w:bCs/>
            <w:color w:val="333333"/>
            <w:sz w:val="24"/>
            <w:szCs w:val="24"/>
          </w:rPr>
          <w:t xml:space="preserve"> format?</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"http://javarevisited.blogspot.com/2011/09/convert-date-to-string-simpledateformat.html"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You can either use </w:t>
        </w:r>
        <w:proofErr w:type="spellStart"/>
        <w:r w:rsidRPr="006E187C">
          <w:rPr>
            <w:rFonts w:ascii="Courier New" w:eastAsia="Times New Roman" w:hAnsi="Courier New" w:cs="Courier New"/>
            <w:color w:val="333333"/>
            <w:sz w:val="24"/>
            <w:szCs w:val="24"/>
          </w:rPr>
          <w:t>SimpleDateFormat</w:t>
        </w:r>
        <w:proofErr w:type="spellEnd"/>
        <w:r w:rsidRPr="006E187C">
          <w:rPr>
            <w:rFonts w:ascii="Trebuchet MS" w:eastAsia="Times New Roman" w:hAnsi="Trebuchet MS" w:cs="Times New Roman"/>
            <w:color w:val="333333"/>
            <w:sz w:val="24"/>
            <w:szCs w:val="24"/>
          </w:rPr>
          <w:t xml:space="preserve"> class or </w:t>
        </w:r>
        <w:proofErr w:type="spellStart"/>
        <w:r w:rsidRPr="006E187C">
          <w:rPr>
            <w:rFonts w:ascii="Trebuchet MS" w:eastAsia="Times New Roman" w:hAnsi="Trebuchet MS" w:cs="Times New Roman"/>
            <w:color w:val="333333"/>
            <w:sz w:val="24"/>
            <w:szCs w:val="24"/>
          </w:rPr>
          <w:t>joda</w:t>
        </w:r>
        <w:proofErr w:type="spellEnd"/>
        <w:r w:rsidRPr="006E187C">
          <w:rPr>
            <w:rFonts w:ascii="Trebuchet MS" w:eastAsia="Times New Roman" w:hAnsi="Trebuchet MS" w:cs="Times New Roman"/>
            <w:color w:val="333333"/>
            <w:sz w:val="24"/>
            <w:szCs w:val="24"/>
          </w:rPr>
          <w:t xml:space="preserve">-time library to format date in Java. </w:t>
        </w:r>
        <w:proofErr w:type="spellStart"/>
        <w:r w:rsidRPr="006E187C">
          <w:rPr>
            <w:rFonts w:ascii="Trebuchet MS" w:eastAsia="Times New Roman" w:hAnsi="Trebuchet MS" w:cs="Times New Roman"/>
            <w:color w:val="333333"/>
            <w:sz w:val="24"/>
            <w:szCs w:val="24"/>
          </w:rPr>
          <w:t>DateFormat</w:t>
        </w:r>
        <w:proofErr w:type="spellEnd"/>
        <w:r w:rsidRPr="006E187C">
          <w:rPr>
            <w:rFonts w:ascii="Trebuchet MS" w:eastAsia="Times New Roman" w:hAnsi="Trebuchet MS" w:cs="Times New Roman"/>
            <w:color w:val="333333"/>
            <w:sz w:val="24"/>
            <w:szCs w:val="24"/>
          </w:rPr>
          <w:t xml:space="preserve"> class allows you to format date on many popular formats. Please </w:t>
        </w:r>
        <w:r w:rsidRPr="006E187C">
          <w:rPr>
            <w:rFonts w:ascii="Trebuchet MS" w:eastAsia="Times New Roman" w:hAnsi="Trebuchet MS" w:cs="Times New Roman"/>
            <w:color w:val="333333"/>
            <w:sz w:val="24"/>
            <w:szCs w:val="24"/>
          </w:rPr>
          <w:lastRenderedPageBreak/>
          <w:t>see the answer for code samples to format date into different formats e.g. </w:t>
        </w:r>
        <w:proofErr w:type="spellStart"/>
        <w:r w:rsidRPr="006E187C">
          <w:rPr>
            <w:rFonts w:ascii="Courier New" w:eastAsia="Times New Roman" w:hAnsi="Courier New" w:cs="Courier New"/>
            <w:color w:val="333333"/>
            <w:sz w:val="24"/>
            <w:szCs w:val="24"/>
          </w:rPr>
          <w:t>dd</w:t>
        </w:r>
        <w:proofErr w:type="spellEnd"/>
        <w:r w:rsidRPr="006E187C">
          <w:rPr>
            <w:rFonts w:ascii="Courier New" w:eastAsia="Times New Roman" w:hAnsi="Courier New" w:cs="Courier New"/>
            <w:color w:val="333333"/>
            <w:sz w:val="24"/>
            <w:szCs w:val="24"/>
          </w:rPr>
          <w:t>-MM-</w:t>
        </w:r>
        <w:proofErr w:type="spellStart"/>
        <w:r w:rsidRPr="006E187C">
          <w:rPr>
            <w:rFonts w:ascii="Courier New" w:eastAsia="Times New Roman" w:hAnsi="Courier New" w:cs="Courier New"/>
            <w:color w:val="333333"/>
            <w:sz w:val="24"/>
            <w:szCs w:val="24"/>
          </w:rPr>
          <w:t>yyyy</w:t>
        </w:r>
        <w:proofErr w:type="spellEnd"/>
        <w:r w:rsidRPr="006E187C">
          <w:rPr>
            <w:rFonts w:ascii="Trebuchet MS" w:eastAsia="Times New Roman" w:hAnsi="Trebuchet MS" w:cs="Times New Roman"/>
            <w:color w:val="333333"/>
            <w:sz w:val="24"/>
            <w:szCs w:val="24"/>
          </w:rPr>
          <w:t> or </w:t>
        </w:r>
        <w:proofErr w:type="spellStart"/>
        <w:r w:rsidRPr="006E187C">
          <w:rPr>
            <w:rFonts w:ascii="Courier New" w:eastAsia="Times New Roman" w:hAnsi="Courier New" w:cs="Courier New"/>
            <w:color w:val="333333"/>
            <w:sz w:val="24"/>
            <w:szCs w:val="24"/>
          </w:rPr>
          <w:t>ddMMyyyy</w:t>
        </w:r>
        <w:proofErr w:type="spell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84) How do you show </w:t>
        </w:r>
        <w:proofErr w:type="spellStart"/>
        <w:r w:rsidRPr="006E187C">
          <w:rPr>
            <w:rFonts w:ascii="Trebuchet MS" w:eastAsia="Times New Roman" w:hAnsi="Trebuchet MS" w:cs="Times New Roman"/>
            <w:color w:val="333333"/>
            <w:sz w:val="24"/>
            <w:szCs w:val="24"/>
          </w:rPr>
          <w:t>timezone</w:t>
        </w:r>
        <w:proofErr w:type="spellEnd"/>
        <w:r w:rsidRPr="006E187C">
          <w:rPr>
            <w:rFonts w:ascii="Trebuchet MS" w:eastAsia="Times New Roman" w:hAnsi="Trebuchet MS" w:cs="Times New Roman"/>
            <w:color w:val="333333"/>
            <w:sz w:val="24"/>
            <w:szCs w:val="24"/>
          </w:rPr>
          <w:t xml:space="preserve"> in formatted date in Java?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"http://java67.blogspot.sg/2013/01/how-to-format-date-in-java-simpledateformat-example.html"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85) The difference between </w:t>
        </w:r>
        <w:proofErr w:type="spellStart"/>
        <w:r w:rsidRPr="006E187C">
          <w:rPr>
            <w:rFonts w:ascii="Trebuchet MS" w:eastAsia="Times New Roman" w:hAnsi="Trebuchet MS" w:cs="Times New Roman"/>
            <w:color w:val="333333"/>
            <w:sz w:val="24"/>
            <w:szCs w:val="24"/>
          </w:rPr>
          <w:t>java.util.Date</w:t>
        </w:r>
        <w:proofErr w:type="spellEnd"/>
        <w:r w:rsidRPr="006E187C">
          <w:rPr>
            <w:rFonts w:ascii="Trebuchet MS" w:eastAsia="Times New Roman" w:hAnsi="Trebuchet MS" w:cs="Times New Roman"/>
            <w:color w:val="333333"/>
            <w:sz w:val="24"/>
            <w:szCs w:val="24"/>
          </w:rPr>
          <w:t xml:space="preserve"> and </w:t>
        </w:r>
        <w:proofErr w:type="spellStart"/>
        <w:r w:rsidRPr="006E187C">
          <w:rPr>
            <w:rFonts w:ascii="Trebuchet MS" w:eastAsia="Times New Roman" w:hAnsi="Trebuchet MS" w:cs="Times New Roman"/>
            <w:color w:val="333333"/>
            <w:sz w:val="24"/>
            <w:szCs w:val="24"/>
          </w:rPr>
          <w:t>java.sql.Date</w:t>
        </w:r>
        <w:proofErr w:type="spellEnd"/>
        <w:r w:rsidRPr="006E187C">
          <w:rPr>
            <w:rFonts w:ascii="Trebuchet MS" w:eastAsia="Times New Roman" w:hAnsi="Trebuchet MS" w:cs="Times New Roman"/>
            <w:color w:val="333333"/>
            <w:sz w:val="24"/>
            <w:szCs w:val="24"/>
          </w:rPr>
          <w:t xml:space="preserve"> in Java?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"http://java67.blogspot.sg/2014/02/how-to-convert-javautildate-to-javasqldate-example.html"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86) How to you calculate the difference between two dates in Java?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"http://javarevisited.blogspot.sg/2015/07/how-to-find-number-of-days-between-two-dates-in-java.html"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program</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87) How do you convert a String(YYYYMMDD) to date in Java?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"http://java67.blogspot.sg/2014/12/string-to-date-example-in-java-multithreading.html"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ins>
    </w:p>
    <w:p w:rsidR="006E187C" w:rsidRPr="006E187C" w:rsidRDefault="006E187C" w:rsidP="006E187C">
      <w:pPr>
        <w:spacing w:after="0" w:line="240" w:lineRule="auto"/>
        <w:outlineLvl w:val="2"/>
        <w:rPr>
          <w:ins w:id="159" w:author="Unknown"/>
          <w:rFonts w:ascii="Trebuchet MS" w:eastAsia="Times New Roman" w:hAnsi="Trebuchet MS" w:cs="Times New Roman"/>
          <w:b/>
          <w:bCs/>
          <w:color w:val="333333"/>
          <w:sz w:val="32"/>
          <w:szCs w:val="32"/>
        </w:rPr>
      </w:pPr>
      <w:ins w:id="160" w:author="Unknown">
        <w:r w:rsidRPr="006E187C">
          <w:rPr>
            <w:rFonts w:ascii="Trebuchet MS" w:eastAsia="Times New Roman" w:hAnsi="Trebuchet MS" w:cs="Times New Roman"/>
            <w:b/>
            <w:bCs/>
            <w:color w:val="333333"/>
            <w:sz w:val="32"/>
            <w:szCs w:val="32"/>
            <w:u w:val="single"/>
          </w:rPr>
          <w:t xml:space="preserve">Unit testing </w:t>
        </w:r>
        <w:proofErr w:type="spellStart"/>
        <w:r w:rsidRPr="006E187C">
          <w:rPr>
            <w:rFonts w:ascii="Trebuchet MS" w:eastAsia="Times New Roman" w:hAnsi="Trebuchet MS" w:cs="Times New Roman"/>
            <w:b/>
            <w:bCs/>
            <w:color w:val="333333"/>
            <w:sz w:val="32"/>
            <w:szCs w:val="32"/>
            <w:u w:val="single"/>
          </w:rPr>
          <w:t>JUnit</w:t>
        </w:r>
        <w:proofErr w:type="spellEnd"/>
        <w:r w:rsidRPr="006E187C">
          <w:rPr>
            <w:rFonts w:ascii="Trebuchet MS" w:eastAsia="Times New Roman" w:hAnsi="Trebuchet MS" w:cs="Times New Roman"/>
            <w:b/>
            <w:bCs/>
            <w:color w:val="333333"/>
            <w:sz w:val="32"/>
            <w:szCs w:val="32"/>
            <w:u w:val="single"/>
          </w:rPr>
          <w:t xml:space="preserve"> Interview questions</w:t>
        </w:r>
      </w:ins>
    </w:p>
    <w:p w:rsidR="006E187C" w:rsidRPr="006E187C" w:rsidRDefault="006E187C" w:rsidP="006E187C">
      <w:pPr>
        <w:spacing w:after="0" w:line="240" w:lineRule="auto"/>
        <w:rPr>
          <w:ins w:id="161" w:author="Unknown"/>
          <w:rFonts w:ascii="Trebuchet MS" w:eastAsia="Times New Roman" w:hAnsi="Trebuchet MS" w:cs="Times New Roman"/>
          <w:color w:val="333333"/>
          <w:sz w:val="24"/>
          <w:szCs w:val="24"/>
        </w:rPr>
      </w:pPr>
      <w:ins w:id="162" w:author="Unknown">
        <w:r w:rsidRPr="006E187C">
          <w:rPr>
            <w:rFonts w:ascii="Trebuchet MS" w:eastAsia="Times New Roman" w:hAnsi="Trebuchet MS" w:cs="Times New Roman"/>
            <w:color w:val="333333"/>
            <w:sz w:val="24"/>
            <w:szCs w:val="24"/>
          </w:rPr>
          <w:t>89) How do you test static method?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You can use </w:t>
        </w:r>
        <w:proofErr w:type="spellStart"/>
        <w:r w:rsidRPr="006E187C">
          <w:rPr>
            <w:rFonts w:ascii="Trebuchet MS" w:eastAsia="Times New Roman" w:hAnsi="Trebuchet MS" w:cs="Times New Roman"/>
            <w:color w:val="333333"/>
            <w:sz w:val="24"/>
            <w:szCs w:val="24"/>
          </w:rPr>
          <w:t>PowerMock</w:t>
        </w:r>
        <w:proofErr w:type="spellEnd"/>
        <w:r w:rsidRPr="006E187C">
          <w:rPr>
            <w:rFonts w:ascii="Trebuchet MS" w:eastAsia="Times New Roman" w:hAnsi="Trebuchet MS" w:cs="Times New Roman"/>
            <w:color w:val="333333"/>
            <w:sz w:val="24"/>
            <w:szCs w:val="24"/>
          </w:rPr>
          <w:t xml:space="preserve"> library to test static methods in Java.</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90) How to do you test a method for an exception using </w:t>
        </w:r>
        <w:proofErr w:type="spellStart"/>
        <w:r w:rsidRPr="006E187C">
          <w:rPr>
            <w:rFonts w:ascii="Trebuchet MS" w:eastAsia="Times New Roman" w:hAnsi="Trebuchet MS" w:cs="Times New Roman"/>
            <w:color w:val="333333"/>
            <w:sz w:val="24"/>
            <w:szCs w:val="24"/>
          </w:rPr>
          <w:t>JUnit</w:t>
        </w:r>
        <w:proofErr w:type="spellEnd"/>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"http://javarevisited.blogspot.sg/2013/04/JUnit-tutorial-example-test-exception-thrown-by-java-method.html"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91) Which unit testing libraries you have used for testing Java programs?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92) What is the difference between @Before and @</w:t>
        </w:r>
        <w:proofErr w:type="spellStart"/>
        <w:r w:rsidRPr="006E187C">
          <w:rPr>
            <w:rFonts w:ascii="Trebuchet MS" w:eastAsia="Times New Roman" w:hAnsi="Trebuchet MS" w:cs="Times New Roman"/>
            <w:color w:val="333333"/>
            <w:sz w:val="24"/>
            <w:szCs w:val="24"/>
          </w:rPr>
          <w:t>BeforeClass</w:t>
        </w:r>
        <w:proofErr w:type="spellEnd"/>
        <w:r w:rsidRPr="006E187C">
          <w:rPr>
            <w:rFonts w:ascii="Trebuchet MS" w:eastAsia="Times New Roman" w:hAnsi="Trebuchet MS" w:cs="Times New Roman"/>
            <w:color w:val="333333"/>
            <w:sz w:val="24"/>
            <w:szCs w:val="24"/>
          </w:rPr>
          <w:t xml:space="preserve"> annotation?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"http://javarevisited.blogspot.sg/2013/04/JUnit-tutorial-example-test-exception-thrown-by-java-method.html"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ins>
    </w:p>
    <w:p w:rsidR="006E187C" w:rsidRPr="006E187C" w:rsidRDefault="006E187C" w:rsidP="006E187C">
      <w:pPr>
        <w:spacing w:after="0" w:line="240" w:lineRule="auto"/>
        <w:outlineLvl w:val="2"/>
        <w:rPr>
          <w:ins w:id="163" w:author="Unknown"/>
          <w:rFonts w:ascii="Trebuchet MS" w:eastAsia="Times New Roman" w:hAnsi="Trebuchet MS" w:cs="Times New Roman"/>
          <w:b/>
          <w:bCs/>
          <w:color w:val="333333"/>
          <w:sz w:val="32"/>
          <w:szCs w:val="32"/>
        </w:rPr>
      </w:pPr>
      <w:ins w:id="164" w:author="Unknown">
        <w:r w:rsidRPr="006E187C">
          <w:rPr>
            <w:rFonts w:ascii="Trebuchet MS" w:eastAsia="Times New Roman" w:hAnsi="Trebuchet MS" w:cs="Times New Roman"/>
            <w:b/>
            <w:bCs/>
            <w:color w:val="333333"/>
            <w:sz w:val="32"/>
            <w:szCs w:val="32"/>
            <w:u w:val="single"/>
          </w:rPr>
          <w:t>Programming and Coding Questions</w:t>
        </w:r>
      </w:ins>
    </w:p>
    <w:p w:rsidR="006E187C" w:rsidRPr="006E187C" w:rsidRDefault="006E187C" w:rsidP="006E187C">
      <w:pPr>
        <w:spacing w:after="0" w:line="240" w:lineRule="auto"/>
        <w:rPr>
          <w:ins w:id="165" w:author="Unknown"/>
          <w:rFonts w:ascii="Trebuchet MS" w:eastAsia="Times New Roman" w:hAnsi="Trebuchet MS" w:cs="Times New Roman"/>
          <w:color w:val="333333"/>
          <w:sz w:val="24"/>
          <w:szCs w:val="24"/>
        </w:rPr>
      </w:pPr>
      <w:ins w:id="166" w:author="Unknown">
        <w:r w:rsidRPr="006E187C">
          <w:rPr>
            <w:rFonts w:ascii="Trebuchet MS" w:eastAsia="Times New Roman" w:hAnsi="Trebuchet MS" w:cs="Times New Roman"/>
            <w:color w:val="333333"/>
            <w:sz w:val="24"/>
            <w:szCs w:val="24"/>
          </w:rPr>
          <w:t>93) How to check if a String contains only numeric digits?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"http://java67.blogspot.com/2014/01/java-regular-expression-to-check-numbers-in-String.html"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solution</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94) How to write LRU cache in Java using Generics?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95) Write a Java program to convert bytes to long?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 xml:space="preserve">96) How to reverse a String in Java without using </w:t>
        </w:r>
        <w:proofErr w:type="spellStart"/>
        <w:r w:rsidRPr="006E187C">
          <w:rPr>
            <w:rFonts w:ascii="Trebuchet MS" w:eastAsia="Times New Roman" w:hAnsi="Trebuchet MS" w:cs="Times New Roman"/>
            <w:color w:val="333333"/>
            <w:sz w:val="24"/>
            <w:szCs w:val="24"/>
          </w:rPr>
          <w:t>StringBuffer</w:t>
        </w:r>
        <w:proofErr w:type="spellEnd"/>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"http://java67.blogspot.com/2012/12/how-to-reverse-string-in-java-stringbuffer-stringbuilder.htm"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solution</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97) How to find the word with the highest frequency from a file in Java?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"http://java67.blogspot.com/2015/10/java-program-to-find-repeated-words-and-count.html"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solution</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98) How do you check if two given String are anagrams?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"http://javarevisited.blogspot.sg/2013/03/Anagram-how-to-check-if-two-string-are-anagrams-example-tutorial.html"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solution</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99) How to print all permutation of a String in Java?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"http://javarevisited.blogspot.com/2015/08/how-to-find-all-permutations-of-string-java-example.html"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solution</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100) How do you print duplicate elements from an array in Java?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"http://javarevisited.blogspot.com/2015/06/3-ways-to-find-duplicate-elements-in-array-java.html"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solution</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lastRenderedPageBreak/>
          <w:br/>
          <w:t xml:space="preserve">101) How to convert String to </w:t>
        </w:r>
        <w:proofErr w:type="spellStart"/>
        <w:r w:rsidRPr="006E187C">
          <w:rPr>
            <w:rFonts w:ascii="Trebuchet MS" w:eastAsia="Times New Roman" w:hAnsi="Trebuchet MS" w:cs="Times New Roman"/>
            <w:color w:val="333333"/>
            <w:sz w:val="24"/>
            <w:szCs w:val="24"/>
          </w:rPr>
          <w:t>int</w:t>
        </w:r>
        <w:proofErr w:type="spellEnd"/>
        <w:r w:rsidRPr="006E187C">
          <w:rPr>
            <w:rFonts w:ascii="Trebuchet MS" w:eastAsia="Times New Roman" w:hAnsi="Trebuchet MS" w:cs="Times New Roman"/>
            <w:color w:val="333333"/>
            <w:sz w:val="24"/>
            <w:szCs w:val="24"/>
          </w:rPr>
          <w:t xml:space="preserve"> in Java?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"http://java67.blogspot.com/2015/08/2-ways-to-parse-string-to-int-in-java.html"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solution</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102) How to swap two integers without using temp variable?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"http://java67.blogspot.com/2015/08/how-to-swap-two-integers-without-using.html"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solution</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ins>
    </w:p>
    <w:p w:rsidR="006E187C" w:rsidRPr="006E187C" w:rsidRDefault="006E187C" w:rsidP="006E187C">
      <w:pPr>
        <w:spacing w:after="0" w:line="240" w:lineRule="auto"/>
        <w:outlineLvl w:val="2"/>
        <w:rPr>
          <w:ins w:id="167" w:author="Unknown"/>
          <w:rFonts w:ascii="Trebuchet MS" w:eastAsia="Times New Roman" w:hAnsi="Trebuchet MS" w:cs="Times New Roman"/>
          <w:b/>
          <w:bCs/>
          <w:color w:val="333333"/>
          <w:sz w:val="32"/>
          <w:szCs w:val="32"/>
        </w:rPr>
      </w:pPr>
      <w:ins w:id="168" w:author="Unknown">
        <w:r w:rsidRPr="006E187C">
          <w:rPr>
            <w:rFonts w:ascii="Trebuchet MS" w:eastAsia="Times New Roman" w:hAnsi="Trebuchet MS" w:cs="Times New Roman"/>
            <w:b/>
            <w:bCs/>
            <w:color w:val="333333"/>
            <w:sz w:val="32"/>
            <w:szCs w:val="32"/>
            <w:u w:val="single"/>
          </w:rPr>
          <w:t>Java Interview questions from OOP and Design Patterns</w:t>
        </w:r>
      </w:ins>
    </w:p>
    <w:p w:rsidR="006E187C" w:rsidRPr="006E187C" w:rsidRDefault="006E187C" w:rsidP="006E187C">
      <w:pPr>
        <w:spacing w:after="0" w:line="240" w:lineRule="auto"/>
        <w:rPr>
          <w:ins w:id="169" w:author="Unknown"/>
          <w:rFonts w:ascii="Trebuchet MS" w:eastAsia="Times New Roman" w:hAnsi="Trebuchet MS" w:cs="Times New Roman"/>
          <w:color w:val="333333"/>
          <w:sz w:val="24"/>
          <w:szCs w:val="24"/>
        </w:rPr>
      </w:pPr>
      <w:ins w:id="170" w:author="Unknown">
        <w:r w:rsidRPr="006E187C">
          <w:rPr>
            <w:rFonts w:ascii="Trebuchet MS" w:eastAsia="Times New Roman" w:hAnsi="Trebuchet MS" w:cs="Times New Roman"/>
            <w:color w:val="333333"/>
            <w:sz w:val="24"/>
            <w:szCs w:val="24"/>
          </w:rPr>
          <w:t>It contains Java Interview questions from SOLID design principles, OOP fundamentals e.g. class, object, interface, Inheritance, Polymorphism, Encapsulation, and Abstraction as well as more advanced concepts like Composition, Aggregation, and Association. It also contains questions from GOF design patterns.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103) </w:t>
        </w:r>
        <w:proofErr w:type="gramStart"/>
        <w:r w:rsidRPr="006E187C">
          <w:rPr>
            <w:rFonts w:ascii="Trebuchet MS" w:eastAsia="Times New Roman" w:hAnsi="Trebuchet MS" w:cs="Times New Roman"/>
            <w:b/>
            <w:bCs/>
            <w:color w:val="333333"/>
            <w:sz w:val="24"/>
            <w:szCs w:val="24"/>
          </w:rPr>
          <w:t>What</w:t>
        </w:r>
        <w:proofErr w:type="gramEnd"/>
        <w:r w:rsidRPr="006E187C">
          <w:rPr>
            <w:rFonts w:ascii="Trebuchet MS" w:eastAsia="Times New Roman" w:hAnsi="Trebuchet MS" w:cs="Times New Roman"/>
            <w:b/>
            <w:bCs/>
            <w:color w:val="333333"/>
            <w:sz w:val="24"/>
            <w:szCs w:val="24"/>
          </w:rPr>
          <w:t xml:space="preserve"> is the interface? Why you use it if you cannot write anything concrete on it?</w:t>
        </w:r>
        <w:r w:rsidRPr="006E187C">
          <w:rPr>
            <w:rFonts w:ascii="Trebuchet MS" w:eastAsia="Times New Roman" w:hAnsi="Trebuchet MS" w:cs="Times New Roman"/>
            <w:color w:val="333333"/>
            <w:sz w:val="24"/>
            <w:szCs w:val="24"/>
          </w:rPr>
          <w:br/>
          <w:t>The interface is used to define API. It tells about the contract your classes will follow. It also supports abstraction because a client can use interface method to leverage multiple implementations e.g. by using List interface you can take advantage of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"http://javarevisited.blogspot.com/2015/07/java-arraylist-tutorial.html"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 xml:space="preserve">random access of </w:t>
        </w:r>
        <w:proofErr w:type="spellStart"/>
        <w:r w:rsidRPr="006E187C">
          <w:rPr>
            <w:rFonts w:ascii="Trebuchet MS" w:eastAsia="Times New Roman" w:hAnsi="Trebuchet MS" w:cs="Times New Roman"/>
            <w:color w:val="660099"/>
            <w:sz w:val="24"/>
            <w:szCs w:val="24"/>
            <w:u w:val="single"/>
          </w:rPr>
          <w:t>ArrayList</w:t>
        </w:r>
        <w:proofErr w:type="spell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xml:space="preserve"> as well as flexible insertion and deletion of </w:t>
        </w:r>
        <w:proofErr w:type="spellStart"/>
        <w:r w:rsidRPr="006E187C">
          <w:rPr>
            <w:rFonts w:ascii="Trebuchet MS" w:eastAsia="Times New Roman" w:hAnsi="Trebuchet MS" w:cs="Times New Roman"/>
            <w:color w:val="333333"/>
            <w:sz w:val="24"/>
            <w:szCs w:val="24"/>
          </w:rPr>
          <w:t>LinkedList</w:t>
        </w:r>
        <w:proofErr w:type="spellEnd"/>
        <w:r w:rsidRPr="006E187C">
          <w:rPr>
            <w:rFonts w:ascii="Trebuchet MS" w:eastAsia="Times New Roman" w:hAnsi="Trebuchet MS" w:cs="Times New Roman"/>
            <w:color w:val="333333"/>
            <w:sz w:val="24"/>
            <w:szCs w:val="24"/>
          </w:rPr>
          <w:t>. The interface doesn't allow you to write code to keep things abstract but from Java 8 you can declare static and default methods inside interface which are concrete.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104) </w:t>
        </w:r>
        <w:proofErr w:type="gramStart"/>
        <w:r w:rsidRPr="006E187C">
          <w:rPr>
            <w:rFonts w:ascii="Trebuchet MS" w:eastAsia="Times New Roman" w:hAnsi="Trebuchet MS" w:cs="Times New Roman"/>
            <w:b/>
            <w:bCs/>
            <w:color w:val="333333"/>
            <w:sz w:val="24"/>
            <w:szCs w:val="24"/>
          </w:rPr>
          <w:t>The</w:t>
        </w:r>
        <w:proofErr w:type="gramEnd"/>
        <w:r w:rsidRPr="006E187C">
          <w:rPr>
            <w:rFonts w:ascii="Trebuchet MS" w:eastAsia="Times New Roman" w:hAnsi="Trebuchet MS" w:cs="Times New Roman"/>
            <w:b/>
            <w:bCs/>
            <w:color w:val="333333"/>
            <w:sz w:val="24"/>
            <w:szCs w:val="24"/>
          </w:rPr>
          <w:t xml:space="preserve"> difference between abstract class and interface in Java?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"http://javarevisited.blogspot.sg/2013/05/difference-between-abstract-class-vs-interface-java-when-prefer-over-design-oops.html"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There are multiple differences between abstract class and interface in Java, but the most important one is Java's restriction on allowing a class to extend just one class but allows it to implement multiple interfaces. An abstract class is good to define default behavior for a family of class, but the interface is good to define Type which is later used to leverage Polymorphism. Please check the answer for a more thorough discussion of this question.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105) </w:t>
        </w:r>
        <w:proofErr w:type="gramStart"/>
        <w:r w:rsidRPr="006E187C">
          <w:rPr>
            <w:rFonts w:ascii="Trebuchet MS" w:eastAsia="Times New Roman" w:hAnsi="Trebuchet MS" w:cs="Times New Roman"/>
            <w:b/>
            <w:bCs/>
            <w:color w:val="333333"/>
            <w:sz w:val="24"/>
            <w:szCs w:val="24"/>
          </w:rPr>
          <w:t>Which</w:t>
        </w:r>
        <w:proofErr w:type="gramEnd"/>
        <w:r w:rsidRPr="006E187C">
          <w:rPr>
            <w:rFonts w:ascii="Trebuchet MS" w:eastAsia="Times New Roman" w:hAnsi="Trebuchet MS" w:cs="Times New Roman"/>
            <w:b/>
            <w:bCs/>
            <w:color w:val="333333"/>
            <w:sz w:val="24"/>
            <w:szCs w:val="24"/>
          </w:rPr>
          <w:t xml:space="preserve"> design pattern have you used in your production code? </w:t>
        </w:r>
        <w:proofErr w:type="gramStart"/>
        <w:r w:rsidRPr="006E187C">
          <w:rPr>
            <w:rFonts w:ascii="Trebuchet MS" w:eastAsia="Times New Roman" w:hAnsi="Trebuchet MS" w:cs="Times New Roman"/>
            <w:b/>
            <w:bCs/>
            <w:color w:val="333333"/>
            <w:sz w:val="24"/>
            <w:szCs w:val="24"/>
          </w:rPr>
          <w:t>apart</w:t>
        </w:r>
        <w:proofErr w:type="gramEnd"/>
        <w:r w:rsidRPr="006E187C">
          <w:rPr>
            <w:rFonts w:ascii="Trebuchet MS" w:eastAsia="Times New Roman" w:hAnsi="Trebuchet MS" w:cs="Times New Roman"/>
            <w:b/>
            <w:bCs/>
            <w:color w:val="333333"/>
            <w:sz w:val="24"/>
            <w:szCs w:val="24"/>
          </w:rPr>
          <w:t xml:space="preserve"> from Singleton?</w:t>
        </w:r>
        <w:r w:rsidRPr="006E187C">
          <w:rPr>
            <w:rFonts w:ascii="Trebuchet MS" w:eastAsia="Times New Roman" w:hAnsi="Trebuchet MS" w:cs="Times New Roman"/>
            <w:color w:val="333333"/>
            <w:sz w:val="24"/>
            <w:szCs w:val="24"/>
          </w:rPr>
          <w:br/>
          <w:t>This is something you can answer from your experience. You can generally say about dependency injection, factory pattern, decorator pattern or observer pattern, whichever you have used. Though be prepared to answer follow-up question based upon the pattern you choose.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106) Can you explain </w:t>
        </w:r>
        <w:proofErr w:type="spellStart"/>
        <w:r w:rsidRPr="006E187C">
          <w:rPr>
            <w:rFonts w:ascii="Trebuchet MS" w:eastAsia="Times New Roman" w:hAnsi="Trebuchet MS" w:cs="Times New Roman"/>
            <w:b/>
            <w:bCs/>
            <w:color w:val="333333"/>
            <w:sz w:val="24"/>
            <w:szCs w:val="24"/>
          </w:rPr>
          <w:t>Liskov</w:t>
        </w:r>
        <w:proofErr w:type="spellEnd"/>
        <w:r w:rsidRPr="006E187C">
          <w:rPr>
            <w:rFonts w:ascii="Trebuchet MS" w:eastAsia="Times New Roman" w:hAnsi="Trebuchet MS" w:cs="Times New Roman"/>
            <w:b/>
            <w:bCs/>
            <w:color w:val="333333"/>
            <w:sz w:val="24"/>
            <w:szCs w:val="24"/>
          </w:rPr>
          <w:t xml:space="preserve"> Substitution principle?</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"http://javarevisited.blogspot.com/2012/03/10-object-oriented-design-principles.html"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This is one of the toughest questions I have asked in Java interviews. Out of 50 candidates, I have almost asked only 5 have managed to answer it. I am not posting an answer to this question as I like you to do some research, practice and spend some time to understand this confusing principle well.</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lastRenderedPageBreak/>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107) </w:t>
        </w:r>
        <w:proofErr w:type="gramStart"/>
        <w:r w:rsidRPr="006E187C">
          <w:rPr>
            <w:rFonts w:ascii="Trebuchet MS" w:eastAsia="Times New Roman" w:hAnsi="Trebuchet MS" w:cs="Times New Roman"/>
            <w:b/>
            <w:bCs/>
            <w:color w:val="333333"/>
            <w:sz w:val="24"/>
            <w:szCs w:val="24"/>
          </w:rPr>
          <w:t>What</w:t>
        </w:r>
        <w:proofErr w:type="gramEnd"/>
        <w:r w:rsidRPr="006E187C">
          <w:rPr>
            <w:rFonts w:ascii="Trebuchet MS" w:eastAsia="Times New Roman" w:hAnsi="Trebuchet MS" w:cs="Times New Roman"/>
            <w:b/>
            <w:bCs/>
            <w:color w:val="333333"/>
            <w:sz w:val="24"/>
            <w:szCs w:val="24"/>
          </w:rPr>
          <w:t xml:space="preserve"> is Law of Demeter violation? Why it matters?</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"http://javarevisited.blogspot.com/2014/05/law-of-demeter-example-in-java.html"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Believe it or not, Java is all about application programming and structuring code. </w:t>
        </w:r>
        <w:proofErr w:type="gramStart"/>
        <w:r w:rsidRPr="006E187C">
          <w:rPr>
            <w:rFonts w:ascii="Trebuchet MS" w:eastAsia="Times New Roman" w:hAnsi="Trebuchet MS" w:cs="Times New Roman"/>
            <w:color w:val="333333"/>
            <w:sz w:val="24"/>
            <w:szCs w:val="24"/>
          </w:rPr>
          <w:t>If  you</w:t>
        </w:r>
        <w:proofErr w:type="gramEnd"/>
        <w:r w:rsidRPr="006E187C">
          <w:rPr>
            <w:rFonts w:ascii="Trebuchet MS" w:eastAsia="Times New Roman" w:hAnsi="Trebuchet MS" w:cs="Times New Roman"/>
            <w:color w:val="333333"/>
            <w:sz w:val="24"/>
            <w:szCs w:val="24"/>
          </w:rPr>
          <w:t xml:space="preserve"> have good knowledge of common coding best practices, patterns and what not to do than only you can write quality code.  Law of Demeter suggests you "talk to friends and not stranger", hence used to reduce coupling between classes.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108) </w:t>
        </w:r>
        <w:proofErr w:type="gramStart"/>
        <w:r w:rsidRPr="006E187C">
          <w:rPr>
            <w:rFonts w:ascii="Trebuchet MS" w:eastAsia="Times New Roman" w:hAnsi="Trebuchet MS" w:cs="Times New Roman"/>
            <w:b/>
            <w:bCs/>
            <w:color w:val="333333"/>
            <w:sz w:val="24"/>
            <w:szCs w:val="24"/>
          </w:rPr>
          <w:t>What</w:t>
        </w:r>
        <w:proofErr w:type="gramEnd"/>
        <w:r w:rsidRPr="006E187C">
          <w:rPr>
            <w:rFonts w:ascii="Trebuchet MS" w:eastAsia="Times New Roman" w:hAnsi="Trebuchet MS" w:cs="Times New Roman"/>
            <w:b/>
            <w:bCs/>
            <w:color w:val="333333"/>
            <w:sz w:val="24"/>
            <w:szCs w:val="24"/>
          </w:rPr>
          <w:t xml:space="preserve"> is Adapter pattern? When to use it?</w:t>
        </w:r>
        <w:r w:rsidRPr="006E187C">
          <w:rPr>
            <w:rFonts w:ascii="Trebuchet MS" w:eastAsia="Times New Roman" w:hAnsi="Trebuchet MS" w:cs="Times New Roman"/>
            <w:color w:val="333333"/>
            <w:sz w:val="24"/>
            <w:szCs w:val="24"/>
          </w:rPr>
          <w:br/>
          <w:t>Another frequently asked Java design pattern questions. It provides interface conversion. If your client is using some interface but you have something else, you can write an Adapter to bridge them together. This is good for Java software engineer having 2 to 3 years experience because the question is neither difficult nor tricky but requires knowledge of OOP design patterns.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109) </w:t>
        </w:r>
        <w:proofErr w:type="gramStart"/>
        <w:r w:rsidRPr="006E187C">
          <w:rPr>
            <w:rFonts w:ascii="Trebuchet MS" w:eastAsia="Times New Roman" w:hAnsi="Trebuchet MS" w:cs="Times New Roman"/>
            <w:b/>
            <w:bCs/>
            <w:color w:val="333333"/>
            <w:sz w:val="24"/>
            <w:szCs w:val="24"/>
          </w:rPr>
          <w:t>What</w:t>
        </w:r>
        <w:proofErr w:type="gramEnd"/>
        <w:r w:rsidRPr="006E187C">
          <w:rPr>
            <w:rFonts w:ascii="Trebuchet MS" w:eastAsia="Times New Roman" w:hAnsi="Trebuchet MS" w:cs="Times New Roman"/>
            <w:b/>
            <w:bCs/>
            <w:color w:val="333333"/>
            <w:sz w:val="24"/>
            <w:szCs w:val="24"/>
          </w:rPr>
          <w:t xml:space="preserve"> is "dependency injection" and "inversion of control"? Why would someone use it?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"http://javarevisited.blogspot.sg/2012/12/inversion-of-control-dependency-injection-design-pattern-spring-example-tutorial.html"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110) What is an abstract class? How is it different from an interface? Why would you use it?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"http://java67.blogspot.sg/2014/06/why-abstract-class-is-important-in-java.html"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One more classic question from Programming Job interviews, it is as old as chuck Norris. An abstract class is a class which can have state, code and implementation, but an interface is a contract which is totally abstract. Since I have answered it many times, I am only giving you the gist here but you should read the article linked to answer to learn this useful concept in much more detail.</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111) </w:t>
        </w:r>
        <w:proofErr w:type="gramStart"/>
        <w:r w:rsidRPr="006E187C">
          <w:rPr>
            <w:rFonts w:ascii="Trebuchet MS" w:eastAsia="Times New Roman" w:hAnsi="Trebuchet MS" w:cs="Times New Roman"/>
            <w:b/>
            <w:bCs/>
            <w:color w:val="333333"/>
            <w:sz w:val="24"/>
            <w:szCs w:val="24"/>
          </w:rPr>
          <w:t>Which</w:t>
        </w:r>
        <w:proofErr w:type="gramEnd"/>
        <w:r w:rsidRPr="006E187C">
          <w:rPr>
            <w:rFonts w:ascii="Trebuchet MS" w:eastAsia="Times New Roman" w:hAnsi="Trebuchet MS" w:cs="Times New Roman"/>
            <w:b/>
            <w:bCs/>
            <w:color w:val="333333"/>
            <w:sz w:val="24"/>
            <w:szCs w:val="24"/>
          </w:rPr>
          <w:t xml:space="preserve"> one is better constructor injection or setter dependency injection?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"http://javarevisited.blogspot.sg/2012/11/difference-between-setter-injection-vs-constructor-injection-spring-framework.html"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Each has their own advantage and disadvantage. Constructor injection guaranteed that class will be initialized with all its dependency, but setter injection provides flexibility to set an optional dependency. Setter injection is also more readable if you are using an XML file to describe dependency. Rule of thumb is to use constructor injection for mandatory dependency and use setter injection for optional dependency.</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112) What is difference between dependency injection and factory design pattern</w:t>
        </w:r>
        <w:proofErr w:type="gramStart"/>
        <w:r w:rsidRPr="006E187C">
          <w:rPr>
            <w:rFonts w:ascii="Trebuchet MS" w:eastAsia="Times New Roman" w:hAnsi="Trebuchet MS" w:cs="Times New Roman"/>
            <w:b/>
            <w:bCs/>
            <w:color w:val="333333"/>
            <w:sz w:val="24"/>
            <w:szCs w:val="24"/>
          </w:rPr>
          <w:t>?</w:t>
        </w:r>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"http://javarevisited.blogspot.sg/2015/06/difference-between-dependency-injection.html"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answer</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Though both patterns help to take out object creation part from application logic, use of dependency injection results in cleaner code than factory pattern. By using dependency injection, your classes are nothing but POJO which only knows about dependency but doesn't care how they are acquired. In the case of factory pattern, the class also needs to know about factory to acquire dependency. </w:t>
        </w:r>
        <w:proofErr w:type="gramStart"/>
        <w:r w:rsidRPr="006E187C">
          <w:rPr>
            <w:rFonts w:ascii="Trebuchet MS" w:eastAsia="Times New Roman" w:hAnsi="Trebuchet MS" w:cs="Times New Roman"/>
            <w:color w:val="333333"/>
            <w:sz w:val="24"/>
            <w:szCs w:val="24"/>
          </w:rPr>
          <w:t>hence</w:t>
        </w:r>
        <w:proofErr w:type="gramEnd"/>
        <w:r w:rsidRPr="006E187C">
          <w:rPr>
            <w:rFonts w:ascii="Trebuchet MS" w:eastAsia="Times New Roman" w:hAnsi="Trebuchet MS" w:cs="Times New Roman"/>
            <w:color w:val="333333"/>
            <w:sz w:val="24"/>
            <w:szCs w:val="24"/>
          </w:rPr>
          <w:t xml:space="preserve">, DI results </w:t>
        </w:r>
        <w:r w:rsidRPr="006E187C">
          <w:rPr>
            <w:rFonts w:ascii="Trebuchet MS" w:eastAsia="Times New Roman" w:hAnsi="Trebuchet MS" w:cs="Times New Roman"/>
            <w:color w:val="333333"/>
            <w:sz w:val="24"/>
            <w:szCs w:val="24"/>
          </w:rPr>
          <w:lastRenderedPageBreak/>
          <w:t>in more testable classes than factory pattern. Please see the answer for a more detailed discussion on this topic.</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113) Difference between Adapter and Decorator pattern?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"http://javarevisited.blogspot.sg/2015/01/adapter-vs-decorator-vs-facade-vs-proxy-pattern-java.html"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Though the structure of Adapter and Decorator pattern is similar, the difference comes on the intent of each pattern. The adapter pattern is used to bridge the gap between two interfaces, but Decorator pattern is used to add new functionality into the class without the modifying existing code.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proofErr w:type="gramStart"/>
        <w:r w:rsidRPr="006E187C">
          <w:rPr>
            <w:rFonts w:ascii="Trebuchet MS" w:eastAsia="Times New Roman" w:hAnsi="Trebuchet MS" w:cs="Times New Roman"/>
            <w:b/>
            <w:bCs/>
            <w:color w:val="333333"/>
            <w:sz w:val="24"/>
            <w:szCs w:val="24"/>
          </w:rPr>
          <w:t>114) Difference between Adapter and Proxy Pattern?</w:t>
        </w:r>
        <w:proofErr w:type="gramEnd"/>
        <w:r w:rsidRPr="006E187C">
          <w:rPr>
            <w:rFonts w:ascii="Trebuchet MS" w:eastAsia="Times New Roman" w:hAnsi="Trebuchet MS" w:cs="Times New Roman"/>
            <w:b/>
            <w:bCs/>
            <w:color w:val="333333"/>
            <w:sz w:val="24"/>
            <w:szCs w:val="24"/>
          </w:rPr>
          <w:t>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"http://javarevisited.blogspot.sg/2015/01/adapter-vs-decorator-vs-facade-vs-proxy-pattern-java.html"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Similar to the previous question, the difference between Adapter and Proxy patterns is in their intent. Since both Adapter and Proxy pattern encapsulate the class which actually does the job, hence result in the same structure, but Adapter pattern is used for interface conversion while the Proxy pattern is used to add an extra level of indirection to support distribute, controlled or intelligent access.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115) </w:t>
        </w:r>
        <w:proofErr w:type="gramStart"/>
        <w:r w:rsidRPr="006E187C">
          <w:rPr>
            <w:rFonts w:ascii="Trebuchet MS" w:eastAsia="Times New Roman" w:hAnsi="Trebuchet MS" w:cs="Times New Roman"/>
            <w:b/>
            <w:bCs/>
            <w:color w:val="333333"/>
            <w:sz w:val="24"/>
            <w:szCs w:val="24"/>
          </w:rPr>
          <w:t>What</w:t>
        </w:r>
        <w:proofErr w:type="gramEnd"/>
        <w:r w:rsidRPr="006E187C">
          <w:rPr>
            <w:rFonts w:ascii="Trebuchet MS" w:eastAsia="Times New Roman" w:hAnsi="Trebuchet MS" w:cs="Times New Roman"/>
            <w:b/>
            <w:bCs/>
            <w:color w:val="333333"/>
            <w:sz w:val="24"/>
            <w:szCs w:val="24"/>
          </w:rPr>
          <w:t xml:space="preserve"> is Template method pattern?</w:t>
        </w:r>
        <w:r w:rsidRPr="006E187C">
          <w:rPr>
            <w:rFonts w:ascii="Trebuchet MS" w:eastAsia="Times New Roman" w:hAnsi="Trebuchet MS" w:cs="Times New Roman"/>
            <w:color w:val="333333"/>
            <w:sz w:val="24"/>
            <w:szCs w:val="24"/>
          </w:rPr>
          <w:t>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116) </w:t>
        </w:r>
        <w:proofErr w:type="gramStart"/>
        <w:r w:rsidRPr="006E187C">
          <w:rPr>
            <w:rFonts w:ascii="Trebuchet MS" w:eastAsia="Times New Roman" w:hAnsi="Trebuchet MS" w:cs="Times New Roman"/>
            <w:b/>
            <w:bCs/>
            <w:color w:val="333333"/>
            <w:sz w:val="24"/>
            <w:szCs w:val="24"/>
          </w:rPr>
          <w:t>When</w:t>
        </w:r>
        <w:proofErr w:type="gramEnd"/>
        <w:r w:rsidRPr="006E187C">
          <w:rPr>
            <w:rFonts w:ascii="Trebuchet MS" w:eastAsia="Times New Roman" w:hAnsi="Trebuchet MS" w:cs="Times New Roman"/>
            <w:b/>
            <w:bCs/>
            <w:color w:val="333333"/>
            <w:sz w:val="24"/>
            <w:szCs w:val="24"/>
          </w:rPr>
          <w:t xml:space="preserve"> do you use Visitor design pattern? </w:t>
        </w:r>
        <w:r w:rsidRPr="006E187C">
          <w:rPr>
            <w:rFonts w:ascii="Trebuchet MS" w:eastAsia="Times New Roman" w:hAnsi="Trebuchet MS" w:cs="Times New Roman"/>
            <w:color w:val="333333"/>
            <w:sz w:val="24"/>
            <w:szCs w:val="24"/>
          </w:rPr>
          <w:t>(</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The visitor pattern is a solution of problem where you need to add operation on a class hierarchy but without touching them. This pattern uses double dispatch to add another level of indirection.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117) </w:t>
        </w:r>
        <w:proofErr w:type="gramStart"/>
        <w:r w:rsidRPr="006E187C">
          <w:rPr>
            <w:rFonts w:ascii="Trebuchet MS" w:eastAsia="Times New Roman" w:hAnsi="Trebuchet MS" w:cs="Times New Roman"/>
            <w:b/>
            <w:bCs/>
            <w:color w:val="333333"/>
            <w:sz w:val="24"/>
            <w:szCs w:val="24"/>
          </w:rPr>
          <w:t>When</w:t>
        </w:r>
        <w:proofErr w:type="gramEnd"/>
        <w:r w:rsidRPr="006E187C">
          <w:rPr>
            <w:rFonts w:ascii="Trebuchet MS" w:eastAsia="Times New Roman" w:hAnsi="Trebuchet MS" w:cs="Times New Roman"/>
            <w:b/>
            <w:bCs/>
            <w:color w:val="333333"/>
            <w:sz w:val="24"/>
            <w:szCs w:val="24"/>
          </w:rPr>
          <w:t xml:space="preserve"> do you use Composite design pattern? </w:t>
        </w:r>
        <w:r w:rsidRPr="006E187C">
          <w:rPr>
            <w:rFonts w:ascii="Trebuchet MS" w:eastAsia="Times New Roman" w:hAnsi="Trebuchet MS" w:cs="Times New Roman"/>
            <w:color w:val="333333"/>
            <w:sz w:val="24"/>
            <w:szCs w:val="24"/>
          </w:rPr>
          <w:t>(</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Composite design pattern arranges objects into tree structures to represent part-whole hierarchies. It allows clients treat individual objects and container of objects uniformly. Use Composite pattern when you want to represent part-whole hierarchies of objects.</w:t>
        </w:r>
      </w:ins>
    </w:p>
    <w:p w:rsidR="006E187C" w:rsidRPr="006E187C" w:rsidRDefault="006E187C" w:rsidP="006E187C">
      <w:pPr>
        <w:spacing w:after="0" w:line="240" w:lineRule="auto"/>
        <w:rPr>
          <w:ins w:id="171" w:author="Unknown"/>
          <w:rFonts w:ascii="Trebuchet MS" w:eastAsia="Times New Roman" w:hAnsi="Trebuchet MS" w:cs="Times New Roman"/>
          <w:color w:val="333333"/>
          <w:sz w:val="24"/>
          <w:szCs w:val="24"/>
        </w:rPr>
      </w:pPr>
    </w:p>
    <w:p w:rsidR="006E187C" w:rsidRPr="006E187C" w:rsidRDefault="006E187C" w:rsidP="006E187C">
      <w:pPr>
        <w:spacing w:after="0" w:line="240" w:lineRule="auto"/>
        <w:rPr>
          <w:ins w:id="172" w:author="Unknown"/>
          <w:rFonts w:ascii="Trebuchet MS" w:eastAsia="Times New Roman" w:hAnsi="Trebuchet MS" w:cs="Times New Roman"/>
          <w:color w:val="333333"/>
          <w:sz w:val="24"/>
          <w:szCs w:val="24"/>
        </w:rPr>
      </w:pPr>
      <w:ins w:id="173" w:author="Unknown">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118) </w:t>
        </w:r>
        <w:proofErr w:type="gramStart"/>
        <w:r w:rsidRPr="006E187C">
          <w:rPr>
            <w:rFonts w:ascii="Trebuchet MS" w:eastAsia="Times New Roman" w:hAnsi="Trebuchet MS" w:cs="Times New Roman"/>
            <w:b/>
            <w:bCs/>
            <w:color w:val="333333"/>
            <w:sz w:val="24"/>
            <w:szCs w:val="24"/>
          </w:rPr>
          <w:t>The</w:t>
        </w:r>
        <w:proofErr w:type="gramEnd"/>
        <w:r w:rsidRPr="006E187C">
          <w:rPr>
            <w:rFonts w:ascii="Trebuchet MS" w:eastAsia="Times New Roman" w:hAnsi="Trebuchet MS" w:cs="Times New Roman"/>
            <w:b/>
            <w:bCs/>
            <w:color w:val="333333"/>
            <w:sz w:val="24"/>
            <w:szCs w:val="24"/>
          </w:rPr>
          <w:t xml:space="preserve"> difference between Inheritance and Composition?</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"http://javarevisited.blogspot.sg/2015/06/difference-between-inheritance-and-Composition-in-Java-OOP.html"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Though both </w:t>
        </w:r>
        <w:proofErr w:type="gramStart"/>
        <w:r w:rsidRPr="006E187C">
          <w:rPr>
            <w:rFonts w:ascii="Trebuchet MS" w:eastAsia="Times New Roman" w:hAnsi="Trebuchet MS" w:cs="Times New Roman"/>
            <w:color w:val="333333"/>
            <w:sz w:val="24"/>
            <w:szCs w:val="24"/>
          </w:rPr>
          <w:t>allows</w:t>
        </w:r>
        <w:proofErr w:type="gramEnd"/>
        <w:r w:rsidRPr="006E187C">
          <w:rPr>
            <w:rFonts w:ascii="Trebuchet MS" w:eastAsia="Times New Roman" w:hAnsi="Trebuchet MS" w:cs="Times New Roman"/>
            <w:color w:val="333333"/>
            <w:sz w:val="24"/>
            <w:szCs w:val="24"/>
          </w:rPr>
          <w:t xml:space="preserve"> code reuse, Composition is more flexible than Inheritance because it allows you to switch to another implementation at run-time. Code written using Composition is also easier to test than code involving inheritance hierarchies.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lastRenderedPageBreak/>
          <w:t>119) Describe overloading and overriding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"http://java67.blogspot.sg/2012/09/difference-between-overloading-vs-overriding-in-java.html"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Both overloading and overriding allow you to write two methods of different functionality but with the same name, but overloading is compile time activity while overriding is run-time activity. Though you can overload a method in the same class, but you can only override a method in child classes. Inheritance is necessary for overriding.</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120) The difference between nested public static class and a top level class in Java?</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"http://javarevisited.blogspot.sg/2012/12/inner-class-and-nested-static-class-in-java-difference.html"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answer</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You can have more than one nested public static class inside one class, but you can only have one top-level public class in a Java source file and its name must be same as the name of Java source file.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proofErr w:type="gramStart"/>
        <w:r w:rsidRPr="006E187C">
          <w:rPr>
            <w:rFonts w:ascii="Trebuchet MS" w:eastAsia="Times New Roman" w:hAnsi="Trebuchet MS" w:cs="Times New Roman"/>
            <w:b/>
            <w:bCs/>
            <w:color w:val="333333"/>
            <w:sz w:val="24"/>
            <w:szCs w:val="24"/>
          </w:rPr>
          <w:t>121) Difference between Composition, Aggregation and Association in OOP?</w:t>
        </w:r>
        <w:proofErr w:type="gramEnd"/>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"http://javarevisited.blogspot.sg/2014/02/ifference-between-association-vs-composition-vs-aggregation.html"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proofErr w:type="gramStart"/>
        <w:r w:rsidRPr="006E187C">
          <w:rPr>
            <w:rFonts w:ascii="Trebuchet MS" w:eastAsia="Times New Roman" w:hAnsi="Trebuchet MS" w:cs="Times New Roman"/>
            <w:color w:val="333333"/>
            <w:sz w:val="24"/>
            <w:szCs w:val="24"/>
          </w:rPr>
          <w:t>A</w:t>
        </w:r>
        <w:proofErr w:type="gramEnd"/>
        <w:r w:rsidRPr="006E187C">
          <w:rPr>
            <w:rFonts w:ascii="Trebuchet MS" w:eastAsia="Times New Roman" w:hAnsi="Trebuchet MS" w:cs="Times New Roman"/>
            <w:color w:val="333333"/>
            <w:sz w:val="24"/>
            <w:szCs w:val="24"/>
          </w:rPr>
          <w:t xml:space="preserve"> ceased to exists, but if object A is just an aggregation of object B then B can exists even if A ceased to exist.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122) Give me an example of design pattern which is based upon open closed principle</w:t>
        </w:r>
        <w:proofErr w:type="gramStart"/>
        <w:r w:rsidRPr="006E187C">
          <w:rPr>
            <w:rFonts w:ascii="Trebuchet MS" w:eastAsia="Times New Roman" w:hAnsi="Trebuchet MS" w:cs="Times New Roman"/>
            <w:b/>
            <w:bCs/>
            <w:color w:val="333333"/>
            <w:sz w:val="24"/>
            <w:szCs w:val="24"/>
          </w:rPr>
          <w:t>?</w:t>
        </w:r>
        <w:r w:rsidRPr="006E187C">
          <w:rPr>
            <w:rFonts w:ascii="Trebuchet MS" w:eastAsia="Times New Roman" w:hAnsi="Trebuchet MS" w:cs="Times New Roman"/>
            <w:color w:val="333333"/>
            <w:sz w:val="24"/>
            <w:szCs w:val="24"/>
          </w:rPr>
          <w:t>(</w:t>
        </w:r>
        <w:proofErr w:type="gramEnd"/>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"http://javarevisited.blogspot.sg/2011/11/great-example-of-open-closed-design.html"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answer</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This is one of the practical questions I ask experienced Java programmer. I expect them to know about OOP design principles as well as patterns. Open closed design principle asserts that your code should be open for extension but closed for modification. </w:t>
        </w:r>
        <w:proofErr w:type="gramStart"/>
        <w:r w:rsidRPr="006E187C">
          <w:rPr>
            <w:rFonts w:ascii="Trebuchet MS" w:eastAsia="Times New Roman" w:hAnsi="Trebuchet MS" w:cs="Times New Roman"/>
            <w:color w:val="333333"/>
            <w:sz w:val="24"/>
            <w:szCs w:val="24"/>
          </w:rPr>
          <w:t>Which means if you want to add new functionality, you can add it easily using the new code but without touching already tried and tested code.</w:t>
        </w:r>
        <w:proofErr w:type="gramEnd"/>
        <w:r w:rsidRPr="006E187C">
          <w:rPr>
            <w:rFonts w:ascii="Trebuchet MS" w:eastAsia="Times New Roman" w:hAnsi="Trebuchet MS" w:cs="Times New Roman"/>
            <w:color w:val="333333"/>
            <w:sz w:val="24"/>
            <w:szCs w:val="24"/>
          </w:rPr>
          <w:t xml:space="preserve">  There are several design patterns which are based upon open closed design principle e.g.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"http://java67.blogspot.com/2014/12/strategy-pattern-in-java-with-sample.html"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Strategy pattern</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if you need a new strategy, just implement the interface and configure, no need to modify core logic. One working example is </w:t>
        </w:r>
        <w:proofErr w:type="spellStart"/>
        <w:proofErr w:type="gramStart"/>
        <w:r w:rsidRPr="006E187C">
          <w:rPr>
            <w:rFonts w:ascii="Courier New" w:eastAsia="Times New Roman" w:hAnsi="Courier New" w:cs="Courier New"/>
            <w:color w:val="333333"/>
            <w:sz w:val="24"/>
            <w:szCs w:val="24"/>
          </w:rPr>
          <w:t>Collections.sort</w:t>
        </w:r>
        <w:proofErr w:type="spellEnd"/>
        <w:r w:rsidRPr="006E187C">
          <w:rPr>
            <w:rFonts w:ascii="Courier New" w:eastAsia="Times New Roman" w:hAnsi="Courier New" w:cs="Courier New"/>
            <w:color w:val="333333"/>
            <w:sz w:val="24"/>
            <w:szCs w:val="24"/>
          </w:rPr>
          <w:t>(</w:t>
        </w:r>
        <w:proofErr w:type="gramEnd"/>
        <w:r w:rsidRPr="006E187C">
          <w:rPr>
            <w:rFonts w:ascii="Courier New" w:eastAsia="Times New Roman" w:hAnsi="Courier New" w:cs="Courier New"/>
            <w:color w:val="333333"/>
            <w:sz w:val="24"/>
            <w:szCs w:val="24"/>
          </w:rPr>
          <w:t>) </w:t>
        </w:r>
        <w:r w:rsidRPr="006E187C">
          <w:rPr>
            <w:rFonts w:ascii="Trebuchet MS" w:eastAsia="Times New Roman" w:hAnsi="Trebuchet MS" w:cs="Times New Roman"/>
            <w:color w:val="333333"/>
            <w:sz w:val="24"/>
            <w:szCs w:val="24"/>
          </w:rPr>
          <w:t>method which is based on Strategy pattern and follows the open-closed principle, you don't modify </w:t>
        </w:r>
        <w:r w:rsidRPr="006E187C">
          <w:rPr>
            <w:rFonts w:ascii="Courier New" w:eastAsia="Times New Roman" w:hAnsi="Courier New" w:cs="Courier New"/>
            <w:color w:val="333333"/>
            <w:sz w:val="24"/>
            <w:szCs w:val="24"/>
          </w:rPr>
          <w:t>sort()</w:t>
        </w:r>
        <w:r w:rsidRPr="006E187C">
          <w:rPr>
            <w:rFonts w:ascii="Trebuchet MS" w:eastAsia="Times New Roman" w:hAnsi="Trebuchet MS" w:cs="Times New Roman"/>
            <w:color w:val="333333"/>
            <w:sz w:val="24"/>
            <w:szCs w:val="24"/>
          </w:rPr>
          <w:t> method to sort a new object, what you do is just implement Comparator in your own way.</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123) Difference between Abstract factory and Prototype design pattern?</w:t>
        </w:r>
        <w:r w:rsidRPr="006E187C">
          <w:rPr>
            <w:rFonts w:ascii="Trebuchet MS" w:eastAsia="Times New Roman" w:hAnsi="Trebuchet MS" w:cs="Times New Roman"/>
            <w:color w:val="333333"/>
            <w:sz w:val="24"/>
            <w:szCs w:val="24"/>
          </w:rPr>
          <w:t>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This is the practice question for </w:t>
        </w:r>
        <w:proofErr w:type="gramStart"/>
        <w:r w:rsidRPr="006E187C">
          <w:rPr>
            <w:rFonts w:ascii="Trebuchet MS" w:eastAsia="Times New Roman" w:hAnsi="Trebuchet MS" w:cs="Times New Roman"/>
            <w:color w:val="333333"/>
            <w:sz w:val="24"/>
            <w:szCs w:val="24"/>
          </w:rPr>
          <w:t>you,</w:t>
        </w:r>
        <w:proofErr w:type="gramEnd"/>
        <w:r w:rsidRPr="006E187C">
          <w:rPr>
            <w:rFonts w:ascii="Trebuchet MS" w:eastAsia="Times New Roman" w:hAnsi="Trebuchet MS" w:cs="Times New Roman"/>
            <w:color w:val="333333"/>
            <w:sz w:val="24"/>
            <w:szCs w:val="24"/>
          </w:rPr>
          <w:t xml:space="preserve"> If you are feeling bored just reading and itching to write something, why not write the answer to this question. I would love to see an example the, which should answer where you should use the Abstract factory pattern and where is the Prototype pattern is more suitable.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lastRenderedPageBreak/>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124) </w:t>
        </w:r>
        <w:proofErr w:type="gramStart"/>
        <w:r w:rsidRPr="006E187C">
          <w:rPr>
            <w:rFonts w:ascii="Trebuchet MS" w:eastAsia="Times New Roman" w:hAnsi="Trebuchet MS" w:cs="Times New Roman"/>
            <w:b/>
            <w:bCs/>
            <w:color w:val="333333"/>
            <w:sz w:val="24"/>
            <w:szCs w:val="24"/>
          </w:rPr>
          <w:t>When</w:t>
        </w:r>
        <w:proofErr w:type="gramEnd"/>
        <w:r w:rsidRPr="006E187C">
          <w:rPr>
            <w:rFonts w:ascii="Trebuchet MS" w:eastAsia="Times New Roman" w:hAnsi="Trebuchet MS" w:cs="Times New Roman"/>
            <w:b/>
            <w:bCs/>
            <w:color w:val="333333"/>
            <w:sz w:val="24"/>
            <w:szCs w:val="24"/>
          </w:rPr>
          <w:t xml:space="preserve"> do you use Flyweight pattern?</w:t>
        </w:r>
        <w:r w:rsidRPr="006E187C">
          <w:rPr>
            <w:rFonts w:ascii="Trebuchet MS" w:eastAsia="Times New Roman" w:hAnsi="Trebuchet MS" w:cs="Times New Roman"/>
            <w:color w:val="333333"/>
            <w:sz w:val="24"/>
            <w:szCs w:val="24"/>
          </w:rPr>
          <w:t> (</w:t>
        </w:r>
        <w:proofErr w:type="gramStart"/>
        <w:r w:rsidRPr="006E187C">
          <w:rPr>
            <w:rFonts w:ascii="Trebuchet MS" w:eastAsia="Times New Roman" w:hAnsi="Trebuchet MS" w:cs="Times New Roman"/>
            <w:color w:val="333333"/>
            <w:sz w:val="24"/>
            <w:szCs w:val="24"/>
          </w:rPr>
          <w:t>answer</w:t>
        </w:r>
        <w:proofErr w:type="gramEnd"/>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Pr="006E187C">
          <w:rPr>
            <w:rFonts w:ascii="Trebuchet MS" w:eastAsia="Times New Roman" w:hAnsi="Trebuchet MS" w:cs="Times New Roman"/>
            <w:color w:val="333333"/>
            <w:sz w:val="24"/>
            <w:szCs w:val="24"/>
          </w:rPr>
          <w:b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ins>
    </w:p>
    <w:p w:rsidR="006E187C" w:rsidRPr="006E187C" w:rsidRDefault="006E187C" w:rsidP="006E187C">
      <w:pPr>
        <w:spacing w:after="240" w:line="240" w:lineRule="auto"/>
        <w:rPr>
          <w:ins w:id="174" w:author="Unknown"/>
          <w:rFonts w:ascii="Trebuchet MS" w:eastAsia="Times New Roman" w:hAnsi="Trebuchet MS" w:cs="Times New Roman"/>
          <w:color w:val="333333"/>
          <w:sz w:val="24"/>
          <w:szCs w:val="24"/>
        </w:rPr>
      </w:pPr>
      <w:ins w:id="175" w:author="Unknown">
        <w:r w:rsidRPr="006E187C">
          <w:rPr>
            <w:rFonts w:ascii="Trebuchet MS" w:eastAsia="Times New Roman" w:hAnsi="Trebuchet MS" w:cs="Times New Roman"/>
            <w:color w:val="333333"/>
            <w:sz w:val="24"/>
            <w:szCs w:val="24"/>
          </w:rPr>
          <w:br/>
        </w:r>
      </w:ins>
    </w:p>
    <w:p w:rsidR="006E187C" w:rsidRPr="006E187C" w:rsidRDefault="006E187C" w:rsidP="006E187C">
      <w:pPr>
        <w:spacing w:after="0" w:line="240" w:lineRule="auto"/>
        <w:outlineLvl w:val="2"/>
        <w:rPr>
          <w:ins w:id="176" w:author="Unknown"/>
          <w:rFonts w:ascii="Trebuchet MS" w:eastAsia="Times New Roman" w:hAnsi="Trebuchet MS" w:cs="Times New Roman"/>
          <w:b/>
          <w:bCs/>
          <w:color w:val="333333"/>
          <w:sz w:val="32"/>
          <w:szCs w:val="32"/>
        </w:rPr>
      </w:pPr>
      <w:ins w:id="177" w:author="Unknown">
        <w:r w:rsidRPr="006E187C">
          <w:rPr>
            <w:rFonts w:ascii="Trebuchet MS" w:eastAsia="Times New Roman" w:hAnsi="Trebuchet MS" w:cs="Times New Roman"/>
            <w:b/>
            <w:bCs/>
            <w:color w:val="333333"/>
            <w:sz w:val="32"/>
            <w:szCs w:val="32"/>
            <w:u w:val="single"/>
          </w:rPr>
          <w:t>Miscellaneous Java Interview Questions</w:t>
        </w:r>
      </w:ins>
    </w:p>
    <w:p w:rsidR="006E187C" w:rsidRPr="006E187C" w:rsidRDefault="006E187C" w:rsidP="006E187C">
      <w:pPr>
        <w:spacing w:after="0" w:line="240" w:lineRule="auto"/>
        <w:rPr>
          <w:ins w:id="178" w:author="Unknown"/>
          <w:rFonts w:ascii="Trebuchet MS" w:eastAsia="Times New Roman" w:hAnsi="Trebuchet MS" w:cs="Times New Roman"/>
          <w:color w:val="333333"/>
          <w:sz w:val="24"/>
          <w:szCs w:val="24"/>
        </w:rPr>
      </w:pPr>
      <w:ins w:id="179" w:author="Unknown">
        <w:r w:rsidRPr="006E187C">
          <w:rPr>
            <w:rFonts w:ascii="Trebuchet MS" w:eastAsia="Times New Roman" w:hAnsi="Trebuchet MS" w:cs="Times New Roman"/>
            <w:color w:val="333333"/>
            <w:sz w:val="24"/>
            <w:szCs w:val="24"/>
          </w:rPr>
          <w:t>It contains XML Processing in Java Interview question, JDBC Interview question, Regular expressions Interview questions, Java Error and Exception Interview Questions, Serialization,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125) The difference between nested static class and top level class?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"http://java67.blogspot.sg/2012/10/nested-class-java-static-vs-non-static-inner.html"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gramStart"/>
        <w:r w:rsidRPr="006E187C">
          <w:rPr>
            <w:rFonts w:ascii="Trebuchet MS" w:eastAsia="Times New Roman" w:hAnsi="Trebuchet MS" w:cs="Times New Roman"/>
            <w:color w:val="333333"/>
            <w:sz w:val="24"/>
            <w:szCs w:val="24"/>
          </w:rPr>
          <w:t>One of the fundamental questions from Java basics.</w:t>
        </w:r>
        <w:proofErr w:type="gramEnd"/>
        <w:r w:rsidRPr="006E187C">
          <w:rPr>
            <w:rFonts w:ascii="Trebuchet MS" w:eastAsia="Times New Roman" w:hAnsi="Trebuchet MS" w:cs="Times New Roman"/>
            <w:color w:val="333333"/>
            <w:sz w:val="24"/>
            <w:szCs w:val="24"/>
          </w:rPr>
          <w:t xml:space="preserve"> I ask this question only to junior Java developers of 1 to 2 years of experience as it's too easy for an experience Java programmers. The answer is simple, a public top level class must have the same name as the name of the source file, </w:t>
        </w:r>
        <w:proofErr w:type="gramStart"/>
        <w:r w:rsidRPr="006E187C">
          <w:rPr>
            <w:rFonts w:ascii="Trebuchet MS" w:eastAsia="Times New Roman" w:hAnsi="Trebuchet MS" w:cs="Times New Roman"/>
            <w:color w:val="333333"/>
            <w:sz w:val="24"/>
            <w:szCs w:val="24"/>
          </w:rPr>
          <w:t>there</w:t>
        </w:r>
        <w:proofErr w:type="gramEnd"/>
        <w:r w:rsidRPr="006E187C">
          <w:rPr>
            <w:rFonts w:ascii="Trebuchet MS" w:eastAsia="Times New Roman" w:hAnsi="Trebuchet MS" w:cs="Times New Roman"/>
            <w:color w:val="333333"/>
            <w:sz w:val="24"/>
            <w:szCs w:val="24"/>
          </w:rPr>
          <w:t xml:space="preserve"> is no such requirement for nested static class. A nested class is always inside a top level class and you need to use the name of the top-level class to refer nested static class e.g. </w:t>
        </w:r>
        <w:proofErr w:type="spellStart"/>
        <w:r w:rsidRPr="006E187C">
          <w:rPr>
            <w:rFonts w:ascii="Trebuchet MS" w:eastAsia="Times New Roman" w:hAnsi="Trebuchet MS" w:cs="Times New Roman"/>
            <w:color w:val="333333"/>
            <w:sz w:val="24"/>
            <w:szCs w:val="24"/>
          </w:rPr>
          <w:t>HashMap.Entry</w:t>
        </w:r>
        <w:proofErr w:type="spellEnd"/>
        <w:r w:rsidRPr="006E187C">
          <w:rPr>
            <w:rFonts w:ascii="Trebuchet MS" w:eastAsia="Times New Roman" w:hAnsi="Trebuchet MS" w:cs="Times New Roman"/>
            <w:color w:val="333333"/>
            <w:sz w:val="24"/>
            <w:szCs w:val="24"/>
          </w:rPr>
          <w:t xml:space="preserve"> is a nested static class, where </w:t>
        </w:r>
        <w:proofErr w:type="spellStart"/>
        <w:r w:rsidRPr="006E187C">
          <w:rPr>
            <w:rFonts w:ascii="Trebuchet MS" w:eastAsia="Times New Roman" w:hAnsi="Trebuchet MS" w:cs="Times New Roman"/>
            <w:color w:val="333333"/>
            <w:sz w:val="24"/>
            <w:szCs w:val="24"/>
          </w:rPr>
          <w:t>HashMap</w:t>
        </w:r>
        <w:proofErr w:type="spellEnd"/>
        <w:r w:rsidRPr="006E187C">
          <w:rPr>
            <w:rFonts w:ascii="Trebuchet MS" w:eastAsia="Times New Roman" w:hAnsi="Trebuchet MS" w:cs="Times New Roman"/>
            <w:color w:val="333333"/>
            <w:sz w:val="24"/>
            <w:szCs w:val="24"/>
          </w:rPr>
          <w:t xml:space="preserve"> is a top level class and </w:t>
        </w:r>
        <w:r w:rsidRPr="006E187C">
          <w:rPr>
            <w:rFonts w:ascii="Courier New" w:eastAsia="Times New Roman" w:hAnsi="Courier New" w:cs="Courier New"/>
            <w:color w:val="333333"/>
            <w:sz w:val="24"/>
            <w:szCs w:val="24"/>
          </w:rPr>
          <w:t>Entry </w:t>
        </w:r>
        <w:r w:rsidRPr="006E187C">
          <w:rPr>
            <w:rFonts w:ascii="Trebuchet MS" w:eastAsia="Times New Roman" w:hAnsi="Trebuchet MS" w:cs="Times New Roman"/>
            <w:color w:val="333333"/>
            <w:sz w:val="24"/>
            <w:szCs w:val="24"/>
          </w:rPr>
          <w:t>is nested static class.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126) Can you write a regular expression to check if String is a number?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"http://javarevisited.blogspot.sg/2012/10/regular-expression-example-in-java-to-check-String-number.html"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solution</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If you are taking Java interviews then you should ask at least one question on the regular expression. This clearly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"http://javarevisited.blogspot.com/2015/05/how-to-differentiate-between-average.html"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differentiates an average programmer with a good programmer</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 xml:space="preserve">. Since one of the traits of a good developer is to know tools, </w:t>
        </w:r>
        <w:proofErr w:type="spellStart"/>
        <w:r w:rsidRPr="006E187C">
          <w:rPr>
            <w:rFonts w:ascii="Trebuchet MS" w:eastAsia="Times New Roman" w:hAnsi="Trebuchet MS" w:cs="Times New Roman"/>
            <w:color w:val="333333"/>
            <w:sz w:val="24"/>
            <w:szCs w:val="24"/>
          </w:rPr>
          <w:t>regex</w:t>
        </w:r>
        <w:proofErr w:type="spellEnd"/>
        <w:r w:rsidRPr="006E187C">
          <w:rPr>
            <w:rFonts w:ascii="Trebuchet MS" w:eastAsia="Times New Roman" w:hAnsi="Trebuchet MS" w:cs="Times New Roman"/>
            <w:color w:val="333333"/>
            <w:sz w:val="24"/>
            <w:szCs w:val="24"/>
          </w:rPr>
          <w:t xml:space="preserve"> is the best tool for searching something in the log file, preparing reports etc. Anyway, answer to this question is, a numeric String can only contain digits i.e. 0 to 9 and + and - sign that too at start of the String, by using this information you can write following regular expression to check if given String is number or not</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127) The difference between checked and unchecked Exception in Java?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"http://java67.blogspot.sg/2012/12/difference-between-runtimeexception-and-checked-exception.html"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checked exception is checked by the compiler at compile time. It's mandatory for a method to either handle the checked exception or declare them in their throws clause. These are the ones which are a sub class of Exception but </w:t>
        </w:r>
        <w:proofErr w:type="gramStart"/>
        <w:r w:rsidRPr="006E187C">
          <w:rPr>
            <w:rFonts w:ascii="Trebuchet MS" w:eastAsia="Times New Roman" w:hAnsi="Trebuchet MS" w:cs="Times New Roman"/>
            <w:color w:val="333333"/>
            <w:sz w:val="24"/>
            <w:szCs w:val="24"/>
          </w:rPr>
          <w:t>doesn't</w:t>
        </w:r>
        <w:proofErr w:type="gramEnd"/>
        <w:r w:rsidRPr="006E187C">
          <w:rPr>
            <w:rFonts w:ascii="Trebuchet MS" w:eastAsia="Times New Roman" w:hAnsi="Trebuchet MS" w:cs="Times New Roman"/>
            <w:color w:val="333333"/>
            <w:sz w:val="24"/>
            <w:szCs w:val="24"/>
          </w:rPr>
          <w:t xml:space="preserve"> descend from </w:t>
        </w:r>
        <w:proofErr w:type="spellStart"/>
        <w:r w:rsidRPr="006E187C">
          <w:rPr>
            <w:rFonts w:ascii="Trebuchet MS" w:eastAsia="Times New Roman" w:hAnsi="Trebuchet MS" w:cs="Times New Roman"/>
            <w:color w:val="333333"/>
            <w:sz w:val="24"/>
            <w:szCs w:val="24"/>
          </w:rPr>
          <w:t>RuntimeException</w:t>
        </w:r>
        <w:proofErr w:type="spellEnd"/>
        <w:r w:rsidRPr="006E187C">
          <w:rPr>
            <w:rFonts w:ascii="Trebuchet MS" w:eastAsia="Times New Roman" w:hAnsi="Trebuchet MS" w:cs="Times New Roman"/>
            <w:color w:val="333333"/>
            <w:sz w:val="24"/>
            <w:szCs w:val="24"/>
          </w:rPr>
          <w:t xml:space="preserve">. The unchecked exception is the descendant of </w:t>
        </w:r>
        <w:proofErr w:type="spellStart"/>
        <w:r w:rsidRPr="006E187C">
          <w:rPr>
            <w:rFonts w:ascii="Trebuchet MS" w:eastAsia="Times New Roman" w:hAnsi="Trebuchet MS" w:cs="Times New Roman"/>
            <w:color w:val="333333"/>
            <w:sz w:val="24"/>
            <w:szCs w:val="24"/>
          </w:rPr>
          <w:t>RuntimeException</w:t>
        </w:r>
        <w:proofErr w:type="spellEnd"/>
        <w:r w:rsidRPr="006E187C">
          <w:rPr>
            <w:rFonts w:ascii="Trebuchet MS" w:eastAsia="Times New Roman" w:hAnsi="Trebuchet MS" w:cs="Times New Roman"/>
            <w:color w:val="333333"/>
            <w:sz w:val="24"/>
            <w:szCs w:val="24"/>
          </w:rPr>
          <w:t xml:space="preserve"> and not checked by the compiler at compile time. This question is </w:t>
        </w:r>
        <w:r w:rsidRPr="006E187C">
          <w:rPr>
            <w:rFonts w:ascii="Trebuchet MS" w:eastAsia="Times New Roman" w:hAnsi="Trebuchet MS" w:cs="Times New Roman"/>
            <w:color w:val="333333"/>
            <w:sz w:val="24"/>
            <w:szCs w:val="24"/>
          </w:rPr>
          <w:lastRenderedPageBreak/>
          <w:t>now becoming less popular and you would only find this with interviews with small companies, both investment banks and startups are moved on from this question.</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128) </w:t>
        </w:r>
        <w:proofErr w:type="gramStart"/>
        <w:r w:rsidRPr="006E187C">
          <w:rPr>
            <w:rFonts w:ascii="Trebuchet MS" w:eastAsia="Times New Roman" w:hAnsi="Trebuchet MS" w:cs="Times New Roman"/>
            <w:b/>
            <w:bCs/>
            <w:color w:val="333333"/>
            <w:sz w:val="24"/>
            <w:szCs w:val="24"/>
          </w:rPr>
          <w:t>The</w:t>
        </w:r>
        <w:proofErr w:type="gramEnd"/>
        <w:r w:rsidRPr="006E187C">
          <w:rPr>
            <w:rFonts w:ascii="Trebuchet MS" w:eastAsia="Times New Roman" w:hAnsi="Trebuchet MS" w:cs="Times New Roman"/>
            <w:b/>
            <w:bCs/>
            <w:color w:val="333333"/>
            <w:sz w:val="24"/>
            <w:szCs w:val="24"/>
          </w:rPr>
          <w:t xml:space="preserve"> difference between throw and throws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"http://javarevisited.blogspot.sg/2012/02/difference-between-throw-and-throws-in.html"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the throw is used to actually throw an instance of </w:t>
        </w:r>
        <w:proofErr w:type="spellStart"/>
        <w:r w:rsidRPr="006E187C">
          <w:rPr>
            <w:rFonts w:ascii="Courier New" w:eastAsia="Times New Roman" w:hAnsi="Courier New" w:cs="Courier New"/>
            <w:color w:val="333333"/>
            <w:sz w:val="24"/>
            <w:szCs w:val="24"/>
          </w:rPr>
          <w:t>java.lang.Throwable</w:t>
        </w:r>
        <w:proofErr w:type="spellEnd"/>
        <w:r w:rsidRPr="006E187C">
          <w:rPr>
            <w:rFonts w:ascii="Trebuchet MS" w:eastAsia="Times New Roman" w:hAnsi="Trebuchet MS" w:cs="Times New Roman"/>
            <w:color w:val="333333"/>
            <w:sz w:val="24"/>
            <w:szCs w:val="24"/>
          </w:rPr>
          <w:t> class, which means you can throw both Error and Exception using throw keyword e.g.</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ins>
    </w:p>
    <w:p w:rsidR="006E187C" w:rsidRPr="006E187C" w:rsidRDefault="006E187C" w:rsidP="006E187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0" w:author="Unknown"/>
          <w:rFonts w:ascii="Consolas" w:eastAsia="Times New Roman" w:hAnsi="Consolas" w:cs="Consolas"/>
          <w:color w:val="F8F8F8"/>
        </w:rPr>
      </w:pPr>
      <w:proofErr w:type="gramStart"/>
      <w:ins w:id="181" w:author="Unknown">
        <w:r w:rsidRPr="006E187C">
          <w:rPr>
            <w:rFonts w:ascii="Consolas" w:eastAsia="Times New Roman" w:hAnsi="Consolas" w:cs="Consolas"/>
            <w:color w:val="8DA6CE"/>
          </w:rPr>
          <w:t>throw</w:t>
        </w:r>
        <w:proofErr w:type="gramEnd"/>
        <w:r w:rsidRPr="006E187C">
          <w:rPr>
            <w:rFonts w:ascii="Consolas" w:eastAsia="Times New Roman" w:hAnsi="Consolas" w:cs="Consolas"/>
            <w:color w:val="F8F8F8"/>
          </w:rPr>
          <w:t xml:space="preserve"> </w:t>
        </w:r>
        <w:r w:rsidRPr="006E187C">
          <w:rPr>
            <w:rFonts w:ascii="Consolas" w:eastAsia="Times New Roman" w:hAnsi="Consolas" w:cs="Consolas"/>
            <w:color w:val="FBDE2D"/>
          </w:rPr>
          <w:t>new</w:t>
        </w:r>
        <w:r w:rsidRPr="006E187C">
          <w:rPr>
            <w:rFonts w:ascii="Consolas" w:eastAsia="Times New Roman" w:hAnsi="Consolas" w:cs="Consolas"/>
            <w:color w:val="F8F8F8"/>
          </w:rPr>
          <w:t xml:space="preserve"> </w:t>
        </w:r>
        <w:proofErr w:type="spellStart"/>
        <w:r w:rsidRPr="006E187C">
          <w:rPr>
            <w:rFonts w:ascii="Consolas" w:eastAsia="Times New Roman" w:hAnsi="Consolas" w:cs="Consolas"/>
            <w:color w:val="F8F8F8"/>
          </w:rPr>
          <w:t>IllegalArgumentException</w:t>
        </w:r>
        <w:proofErr w:type="spellEnd"/>
        <w:r w:rsidRPr="006E187C">
          <w:rPr>
            <w:rFonts w:ascii="Consolas" w:eastAsia="Times New Roman" w:hAnsi="Consolas" w:cs="Consolas"/>
            <w:color w:val="F8F8F8"/>
          </w:rPr>
          <w:t>(</w:t>
        </w:r>
        <w:r w:rsidRPr="006E187C">
          <w:rPr>
            <w:rFonts w:ascii="Consolas" w:eastAsia="Times New Roman" w:hAnsi="Consolas" w:cs="Consolas"/>
            <w:color w:val="61CE3C"/>
          </w:rPr>
          <w:t>"size must be multiple of 2"</w:t>
        </w:r>
        <w:r w:rsidRPr="006E187C">
          <w:rPr>
            <w:rFonts w:ascii="Consolas" w:eastAsia="Times New Roman" w:hAnsi="Consolas" w:cs="Consolas"/>
            <w:color w:val="F8F8F8"/>
          </w:rPr>
          <w:t>)</w:t>
        </w:r>
      </w:ins>
    </w:p>
    <w:p w:rsidR="006E187C" w:rsidRPr="006E187C" w:rsidRDefault="006E187C" w:rsidP="006E187C">
      <w:pPr>
        <w:spacing w:after="0" w:line="240" w:lineRule="auto"/>
        <w:rPr>
          <w:ins w:id="182" w:author="Unknown"/>
          <w:rFonts w:ascii="Trebuchet MS" w:eastAsia="Times New Roman" w:hAnsi="Trebuchet MS" w:cs="Times New Roman"/>
          <w:color w:val="333333"/>
          <w:sz w:val="24"/>
          <w:szCs w:val="24"/>
        </w:rPr>
      </w:pPr>
      <w:ins w:id="183" w:author="Unknown">
        <w:r w:rsidRPr="006E187C">
          <w:rPr>
            <w:rFonts w:ascii="Trebuchet MS" w:eastAsia="Times New Roman" w:hAnsi="Trebuchet MS" w:cs="Times New Roman"/>
            <w:color w:val="333333"/>
            <w:sz w:val="24"/>
            <w:szCs w:val="24"/>
          </w:rPr>
          <w:br/>
          <w:t>On the other hand, throws is used as part of method declaration and signals which kind of exceptions are thrown by this method so that its caller can handle them. It's mandatory to declare any unhandled checked exception in </w:t>
        </w:r>
        <w:r w:rsidRPr="006E187C">
          <w:rPr>
            <w:rFonts w:ascii="Courier New" w:eastAsia="Times New Roman" w:hAnsi="Courier New" w:cs="Courier New"/>
            <w:b/>
            <w:bCs/>
            <w:color w:val="333333"/>
            <w:sz w:val="24"/>
            <w:szCs w:val="24"/>
          </w:rPr>
          <w:t>throws</w:t>
        </w:r>
        <w:r w:rsidRPr="006E187C">
          <w:rPr>
            <w:rFonts w:ascii="Trebuchet MS" w:eastAsia="Times New Roman" w:hAnsi="Trebuchet MS" w:cs="Times New Roman"/>
            <w:color w:val="333333"/>
            <w:sz w:val="24"/>
            <w:szCs w:val="24"/>
          </w:rPr>
          <w:t> clause in Java. Like the previous question, this is another frequently asked Java interview question from errors and exception topic but too easy to answer.</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129) </w:t>
        </w:r>
        <w:proofErr w:type="gramStart"/>
        <w:r w:rsidRPr="006E187C">
          <w:rPr>
            <w:rFonts w:ascii="Trebuchet MS" w:eastAsia="Times New Roman" w:hAnsi="Trebuchet MS" w:cs="Times New Roman"/>
            <w:b/>
            <w:bCs/>
            <w:color w:val="333333"/>
            <w:sz w:val="24"/>
            <w:szCs w:val="24"/>
          </w:rPr>
          <w:t>The</w:t>
        </w:r>
        <w:proofErr w:type="gramEnd"/>
        <w:r w:rsidRPr="006E187C">
          <w:rPr>
            <w:rFonts w:ascii="Trebuchet MS" w:eastAsia="Times New Roman" w:hAnsi="Trebuchet MS" w:cs="Times New Roman"/>
            <w:b/>
            <w:bCs/>
            <w:color w:val="333333"/>
            <w:sz w:val="24"/>
            <w:szCs w:val="24"/>
          </w:rPr>
          <w:t xml:space="preserve"> difference between </w:t>
        </w:r>
        <w:proofErr w:type="spellStart"/>
        <w:r w:rsidRPr="006E187C">
          <w:rPr>
            <w:rFonts w:ascii="Trebuchet MS" w:eastAsia="Times New Roman" w:hAnsi="Trebuchet MS" w:cs="Times New Roman"/>
            <w:b/>
            <w:bCs/>
            <w:color w:val="333333"/>
            <w:sz w:val="24"/>
            <w:szCs w:val="24"/>
          </w:rPr>
          <w:t>Serializable</w:t>
        </w:r>
        <w:proofErr w:type="spellEnd"/>
        <w:r w:rsidRPr="006E187C">
          <w:rPr>
            <w:rFonts w:ascii="Trebuchet MS" w:eastAsia="Times New Roman" w:hAnsi="Trebuchet MS" w:cs="Times New Roman"/>
            <w:b/>
            <w:bCs/>
            <w:color w:val="333333"/>
            <w:sz w:val="24"/>
            <w:szCs w:val="24"/>
          </w:rPr>
          <w:t xml:space="preserve"> and </w:t>
        </w:r>
        <w:proofErr w:type="spellStart"/>
        <w:r w:rsidRPr="006E187C">
          <w:rPr>
            <w:rFonts w:ascii="Trebuchet MS" w:eastAsia="Times New Roman" w:hAnsi="Trebuchet MS" w:cs="Times New Roman"/>
            <w:b/>
            <w:bCs/>
            <w:color w:val="333333"/>
            <w:sz w:val="24"/>
            <w:szCs w:val="24"/>
          </w:rPr>
          <w:t>Externalizable</w:t>
        </w:r>
        <w:proofErr w:type="spellEnd"/>
        <w:r w:rsidRPr="006E187C">
          <w:rPr>
            <w:rFonts w:ascii="Trebuchet MS" w:eastAsia="Times New Roman" w:hAnsi="Trebuchet MS" w:cs="Times New Roman"/>
            <w:b/>
            <w:bCs/>
            <w:color w:val="333333"/>
            <w:sz w:val="24"/>
            <w:szCs w:val="24"/>
          </w:rPr>
          <w:t xml:space="preserve">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"http://javarevisited.blogspot.sg/2012/01/serializable-externalizable-in-java.html"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This is one of the frequently asked questions from Java Serialization. The interviewer has been asking this question since the day Serialization was introduced in Java, but yet only a few good </w:t>
        </w:r>
        <w:proofErr w:type="gramStart"/>
        <w:r w:rsidRPr="006E187C">
          <w:rPr>
            <w:rFonts w:ascii="Trebuchet MS" w:eastAsia="Times New Roman" w:hAnsi="Trebuchet MS" w:cs="Times New Roman"/>
            <w:color w:val="333333"/>
            <w:sz w:val="24"/>
            <w:szCs w:val="24"/>
          </w:rPr>
          <w:t>candidate</w:t>
        </w:r>
        <w:proofErr w:type="gramEnd"/>
        <w:r w:rsidRPr="006E187C">
          <w:rPr>
            <w:rFonts w:ascii="Trebuchet MS" w:eastAsia="Times New Roman" w:hAnsi="Trebuchet MS" w:cs="Times New Roman"/>
            <w:color w:val="333333"/>
            <w:sz w:val="24"/>
            <w:szCs w:val="24"/>
          </w:rPr>
          <w:t xml:space="preserve"> can answer this question with some confidence and practical knowledge. </w:t>
        </w:r>
        <w:proofErr w:type="spellStart"/>
        <w:r w:rsidRPr="006E187C">
          <w:rPr>
            <w:rFonts w:ascii="Trebuchet MS" w:eastAsia="Times New Roman" w:hAnsi="Trebuchet MS" w:cs="Times New Roman"/>
            <w:color w:val="333333"/>
            <w:sz w:val="24"/>
            <w:szCs w:val="24"/>
          </w:rPr>
          <w:t>Serializable</w:t>
        </w:r>
        <w:proofErr w:type="spellEnd"/>
        <w:r w:rsidRPr="006E187C">
          <w:rPr>
            <w:rFonts w:ascii="Trebuchet MS" w:eastAsia="Times New Roman" w:hAnsi="Trebuchet MS" w:cs="Times New Roman"/>
            <w:color w:val="333333"/>
            <w:sz w:val="24"/>
            <w:szCs w:val="24"/>
          </w:rPr>
          <w:t xml:space="preserve"> interface is used to make Java classes </w:t>
        </w:r>
        <w:proofErr w:type="spellStart"/>
        <w:r w:rsidRPr="006E187C">
          <w:rPr>
            <w:rFonts w:ascii="Trebuchet MS" w:eastAsia="Times New Roman" w:hAnsi="Trebuchet MS" w:cs="Times New Roman"/>
            <w:color w:val="333333"/>
            <w:sz w:val="24"/>
            <w:szCs w:val="24"/>
          </w:rPr>
          <w:t>serializable</w:t>
        </w:r>
        <w:proofErr w:type="spellEnd"/>
        <w:r w:rsidRPr="006E187C">
          <w:rPr>
            <w:rFonts w:ascii="Trebuchet MS" w:eastAsia="Times New Roman" w:hAnsi="Trebuchet MS" w:cs="Times New Roman"/>
            <w:color w:val="333333"/>
            <w:sz w:val="24"/>
            <w:szCs w:val="24"/>
          </w:rPr>
          <w:t xml:space="preserve"> so that they can be transferred over network or their state can be saved on disk, but it leverages default serialization built-in JVM, which is expensive, fragile and not secure. </w:t>
        </w:r>
        <w:proofErr w:type="spellStart"/>
        <w:r w:rsidRPr="006E187C">
          <w:rPr>
            <w:rFonts w:ascii="Trebuchet MS" w:eastAsia="Times New Roman" w:hAnsi="Trebuchet MS" w:cs="Times New Roman"/>
            <w:color w:val="333333"/>
            <w:sz w:val="24"/>
            <w:szCs w:val="24"/>
          </w:rPr>
          <w:t>Externalizable</w:t>
        </w:r>
        <w:proofErr w:type="spellEnd"/>
        <w:r w:rsidRPr="006E187C">
          <w:rPr>
            <w:rFonts w:ascii="Trebuchet MS" w:eastAsia="Times New Roman" w:hAnsi="Trebuchet MS" w:cs="Times New Roman"/>
            <w:color w:val="333333"/>
            <w:sz w:val="24"/>
            <w:szCs w:val="24"/>
          </w:rPr>
          <w:t xml:space="preserve"> allows you to fully control the Serialization process, specify a custom binary format and add more security measure.</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130) </w:t>
        </w:r>
        <w:proofErr w:type="gramStart"/>
        <w:r w:rsidRPr="006E187C">
          <w:rPr>
            <w:rFonts w:ascii="Trebuchet MS" w:eastAsia="Times New Roman" w:hAnsi="Trebuchet MS" w:cs="Times New Roman"/>
            <w:b/>
            <w:bCs/>
            <w:color w:val="333333"/>
            <w:sz w:val="24"/>
            <w:szCs w:val="24"/>
          </w:rPr>
          <w:t>The</w:t>
        </w:r>
        <w:proofErr w:type="gramEnd"/>
        <w:r w:rsidRPr="006E187C">
          <w:rPr>
            <w:rFonts w:ascii="Trebuchet MS" w:eastAsia="Times New Roman" w:hAnsi="Trebuchet MS" w:cs="Times New Roman"/>
            <w:b/>
            <w:bCs/>
            <w:color w:val="333333"/>
            <w:sz w:val="24"/>
            <w:szCs w:val="24"/>
          </w:rPr>
          <w:t xml:space="preserve"> difference between DOM and SAX parser in Java?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"http://javarevisited.blogspot.sg/2011/12/difference-between-dom-and-sax-parsers.html"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r>
        <w:proofErr w:type="gramStart"/>
        <w:r w:rsidRPr="006E187C">
          <w:rPr>
            <w:rFonts w:ascii="Trebuchet MS" w:eastAsia="Times New Roman" w:hAnsi="Trebuchet MS" w:cs="Times New Roman"/>
            <w:color w:val="333333"/>
            <w:sz w:val="24"/>
            <w:szCs w:val="24"/>
          </w:rPr>
          <w:t>Another common Java question but from XML parsing topic.</w:t>
        </w:r>
        <w:proofErr w:type="gramEnd"/>
        <w:r w:rsidRPr="006E187C">
          <w:rPr>
            <w:rFonts w:ascii="Trebuchet MS" w:eastAsia="Times New Roman" w:hAnsi="Trebuchet MS" w:cs="Times New Roman"/>
            <w:color w:val="333333"/>
            <w:sz w:val="24"/>
            <w:szCs w:val="24"/>
          </w:rPr>
          <w:t xml:space="preserve"> It's rather simple to answer and that's why many interviewers </w:t>
        </w:r>
        <w:proofErr w:type="gramStart"/>
        <w:r w:rsidRPr="006E187C">
          <w:rPr>
            <w:rFonts w:ascii="Trebuchet MS" w:eastAsia="Times New Roman" w:hAnsi="Trebuchet MS" w:cs="Times New Roman"/>
            <w:color w:val="333333"/>
            <w:sz w:val="24"/>
            <w:szCs w:val="24"/>
          </w:rPr>
          <w:t>prefers</w:t>
        </w:r>
        <w:proofErr w:type="gramEnd"/>
        <w:r w:rsidRPr="006E187C">
          <w:rPr>
            <w:rFonts w:ascii="Trebuchet MS" w:eastAsia="Times New Roman" w:hAnsi="Trebuchet MS" w:cs="Times New Roman"/>
            <w:color w:val="333333"/>
            <w:sz w:val="24"/>
            <w:szCs w:val="24"/>
          </w:rPr>
          <w:t xml:space="preserve"> to ask this question on the telephonic round. DOM parser loads the whole XML into memory to create a tree based DOM model which helps it quickly locate nodes and make a change in the structure of XML while SAX parser is an event based parser and doesn't load the whole XML into memory. Due to this reason DOM is faster than SAX but require more memory and not suitable to parse large XML files.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131) </w:t>
        </w:r>
        <w:proofErr w:type="gramStart"/>
        <w:r w:rsidRPr="006E187C">
          <w:rPr>
            <w:rFonts w:ascii="Trebuchet MS" w:eastAsia="Times New Roman" w:hAnsi="Trebuchet MS" w:cs="Times New Roman"/>
            <w:b/>
            <w:bCs/>
            <w:color w:val="333333"/>
            <w:sz w:val="24"/>
            <w:szCs w:val="24"/>
          </w:rPr>
          <w:t>Tell</w:t>
        </w:r>
        <w:proofErr w:type="gramEnd"/>
        <w:r w:rsidRPr="006E187C">
          <w:rPr>
            <w:rFonts w:ascii="Trebuchet MS" w:eastAsia="Times New Roman" w:hAnsi="Trebuchet MS" w:cs="Times New Roman"/>
            <w:b/>
            <w:bCs/>
            <w:color w:val="333333"/>
            <w:sz w:val="24"/>
            <w:szCs w:val="24"/>
          </w:rPr>
          <w:t xml:space="preserve"> me 3 features introduced on JDK 1.7?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"http://javarevisited.blogspot.sg/2014/04/10-jdk-7-features-to-revisit-before-you.html"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This is one of the good questions I ask to check whether the candidate is aware of recent development in Java technology space or not. Even though JDK 7 was not a big bang release like JDK 5 or JDK 8, it still has a lot of good feature to count on e.g. try-with-resource statements, which free you from closing streams and resources when you are done with that, Java automatically closes that. </w:t>
        </w:r>
        <w:proofErr w:type="gramStart"/>
        <w:r w:rsidRPr="006E187C">
          <w:rPr>
            <w:rFonts w:ascii="Trebuchet MS" w:eastAsia="Times New Roman" w:hAnsi="Trebuchet MS" w:cs="Times New Roman"/>
            <w:color w:val="333333"/>
            <w:sz w:val="24"/>
            <w:szCs w:val="24"/>
          </w:rPr>
          <w:t>Fork-Join pool to implement something like the Map-reduce pattern in Java.</w:t>
        </w:r>
        <w:proofErr w:type="gramEnd"/>
        <w:r w:rsidRPr="006E187C">
          <w:rPr>
            <w:rFonts w:ascii="Trebuchet MS" w:eastAsia="Times New Roman" w:hAnsi="Trebuchet MS" w:cs="Times New Roman"/>
            <w:color w:val="333333"/>
            <w:sz w:val="24"/>
            <w:szCs w:val="24"/>
          </w:rPr>
          <w:t xml:space="preserve"> </w:t>
        </w:r>
        <w:proofErr w:type="gramStart"/>
        <w:r w:rsidRPr="006E187C">
          <w:rPr>
            <w:rFonts w:ascii="Trebuchet MS" w:eastAsia="Times New Roman" w:hAnsi="Trebuchet MS" w:cs="Times New Roman"/>
            <w:color w:val="333333"/>
            <w:sz w:val="24"/>
            <w:szCs w:val="24"/>
          </w:rPr>
          <w:t xml:space="preserve">Allowing String variable and literal </w:t>
        </w:r>
        <w:r w:rsidRPr="006E187C">
          <w:rPr>
            <w:rFonts w:ascii="Trebuchet MS" w:eastAsia="Times New Roman" w:hAnsi="Trebuchet MS" w:cs="Times New Roman"/>
            <w:color w:val="333333"/>
            <w:sz w:val="24"/>
            <w:szCs w:val="24"/>
          </w:rPr>
          <w:lastRenderedPageBreak/>
          <w:t>into switch statements.</w:t>
        </w:r>
        <w:proofErr w:type="gramEnd"/>
        <w:r w:rsidRPr="006E187C">
          <w:rPr>
            <w:rFonts w:ascii="Trebuchet MS" w:eastAsia="Times New Roman" w:hAnsi="Trebuchet MS" w:cs="Times New Roman"/>
            <w:color w:val="333333"/>
            <w:sz w:val="24"/>
            <w:szCs w:val="24"/>
          </w:rPr>
          <w:t xml:space="preserve"> Diamond operator for improved type inference, no need to declare generic type on the right-hand side of variable declaration anymore, results in more readable and succinct code. Another worth noting feature introduced was improved exception handling e.g. allowing you to catch multiple exceptions in the same catch block.</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132) </w:t>
        </w:r>
        <w:proofErr w:type="gramStart"/>
        <w:r w:rsidRPr="006E187C">
          <w:rPr>
            <w:rFonts w:ascii="Trebuchet MS" w:eastAsia="Times New Roman" w:hAnsi="Trebuchet MS" w:cs="Times New Roman"/>
            <w:b/>
            <w:bCs/>
            <w:color w:val="333333"/>
            <w:sz w:val="24"/>
            <w:szCs w:val="24"/>
          </w:rPr>
          <w:t>Tell</w:t>
        </w:r>
        <w:proofErr w:type="gramEnd"/>
        <w:r w:rsidRPr="006E187C">
          <w:rPr>
            <w:rFonts w:ascii="Trebuchet MS" w:eastAsia="Times New Roman" w:hAnsi="Trebuchet MS" w:cs="Times New Roman"/>
            <w:b/>
            <w:bCs/>
            <w:color w:val="333333"/>
            <w:sz w:val="24"/>
            <w:szCs w:val="24"/>
          </w:rPr>
          <w:t xml:space="preserve"> me 5 features introduced in JDK 1.8? </w:t>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"http://javarevisited.blogspot.sg/2014/02/10-example-of-lambda-expressions-in-java8.html"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This is the follow-up question of the previous one. Java 8 is path breaking release in Java's </w:t>
        </w:r>
        <w:proofErr w:type="gramStart"/>
        <w:r w:rsidRPr="006E187C">
          <w:rPr>
            <w:rFonts w:ascii="Trebuchet MS" w:eastAsia="Times New Roman" w:hAnsi="Trebuchet MS" w:cs="Times New Roman"/>
            <w:color w:val="333333"/>
            <w:sz w:val="24"/>
            <w:szCs w:val="24"/>
          </w:rPr>
          <w:t>history,</w:t>
        </w:r>
        <w:proofErr w:type="gramEnd"/>
        <w:r w:rsidRPr="006E187C">
          <w:rPr>
            <w:rFonts w:ascii="Trebuchet MS" w:eastAsia="Times New Roman" w:hAnsi="Trebuchet MS" w:cs="Times New Roman"/>
            <w:color w:val="333333"/>
            <w:sz w:val="24"/>
            <w:szCs w:val="24"/>
          </w:rPr>
          <w:t xml:space="preserve"> here are the top 5 features from JDK 8 release</w:t>
        </w:r>
      </w:ins>
    </w:p>
    <w:p w:rsidR="006E187C" w:rsidRPr="006E187C" w:rsidRDefault="006E187C" w:rsidP="006E187C">
      <w:pPr>
        <w:numPr>
          <w:ilvl w:val="0"/>
          <w:numId w:val="2"/>
        </w:numPr>
        <w:spacing w:before="100" w:beforeAutospacing="1" w:after="100" w:afterAutospacing="1" w:line="240" w:lineRule="auto"/>
        <w:rPr>
          <w:ins w:id="184" w:author="Unknown"/>
          <w:rFonts w:ascii="Trebuchet MS" w:eastAsia="Times New Roman" w:hAnsi="Trebuchet MS" w:cs="Times New Roman"/>
          <w:color w:val="333333"/>
          <w:sz w:val="24"/>
          <w:szCs w:val="24"/>
        </w:rPr>
      </w:pPr>
      <w:ins w:id="185" w:author="Unknown">
        <w:r w:rsidRPr="006E187C">
          <w:rPr>
            <w:rFonts w:ascii="Trebuchet MS" w:eastAsia="Times New Roman" w:hAnsi="Trebuchet MS" w:cs="Times New Roman"/>
            <w:b/>
            <w:bCs/>
            <w:color w:val="333333"/>
            <w:sz w:val="24"/>
            <w:szCs w:val="24"/>
          </w:rPr>
          <w:t>Lambda expression</w:t>
        </w:r>
        <w:r w:rsidRPr="006E187C">
          <w:rPr>
            <w:rFonts w:ascii="Trebuchet MS" w:eastAsia="Times New Roman" w:hAnsi="Trebuchet MS" w:cs="Times New Roman"/>
            <w:color w:val="333333"/>
            <w:sz w:val="24"/>
            <w:szCs w:val="24"/>
          </w:rPr>
          <w:t>, which allows you pass an anonymous function as object.</w:t>
        </w:r>
      </w:ins>
    </w:p>
    <w:p w:rsidR="006E187C" w:rsidRPr="006E187C" w:rsidRDefault="006E187C" w:rsidP="006E187C">
      <w:pPr>
        <w:numPr>
          <w:ilvl w:val="0"/>
          <w:numId w:val="2"/>
        </w:numPr>
        <w:spacing w:before="100" w:beforeAutospacing="1" w:after="100" w:afterAutospacing="1" w:line="240" w:lineRule="auto"/>
        <w:rPr>
          <w:ins w:id="186" w:author="Unknown"/>
          <w:rFonts w:ascii="Trebuchet MS" w:eastAsia="Times New Roman" w:hAnsi="Trebuchet MS" w:cs="Times New Roman"/>
          <w:color w:val="333333"/>
          <w:sz w:val="24"/>
          <w:szCs w:val="24"/>
        </w:rPr>
      </w:pPr>
      <w:ins w:id="187" w:author="Unknown">
        <w:r w:rsidRPr="006E187C">
          <w:rPr>
            <w:rFonts w:ascii="Trebuchet MS" w:eastAsia="Times New Roman" w:hAnsi="Trebuchet MS" w:cs="Times New Roman"/>
            <w:b/>
            <w:bCs/>
            <w:color w:val="333333"/>
            <w:sz w:val="24"/>
            <w:szCs w:val="24"/>
          </w:rPr>
          <w:t>Stream API</w:t>
        </w:r>
        <w:r w:rsidRPr="006E187C">
          <w:rPr>
            <w:rFonts w:ascii="Trebuchet MS" w:eastAsia="Times New Roman" w:hAnsi="Trebuchet MS" w:cs="Times New Roman"/>
            <w:color w:val="333333"/>
            <w:sz w:val="24"/>
            <w:szCs w:val="24"/>
          </w:rPr>
          <w:t>, take advantage of multiple cores of modern CPU and allows you to write succinct code.</w:t>
        </w:r>
      </w:ins>
    </w:p>
    <w:p w:rsidR="006E187C" w:rsidRPr="006E187C" w:rsidRDefault="006E187C" w:rsidP="006E187C">
      <w:pPr>
        <w:numPr>
          <w:ilvl w:val="0"/>
          <w:numId w:val="2"/>
        </w:numPr>
        <w:spacing w:before="100" w:beforeAutospacing="1" w:after="100" w:afterAutospacing="1" w:line="240" w:lineRule="auto"/>
        <w:rPr>
          <w:ins w:id="188" w:author="Unknown"/>
          <w:rFonts w:ascii="Trebuchet MS" w:eastAsia="Times New Roman" w:hAnsi="Trebuchet MS" w:cs="Times New Roman"/>
          <w:color w:val="333333"/>
          <w:sz w:val="24"/>
          <w:szCs w:val="24"/>
        </w:rPr>
      </w:pPr>
      <w:ins w:id="189" w:author="Unknown">
        <w:r w:rsidRPr="006E187C">
          <w:rPr>
            <w:rFonts w:ascii="Trebuchet MS" w:eastAsia="Times New Roman" w:hAnsi="Trebuchet MS" w:cs="Times New Roman"/>
            <w:b/>
            <w:bCs/>
            <w:color w:val="333333"/>
            <w:sz w:val="24"/>
            <w:szCs w:val="24"/>
          </w:rPr>
          <w:t>Date and Time API</w:t>
        </w:r>
        <w:r w:rsidRPr="006E187C">
          <w:rPr>
            <w:rFonts w:ascii="Trebuchet MS" w:eastAsia="Times New Roman" w:hAnsi="Trebuchet MS" w:cs="Times New Roman"/>
            <w:color w:val="333333"/>
            <w:sz w:val="24"/>
            <w:szCs w:val="24"/>
          </w:rPr>
          <w:t>, finally you have a solid and easy to use date and time library right into JDK</w:t>
        </w:r>
      </w:ins>
    </w:p>
    <w:p w:rsidR="006E187C" w:rsidRPr="006E187C" w:rsidRDefault="006E187C" w:rsidP="006E187C">
      <w:pPr>
        <w:numPr>
          <w:ilvl w:val="0"/>
          <w:numId w:val="2"/>
        </w:numPr>
        <w:spacing w:before="100" w:beforeAutospacing="1" w:after="100" w:afterAutospacing="1" w:line="240" w:lineRule="auto"/>
        <w:rPr>
          <w:ins w:id="190" w:author="Unknown"/>
          <w:rFonts w:ascii="Trebuchet MS" w:eastAsia="Times New Roman" w:hAnsi="Trebuchet MS" w:cs="Times New Roman"/>
          <w:color w:val="333333"/>
          <w:sz w:val="24"/>
          <w:szCs w:val="24"/>
        </w:rPr>
      </w:pPr>
      <w:ins w:id="191" w:author="Unknown">
        <w:r w:rsidRPr="006E187C">
          <w:rPr>
            <w:rFonts w:ascii="Trebuchet MS" w:eastAsia="Times New Roman" w:hAnsi="Trebuchet MS" w:cs="Times New Roman"/>
            <w:b/>
            <w:bCs/>
            <w:color w:val="333333"/>
            <w:sz w:val="24"/>
            <w:szCs w:val="24"/>
          </w:rPr>
          <w:t>Extension methods</w:t>
        </w:r>
        <w:r w:rsidRPr="006E187C">
          <w:rPr>
            <w:rFonts w:ascii="Trebuchet MS" w:eastAsia="Times New Roman" w:hAnsi="Trebuchet MS" w:cs="Times New Roman"/>
            <w:color w:val="333333"/>
            <w:sz w:val="24"/>
            <w:szCs w:val="24"/>
          </w:rPr>
          <w:t>, now you can have static and default method into your interface</w:t>
        </w:r>
      </w:ins>
    </w:p>
    <w:p w:rsidR="006E187C" w:rsidRPr="006E187C" w:rsidRDefault="006E187C" w:rsidP="006E187C">
      <w:pPr>
        <w:numPr>
          <w:ilvl w:val="0"/>
          <w:numId w:val="2"/>
        </w:numPr>
        <w:spacing w:before="100" w:beforeAutospacing="1" w:after="100" w:afterAutospacing="1" w:line="240" w:lineRule="auto"/>
        <w:rPr>
          <w:ins w:id="192" w:author="Unknown"/>
          <w:rFonts w:ascii="Trebuchet MS" w:eastAsia="Times New Roman" w:hAnsi="Trebuchet MS" w:cs="Times New Roman"/>
          <w:color w:val="333333"/>
          <w:sz w:val="24"/>
          <w:szCs w:val="24"/>
        </w:rPr>
      </w:pPr>
      <w:ins w:id="193" w:author="Unknown">
        <w:r w:rsidRPr="006E187C">
          <w:rPr>
            <w:rFonts w:ascii="Trebuchet MS" w:eastAsia="Times New Roman" w:hAnsi="Trebuchet MS" w:cs="Times New Roman"/>
            <w:b/>
            <w:bCs/>
            <w:color w:val="333333"/>
            <w:sz w:val="24"/>
            <w:szCs w:val="24"/>
          </w:rPr>
          <w:t>Repeated annotation</w:t>
        </w:r>
        <w:r w:rsidRPr="006E187C">
          <w:rPr>
            <w:rFonts w:ascii="Trebuchet MS" w:eastAsia="Times New Roman" w:hAnsi="Trebuchet MS" w:cs="Times New Roman"/>
            <w:color w:val="333333"/>
            <w:sz w:val="24"/>
            <w:szCs w:val="24"/>
          </w:rPr>
          <w:t>, allows you apply the same annotation multiple times on a type</w:t>
        </w:r>
      </w:ins>
    </w:p>
    <w:p w:rsidR="006E187C" w:rsidRPr="006E187C" w:rsidRDefault="006E187C" w:rsidP="006E187C">
      <w:pPr>
        <w:spacing w:after="0" w:line="240" w:lineRule="auto"/>
        <w:rPr>
          <w:ins w:id="194" w:author="Unknown"/>
          <w:rFonts w:ascii="Trebuchet MS" w:eastAsia="Times New Roman" w:hAnsi="Trebuchet MS" w:cs="Times New Roman"/>
          <w:color w:val="333333"/>
          <w:sz w:val="24"/>
          <w:szCs w:val="24"/>
        </w:rPr>
      </w:pPr>
      <w:ins w:id="195" w:author="Unknown">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rPr>
          <w:t xml:space="preserve">133) </w:t>
        </w:r>
        <w:proofErr w:type="gramStart"/>
        <w:r w:rsidRPr="006E187C">
          <w:rPr>
            <w:rFonts w:ascii="Trebuchet MS" w:eastAsia="Times New Roman" w:hAnsi="Trebuchet MS" w:cs="Times New Roman"/>
            <w:b/>
            <w:bCs/>
            <w:color w:val="333333"/>
            <w:sz w:val="24"/>
            <w:szCs w:val="24"/>
          </w:rPr>
          <w:t>What</w:t>
        </w:r>
        <w:proofErr w:type="gramEnd"/>
        <w:r w:rsidRPr="006E187C">
          <w:rPr>
            <w:rFonts w:ascii="Trebuchet MS" w:eastAsia="Times New Roman" w:hAnsi="Trebuchet MS" w:cs="Times New Roman"/>
            <w:b/>
            <w:bCs/>
            <w:color w:val="333333"/>
            <w:sz w:val="24"/>
            <w:szCs w:val="24"/>
          </w:rPr>
          <w:t xml:space="preserve"> is the difference between Maven and ANT in Java?</w:t>
        </w:r>
        <w:r w:rsidRPr="006E187C">
          <w:rPr>
            <w:rFonts w:ascii="Trebuchet MS" w:eastAsia="Times New Roman" w:hAnsi="Trebuchet MS" w:cs="Times New Roman"/>
            <w:color w:val="333333"/>
            <w:sz w:val="24"/>
            <w:szCs w:val="24"/>
          </w:rPr>
          <w:t>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"http://javarevisited.blogspot.sg/2015/01/difference-between-maven-ant-jenkins-and-hudson.html" \t "_blank" </w:instrText>
        </w:r>
        <w:r w:rsidRPr="006E187C">
          <w:rPr>
            <w:rFonts w:ascii="Trebuchet MS" w:eastAsia="Times New Roman" w:hAnsi="Trebuchet MS" w:cs="Times New Roman"/>
            <w:color w:val="333333"/>
            <w:sz w:val="24"/>
            <w:szCs w:val="24"/>
          </w:rPr>
          <w:fldChar w:fldCharType="separate"/>
        </w:r>
        <w:proofErr w:type="gramStart"/>
        <w:r w:rsidRPr="006E187C">
          <w:rPr>
            <w:rFonts w:ascii="Trebuchet MS" w:eastAsia="Times New Roman" w:hAnsi="Trebuchet MS" w:cs="Times New Roman"/>
            <w:color w:val="660099"/>
            <w:sz w:val="24"/>
            <w:szCs w:val="24"/>
            <w:u w:val="single"/>
          </w:rPr>
          <w:t>answer</w:t>
        </w:r>
        <w:proofErr w:type="gramEnd"/>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r w:rsidRPr="006E187C">
          <w:rPr>
            <w:rFonts w:ascii="Trebuchet MS" w:eastAsia="Times New Roman" w:hAnsi="Trebuchet MS" w:cs="Times New Roman"/>
            <w:color w:val="333333"/>
            <w:sz w:val="24"/>
            <w:szCs w:val="24"/>
          </w:rPr>
          <w:br/>
          <w:t xml:space="preserve">Another great question to check the all round knowledge of Java developers. It's easy to answer questions from core Java but when you ask about setting things up, building Java artifacts, </w:t>
        </w:r>
        <w:proofErr w:type="gramStart"/>
        <w:r w:rsidRPr="006E187C">
          <w:rPr>
            <w:rFonts w:ascii="Trebuchet MS" w:eastAsia="Times New Roman" w:hAnsi="Trebuchet MS" w:cs="Times New Roman"/>
            <w:color w:val="333333"/>
            <w:sz w:val="24"/>
            <w:szCs w:val="24"/>
          </w:rPr>
          <w:t>many</w:t>
        </w:r>
        <w:proofErr w:type="gramEnd"/>
        <w:r w:rsidRPr="006E187C">
          <w:rPr>
            <w:rFonts w:ascii="Trebuchet MS" w:eastAsia="Times New Roman" w:hAnsi="Trebuchet MS" w:cs="Times New Roman"/>
            <w:color w:val="333333"/>
            <w:sz w:val="24"/>
            <w:szCs w:val="24"/>
          </w:rPr>
          <w:t xml:space="preserve"> Java software engineer struggles. Coming back to the answer of this question, </w:t>
        </w:r>
        <w:proofErr w:type="gramStart"/>
        <w:r w:rsidRPr="006E187C">
          <w:rPr>
            <w:rFonts w:ascii="Trebuchet MS" w:eastAsia="Times New Roman" w:hAnsi="Trebuchet MS" w:cs="Times New Roman"/>
            <w:color w:val="333333"/>
            <w:sz w:val="24"/>
            <w:szCs w:val="24"/>
          </w:rPr>
          <w:t>Though</w:t>
        </w:r>
        <w:proofErr w:type="gramEnd"/>
        <w:r w:rsidRPr="006E187C">
          <w:rPr>
            <w:rFonts w:ascii="Trebuchet MS" w:eastAsia="Times New Roman" w:hAnsi="Trebuchet MS" w:cs="Times New Roman"/>
            <w:color w:val="333333"/>
            <w:sz w:val="24"/>
            <w:szCs w:val="24"/>
          </w:rPr>
          <w:t xml:space="preserve"> both are build tool and used to create Java application build, Maven is much more than that. It provides standard structure for Java project based upon "convention over configuration" concept and automatically manage dependencies (JAR files on which your application is dependent) for Java application. Please see the answer for more differences between Maven and ANT tool.</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t>That's all guys, </w:t>
        </w:r>
        <w:r w:rsidRPr="006E187C">
          <w:rPr>
            <w:rFonts w:ascii="Trebuchet MS" w:eastAsia="Times New Roman" w:hAnsi="Trebuchet MS" w:cs="Times New Roman"/>
            <w:b/>
            <w:bCs/>
            <w:color w:val="333333"/>
            <w:sz w:val="24"/>
            <w:szCs w:val="24"/>
          </w:rPr>
          <w:t>lots of Java Interview questions?</w:t>
        </w:r>
        <w:r w:rsidRPr="006E187C">
          <w:rPr>
            <w:rFonts w:ascii="Trebuchet MS" w:eastAsia="Times New Roman" w:hAnsi="Trebuchet MS" w:cs="Times New Roman"/>
            <w:color w:val="333333"/>
            <w:sz w:val="24"/>
            <w:szCs w:val="24"/>
          </w:rPr>
          <w:t> </w:t>
        </w:r>
        <w:proofErr w:type="gramStart"/>
        <w:r w:rsidRPr="006E187C">
          <w:rPr>
            <w:rFonts w:ascii="Trebuchet MS" w:eastAsia="Times New Roman" w:hAnsi="Trebuchet MS" w:cs="Times New Roman"/>
            <w:color w:val="333333"/>
            <w:sz w:val="24"/>
            <w:szCs w:val="24"/>
          </w:rPr>
          <w:t>isn't</w:t>
        </w:r>
        <w:proofErr w:type="gramEnd"/>
        <w:r w:rsidRPr="006E187C">
          <w:rPr>
            <w:rFonts w:ascii="Trebuchet MS" w:eastAsia="Times New Roman" w:hAnsi="Trebuchet MS" w:cs="Times New Roman"/>
            <w:color w:val="333333"/>
            <w:sz w:val="24"/>
            <w:szCs w:val="24"/>
          </w:rPr>
          <w:t xml:space="preserve"> it? I am sure if you can answer this list of Java questions you can easily crack any core Java or advanced Java interview. Though I have not included questions from Java EE or J2EE topics e.g. </w:t>
        </w:r>
        <w:proofErr w:type="spellStart"/>
        <w:r w:rsidRPr="006E187C">
          <w:rPr>
            <w:rFonts w:ascii="Trebuchet MS" w:eastAsia="Times New Roman" w:hAnsi="Trebuchet MS" w:cs="Times New Roman"/>
            <w:color w:val="333333"/>
            <w:sz w:val="24"/>
            <w:szCs w:val="24"/>
          </w:rPr>
          <w:t>Servlet</w:t>
        </w:r>
        <w:proofErr w:type="spellEnd"/>
        <w:r w:rsidRPr="006E187C">
          <w:rPr>
            <w:rFonts w:ascii="Trebuchet MS" w:eastAsia="Times New Roman" w:hAnsi="Trebuchet MS" w:cs="Times New Roman"/>
            <w:color w:val="333333"/>
            <w:sz w:val="24"/>
            <w:szCs w:val="24"/>
          </w:rPr>
          <w:t xml:space="preserve">, JSP, JSF, JPA, JMS, EJB or any other Java EE technology or from major web frameworks like Spring MVC, Struts 2.0, Hibernate or both SOAP and </w:t>
        </w:r>
        <w:proofErr w:type="spellStart"/>
        <w:r w:rsidRPr="006E187C">
          <w:rPr>
            <w:rFonts w:ascii="Trebuchet MS" w:eastAsia="Times New Roman" w:hAnsi="Trebuchet MS" w:cs="Times New Roman"/>
            <w:color w:val="333333"/>
            <w:sz w:val="24"/>
            <w:szCs w:val="24"/>
          </w:rPr>
          <w:t>RESTful</w:t>
        </w:r>
        <w:proofErr w:type="spellEnd"/>
        <w:r w:rsidRPr="006E187C">
          <w:rPr>
            <w:rFonts w:ascii="Trebuchet MS" w:eastAsia="Times New Roman" w:hAnsi="Trebuchet MS" w:cs="Times New Roman"/>
            <w:color w:val="333333"/>
            <w:sz w:val="24"/>
            <w:szCs w:val="24"/>
          </w:rPr>
          <w:t xml:space="preserve"> web services, it's still useful for Java developers preparing for Java web developer position, because every Java interview starts with questions from fundamentals and JDK API. If you think, I have missed any popular Java question here and you think it should be in this list then feel free to suggest me. My goal is to create the best list of Java Interview Questions with latest and greatest question from recent interviews.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b/>
            <w:bCs/>
            <w:color w:val="333333"/>
            <w:sz w:val="24"/>
            <w:szCs w:val="24"/>
            <w:u w:val="single"/>
          </w:rPr>
          <w:t>Related Java EE Interview Questions</w:t>
        </w:r>
        <w:r w:rsidRPr="006E187C">
          <w:rPr>
            <w:rFonts w:ascii="Trebuchet MS" w:eastAsia="Times New Roman" w:hAnsi="Trebuchet MS" w:cs="Times New Roman"/>
            <w:color w:val="333333"/>
            <w:sz w:val="24"/>
            <w:szCs w:val="24"/>
          </w:rPr>
          <w:br/>
        </w:r>
        <w:r w:rsidRPr="006E187C">
          <w:rPr>
            <w:rFonts w:ascii="Trebuchet MS" w:eastAsia="Times New Roman" w:hAnsi="Trebuchet MS" w:cs="Times New Roman"/>
            <w:color w:val="333333"/>
            <w:sz w:val="24"/>
            <w:szCs w:val="24"/>
          </w:rPr>
          <w:lastRenderedPageBreak/>
          <w:t>For my Java EE friends, here are web development specific questions, which you can use to prepare for JEE part:</w:t>
        </w:r>
      </w:ins>
    </w:p>
    <w:p w:rsidR="006E187C" w:rsidRPr="006E187C" w:rsidRDefault="006E187C" w:rsidP="006E187C">
      <w:pPr>
        <w:numPr>
          <w:ilvl w:val="0"/>
          <w:numId w:val="3"/>
        </w:numPr>
        <w:spacing w:before="100" w:beforeAutospacing="1" w:after="100" w:afterAutospacing="1" w:line="240" w:lineRule="auto"/>
        <w:rPr>
          <w:ins w:id="196" w:author="Unknown"/>
          <w:rFonts w:ascii="Trebuchet MS" w:eastAsia="Times New Roman" w:hAnsi="Trebuchet MS" w:cs="Times New Roman"/>
          <w:color w:val="333333"/>
          <w:sz w:val="24"/>
          <w:szCs w:val="24"/>
        </w:rPr>
      </w:pPr>
      <w:ins w:id="197" w:author="Unknown">
        <w:r w:rsidRPr="006E187C">
          <w:rPr>
            <w:rFonts w:ascii="Trebuchet MS" w:eastAsia="Times New Roman" w:hAnsi="Trebuchet MS" w:cs="Times New Roman"/>
            <w:color w:val="333333"/>
            <w:sz w:val="24"/>
            <w:szCs w:val="24"/>
          </w:rPr>
          <w:t>Top 10 Spring Framework Interview Questions with Answers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"http://javarevisited.blogspot.sg/2011/09/spring-interview-questions-answers-j2ee.html"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198" w:author="Unknown"/>
          <w:rFonts w:ascii="Trebuchet MS" w:eastAsia="Times New Roman" w:hAnsi="Trebuchet MS" w:cs="Times New Roman"/>
          <w:color w:val="333333"/>
          <w:sz w:val="24"/>
          <w:szCs w:val="24"/>
        </w:rPr>
      </w:pPr>
      <w:ins w:id="199" w:author="Unknown">
        <w:r w:rsidRPr="006E187C">
          <w:rPr>
            <w:rFonts w:ascii="Trebuchet MS" w:eastAsia="Times New Roman" w:hAnsi="Trebuchet MS" w:cs="Times New Roman"/>
            <w:color w:val="333333"/>
            <w:sz w:val="24"/>
            <w:szCs w:val="24"/>
          </w:rPr>
          <w:t>10 Great XML Interview Questions for Java Programmers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"http://javarevisited.blogspot.sg/2013/01/10-xml-interview-questions-and-answers.html"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read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00" w:author="Unknown"/>
          <w:rFonts w:ascii="Trebuchet MS" w:eastAsia="Times New Roman" w:hAnsi="Trebuchet MS" w:cs="Times New Roman"/>
          <w:color w:val="333333"/>
          <w:sz w:val="24"/>
          <w:szCs w:val="24"/>
        </w:rPr>
      </w:pPr>
      <w:ins w:id="201" w:author="Unknown">
        <w:r w:rsidRPr="006E187C">
          <w:rPr>
            <w:rFonts w:ascii="Trebuchet MS" w:eastAsia="Times New Roman" w:hAnsi="Trebuchet MS" w:cs="Times New Roman"/>
            <w:color w:val="333333"/>
            <w:sz w:val="24"/>
            <w:szCs w:val="24"/>
          </w:rPr>
          <w:t>20 Great Java Design Pattern Questions asked on Interviews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"http://java67.blogspot.com/2012/09/top-10-java-design-pattern-interview-question-answer.html"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02" w:author="Unknown"/>
          <w:rFonts w:ascii="Trebuchet MS" w:eastAsia="Times New Roman" w:hAnsi="Trebuchet MS" w:cs="Times New Roman"/>
          <w:color w:val="333333"/>
          <w:sz w:val="24"/>
          <w:szCs w:val="24"/>
        </w:rPr>
      </w:pPr>
      <w:ins w:id="203" w:author="Unknown">
        <w:r w:rsidRPr="006E187C">
          <w:rPr>
            <w:rFonts w:ascii="Trebuchet MS" w:eastAsia="Times New Roman" w:hAnsi="Trebuchet MS" w:cs="Times New Roman"/>
            <w:color w:val="333333"/>
            <w:sz w:val="24"/>
            <w:szCs w:val="24"/>
          </w:rPr>
          <w:t>10 popular Struts Interview Questions for Java developers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"http://javarevisited.blogspot.sg/2011/11/struts-interview-questions-answer-j2ee.html"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list</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04" w:author="Unknown"/>
          <w:rFonts w:ascii="Trebuchet MS" w:eastAsia="Times New Roman" w:hAnsi="Trebuchet MS" w:cs="Times New Roman"/>
          <w:color w:val="333333"/>
          <w:sz w:val="24"/>
          <w:szCs w:val="24"/>
        </w:rPr>
      </w:pPr>
      <w:ins w:id="205" w:author="Unknown">
        <w:r w:rsidRPr="006E187C">
          <w:rPr>
            <w:rFonts w:ascii="Trebuchet MS" w:eastAsia="Times New Roman" w:hAnsi="Trebuchet MS" w:cs="Times New Roman"/>
            <w:color w:val="333333"/>
            <w:sz w:val="24"/>
            <w:szCs w:val="24"/>
          </w:rPr>
          <w:t xml:space="preserve">20 </w:t>
        </w:r>
        <w:proofErr w:type="spellStart"/>
        <w:r w:rsidRPr="006E187C">
          <w:rPr>
            <w:rFonts w:ascii="Trebuchet MS" w:eastAsia="Times New Roman" w:hAnsi="Trebuchet MS" w:cs="Times New Roman"/>
            <w:color w:val="333333"/>
            <w:sz w:val="24"/>
            <w:szCs w:val="24"/>
          </w:rPr>
          <w:t>Tibco</w:t>
        </w:r>
        <w:proofErr w:type="spellEnd"/>
        <w:r w:rsidRPr="006E187C">
          <w:rPr>
            <w:rFonts w:ascii="Trebuchet MS" w:eastAsia="Times New Roman" w:hAnsi="Trebuchet MS" w:cs="Times New Roman"/>
            <w:color w:val="333333"/>
            <w:sz w:val="24"/>
            <w:szCs w:val="24"/>
          </w:rPr>
          <w:t xml:space="preserve"> Rendezvous and EMS Interview Questions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"http://javarevisited.blogspot.sg/2011/01/tibco-rv-interview-question-as-part.html"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read more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06" w:author="Unknown"/>
          <w:rFonts w:ascii="Trebuchet MS" w:eastAsia="Times New Roman" w:hAnsi="Trebuchet MS" w:cs="Times New Roman"/>
          <w:color w:val="333333"/>
          <w:sz w:val="24"/>
          <w:szCs w:val="24"/>
        </w:rPr>
      </w:pPr>
      <w:ins w:id="207" w:author="Unknown">
        <w:r w:rsidRPr="006E187C">
          <w:rPr>
            <w:rFonts w:ascii="Trebuchet MS" w:eastAsia="Times New Roman" w:hAnsi="Trebuchet MS" w:cs="Times New Roman"/>
            <w:color w:val="333333"/>
            <w:sz w:val="24"/>
            <w:szCs w:val="24"/>
          </w:rPr>
          <w:t xml:space="preserve">10 frequently asked </w:t>
        </w:r>
        <w:proofErr w:type="spellStart"/>
        <w:r w:rsidRPr="006E187C">
          <w:rPr>
            <w:rFonts w:ascii="Trebuchet MS" w:eastAsia="Times New Roman" w:hAnsi="Trebuchet MS" w:cs="Times New Roman"/>
            <w:color w:val="333333"/>
            <w:sz w:val="24"/>
            <w:szCs w:val="24"/>
          </w:rPr>
          <w:t>Servlet</w:t>
        </w:r>
        <w:proofErr w:type="spellEnd"/>
        <w:r w:rsidRPr="006E187C">
          <w:rPr>
            <w:rFonts w:ascii="Trebuchet MS" w:eastAsia="Times New Roman" w:hAnsi="Trebuchet MS" w:cs="Times New Roman"/>
            <w:color w:val="333333"/>
            <w:sz w:val="24"/>
            <w:szCs w:val="24"/>
          </w:rPr>
          <w:t xml:space="preserve"> Interview Questions with Answers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"http://javarevisited.blogspot.sg/2011/09/servlet-interview-questions-answers.html"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08" w:author="Unknown"/>
          <w:rFonts w:ascii="Trebuchet MS" w:eastAsia="Times New Roman" w:hAnsi="Trebuchet MS" w:cs="Times New Roman"/>
          <w:color w:val="333333"/>
          <w:sz w:val="24"/>
          <w:szCs w:val="24"/>
        </w:rPr>
      </w:pPr>
      <w:ins w:id="209" w:author="Unknown">
        <w:r w:rsidRPr="006E187C">
          <w:rPr>
            <w:rFonts w:ascii="Trebuchet MS" w:eastAsia="Times New Roman" w:hAnsi="Trebuchet MS" w:cs="Times New Roman"/>
            <w:color w:val="333333"/>
            <w:sz w:val="24"/>
            <w:szCs w:val="24"/>
          </w:rPr>
          <w:t xml:space="preserve">20 </w:t>
        </w:r>
        <w:proofErr w:type="spellStart"/>
        <w:r w:rsidRPr="006E187C">
          <w:rPr>
            <w:rFonts w:ascii="Trebuchet MS" w:eastAsia="Times New Roman" w:hAnsi="Trebuchet MS" w:cs="Times New Roman"/>
            <w:color w:val="333333"/>
            <w:sz w:val="24"/>
            <w:szCs w:val="24"/>
          </w:rPr>
          <w:t>jQuery</w:t>
        </w:r>
        <w:proofErr w:type="spellEnd"/>
        <w:r w:rsidRPr="006E187C">
          <w:rPr>
            <w:rFonts w:ascii="Trebuchet MS" w:eastAsia="Times New Roman" w:hAnsi="Trebuchet MS" w:cs="Times New Roman"/>
            <w:color w:val="333333"/>
            <w:sz w:val="24"/>
            <w:szCs w:val="24"/>
          </w:rPr>
          <w:t xml:space="preserve"> Interview Questions for Java Web Developers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"http://javarevisited.blogspot.sg/2015/02/top-16-jquery-interview-questions.html"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list</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10" w:author="Unknown"/>
          <w:rFonts w:ascii="Trebuchet MS" w:eastAsia="Times New Roman" w:hAnsi="Trebuchet MS" w:cs="Times New Roman"/>
          <w:color w:val="333333"/>
          <w:sz w:val="24"/>
          <w:szCs w:val="24"/>
        </w:rPr>
      </w:pPr>
      <w:ins w:id="211" w:author="Unknown">
        <w:r w:rsidRPr="006E187C">
          <w:rPr>
            <w:rFonts w:ascii="Trebuchet MS" w:eastAsia="Times New Roman" w:hAnsi="Trebuchet MS" w:cs="Times New Roman"/>
            <w:color w:val="333333"/>
            <w:sz w:val="24"/>
            <w:szCs w:val="24"/>
          </w:rPr>
          <w:t>10 Great Oracle Interview Questions for Java developers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"http://javarevisited.blogspot.sg/2012/12/top-10-oracle-interview-questions-and-answers-database-sql.html"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12" w:author="Unknown"/>
          <w:rFonts w:ascii="Trebuchet MS" w:eastAsia="Times New Roman" w:hAnsi="Trebuchet MS" w:cs="Times New Roman"/>
          <w:color w:val="333333"/>
          <w:sz w:val="24"/>
          <w:szCs w:val="24"/>
        </w:rPr>
      </w:pPr>
      <w:ins w:id="213" w:author="Unknown">
        <w:r w:rsidRPr="006E187C">
          <w:rPr>
            <w:rFonts w:ascii="Trebuchet MS" w:eastAsia="Times New Roman" w:hAnsi="Trebuchet MS" w:cs="Times New Roman"/>
            <w:color w:val="333333"/>
            <w:sz w:val="24"/>
            <w:szCs w:val="24"/>
          </w:rPr>
          <w:t>Top 10 JSP Questions  from J2EE Interviews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"http://javarevisited.blogspot.sg/2011/10/jsp-interview-questions-answers-for.html"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read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14" w:author="Unknown"/>
          <w:rFonts w:ascii="Trebuchet MS" w:eastAsia="Times New Roman" w:hAnsi="Trebuchet MS" w:cs="Times New Roman"/>
          <w:color w:val="333333"/>
          <w:sz w:val="24"/>
          <w:szCs w:val="24"/>
        </w:rPr>
      </w:pPr>
      <w:ins w:id="215" w:author="Unknown">
        <w:r w:rsidRPr="006E187C">
          <w:rPr>
            <w:rFonts w:ascii="Trebuchet MS" w:eastAsia="Times New Roman" w:hAnsi="Trebuchet MS" w:cs="Times New Roman"/>
            <w:color w:val="333333"/>
            <w:sz w:val="24"/>
            <w:szCs w:val="24"/>
          </w:rPr>
          <w:t xml:space="preserve">12 Good </w:t>
        </w:r>
        <w:proofErr w:type="spellStart"/>
        <w:r w:rsidRPr="006E187C">
          <w:rPr>
            <w:rFonts w:ascii="Trebuchet MS" w:eastAsia="Times New Roman" w:hAnsi="Trebuchet MS" w:cs="Times New Roman"/>
            <w:color w:val="333333"/>
            <w:sz w:val="24"/>
            <w:szCs w:val="24"/>
          </w:rPr>
          <w:t>RESTful</w:t>
        </w:r>
        <w:proofErr w:type="spellEnd"/>
        <w:r w:rsidRPr="006E187C">
          <w:rPr>
            <w:rFonts w:ascii="Trebuchet MS" w:eastAsia="Times New Roman" w:hAnsi="Trebuchet MS" w:cs="Times New Roman"/>
            <w:color w:val="333333"/>
            <w:sz w:val="24"/>
            <w:szCs w:val="24"/>
          </w:rPr>
          <w:t xml:space="preserve"> Web Services Questions from Interviews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"http://javarevisited.blogspot.sg/2012/01/rest-web-services-framework-interview.html"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read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16" w:author="Unknown"/>
          <w:rFonts w:ascii="Trebuchet MS" w:eastAsia="Times New Roman" w:hAnsi="Trebuchet MS" w:cs="Times New Roman"/>
          <w:color w:val="333333"/>
          <w:sz w:val="24"/>
          <w:szCs w:val="24"/>
        </w:rPr>
      </w:pPr>
      <w:ins w:id="217" w:author="Unknown">
        <w:r w:rsidRPr="006E187C">
          <w:rPr>
            <w:rFonts w:ascii="Trebuchet MS" w:eastAsia="Times New Roman" w:hAnsi="Trebuchet MS" w:cs="Times New Roman"/>
            <w:color w:val="333333"/>
            <w:sz w:val="24"/>
            <w:szCs w:val="24"/>
          </w:rPr>
          <w:t>Top 10 EJB Interview Questions and Answers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"http://javarevisited.blogspot.sg/2012/03/top-10-ejb-interview-question-and.html"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18" w:author="Unknown"/>
          <w:rFonts w:ascii="Trebuchet MS" w:eastAsia="Times New Roman" w:hAnsi="Trebuchet MS" w:cs="Times New Roman"/>
          <w:color w:val="333333"/>
          <w:sz w:val="24"/>
          <w:szCs w:val="24"/>
        </w:rPr>
      </w:pPr>
      <w:ins w:id="219" w:author="Unknown">
        <w:r w:rsidRPr="006E187C">
          <w:rPr>
            <w:rFonts w:ascii="Trebuchet MS" w:eastAsia="Times New Roman" w:hAnsi="Trebuchet MS" w:cs="Times New Roman"/>
            <w:color w:val="333333"/>
            <w:sz w:val="24"/>
            <w:szCs w:val="24"/>
          </w:rPr>
          <w:t>Top 10 JMS and MQ Series Interview Questions and Answers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"http://javarevisited.blogspot.sg/2014/03/top-10-websphere-mq-series-interview-questions-answers-active-rabbit.html"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list</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20" w:author="Unknown"/>
          <w:rFonts w:ascii="Trebuchet MS" w:eastAsia="Times New Roman" w:hAnsi="Trebuchet MS" w:cs="Times New Roman"/>
          <w:color w:val="333333"/>
          <w:sz w:val="24"/>
          <w:szCs w:val="24"/>
        </w:rPr>
      </w:pPr>
      <w:ins w:id="221" w:author="Unknown">
        <w:r w:rsidRPr="006E187C">
          <w:rPr>
            <w:rFonts w:ascii="Trebuchet MS" w:eastAsia="Times New Roman" w:hAnsi="Trebuchet MS" w:cs="Times New Roman"/>
            <w:color w:val="333333"/>
            <w:sz w:val="24"/>
            <w:szCs w:val="24"/>
          </w:rPr>
          <w:t>10 Great Hibernate Interview Questions for Java EE developers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"http://javarevisited.blogspot.sg/2013/05/10-hibernate-interview-questions-answers-java-j2ee-senior.html"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22" w:author="Unknown"/>
          <w:rFonts w:ascii="Trebuchet MS" w:eastAsia="Times New Roman" w:hAnsi="Trebuchet MS" w:cs="Times New Roman"/>
          <w:color w:val="333333"/>
          <w:sz w:val="24"/>
          <w:szCs w:val="24"/>
        </w:rPr>
      </w:pPr>
      <w:ins w:id="223" w:author="Unknown">
        <w:r w:rsidRPr="006E187C">
          <w:rPr>
            <w:rFonts w:ascii="Trebuchet MS" w:eastAsia="Times New Roman" w:hAnsi="Trebuchet MS" w:cs="Times New Roman"/>
            <w:color w:val="333333"/>
            <w:sz w:val="24"/>
            <w:szCs w:val="24"/>
          </w:rPr>
          <w:t>10 Great JDBC Interview Questions for Java Programmers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"http://javarevisited.blogspot.sg/2012/12/top-10-jdbc-interview-questions-answers.html"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questions</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24" w:author="Unknown"/>
          <w:rFonts w:ascii="Trebuchet MS" w:eastAsia="Times New Roman" w:hAnsi="Trebuchet MS" w:cs="Times New Roman"/>
          <w:color w:val="333333"/>
          <w:sz w:val="24"/>
          <w:szCs w:val="24"/>
        </w:rPr>
      </w:pPr>
      <w:ins w:id="225" w:author="Unknown">
        <w:r w:rsidRPr="006E187C">
          <w:rPr>
            <w:rFonts w:ascii="Trebuchet MS" w:eastAsia="Times New Roman" w:hAnsi="Trebuchet MS" w:cs="Times New Roman"/>
            <w:color w:val="333333"/>
            <w:sz w:val="24"/>
            <w:szCs w:val="24"/>
          </w:rPr>
          <w:t>15 Java NIO and Networking Interview Questions with Answers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"http://javarevisited.blogspot.sg/2014/08/socket-programming-networking-interview-questions-answers-Java.html"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26" w:author="Unknown"/>
          <w:rFonts w:ascii="Trebuchet MS" w:eastAsia="Times New Roman" w:hAnsi="Trebuchet MS" w:cs="Times New Roman"/>
          <w:color w:val="333333"/>
          <w:sz w:val="24"/>
          <w:szCs w:val="24"/>
        </w:rPr>
      </w:pPr>
      <w:ins w:id="227" w:author="Unknown">
        <w:r w:rsidRPr="006E187C">
          <w:rPr>
            <w:rFonts w:ascii="Trebuchet MS" w:eastAsia="Times New Roman" w:hAnsi="Trebuchet MS" w:cs="Times New Roman"/>
            <w:color w:val="333333"/>
            <w:sz w:val="24"/>
            <w:szCs w:val="24"/>
          </w:rPr>
          <w:t>Top 10 XSLT Interview Questions with Answers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"http://javarevisited.blogspot.sg/2013/05/10-xslt-or-xml-xsl-transformation-interview-questions-answers-java.html"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read more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28" w:author="Unknown"/>
          <w:rFonts w:ascii="Trebuchet MS" w:eastAsia="Times New Roman" w:hAnsi="Trebuchet MS" w:cs="Times New Roman"/>
          <w:color w:val="333333"/>
          <w:sz w:val="24"/>
          <w:szCs w:val="24"/>
        </w:rPr>
      </w:pPr>
      <w:ins w:id="229" w:author="Unknown">
        <w:r w:rsidRPr="006E187C">
          <w:rPr>
            <w:rFonts w:ascii="Trebuchet MS" w:eastAsia="Times New Roman" w:hAnsi="Trebuchet MS" w:cs="Times New Roman"/>
            <w:color w:val="333333"/>
            <w:sz w:val="24"/>
            <w:szCs w:val="24"/>
          </w:rPr>
          <w:t>15 Data Structure and Algorithm Questions from Java Interviews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"http://javarevisited.blogspot.com/2013/03/top-15-data-structures-algorithm-interview-questions-answers-java-programming.html"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read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30" w:author="Unknown"/>
          <w:rFonts w:ascii="Trebuchet MS" w:eastAsia="Times New Roman" w:hAnsi="Trebuchet MS" w:cs="Times New Roman"/>
          <w:color w:val="333333"/>
          <w:sz w:val="24"/>
          <w:szCs w:val="24"/>
        </w:rPr>
      </w:pPr>
      <w:ins w:id="231" w:author="Unknown">
        <w:r w:rsidRPr="006E187C">
          <w:rPr>
            <w:rFonts w:ascii="Trebuchet MS" w:eastAsia="Times New Roman" w:hAnsi="Trebuchet MS" w:cs="Times New Roman"/>
            <w:color w:val="333333"/>
            <w:sz w:val="24"/>
            <w:szCs w:val="24"/>
          </w:rPr>
          <w:t>Top 10 Trick Java Interview Questions and Answers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"http://java67.blogspot.com/2012/09/top-10-tricky-java-interview-questions-answers.html"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3"/>
        </w:numPr>
        <w:spacing w:before="100" w:beforeAutospacing="1" w:after="100" w:afterAutospacing="1" w:line="240" w:lineRule="auto"/>
        <w:rPr>
          <w:ins w:id="232" w:author="Unknown"/>
          <w:rFonts w:ascii="Trebuchet MS" w:eastAsia="Times New Roman" w:hAnsi="Trebuchet MS" w:cs="Times New Roman"/>
          <w:color w:val="333333"/>
          <w:sz w:val="24"/>
          <w:szCs w:val="24"/>
        </w:rPr>
      </w:pPr>
      <w:ins w:id="233" w:author="Unknown">
        <w:r w:rsidRPr="006E187C">
          <w:rPr>
            <w:rFonts w:ascii="Trebuchet MS" w:eastAsia="Times New Roman" w:hAnsi="Trebuchet MS" w:cs="Times New Roman"/>
            <w:color w:val="333333"/>
            <w:sz w:val="24"/>
            <w:szCs w:val="24"/>
          </w:rPr>
          <w:t>Top 40 Core Java Phone Interview Questions with answers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"http://java67.blogspot.com/2015/03/top-40-core-java-interview-questions-answers-telephonic-round.html"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list</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spacing w:after="240" w:line="240" w:lineRule="auto"/>
        <w:rPr>
          <w:ins w:id="234" w:author="Unknown"/>
          <w:rFonts w:ascii="Trebuchet MS" w:eastAsia="Times New Roman" w:hAnsi="Trebuchet MS" w:cs="Times New Roman"/>
          <w:color w:val="333333"/>
          <w:sz w:val="24"/>
          <w:szCs w:val="24"/>
        </w:rPr>
      </w:pPr>
    </w:p>
    <w:p w:rsidR="006E187C" w:rsidRPr="006E187C" w:rsidRDefault="006E187C" w:rsidP="006E187C">
      <w:pPr>
        <w:spacing w:after="0" w:line="240" w:lineRule="auto"/>
        <w:rPr>
          <w:ins w:id="235" w:author="Unknown"/>
          <w:rFonts w:ascii="Trebuchet MS" w:eastAsia="Times New Roman" w:hAnsi="Trebuchet MS" w:cs="Times New Roman"/>
          <w:color w:val="333333"/>
          <w:sz w:val="24"/>
          <w:szCs w:val="24"/>
        </w:rPr>
      </w:pPr>
      <w:ins w:id="236" w:author="Unknown">
        <w:r w:rsidRPr="006E187C">
          <w:rPr>
            <w:rFonts w:ascii="Trebuchet MS" w:eastAsia="Times New Roman" w:hAnsi="Trebuchet MS" w:cs="Times New Roman"/>
            <w:b/>
            <w:bCs/>
            <w:color w:val="333333"/>
            <w:sz w:val="24"/>
            <w:szCs w:val="24"/>
            <w:u w:val="single"/>
          </w:rPr>
          <w:t>Recommended Books for Java Programmers</w:t>
        </w:r>
      </w:ins>
    </w:p>
    <w:p w:rsidR="006E187C" w:rsidRPr="006E187C" w:rsidRDefault="006E187C" w:rsidP="006E187C">
      <w:pPr>
        <w:spacing w:after="0" w:line="240" w:lineRule="auto"/>
        <w:rPr>
          <w:ins w:id="237" w:author="Unknown"/>
          <w:rFonts w:ascii="Trebuchet MS" w:eastAsia="Times New Roman" w:hAnsi="Trebuchet MS" w:cs="Times New Roman"/>
          <w:color w:val="333333"/>
          <w:sz w:val="24"/>
          <w:szCs w:val="24"/>
        </w:rPr>
      </w:pPr>
      <w:ins w:id="238" w:author="Unknown">
        <w:r w:rsidRPr="006E187C">
          <w:rPr>
            <w:rFonts w:ascii="Trebuchet MS" w:eastAsia="Times New Roman" w:hAnsi="Trebuchet MS" w:cs="Times New Roman"/>
            <w:color w:val="333333"/>
            <w:sz w:val="24"/>
            <w:szCs w:val="24"/>
          </w:rPr>
          <w:t>If you are looking for some goods to prepare for your Java Interviews, You can take a look at following books to cover both theory and coding questions:</w:t>
        </w:r>
      </w:ins>
    </w:p>
    <w:p w:rsidR="006E187C" w:rsidRPr="006E187C" w:rsidRDefault="006E187C" w:rsidP="006E187C">
      <w:pPr>
        <w:numPr>
          <w:ilvl w:val="0"/>
          <w:numId w:val="4"/>
        </w:numPr>
        <w:spacing w:before="100" w:beforeAutospacing="1" w:after="100" w:afterAutospacing="1" w:line="240" w:lineRule="auto"/>
        <w:rPr>
          <w:ins w:id="239" w:author="Unknown"/>
          <w:rFonts w:ascii="Trebuchet MS" w:eastAsia="Times New Roman" w:hAnsi="Trebuchet MS" w:cs="Times New Roman"/>
          <w:color w:val="333333"/>
          <w:sz w:val="24"/>
          <w:szCs w:val="24"/>
        </w:rPr>
      </w:pPr>
      <w:ins w:id="240" w:author="Unknown">
        <w:r w:rsidRPr="006E187C">
          <w:rPr>
            <w:rFonts w:ascii="Trebuchet MS" w:eastAsia="Times New Roman" w:hAnsi="Trebuchet MS" w:cs="Times New Roman"/>
            <w:color w:val="333333"/>
            <w:sz w:val="24"/>
            <w:szCs w:val="24"/>
          </w:rPr>
          <w:t>9 Must Read Books for Java Developers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"https://javarevisited.blogspot.com/2013/01/top-5-java-programming-books-best-good.html"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book</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4"/>
        </w:numPr>
        <w:spacing w:before="100" w:beforeAutospacing="1" w:after="100" w:afterAutospacing="1" w:line="240" w:lineRule="auto"/>
        <w:rPr>
          <w:ins w:id="241" w:author="Unknown"/>
          <w:rFonts w:ascii="Trebuchet MS" w:eastAsia="Times New Roman" w:hAnsi="Trebuchet MS" w:cs="Times New Roman"/>
          <w:color w:val="333333"/>
          <w:sz w:val="24"/>
          <w:szCs w:val="24"/>
        </w:rPr>
      </w:pPr>
      <w:ins w:id="242" w:author="Unknown">
        <w:r w:rsidRPr="006E187C">
          <w:rPr>
            <w:rFonts w:ascii="Trebuchet MS" w:eastAsia="Times New Roman" w:hAnsi="Trebuchet MS" w:cs="Times New Roman"/>
            <w:color w:val="333333"/>
            <w:sz w:val="24"/>
            <w:szCs w:val="24"/>
          </w:rPr>
          <w:t>5 Java Performance Tuning Books for Experienced Programmers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"https://javarevisited.blogspot.com/2014/07/top-5-java-performance-tuning-books.html"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book</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4"/>
        </w:numPr>
        <w:spacing w:before="100" w:beforeAutospacing="1" w:after="100" w:afterAutospacing="1" w:line="240" w:lineRule="auto"/>
        <w:rPr>
          <w:ins w:id="243" w:author="Unknown"/>
          <w:rFonts w:ascii="Trebuchet MS" w:eastAsia="Times New Roman" w:hAnsi="Trebuchet MS" w:cs="Times New Roman"/>
          <w:color w:val="333333"/>
          <w:sz w:val="24"/>
          <w:szCs w:val="24"/>
        </w:rPr>
      </w:pPr>
      <w:ins w:id="244" w:author="Unknown">
        <w:r w:rsidRPr="006E187C">
          <w:rPr>
            <w:rFonts w:ascii="Trebuchet MS" w:eastAsia="Times New Roman" w:hAnsi="Trebuchet MS" w:cs="Times New Roman"/>
            <w:color w:val="333333"/>
            <w:sz w:val="24"/>
            <w:szCs w:val="24"/>
          </w:rPr>
          <w:t>5 Good Books for Java JEE Interviews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"https://javarevisited.blogspot.com/2015/12/5-good-books-for-java-jee-programming.html"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book</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4"/>
        </w:numPr>
        <w:spacing w:before="100" w:beforeAutospacing="1" w:after="100" w:afterAutospacing="1" w:line="240" w:lineRule="auto"/>
        <w:rPr>
          <w:ins w:id="245" w:author="Unknown"/>
          <w:rFonts w:ascii="Trebuchet MS" w:eastAsia="Times New Roman" w:hAnsi="Trebuchet MS" w:cs="Times New Roman"/>
          <w:color w:val="333333"/>
          <w:sz w:val="24"/>
          <w:szCs w:val="24"/>
        </w:rPr>
      </w:pPr>
      <w:ins w:id="246" w:author="Unknown">
        <w:r w:rsidRPr="006E187C">
          <w:rPr>
            <w:rFonts w:ascii="Trebuchet MS" w:eastAsia="Times New Roman" w:hAnsi="Trebuchet MS" w:cs="Times New Roman"/>
            <w:color w:val="333333"/>
            <w:sz w:val="24"/>
            <w:szCs w:val="24"/>
          </w:rPr>
          <w:t>5 Books to learn Data Structure and Algorithms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"https://javarevisited.blogspot.com/2015/07/5-data-structure-and-algorithm-books-best-must-read.html"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book</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4"/>
        </w:numPr>
        <w:spacing w:before="100" w:beforeAutospacing="1" w:after="100" w:afterAutospacing="1" w:line="240" w:lineRule="auto"/>
        <w:rPr>
          <w:ins w:id="247" w:author="Unknown"/>
          <w:rFonts w:ascii="Trebuchet MS" w:eastAsia="Times New Roman" w:hAnsi="Trebuchet MS" w:cs="Times New Roman"/>
          <w:color w:val="333333"/>
          <w:sz w:val="24"/>
          <w:szCs w:val="24"/>
        </w:rPr>
      </w:pPr>
      <w:ins w:id="248" w:author="Unknown">
        <w:r w:rsidRPr="006E187C">
          <w:rPr>
            <w:rFonts w:ascii="Trebuchet MS" w:eastAsia="Times New Roman" w:hAnsi="Trebuchet MS" w:cs="Times New Roman"/>
            <w:color w:val="333333"/>
            <w:sz w:val="24"/>
            <w:szCs w:val="24"/>
          </w:rPr>
          <w:t>5 Hibernate Books for Java Developers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"https://javarevisited.blogspot.com/2014/01/top-5-hibernate-books-for-java-programmers-learning.html"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book</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4"/>
        </w:numPr>
        <w:spacing w:before="100" w:beforeAutospacing="1" w:after="100" w:afterAutospacing="1" w:line="240" w:lineRule="auto"/>
        <w:rPr>
          <w:ins w:id="249" w:author="Unknown"/>
          <w:rFonts w:ascii="Trebuchet MS" w:eastAsia="Times New Roman" w:hAnsi="Trebuchet MS" w:cs="Times New Roman"/>
          <w:color w:val="333333"/>
          <w:sz w:val="24"/>
          <w:szCs w:val="24"/>
        </w:rPr>
      </w:pPr>
      <w:ins w:id="250" w:author="Unknown">
        <w:r w:rsidRPr="006E187C">
          <w:rPr>
            <w:rFonts w:ascii="Trebuchet MS" w:eastAsia="Times New Roman" w:hAnsi="Trebuchet MS" w:cs="Times New Roman"/>
            <w:color w:val="333333"/>
            <w:sz w:val="24"/>
            <w:szCs w:val="24"/>
          </w:rPr>
          <w:t>5 Spring Books for Java Developers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"https://javarevisited.blogspot.com/2013/03/5-good-books-to-learn-spring-framework-mvc-java-programmer.html"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book</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spacing w:after="0" w:line="240" w:lineRule="auto"/>
        <w:rPr>
          <w:ins w:id="251" w:author="Unknown"/>
          <w:rFonts w:ascii="Trebuchet MS" w:eastAsia="Times New Roman" w:hAnsi="Trebuchet MS" w:cs="Times New Roman"/>
          <w:color w:val="333333"/>
          <w:sz w:val="24"/>
          <w:szCs w:val="24"/>
        </w:rPr>
      </w:pPr>
      <w:ins w:id="252" w:author="Unknown">
        <w:r w:rsidRPr="006E187C">
          <w:rPr>
            <w:rFonts w:ascii="Trebuchet MS" w:eastAsia="Times New Roman" w:hAnsi="Trebuchet MS" w:cs="Times New Roman"/>
            <w:b/>
            <w:bCs/>
            <w:color w:val="333333"/>
            <w:sz w:val="24"/>
            <w:szCs w:val="24"/>
            <w:u w:val="single"/>
          </w:rPr>
          <w:t>References</w:t>
        </w:r>
      </w:ins>
    </w:p>
    <w:p w:rsidR="006E187C" w:rsidRPr="006E187C" w:rsidRDefault="006E187C" w:rsidP="006E187C">
      <w:pPr>
        <w:numPr>
          <w:ilvl w:val="0"/>
          <w:numId w:val="5"/>
        </w:numPr>
        <w:spacing w:before="100" w:beforeAutospacing="1" w:after="100" w:afterAutospacing="1" w:line="240" w:lineRule="auto"/>
        <w:rPr>
          <w:ins w:id="253" w:author="Unknown"/>
          <w:rFonts w:ascii="Trebuchet MS" w:eastAsia="Times New Roman" w:hAnsi="Trebuchet MS" w:cs="Times New Roman"/>
          <w:color w:val="333333"/>
          <w:sz w:val="24"/>
          <w:szCs w:val="24"/>
        </w:rPr>
      </w:pPr>
      <w:ins w:id="254" w:author="Unknown">
        <w:r w:rsidRPr="006E187C">
          <w:rPr>
            <w:rFonts w:ascii="Trebuchet MS" w:eastAsia="Times New Roman" w:hAnsi="Trebuchet MS" w:cs="Times New Roman"/>
            <w:color w:val="333333"/>
            <w:sz w:val="24"/>
            <w:szCs w:val="24"/>
          </w:rPr>
          <w:t xml:space="preserve">The Java Virtual Machine </w:t>
        </w:r>
        <w:proofErr w:type="spellStart"/>
        <w:r w:rsidRPr="006E187C">
          <w:rPr>
            <w:rFonts w:ascii="Trebuchet MS" w:eastAsia="Times New Roman" w:hAnsi="Trebuchet MS" w:cs="Times New Roman"/>
            <w:color w:val="333333"/>
            <w:sz w:val="24"/>
            <w:szCs w:val="24"/>
          </w:rPr>
          <w:t>Spefication</w:t>
        </w:r>
        <w:proofErr w:type="spellEnd"/>
        <w:r w:rsidRPr="006E187C">
          <w:rPr>
            <w:rFonts w:ascii="Trebuchet MS" w:eastAsia="Times New Roman" w:hAnsi="Trebuchet MS" w:cs="Times New Roman"/>
            <w:color w:val="333333"/>
            <w:sz w:val="24"/>
            <w:szCs w:val="24"/>
          </w:rPr>
          <w:t xml:space="preserve">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"https://docs.oracle.com/javase/specs/jvms/se7/html/"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5"/>
        </w:numPr>
        <w:spacing w:before="100" w:beforeAutospacing="1" w:after="100" w:afterAutospacing="1" w:line="240" w:lineRule="auto"/>
        <w:rPr>
          <w:ins w:id="255" w:author="Unknown"/>
          <w:rFonts w:ascii="Trebuchet MS" w:eastAsia="Times New Roman" w:hAnsi="Trebuchet MS" w:cs="Times New Roman"/>
          <w:color w:val="333333"/>
          <w:sz w:val="24"/>
          <w:szCs w:val="24"/>
        </w:rPr>
      </w:pPr>
      <w:ins w:id="256" w:author="Unknown">
        <w:r w:rsidRPr="006E187C">
          <w:rPr>
            <w:rFonts w:ascii="Trebuchet MS" w:eastAsia="Times New Roman" w:hAnsi="Trebuchet MS" w:cs="Times New Roman"/>
            <w:color w:val="333333"/>
            <w:sz w:val="24"/>
            <w:szCs w:val="24"/>
          </w:rPr>
          <w:t>The Java language Specification (Java SE 8)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"https://docs.oracle.com/javase/specs/jls/se8/html/index.html"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numPr>
          <w:ilvl w:val="0"/>
          <w:numId w:val="5"/>
        </w:numPr>
        <w:spacing w:before="100" w:beforeAutospacing="1" w:after="100" w:afterAutospacing="1" w:line="240" w:lineRule="auto"/>
        <w:rPr>
          <w:ins w:id="257" w:author="Unknown"/>
          <w:rFonts w:ascii="Trebuchet MS" w:eastAsia="Times New Roman" w:hAnsi="Trebuchet MS" w:cs="Times New Roman"/>
          <w:color w:val="333333"/>
          <w:sz w:val="24"/>
          <w:szCs w:val="24"/>
        </w:rPr>
      </w:pPr>
      <w:ins w:id="258" w:author="Unknown">
        <w:r w:rsidRPr="006E187C">
          <w:rPr>
            <w:rFonts w:ascii="Trebuchet MS" w:eastAsia="Times New Roman" w:hAnsi="Trebuchet MS" w:cs="Times New Roman"/>
            <w:color w:val="333333"/>
            <w:sz w:val="24"/>
            <w:szCs w:val="24"/>
          </w:rPr>
          <w:t>Java SE 8 API Specification (</w:t>
        </w:r>
        <w:r w:rsidRPr="006E187C">
          <w:rPr>
            <w:rFonts w:ascii="Trebuchet MS" w:eastAsia="Times New Roman" w:hAnsi="Trebuchet MS" w:cs="Times New Roman"/>
            <w:color w:val="333333"/>
            <w:sz w:val="24"/>
            <w:szCs w:val="24"/>
          </w:rPr>
          <w:fldChar w:fldCharType="begin"/>
        </w:r>
        <w:r w:rsidRPr="006E187C">
          <w:rPr>
            <w:rFonts w:ascii="Trebuchet MS" w:eastAsia="Times New Roman" w:hAnsi="Trebuchet MS" w:cs="Times New Roman"/>
            <w:color w:val="333333"/>
            <w:sz w:val="24"/>
            <w:szCs w:val="24"/>
          </w:rPr>
          <w:instrText xml:space="preserve"> HYPERLINK "https://docs.oracle.com/javase/8/docs/api/" \t "_blank" </w:instrText>
        </w:r>
        <w:r w:rsidRPr="006E187C">
          <w:rPr>
            <w:rFonts w:ascii="Trebuchet MS" w:eastAsia="Times New Roman" w:hAnsi="Trebuchet MS" w:cs="Times New Roman"/>
            <w:color w:val="333333"/>
            <w:sz w:val="24"/>
            <w:szCs w:val="24"/>
          </w:rPr>
          <w:fldChar w:fldCharType="separate"/>
        </w:r>
        <w:r w:rsidRPr="006E187C">
          <w:rPr>
            <w:rFonts w:ascii="Trebuchet MS" w:eastAsia="Times New Roman" w:hAnsi="Trebuchet MS" w:cs="Times New Roman"/>
            <w:color w:val="660099"/>
            <w:sz w:val="24"/>
            <w:szCs w:val="24"/>
            <w:u w:val="single"/>
          </w:rPr>
          <w:t>see here</w:t>
        </w:r>
        <w:r w:rsidRPr="006E187C">
          <w:rPr>
            <w:rFonts w:ascii="Trebuchet MS" w:eastAsia="Times New Roman" w:hAnsi="Trebuchet MS" w:cs="Times New Roman"/>
            <w:color w:val="333333"/>
            <w:sz w:val="24"/>
            <w:szCs w:val="24"/>
          </w:rPr>
          <w:fldChar w:fldCharType="end"/>
        </w:r>
        <w:r w:rsidRPr="006E187C">
          <w:rPr>
            <w:rFonts w:ascii="Trebuchet MS" w:eastAsia="Times New Roman" w:hAnsi="Trebuchet MS" w:cs="Times New Roman"/>
            <w:color w:val="333333"/>
            <w:sz w:val="24"/>
            <w:szCs w:val="24"/>
          </w:rPr>
          <w:t>)</w:t>
        </w:r>
      </w:ins>
    </w:p>
    <w:p w:rsidR="006E187C" w:rsidRPr="006E187C" w:rsidRDefault="006E187C" w:rsidP="006E187C">
      <w:pPr>
        <w:spacing w:after="0" w:line="240" w:lineRule="auto"/>
        <w:rPr>
          <w:ins w:id="259" w:author="Unknown"/>
          <w:rFonts w:ascii="Trebuchet MS" w:eastAsia="Times New Roman" w:hAnsi="Trebuchet MS" w:cs="Times New Roman"/>
          <w:color w:val="333333"/>
          <w:sz w:val="24"/>
          <w:szCs w:val="24"/>
        </w:rPr>
      </w:pPr>
    </w:p>
    <w:p w:rsidR="006E187C" w:rsidRPr="006E187C" w:rsidRDefault="006E187C" w:rsidP="006E187C">
      <w:pPr>
        <w:spacing w:after="0" w:line="240" w:lineRule="auto"/>
        <w:textAlignment w:val="center"/>
        <w:rPr>
          <w:rFonts w:ascii="Trebuchet MS" w:eastAsia="Times New Roman" w:hAnsi="Trebuchet MS" w:cs="Times New Roman"/>
          <w:color w:val="666666"/>
          <w:sz w:val="19"/>
          <w:szCs w:val="19"/>
        </w:rPr>
      </w:pPr>
      <w:ins w:id="260" w:author="Unknown">
        <w:r w:rsidRPr="006E187C">
          <w:rPr>
            <w:rFonts w:ascii="Arial" w:eastAsia="Times New Roman" w:hAnsi="Arial" w:cs="Arial"/>
            <w:b/>
            <w:bCs/>
            <w:color w:val="333333"/>
            <w:sz w:val="30"/>
            <w:szCs w:val="30"/>
          </w:rPr>
          <w:fldChar w:fldCharType="begin"/>
        </w:r>
        <w:r w:rsidRPr="006E187C">
          <w:rPr>
            <w:rFonts w:ascii="Arial" w:eastAsia="Times New Roman" w:hAnsi="Arial" w:cs="Arial"/>
            <w:b/>
            <w:bCs/>
            <w:color w:val="333333"/>
            <w:sz w:val="30"/>
            <w:szCs w:val="30"/>
          </w:rPr>
          <w:instrText xml:space="preserve"> HYPERLINK "http://popup.taboola.com/en/?template=colorbox&amp;utm_source=javarevisited&amp;utm_medium=referral&amp;utm_content=thumbnails-a:Below%20Article%20Thumbnails:" \t "_blank" </w:instrText>
        </w:r>
        <w:r w:rsidRPr="006E187C">
          <w:rPr>
            <w:rFonts w:ascii="Arial" w:eastAsia="Times New Roman" w:hAnsi="Arial" w:cs="Arial"/>
            <w:b/>
            <w:bCs/>
            <w:color w:val="333333"/>
            <w:sz w:val="30"/>
            <w:szCs w:val="30"/>
          </w:rPr>
          <w:fldChar w:fldCharType="separate"/>
        </w:r>
        <w:r w:rsidRPr="006E187C">
          <w:rPr>
            <w:rFonts w:ascii="Arial" w:eastAsia="Times New Roman" w:hAnsi="Arial" w:cs="Arial"/>
            <w:color w:val="000000"/>
            <w:sz w:val="17"/>
            <w:u w:val="single"/>
          </w:rPr>
          <w:t>  </w:t>
        </w:r>
        <w:r w:rsidRPr="006E187C">
          <w:rPr>
            <w:rFonts w:ascii="Arial" w:eastAsia="Times New Roman" w:hAnsi="Arial" w:cs="Arial"/>
            <w:b/>
            <w:bCs/>
            <w:color w:val="333333"/>
            <w:sz w:val="30"/>
            <w:szCs w:val="30"/>
          </w:rPr>
          <w:fldChar w:fldCharType="end"/>
        </w:r>
      </w:ins>
      <w:r w:rsidRPr="006E187C">
        <w:rPr>
          <w:rFonts w:ascii="Trebuchet MS" w:eastAsia="Times New Roman" w:hAnsi="Trebuchet MS" w:cs="Times New Roman"/>
          <w:color w:val="666666"/>
          <w:sz w:val="19"/>
          <w:szCs w:val="19"/>
        </w:rPr>
        <w:t xml:space="preserve"> </w:t>
      </w:r>
    </w:p>
    <w:p w:rsidR="006E187C" w:rsidRPr="006E187C" w:rsidRDefault="006E187C" w:rsidP="006E187C">
      <w:pPr>
        <w:shd w:val="clear" w:color="auto" w:fill="FFFFFF"/>
        <w:spacing w:line="360" w:lineRule="atLeast"/>
        <w:rPr>
          <w:ins w:id="261" w:author="Unknown"/>
          <w:rFonts w:ascii="Trebuchet MS" w:eastAsia="Times New Roman" w:hAnsi="Trebuchet MS" w:cs="Times New Roman"/>
          <w:color w:val="666666"/>
          <w:sz w:val="19"/>
          <w:szCs w:val="19"/>
        </w:rPr>
      </w:pPr>
    </w:p>
    <w:p w:rsidR="0049764C" w:rsidRDefault="006E187C" w:rsidP="006E187C">
      <w:pPr>
        <w:pBdr>
          <w:bottom w:val="dotted" w:sz="6" w:space="2" w:color="BBBBBB"/>
        </w:pBdr>
        <w:spacing w:after="150" w:line="336" w:lineRule="atLeast"/>
        <w:outlineLvl w:val="3"/>
      </w:pPr>
      <w:bookmarkStart w:id="262" w:name="comments"/>
      <w:bookmarkEnd w:id="262"/>
      <w:r w:rsidRPr="006E187C">
        <w:rPr>
          <w:rFonts w:ascii="Arial" w:eastAsia="Times New Roman" w:hAnsi="Arial" w:cs="Arial"/>
          <w:b/>
          <w:bCs/>
          <w:color w:val="333333"/>
          <w:sz w:val="30"/>
          <w:szCs w:val="30"/>
        </w:rPr>
        <w:lastRenderedPageBreak/>
        <w:t xml:space="preserve"> </w:t>
      </w:r>
    </w:p>
    <w:sectPr w:rsidR="0049764C" w:rsidSect="004976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2B1"/>
    <w:multiLevelType w:val="multilevel"/>
    <w:tmpl w:val="9800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25019"/>
    <w:multiLevelType w:val="multilevel"/>
    <w:tmpl w:val="0AE6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E2400"/>
    <w:multiLevelType w:val="multilevel"/>
    <w:tmpl w:val="AE2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63BBF"/>
    <w:multiLevelType w:val="multilevel"/>
    <w:tmpl w:val="C26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F3441"/>
    <w:multiLevelType w:val="multilevel"/>
    <w:tmpl w:val="C3F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03849"/>
    <w:multiLevelType w:val="multilevel"/>
    <w:tmpl w:val="01C4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A39FA"/>
    <w:multiLevelType w:val="multilevel"/>
    <w:tmpl w:val="C79A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020324"/>
    <w:multiLevelType w:val="multilevel"/>
    <w:tmpl w:val="72CA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21D66"/>
    <w:multiLevelType w:val="multilevel"/>
    <w:tmpl w:val="0812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64EE2"/>
    <w:multiLevelType w:val="multilevel"/>
    <w:tmpl w:val="F74C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4A406D"/>
    <w:multiLevelType w:val="multilevel"/>
    <w:tmpl w:val="B76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84D3A"/>
    <w:multiLevelType w:val="multilevel"/>
    <w:tmpl w:val="E57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C24D47"/>
    <w:multiLevelType w:val="multilevel"/>
    <w:tmpl w:val="E808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D40D7"/>
    <w:multiLevelType w:val="multilevel"/>
    <w:tmpl w:val="763E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6D7010"/>
    <w:multiLevelType w:val="multilevel"/>
    <w:tmpl w:val="AFCA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BF0F12"/>
    <w:multiLevelType w:val="multilevel"/>
    <w:tmpl w:val="B428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D12516"/>
    <w:multiLevelType w:val="multilevel"/>
    <w:tmpl w:val="010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89309C"/>
    <w:multiLevelType w:val="multilevel"/>
    <w:tmpl w:val="204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0"/>
  </w:num>
  <w:num w:numId="4">
    <w:abstractNumId w:val="12"/>
  </w:num>
  <w:num w:numId="5">
    <w:abstractNumId w:val="17"/>
  </w:num>
  <w:num w:numId="6">
    <w:abstractNumId w:val="9"/>
  </w:num>
  <w:num w:numId="7">
    <w:abstractNumId w:val="3"/>
  </w:num>
  <w:num w:numId="8">
    <w:abstractNumId w:val="4"/>
  </w:num>
  <w:num w:numId="9">
    <w:abstractNumId w:val="8"/>
  </w:num>
  <w:num w:numId="10">
    <w:abstractNumId w:val="10"/>
  </w:num>
  <w:num w:numId="11">
    <w:abstractNumId w:val="5"/>
  </w:num>
  <w:num w:numId="12">
    <w:abstractNumId w:val="14"/>
  </w:num>
  <w:num w:numId="13">
    <w:abstractNumId w:val="7"/>
  </w:num>
  <w:num w:numId="14">
    <w:abstractNumId w:val="2"/>
  </w:num>
  <w:num w:numId="15">
    <w:abstractNumId w:val="13"/>
  </w:num>
  <w:num w:numId="16">
    <w:abstractNumId w:val="11"/>
  </w:num>
  <w:num w:numId="17">
    <w:abstractNumId w:val="1"/>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E187C"/>
    <w:rsid w:val="0049764C"/>
    <w:rsid w:val="006E1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64C"/>
  </w:style>
  <w:style w:type="paragraph" w:styleId="Heading2">
    <w:name w:val="heading 2"/>
    <w:basedOn w:val="Normal"/>
    <w:link w:val="Heading2Char"/>
    <w:uiPriority w:val="9"/>
    <w:qFormat/>
    <w:rsid w:val="006E18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18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18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8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18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187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E187C"/>
    <w:rPr>
      <w:color w:val="0000FF"/>
      <w:u w:val="single"/>
    </w:rPr>
  </w:style>
  <w:style w:type="character" w:styleId="FollowedHyperlink">
    <w:name w:val="FollowedHyperlink"/>
    <w:basedOn w:val="DefaultParagraphFont"/>
    <w:uiPriority w:val="99"/>
    <w:semiHidden/>
    <w:unhideWhenUsed/>
    <w:rsid w:val="006E187C"/>
    <w:rPr>
      <w:color w:val="800080"/>
      <w:u w:val="single"/>
    </w:rPr>
  </w:style>
  <w:style w:type="paragraph" w:styleId="HTMLPreformatted">
    <w:name w:val="HTML Preformatted"/>
    <w:basedOn w:val="Normal"/>
    <w:link w:val="HTMLPreformattedChar"/>
    <w:uiPriority w:val="99"/>
    <w:semiHidden/>
    <w:unhideWhenUsed/>
    <w:rsid w:val="006E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87C"/>
    <w:rPr>
      <w:rFonts w:ascii="Courier New" w:eastAsia="Times New Roman" w:hAnsi="Courier New" w:cs="Courier New"/>
      <w:sz w:val="20"/>
      <w:szCs w:val="20"/>
    </w:rPr>
  </w:style>
  <w:style w:type="character" w:customStyle="1" w:styleId="amzn-native-header-text">
    <w:name w:val="amzn-native-header-text"/>
    <w:basedOn w:val="DefaultParagraphFont"/>
    <w:rsid w:val="006E187C"/>
  </w:style>
  <w:style w:type="character" w:customStyle="1" w:styleId="amzn-native-product-link-catcher">
    <w:name w:val="amzn-native-product-link-catcher"/>
    <w:basedOn w:val="DefaultParagraphFont"/>
    <w:rsid w:val="006E187C"/>
  </w:style>
  <w:style w:type="character" w:customStyle="1" w:styleId="amzn-native-product-title-text">
    <w:name w:val="amzn-native-product-title-text"/>
    <w:basedOn w:val="DefaultParagraphFont"/>
    <w:rsid w:val="006E187C"/>
  </w:style>
  <w:style w:type="character" w:customStyle="1" w:styleId="amzn-native-product-offer-price">
    <w:name w:val="amzn-native-product-offer-price"/>
    <w:basedOn w:val="DefaultParagraphFont"/>
    <w:rsid w:val="006E187C"/>
  </w:style>
  <w:style w:type="character" w:customStyle="1" w:styleId="amzn-native-product-list-price">
    <w:name w:val="amzn-native-product-list-price"/>
    <w:basedOn w:val="DefaultParagraphFont"/>
    <w:rsid w:val="006E187C"/>
  </w:style>
  <w:style w:type="character" w:customStyle="1" w:styleId="amzn-sprite">
    <w:name w:val="amzn-sprite"/>
    <w:basedOn w:val="DefaultParagraphFont"/>
    <w:rsid w:val="006E187C"/>
  </w:style>
  <w:style w:type="character" w:customStyle="1" w:styleId="amzn-native-product-stars-holder">
    <w:name w:val="amzn-native-product-stars-holder"/>
    <w:basedOn w:val="DefaultParagraphFont"/>
    <w:rsid w:val="006E187C"/>
  </w:style>
  <w:style w:type="character" w:customStyle="1" w:styleId="amzn-native-product-stars">
    <w:name w:val="amzn-native-product-stars"/>
    <w:basedOn w:val="DefaultParagraphFont"/>
    <w:rsid w:val="006E187C"/>
  </w:style>
  <w:style w:type="character" w:customStyle="1" w:styleId="amzn-native-product-review-count">
    <w:name w:val="amzn-native-product-review-count"/>
    <w:basedOn w:val="DefaultParagraphFont"/>
    <w:rsid w:val="006E187C"/>
  </w:style>
  <w:style w:type="character" w:customStyle="1" w:styleId="amzn-native-brand-content">
    <w:name w:val="amzn-native-brand-content"/>
    <w:basedOn w:val="DefaultParagraphFont"/>
    <w:rsid w:val="006E187C"/>
  </w:style>
  <w:style w:type="character" w:customStyle="1" w:styleId="amzn-native-brand-text">
    <w:name w:val="amzn-native-brand-text"/>
    <w:basedOn w:val="DefaultParagraphFont"/>
    <w:rsid w:val="006E187C"/>
  </w:style>
  <w:style w:type="character" w:customStyle="1" w:styleId="trcadcwrapper">
    <w:name w:val="trc_adc_wrapper"/>
    <w:basedOn w:val="DefaultParagraphFont"/>
    <w:rsid w:val="006E187C"/>
  </w:style>
  <w:style w:type="character" w:customStyle="1" w:styleId="trcadcslogo">
    <w:name w:val="trc_adc_s_logo"/>
    <w:basedOn w:val="DefaultParagraphFont"/>
    <w:rsid w:val="006E187C"/>
  </w:style>
  <w:style w:type="character" w:customStyle="1" w:styleId="trclogosvalign">
    <w:name w:val="trc_logos_v_align"/>
    <w:basedOn w:val="DefaultParagraphFont"/>
    <w:rsid w:val="006E187C"/>
  </w:style>
  <w:style w:type="character" w:customStyle="1" w:styleId="trcrboxheaderspan">
    <w:name w:val="trc_rbox_header_span"/>
    <w:basedOn w:val="DefaultParagraphFont"/>
    <w:rsid w:val="006E187C"/>
  </w:style>
  <w:style w:type="character" w:customStyle="1" w:styleId="thumbblock">
    <w:name w:val="thumbblock"/>
    <w:basedOn w:val="DefaultParagraphFont"/>
    <w:rsid w:val="006E187C"/>
  </w:style>
  <w:style w:type="character" w:customStyle="1" w:styleId="thumbnail-overlay">
    <w:name w:val="thumbnail-overlay"/>
    <w:basedOn w:val="DefaultParagraphFont"/>
    <w:rsid w:val="006E187C"/>
  </w:style>
  <w:style w:type="character" w:customStyle="1" w:styleId="video-label-box">
    <w:name w:val="video-label-box"/>
    <w:basedOn w:val="DefaultParagraphFont"/>
    <w:rsid w:val="006E187C"/>
  </w:style>
  <w:style w:type="character" w:customStyle="1" w:styleId="video-label">
    <w:name w:val="video-label"/>
    <w:basedOn w:val="DefaultParagraphFont"/>
    <w:rsid w:val="006E187C"/>
  </w:style>
  <w:style w:type="character" w:customStyle="1" w:styleId="branding">
    <w:name w:val="branding"/>
    <w:basedOn w:val="DefaultParagraphFont"/>
    <w:rsid w:val="006E187C"/>
  </w:style>
  <w:style w:type="character" w:customStyle="1" w:styleId="obamelia">
    <w:name w:val="ob_amelia"/>
    <w:basedOn w:val="DefaultParagraphFont"/>
    <w:rsid w:val="006E187C"/>
  </w:style>
  <w:style w:type="character" w:customStyle="1" w:styleId="post-author">
    <w:name w:val="post-author"/>
    <w:basedOn w:val="DefaultParagraphFont"/>
    <w:rsid w:val="006E187C"/>
  </w:style>
  <w:style w:type="character" w:customStyle="1" w:styleId="fn">
    <w:name w:val="fn"/>
    <w:basedOn w:val="DefaultParagraphFont"/>
    <w:rsid w:val="006E187C"/>
  </w:style>
  <w:style w:type="character" w:customStyle="1" w:styleId="post-timestamp">
    <w:name w:val="post-timestamp"/>
    <w:basedOn w:val="DefaultParagraphFont"/>
    <w:rsid w:val="006E187C"/>
  </w:style>
  <w:style w:type="character" w:customStyle="1" w:styleId="post-comment-link">
    <w:name w:val="post-comment-link"/>
    <w:basedOn w:val="DefaultParagraphFont"/>
    <w:rsid w:val="006E187C"/>
  </w:style>
  <w:style w:type="character" w:customStyle="1" w:styleId="post-icons">
    <w:name w:val="post-icons"/>
    <w:basedOn w:val="DefaultParagraphFont"/>
    <w:rsid w:val="006E187C"/>
  </w:style>
  <w:style w:type="character" w:customStyle="1" w:styleId="item-action">
    <w:name w:val="item-action"/>
    <w:basedOn w:val="DefaultParagraphFont"/>
    <w:rsid w:val="006E187C"/>
  </w:style>
  <w:style w:type="character" w:customStyle="1" w:styleId="share-button-link-text">
    <w:name w:val="share-button-link-text"/>
    <w:basedOn w:val="DefaultParagraphFont"/>
    <w:rsid w:val="006E187C"/>
  </w:style>
  <w:style w:type="character" w:customStyle="1" w:styleId="post-labels">
    <w:name w:val="post-labels"/>
    <w:basedOn w:val="DefaultParagraphFont"/>
    <w:rsid w:val="006E187C"/>
  </w:style>
  <w:style w:type="character" w:customStyle="1" w:styleId="post-location">
    <w:name w:val="post-location"/>
    <w:basedOn w:val="DefaultParagraphFont"/>
    <w:rsid w:val="006E187C"/>
  </w:style>
  <w:style w:type="paragraph" w:styleId="NormalWeb">
    <w:name w:val="Normal (Web)"/>
    <w:basedOn w:val="Normal"/>
    <w:uiPriority w:val="99"/>
    <w:unhideWhenUsed/>
    <w:rsid w:val="006E1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imestamp">
    <w:name w:val="comment-timestamp"/>
    <w:basedOn w:val="DefaultParagraphFont"/>
    <w:rsid w:val="006E187C"/>
  </w:style>
  <w:style w:type="paragraph" w:customStyle="1" w:styleId="comment-footer">
    <w:name w:val="comment-footer"/>
    <w:basedOn w:val="Normal"/>
    <w:rsid w:val="006E1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dget-item-control">
    <w:name w:val="widget-item-control"/>
    <w:basedOn w:val="DefaultParagraphFont"/>
    <w:rsid w:val="006E187C"/>
  </w:style>
  <w:style w:type="paragraph" w:styleId="z-TopofForm">
    <w:name w:val="HTML Top of Form"/>
    <w:basedOn w:val="Normal"/>
    <w:next w:val="Normal"/>
    <w:link w:val="z-TopofFormChar"/>
    <w:hidden/>
    <w:uiPriority w:val="99"/>
    <w:semiHidden/>
    <w:unhideWhenUsed/>
    <w:rsid w:val="006E18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187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E18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E187C"/>
    <w:rPr>
      <w:rFonts w:ascii="Arial" w:eastAsia="Times New Roman" w:hAnsi="Arial" w:cs="Arial"/>
      <w:vanish/>
      <w:sz w:val="16"/>
      <w:szCs w:val="16"/>
    </w:rPr>
  </w:style>
  <w:style w:type="character" w:customStyle="1" w:styleId="zippy">
    <w:name w:val="zippy"/>
    <w:basedOn w:val="DefaultParagraphFont"/>
    <w:rsid w:val="006E187C"/>
  </w:style>
  <w:style w:type="character" w:customStyle="1" w:styleId="post-count">
    <w:name w:val="post-count"/>
    <w:basedOn w:val="DefaultParagraphFont"/>
    <w:rsid w:val="006E187C"/>
  </w:style>
  <w:style w:type="paragraph" w:styleId="BalloonText">
    <w:name w:val="Balloon Text"/>
    <w:basedOn w:val="Normal"/>
    <w:link w:val="BalloonTextChar"/>
    <w:uiPriority w:val="99"/>
    <w:semiHidden/>
    <w:unhideWhenUsed/>
    <w:rsid w:val="006E1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8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1962766">
      <w:bodyDiv w:val="1"/>
      <w:marLeft w:val="0"/>
      <w:marRight w:val="0"/>
      <w:marTop w:val="0"/>
      <w:marBottom w:val="0"/>
      <w:divBdr>
        <w:top w:val="none" w:sz="0" w:space="0" w:color="auto"/>
        <w:left w:val="none" w:sz="0" w:space="0" w:color="auto"/>
        <w:bottom w:val="none" w:sz="0" w:space="0" w:color="auto"/>
        <w:right w:val="none" w:sz="0" w:space="0" w:color="auto"/>
      </w:divBdr>
      <w:divsChild>
        <w:div w:id="15929356">
          <w:marLeft w:val="0"/>
          <w:marRight w:val="0"/>
          <w:marTop w:val="0"/>
          <w:marBottom w:val="0"/>
          <w:divBdr>
            <w:top w:val="none" w:sz="0" w:space="0" w:color="auto"/>
            <w:left w:val="none" w:sz="0" w:space="0" w:color="auto"/>
            <w:bottom w:val="none" w:sz="0" w:space="0" w:color="auto"/>
            <w:right w:val="none" w:sz="0" w:space="0" w:color="auto"/>
          </w:divBdr>
          <w:divsChild>
            <w:div w:id="1838032088">
              <w:marLeft w:val="0"/>
              <w:marRight w:val="0"/>
              <w:marTop w:val="0"/>
              <w:marBottom w:val="0"/>
              <w:divBdr>
                <w:top w:val="none" w:sz="0" w:space="0" w:color="auto"/>
                <w:left w:val="none" w:sz="0" w:space="0" w:color="auto"/>
                <w:bottom w:val="none" w:sz="0" w:space="0" w:color="auto"/>
                <w:right w:val="none" w:sz="0" w:space="0" w:color="auto"/>
              </w:divBdr>
              <w:divsChild>
                <w:div w:id="439688917">
                  <w:marLeft w:val="0"/>
                  <w:marRight w:val="0"/>
                  <w:marTop w:val="0"/>
                  <w:marBottom w:val="0"/>
                  <w:divBdr>
                    <w:top w:val="none" w:sz="0" w:space="0" w:color="auto"/>
                    <w:left w:val="none" w:sz="0" w:space="0" w:color="auto"/>
                    <w:bottom w:val="none" w:sz="0" w:space="0" w:color="auto"/>
                    <w:right w:val="none" w:sz="0" w:space="0" w:color="auto"/>
                  </w:divBdr>
                  <w:divsChild>
                    <w:div w:id="1072117537">
                      <w:marLeft w:val="0"/>
                      <w:marRight w:val="0"/>
                      <w:marTop w:val="0"/>
                      <w:marBottom w:val="0"/>
                      <w:divBdr>
                        <w:top w:val="none" w:sz="0" w:space="0" w:color="auto"/>
                        <w:left w:val="none" w:sz="0" w:space="0" w:color="auto"/>
                        <w:bottom w:val="none" w:sz="0" w:space="0" w:color="auto"/>
                        <w:right w:val="none" w:sz="0" w:space="0" w:color="auto"/>
                      </w:divBdr>
                      <w:divsChild>
                        <w:div w:id="1982883645">
                          <w:marLeft w:val="0"/>
                          <w:marRight w:val="0"/>
                          <w:marTop w:val="0"/>
                          <w:marBottom w:val="0"/>
                          <w:divBdr>
                            <w:top w:val="none" w:sz="0" w:space="0" w:color="auto"/>
                            <w:left w:val="none" w:sz="0" w:space="0" w:color="auto"/>
                            <w:bottom w:val="none" w:sz="0" w:space="0" w:color="auto"/>
                            <w:right w:val="none" w:sz="0" w:space="0" w:color="auto"/>
                          </w:divBdr>
                          <w:divsChild>
                            <w:div w:id="447941813">
                              <w:marLeft w:val="0"/>
                              <w:marRight w:val="0"/>
                              <w:marTop w:val="0"/>
                              <w:marBottom w:val="0"/>
                              <w:divBdr>
                                <w:top w:val="none" w:sz="0" w:space="0" w:color="auto"/>
                                <w:left w:val="none" w:sz="0" w:space="0" w:color="auto"/>
                                <w:bottom w:val="none" w:sz="0" w:space="0" w:color="auto"/>
                                <w:right w:val="none" w:sz="0" w:space="0" w:color="auto"/>
                              </w:divBdr>
                              <w:divsChild>
                                <w:div w:id="217087476">
                                  <w:marLeft w:val="0"/>
                                  <w:marRight w:val="0"/>
                                  <w:marTop w:val="0"/>
                                  <w:marBottom w:val="0"/>
                                  <w:divBdr>
                                    <w:top w:val="none" w:sz="0" w:space="0" w:color="auto"/>
                                    <w:left w:val="none" w:sz="0" w:space="0" w:color="auto"/>
                                    <w:bottom w:val="none" w:sz="0" w:space="0" w:color="auto"/>
                                    <w:right w:val="none" w:sz="0" w:space="0" w:color="auto"/>
                                  </w:divBdr>
                                  <w:divsChild>
                                    <w:div w:id="393044374">
                                      <w:marLeft w:val="0"/>
                                      <w:marRight w:val="0"/>
                                      <w:marTop w:val="72"/>
                                      <w:marBottom w:val="375"/>
                                      <w:divBdr>
                                        <w:top w:val="dotted" w:sz="6" w:space="0" w:color="BBBBBB"/>
                                        <w:left w:val="dotted" w:sz="2" w:space="10" w:color="BBBBBB"/>
                                        <w:bottom w:val="dotted" w:sz="6" w:space="0" w:color="BBBBBB"/>
                                        <w:right w:val="dotted" w:sz="2" w:space="10" w:color="BBBBBB"/>
                                      </w:divBdr>
                                      <w:divsChild>
                                        <w:div w:id="467206178">
                                          <w:marLeft w:val="0"/>
                                          <w:marRight w:val="0"/>
                                          <w:marTop w:val="0"/>
                                          <w:marBottom w:val="180"/>
                                          <w:divBdr>
                                            <w:top w:val="dotted" w:sz="2" w:space="8" w:color="BBBBBB"/>
                                            <w:left w:val="dotted" w:sz="6" w:space="22" w:color="BBBBBB"/>
                                            <w:bottom w:val="dotted" w:sz="2" w:space="1" w:color="FFFFFF"/>
                                            <w:right w:val="dotted" w:sz="6" w:space="11" w:color="BBBBBB"/>
                                          </w:divBdr>
                                          <w:divsChild>
                                            <w:div w:id="1715764531">
                                              <w:marLeft w:val="0"/>
                                              <w:marRight w:val="0"/>
                                              <w:marTop w:val="0"/>
                                              <w:marBottom w:val="0"/>
                                              <w:divBdr>
                                                <w:top w:val="none" w:sz="0" w:space="0" w:color="auto"/>
                                                <w:left w:val="none" w:sz="0" w:space="0" w:color="auto"/>
                                                <w:bottom w:val="none" w:sz="0" w:space="0" w:color="auto"/>
                                                <w:right w:val="none" w:sz="0" w:space="0" w:color="auto"/>
                                              </w:divBdr>
                                              <w:divsChild>
                                                <w:div w:id="1068072685">
                                                  <w:marLeft w:val="0"/>
                                                  <w:marRight w:val="0"/>
                                                  <w:marTop w:val="0"/>
                                                  <w:marBottom w:val="0"/>
                                                  <w:divBdr>
                                                    <w:top w:val="none" w:sz="0" w:space="0" w:color="auto"/>
                                                    <w:left w:val="none" w:sz="0" w:space="0" w:color="auto"/>
                                                    <w:bottom w:val="none" w:sz="0" w:space="0" w:color="auto"/>
                                                    <w:right w:val="none" w:sz="0" w:space="0" w:color="auto"/>
                                                  </w:divBdr>
                                                  <w:divsChild>
                                                    <w:div w:id="336464775">
                                                      <w:marLeft w:val="0"/>
                                                      <w:marRight w:val="0"/>
                                                      <w:marTop w:val="0"/>
                                                      <w:marBottom w:val="150"/>
                                                      <w:divBdr>
                                                        <w:top w:val="none" w:sz="0" w:space="0" w:color="auto"/>
                                                        <w:left w:val="none" w:sz="0" w:space="0" w:color="auto"/>
                                                        <w:bottom w:val="none" w:sz="0" w:space="0" w:color="auto"/>
                                                        <w:right w:val="none" w:sz="0" w:space="0" w:color="auto"/>
                                                      </w:divBdr>
                                                    </w:div>
                                                    <w:div w:id="1633485953">
                                                      <w:marLeft w:val="0"/>
                                                      <w:marRight w:val="0"/>
                                                      <w:marTop w:val="0"/>
                                                      <w:marBottom w:val="0"/>
                                                      <w:divBdr>
                                                        <w:top w:val="none" w:sz="0" w:space="0" w:color="auto"/>
                                                        <w:left w:val="none" w:sz="0" w:space="0" w:color="auto"/>
                                                        <w:bottom w:val="none" w:sz="0" w:space="0" w:color="auto"/>
                                                        <w:right w:val="none" w:sz="0" w:space="0" w:color="auto"/>
                                                      </w:divBdr>
                                                      <w:divsChild>
                                                        <w:div w:id="852383889">
                                                          <w:marLeft w:val="0"/>
                                                          <w:marRight w:val="0"/>
                                                          <w:marTop w:val="0"/>
                                                          <w:marBottom w:val="0"/>
                                                          <w:divBdr>
                                                            <w:top w:val="none" w:sz="0" w:space="0" w:color="auto"/>
                                                            <w:left w:val="none" w:sz="0" w:space="0" w:color="auto"/>
                                                            <w:bottom w:val="none" w:sz="0" w:space="0" w:color="auto"/>
                                                            <w:right w:val="none" w:sz="0" w:space="0" w:color="auto"/>
                                                          </w:divBdr>
                                                          <w:divsChild>
                                                            <w:div w:id="1632321576">
                                                              <w:marLeft w:val="0"/>
                                                              <w:marRight w:val="0"/>
                                                              <w:marTop w:val="0"/>
                                                              <w:marBottom w:val="150"/>
                                                              <w:divBdr>
                                                                <w:top w:val="none" w:sz="0" w:space="0" w:color="auto"/>
                                                                <w:left w:val="none" w:sz="0" w:space="0" w:color="auto"/>
                                                                <w:bottom w:val="none" w:sz="0" w:space="0" w:color="auto"/>
                                                                <w:right w:val="none" w:sz="0" w:space="0" w:color="auto"/>
                                                              </w:divBdr>
                                                              <w:divsChild>
                                                                <w:div w:id="1831866672">
                                                                  <w:marLeft w:val="0"/>
                                                                  <w:marRight w:val="0"/>
                                                                  <w:marTop w:val="0"/>
                                                                  <w:marBottom w:val="0"/>
                                                                  <w:divBdr>
                                                                    <w:top w:val="none" w:sz="0" w:space="0" w:color="auto"/>
                                                                    <w:left w:val="none" w:sz="0" w:space="0" w:color="auto"/>
                                                                    <w:bottom w:val="none" w:sz="0" w:space="0" w:color="auto"/>
                                                                    <w:right w:val="none" w:sz="0" w:space="0" w:color="auto"/>
                                                                  </w:divBdr>
                                                                  <w:divsChild>
                                                                    <w:div w:id="1617832199">
                                                                      <w:marLeft w:val="0"/>
                                                                      <w:marRight w:val="0"/>
                                                                      <w:marTop w:val="0"/>
                                                                      <w:marBottom w:val="0"/>
                                                                      <w:divBdr>
                                                                        <w:top w:val="none" w:sz="0" w:space="0" w:color="auto"/>
                                                                        <w:left w:val="none" w:sz="0" w:space="0" w:color="auto"/>
                                                                        <w:bottom w:val="none" w:sz="0" w:space="0" w:color="auto"/>
                                                                        <w:right w:val="none" w:sz="0" w:space="0" w:color="auto"/>
                                                                      </w:divBdr>
                                                                      <w:divsChild>
                                                                        <w:div w:id="1485124734">
                                                                          <w:marLeft w:val="0"/>
                                                                          <w:marRight w:val="0"/>
                                                                          <w:marTop w:val="0"/>
                                                                          <w:marBottom w:val="0"/>
                                                                          <w:divBdr>
                                                                            <w:top w:val="none" w:sz="0" w:space="0" w:color="auto"/>
                                                                            <w:left w:val="none" w:sz="0" w:space="0" w:color="auto"/>
                                                                            <w:bottom w:val="none" w:sz="0" w:space="0" w:color="auto"/>
                                                                            <w:right w:val="none" w:sz="0" w:space="0" w:color="auto"/>
                                                                          </w:divBdr>
                                                                        </w:div>
                                                                      </w:divsChild>
                                                                    </w:div>
                                                                    <w:div w:id="91051626">
                                                                      <w:marLeft w:val="0"/>
                                                                      <w:marRight w:val="0"/>
                                                                      <w:marTop w:val="0"/>
                                                                      <w:marBottom w:val="0"/>
                                                                      <w:divBdr>
                                                                        <w:top w:val="none" w:sz="0" w:space="0" w:color="auto"/>
                                                                        <w:left w:val="none" w:sz="0" w:space="0" w:color="auto"/>
                                                                        <w:bottom w:val="none" w:sz="0" w:space="0" w:color="auto"/>
                                                                        <w:right w:val="none" w:sz="0" w:space="0" w:color="auto"/>
                                                                      </w:divBdr>
                                                                    </w:div>
                                                                    <w:div w:id="1249919524">
                                                                      <w:marLeft w:val="98"/>
                                                                      <w:marRight w:val="98"/>
                                                                      <w:marTop w:val="0"/>
                                                                      <w:marBottom w:val="0"/>
                                                                      <w:divBdr>
                                                                        <w:top w:val="none" w:sz="0" w:space="0" w:color="auto"/>
                                                                        <w:left w:val="none" w:sz="0" w:space="0" w:color="auto"/>
                                                                        <w:bottom w:val="none" w:sz="0" w:space="0" w:color="auto"/>
                                                                        <w:right w:val="none" w:sz="0" w:space="0" w:color="auto"/>
                                                                      </w:divBdr>
                                                                      <w:divsChild>
                                                                        <w:div w:id="841548460">
                                                                          <w:marLeft w:val="0"/>
                                                                          <w:marRight w:val="0"/>
                                                                          <w:marTop w:val="0"/>
                                                                          <w:marBottom w:val="0"/>
                                                                          <w:divBdr>
                                                                            <w:top w:val="none" w:sz="0" w:space="0" w:color="auto"/>
                                                                            <w:left w:val="none" w:sz="0" w:space="0" w:color="auto"/>
                                                                            <w:bottom w:val="none" w:sz="0" w:space="0" w:color="auto"/>
                                                                            <w:right w:val="none" w:sz="0" w:space="0" w:color="auto"/>
                                                                          </w:divBdr>
                                                                        </w:div>
                                                                        <w:div w:id="3783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4598">
                                                              <w:marLeft w:val="150"/>
                                                              <w:marRight w:val="0"/>
                                                              <w:marTop w:val="0"/>
                                                              <w:marBottom w:val="150"/>
                                                              <w:divBdr>
                                                                <w:top w:val="none" w:sz="0" w:space="0" w:color="auto"/>
                                                                <w:left w:val="none" w:sz="0" w:space="0" w:color="auto"/>
                                                                <w:bottom w:val="none" w:sz="0" w:space="0" w:color="auto"/>
                                                                <w:right w:val="none" w:sz="0" w:space="0" w:color="auto"/>
                                                              </w:divBdr>
                                                              <w:divsChild>
                                                                <w:div w:id="1629822469">
                                                                  <w:marLeft w:val="0"/>
                                                                  <w:marRight w:val="0"/>
                                                                  <w:marTop w:val="0"/>
                                                                  <w:marBottom w:val="0"/>
                                                                  <w:divBdr>
                                                                    <w:top w:val="none" w:sz="0" w:space="0" w:color="auto"/>
                                                                    <w:left w:val="none" w:sz="0" w:space="0" w:color="auto"/>
                                                                    <w:bottom w:val="none" w:sz="0" w:space="0" w:color="auto"/>
                                                                    <w:right w:val="none" w:sz="0" w:space="0" w:color="auto"/>
                                                                  </w:divBdr>
                                                                  <w:divsChild>
                                                                    <w:div w:id="1544513955">
                                                                      <w:marLeft w:val="0"/>
                                                                      <w:marRight w:val="0"/>
                                                                      <w:marTop w:val="0"/>
                                                                      <w:marBottom w:val="0"/>
                                                                      <w:divBdr>
                                                                        <w:top w:val="none" w:sz="0" w:space="0" w:color="auto"/>
                                                                        <w:left w:val="none" w:sz="0" w:space="0" w:color="auto"/>
                                                                        <w:bottom w:val="none" w:sz="0" w:space="0" w:color="auto"/>
                                                                        <w:right w:val="none" w:sz="0" w:space="0" w:color="auto"/>
                                                                      </w:divBdr>
                                                                      <w:divsChild>
                                                                        <w:div w:id="1824353547">
                                                                          <w:marLeft w:val="0"/>
                                                                          <w:marRight w:val="0"/>
                                                                          <w:marTop w:val="0"/>
                                                                          <w:marBottom w:val="0"/>
                                                                          <w:divBdr>
                                                                            <w:top w:val="none" w:sz="0" w:space="0" w:color="auto"/>
                                                                            <w:left w:val="none" w:sz="0" w:space="0" w:color="auto"/>
                                                                            <w:bottom w:val="none" w:sz="0" w:space="0" w:color="auto"/>
                                                                            <w:right w:val="none" w:sz="0" w:space="0" w:color="auto"/>
                                                                          </w:divBdr>
                                                                        </w:div>
                                                                      </w:divsChild>
                                                                    </w:div>
                                                                    <w:div w:id="1174301004">
                                                                      <w:marLeft w:val="0"/>
                                                                      <w:marRight w:val="0"/>
                                                                      <w:marTop w:val="0"/>
                                                                      <w:marBottom w:val="0"/>
                                                                      <w:divBdr>
                                                                        <w:top w:val="none" w:sz="0" w:space="0" w:color="auto"/>
                                                                        <w:left w:val="none" w:sz="0" w:space="0" w:color="auto"/>
                                                                        <w:bottom w:val="none" w:sz="0" w:space="0" w:color="auto"/>
                                                                        <w:right w:val="none" w:sz="0" w:space="0" w:color="auto"/>
                                                                      </w:divBdr>
                                                                    </w:div>
                                                                    <w:div w:id="1397824029">
                                                                      <w:marLeft w:val="98"/>
                                                                      <w:marRight w:val="98"/>
                                                                      <w:marTop w:val="0"/>
                                                                      <w:marBottom w:val="0"/>
                                                                      <w:divBdr>
                                                                        <w:top w:val="none" w:sz="0" w:space="0" w:color="auto"/>
                                                                        <w:left w:val="none" w:sz="0" w:space="0" w:color="auto"/>
                                                                        <w:bottom w:val="none" w:sz="0" w:space="0" w:color="auto"/>
                                                                        <w:right w:val="none" w:sz="0" w:space="0" w:color="auto"/>
                                                                      </w:divBdr>
                                                                      <w:divsChild>
                                                                        <w:div w:id="1025670232">
                                                                          <w:marLeft w:val="0"/>
                                                                          <w:marRight w:val="0"/>
                                                                          <w:marTop w:val="0"/>
                                                                          <w:marBottom w:val="0"/>
                                                                          <w:divBdr>
                                                                            <w:top w:val="none" w:sz="0" w:space="0" w:color="auto"/>
                                                                            <w:left w:val="none" w:sz="0" w:space="0" w:color="auto"/>
                                                                            <w:bottom w:val="none" w:sz="0" w:space="0" w:color="auto"/>
                                                                            <w:right w:val="none" w:sz="0" w:space="0" w:color="auto"/>
                                                                          </w:divBdr>
                                                                        </w:div>
                                                                        <w:div w:id="16757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4824">
                                                              <w:marLeft w:val="150"/>
                                                              <w:marRight w:val="0"/>
                                                              <w:marTop w:val="0"/>
                                                              <w:marBottom w:val="150"/>
                                                              <w:divBdr>
                                                                <w:top w:val="none" w:sz="0" w:space="0" w:color="auto"/>
                                                                <w:left w:val="none" w:sz="0" w:space="0" w:color="auto"/>
                                                                <w:bottom w:val="none" w:sz="0" w:space="0" w:color="auto"/>
                                                                <w:right w:val="none" w:sz="0" w:space="0" w:color="auto"/>
                                                              </w:divBdr>
                                                              <w:divsChild>
                                                                <w:div w:id="2131244765">
                                                                  <w:marLeft w:val="0"/>
                                                                  <w:marRight w:val="0"/>
                                                                  <w:marTop w:val="0"/>
                                                                  <w:marBottom w:val="0"/>
                                                                  <w:divBdr>
                                                                    <w:top w:val="none" w:sz="0" w:space="0" w:color="auto"/>
                                                                    <w:left w:val="none" w:sz="0" w:space="0" w:color="auto"/>
                                                                    <w:bottom w:val="none" w:sz="0" w:space="0" w:color="auto"/>
                                                                    <w:right w:val="none" w:sz="0" w:space="0" w:color="auto"/>
                                                                  </w:divBdr>
                                                                  <w:divsChild>
                                                                    <w:div w:id="1974368142">
                                                                      <w:marLeft w:val="0"/>
                                                                      <w:marRight w:val="0"/>
                                                                      <w:marTop w:val="0"/>
                                                                      <w:marBottom w:val="0"/>
                                                                      <w:divBdr>
                                                                        <w:top w:val="none" w:sz="0" w:space="0" w:color="auto"/>
                                                                        <w:left w:val="none" w:sz="0" w:space="0" w:color="auto"/>
                                                                        <w:bottom w:val="none" w:sz="0" w:space="0" w:color="auto"/>
                                                                        <w:right w:val="none" w:sz="0" w:space="0" w:color="auto"/>
                                                                      </w:divBdr>
                                                                      <w:divsChild>
                                                                        <w:div w:id="1304849355">
                                                                          <w:marLeft w:val="0"/>
                                                                          <w:marRight w:val="0"/>
                                                                          <w:marTop w:val="0"/>
                                                                          <w:marBottom w:val="0"/>
                                                                          <w:divBdr>
                                                                            <w:top w:val="none" w:sz="0" w:space="0" w:color="auto"/>
                                                                            <w:left w:val="none" w:sz="0" w:space="0" w:color="auto"/>
                                                                            <w:bottom w:val="none" w:sz="0" w:space="0" w:color="auto"/>
                                                                            <w:right w:val="none" w:sz="0" w:space="0" w:color="auto"/>
                                                                          </w:divBdr>
                                                                        </w:div>
                                                                      </w:divsChild>
                                                                    </w:div>
                                                                    <w:div w:id="1036732810">
                                                                      <w:marLeft w:val="0"/>
                                                                      <w:marRight w:val="0"/>
                                                                      <w:marTop w:val="0"/>
                                                                      <w:marBottom w:val="0"/>
                                                                      <w:divBdr>
                                                                        <w:top w:val="none" w:sz="0" w:space="0" w:color="auto"/>
                                                                        <w:left w:val="none" w:sz="0" w:space="0" w:color="auto"/>
                                                                        <w:bottom w:val="none" w:sz="0" w:space="0" w:color="auto"/>
                                                                        <w:right w:val="none" w:sz="0" w:space="0" w:color="auto"/>
                                                                      </w:divBdr>
                                                                    </w:div>
                                                                    <w:div w:id="1679578685">
                                                                      <w:marLeft w:val="98"/>
                                                                      <w:marRight w:val="98"/>
                                                                      <w:marTop w:val="0"/>
                                                                      <w:marBottom w:val="0"/>
                                                                      <w:divBdr>
                                                                        <w:top w:val="none" w:sz="0" w:space="0" w:color="auto"/>
                                                                        <w:left w:val="none" w:sz="0" w:space="0" w:color="auto"/>
                                                                        <w:bottom w:val="none" w:sz="0" w:space="0" w:color="auto"/>
                                                                        <w:right w:val="none" w:sz="0" w:space="0" w:color="auto"/>
                                                                      </w:divBdr>
                                                                      <w:divsChild>
                                                                        <w:div w:id="1351293518">
                                                                          <w:marLeft w:val="0"/>
                                                                          <w:marRight w:val="0"/>
                                                                          <w:marTop w:val="0"/>
                                                                          <w:marBottom w:val="0"/>
                                                                          <w:divBdr>
                                                                            <w:top w:val="none" w:sz="0" w:space="0" w:color="auto"/>
                                                                            <w:left w:val="none" w:sz="0" w:space="0" w:color="auto"/>
                                                                            <w:bottom w:val="none" w:sz="0" w:space="0" w:color="auto"/>
                                                                            <w:right w:val="none" w:sz="0" w:space="0" w:color="auto"/>
                                                                          </w:divBdr>
                                                                        </w:div>
                                                                        <w:div w:id="10510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4157">
                                                              <w:marLeft w:val="150"/>
                                                              <w:marRight w:val="0"/>
                                                              <w:marTop w:val="0"/>
                                                              <w:marBottom w:val="150"/>
                                                              <w:divBdr>
                                                                <w:top w:val="none" w:sz="0" w:space="0" w:color="auto"/>
                                                                <w:left w:val="none" w:sz="0" w:space="0" w:color="auto"/>
                                                                <w:bottom w:val="none" w:sz="0" w:space="0" w:color="auto"/>
                                                                <w:right w:val="none" w:sz="0" w:space="0" w:color="auto"/>
                                                              </w:divBdr>
                                                              <w:divsChild>
                                                                <w:div w:id="2046952600">
                                                                  <w:marLeft w:val="0"/>
                                                                  <w:marRight w:val="0"/>
                                                                  <w:marTop w:val="0"/>
                                                                  <w:marBottom w:val="0"/>
                                                                  <w:divBdr>
                                                                    <w:top w:val="none" w:sz="0" w:space="0" w:color="auto"/>
                                                                    <w:left w:val="none" w:sz="0" w:space="0" w:color="auto"/>
                                                                    <w:bottom w:val="none" w:sz="0" w:space="0" w:color="auto"/>
                                                                    <w:right w:val="none" w:sz="0" w:space="0" w:color="auto"/>
                                                                  </w:divBdr>
                                                                  <w:divsChild>
                                                                    <w:div w:id="2066222107">
                                                                      <w:marLeft w:val="0"/>
                                                                      <w:marRight w:val="0"/>
                                                                      <w:marTop w:val="0"/>
                                                                      <w:marBottom w:val="0"/>
                                                                      <w:divBdr>
                                                                        <w:top w:val="none" w:sz="0" w:space="0" w:color="auto"/>
                                                                        <w:left w:val="none" w:sz="0" w:space="0" w:color="auto"/>
                                                                        <w:bottom w:val="none" w:sz="0" w:space="0" w:color="auto"/>
                                                                        <w:right w:val="none" w:sz="0" w:space="0" w:color="auto"/>
                                                                      </w:divBdr>
                                                                      <w:divsChild>
                                                                        <w:div w:id="1330139415">
                                                                          <w:marLeft w:val="0"/>
                                                                          <w:marRight w:val="0"/>
                                                                          <w:marTop w:val="0"/>
                                                                          <w:marBottom w:val="0"/>
                                                                          <w:divBdr>
                                                                            <w:top w:val="none" w:sz="0" w:space="0" w:color="auto"/>
                                                                            <w:left w:val="none" w:sz="0" w:space="0" w:color="auto"/>
                                                                            <w:bottom w:val="none" w:sz="0" w:space="0" w:color="auto"/>
                                                                            <w:right w:val="none" w:sz="0" w:space="0" w:color="auto"/>
                                                                          </w:divBdr>
                                                                        </w:div>
                                                                      </w:divsChild>
                                                                    </w:div>
                                                                    <w:div w:id="1831091209">
                                                                      <w:marLeft w:val="0"/>
                                                                      <w:marRight w:val="0"/>
                                                                      <w:marTop w:val="0"/>
                                                                      <w:marBottom w:val="0"/>
                                                                      <w:divBdr>
                                                                        <w:top w:val="none" w:sz="0" w:space="0" w:color="auto"/>
                                                                        <w:left w:val="none" w:sz="0" w:space="0" w:color="auto"/>
                                                                        <w:bottom w:val="none" w:sz="0" w:space="0" w:color="auto"/>
                                                                        <w:right w:val="none" w:sz="0" w:space="0" w:color="auto"/>
                                                                      </w:divBdr>
                                                                    </w:div>
                                                                    <w:div w:id="1203522335">
                                                                      <w:marLeft w:val="98"/>
                                                                      <w:marRight w:val="98"/>
                                                                      <w:marTop w:val="0"/>
                                                                      <w:marBottom w:val="0"/>
                                                                      <w:divBdr>
                                                                        <w:top w:val="none" w:sz="0" w:space="0" w:color="auto"/>
                                                                        <w:left w:val="none" w:sz="0" w:space="0" w:color="auto"/>
                                                                        <w:bottom w:val="none" w:sz="0" w:space="0" w:color="auto"/>
                                                                        <w:right w:val="none" w:sz="0" w:space="0" w:color="auto"/>
                                                                      </w:divBdr>
                                                                      <w:divsChild>
                                                                        <w:div w:id="806506451">
                                                                          <w:marLeft w:val="0"/>
                                                                          <w:marRight w:val="0"/>
                                                                          <w:marTop w:val="0"/>
                                                                          <w:marBottom w:val="0"/>
                                                                          <w:divBdr>
                                                                            <w:top w:val="none" w:sz="0" w:space="0" w:color="auto"/>
                                                                            <w:left w:val="none" w:sz="0" w:space="0" w:color="auto"/>
                                                                            <w:bottom w:val="none" w:sz="0" w:space="0" w:color="auto"/>
                                                                            <w:right w:val="none" w:sz="0" w:space="0" w:color="auto"/>
                                                                          </w:divBdr>
                                                                        </w:div>
                                                                        <w:div w:id="21023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5094">
                                                              <w:marLeft w:val="0"/>
                                                              <w:marRight w:val="0"/>
                                                              <w:marTop w:val="0"/>
                                                              <w:marBottom w:val="150"/>
                                                              <w:divBdr>
                                                                <w:top w:val="none" w:sz="0" w:space="0" w:color="auto"/>
                                                                <w:left w:val="none" w:sz="0" w:space="0" w:color="auto"/>
                                                                <w:bottom w:val="none" w:sz="0" w:space="0" w:color="auto"/>
                                                                <w:right w:val="none" w:sz="0" w:space="0" w:color="auto"/>
                                                              </w:divBdr>
                                                              <w:divsChild>
                                                                <w:div w:id="1829663769">
                                                                  <w:marLeft w:val="0"/>
                                                                  <w:marRight w:val="0"/>
                                                                  <w:marTop w:val="0"/>
                                                                  <w:marBottom w:val="0"/>
                                                                  <w:divBdr>
                                                                    <w:top w:val="none" w:sz="0" w:space="0" w:color="auto"/>
                                                                    <w:left w:val="none" w:sz="0" w:space="0" w:color="auto"/>
                                                                    <w:bottom w:val="none" w:sz="0" w:space="0" w:color="auto"/>
                                                                    <w:right w:val="none" w:sz="0" w:space="0" w:color="auto"/>
                                                                  </w:divBdr>
                                                                  <w:divsChild>
                                                                    <w:div w:id="460225681">
                                                                      <w:marLeft w:val="0"/>
                                                                      <w:marRight w:val="0"/>
                                                                      <w:marTop w:val="0"/>
                                                                      <w:marBottom w:val="0"/>
                                                                      <w:divBdr>
                                                                        <w:top w:val="none" w:sz="0" w:space="0" w:color="auto"/>
                                                                        <w:left w:val="none" w:sz="0" w:space="0" w:color="auto"/>
                                                                        <w:bottom w:val="none" w:sz="0" w:space="0" w:color="auto"/>
                                                                        <w:right w:val="none" w:sz="0" w:space="0" w:color="auto"/>
                                                                      </w:divBdr>
                                                                      <w:divsChild>
                                                                        <w:div w:id="386881853">
                                                                          <w:marLeft w:val="0"/>
                                                                          <w:marRight w:val="0"/>
                                                                          <w:marTop w:val="0"/>
                                                                          <w:marBottom w:val="0"/>
                                                                          <w:divBdr>
                                                                            <w:top w:val="none" w:sz="0" w:space="0" w:color="auto"/>
                                                                            <w:left w:val="none" w:sz="0" w:space="0" w:color="auto"/>
                                                                            <w:bottom w:val="none" w:sz="0" w:space="0" w:color="auto"/>
                                                                            <w:right w:val="none" w:sz="0" w:space="0" w:color="auto"/>
                                                                          </w:divBdr>
                                                                        </w:div>
                                                                      </w:divsChild>
                                                                    </w:div>
                                                                    <w:div w:id="2115783275">
                                                                      <w:marLeft w:val="0"/>
                                                                      <w:marRight w:val="0"/>
                                                                      <w:marTop w:val="0"/>
                                                                      <w:marBottom w:val="0"/>
                                                                      <w:divBdr>
                                                                        <w:top w:val="none" w:sz="0" w:space="0" w:color="auto"/>
                                                                        <w:left w:val="none" w:sz="0" w:space="0" w:color="auto"/>
                                                                        <w:bottom w:val="none" w:sz="0" w:space="0" w:color="auto"/>
                                                                        <w:right w:val="none" w:sz="0" w:space="0" w:color="auto"/>
                                                                      </w:divBdr>
                                                                    </w:div>
                                                                    <w:div w:id="536431013">
                                                                      <w:marLeft w:val="98"/>
                                                                      <w:marRight w:val="98"/>
                                                                      <w:marTop w:val="0"/>
                                                                      <w:marBottom w:val="0"/>
                                                                      <w:divBdr>
                                                                        <w:top w:val="none" w:sz="0" w:space="0" w:color="auto"/>
                                                                        <w:left w:val="none" w:sz="0" w:space="0" w:color="auto"/>
                                                                        <w:bottom w:val="none" w:sz="0" w:space="0" w:color="auto"/>
                                                                        <w:right w:val="none" w:sz="0" w:space="0" w:color="auto"/>
                                                                      </w:divBdr>
                                                                      <w:divsChild>
                                                                        <w:div w:id="2036495347">
                                                                          <w:marLeft w:val="0"/>
                                                                          <w:marRight w:val="0"/>
                                                                          <w:marTop w:val="0"/>
                                                                          <w:marBottom w:val="0"/>
                                                                          <w:divBdr>
                                                                            <w:top w:val="none" w:sz="0" w:space="0" w:color="auto"/>
                                                                            <w:left w:val="none" w:sz="0" w:space="0" w:color="auto"/>
                                                                            <w:bottom w:val="none" w:sz="0" w:space="0" w:color="auto"/>
                                                                            <w:right w:val="none" w:sz="0" w:space="0" w:color="auto"/>
                                                                          </w:divBdr>
                                                                        </w:div>
                                                                        <w:div w:id="17341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1524">
                                                              <w:marLeft w:val="150"/>
                                                              <w:marRight w:val="0"/>
                                                              <w:marTop w:val="0"/>
                                                              <w:marBottom w:val="150"/>
                                                              <w:divBdr>
                                                                <w:top w:val="none" w:sz="0" w:space="0" w:color="auto"/>
                                                                <w:left w:val="none" w:sz="0" w:space="0" w:color="auto"/>
                                                                <w:bottom w:val="none" w:sz="0" w:space="0" w:color="auto"/>
                                                                <w:right w:val="none" w:sz="0" w:space="0" w:color="auto"/>
                                                              </w:divBdr>
                                                              <w:divsChild>
                                                                <w:div w:id="204489037">
                                                                  <w:marLeft w:val="0"/>
                                                                  <w:marRight w:val="0"/>
                                                                  <w:marTop w:val="0"/>
                                                                  <w:marBottom w:val="0"/>
                                                                  <w:divBdr>
                                                                    <w:top w:val="none" w:sz="0" w:space="0" w:color="auto"/>
                                                                    <w:left w:val="none" w:sz="0" w:space="0" w:color="auto"/>
                                                                    <w:bottom w:val="none" w:sz="0" w:space="0" w:color="auto"/>
                                                                    <w:right w:val="none" w:sz="0" w:space="0" w:color="auto"/>
                                                                  </w:divBdr>
                                                                  <w:divsChild>
                                                                    <w:div w:id="1001466431">
                                                                      <w:marLeft w:val="0"/>
                                                                      <w:marRight w:val="0"/>
                                                                      <w:marTop w:val="0"/>
                                                                      <w:marBottom w:val="0"/>
                                                                      <w:divBdr>
                                                                        <w:top w:val="none" w:sz="0" w:space="0" w:color="auto"/>
                                                                        <w:left w:val="none" w:sz="0" w:space="0" w:color="auto"/>
                                                                        <w:bottom w:val="none" w:sz="0" w:space="0" w:color="auto"/>
                                                                        <w:right w:val="none" w:sz="0" w:space="0" w:color="auto"/>
                                                                      </w:divBdr>
                                                                      <w:divsChild>
                                                                        <w:div w:id="1226333589">
                                                                          <w:marLeft w:val="0"/>
                                                                          <w:marRight w:val="0"/>
                                                                          <w:marTop w:val="0"/>
                                                                          <w:marBottom w:val="0"/>
                                                                          <w:divBdr>
                                                                            <w:top w:val="none" w:sz="0" w:space="0" w:color="auto"/>
                                                                            <w:left w:val="none" w:sz="0" w:space="0" w:color="auto"/>
                                                                            <w:bottom w:val="none" w:sz="0" w:space="0" w:color="auto"/>
                                                                            <w:right w:val="none" w:sz="0" w:space="0" w:color="auto"/>
                                                                          </w:divBdr>
                                                                        </w:div>
                                                                      </w:divsChild>
                                                                    </w:div>
                                                                    <w:div w:id="923415354">
                                                                      <w:marLeft w:val="0"/>
                                                                      <w:marRight w:val="0"/>
                                                                      <w:marTop w:val="0"/>
                                                                      <w:marBottom w:val="0"/>
                                                                      <w:divBdr>
                                                                        <w:top w:val="none" w:sz="0" w:space="0" w:color="auto"/>
                                                                        <w:left w:val="none" w:sz="0" w:space="0" w:color="auto"/>
                                                                        <w:bottom w:val="none" w:sz="0" w:space="0" w:color="auto"/>
                                                                        <w:right w:val="none" w:sz="0" w:space="0" w:color="auto"/>
                                                                      </w:divBdr>
                                                                    </w:div>
                                                                    <w:div w:id="1677272157">
                                                                      <w:marLeft w:val="98"/>
                                                                      <w:marRight w:val="98"/>
                                                                      <w:marTop w:val="0"/>
                                                                      <w:marBottom w:val="0"/>
                                                                      <w:divBdr>
                                                                        <w:top w:val="none" w:sz="0" w:space="0" w:color="auto"/>
                                                                        <w:left w:val="none" w:sz="0" w:space="0" w:color="auto"/>
                                                                        <w:bottom w:val="none" w:sz="0" w:space="0" w:color="auto"/>
                                                                        <w:right w:val="none" w:sz="0" w:space="0" w:color="auto"/>
                                                                      </w:divBdr>
                                                                      <w:divsChild>
                                                                        <w:div w:id="1036202365">
                                                                          <w:marLeft w:val="0"/>
                                                                          <w:marRight w:val="0"/>
                                                                          <w:marTop w:val="0"/>
                                                                          <w:marBottom w:val="0"/>
                                                                          <w:divBdr>
                                                                            <w:top w:val="none" w:sz="0" w:space="0" w:color="auto"/>
                                                                            <w:left w:val="none" w:sz="0" w:space="0" w:color="auto"/>
                                                                            <w:bottom w:val="none" w:sz="0" w:space="0" w:color="auto"/>
                                                                            <w:right w:val="none" w:sz="0" w:space="0" w:color="auto"/>
                                                                          </w:divBdr>
                                                                        </w:div>
                                                                        <w:div w:id="6681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82271">
                                                              <w:marLeft w:val="150"/>
                                                              <w:marRight w:val="0"/>
                                                              <w:marTop w:val="0"/>
                                                              <w:marBottom w:val="150"/>
                                                              <w:divBdr>
                                                                <w:top w:val="none" w:sz="0" w:space="0" w:color="auto"/>
                                                                <w:left w:val="none" w:sz="0" w:space="0" w:color="auto"/>
                                                                <w:bottom w:val="none" w:sz="0" w:space="0" w:color="auto"/>
                                                                <w:right w:val="none" w:sz="0" w:space="0" w:color="auto"/>
                                                              </w:divBdr>
                                                              <w:divsChild>
                                                                <w:div w:id="764812681">
                                                                  <w:marLeft w:val="0"/>
                                                                  <w:marRight w:val="0"/>
                                                                  <w:marTop w:val="0"/>
                                                                  <w:marBottom w:val="0"/>
                                                                  <w:divBdr>
                                                                    <w:top w:val="none" w:sz="0" w:space="0" w:color="auto"/>
                                                                    <w:left w:val="none" w:sz="0" w:space="0" w:color="auto"/>
                                                                    <w:bottom w:val="none" w:sz="0" w:space="0" w:color="auto"/>
                                                                    <w:right w:val="none" w:sz="0" w:space="0" w:color="auto"/>
                                                                  </w:divBdr>
                                                                  <w:divsChild>
                                                                    <w:div w:id="2122334225">
                                                                      <w:marLeft w:val="0"/>
                                                                      <w:marRight w:val="0"/>
                                                                      <w:marTop w:val="0"/>
                                                                      <w:marBottom w:val="0"/>
                                                                      <w:divBdr>
                                                                        <w:top w:val="none" w:sz="0" w:space="0" w:color="auto"/>
                                                                        <w:left w:val="none" w:sz="0" w:space="0" w:color="auto"/>
                                                                        <w:bottom w:val="none" w:sz="0" w:space="0" w:color="auto"/>
                                                                        <w:right w:val="none" w:sz="0" w:space="0" w:color="auto"/>
                                                                      </w:divBdr>
                                                                      <w:divsChild>
                                                                        <w:div w:id="891506777">
                                                                          <w:marLeft w:val="0"/>
                                                                          <w:marRight w:val="0"/>
                                                                          <w:marTop w:val="0"/>
                                                                          <w:marBottom w:val="0"/>
                                                                          <w:divBdr>
                                                                            <w:top w:val="none" w:sz="0" w:space="0" w:color="auto"/>
                                                                            <w:left w:val="none" w:sz="0" w:space="0" w:color="auto"/>
                                                                            <w:bottom w:val="none" w:sz="0" w:space="0" w:color="auto"/>
                                                                            <w:right w:val="none" w:sz="0" w:space="0" w:color="auto"/>
                                                                          </w:divBdr>
                                                                        </w:div>
                                                                      </w:divsChild>
                                                                    </w:div>
                                                                    <w:div w:id="1628655309">
                                                                      <w:marLeft w:val="0"/>
                                                                      <w:marRight w:val="0"/>
                                                                      <w:marTop w:val="0"/>
                                                                      <w:marBottom w:val="0"/>
                                                                      <w:divBdr>
                                                                        <w:top w:val="none" w:sz="0" w:space="0" w:color="auto"/>
                                                                        <w:left w:val="none" w:sz="0" w:space="0" w:color="auto"/>
                                                                        <w:bottom w:val="none" w:sz="0" w:space="0" w:color="auto"/>
                                                                        <w:right w:val="none" w:sz="0" w:space="0" w:color="auto"/>
                                                                      </w:divBdr>
                                                                    </w:div>
                                                                    <w:div w:id="287977009">
                                                                      <w:marLeft w:val="98"/>
                                                                      <w:marRight w:val="98"/>
                                                                      <w:marTop w:val="0"/>
                                                                      <w:marBottom w:val="0"/>
                                                                      <w:divBdr>
                                                                        <w:top w:val="none" w:sz="0" w:space="0" w:color="auto"/>
                                                                        <w:left w:val="none" w:sz="0" w:space="0" w:color="auto"/>
                                                                        <w:bottom w:val="none" w:sz="0" w:space="0" w:color="auto"/>
                                                                        <w:right w:val="none" w:sz="0" w:space="0" w:color="auto"/>
                                                                      </w:divBdr>
                                                                      <w:divsChild>
                                                                        <w:div w:id="672538094">
                                                                          <w:marLeft w:val="0"/>
                                                                          <w:marRight w:val="0"/>
                                                                          <w:marTop w:val="0"/>
                                                                          <w:marBottom w:val="0"/>
                                                                          <w:divBdr>
                                                                            <w:top w:val="none" w:sz="0" w:space="0" w:color="auto"/>
                                                                            <w:left w:val="none" w:sz="0" w:space="0" w:color="auto"/>
                                                                            <w:bottom w:val="none" w:sz="0" w:space="0" w:color="auto"/>
                                                                            <w:right w:val="none" w:sz="0" w:space="0" w:color="auto"/>
                                                                          </w:divBdr>
                                                                        </w:div>
                                                                        <w:div w:id="11046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6803">
                                                              <w:marLeft w:val="150"/>
                                                              <w:marRight w:val="0"/>
                                                              <w:marTop w:val="0"/>
                                                              <w:marBottom w:val="150"/>
                                                              <w:divBdr>
                                                                <w:top w:val="none" w:sz="0" w:space="0" w:color="auto"/>
                                                                <w:left w:val="none" w:sz="0" w:space="0" w:color="auto"/>
                                                                <w:bottom w:val="none" w:sz="0" w:space="0" w:color="auto"/>
                                                                <w:right w:val="none" w:sz="0" w:space="0" w:color="auto"/>
                                                              </w:divBdr>
                                                              <w:divsChild>
                                                                <w:div w:id="1494418812">
                                                                  <w:marLeft w:val="0"/>
                                                                  <w:marRight w:val="0"/>
                                                                  <w:marTop w:val="0"/>
                                                                  <w:marBottom w:val="0"/>
                                                                  <w:divBdr>
                                                                    <w:top w:val="none" w:sz="0" w:space="0" w:color="auto"/>
                                                                    <w:left w:val="none" w:sz="0" w:space="0" w:color="auto"/>
                                                                    <w:bottom w:val="none" w:sz="0" w:space="0" w:color="auto"/>
                                                                    <w:right w:val="none" w:sz="0" w:space="0" w:color="auto"/>
                                                                  </w:divBdr>
                                                                  <w:divsChild>
                                                                    <w:div w:id="1140996149">
                                                                      <w:marLeft w:val="0"/>
                                                                      <w:marRight w:val="0"/>
                                                                      <w:marTop w:val="0"/>
                                                                      <w:marBottom w:val="0"/>
                                                                      <w:divBdr>
                                                                        <w:top w:val="none" w:sz="0" w:space="0" w:color="auto"/>
                                                                        <w:left w:val="none" w:sz="0" w:space="0" w:color="auto"/>
                                                                        <w:bottom w:val="none" w:sz="0" w:space="0" w:color="auto"/>
                                                                        <w:right w:val="none" w:sz="0" w:space="0" w:color="auto"/>
                                                                      </w:divBdr>
                                                                      <w:divsChild>
                                                                        <w:div w:id="462357129">
                                                                          <w:marLeft w:val="0"/>
                                                                          <w:marRight w:val="0"/>
                                                                          <w:marTop w:val="0"/>
                                                                          <w:marBottom w:val="0"/>
                                                                          <w:divBdr>
                                                                            <w:top w:val="none" w:sz="0" w:space="0" w:color="auto"/>
                                                                            <w:left w:val="none" w:sz="0" w:space="0" w:color="auto"/>
                                                                            <w:bottom w:val="none" w:sz="0" w:space="0" w:color="auto"/>
                                                                            <w:right w:val="none" w:sz="0" w:space="0" w:color="auto"/>
                                                                          </w:divBdr>
                                                                        </w:div>
                                                                      </w:divsChild>
                                                                    </w:div>
                                                                    <w:div w:id="1911887234">
                                                                      <w:marLeft w:val="0"/>
                                                                      <w:marRight w:val="0"/>
                                                                      <w:marTop w:val="0"/>
                                                                      <w:marBottom w:val="0"/>
                                                                      <w:divBdr>
                                                                        <w:top w:val="none" w:sz="0" w:space="0" w:color="auto"/>
                                                                        <w:left w:val="none" w:sz="0" w:space="0" w:color="auto"/>
                                                                        <w:bottom w:val="none" w:sz="0" w:space="0" w:color="auto"/>
                                                                        <w:right w:val="none" w:sz="0" w:space="0" w:color="auto"/>
                                                                      </w:divBdr>
                                                                    </w:div>
                                                                    <w:div w:id="616714535">
                                                                      <w:marLeft w:val="98"/>
                                                                      <w:marRight w:val="98"/>
                                                                      <w:marTop w:val="0"/>
                                                                      <w:marBottom w:val="0"/>
                                                                      <w:divBdr>
                                                                        <w:top w:val="none" w:sz="0" w:space="0" w:color="auto"/>
                                                                        <w:left w:val="none" w:sz="0" w:space="0" w:color="auto"/>
                                                                        <w:bottom w:val="none" w:sz="0" w:space="0" w:color="auto"/>
                                                                        <w:right w:val="none" w:sz="0" w:space="0" w:color="auto"/>
                                                                      </w:divBdr>
                                                                      <w:divsChild>
                                                                        <w:div w:id="724257207">
                                                                          <w:marLeft w:val="0"/>
                                                                          <w:marRight w:val="0"/>
                                                                          <w:marTop w:val="0"/>
                                                                          <w:marBottom w:val="0"/>
                                                                          <w:divBdr>
                                                                            <w:top w:val="none" w:sz="0" w:space="0" w:color="auto"/>
                                                                            <w:left w:val="none" w:sz="0" w:space="0" w:color="auto"/>
                                                                            <w:bottom w:val="none" w:sz="0" w:space="0" w:color="auto"/>
                                                                            <w:right w:val="none" w:sz="0" w:space="0" w:color="auto"/>
                                                                          </w:divBdr>
                                                                        </w:div>
                                                                        <w:div w:id="433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648719">
                                              <w:marLeft w:val="0"/>
                                              <w:marRight w:val="0"/>
                                              <w:marTop w:val="0"/>
                                              <w:marBottom w:val="0"/>
                                              <w:divBdr>
                                                <w:top w:val="none" w:sz="0" w:space="0" w:color="auto"/>
                                                <w:left w:val="none" w:sz="0" w:space="0" w:color="auto"/>
                                                <w:bottom w:val="none" w:sz="0" w:space="0" w:color="auto"/>
                                                <w:right w:val="none" w:sz="0" w:space="0" w:color="auto"/>
                                              </w:divBdr>
                                            </w:div>
                                            <w:div w:id="810635900">
                                              <w:marLeft w:val="0"/>
                                              <w:marRight w:val="0"/>
                                              <w:marTop w:val="0"/>
                                              <w:marBottom w:val="0"/>
                                              <w:divBdr>
                                                <w:top w:val="none" w:sz="0" w:space="0" w:color="auto"/>
                                                <w:left w:val="none" w:sz="0" w:space="0" w:color="auto"/>
                                                <w:bottom w:val="none" w:sz="0" w:space="0" w:color="auto"/>
                                                <w:right w:val="none" w:sz="0" w:space="0" w:color="auto"/>
                                              </w:divBdr>
                                              <w:divsChild>
                                                <w:div w:id="1660886379">
                                                  <w:marLeft w:val="0"/>
                                                  <w:marRight w:val="0"/>
                                                  <w:marTop w:val="0"/>
                                                  <w:marBottom w:val="0"/>
                                                  <w:divBdr>
                                                    <w:top w:val="none" w:sz="0" w:space="0" w:color="auto"/>
                                                    <w:left w:val="none" w:sz="0" w:space="0" w:color="auto"/>
                                                    <w:bottom w:val="none" w:sz="0" w:space="0" w:color="auto"/>
                                                    <w:right w:val="none" w:sz="0" w:space="0" w:color="auto"/>
                                                  </w:divBdr>
                                                  <w:divsChild>
                                                    <w:div w:id="1015307658">
                                                      <w:marLeft w:val="0"/>
                                                      <w:marRight w:val="0"/>
                                                      <w:marTop w:val="0"/>
                                                      <w:marBottom w:val="150"/>
                                                      <w:divBdr>
                                                        <w:top w:val="none" w:sz="0" w:space="0" w:color="auto"/>
                                                        <w:left w:val="none" w:sz="0" w:space="0" w:color="auto"/>
                                                        <w:bottom w:val="none" w:sz="0" w:space="0" w:color="auto"/>
                                                        <w:right w:val="none" w:sz="0" w:space="0" w:color="auto"/>
                                                      </w:divBdr>
                                                    </w:div>
                                                    <w:div w:id="2133405085">
                                                      <w:marLeft w:val="0"/>
                                                      <w:marRight w:val="0"/>
                                                      <w:marTop w:val="0"/>
                                                      <w:marBottom w:val="0"/>
                                                      <w:divBdr>
                                                        <w:top w:val="none" w:sz="0" w:space="0" w:color="auto"/>
                                                        <w:left w:val="none" w:sz="0" w:space="0" w:color="auto"/>
                                                        <w:bottom w:val="none" w:sz="0" w:space="0" w:color="auto"/>
                                                        <w:right w:val="none" w:sz="0" w:space="0" w:color="auto"/>
                                                      </w:divBdr>
                                                      <w:divsChild>
                                                        <w:div w:id="890729777">
                                                          <w:marLeft w:val="0"/>
                                                          <w:marRight w:val="0"/>
                                                          <w:marTop w:val="0"/>
                                                          <w:marBottom w:val="0"/>
                                                          <w:divBdr>
                                                            <w:top w:val="none" w:sz="0" w:space="0" w:color="auto"/>
                                                            <w:left w:val="none" w:sz="0" w:space="0" w:color="auto"/>
                                                            <w:bottom w:val="none" w:sz="0" w:space="0" w:color="auto"/>
                                                            <w:right w:val="none" w:sz="0" w:space="0" w:color="auto"/>
                                                          </w:divBdr>
                                                          <w:divsChild>
                                                            <w:div w:id="1893691975">
                                                              <w:marLeft w:val="0"/>
                                                              <w:marRight w:val="0"/>
                                                              <w:marTop w:val="0"/>
                                                              <w:marBottom w:val="150"/>
                                                              <w:divBdr>
                                                                <w:top w:val="none" w:sz="0" w:space="0" w:color="auto"/>
                                                                <w:left w:val="none" w:sz="0" w:space="0" w:color="auto"/>
                                                                <w:bottom w:val="none" w:sz="0" w:space="0" w:color="auto"/>
                                                                <w:right w:val="none" w:sz="0" w:space="0" w:color="auto"/>
                                                              </w:divBdr>
                                                              <w:divsChild>
                                                                <w:div w:id="655571912">
                                                                  <w:marLeft w:val="0"/>
                                                                  <w:marRight w:val="0"/>
                                                                  <w:marTop w:val="0"/>
                                                                  <w:marBottom w:val="0"/>
                                                                  <w:divBdr>
                                                                    <w:top w:val="none" w:sz="0" w:space="0" w:color="auto"/>
                                                                    <w:left w:val="none" w:sz="0" w:space="0" w:color="auto"/>
                                                                    <w:bottom w:val="none" w:sz="0" w:space="0" w:color="auto"/>
                                                                    <w:right w:val="none" w:sz="0" w:space="0" w:color="auto"/>
                                                                  </w:divBdr>
                                                                  <w:divsChild>
                                                                    <w:div w:id="809401078">
                                                                      <w:marLeft w:val="0"/>
                                                                      <w:marRight w:val="0"/>
                                                                      <w:marTop w:val="0"/>
                                                                      <w:marBottom w:val="0"/>
                                                                      <w:divBdr>
                                                                        <w:top w:val="none" w:sz="0" w:space="0" w:color="auto"/>
                                                                        <w:left w:val="none" w:sz="0" w:space="0" w:color="auto"/>
                                                                        <w:bottom w:val="none" w:sz="0" w:space="0" w:color="auto"/>
                                                                        <w:right w:val="none" w:sz="0" w:space="0" w:color="auto"/>
                                                                      </w:divBdr>
                                                                      <w:divsChild>
                                                                        <w:div w:id="512063985">
                                                                          <w:marLeft w:val="0"/>
                                                                          <w:marRight w:val="0"/>
                                                                          <w:marTop w:val="0"/>
                                                                          <w:marBottom w:val="0"/>
                                                                          <w:divBdr>
                                                                            <w:top w:val="none" w:sz="0" w:space="0" w:color="auto"/>
                                                                            <w:left w:val="none" w:sz="0" w:space="0" w:color="auto"/>
                                                                            <w:bottom w:val="none" w:sz="0" w:space="0" w:color="auto"/>
                                                                            <w:right w:val="none" w:sz="0" w:space="0" w:color="auto"/>
                                                                          </w:divBdr>
                                                                        </w:div>
                                                                      </w:divsChild>
                                                                    </w:div>
                                                                    <w:div w:id="1591432068">
                                                                      <w:marLeft w:val="0"/>
                                                                      <w:marRight w:val="0"/>
                                                                      <w:marTop w:val="0"/>
                                                                      <w:marBottom w:val="0"/>
                                                                      <w:divBdr>
                                                                        <w:top w:val="none" w:sz="0" w:space="0" w:color="auto"/>
                                                                        <w:left w:val="none" w:sz="0" w:space="0" w:color="auto"/>
                                                                        <w:bottom w:val="none" w:sz="0" w:space="0" w:color="auto"/>
                                                                        <w:right w:val="none" w:sz="0" w:space="0" w:color="auto"/>
                                                                      </w:divBdr>
                                                                    </w:div>
                                                                    <w:div w:id="288515310">
                                                                      <w:marLeft w:val="98"/>
                                                                      <w:marRight w:val="98"/>
                                                                      <w:marTop w:val="0"/>
                                                                      <w:marBottom w:val="0"/>
                                                                      <w:divBdr>
                                                                        <w:top w:val="none" w:sz="0" w:space="0" w:color="auto"/>
                                                                        <w:left w:val="none" w:sz="0" w:space="0" w:color="auto"/>
                                                                        <w:bottom w:val="none" w:sz="0" w:space="0" w:color="auto"/>
                                                                        <w:right w:val="none" w:sz="0" w:space="0" w:color="auto"/>
                                                                      </w:divBdr>
                                                                      <w:divsChild>
                                                                        <w:div w:id="432168936">
                                                                          <w:marLeft w:val="0"/>
                                                                          <w:marRight w:val="0"/>
                                                                          <w:marTop w:val="0"/>
                                                                          <w:marBottom w:val="0"/>
                                                                          <w:divBdr>
                                                                            <w:top w:val="none" w:sz="0" w:space="0" w:color="auto"/>
                                                                            <w:left w:val="none" w:sz="0" w:space="0" w:color="auto"/>
                                                                            <w:bottom w:val="none" w:sz="0" w:space="0" w:color="auto"/>
                                                                            <w:right w:val="none" w:sz="0" w:space="0" w:color="auto"/>
                                                                          </w:divBdr>
                                                                        </w:div>
                                                                        <w:div w:id="16348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45680">
                                                              <w:marLeft w:val="150"/>
                                                              <w:marRight w:val="0"/>
                                                              <w:marTop w:val="0"/>
                                                              <w:marBottom w:val="150"/>
                                                              <w:divBdr>
                                                                <w:top w:val="none" w:sz="0" w:space="0" w:color="auto"/>
                                                                <w:left w:val="none" w:sz="0" w:space="0" w:color="auto"/>
                                                                <w:bottom w:val="none" w:sz="0" w:space="0" w:color="auto"/>
                                                                <w:right w:val="none" w:sz="0" w:space="0" w:color="auto"/>
                                                              </w:divBdr>
                                                              <w:divsChild>
                                                                <w:div w:id="863136213">
                                                                  <w:marLeft w:val="0"/>
                                                                  <w:marRight w:val="0"/>
                                                                  <w:marTop w:val="0"/>
                                                                  <w:marBottom w:val="0"/>
                                                                  <w:divBdr>
                                                                    <w:top w:val="none" w:sz="0" w:space="0" w:color="auto"/>
                                                                    <w:left w:val="none" w:sz="0" w:space="0" w:color="auto"/>
                                                                    <w:bottom w:val="none" w:sz="0" w:space="0" w:color="auto"/>
                                                                    <w:right w:val="none" w:sz="0" w:space="0" w:color="auto"/>
                                                                  </w:divBdr>
                                                                  <w:divsChild>
                                                                    <w:div w:id="335428398">
                                                                      <w:marLeft w:val="0"/>
                                                                      <w:marRight w:val="0"/>
                                                                      <w:marTop w:val="0"/>
                                                                      <w:marBottom w:val="0"/>
                                                                      <w:divBdr>
                                                                        <w:top w:val="none" w:sz="0" w:space="0" w:color="auto"/>
                                                                        <w:left w:val="none" w:sz="0" w:space="0" w:color="auto"/>
                                                                        <w:bottom w:val="none" w:sz="0" w:space="0" w:color="auto"/>
                                                                        <w:right w:val="none" w:sz="0" w:space="0" w:color="auto"/>
                                                                      </w:divBdr>
                                                                      <w:divsChild>
                                                                        <w:div w:id="957613464">
                                                                          <w:marLeft w:val="0"/>
                                                                          <w:marRight w:val="0"/>
                                                                          <w:marTop w:val="0"/>
                                                                          <w:marBottom w:val="0"/>
                                                                          <w:divBdr>
                                                                            <w:top w:val="none" w:sz="0" w:space="0" w:color="auto"/>
                                                                            <w:left w:val="none" w:sz="0" w:space="0" w:color="auto"/>
                                                                            <w:bottom w:val="none" w:sz="0" w:space="0" w:color="auto"/>
                                                                            <w:right w:val="none" w:sz="0" w:space="0" w:color="auto"/>
                                                                          </w:divBdr>
                                                                        </w:div>
                                                                      </w:divsChild>
                                                                    </w:div>
                                                                    <w:div w:id="1983194983">
                                                                      <w:marLeft w:val="0"/>
                                                                      <w:marRight w:val="0"/>
                                                                      <w:marTop w:val="0"/>
                                                                      <w:marBottom w:val="0"/>
                                                                      <w:divBdr>
                                                                        <w:top w:val="none" w:sz="0" w:space="0" w:color="auto"/>
                                                                        <w:left w:val="none" w:sz="0" w:space="0" w:color="auto"/>
                                                                        <w:bottom w:val="none" w:sz="0" w:space="0" w:color="auto"/>
                                                                        <w:right w:val="none" w:sz="0" w:space="0" w:color="auto"/>
                                                                      </w:divBdr>
                                                                    </w:div>
                                                                    <w:div w:id="457529141">
                                                                      <w:marLeft w:val="98"/>
                                                                      <w:marRight w:val="98"/>
                                                                      <w:marTop w:val="0"/>
                                                                      <w:marBottom w:val="0"/>
                                                                      <w:divBdr>
                                                                        <w:top w:val="none" w:sz="0" w:space="0" w:color="auto"/>
                                                                        <w:left w:val="none" w:sz="0" w:space="0" w:color="auto"/>
                                                                        <w:bottom w:val="none" w:sz="0" w:space="0" w:color="auto"/>
                                                                        <w:right w:val="none" w:sz="0" w:space="0" w:color="auto"/>
                                                                      </w:divBdr>
                                                                      <w:divsChild>
                                                                        <w:div w:id="1052732586">
                                                                          <w:marLeft w:val="0"/>
                                                                          <w:marRight w:val="0"/>
                                                                          <w:marTop w:val="0"/>
                                                                          <w:marBottom w:val="0"/>
                                                                          <w:divBdr>
                                                                            <w:top w:val="none" w:sz="0" w:space="0" w:color="auto"/>
                                                                            <w:left w:val="none" w:sz="0" w:space="0" w:color="auto"/>
                                                                            <w:bottom w:val="none" w:sz="0" w:space="0" w:color="auto"/>
                                                                            <w:right w:val="none" w:sz="0" w:space="0" w:color="auto"/>
                                                                          </w:divBdr>
                                                                        </w:div>
                                                                        <w:div w:id="14420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5172">
                                                              <w:marLeft w:val="150"/>
                                                              <w:marRight w:val="0"/>
                                                              <w:marTop w:val="0"/>
                                                              <w:marBottom w:val="150"/>
                                                              <w:divBdr>
                                                                <w:top w:val="none" w:sz="0" w:space="0" w:color="auto"/>
                                                                <w:left w:val="none" w:sz="0" w:space="0" w:color="auto"/>
                                                                <w:bottom w:val="none" w:sz="0" w:space="0" w:color="auto"/>
                                                                <w:right w:val="none" w:sz="0" w:space="0" w:color="auto"/>
                                                              </w:divBdr>
                                                              <w:divsChild>
                                                                <w:div w:id="2007173204">
                                                                  <w:marLeft w:val="0"/>
                                                                  <w:marRight w:val="0"/>
                                                                  <w:marTop w:val="0"/>
                                                                  <w:marBottom w:val="0"/>
                                                                  <w:divBdr>
                                                                    <w:top w:val="none" w:sz="0" w:space="0" w:color="auto"/>
                                                                    <w:left w:val="none" w:sz="0" w:space="0" w:color="auto"/>
                                                                    <w:bottom w:val="none" w:sz="0" w:space="0" w:color="auto"/>
                                                                    <w:right w:val="none" w:sz="0" w:space="0" w:color="auto"/>
                                                                  </w:divBdr>
                                                                  <w:divsChild>
                                                                    <w:div w:id="806238870">
                                                                      <w:marLeft w:val="0"/>
                                                                      <w:marRight w:val="0"/>
                                                                      <w:marTop w:val="0"/>
                                                                      <w:marBottom w:val="0"/>
                                                                      <w:divBdr>
                                                                        <w:top w:val="none" w:sz="0" w:space="0" w:color="auto"/>
                                                                        <w:left w:val="none" w:sz="0" w:space="0" w:color="auto"/>
                                                                        <w:bottom w:val="none" w:sz="0" w:space="0" w:color="auto"/>
                                                                        <w:right w:val="none" w:sz="0" w:space="0" w:color="auto"/>
                                                                      </w:divBdr>
                                                                      <w:divsChild>
                                                                        <w:div w:id="1118530922">
                                                                          <w:marLeft w:val="0"/>
                                                                          <w:marRight w:val="0"/>
                                                                          <w:marTop w:val="0"/>
                                                                          <w:marBottom w:val="0"/>
                                                                          <w:divBdr>
                                                                            <w:top w:val="none" w:sz="0" w:space="0" w:color="auto"/>
                                                                            <w:left w:val="none" w:sz="0" w:space="0" w:color="auto"/>
                                                                            <w:bottom w:val="none" w:sz="0" w:space="0" w:color="auto"/>
                                                                            <w:right w:val="none" w:sz="0" w:space="0" w:color="auto"/>
                                                                          </w:divBdr>
                                                                        </w:div>
                                                                      </w:divsChild>
                                                                    </w:div>
                                                                    <w:div w:id="442725051">
                                                                      <w:marLeft w:val="0"/>
                                                                      <w:marRight w:val="0"/>
                                                                      <w:marTop w:val="0"/>
                                                                      <w:marBottom w:val="0"/>
                                                                      <w:divBdr>
                                                                        <w:top w:val="none" w:sz="0" w:space="0" w:color="auto"/>
                                                                        <w:left w:val="none" w:sz="0" w:space="0" w:color="auto"/>
                                                                        <w:bottom w:val="none" w:sz="0" w:space="0" w:color="auto"/>
                                                                        <w:right w:val="none" w:sz="0" w:space="0" w:color="auto"/>
                                                                      </w:divBdr>
                                                                    </w:div>
                                                                    <w:div w:id="1837261604">
                                                                      <w:marLeft w:val="98"/>
                                                                      <w:marRight w:val="98"/>
                                                                      <w:marTop w:val="0"/>
                                                                      <w:marBottom w:val="0"/>
                                                                      <w:divBdr>
                                                                        <w:top w:val="none" w:sz="0" w:space="0" w:color="auto"/>
                                                                        <w:left w:val="none" w:sz="0" w:space="0" w:color="auto"/>
                                                                        <w:bottom w:val="none" w:sz="0" w:space="0" w:color="auto"/>
                                                                        <w:right w:val="none" w:sz="0" w:space="0" w:color="auto"/>
                                                                      </w:divBdr>
                                                                      <w:divsChild>
                                                                        <w:div w:id="302083252">
                                                                          <w:marLeft w:val="0"/>
                                                                          <w:marRight w:val="0"/>
                                                                          <w:marTop w:val="0"/>
                                                                          <w:marBottom w:val="0"/>
                                                                          <w:divBdr>
                                                                            <w:top w:val="none" w:sz="0" w:space="0" w:color="auto"/>
                                                                            <w:left w:val="none" w:sz="0" w:space="0" w:color="auto"/>
                                                                            <w:bottom w:val="none" w:sz="0" w:space="0" w:color="auto"/>
                                                                            <w:right w:val="none" w:sz="0" w:space="0" w:color="auto"/>
                                                                          </w:divBdr>
                                                                        </w:div>
                                                                        <w:div w:id="15918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6913">
                                                              <w:marLeft w:val="150"/>
                                                              <w:marRight w:val="0"/>
                                                              <w:marTop w:val="0"/>
                                                              <w:marBottom w:val="150"/>
                                                              <w:divBdr>
                                                                <w:top w:val="none" w:sz="0" w:space="0" w:color="auto"/>
                                                                <w:left w:val="none" w:sz="0" w:space="0" w:color="auto"/>
                                                                <w:bottom w:val="none" w:sz="0" w:space="0" w:color="auto"/>
                                                                <w:right w:val="none" w:sz="0" w:space="0" w:color="auto"/>
                                                              </w:divBdr>
                                                              <w:divsChild>
                                                                <w:div w:id="817917555">
                                                                  <w:marLeft w:val="0"/>
                                                                  <w:marRight w:val="0"/>
                                                                  <w:marTop w:val="0"/>
                                                                  <w:marBottom w:val="0"/>
                                                                  <w:divBdr>
                                                                    <w:top w:val="none" w:sz="0" w:space="0" w:color="auto"/>
                                                                    <w:left w:val="none" w:sz="0" w:space="0" w:color="auto"/>
                                                                    <w:bottom w:val="none" w:sz="0" w:space="0" w:color="auto"/>
                                                                    <w:right w:val="none" w:sz="0" w:space="0" w:color="auto"/>
                                                                  </w:divBdr>
                                                                  <w:divsChild>
                                                                    <w:div w:id="867530310">
                                                                      <w:marLeft w:val="0"/>
                                                                      <w:marRight w:val="0"/>
                                                                      <w:marTop w:val="0"/>
                                                                      <w:marBottom w:val="0"/>
                                                                      <w:divBdr>
                                                                        <w:top w:val="none" w:sz="0" w:space="0" w:color="auto"/>
                                                                        <w:left w:val="none" w:sz="0" w:space="0" w:color="auto"/>
                                                                        <w:bottom w:val="none" w:sz="0" w:space="0" w:color="auto"/>
                                                                        <w:right w:val="none" w:sz="0" w:space="0" w:color="auto"/>
                                                                      </w:divBdr>
                                                                      <w:divsChild>
                                                                        <w:div w:id="1592619244">
                                                                          <w:marLeft w:val="0"/>
                                                                          <w:marRight w:val="0"/>
                                                                          <w:marTop w:val="0"/>
                                                                          <w:marBottom w:val="0"/>
                                                                          <w:divBdr>
                                                                            <w:top w:val="none" w:sz="0" w:space="0" w:color="auto"/>
                                                                            <w:left w:val="none" w:sz="0" w:space="0" w:color="auto"/>
                                                                            <w:bottom w:val="none" w:sz="0" w:space="0" w:color="auto"/>
                                                                            <w:right w:val="none" w:sz="0" w:space="0" w:color="auto"/>
                                                                          </w:divBdr>
                                                                        </w:div>
                                                                      </w:divsChild>
                                                                    </w:div>
                                                                    <w:div w:id="319307495">
                                                                      <w:marLeft w:val="0"/>
                                                                      <w:marRight w:val="0"/>
                                                                      <w:marTop w:val="0"/>
                                                                      <w:marBottom w:val="0"/>
                                                                      <w:divBdr>
                                                                        <w:top w:val="none" w:sz="0" w:space="0" w:color="auto"/>
                                                                        <w:left w:val="none" w:sz="0" w:space="0" w:color="auto"/>
                                                                        <w:bottom w:val="none" w:sz="0" w:space="0" w:color="auto"/>
                                                                        <w:right w:val="none" w:sz="0" w:space="0" w:color="auto"/>
                                                                      </w:divBdr>
                                                                    </w:div>
                                                                    <w:div w:id="493029461">
                                                                      <w:marLeft w:val="98"/>
                                                                      <w:marRight w:val="98"/>
                                                                      <w:marTop w:val="0"/>
                                                                      <w:marBottom w:val="0"/>
                                                                      <w:divBdr>
                                                                        <w:top w:val="none" w:sz="0" w:space="0" w:color="auto"/>
                                                                        <w:left w:val="none" w:sz="0" w:space="0" w:color="auto"/>
                                                                        <w:bottom w:val="none" w:sz="0" w:space="0" w:color="auto"/>
                                                                        <w:right w:val="none" w:sz="0" w:space="0" w:color="auto"/>
                                                                      </w:divBdr>
                                                                      <w:divsChild>
                                                                        <w:div w:id="1050767682">
                                                                          <w:marLeft w:val="0"/>
                                                                          <w:marRight w:val="0"/>
                                                                          <w:marTop w:val="0"/>
                                                                          <w:marBottom w:val="0"/>
                                                                          <w:divBdr>
                                                                            <w:top w:val="none" w:sz="0" w:space="0" w:color="auto"/>
                                                                            <w:left w:val="none" w:sz="0" w:space="0" w:color="auto"/>
                                                                            <w:bottom w:val="none" w:sz="0" w:space="0" w:color="auto"/>
                                                                            <w:right w:val="none" w:sz="0" w:space="0" w:color="auto"/>
                                                                          </w:divBdr>
                                                                        </w:div>
                                                                        <w:div w:id="3642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4944">
                                                              <w:marLeft w:val="0"/>
                                                              <w:marRight w:val="0"/>
                                                              <w:marTop w:val="0"/>
                                                              <w:marBottom w:val="150"/>
                                                              <w:divBdr>
                                                                <w:top w:val="none" w:sz="0" w:space="0" w:color="auto"/>
                                                                <w:left w:val="none" w:sz="0" w:space="0" w:color="auto"/>
                                                                <w:bottom w:val="none" w:sz="0" w:space="0" w:color="auto"/>
                                                                <w:right w:val="none" w:sz="0" w:space="0" w:color="auto"/>
                                                              </w:divBdr>
                                                              <w:divsChild>
                                                                <w:div w:id="702483000">
                                                                  <w:marLeft w:val="0"/>
                                                                  <w:marRight w:val="0"/>
                                                                  <w:marTop w:val="0"/>
                                                                  <w:marBottom w:val="0"/>
                                                                  <w:divBdr>
                                                                    <w:top w:val="none" w:sz="0" w:space="0" w:color="auto"/>
                                                                    <w:left w:val="none" w:sz="0" w:space="0" w:color="auto"/>
                                                                    <w:bottom w:val="none" w:sz="0" w:space="0" w:color="auto"/>
                                                                    <w:right w:val="none" w:sz="0" w:space="0" w:color="auto"/>
                                                                  </w:divBdr>
                                                                  <w:divsChild>
                                                                    <w:div w:id="1906991619">
                                                                      <w:marLeft w:val="0"/>
                                                                      <w:marRight w:val="0"/>
                                                                      <w:marTop w:val="0"/>
                                                                      <w:marBottom w:val="0"/>
                                                                      <w:divBdr>
                                                                        <w:top w:val="none" w:sz="0" w:space="0" w:color="auto"/>
                                                                        <w:left w:val="none" w:sz="0" w:space="0" w:color="auto"/>
                                                                        <w:bottom w:val="none" w:sz="0" w:space="0" w:color="auto"/>
                                                                        <w:right w:val="none" w:sz="0" w:space="0" w:color="auto"/>
                                                                      </w:divBdr>
                                                                      <w:divsChild>
                                                                        <w:div w:id="268851593">
                                                                          <w:marLeft w:val="0"/>
                                                                          <w:marRight w:val="0"/>
                                                                          <w:marTop w:val="0"/>
                                                                          <w:marBottom w:val="0"/>
                                                                          <w:divBdr>
                                                                            <w:top w:val="none" w:sz="0" w:space="0" w:color="auto"/>
                                                                            <w:left w:val="none" w:sz="0" w:space="0" w:color="auto"/>
                                                                            <w:bottom w:val="none" w:sz="0" w:space="0" w:color="auto"/>
                                                                            <w:right w:val="none" w:sz="0" w:space="0" w:color="auto"/>
                                                                          </w:divBdr>
                                                                        </w:div>
                                                                      </w:divsChild>
                                                                    </w:div>
                                                                    <w:div w:id="524097405">
                                                                      <w:marLeft w:val="0"/>
                                                                      <w:marRight w:val="0"/>
                                                                      <w:marTop w:val="0"/>
                                                                      <w:marBottom w:val="0"/>
                                                                      <w:divBdr>
                                                                        <w:top w:val="none" w:sz="0" w:space="0" w:color="auto"/>
                                                                        <w:left w:val="none" w:sz="0" w:space="0" w:color="auto"/>
                                                                        <w:bottom w:val="none" w:sz="0" w:space="0" w:color="auto"/>
                                                                        <w:right w:val="none" w:sz="0" w:space="0" w:color="auto"/>
                                                                      </w:divBdr>
                                                                    </w:div>
                                                                    <w:div w:id="1589002572">
                                                                      <w:marLeft w:val="98"/>
                                                                      <w:marRight w:val="98"/>
                                                                      <w:marTop w:val="0"/>
                                                                      <w:marBottom w:val="0"/>
                                                                      <w:divBdr>
                                                                        <w:top w:val="none" w:sz="0" w:space="0" w:color="auto"/>
                                                                        <w:left w:val="none" w:sz="0" w:space="0" w:color="auto"/>
                                                                        <w:bottom w:val="none" w:sz="0" w:space="0" w:color="auto"/>
                                                                        <w:right w:val="none" w:sz="0" w:space="0" w:color="auto"/>
                                                                      </w:divBdr>
                                                                      <w:divsChild>
                                                                        <w:div w:id="636031972">
                                                                          <w:marLeft w:val="0"/>
                                                                          <w:marRight w:val="0"/>
                                                                          <w:marTop w:val="0"/>
                                                                          <w:marBottom w:val="0"/>
                                                                          <w:divBdr>
                                                                            <w:top w:val="none" w:sz="0" w:space="0" w:color="auto"/>
                                                                            <w:left w:val="none" w:sz="0" w:space="0" w:color="auto"/>
                                                                            <w:bottom w:val="none" w:sz="0" w:space="0" w:color="auto"/>
                                                                            <w:right w:val="none" w:sz="0" w:space="0" w:color="auto"/>
                                                                          </w:divBdr>
                                                                        </w:div>
                                                                        <w:div w:id="3137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713">
                                                              <w:marLeft w:val="150"/>
                                                              <w:marRight w:val="0"/>
                                                              <w:marTop w:val="0"/>
                                                              <w:marBottom w:val="150"/>
                                                              <w:divBdr>
                                                                <w:top w:val="none" w:sz="0" w:space="0" w:color="auto"/>
                                                                <w:left w:val="none" w:sz="0" w:space="0" w:color="auto"/>
                                                                <w:bottom w:val="none" w:sz="0" w:space="0" w:color="auto"/>
                                                                <w:right w:val="none" w:sz="0" w:space="0" w:color="auto"/>
                                                              </w:divBdr>
                                                              <w:divsChild>
                                                                <w:div w:id="250938644">
                                                                  <w:marLeft w:val="0"/>
                                                                  <w:marRight w:val="0"/>
                                                                  <w:marTop w:val="0"/>
                                                                  <w:marBottom w:val="0"/>
                                                                  <w:divBdr>
                                                                    <w:top w:val="none" w:sz="0" w:space="0" w:color="auto"/>
                                                                    <w:left w:val="none" w:sz="0" w:space="0" w:color="auto"/>
                                                                    <w:bottom w:val="none" w:sz="0" w:space="0" w:color="auto"/>
                                                                    <w:right w:val="none" w:sz="0" w:space="0" w:color="auto"/>
                                                                  </w:divBdr>
                                                                  <w:divsChild>
                                                                    <w:div w:id="288360114">
                                                                      <w:marLeft w:val="0"/>
                                                                      <w:marRight w:val="0"/>
                                                                      <w:marTop w:val="0"/>
                                                                      <w:marBottom w:val="0"/>
                                                                      <w:divBdr>
                                                                        <w:top w:val="none" w:sz="0" w:space="0" w:color="auto"/>
                                                                        <w:left w:val="none" w:sz="0" w:space="0" w:color="auto"/>
                                                                        <w:bottom w:val="none" w:sz="0" w:space="0" w:color="auto"/>
                                                                        <w:right w:val="none" w:sz="0" w:space="0" w:color="auto"/>
                                                                      </w:divBdr>
                                                                      <w:divsChild>
                                                                        <w:div w:id="1216090287">
                                                                          <w:marLeft w:val="0"/>
                                                                          <w:marRight w:val="0"/>
                                                                          <w:marTop w:val="0"/>
                                                                          <w:marBottom w:val="0"/>
                                                                          <w:divBdr>
                                                                            <w:top w:val="none" w:sz="0" w:space="0" w:color="auto"/>
                                                                            <w:left w:val="none" w:sz="0" w:space="0" w:color="auto"/>
                                                                            <w:bottom w:val="none" w:sz="0" w:space="0" w:color="auto"/>
                                                                            <w:right w:val="none" w:sz="0" w:space="0" w:color="auto"/>
                                                                          </w:divBdr>
                                                                        </w:div>
                                                                      </w:divsChild>
                                                                    </w:div>
                                                                    <w:div w:id="1538161010">
                                                                      <w:marLeft w:val="0"/>
                                                                      <w:marRight w:val="0"/>
                                                                      <w:marTop w:val="0"/>
                                                                      <w:marBottom w:val="0"/>
                                                                      <w:divBdr>
                                                                        <w:top w:val="none" w:sz="0" w:space="0" w:color="auto"/>
                                                                        <w:left w:val="none" w:sz="0" w:space="0" w:color="auto"/>
                                                                        <w:bottom w:val="none" w:sz="0" w:space="0" w:color="auto"/>
                                                                        <w:right w:val="none" w:sz="0" w:space="0" w:color="auto"/>
                                                                      </w:divBdr>
                                                                    </w:div>
                                                                    <w:div w:id="1836726947">
                                                                      <w:marLeft w:val="98"/>
                                                                      <w:marRight w:val="98"/>
                                                                      <w:marTop w:val="0"/>
                                                                      <w:marBottom w:val="0"/>
                                                                      <w:divBdr>
                                                                        <w:top w:val="none" w:sz="0" w:space="0" w:color="auto"/>
                                                                        <w:left w:val="none" w:sz="0" w:space="0" w:color="auto"/>
                                                                        <w:bottom w:val="none" w:sz="0" w:space="0" w:color="auto"/>
                                                                        <w:right w:val="none" w:sz="0" w:space="0" w:color="auto"/>
                                                                      </w:divBdr>
                                                                      <w:divsChild>
                                                                        <w:div w:id="734013413">
                                                                          <w:marLeft w:val="0"/>
                                                                          <w:marRight w:val="0"/>
                                                                          <w:marTop w:val="0"/>
                                                                          <w:marBottom w:val="0"/>
                                                                          <w:divBdr>
                                                                            <w:top w:val="none" w:sz="0" w:space="0" w:color="auto"/>
                                                                            <w:left w:val="none" w:sz="0" w:space="0" w:color="auto"/>
                                                                            <w:bottom w:val="none" w:sz="0" w:space="0" w:color="auto"/>
                                                                            <w:right w:val="none" w:sz="0" w:space="0" w:color="auto"/>
                                                                          </w:divBdr>
                                                                        </w:div>
                                                                        <w:div w:id="3467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054818">
                                                              <w:marLeft w:val="150"/>
                                                              <w:marRight w:val="0"/>
                                                              <w:marTop w:val="0"/>
                                                              <w:marBottom w:val="150"/>
                                                              <w:divBdr>
                                                                <w:top w:val="none" w:sz="0" w:space="0" w:color="auto"/>
                                                                <w:left w:val="none" w:sz="0" w:space="0" w:color="auto"/>
                                                                <w:bottom w:val="none" w:sz="0" w:space="0" w:color="auto"/>
                                                                <w:right w:val="none" w:sz="0" w:space="0" w:color="auto"/>
                                                              </w:divBdr>
                                                              <w:divsChild>
                                                                <w:div w:id="203911327">
                                                                  <w:marLeft w:val="0"/>
                                                                  <w:marRight w:val="0"/>
                                                                  <w:marTop w:val="0"/>
                                                                  <w:marBottom w:val="0"/>
                                                                  <w:divBdr>
                                                                    <w:top w:val="none" w:sz="0" w:space="0" w:color="auto"/>
                                                                    <w:left w:val="none" w:sz="0" w:space="0" w:color="auto"/>
                                                                    <w:bottom w:val="none" w:sz="0" w:space="0" w:color="auto"/>
                                                                    <w:right w:val="none" w:sz="0" w:space="0" w:color="auto"/>
                                                                  </w:divBdr>
                                                                  <w:divsChild>
                                                                    <w:div w:id="1493254396">
                                                                      <w:marLeft w:val="0"/>
                                                                      <w:marRight w:val="0"/>
                                                                      <w:marTop w:val="0"/>
                                                                      <w:marBottom w:val="0"/>
                                                                      <w:divBdr>
                                                                        <w:top w:val="none" w:sz="0" w:space="0" w:color="auto"/>
                                                                        <w:left w:val="none" w:sz="0" w:space="0" w:color="auto"/>
                                                                        <w:bottom w:val="none" w:sz="0" w:space="0" w:color="auto"/>
                                                                        <w:right w:val="none" w:sz="0" w:space="0" w:color="auto"/>
                                                                      </w:divBdr>
                                                                      <w:divsChild>
                                                                        <w:div w:id="213467877">
                                                                          <w:marLeft w:val="0"/>
                                                                          <w:marRight w:val="0"/>
                                                                          <w:marTop w:val="0"/>
                                                                          <w:marBottom w:val="0"/>
                                                                          <w:divBdr>
                                                                            <w:top w:val="none" w:sz="0" w:space="0" w:color="auto"/>
                                                                            <w:left w:val="none" w:sz="0" w:space="0" w:color="auto"/>
                                                                            <w:bottom w:val="none" w:sz="0" w:space="0" w:color="auto"/>
                                                                            <w:right w:val="none" w:sz="0" w:space="0" w:color="auto"/>
                                                                          </w:divBdr>
                                                                        </w:div>
                                                                      </w:divsChild>
                                                                    </w:div>
                                                                    <w:div w:id="414086134">
                                                                      <w:marLeft w:val="0"/>
                                                                      <w:marRight w:val="0"/>
                                                                      <w:marTop w:val="0"/>
                                                                      <w:marBottom w:val="0"/>
                                                                      <w:divBdr>
                                                                        <w:top w:val="none" w:sz="0" w:space="0" w:color="auto"/>
                                                                        <w:left w:val="none" w:sz="0" w:space="0" w:color="auto"/>
                                                                        <w:bottom w:val="none" w:sz="0" w:space="0" w:color="auto"/>
                                                                        <w:right w:val="none" w:sz="0" w:space="0" w:color="auto"/>
                                                                      </w:divBdr>
                                                                    </w:div>
                                                                    <w:div w:id="1653367538">
                                                                      <w:marLeft w:val="98"/>
                                                                      <w:marRight w:val="98"/>
                                                                      <w:marTop w:val="0"/>
                                                                      <w:marBottom w:val="0"/>
                                                                      <w:divBdr>
                                                                        <w:top w:val="none" w:sz="0" w:space="0" w:color="auto"/>
                                                                        <w:left w:val="none" w:sz="0" w:space="0" w:color="auto"/>
                                                                        <w:bottom w:val="none" w:sz="0" w:space="0" w:color="auto"/>
                                                                        <w:right w:val="none" w:sz="0" w:space="0" w:color="auto"/>
                                                                      </w:divBdr>
                                                                      <w:divsChild>
                                                                        <w:div w:id="1308124461">
                                                                          <w:marLeft w:val="0"/>
                                                                          <w:marRight w:val="0"/>
                                                                          <w:marTop w:val="0"/>
                                                                          <w:marBottom w:val="0"/>
                                                                          <w:divBdr>
                                                                            <w:top w:val="none" w:sz="0" w:space="0" w:color="auto"/>
                                                                            <w:left w:val="none" w:sz="0" w:space="0" w:color="auto"/>
                                                                            <w:bottom w:val="none" w:sz="0" w:space="0" w:color="auto"/>
                                                                            <w:right w:val="none" w:sz="0" w:space="0" w:color="auto"/>
                                                                          </w:divBdr>
                                                                        </w:div>
                                                                        <w:div w:id="672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6932">
                                                              <w:marLeft w:val="150"/>
                                                              <w:marRight w:val="0"/>
                                                              <w:marTop w:val="0"/>
                                                              <w:marBottom w:val="150"/>
                                                              <w:divBdr>
                                                                <w:top w:val="none" w:sz="0" w:space="0" w:color="auto"/>
                                                                <w:left w:val="none" w:sz="0" w:space="0" w:color="auto"/>
                                                                <w:bottom w:val="none" w:sz="0" w:space="0" w:color="auto"/>
                                                                <w:right w:val="none" w:sz="0" w:space="0" w:color="auto"/>
                                                              </w:divBdr>
                                                              <w:divsChild>
                                                                <w:div w:id="1426807377">
                                                                  <w:marLeft w:val="0"/>
                                                                  <w:marRight w:val="0"/>
                                                                  <w:marTop w:val="0"/>
                                                                  <w:marBottom w:val="0"/>
                                                                  <w:divBdr>
                                                                    <w:top w:val="none" w:sz="0" w:space="0" w:color="auto"/>
                                                                    <w:left w:val="none" w:sz="0" w:space="0" w:color="auto"/>
                                                                    <w:bottom w:val="none" w:sz="0" w:space="0" w:color="auto"/>
                                                                    <w:right w:val="none" w:sz="0" w:space="0" w:color="auto"/>
                                                                  </w:divBdr>
                                                                  <w:divsChild>
                                                                    <w:div w:id="1351877026">
                                                                      <w:marLeft w:val="0"/>
                                                                      <w:marRight w:val="0"/>
                                                                      <w:marTop w:val="0"/>
                                                                      <w:marBottom w:val="0"/>
                                                                      <w:divBdr>
                                                                        <w:top w:val="none" w:sz="0" w:space="0" w:color="auto"/>
                                                                        <w:left w:val="none" w:sz="0" w:space="0" w:color="auto"/>
                                                                        <w:bottom w:val="none" w:sz="0" w:space="0" w:color="auto"/>
                                                                        <w:right w:val="none" w:sz="0" w:space="0" w:color="auto"/>
                                                                      </w:divBdr>
                                                                      <w:divsChild>
                                                                        <w:div w:id="1195852937">
                                                                          <w:marLeft w:val="0"/>
                                                                          <w:marRight w:val="0"/>
                                                                          <w:marTop w:val="0"/>
                                                                          <w:marBottom w:val="0"/>
                                                                          <w:divBdr>
                                                                            <w:top w:val="none" w:sz="0" w:space="0" w:color="auto"/>
                                                                            <w:left w:val="none" w:sz="0" w:space="0" w:color="auto"/>
                                                                            <w:bottom w:val="none" w:sz="0" w:space="0" w:color="auto"/>
                                                                            <w:right w:val="none" w:sz="0" w:space="0" w:color="auto"/>
                                                                          </w:divBdr>
                                                                        </w:div>
                                                                      </w:divsChild>
                                                                    </w:div>
                                                                    <w:div w:id="921452273">
                                                                      <w:marLeft w:val="0"/>
                                                                      <w:marRight w:val="0"/>
                                                                      <w:marTop w:val="0"/>
                                                                      <w:marBottom w:val="0"/>
                                                                      <w:divBdr>
                                                                        <w:top w:val="none" w:sz="0" w:space="0" w:color="auto"/>
                                                                        <w:left w:val="none" w:sz="0" w:space="0" w:color="auto"/>
                                                                        <w:bottom w:val="none" w:sz="0" w:space="0" w:color="auto"/>
                                                                        <w:right w:val="none" w:sz="0" w:space="0" w:color="auto"/>
                                                                      </w:divBdr>
                                                                    </w:div>
                                                                    <w:div w:id="417871965">
                                                                      <w:marLeft w:val="98"/>
                                                                      <w:marRight w:val="98"/>
                                                                      <w:marTop w:val="0"/>
                                                                      <w:marBottom w:val="0"/>
                                                                      <w:divBdr>
                                                                        <w:top w:val="none" w:sz="0" w:space="0" w:color="auto"/>
                                                                        <w:left w:val="none" w:sz="0" w:space="0" w:color="auto"/>
                                                                        <w:bottom w:val="none" w:sz="0" w:space="0" w:color="auto"/>
                                                                        <w:right w:val="none" w:sz="0" w:space="0" w:color="auto"/>
                                                                      </w:divBdr>
                                                                      <w:divsChild>
                                                                        <w:div w:id="818379761">
                                                                          <w:marLeft w:val="0"/>
                                                                          <w:marRight w:val="0"/>
                                                                          <w:marTop w:val="0"/>
                                                                          <w:marBottom w:val="0"/>
                                                                          <w:divBdr>
                                                                            <w:top w:val="none" w:sz="0" w:space="0" w:color="auto"/>
                                                                            <w:left w:val="none" w:sz="0" w:space="0" w:color="auto"/>
                                                                            <w:bottom w:val="none" w:sz="0" w:space="0" w:color="auto"/>
                                                                            <w:right w:val="none" w:sz="0" w:space="0" w:color="auto"/>
                                                                          </w:divBdr>
                                                                        </w:div>
                                                                        <w:div w:id="949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58878">
                                              <w:marLeft w:val="0"/>
                                              <w:marRight w:val="0"/>
                                              <w:marTop w:val="0"/>
                                              <w:marBottom w:val="0"/>
                                              <w:divBdr>
                                                <w:top w:val="none" w:sz="0" w:space="0" w:color="auto"/>
                                                <w:left w:val="none" w:sz="0" w:space="0" w:color="auto"/>
                                                <w:bottom w:val="none" w:sz="0" w:space="0" w:color="auto"/>
                                                <w:right w:val="none" w:sz="0" w:space="0" w:color="auto"/>
                                              </w:divBdr>
                                            </w:div>
                                            <w:div w:id="2028019101">
                                              <w:marLeft w:val="0"/>
                                              <w:marRight w:val="0"/>
                                              <w:marTop w:val="0"/>
                                              <w:marBottom w:val="0"/>
                                              <w:divBdr>
                                                <w:top w:val="none" w:sz="0" w:space="0" w:color="auto"/>
                                                <w:left w:val="none" w:sz="0" w:space="0" w:color="auto"/>
                                                <w:bottom w:val="none" w:sz="0" w:space="0" w:color="auto"/>
                                                <w:right w:val="none" w:sz="0" w:space="0" w:color="auto"/>
                                              </w:divBdr>
                                            </w:div>
                                            <w:div w:id="386295892">
                                              <w:marLeft w:val="0"/>
                                              <w:marRight w:val="0"/>
                                              <w:marTop w:val="0"/>
                                              <w:marBottom w:val="0"/>
                                              <w:divBdr>
                                                <w:top w:val="none" w:sz="0" w:space="0" w:color="auto"/>
                                                <w:left w:val="none" w:sz="0" w:space="0" w:color="auto"/>
                                                <w:bottom w:val="none" w:sz="0" w:space="0" w:color="auto"/>
                                                <w:right w:val="none" w:sz="0" w:space="0" w:color="auto"/>
                                              </w:divBdr>
                                            </w:div>
                                            <w:div w:id="396368508">
                                              <w:marLeft w:val="0"/>
                                              <w:marRight w:val="0"/>
                                              <w:marTop w:val="0"/>
                                              <w:marBottom w:val="0"/>
                                              <w:divBdr>
                                                <w:top w:val="none" w:sz="0" w:space="0" w:color="auto"/>
                                                <w:left w:val="none" w:sz="0" w:space="0" w:color="auto"/>
                                                <w:bottom w:val="none" w:sz="0" w:space="0" w:color="auto"/>
                                                <w:right w:val="none" w:sz="0" w:space="0" w:color="auto"/>
                                              </w:divBdr>
                                            </w:div>
                                            <w:div w:id="604466262">
                                              <w:marLeft w:val="0"/>
                                              <w:marRight w:val="0"/>
                                              <w:marTop w:val="0"/>
                                              <w:marBottom w:val="0"/>
                                              <w:divBdr>
                                                <w:top w:val="none" w:sz="0" w:space="0" w:color="auto"/>
                                                <w:left w:val="none" w:sz="0" w:space="0" w:color="auto"/>
                                                <w:bottom w:val="none" w:sz="0" w:space="0" w:color="auto"/>
                                                <w:right w:val="none" w:sz="0" w:space="0" w:color="auto"/>
                                              </w:divBdr>
                                            </w:div>
                                            <w:div w:id="205218228">
                                              <w:marLeft w:val="0"/>
                                              <w:marRight w:val="0"/>
                                              <w:marTop w:val="0"/>
                                              <w:marBottom w:val="0"/>
                                              <w:divBdr>
                                                <w:top w:val="none" w:sz="0" w:space="0" w:color="auto"/>
                                                <w:left w:val="none" w:sz="0" w:space="0" w:color="auto"/>
                                                <w:bottom w:val="none" w:sz="0" w:space="0" w:color="auto"/>
                                                <w:right w:val="none" w:sz="0" w:space="0" w:color="auto"/>
                                              </w:divBdr>
                                            </w:div>
                                            <w:div w:id="1780367761">
                                              <w:marLeft w:val="0"/>
                                              <w:marRight w:val="0"/>
                                              <w:marTop w:val="0"/>
                                              <w:marBottom w:val="0"/>
                                              <w:divBdr>
                                                <w:top w:val="none" w:sz="0" w:space="0" w:color="auto"/>
                                                <w:left w:val="none" w:sz="0" w:space="0" w:color="auto"/>
                                                <w:bottom w:val="none" w:sz="0" w:space="0" w:color="auto"/>
                                                <w:right w:val="none" w:sz="0" w:space="0" w:color="auto"/>
                                              </w:divBdr>
                                            </w:div>
                                            <w:div w:id="1483503301">
                                              <w:marLeft w:val="-600"/>
                                              <w:marRight w:val="0"/>
                                              <w:marTop w:val="300"/>
                                              <w:marBottom w:val="0"/>
                                              <w:divBdr>
                                                <w:top w:val="none" w:sz="0" w:space="0" w:color="auto"/>
                                                <w:left w:val="none" w:sz="0" w:space="0" w:color="auto"/>
                                                <w:bottom w:val="none" w:sz="0" w:space="0" w:color="auto"/>
                                                <w:right w:val="none" w:sz="0" w:space="0" w:color="auto"/>
                                              </w:divBdr>
                                              <w:divsChild>
                                                <w:div w:id="797644030">
                                                  <w:marLeft w:val="0"/>
                                                  <w:marRight w:val="0"/>
                                                  <w:marTop w:val="0"/>
                                                  <w:marBottom w:val="0"/>
                                                  <w:divBdr>
                                                    <w:top w:val="none" w:sz="0" w:space="0" w:color="auto"/>
                                                    <w:left w:val="none" w:sz="0" w:space="0" w:color="auto"/>
                                                    <w:bottom w:val="none" w:sz="0" w:space="0" w:color="auto"/>
                                                    <w:right w:val="none" w:sz="0" w:space="0" w:color="auto"/>
                                                  </w:divBdr>
                                                  <w:divsChild>
                                                    <w:div w:id="434444271">
                                                      <w:marLeft w:val="0"/>
                                                      <w:marRight w:val="0"/>
                                                      <w:marTop w:val="0"/>
                                                      <w:marBottom w:val="0"/>
                                                      <w:divBdr>
                                                        <w:top w:val="none" w:sz="0" w:space="0" w:color="auto"/>
                                                        <w:left w:val="none" w:sz="0" w:space="0" w:color="auto"/>
                                                        <w:bottom w:val="none" w:sz="0" w:space="0" w:color="auto"/>
                                                        <w:right w:val="none" w:sz="0" w:space="0" w:color="auto"/>
                                                      </w:divBdr>
                                                      <w:divsChild>
                                                        <w:div w:id="490485394">
                                                          <w:marLeft w:val="0"/>
                                                          <w:marRight w:val="0"/>
                                                          <w:marTop w:val="0"/>
                                                          <w:marBottom w:val="0"/>
                                                          <w:divBdr>
                                                            <w:top w:val="single" w:sz="2" w:space="0" w:color="DFDFDF"/>
                                                            <w:left w:val="single" w:sz="2" w:space="0" w:color="DFDFDF"/>
                                                            <w:bottom w:val="single" w:sz="2" w:space="0" w:color="DFDFDF"/>
                                                            <w:right w:val="single" w:sz="2" w:space="0" w:color="DFDFDF"/>
                                                          </w:divBdr>
                                                          <w:divsChild>
                                                            <w:div w:id="1246455766">
                                                              <w:marLeft w:val="0"/>
                                                              <w:marRight w:val="0"/>
                                                              <w:marTop w:val="0"/>
                                                              <w:marBottom w:val="0"/>
                                                              <w:divBdr>
                                                                <w:top w:val="none" w:sz="0" w:space="0" w:color="auto"/>
                                                                <w:left w:val="none" w:sz="0" w:space="0" w:color="auto"/>
                                                                <w:bottom w:val="none" w:sz="0" w:space="0" w:color="auto"/>
                                                                <w:right w:val="none" w:sz="0" w:space="0" w:color="auto"/>
                                                              </w:divBdr>
                                                              <w:divsChild>
                                                                <w:div w:id="620768571">
                                                                  <w:marLeft w:val="0"/>
                                                                  <w:marRight w:val="0"/>
                                                                  <w:marTop w:val="0"/>
                                                                  <w:marBottom w:val="0"/>
                                                                  <w:divBdr>
                                                                    <w:top w:val="none" w:sz="0" w:space="0" w:color="auto"/>
                                                                    <w:left w:val="none" w:sz="0" w:space="0" w:color="auto"/>
                                                                    <w:bottom w:val="none" w:sz="0" w:space="0" w:color="auto"/>
                                                                    <w:right w:val="none" w:sz="0" w:space="0" w:color="auto"/>
                                                                  </w:divBdr>
                                                                  <w:divsChild>
                                                                    <w:div w:id="1902013299">
                                                                      <w:marLeft w:val="0"/>
                                                                      <w:marRight w:val="0"/>
                                                                      <w:marTop w:val="0"/>
                                                                      <w:marBottom w:val="0"/>
                                                                      <w:divBdr>
                                                                        <w:top w:val="none" w:sz="0" w:space="0" w:color="auto"/>
                                                                        <w:left w:val="none" w:sz="0" w:space="0" w:color="auto"/>
                                                                        <w:bottom w:val="none" w:sz="0" w:space="0" w:color="auto"/>
                                                                        <w:right w:val="none" w:sz="0" w:space="0" w:color="auto"/>
                                                                      </w:divBdr>
                                                                    </w:div>
                                                                    <w:div w:id="1198083588">
                                                                      <w:marLeft w:val="0"/>
                                                                      <w:marRight w:val="30"/>
                                                                      <w:marTop w:val="0"/>
                                                                      <w:marBottom w:val="0"/>
                                                                      <w:divBdr>
                                                                        <w:top w:val="none" w:sz="0" w:space="0" w:color="auto"/>
                                                                        <w:left w:val="none" w:sz="0" w:space="0" w:color="auto"/>
                                                                        <w:bottom w:val="none" w:sz="0" w:space="0" w:color="auto"/>
                                                                        <w:right w:val="none" w:sz="0" w:space="0" w:color="auto"/>
                                                                      </w:divBdr>
                                                                    </w:div>
                                                                    <w:div w:id="212206481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4865046">
                                                              <w:marLeft w:val="-216"/>
                                                              <w:marRight w:val="0"/>
                                                              <w:marTop w:val="0"/>
                                                              <w:marBottom w:val="0"/>
                                                              <w:divBdr>
                                                                <w:top w:val="none" w:sz="0" w:space="0" w:color="auto"/>
                                                                <w:left w:val="none" w:sz="0" w:space="0" w:color="auto"/>
                                                                <w:bottom w:val="none" w:sz="0" w:space="0" w:color="auto"/>
                                                                <w:right w:val="none" w:sz="0" w:space="0" w:color="auto"/>
                                                              </w:divBdr>
                                                              <w:divsChild>
                                                                <w:div w:id="320617059">
                                                                  <w:marLeft w:val="0"/>
                                                                  <w:marRight w:val="0"/>
                                                                  <w:marTop w:val="0"/>
                                                                  <w:marBottom w:val="45"/>
                                                                  <w:divBdr>
                                                                    <w:top w:val="single" w:sz="2" w:space="0" w:color="A9A9A9"/>
                                                                    <w:left w:val="single" w:sz="2" w:space="0" w:color="A9A9A9"/>
                                                                    <w:bottom w:val="single" w:sz="2" w:space="0" w:color="A9A9A9"/>
                                                                    <w:right w:val="single" w:sz="2" w:space="0" w:color="A9A9A9"/>
                                                                  </w:divBdr>
                                                                  <w:divsChild>
                                                                    <w:div w:id="1250501561">
                                                                      <w:marLeft w:val="0"/>
                                                                      <w:marRight w:val="0"/>
                                                                      <w:marTop w:val="0"/>
                                                                      <w:marBottom w:val="0"/>
                                                                      <w:divBdr>
                                                                        <w:top w:val="none" w:sz="0" w:space="0" w:color="auto"/>
                                                                        <w:left w:val="none" w:sz="0" w:space="0" w:color="auto"/>
                                                                        <w:bottom w:val="none" w:sz="0" w:space="0" w:color="auto"/>
                                                                        <w:right w:val="none" w:sz="0" w:space="0" w:color="auto"/>
                                                                      </w:divBdr>
                                                                      <w:divsChild>
                                                                        <w:div w:id="555312917">
                                                                          <w:marLeft w:val="221"/>
                                                                          <w:marRight w:val="0"/>
                                                                          <w:marTop w:val="0"/>
                                                                          <w:marBottom w:val="221"/>
                                                                          <w:divBdr>
                                                                            <w:top w:val="none" w:sz="0" w:space="0" w:color="auto"/>
                                                                            <w:left w:val="none" w:sz="0" w:space="0" w:color="auto"/>
                                                                            <w:bottom w:val="none" w:sz="0" w:space="0" w:color="auto"/>
                                                                            <w:right w:val="none" w:sz="0" w:space="0" w:color="auto"/>
                                                                          </w:divBdr>
                                                                        </w:div>
                                                                        <w:div w:id="1102456019">
                                                                          <w:marLeft w:val="221"/>
                                                                          <w:marRight w:val="0"/>
                                                                          <w:marTop w:val="0"/>
                                                                          <w:marBottom w:val="221"/>
                                                                          <w:divBdr>
                                                                            <w:top w:val="none" w:sz="0" w:space="0" w:color="auto"/>
                                                                            <w:left w:val="none" w:sz="0" w:space="0" w:color="auto"/>
                                                                            <w:bottom w:val="none" w:sz="0" w:space="0" w:color="auto"/>
                                                                            <w:right w:val="none" w:sz="0" w:space="0" w:color="auto"/>
                                                                          </w:divBdr>
                                                                        </w:div>
                                                                        <w:div w:id="1310095202">
                                                                          <w:marLeft w:val="221"/>
                                                                          <w:marRight w:val="0"/>
                                                                          <w:marTop w:val="0"/>
                                                                          <w:marBottom w:val="221"/>
                                                                          <w:divBdr>
                                                                            <w:top w:val="none" w:sz="0" w:space="0" w:color="auto"/>
                                                                            <w:left w:val="none" w:sz="0" w:space="0" w:color="auto"/>
                                                                            <w:bottom w:val="none" w:sz="0" w:space="0" w:color="auto"/>
                                                                            <w:right w:val="none" w:sz="0" w:space="0" w:color="auto"/>
                                                                          </w:divBdr>
                                                                        </w:div>
                                                                        <w:div w:id="313991492">
                                                                          <w:marLeft w:val="221"/>
                                                                          <w:marRight w:val="0"/>
                                                                          <w:marTop w:val="0"/>
                                                                          <w:marBottom w:val="221"/>
                                                                          <w:divBdr>
                                                                            <w:top w:val="none" w:sz="0" w:space="0" w:color="auto"/>
                                                                            <w:left w:val="none" w:sz="0" w:space="0" w:color="auto"/>
                                                                            <w:bottom w:val="none" w:sz="0" w:space="0" w:color="auto"/>
                                                                            <w:right w:val="none" w:sz="0" w:space="0" w:color="auto"/>
                                                                          </w:divBdr>
                                                                        </w:div>
                                                                        <w:div w:id="851800734">
                                                                          <w:marLeft w:val="221"/>
                                                                          <w:marRight w:val="0"/>
                                                                          <w:marTop w:val="0"/>
                                                                          <w:marBottom w:val="221"/>
                                                                          <w:divBdr>
                                                                            <w:top w:val="none" w:sz="0" w:space="0" w:color="auto"/>
                                                                            <w:left w:val="none" w:sz="0" w:space="0" w:color="auto"/>
                                                                            <w:bottom w:val="none" w:sz="0" w:space="0" w:color="auto"/>
                                                                            <w:right w:val="none" w:sz="0" w:space="0" w:color="auto"/>
                                                                          </w:divBdr>
                                                                        </w:div>
                                                                        <w:div w:id="904219294">
                                                                          <w:marLeft w:val="221"/>
                                                                          <w:marRight w:val="0"/>
                                                                          <w:marTop w:val="0"/>
                                                                          <w:marBottom w:val="221"/>
                                                                          <w:divBdr>
                                                                            <w:top w:val="none" w:sz="0" w:space="0" w:color="auto"/>
                                                                            <w:left w:val="none" w:sz="0" w:space="0" w:color="auto"/>
                                                                            <w:bottom w:val="none" w:sz="0" w:space="0" w:color="auto"/>
                                                                            <w:right w:val="none" w:sz="0" w:space="0" w:color="auto"/>
                                                                          </w:divBdr>
                                                                        </w:div>
                                                                        <w:div w:id="769397084">
                                                                          <w:marLeft w:val="221"/>
                                                                          <w:marRight w:val="0"/>
                                                                          <w:marTop w:val="0"/>
                                                                          <w:marBottom w:val="221"/>
                                                                          <w:divBdr>
                                                                            <w:top w:val="none" w:sz="0" w:space="0" w:color="auto"/>
                                                                            <w:left w:val="none" w:sz="0" w:space="0" w:color="auto"/>
                                                                            <w:bottom w:val="none" w:sz="0" w:space="0" w:color="auto"/>
                                                                            <w:right w:val="none" w:sz="0" w:space="0" w:color="auto"/>
                                                                          </w:divBdr>
                                                                        </w:div>
                                                                        <w:div w:id="139925277">
                                                                          <w:marLeft w:val="221"/>
                                                                          <w:marRight w:val="0"/>
                                                                          <w:marTop w:val="0"/>
                                                                          <w:marBottom w:val="22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011482">
                                          <w:marLeft w:val="0"/>
                                          <w:marRight w:val="0"/>
                                          <w:marTop w:val="0"/>
                                          <w:marBottom w:val="0"/>
                                          <w:divBdr>
                                            <w:top w:val="none" w:sz="0" w:space="0" w:color="auto"/>
                                            <w:left w:val="none" w:sz="0" w:space="0" w:color="auto"/>
                                            <w:bottom w:val="none" w:sz="0" w:space="0" w:color="auto"/>
                                            <w:right w:val="none" w:sz="0" w:space="0" w:color="auto"/>
                                          </w:divBdr>
                                          <w:divsChild>
                                            <w:div w:id="1718384927">
                                              <w:marLeft w:val="0"/>
                                              <w:marRight w:val="0"/>
                                              <w:marTop w:val="0"/>
                                              <w:marBottom w:val="0"/>
                                              <w:divBdr>
                                                <w:top w:val="none" w:sz="0" w:space="0" w:color="auto"/>
                                                <w:left w:val="none" w:sz="0" w:space="0" w:color="auto"/>
                                                <w:bottom w:val="none" w:sz="0" w:space="0" w:color="auto"/>
                                                <w:right w:val="none" w:sz="0" w:space="0" w:color="auto"/>
                                              </w:divBdr>
                                            </w:div>
                                          </w:divsChild>
                                        </w:div>
                                        <w:div w:id="613945833">
                                          <w:marLeft w:val="0"/>
                                          <w:marRight w:val="0"/>
                                          <w:marTop w:val="0"/>
                                          <w:marBottom w:val="0"/>
                                          <w:divBdr>
                                            <w:top w:val="dotted" w:sz="6" w:space="2" w:color="auto"/>
                                            <w:left w:val="dotted" w:sz="6" w:space="22" w:color="auto"/>
                                            <w:bottom w:val="dotted" w:sz="6" w:space="2" w:color="auto"/>
                                            <w:right w:val="dotted" w:sz="6" w:space="11" w:color="auto"/>
                                          </w:divBdr>
                                          <w:divsChild>
                                            <w:div w:id="2108647432">
                                              <w:marLeft w:val="0"/>
                                              <w:marRight w:val="0"/>
                                              <w:marTop w:val="0"/>
                                              <w:marBottom w:val="0"/>
                                              <w:divBdr>
                                                <w:top w:val="none" w:sz="0" w:space="0" w:color="auto"/>
                                                <w:left w:val="none" w:sz="0" w:space="0" w:color="auto"/>
                                                <w:bottom w:val="none" w:sz="0" w:space="0" w:color="auto"/>
                                                <w:right w:val="none" w:sz="0" w:space="0" w:color="auto"/>
                                              </w:divBdr>
                                              <w:divsChild>
                                                <w:div w:id="484976869">
                                                  <w:marLeft w:val="0"/>
                                                  <w:marRight w:val="0"/>
                                                  <w:marTop w:val="120"/>
                                                  <w:marBottom w:val="0"/>
                                                  <w:divBdr>
                                                    <w:top w:val="none" w:sz="0" w:space="0" w:color="auto"/>
                                                    <w:left w:val="none" w:sz="0" w:space="0" w:color="auto"/>
                                                    <w:bottom w:val="none" w:sz="0" w:space="0" w:color="auto"/>
                                                    <w:right w:val="none" w:sz="0" w:space="0" w:color="auto"/>
                                                  </w:divBdr>
                                                </w:div>
                                              </w:divsChild>
                                            </w:div>
                                            <w:div w:id="2713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5400">
                                      <w:marLeft w:val="195"/>
                                      <w:marRight w:val="195"/>
                                      <w:marTop w:val="0"/>
                                      <w:marBottom w:val="0"/>
                                      <w:divBdr>
                                        <w:top w:val="dotted" w:sz="2" w:space="15" w:color="BBBBBB"/>
                                        <w:left w:val="dotted" w:sz="6" w:space="0" w:color="BBBBBB"/>
                                        <w:bottom w:val="dotted" w:sz="6" w:space="11" w:color="BBBBBB"/>
                                        <w:right w:val="dotted" w:sz="6" w:space="0" w:color="BBBBBB"/>
                                      </w:divBdr>
                                      <w:divsChild>
                                        <w:div w:id="1255556172">
                                          <w:marLeft w:val="0"/>
                                          <w:marRight w:val="0"/>
                                          <w:marTop w:val="0"/>
                                          <w:marBottom w:val="0"/>
                                          <w:divBdr>
                                            <w:top w:val="none" w:sz="0" w:space="0" w:color="auto"/>
                                            <w:left w:val="none" w:sz="0" w:space="0" w:color="auto"/>
                                            <w:bottom w:val="none" w:sz="0" w:space="0" w:color="auto"/>
                                            <w:right w:val="none" w:sz="0" w:space="0" w:color="auto"/>
                                          </w:divBdr>
                                        </w:div>
                                        <w:div w:id="10715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45110">
                      <w:marLeft w:val="0"/>
                      <w:marRight w:val="0"/>
                      <w:marTop w:val="450"/>
                      <w:marBottom w:val="450"/>
                      <w:divBdr>
                        <w:top w:val="none" w:sz="0" w:space="0" w:color="auto"/>
                        <w:left w:val="none" w:sz="0" w:space="0" w:color="auto"/>
                        <w:bottom w:val="none" w:sz="0" w:space="0" w:color="auto"/>
                        <w:right w:val="none" w:sz="0" w:space="0" w:color="auto"/>
                      </w:divBdr>
                    </w:div>
                    <w:div w:id="693195225">
                      <w:marLeft w:val="0"/>
                      <w:marRight w:val="0"/>
                      <w:marTop w:val="0"/>
                      <w:marBottom w:val="0"/>
                      <w:divBdr>
                        <w:top w:val="none" w:sz="0" w:space="0" w:color="auto"/>
                        <w:left w:val="none" w:sz="0" w:space="0" w:color="auto"/>
                        <w:bottom w:val="none" w:sz="0" w:space="0" w:color="auto"/>
                        <w:right w:val="none" w:sz="0" w:space="0" w:color="auto"/>
                      </w:divBdr>
                      <w:divsChild>
                        <w:div w:id="177932582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5060">
          <w:marLeft w:val="0"/>
          <w:marRight w:val="0"/>
          <w:marTop w:val="0"/>
          <w:marBottom w:val="225"/>
          <w:divBdr>
            <w:top w:val="none" w:sz="0" w:space="0" w:color="auto"/>
            <w:left w:val="none" w:sz="0" w:space="0" w:color="auto"/>
            <w:bottom w:val="none" w:sz="0" w:space="0" w:color="auto"/>
            <w:right w:val="none" w:sz="0" w:space="0" w:color="auto"/>
          </w:divBdr>
          <w:divsChild>
            <w:div w:id="1180967803">
              <w:marLeft w:val="0"/>
              <w:marRight w:val="0"/>
              <w:marTop w:val="0"/>
              <w:marBottom w:val="0"/>
              <w:divBdr>
                <w:top w:val="none" w:sz="0" w:space="8" w:color="auto"/>
                <w:left w:val="none" w:sz="0" w:space="0" w:color="auto"/>
                <w:bottom w:val="none" w:sz="0" w:space="0" w:color="auto"/>
                <w:right w:val="none" w:sz="0" w:space="0" w:color="auto"/>
              </w:divBdr>
              <w:divsChild>
                <w:div w:id="1877350904">
                  <w:marLeft w:val="0"/>
                  <w:marRight w:val="0"/>
                  <w:marTop w:val="0"/>
                  <w:marBottom w:val="0"/>
                  <w:divBdr>
                    <w:top w:val="none" w:sz="0" w:space="0" w:color="auto"/>
                    <w:left w:val="none" w:sz="0" w:space="0" w:color="auto"/>
                    <w:bottom w:val="none" w:sz="0" w:space="0" w:color="auto"/>
                    <w:right w:val="none" w:sz="0" w:space="0" w:color="auto"/>
                  </w:divBdr>
                  <w:divsChild>
                    <w:div w:id="2097360382">
                      <w:marLeft w:val="195"/>
                      <w:marRight w:val="195"/>
                      <w:marTop w:val="120"/>
                      <w:marBottom w:val="300"/>
                      <w:divBdr>
                        <w:top w:val="none" w:sz="0" w:space="0" w:color="auto"/>
                        <w:left w:val="none" w:sz="0" w:space="0" w:color="auto"/>
                        <w:bottom w:val="none" w:sz="0" w:space="0" w:color="auto"/>
                        <w:right w:val="none" w:sz="0" w:space="0" w:color="auto"/>
                      </w:divBdr>
                      <w:divsChild>
                        <w:div w:id="1955400461">
                          <w:marLeft w:val="0"/>
                          <w:marRight w:val="0"/>
                          <w:marTop w:val="120"/>
                          <w:marBottom w:val="0"/>
                          <w:divBdr>
                            <w:top w:val="none" w:sz="0" w:space="0" w:color="auto"/>
                            <w:left w:val="none" w:sz="0" w:space="0" w:color="auto"/>
                            <w:bottom w:val="none" w:sz="0" w:space="0" w:color="auto"/>
                            <w:right w:val="none" w:sz="0" w:space="0" w:color="auto"/>
                          </w:divBdr>
                          <w:divsChild>
                            <w:div w:id="8546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1732">
                      <w:marLeft w:val="195"/>
                      <w:marRight w:val="195"/>
                      <w:marTop w:val="120"/>
                      <w:marBottom w:val="300"/>
                      <w:divBdr>
                        <w:top w:val="none" w:sz="0" w:space="0" w:color="auto"/>
                        <w:left w:val="none" w:sz="0" w:space="0" w:color="auto"/>
                        <w:bottom w:val="none" w:sz="0" w:space="0" w:color="auto"/>
                        <w:right w:val="none" w:sz="0" w:space="0" w:color="auto"/>
                      </w:divBdr>
                      <w:divsChild>
                        <w:div w:id="6099442">
                          <w:marLeft w:val="0"/>
                          <w:marRight w:val="0"/>
                          <w:marTop w:val="120"/>
                          <w:marBottom w:val="0"/>
                          <w:divBdr>
                            <w:top w:val="none" w:sz="0" w:space="0" w:color="auto"/>
                            <w:left w:val="none" w:sz="0" w:space="0" w:color="auto"/>
                            <w:bottom w:val="none" w:sz="0" w:space="0" w:color="auto"/>
                            <w:right w:val="none" w:sz="0" w:space="0" w:color="auto"/>
                          </w:divBdr>
                        </w:div>
                      </w:divsChild>
                    </w:div>
                    <w:div w:id="1680080966">
                      <w:marLeft w:val="195"/>
                      <w:marRight w:val="195"/>
                      <w:marTop w:val="120"/>
                      <w:marBottom w:val="300"/>
                      <w:divBdr>
                        <w:top w:val="none" w:sz="0" w:space="0" w:color="auto"/>
                        <w:left w:val="none" w:sz="0" w:space="0" w:color="auto"/>
                        <w:bottom w:val="none" w:sz="0" w:space="0" w:color="auto"/>
                        <w:right w:val="none" w:sz="0" w:space="0" w:color="auto"/>
                      </w:divBdr>
                      <w:divsChild>
                        <w:div w:id="1498424695">
                          <w:marLeft w:val="0"/>
                          <w:marRight w:val="0"/>
                          <w:marTop w:val="120"/>
                          <w:marBottom w:val="0"/>
                          <w:divBdr>
                            <w:top w:val="none" w:sz="0" w:space="0" w:color="auto"/>
                            <w:left w:val="none" w:sz="0" w:space="0" w:color="auto"/>
                            <w:bottom w:val="none" w:sz="0" w:space="0" w:color="auto"/>
                            <w:right w:val="none" w:sz="0" w:space="0" w:color="auto"/>
                          </w:divBdr>
                        </w:div>
                      </w:divsChild>
                    </w:div>
                    <w:div w:id="436606490">
                      <w:marLeft w:val="195"/>
                      <w:marRight w:val="195"/>
                      <w:marTop w:val="120"/>
                      <w:marBottom w:val="300"/>
                      <w:divBdr>
                        <w:top w:val="none" w:sz="0" w:space="0" w:color="auto"/>
                        <w:left w:val="none" w:sz="0" w:space="0" w:color="auto"/>
                        <w:bottom w:val="none" w:sz="0" w:space="0" w:color="auto"/>
                        <w:right w:val="none" w:sz="0" w:space="0" w:color="auto"/>
                      </w:divBdr>
                      <w:divsChild>
                        <w:div w:id="979843597">
                          <w:marLeft w:val="0"/>
                          <w:marRight w:val="0"/>
                          <w:marTop w:val="120"/>
                          <w:marBottom w:val="0"/>
                          <w:divBdr>
                            <w:top w:val="none" w:sz="0" w:space="0" w:color="auto"/>
                            <w:left w:val="none" w:sz="0" w:space="0" w:color="auto"/>
                            <w:bottom w:val="none" w:sz="0" w:space="0" w:color="auto"/>
                            <w:right w:val="none" w:sz="0" w:space="0" w:color="auto"/>
                          </w:divBdr>
                          <w:divsChild>
                            <w:div w:id="20421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9581">
                      <w:marLeft w:val="195"/>
                      <w:marRight w:val="195"/>
                      <w:marTop w:val="120"/>
                      <w:marBottom w:val="300"/>
                      <w:divBdr>
                        <w:top w:val="none" w:sz="0" w:space="0" w:color="auto"/>
                        <w:left w:val="none" w:sz="0" w:space="0" w:color="auto"/>
                        <w:bottom w:val="none" w:sz="0" w:space="0" w:color="auto"/>
                        <w:right w:val="none" w:sz="0" w:space="0" w:color="auto"/>
                      </w:divBdr>
                      <w:divsChild>
                        <w:div w:id="1859806290">
                          <w:marLeft w:val="0"/>
                          <w:marRight w:val="0"/>
                          <w:marTop w:val="0"/>
                          <w:marBottom w:val="0"/>
                          <w:divBdr>
                            <w:top w:val="none" w:sz="0" w:space="0" w:color="auto"/>
                            <w:left w:val="none" w:sz="0" w:space="0" w:color="auto"/>
                            <w:bottom w:val="none" w:sz="0" w:space="0" w:color="auto"/>
                            <w:right w:val="none" w:sz="0" w:space="0" w:color="auto"/>
                          </w:divBdr>
                          <w:divsChild>
                            <w:div w:id="1664314382">
                              <w:marLeft w:val="0"/>
                              <w:marRight w:val="0"/>
                              <w:marTop w:val="0"/>
                              <w:marBottom w:val="0"/>
                              <w:divBdr>
                                <w:top w:val="none" w:sz="0" w:space="0" w:color="auto"/>
                                <w:left w:val="none" w:sz="0" w:space="0" w:color="auto"/>
                                <w:bottom w:val="none" w:sz="0" w:space="0" w:color="auto"/>
                                <w:right w:val="none" w:sz="0" w:space="0" w:color="auto"/>
                              </w:divBdr>
                              <w:divsChild>
                                <w:div w:id="16936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9247">
                      <w:marLeft w:val="195"/>
                      <w:marRight w:val="195"/>
                      <w:marTop w:val="120"/>
                      <w:marBottom w:val="300"/>
                      <w:divBdr>
                        <w:top w:val="none" w:sz="0" w:space="0" w:color="auto"/>
                        <w:left w:val="none" w:sz="0" w:space="0" w:color="auto"/>
                        <w:bottom w:val="none" w:sz="0" w:space="0" w:color="auto"/>
                        <w:right w:val="none" w:sz="0" w:space="0" w:color="auto"/>
                      </w:divBdr>
                      <w:divsChild>
                        <w:div w:id="512497196">
                          <w:marLeft w:val="0"/>
                          <w:marRight w:val="0"/>
                          <w:marTop w:val="120"/>
                          <w:marBottom w:val="0"/>
                          <w:divBdr>
                            <w:top w:val="none" w:sz="0" w:space="0" w:color="auto"/>
                            <w:left w:val="none" w:sz="0" w:space="0" w:color="auto"/>
                            <w:bottom w:val="none" w:sz="0" w:space="0" w:color="auto"/>
                            <w:right w:val="none" w:sz="0" w:space="0" w:color="auto"/>
                          </w:divBdr>
                        </w:div>
                      </w:divsChild>
                    </w:div>
                    <w:div w:id="620500217">
                      <w:marLeft w:val="-150"/>
                      <w:marRight w:val="195"/>
                      <w:marTop w:val="120"/>
                      <w:marBottom w:val="300"/>
                      <w:divBdr>
                        <w:top w:val="none" w:sz="0" w:space="0" w:color="auto"/>
                        <w:left w:val="none" w:sz="0" w:space="0" w:color="auto"/>
                        <w:bottom w:val="none" w:sz="0" w:space="0" w:color="auto"/>
                        <w:right w:val="none" w:sz="0" w:space="0" w:color="auto"/>
                      </w:divBdr>
                      <w:divsChild>
                        <w:div w:id="2088378384">
                          <w:marLeft w:val="0"/>
                          <w:marRight w:val="0"/>
                          <w:marTop w:val="120"/>
                          <w:marBottom w:val="0"/>
                          <w:divBdr>
                            <w:top w:val="none" w:sz="0" w:space="0" w:color="auto"/>
                            <w:left w:val="none" w:sz="0" w:space="0" w:color="auto"/>
                            <w:bottom w:val="none" w:sz="0" w:space="0" w:color="auto"/>
                            <w:right w:val="none" w:sz="0" w:space="0" w:color="auto"/>
                          </w:divBdr>
                          <w:divsChild>
                            <w:div w:id="953638728">
                              <w:marLeft w:val="195"/>
                              <w:marRight w:val="195"/>
                              <w:marTop w:val="120"/>
                              <w:marBottom w:val="300"/>
                              <w:divBdr>
                                <w:top w:val="none" w:sz="0" w:space="0" w:color="auto"/>
                                <w:left w:val="none" w:sz="0" w:space="0" w:color="auto"/>
                                <w:bottom w:val="none" w:sz="0" w:space="0" w:color="auto"/>
                                <w:right w:val="none" w:sz="0" w:space="0" w:color="auto"/>
                              </w:divBdr>
                              <w:divsChild>
                                <w:div w:id="1026101157">
                                  <w:marLeft w:val="0"/>
                                  <w:marRight w:val="0"/>
                                  <w:marTop w:val="120"/>
                                  <w:marBottom w:val="0"/>
                                  <w:divBdr>
                                    <w:top w:val="none" w:sz="0" w:space="0" w:color="auto"/>
                                    <w:left w:val="none" w:sz="0" w:space="0" w:color="auto"/>
                                    <w:bottom w:val="none" w:sz="0" w:space="0" w:color="auto"/>
                                    <w:right w:val="none" w:sz="0" w:space="0" w:color="auto"/>
                                  </w:divBdr>
                                  <w:divsChild>
                                    <w:div w:id="5942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85570">
                      <w:marLeft w:val="195"/>
                      <w:marRight w:val="195"/>
                      <w:marTop w:val="120"/>
                      <w:marBottom w:val="300"/>
                      <w:divBdr>
                        <w:top w:val="none" w:sz="0" w:space="0" w:color="auto"/>
                        <w:left w:val="none" w:sz="0" w:space="0" w:color="auto"/>
                        <w:bottom w:val="none" w:sz="0" w:space="0" w:color="auto"/>
                        <w:right w:val="none" w:sz="0" w:space="0" w:color="auto"/>
                      </w:divBdr>
                    </w:div>
                    <w:div w:id="1140612295">
                      <w:marLeft w:val="195"/>
                      <w:marRight w:val="195"/>
                      <w:marTop w:val="120"/>
                      <w:marBottom w:val="300"/>
                      <w:divBdr>
                        <w:top w:val="none" w:sz="0" w:space="0" w:color="auto"/>
                        <w:left w:val="none" w:sz="0" w:space="0" w:color="auto"/>
                        <w:bottom w:val="none" w:sz="0" w:space="0" w:color="auto"/>
                        <w:right w:val="none" w:sz="0" w:space="0" w:color="auto"/>
                      </w:divBdr>
                      <w:divsChild>
                        <w:div w:id="1502701860">
                          <w:marLeft w:val="0"/>
                          <w:marRight w:val="0"/>
                          <w:marTop w:val="120"/>
                          <w:marBottom w:val="0"/>
                          <w:divBdr>
                            <w:top w:val="none" w:sz="0" w:space="0" w:color="auto"/>
                            <w:left w:val="none" w:sz="0" w:space="0" w:color="auto"/>
                            <w:bottom w:val="none" w:sz="0" w:space="0" w:color="auto"/>
                            <w:right w:val="none" w:sz="0" w:space="0" w:color="auto"/>
                          </w:divBdr>
                          <w:divsChild>
                            <w:div w:id="7528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11326">
          <w:marLeft w:val="0"/>
          <w:marRight w:val="0"/>
          <w:marTop w:val="0"/>
          <w:marBottom w:val="225"/>
          <w:divBdr>
            <w:top w:val="none" w:sz="0" w:space="0" w:color="auto"/>
            <w:left w:val="none" w:sz="0" w:space="0" w:color="auto"/>
            <w:bottom w:val="none" w:sz="0" w:space="0" w:color="auto"/>
            <w:right w:val="none" w:sz="0" w:space="0" w:color="auto"/>
          </w:divBdr>
          <w:divsChild>
            <w:div w:id="1773159815">
              <w:marLeft w:val="0"/>
              <w:marRight w:val="0"/>
              <w:marTop w:val="0"/>
              <w:marBottom w:val="0"/>
              <w:divBdr>
                <w:top w:val="none" w:sz="0" w:space="0" w:color="auto"/>
                <w:left w:val="none" w:sz="0" w:space="0" w:color="auto"/>
                <w:bottom w:val="none" w:sz="0" w:space="0" w:color="auto"/>
                <w:right w:val="none" w:sz="0" w:space="0" w:color="auto"/>
              </w:divBdr>
              <w:divsChild>
                <w:div w:id="346367315">
                  <w:marLeft w:val="0"/>
                  <w:marRight w:val="0"/>
                  <w:marTop w:val="0"/>
                  <w:marBottom w:val="0"/>
                  <w:divBdr>
                    <w:top w:val="none" w:sz="0" w:space="0" w:color="auto"/>
                    <w:left w:val="none" w:sz="0" w:space="0" w:color="auto"/>
                    <w:bottom w:val="none" w:sz="0" w:space="0" w:color="auto"/>
                    <w:right w:val="none" w:sz="0" w:space="0" w:color="auto"/>
                  </w:divBdr>
                  <w:divsChild>
                    <w:div w:id="185481314">
                      <w:marLeft w:val="195"/>
                      <w:marRight w:val="195"/>
                      <w:marTop w:val="120"/>
                      <w:marBottom w:val="300"/>
                      <w:divBdr>
                        <w:top w:val="none" w:sz="0" w:space="0" w:color="auto"/>
                        <w:left w:val="none" w:sz="0" w:space="0" w:color="auto"/>
                        <w:bottom w:val="none" w:sz="0" w:space="0" w:color="auto"/>
                        <w:right w:val="none" w:sz="0" w:space="0" w:color="auto"/>
                      </w:divBdr>
                      <w:divsChild>
                        <w:div w:id="1424572901">
                          <w:marLeft w:val="0"/>
                          <w:marRight w:val="0"/>
                          <w:marTop w:val="120"/>
                          <w:marBottom w:val="0"/>
                          <w:divBdr>
                            <w:top w:val="none" w:sz="0" w:space="0" w:color="auto"/>
                            <w:left w:val="none" w:sz="0" w:space="0" w:color="auto"/>
                            <w:bottom w:val="none" w:sz="0" w:space="0" w:color="auto"/>
                            <w:right w:val="none" w:sz="0" w:space="0" w:color="auto"/>
                          </w:divBdr>
                        </w:div>
                      </w:divsChild>
                    </w:div>
                    <w:div w:id="1680354104">
                      <w:marLeft w:val="195"/>
                      <w:marRight w:val="195"/>
                      <w:marTop w:val="120"/>
                      <w:marBottom w:val="300"/>
                      <w:divBdr>
                        <w:top w:val="none" w:sz="0" w:space="0" w:color="auto"/>
                        <w:left w:val="none" w:sz="0" w:space="0" w:color="auto"/>
                        <w:bottom w:val="none" w:sz="0" w:space="0" w:color="auto"/>
                        <w:right w:val="none" w:sz="0" w:space="0" w:color="auto"/>
                      </w:divBdr>
                      <w:divsChild>
                        <w:div w:id="3497204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Tze9foqpb74/VepwCzXHGCI/AAAAAAAADtM/i4KQDaefqk4/s1600/False%2BSharing%2Bin%2BMulti-threaded%2Bapplication.gif"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3.bp.blogspot.com/-DqV12_uIeZ4/VhDqtPCVIVI/AAAAAAAAD48/uqWZB0BgZUI/s1600/java_heaps_memory.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ax-us-east.amazon-adsystem.com/x/c/Qhm7OTKq1gtEm76hkXlLVp8AAAFgJUb_fgEAAAFKAbtaAVU/https:/assoc-redirect.amazon.com/g/r/http:/www.amazon.com/Java-Programming-Interviews-Exposed-Markham/dp/1118722868/ref=as_at?creativeASIN=1118722868&amp;linkCode=w61&amp;imprToken=Lf.EWCIxrcHSQwygf71JGg&amp;slotNum=1&amp;tag=javamysqlanta-20" TargetMode="External"/><Relationship Id="rId11" Type="http://schemas.openxmlformats.org/officeDocument/2006/relationships/image" Target="media/image3.jpeg"/><Relationship Id="rId5" Type="http://schemas.openxmlformats.org/officeDocument/2006/relationships/hyperlink" Target="http://javarevisited.blogspot.sg/2011/09/difference-vector-vs-arraylist-in-java.html" TargetMode="External"/><Relationship Id="rId15" Type="http://schemas.openxmlformats.org/officeDocument/2006/relationships/image" Target="media/image5.gif"/><Relationship Id="rId10" Type="http://schemas.openxmlformats.org/officeDocument/2006/relationships/hyperlink" Target="http://2.bp.blogspot.com/-ls3yC0U7ouo/VhDqX-3OUbI/AAAAAAAAD40/Zcsc5uCaGq0/s1600/JVM%2BJRE%2BJDK.jpg"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1.bp.blogspot.com/-NZeVo83YJAA/VhDrDO0oWtI/AAAAAAAAD5E/mEek8Ll7NfU/s1600/Difference%2Bbetween%2Bstack%2Band%2Bheap%2Bmemory%2Bin%2BJava.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10907</Words>
  <Characters>62173</Characters>
  <Application>Microsoft Office Word</Application>
  <DocSecurity>0</DocSecurity>
  <Lines>518</Lines>
  <Paragraphs>145</Paragraphs>
  <ScaleCrop>false</ScaleCrop>
  <Company/>
  <LinksUpToDate>false</LinksUpToDate>
  <CharactersWithSpaces>72935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2017-12-05T06:18:00Z</dcterms:created>
  <dcterms:modified xsi:type="dcterms:W3CDTF">2017-12-05T06:23:00Z</dcterms:modified>
</cp:coreProperties>
</file>
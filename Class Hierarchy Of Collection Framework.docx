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3CB9" w:rsidRPr="00E73CB9" w:rsidRDefault="00E73CB9" w:rsidP="00E73CB9">
      <w:pPr>
        <w:shd w:val="clear" w:color="auto" w:fill="FFFFFF"/>
        <w:spacing w:before="100" w:beforeAutospacing="1" w:after="100" w:afterAutospacing="1" w:line="288" w:lineRule="atLeast"/>
        <w:textAlignment w:val="baseline"/>
        <w:outlineLvl w:val="1"/>
        <w:rPr>
          <w:rFonts w:ascii="Trebuchet MS" w:eastAsia="Times New Roman" w:hAnsi="Trebuchet MS" w:cs="Times New Roman"/>
          <w:color w:val="444444"/>
          <w:sz w:val="41"/>
          <w:szCs w:val="41"/>
        </w:rPr>
      </w:pPr>
      <w:r w:rsidRPr="00E73CB9">
        <w:rPr>
          <w:rFonts w:ascii="Trebuchet MS" w:eastAsia="Times New Roman" w:hAnsi="Trebuchet MS" w:cs="Times New Roman"/>
          <w:color w:val="444444"/>
          <w:sz w:val="41"/>
          <w:szCs w:val="41"/>
        </w:rPr>
        <w:t xml:space="preserve">Class Hierarchy Of Collection </w:t>
      </w:r>
      <w:proofErr w:type="gramStart"/>
      <w:r w:rsidRPr="00E73CB9">
        <w:rPr>
          <w:rFonts w:ascii="Trebuchet MS" w:eastAsia="Times New Roman" w:hAnsi="Trebuchet MS" w:cs="Times New Roman"/>
          <w:color w:val="444444"/>
          <w:sz w:val="41"/>
          <w:szCs w:val="41"/>
        </w:rPr>
        <w:t>Framework :</w:t>
      </w:r>
      <w:proofErr w:type="gramEnd"/>
    </w:p>
    <w:p w:rsidR="00E73CB9" w:rsidRDefault="00E73CB9" w:rsidP="00E73CB9">
      <w:pPr>
        <w:shd w:val="clear" w:color="auto" w:fill="FFFFFF"/>
        <w:spacing w:beforeAutospacing="1" w:after="0" w:afterAutospacing="1" w:line="240" w:lineRule="auto"/>
        <w:textAlignment w:val="baseline"/>
        <w:rPr>
          <w:rFonts w:ascii="Trebuchet MS" w:eastAsia="Times New Roman" w:hAnsi="Trebuchet MS" w:cs="Times New Roman"/>
          <w:color w:val="444444"/>
          <w:sz w:val="21"/>
          <w:szCs w:val="21"/>
        </w:rPr>
      </w:pPr>
      <w:r w:rsidRPr="00E73CB9">
        <w:rPr>
          <w:rFonts w:ascii="Trebuchet MS" w:eastAsia="Times New Roman" w:hAnsi="Trebuchet MS" w:cs="Times New Roman"/>
          <w:color w:val="444444"/>
          <w:sz w:val="21"/>
          <w:szCs w:val="21"/>
        </w:rPr>
        <w:t>All classes and interfaces related to Collection Framework are placed in </w:t>
      </w:r>
      <w:proofErr w:type="spellStart"/>
      <w:r w:rsidRPr="00E73CB9">
        <w:rPr>
          <w:rFonts w:ascii="Trebuchet MS" w:eastAsia="Times New Roman" w:hAnsi="Trebuchet MS" w:cs="Times New Roman"/>
          <w:b/>
          <w:bCs/>
          <w:color w:val="444444"/>
          <w:sz w:val="21"/>
        </w:rPr>
        <w:t>java.util</w:t>
      </w:r>
      <w:proofErr w:type="spellEnd"/>
      <w:r w:rsidRPr="00E73CB9">
        <w:rPr>
          <w:rFonts w:ascii="Trebuchet MS" w:eastAsia="Times New Roman" w:hAnsi="Trebuchet MS" w:cs="Times New Roman"/>
          <w:color w:val="444444"/>
          <w:sz w:val="21"/>
          <w:szCs w:val="21"/>
        </w:rPr>
        <w:t> package. </w:t>
      </w:r>
      <w:proofErr w:type="spellStart"/>
      <w:proofErr w:type="gramStart"/>
      <w:r w:rsidRPr="00E73CB9">
        <w:rPr>
          <w:rFonts w:ascii="Trebuchet MS" w:eastAsia="Times New Roman" w:hAnsi="Trebuchet MS" w:cs="Times New Roman"/>
          <w:b/>
          <w:bCs/>
          <w:color w:val="444444"/>
          <w:sz w:val="21"/>
        </w:rPr>
        <w:t>java.util.Collection</w:t>
      </w:r>
      <w:proofErr w:type="spellEnd"/>
      <w:proofErr w:type="gramEnd"/>
      <w:r w:rsidRPr="00E73CB9">
        <w:rPr>
          <w:rFonts w:ascii="Trebuchet MS" w:eastAsia="Times New Roman" w:hAnsi="Trebuchet MS" w:cs="Times New Roman"/>
          <w:color w:val="444444"/>
          <w:sz w:val="21"/>
          <w:szCs w:val="21"/>
        </w:rPr>
        <w:t> class is at the top of class hierarchy of Collection Framework. Below diagram shows the class hierarchy of collection framework.</w:t>
      </w:r>
    </w:p>
    <w:p w:rsidR="00E73CB9" w:rsidRPr="00E73CB9" w:rsidRDefault="00E73CB9" w:rsidP="00E73CB9">
      <w:pPr>
        <w:shd w:val="clear" w:color="auto" w:fill="FFFFFF"/>
        <w:spacing w:beforeAutospacing="1" w:after="0" w:afterAutospacing="1" w:line="240" w:lineRule="auto"/>
        <w:textAlignment w:val="baseline"/>
        <w:rPr>
          <w:rFonts w:ascii="Trebuchet MS" w:eastAsia="Times New Roman" w:hAnsi="Trebuchet MS" w:cs="Times New Roman"/>
          <w:color w:val="444444"/>
          <w:sz w:val="21"/>
          <w:szCs w:val="21"/>
        </w:rPr>
      </w:pPr>
      <w:r>
        <w:rPr>
          <w:rFonts w:ascii="Trebuchet MS" w:eastAsia="Times New Roman" w:hAnsi="Trebuchet MS" w:cs="Times New Roman"/>
          <w:noProof/>
          <w:color w:val="444444"/>
          <w:sz w:val="21"/>
          <w:szCs w:val="21"/>
        </w:rPr>
        <w:drawing>
          <wp:inline distT="0" distB="0" distL="0" distR="0">
            <wp:extent cx="6524799" cy="7048500"/>
            <wp:effectExtent l="19050" t="0" r="9351" b="0"/>
            <wp:docPr id="1" name="Picture 1" descr="collection framework in ja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llection framework in java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4799" cy="7048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3CB9" w:rsidRPr="00E73CB9" w:rsidRDefault="00E73CB9" w:rsidP="00E73CB9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rebuchet MS" w:eastAsia="Times New Roman" w:hAnsi="Trebuchet MS" w:cs="Times New Roman"/>
          <w:color w:val="444444"/>
          <w:sz w:val="21"/>
          <w:szCs w:val="21"/>
        </w:rPr>
      </w:pPr>
      <w:r w:rsidRPr="00E73CB9">
        <w:rPr>
          <w:rFonts w:ascii="Trebuchet MS" w:eastAsia="Times New Roman" w:hAnsi="Trebuchet MS" w:cs="Times New Roman"/>
          <w:color w:val="444444"/>
          <w:sz w:val="21"/>
          <w:szCs w:val="21"/>
        </w:rPr>
        <w:lastRenderedPageBreak/>
        <w:t>The entire collection framework is divided into four interfaces.</w:t>
      </w:r>
    </w:p>
    <w:p w:rsidR="00E73CB9" w:rsidRPr="00E73CB9" w:rsidRDefault="00E73CB9" w:rsidP="00E73CB9">
      <w:pPr>
        <w:shd w:val="clear" w:color="auto" w:fill="FFFFFF"/>
        <w:spacing w:beforeAutospacing="1" w:after="0" w:afterAutospacing="1" w:line="240" w:lineRule="auto"/>
        <w:textAlignment w:val="baseline"/>
        <w:rPr>
          <w:rFonts w:ascii="Trebuchet MS" w:eastAsia="Times New Roman" w:hAnsi="Trebuchet MS" w:cs="Times New Roman"/>
          <w:color w:val="444444"/>
          <w:sz w:val="21"/>
          <w:szCs w:val="21"/>
        </w:rPr>
      </w:pPr>
      <w:r w:rsidRPr="00E73CB9">
        <w:rPr>
          <w:rFonts w:ascii="Trebuchet MS" w:eastAsia="Times New Roman" w:hAnsi="Trebuchet MS" w:cs="Times New Roman"/>
          <w:b/>
          <w:bCs/>
          <w:color w:val="444444"/>
          <w:sz w:val="21"/>
        </w:rPr>
        <w:t>1) List</w:t>
      </w:r>
      <w:proofErr w:type="gramStart"/>
      <w:r w:rsidRPr="00E73CB9">
        <w:rPr>
          <w:rFonts w:ascii="Trebuchet MS" w:eastAsia="Times New Roman" w:hAnsi="Trebuchet MS" w:cs="Times New Roman"/>
          <w:color w:val="444444"/>
          <w:sz w:val="21"/>
          <w:szCs w:val="21"/>
        </w:rPr>
        <w:t>  —</w:t>
      </w:r>
      <w:proofErr w:type="gramEnd"/>
      <w:r w:rsidRPr="00E73CB9">
        <w:rPr>
          <w:rFonts w:ascii="Trebuchet MS" w:eastAsia="Times New Roman" w:hAnsi="Trebuchet MS" w:cs="Times New Roman"/>
          <w:color w:val="444444"/>
          <w:sz w:val="21"/>
          <w:szCs w:val="21"/>
        </w:rPr>
        <w:t>&gt; It handles sequential list of objects. </w:t>
      </w:r>
      <w:proofErr w:type="spellStart"/>
      <w:r w:rsidRPr="00E73CB9">
        <w:rPr>
          <w:rFonts w:ascii="Trebuchet MS" w:eastAsia="Times New Roman" w:hAnsi="Trebuchet MS" w:cs="Times New Roman"/>
          <w:b/>
          <w:bCs/>
          <w:color w:val="444444"/>
          <w:sz w:val="21"/>
        </w:rPr>
        <w:t>ArrayList</w:t>
      </w:r>
      <w:proofErr w:type="spellEnd"/>
      <w:r w:rsidRPr="00E73CB9">
        <w:rPr>
          <w:rFonts w:ascii="Trebuchet MS" w:eastAsia="Times New Roman" w:hAnsi="Trebuchet MS" w:cs="Times New Roman"/>
          <w:color w:val="444444"/>
          <w:sz w:val="21"/>
          <w:szCs w:val="21"/>
        </w:rPr>
        <w:t>, </w:t>
      </w:r>
      <w:r w:rsidRPr="00E73CB9">
        <w:rPr>
          <w:rFonts w:ascii="Trebuchet MS" w:eastAsia="Times New Roman" w:hAnsi="Trebuchet MS" w:cs="Times New Roman"/>
          <w:b/>
          <w:bCs/>
          <w:color w:val="444444"/>
          <w:sz w:val="21"/>
        </w:rPr>
        <w:t>Vector</w:t>
      </w:r>
      <w:r w:rsidRPr="00E73CB9">
        <w:rPr>
          <w:rFonts w:ascii="Trebuchet MS" w:eastAsia="Times New Roman" w:hAnsi="Trebuchet MS" w:cs="Times New Roman"/>
          <w:color w:val="444444"/>
          <w:sz w:val="21"/>
          <w:szCs w:val="21"/>
        </w:rPr>
        <w:t> and </w:t>
      </w:r>
      <w:proofErr w:type="spellStart"/>
      <w:r w:rsidRPr="00E73CB9">
        <w:rPr>
          <w:rFonts w:ascii="Trebuchet MS" w:eastAsia="Times New Roman" w:hAnsi="Trebuchet MS" w:cs="Times New Roman"/>
          <w:b/>
          <w:bCs/>
          <w:color w:val="444444"/>
          <w:sz w:val="21"/>
        </w:rPr>
        <w:t>LinkedList</w:t>
      </w:r>
      <w:proofErr w:type="spellEnd"/>
      <w:r w:rsidRPr="00E73CB9">
        <w:rPr>
          <w:rFonts w:ascii="Trebuchet MS" w:eastAsia="Times New Roman" w:hAnsi="Trebuchet MS" w:cs="Times New Roman"/>
          <w:color w:val="444444"/>
          <w:sz w:val="21"/>
          <w:szCs w:val="21"/>
        </w:rPr>
        <w:t> classes implement this interface.</w:t>
      </w:r>
    </w:p>
    <w:p w:rsidR="00E73CB9" w:rsidRPr="00E73CB9" w:rsidRDefault="00E73CB9" w:rsidP="00E73CB9">
      <w:pPr>
        <w:shd w:val="clear" w:color="auto" w:fill="FFFFFF"/>
        <w:spacing w:beforeAutospacing="1" w:after="0" w:afterAutospacing="1" w:line="240" w:lineRule="auto"/>
        <w:textAlignment w:val="baseline"/>
        <w:rPr>
          <w:rFonts w:ascii="Trebuchet MS" w:eastAsia="Times New Roman" w:hAnsi="Trebuchet MS" w:cs="Times New Roman"/>
          <w:color w:val="444444"/>
          <w:sz w:val="21"/>
          <w:szCs w:val="21"/>
        </w:rPr>
      </w:pPr>
      <w:r w:rsidRPr="00E73CB9">
        <w:rPr>
          <w:rFonts w:ascii="Trebuchet MS" w:eastAsia="Times New Roman" w:hAnsi="Trebuchet MS" w:cs="Times New Roman"/>
          <w:b/>
          <w:bCs/>
          <w:color w:val="444444"/>
          <w:sz w:val="21"/>
        </w:rPr>
        <w:t>2) Queue</w:t>
      </w:r>
      <w:proofErr w:type="gramStart"/>
      <w:r w:rsidRPr="00E73CB9">
        <w:rPr>
          <w:rFonts w:ascii="Trebuchet MS" w:eastAsia="Times New Roman" w:hAnsi="Trebuchet MS" w:cs="Times New Roman"/>
          <w:color w:val="444444"/>
          <w:sz w:val="21"/>
          <w:szCs w:val="21"/>
        </w:rPr>
        <w:t>  —</w:t>
      </w:r>
      <w:proofErr w:type="gramEnd"/>
      <w:r w:rsidRPr="00E73CB9">
        <w:rPr>
          <w:rFonts w:ascii="Trebuchet MS" w:eastAsia="Times New Roman" w:hAnsi="Trebuchet MS" w:cs="Times New Roman"/>
          <w:color w:val="444444"/>
          <w:sz w:val="21"/>
          <w:szCs w:val="21"/>
        </w:rPr>
        <w:t>&gt; It handles special list of objects in which elements are removed only from the head. </w:t>
      </w:r>
      <w:proofErr w:type="spellStart"/>
      <w:r w:rsidRPr="00E73CB9">
        <w:rPr>
          <w:rFonts w:ascii="Trebuchet MS" w:eastAsia="Times New Roman" w:hAnsi="Trebuchet MS" w:cs="Times New Roman"/>
          <w:b/>
          <w:bCs/>
          <w:color w:val="444444"/>
          <w:sz w:val="21"/>
        </w:rPr>
        <w:t>LinkedList</w:t>
      </w:r>
      <w:proofErr w:type="spellEnd"/>
      <w:r w:rsidRPr="00E73CB9">
        <w:rPr>
          <w:rFonts w:ascii="Trebuchet MS" w:eastAsia="Times New Roman" w:hAnsi="Trebuchet MS" w:cs="Times New Roman"/>
          <w:color w:val="444444"/>
          <w:sz w:val="21"/>
          <w:szCs w:val="21"/>
        </w:rPr>
        <w:t> and </w:t>
      </w:r>
      <w:proofErr w:type="spellStart"/>
      <w:r w:rsidRPr="00E73CB9">
        <w:rPr>
          <w:rFonts w:ascii="Trebuchet MS" w:eastAsia="Times New Roman" w:hAnsi="Trebuchet MS" w:cs="Times New Roman"/>
          <w:b/>
          <w:bCs/>
          <w:color w:val="444444"/>
          <w:sz w:val="21"/>
        </w:rPr>
        <w:t>PriorityQueue</w:t>
      </w:r>
      <w:proofErr w:type="spellEnd"/>
      <w:r w:rsidRPr="00E73CB9">
        <w:rPr>
          <w:rFonts w:ascii="Trebuchet MS" w:eastAsia="Times New Roman" w:hAnsi="Trebuchet MS" w:cs="Times New Roman"/>
          <w:color w:val="444444"/>
          <w:sz w:val="21"/>
          <w:szCs w:val="21"/>
        </w:rPr>
        <w:t> classes implement this interface.</w:t>
      </w:r>
    </w:p>
    <w:p w:rsidR="00E73CB9" w:rsidRPr="00E73CB9" w:rsidRDefault="00E73CB9" w:rsidP="00E73CB9">
      <w:pPr>
        <w:shd w:val="clear" w:color="auto" w:fill="FFFFFF"/>
        <w:spacing w:beforeAutospacing="1" w:after="0" w:afterAutospacing="1" w:line="240" w:lineRule="auto"/>
        <w:textAlignment w:val="baseline"/>
        <w:rPr>
          <w:rFonts w:ascii="Trebuchet MS" w:eastAsia="Times New Roman" w:hAnsi="Trebuchet MS" w:cs="Times New Roman"/>
          <w:color w:val="444444"/>
          <w:sz w:val="21"/>
          <w:szCs w:val="21"/>
        </w:rPr>
      </w:pPr>
      <w:r w:rsidRPr="00E73CB9">
        <w:rPr>
          <w:rFonts w:ascii="Trebuchet MS" w:eastAsia="Times New Roman" w:hAnsi="Trebuchet MS" w:cs="Times New Roman"/>
          <w:b/>
          <w:bCs/>
          <w:color w:val="444444"/>
          <w:sz w:val="21"/>
        </w:rPr>
        <w:t>3) Set</w:t>
      </w:r>
      <w:proofErr w:type="gramStart"/>
      <w:r w:rsidRPr="00E73CB9">
        <w:rPr>
          <w:rFonts w:ascii="Trebuchet MS" w:eastAsia="Times New Roman" w:hAnsi="Trebuchet MS" w:cs="Times New Roman"/>
          <w:color w:val="444444"/>
          <w:sz w:val="21"/>
          <w:szCs w:val="21"/>
        </w:rPr>
        <w:t>  —</w:t>
      </w:r>
      <w:proofErr w:type="gramEnd"/>
      <w:r w:rsidRPr="00E73CB9">
        <w:rPr>
          <w:rFonts w:ascii="Trebuchet MS" w:eastAsia="Times New Roman" w:hAnsi="Trebuchet MS" w:cs="Times New Roman"/>
          <w:color w:val="444444"/>
          <w:sz w:val="21"/>
          <w:szCs w:val="21"/>
        </w:rPr>
        <w:t>&gt; It handles list of objects which must contain unique element. This interface is implemented by </w:t>
      </w:r>
      <w:proofErr w:type="spellStart"/>
      <w:r w:rsidRPr="00E73CB9">
        <w:rPr>
          <w:rFonts w:ascii="Trebuchet MS" w:eastAsia="Times New Roman" w:hAnsi="Trebuchet MS" w:cs="Times New Roman"/>
          <w:b/>
          <w:bCs/>
          <w:color w:val="444444"/>
          <w:sz w:val="21"/>
        </w:rPr>
        <w:t>HashSet</w:t>
      </w:r>
      <w:r w:rsidRPr="00E73CB9">
        <w:rPr>
          <w:rFonts w:ascii="Trebuchet MS" w:eastAsia="Times New Roman" w:hAnsi="Trebuchet MS" w:cs="Times New Roman"/>
          <w:color w:val="444444"/>
          <w:sz w:val="21"/>
          <w:szCs w:val="21"/>
        </w:rPr>
        <w:t>and</w:t>
      </w:r>
      <w:proofErr w:type="spellEnd"/>
      <w:r w:rsidRPr="00E73CB9">
        <w:rPr>
          <w:rFonts w:ascii="Trebuchet MS" w:eastAsia="Times New Roman" w:hAnsi="Trebuchet MS" w:cs="Times New Roman"/>
          <w:color w:val="444444"/>
          <w:sz w:val="21"/>
          <w:szCs w:val="21"/>
        </w:rPr>
        <w:t> </w:t>
      </w:r>
      <w:proofErr w:type="spellStart"/>
      <w:r w:rsidRPr="00E73CB9">
        <w:rPr>
          <w:rFonts w:ascii="Trebuchet MS" w:eastAsia="Times New Roman" w:hAnsi="Trebuchet MS" w:cs="Times New Roman"/>
          <w:b/>
          <w:bCs/>
          <w:color w:val="444444"/>
          <w:sz w:val="21"/>
        </w:rPr>
        <w:t>LinkedHashSet</w:t>
      </w:r>
      <w:proofErr w:type="spellEnd"/>
      <w:r w:rsidRPr="00E73CB9">
        <w:rPr>
          <w:rFonts w:ascii="Trebuchet MS" w:eastAsia="Times New Roman" w:hAnsi="Trebuchet MS" w:cs="Times New Roman"/>
          <w:color w:val="444444"/>
          <w:sz w:val="21"/>
          <w:szCs w:val="21"/>
        </w:rPr>
        <w:t> classes and extended by </w:t>
      </w:r>
      <w:proofErr w:type="spellStart"/>
      <w:r w:rsidRPr="00E73CB9">
        <w:rPr>
          <w:rFonts w:ascii="Trebuchet MS" w:eastAsia="Times New Roman" w:hAnsi="Trebuchet MS" w:cs="Times New Roman"/>
          <w:b/>
          <w:bCs/>
          <w:color w:val="444444"/>
          <w:sz w:val="21"/>
        </w:rPr>
        <w:t>SortedSet</w:t>
      </w:r>
      <w:proofErr w:type="spellEnd"/>
      <w:r w:rsidRPr="00E73CB9">
        <w:rPr>
          <w:rFonts w:ascii="Trebuchet MS" w:eastAsia="Times New Roman" w:hAnsi="Trebuchet MS" w:cs="Times New Roman"/>
          <w:color w:val="444444"/>
          <w:sz w:val="21"/>
          <w:szCs w:val="21"/>
        </w:rPr>
        <w:t> interface which in turn, is implemented by </w:t>
      </w:r>
      <w:proofErr w:type="spellStart"/>
      <w:r w:rsidRPr="00E73CB9">
        <w:rPr>
          <w:rFonts w:ascii="Trebuchet MS" w:eastAsia="Times New Roman" w:hAnsi="Trebuchet MS" w:cs="Times New Roman"/>
          <w:b/>
          <w:bCs/>
          <w:color w:val="444444"/>
          <w:sz w:val="21"/>
        </w:rPr>
        <w:t>TreeSet</w:t>
      </w:r>
      <w:proofErr w:type="spellEnd"/>
      <w:r w:rsidRPr="00E73CB9">
        <w:rPr>
          <w:rFonts w:ascii="Trebuchet MS" w:eastAsia="Times New Roman" w:hAnsi="Trebuchet MS" w:cs="Times New Roman"/>
          <w:color w:val="444444"/>
          <w:sz w:val="21"/>
          <w:szCs w:val="21"/>
        </w:rPr>
        <w:t>.</w:t>
      </w:r>
    </w:p>
    <w:p w:rsidR="00E73CB9" w:rsidRPr="00E73CB9" w:rsidRDefault="00E73CB9" w:rsidP="00E73CB9">
      <w:pPr>
        <w:shd w:val="clear" w:color="auto" w:fill="FFFFFF"/>
        <w:spacing w:beforeAutospacing="1" w:after="0" w:afterAutospacing="1" w:line="240" w:lineRule="auto"/>
        <w:textAlignment w:val="baseline"/>
        <w:rPr>
          <w:rFonts w:ascii="Trebuchet MS" w:eastAsia="Times New Roman" w:hAnsi="Trebuchet MS" w:cs="Times New Roman"/>
          <w:color w:val="444444"/>
          <w:sz w:val="21"/>
          <w:szCs w:val="21"/>
        </w:rPr>
      </w:pPr>
      <w:r w:rsidRPr="00E73CB9">
        <w:rPr>
          <w:rFonts w:ascii="Trebuchet MS" w:eastAsia="Times New Roman" w:hAnsi="Trebuchet MS" w:cs="Times New Roman"/>
          <w:b/>
          <w:bCs/>
          <w:color w:val="444444"/>
          <w:sz w:val="21"/>
        </w:rPr>
        <w:t>4) Map</w:t>
      </w:r>
      <w:proofErr w:type="gramStart"/>
      <w:r w:rsidRPr="00E73CB9">
        <w:rPr>
          <w:rFonts w:ascii="Trebuchet MS" w:eastAsia="Times New Roman" w:hAnsi="Trebuchet MS" w:cs="Times New Roman"/>
          <w:color w:val="444444"/>
          <w:sz w:val="21"/>
          <w:szCs w:val="21"/>
        </w:rPr>
        <w:t>  —</w:t>
      </w:r>
      <w:proofErr w:type="gramEnd"/>
      <w:r w:rsidRPr="00E73CB9">
        <w:rPr>
          <w:rFonts w:ascii="Trebuchet MS" w:eastAsia="Times New Roman" w:hAnsi="Trebuchet MS" w:cs="Times New Roman"/>
          <w:color w:val="444444"/>
          <w:sz w:val="21"/>
          <w:szCs w:val="21"/>
        </w:rPr>
        <w:t>&gt; This is the one interface in Collection Framework which is not inherited from Collection interface. It handles group of objects as Key/Value pairs. It is implemented by </w:t>
      </w:r>
      <w:proofErr w:type="spellStart"/>
      <w:r w:rsidRPr="00E73CB9">
        <w:rPr>
          <w:rFonts w:ascii="Trebuchet MS" w:eastAsia="Times New Roman" w:hAnsi="Trebuchet MS" w:cs="Times New Roman"/>
          <w:b/>
          <w:bCs/>
          <w:color w:val="444444"/>
          <w:sz w:val="21"/>
        </w:rPr>
        <w:t>HashMap</w:t>
      </w:r>
      <w:proofErr w:type="spellEnd"/>
      <w:r w:rsidRPr="00E73CB9">
        <w:rPr>
          <w:rFonts w:ascii="Trebuchet MS" w:eastAsia="Times New Roman" w:hAnsi="Trebuchet MS" w:cs="Times New Roman"/>
          <w:color w:val="444444"/>
          <w:sz w:val="21"/>
          <w:szCs w:val="21"/>
        </w:rPr>
        <w:t> and </w:t>
      </w:r>
      <w:proofErr w:type="spellStart"/>
      <w:r w:rsidRPr="00E73CB9">
        <w:rPr>
          <w:rFonts w:ascii="Trebuchet MS" w:eastAsia="Times New Roman" w:hAnsi="Trebuchet MS" w:cs="Times New Roman"/>
          <w:b/>
          <w:bCs/>
          <w:color w:val="444444"/>
          <w:sz w:val="21"/>
        </w:rPr>
        <w:t>HashTable</w:t>
      </w:r>
      <w:proofErr w:type="spellEnd"/>
      <w:r w:rsidRPr="00E73CB9">
        <w:rPr>
          <w:rFonts w:ascii="Trebuchet MS" w:eastAsia="Times New Roman" w:hAnsi="Trebuchet MS" w:cs="Times New Roman"/>
          <w:color w:val="444444"/>
          <w:sz w:val="21"/>
          <w:szCs w:val="21"/>
        </w:rPr>
        <w:t> classes and extended by </w:t>
      </w:r>
      <w:proofErr w:type="spellStart"/>
      <w:r w:rsidRPr="00E73CB9">
        <w:rPr>
          <w:rFonts w:ascii="Trebuchet MS" w:eastAsia="Times New Roman" w:hAnsi="Trebuchet MS" w:cs="Times New Roman"/>
          <w:b/>
          <w:bCs/>
          <w:color w:val="444444"/>
          <w:sz w:val="21"/>
        </w:rPr>
        <w:t>SortedMap</w:t>
      </w:r>
      <w:proofErr w:type="spellEnd"/>
      <w:r w:rsidRPr="00E73CB9">
        <w:rPr>
          <w:rFonts w:ascii="Trebuchet MS" w:eastAsia="Times New Roman" w:hAnsi="Trebuchet MS" w:cs="Times New Roman"/>
          <w:color w:val="444444"/>
          <w:sz w:val="21"/>
          <w:szCs w:val="21"/>
        </w:rPr>
        <w:t> interface which in turn is implemented by </w:t>
      </w:r>
      <w:proofErr w:type="spellStart"/>
      <w:r w:rsidRPr="00E73CB9">
        <w:rPr>
          <w:rFonts w:ascii="Trebuchet MS" w:eastAsia="Times New Roman" w:hAnsi="Trebuchet MS" w:cs="Times New Roman"/>
          <w:b/>
          <w:bCs/>
          <w:color w:val="444444"/>
          <w:sz w:val="21"/>
        </w:rPr>
        <w:t>TreeMap</w:t>
      </w:r>
      <w:proofErr w:type="spellEnd"/>
      <w:r w:rsidRPr="00E73CB9">
        <w:rPr>
          <w:rFonts w:ascii="Trebuchet MS" w:eastAsia="Times New Roman" w:hAnsi="Trebuchet MS" w:cs="Times New Roman"/>
          <w:color w:val="444444"/>
          <w:sz w:val="21"/>
          <w:szCs w:val="21"/>
        </w:rPr>
        <w:t>.</w:t>
      </w:r>
    </w:p>
    <w:p w:rsidR="00E73CB9" w:rsidRPr="00E73CB9" w:rsidRDefault="00E73CB9" w:rsidP="00E73CB9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rebuchet MS" w:eastAsia="Times New Roman" w:hAnsi="Trebuchet MS" w:cs="Times New Roman"/>
          <w:color w:val="444444"/>
          <w:sz w:val="21"/>
          <w:szCs w:val="21"/>
        </w:rPr>
      </w:pPr>
      <w:r w:rsidRPr="00E73CB9">
        <w:rPr>
          <w:rFonts w:ascii="Trebuchet MS" w:eastAsia="Times New Roman" w:hAnsi="Trebuchet MS" w:cs="Times New Roman"/>
          <w:color w:val="444444"/>
          <w:sz w:val="21"/>
          <w:szCs w:val="21"/>
        </w:rPr>
        <w:t>Three of above interfaces (List, Queue and Set) inherit from Collection interface. Although, Map is included in collection framework it does not inherit from Collection interface.</w:t>
      </w:r>
    </w:p>
    <w:p w:rsidR="00E245C8" w:rsidRDefault="00E245C8" w:rsidP="00E245C8">
      <w:pPr>
        <w:pStyle w:val="Heading1"/>
        <w:shd w:val="clear" w:color="auto" w:fill="FFFFFF"/>
        <w:spacing w:before="75" w:line="312" w:lineRule="atLeast"/>
        <w:jc w:val="both"/>
        <w:rPr>
          <w:rFonts w:ascii="Helvetica" w:hAnsi="Helvetica" w:cs="Helvetica"/>
          <w:b w:val="0"/>
          <w:bCs w:val="0"/>
          <w:color w:val="610B38"/>
          <w:sz w:val="44"/>
          <w:szCs w:val="44"/>
        </w:rPr>
      </w:pPr>
      <w:r>
        <w:rPr>
          <w:rFonts w:ascii="Helvetica" w:hAnsi="Helvetica" w:cs="Helvetica"/>
          <w:b w:val="0"/>
          <w:bCs w:val="0"/>
          <w:color w:val="610B38"/>
          <w:sz w:val="44"/>
          <w:szCs w:val="44"/>
        </w:rPr>
        <w:t>20 Java Collections Interview Questions</w:t>
      </w:r>
    </w:p>
    <w:p w:rsidR="00E245C8" w:rsidRDefault="00E245C8" w:rsidP="00E245C8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In java, collection interview questions are mostly asked by the interviewers. Here is the list of mostly asked collections interview questions with answers.</w:t>
      </w:r>
    </w:p>
    <w:p w:rsidR="00E245C8" w:rsidRDefault="00E11F24" w:rsidP="00E245C8">
      <w:pPr>
        <w:rPr>
          <w:rFonts w:ascii="Times New Roman" w:hAnsi="Times New Roman"/>
          <w:sz w:val="24"/>
          <w:szCs w:val="24"/>
        </w:rPr>
      </w:pPr>
      <w:r>
        <w:pict>
          <v:rect id="_x0000_i1025" style="width:0;height:.75pt" o:hrstd="t" o:hrnoshade="t" o:hr="t" fillcolor="#d4d4d4" stroked="f"/>
        </w:pict>
      </w:r>
    </w:p>
    <w:p w:rsidR="00E245C8" w:rsidRDefault="00E245C8" w:rsidP="00E245C8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 xml:space="preserve">1) What is the difference between </w:t>
      </w:r>
      <w:proofErr w:type="spellStart"/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>ArrayList</w:t>
      </w:r>
      <w:proofErr w:type="spellEnd"/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 xml:space="preserve"> and Vector?</w:t>
      </w:r>
    </w:p>
    <w:tbl>
      <w:tblPr>
        <w:tblW w:w="9777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58"/>
        <w:gridCol w:w="4550"/>
        <w:gridCol w:w="4469"/>
      </w:tblGrid>
      <w:tr w:rsidR="00E245C8" w:rsidTr="004644BC">
        <w:trPr>
          <w:trHeight w:val="552"/>
        </w:trPr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E245C8" w:rsidRDefault="00E245C8">
            <w:pPr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No.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E245C8" w:rsidRDefault="00E245C8">
            <w:pPr>
              <w:rPr>
                <w:b/>
                <w:bCs/>
                <w:color w:val="000000"/>
                <w:sz w:val="26"/>
                <w:szCs w:val="26"/>
              </w:rPr>
            </w:pPr>
            <w:proofErr w:type="spellStart"/>
            <w:r>
              <w:rPr>
                <w:b/>
                <w:bCs/>
                <w:color w:val="000000"/>
                <w:sz w:val="26"/>
                <w:szCs w:val="26"/>
              </w:rPr>
              <w:t>ArrayList</w:t>
            </w:r>
            <w:proofErr w:type="spellEnd"/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E245C8" w:rsidRDefault="00E245C8">
            <w:pPr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Vector</w:t>
            </w:r>
          </w:p>
        </w:tc>
      </w:tr>
      <w:tr w:rsidR="00E245C8" w:rsidTr="004644BC">
        <w:trPr>
          <w:trHeight w:val="523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45C8" w:rsidRDefault="00E245C8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1)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45C8" w:rsidRDefault="00E245C8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ArrayList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is not synchronized.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45C8" w:rsidRDefault="00E245C8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Vector is synchronized.</w:t>
            </w:r>
          </w:p>
        </w:tc>
      </w:tr>
      <w:tr w:rsidR="00E245C8" w:rsidTr="004644BC">
        <w:trPr>
          <w:trHeight w:val="538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45C8" w:rsidRDefault="00E245C8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2)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45C8" w:rsidRDefault="00E245C8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ArrayList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is not a legacy class.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45C8" w:rsidRDefault="00E245C8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Vector is a legacy class.</w:t>
            </w:r>
          </w:p>
        </w:tc>
      </w:tr>
      <w:tr w:rsidR="00E245C8" w:rsidTr="004644BC">
        <w:trPr>
          <w:trHeight w:val="523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45C8" w:rsidRDefault="00E245C8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3)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45C8" w:rsidRDefault="00E245C8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ArrayList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increases its size by 50% of the array size.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45C8" w:rsidRDefault="00E245C8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Vector increases its size by doubling the array size.</w:t>
            </w:r>
          </w:p>
        </w:tc>
      </w:tr>
    </w:tbl>
    <w:p w:rsidR="00E245C8" w:rsidRDefault="00E11F24" w:rsidP="00E245C8">
      <w:pPr>
        <w:rPr>
          <w:rFonts w:ascii="Times New Roman" w:hAnsi="Times New Roman" w:cs="Times New Roman"/>
          <w:sz w:val="24"/>
          <w:szCs w:val="24"/>
        </w:rPr>
      </w:pPr>
      <w:r>
        <w:pict>
          <v:rect id="_x0000_i1026" style="width:0;height:.75pt" o:hrstd="t" o:hrnoshade="t" o:hr="t" fillcolor="#d4d4d4" stroked="f"/>
        </w:pict>
      </w:r>
    </w:p>
    <w:p w:rsidR="00E245C8" w:rsidRDefault="00E245C8" w:rsidP="00E245C8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lastRenderedPageBreak/>
        <w:t xml:space="preserve">2) What is the difference between </w:t>
      </w:r>
      <w:proofErr w:type="spellStart"/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>ArrayList</w:t>
      </w:r>
      <w:proofErr w:type="spellEnd"/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 xml:space="preserve"> and </w:t>
      </w:r>
      <w:proofErr w:type="spellStart"/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>LinkedList</w:t>
      </w:r>
      <w:proofErr w:type="spellEnd"/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>?</w:t>
      </w:r>
    </w:p>
    <w:tbl>
      <w:tblPr>
        <w:tblW w:w="8919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58"/>
        <w:gridCol w:w="4993"/>
        <w:gridCol w:w="3168"/>
      </w:tblGrid>
      <w:tr w:rsidR="00E245C8" w:rsidTr="006F5330">
        <w:trPr>
          <w:trHeight w:val="543"/>
        </w:trPr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E245C8" w:rsidRDefault="00E245C8">
            <w:pPr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No.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E245C8" w:rsidRDefault="00E245C8">
            <w:pPr>
              <w:rPr>
                <w:b/>
                <w:bCs/>
                <w:color w:val="000000"/>
                <w:sz w:val="26"/>
                <w:szCs w:val="26"/>
              </w:rPr>
            </w:pPr>
            <w:proofErr w:type="spellStart"/>
            <w:r>
              <w:rPr>
                <w:b/>
                <w:bCs/>
                <w:color w:val="000000"/>
                <w:sz w:val="26"/>
                <w:szCs w:val="26"/>
              </w:rPr>
              <w:t>ArrayList</w:t>
            </w:r>
            <w:proofErr w:type="spellEnd"/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E245C8" w:rsidRDefault="00E245C8">
            <w:pPr>
              <w:rPr>
                <w:b/>
                <w:bCs/>
                <w:color w:val="000000"/>
                <w:sz w:val="26"/>
                <w:szCs w:val="26"/>
              </w:rPr>
            </w:pPr>
            <w:proofErr w:type="spellStart"/>
            <w:r>
              <w:rPr>
                <w:b/>
                <w:bCs/>
                <w:color w:val="000000"/>
                <w:sz w:val="26"/>
                <w:szCs w:val="26"/>
              </w:rPr>
              <w:t>LinkedList</w:t>
            </w:r>
            <w:proofErr w:type="spellEnd"/>
          </w:p>
        </w:tc>
      </w:tr>
      <w:tr w:rsidR="00E245C8" w:rsidTr="006F5330">
        <w:trPr>
          <w:trHeight w:val="529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45C8" w:rsidRDefault="00E245C8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1)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45C8" w:rsidRDefault="00E245C8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ArrayList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uses a dynamic array.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45C8" w:rsidRDefault="00E245C8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LinkedList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uses doubly linked list.</w:t>
            </w:r>
          </w:p>
        </w:tc>
      </w:tr>
      <w:tr w:rsidR="00E245C8" w:rsidTr="006F5330">
        <w:trPr>
          <w:trHeight w:val="866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45C8" w:rsidRDefault="00E245C8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2)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45C8" w:rsidRDefault="00E245C8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ArrayList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is not efficient for manipulation because a lot of shifting is required.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45C8" w:rsidRDefault="00E245C8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LinkedList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is efficient for manipulation.</w:t>
            </w:r>
          </w:p>
        </w:tc>
      </w:tr>
      <w:tr w:rsidR="00E245C8" w:rsidTr="006F5330">
        <w:trPr>
          <w:trHeight w:val="880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45C8" w:rsidRDefault="00E245C8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3)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45C8" w:rsidRDefault="00E245C8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ArrayList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is </w:t>
            </w:r>
            <w:r w:rsidRPr="00F71230">
              <w:rPr>
                <w:rFonts w:ascii="Verdana" w:hAnsi="Verdana"/>
                <w:color w:val="000000"/>
                <w:sz w:val="20"/>
                <w:szCs w:val="20"/>
                <w:highlight w:val="yellow"/>
              </w:rPr>
              <w:t>better to store and fetch data.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45C8" w:rsidRDefault="00E245C8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LinkedList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is better to manipulate data.</w:t>
            </w:r>
          </w:p>
        </w:tc>
      </w:tr>
    </w:tbl>
    <w:p w:rsidR="00E245C8" w:rsidRDefault="00E11F24" w:rsidP="00E245C8">
      <w:pPr>
        <w:rPr>
          <w:rFonts w:ascii="Times New Roman" w:hAnsi="Times New Roman" w:cs="Times New Roman"/>
          <w:sz w:val="24"/>
          <w:szCs w:val="24"/>
        </w:rPr>
      </w:pPr>
      <w:r>
        <w:pict>
          <v:rect id="_x0000_i1027" style="width:0;height:.75pt" o:hrstd="t" o:hrnoshade="t" o:hr="t" fillcolor="#d4d4d4" stroked="f"/>
        </w:pict>
      </w:r>
    </w:p>
    <w:p w:rsidR="00E245C8" w:rsidRDefault="00E245C8" w:rsidP="00E245C8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 xml:space="preserve">3) What is the difference between </w:t>
      </w:r>
      <w:proofErr w:type="spellStart"/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>Iterator</w:t>
      </w:r>
      <w:proofErr w:type="spellEnd"/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 xml:space="preserve"> and </w:t>
      </w:r>
      <w:proofErr w:type="spellStart"/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>ListIterator</w:t>
      </w:r>
      <w:proofErr w:type="spellEnd"/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>?</w:t>
      </w:r>
    </w:p>
    <w:p w:rsidR="00E245C8" w:rsidRDefault="00E245C8" w:rsidP="00E245C8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</w:rPr>
        <w:t>Iterator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traverses the elements in forward direction only whereas </w:t>
      </w:r>
      <w:proofErr w:type="spellStart"/>
      <w:r>
        <w:rPr>
          <w:rFonts w:ascii="Verdana" w:hAnsi="Verdana"/>
          <w:color w:val="000000"/>
          <w:sz w:val="20"/>
          <w:szCs w:val="20"/>
        </w:rPr>
        <w:t>ListIterator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traverses the elements in forward and backward direction.</w:t>
      </w:r>
    </w:p>
    <w:tbl>
      <w:tblPr>
        <w:tblW w:w="9011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58"/>
        <w:gridCol w:w="3636"/>
        <w:gridCol w:w="4617"/>
      </w:tblGrid>
      <w:tr w:rsidR="00E245C8" w:rsidTr="006F5330">
        <w:trPr>
          <w:trHeight w:val="564"/>
        </w:trPr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E245C8" w:rsidRDefault="00E245C8">
            <w:pPr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No.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E245C8" w:rsidRDefault="00D477AF">
            <w:pPr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 xml:space="preserve">        </w:t>
            </w:r>
            <w:proofErr w:type="spellStart"/>
            <w:r w:rsidR="00E245C8">
              <w:rPr>
                <w:b/>
                <w:bCs/>
                <w:color w:val="000000"/>
                <w:sz w:val="26"/>
                <w:szCs w:val="26"/>
              </w:rPr>
              <w:t>Iterator</w:t>
            </w:r>
            <w:proofErr w:type="spellEnd"/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E245C8" w:rsidRDefault="00E245C8">
            <w:pPr>
              <w:rPr>
                <w:b/>
                <w:bCs/>
                <w:color w:val="000000"/>
                <w:sz w:val="26"/>
                <w:szCs w:val="26"/>
              </w:rPr>
            </w:pPr>
            <w:proofErr w:type="spellStart"/>
            <w:r>
              <w:rPr>
                <w:b/>
                <w:bCs/>
                <w:color w:val="000000"/>
                <w:sz w:val="26"/>
                <w:szCs w:val="26"/>
              </w:rPr>
              <w:t>ListIterator</w:t>
            </w:r>
            <w:proofErr w:type="spellEnd"/>
          </w:p>
        </w:tc>
      </w:tr>
      <w:tr w:rsidR="00E245C8" w:rsidTr="006F5330">
        <w:trPr>
          <w:trHeight w:val="891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45C8" w:rsidRDefault="00E245C8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1)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45C8" w:rsidRDefault="00E245C8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Iterator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traverses the elements in forward direction only.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45C8" w:rsidRDefault="00E245C8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ListIterator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traverses the elements in backward and forward directions both.</w:t>
            </w:r>
          </w:p>
        </w:tc>
      </w:tr>
      <w:tr w:rsidR="00E245C8" w:rsidTr="006F5330">
        <w:trPr>
          <w:trHeight w:val="534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45C8" w:rsidRDefault="00E245C8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2)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45C8" w:rsidRDefault="00E245C8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Iterator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can be used in </w:t>
            </w:r>
            <w:r w:rsidRPr="00397796">
              <w:rPr>
                <w:rFonts w:ascii="Verdana" w:hAnsi="Verdana"/>
                <w:color w:val="000000"/>
                <w:sz w:val="20"/>
                <w:szCs w:val="20"/>
                <w:highlight w:val="yellow"/>
              </w:rPr>
              <w:t>List, Set and Queue.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45C8" w:rsidRDefault="00E245C8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ListIterator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can be used in List only.</w:t>
            </w:r>
          </w:p>
        </w:tc>
      </w:tr>
    </w:tbl>
    <w:p w:rsidR="00E245C8" w:rsidRDefault="00E11F24" w:rsidP="00E245C8">
      <w:pPr>
        <w:rPr>
          <w:rFonts w:ascii="Times New Roman" w:hAnsi="Times New Roman"/>
          <w:sz w:val="24"/>
          <w:szCs w:val="24"/>
        </w:rPr>
      </w:pPr>
      <w:r>
        <w:pict>
          <v:rect id="_x0000_i1028" style="width:0;height:.75pt" o:hrstd="t" o:hrnoshade="t" o:hr="t" fillcolor="#d4d4d4" stroked="f"/>
        </w:pict>
      </w:r>
    </w:p>
    <w:p w:rsidR="003113AF" w:rsidRDefault="003113AF" w:rsidP="00E245C8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4B"/>
          <w:sz w:val="32"/>
          <w:szCs w:val="32"/>
        </w:rPr>
      </w:pPr>
    </w:p>
    <w:p w:rsidR="003113AF" w:rsidRDefault="003113AF" w:rsidP="00E245C8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4B"/>
          <w:sz w:val="32"/>
          <w:szCs w:val="32"/>
        </w:rPr>
      </w:pPr>
    </w:p>
    <w:p w:rsidR="00E245C8" w:rsidRDefault="00E245C8" w:rsidP="00E245C8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 xml:space="preserve">4) What is the difference between </w:t>
      </w:r>
      <w:proofErr w:type="spellStart"/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>Iterator</w:t>
      </w:r>
      <w:proofErr w:type="spellEnd"/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 xml:space="preserve"> and Enumeration?</w:t>
      </w:r>
    </w:p>
    <w:tbl>
      <w:tblPr>
        <w:tblW w:w="10387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65"/>
        <w:gridCol w:w="4864"/>
        <w:gridCol w:w="4758"/>
      </w:tblGrid>
      <w:tr w:rsidR="00E245C8" w:rsidTr="0095079B">
        <w:trPr>
          <w:trHeight w:val="658"/>
        </w:trPr>
        <w:tc>
          <w:tcPr>
            <w:tcW w:w="765" w:type="dxa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E245C8" w:rsidRDefault="00E245C8">
            <w:pPr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No.</w:t>
            </w:r>
          </w:p>
        </w:tc>
        <w:tc>
          <w:tcPr>
            <w:tcW w:w="4864" w:type="dxa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E245C8" w:rsidRDefault="00BA5F1F">
            <w:pPr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 xml:space="preserve">       </w:t>
            </w:r>
            <w:proofErr w:type="spellStart"/>
            <w:r w:rsidR="00E245C8">
              <w:rPr>
                <w:b/>
                <w:bCs/>
                <w:color w:val="000000"/>
                <w:sz w:val="26"/>
                <w:szCs w:val="26"/>
              </w:rPr>
              <w:t>Iterator</w:t>
            </w:r>
            <w:proofErr w:type="spellEnd"/>
          </w:p>
        </w:tc>
        <w:tc>
          <w:tcPr>
            <w:tcW w:w="4758" w:type="dxa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E245C8" w:rsidRDefault="00BA5F1F">
            <w:pPr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 xml:space="preserve">                    </w:t>
            </w:r>
            <w:r w:rsidR="00E245C8">
              <w:rPr>
                <w:b/>
                <w:bCs/>
                <w:color w:val="000000"/>
                <w:sz w:val="26"/>
                <w:szCs w:val="26"/>
              </w:rPr>
              <w:t>Enumeration</w:t>
            </w:r>
          </w:p>
        </w:tc>
      </w:tr>
      <w:tr w:rsidR="00E245C8" w:rsidTr="0095079B">
        <w:trPr>
          <w:trHeight w:val="641"/>
        </w:trPr>
        <w:tc>
          <w:tcPr>
            <w:tcW w:w="76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45C8" w:rsidRDefault="00E245C8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1)</w:t>
            </w:r>
          </w:p>
        </w:tc>
        <w:tc>
          <w:tcPr>
            <w:tcW w:w="4864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45C8" w:rsidRDefault="00E245C8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Iterator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can traverse legacy and non-legacy elements.</w:t>
            </w:r>
          </w:p>
        </w:tc>
        <w:tc>
          <w:tcPr>
            <w:tcW w:w="4758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45C8" w:rsidRDefault="00E245C8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Enumeration can traverse only legacy elements.</w:t>
            </w:r>
          </w:p>
        </w:tc>
      </w:tr>
      <w:tr w:rsidR="00E245C8" w:rsidTr="0095079B">
        <w:trPr>
          <w:trHeight w:val="658"/>
        </w:trPr>
        <w:tc>
          <w:tcPr>
            <w:tcW w:w="76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45C8" w:rsidRDefault="00E245C8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2)</w:t>
            </w:r>
          </w:p>
        </w:tc>
        <w:tc>
          <w:tcPr>
            <w:tcW w:w="4864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45C8" w:rsidRDefault="00E245C8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Iterator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is fail-fast.</w:t>
            </w:r>
          </w:p>
        </w:tc>
        <w:tc>
          <w:tcPr>
            <w:tcW w:w="4758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45C8" w:rsidRDefault="00E245C8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Enumeration is not fail-fast.</w:t>
            </w:r>
          </w:p>
        </w:tc>
      </w:tr>
      <w:tr w:rsidR="00E245C8" w:rsidTr="0095079B">
        <w:trPr>
          <w:trHeight w:val="641"/>
        </w:trPr>
        <w:tc>
          <w:tcPr>
            <w:tcW w:w="76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45C8" w:rsidRDefault="00E245C8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3)</w:t>
            </w:r>
          </w:p>
        </w:tc>
        <w:tc>
          <w:tcPr>
            <w:tcW w:w="4864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45C8" w:rsidRDefault="00E245C8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Iterator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is slower than Enumeration.</w:t>
            </w:r>
          </w:p>
        </w:tc>
        <w:tc>
          <w:tcPr>
            <w:tcW w:w="4758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45C8" w:rsidRDefault="00E245C8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Enumeration is faster than </w:t>
            </w: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Iterator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>.</w:t>
            </w:r>
          </w:p>
        </w:tc>
      </w:tr>
      <w:tr w:rsidR="003113AF" w:rsidTr="0095079B">
        <w:trPr>
          <w:trHeight w:val="641"/>
        </w:trPr>
        <w:tc>
          <w:tcPr>
            <w:tcW w:w="76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13AF" w:rsidRDefault="003113AF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4)</w:t>
            </w:r>
          </w:p>
        </w:tc>
        <w:tc>
          <w:tcPr>
            <w:tcW w:w="4864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13AF" w:rsidRDefault="003113AF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Trebuchet MS" w:hAnsi="Trebuchet MS"/>
                <w:color w:val="444444"/>
                <w:sz w:val="21"/>
                <w:szCs w:val="21"/>
              </w:rPr>
              <w:t>Using </w:t>
            </w:r>
            <w:proofErr w:type="spellStart"/>
            <w:r>
              <w:rPr>
                <w:rStyle w:val="Emphasis"/>
                <w:rFonts w:ascii="Trebuchet MS" w:hAnsi="Trebuchet MS"/>
                <w:color w:val="444444"/>
                <w:sz w:val="21"/>
                <w:szCs w:val="21"/>
                <w:bdr w:val="none" w:sz="0" w:space="0" w:color="auto" w:frame="1"/>
              </w:rPr>
              <w:t>Iterator</w:t>
            </w:r>
            <w:proofErr w:type="spellEnd"/>
            <w:r>
              <w:rPr>
                <w:rFonts w:ascii="Trebuchet MS" w:hAnsi="Trebuchet MS"/>
                <w:color w:val="444444"/>
                <w:sz w:val="21"/>
                <w:szCs w:val="21"/>
              </w:rPr>
              <w:t>, you can remove an element of the collection while traversing it.</w:t>
            </w:r>
          </w:p>
        </w:tc>
        <w:tc>
          <w:tcPr>
            <w:tcW w:w="4758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13AF" w:rsidRDefault="003113AF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Trebuchet MS" w:hAnsi="Trebuchet MS"/>
                <w:color w:val="444444"/>
                <w:sz w:val="21"/>
                <w:szCs w:val="21"/>
              </w:rPr>
              <w:t>Using </w:t>
            </w:r>
            <w:r>
              <w:rPr>
                <w:rStyle w:val="Emphasis"/>
                <w:rFonts w:ascii="Trebuchet MS" w:hAnsi="Trebuchet MS"/>
                <w:color w:val="444444"/>
                <w:sz w:val="21"/>
                <w:szCs w:val="21"/>
                <w:bdr w:val="none" w:sz="0" w:space="0" w:color="auto" w:frame="1"/>
              </w:rPr>
              <w:t>Enumeration</w:t>
            </w:r>
            <w:r>
              <w:rPr>
                <w:rFonts w:ascii="Trebuchet MS" w:hAnsi="Trebuchet MS"/>
                <w:color w:val="444444"/>
                <w:sz w:val="21"/>
                <w:szCs w:val="21"/>
              </w:rPr>
              <w:t>, you can only traverse the collection. You can’t do any modifications to collection while traversing it.</w:t>
            </w:r>
          </w:p>
        </w:tc>
      </w:tr>
      <w:tr w:rsidR="003113AF" w:rsidTr="0095079B">
        <w:trPr>
          <w:trHeight w:val="641"/>
        </w:trPr>
        <w:tc>
          <w:tcPr>
            <w:tcW w:w="76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13AF" w:rsidRDefault="003113AF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5)</w:t>
            </w:r>
          </w:p>
        </w:tc>
        <w:tc>
          <w:tcPr>
            <w:tcW w:w="4864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13AF" w:rsidRDefault="003113AF">
            <w:pPr>
              <w:spacing w:line="345" w:lineRule="atLeast"/>
              <w:ind w:left="300"/>
              <w:jc w:val="both"/>
              <w:rPr>
                <w:rFonts w:ascii="Trebuchet MS" w:hAnsi="Trebuchet MS"/>
                <w:color w:val="444444"/>
                <w:sz w:val="21"/>
                <w:szCs w:val="21"/>
              </w:rPr>
            </w:pPr>
            <w:proofErr w:type="spellStart"/>
            <w:r>
              <w:rPr>
                <w:rStyle w:val="Emphasis"/>
                <w:rFonts w:ascii="Trebuchet MS" w:hAnsi="Trebuchet MS"/>
                <w:color w:val="444444"/>
                <w:sz w:val="21"/>
                <w:szCs w:val="21"/>
                <w:bdr w:val="none" w:sz="0" w:space="0" w:color="auto" w:frame="1"/>
              </w:rPr>
              <w:t>Iterator</w:t>
            </w:r>
            <w:proofErr w:type="spellEnd"/>
            <w:r>
              <w:rPr>
                <w:rFonts w:ascii="Trebuchet MS" w:hAnsi="Trebuchet MS"/>
                <w:color w:val="444444"/>
                <w:sz w:val="21"/>
                <w:szCs w:val="21"/>
              </w:rPr>
              <w:t> is introduced from JDK 1.2</w:t>
            </w:r>
          </w:p>
        </w:tc>
        <w:tc>
          <w:tcPr>
            <w:tcW w:w="4758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13AF" w:rsidRDefault="003113AF">
            <w:pPr>
              <w:spacing w:line="345" w:lineRule="atLeast"/>
              <w:ind w:left="300"/>
              <w:jc w:val="both"/>
              <w:rPr>
                <w:rFonts w:ascii="Trebuchet MS" w:hAnsi="Trebuchet MS"/>
                <w:color w:val="444444"/>
                <w:sz w:val="21"/>
                <w:szCs w:val="21"/>
              </w:rPr>
            </w:pPr>
            <w:r>
              <w:rPr>
                <w:rStyle w:val="Emphasis"/>
                <w:rFonts w:ascii="Trebuchet MS" w:hAnsi="Trebuchet MS"/>
                <w:color w:val="444444"/>
                <w:sz w:val="21"/>
                <w:szCs w:val="21"/>
                <w:bdr w:val="none" w:sz="0" w:space="0" w:color="auto" w:frame="1"/>
              </w:rPr>
              <w:t>Enumeration</w:t>
            </w:r>
            <w:r>
              <w:rPr>
                <w:rFonts w:ascii="Trebuchet MS" w:hAnsi="Trebuchet MS"/>
                <w:color w:val="444444"/>
                <w:sz w:val="21"/>
                <w:szCs w:val="21"/>
              </w:rPr>
              <w:t> is introduced in JDK 1.0</w:t>
            </w:r>
          </w:p>
        </w:tc>
      </w:tr>
      <w:tr w:rsidR="003113AF" w:rsidTr="0095079B">
        <w:trPr>
          <w:trHeight w:val="641"/>
        </w:trPr>
        <w:tc>
          <w:tcPr>
            <w:tcW w:w="76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13AF" w:rsidRDefault="003113AF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6)</w:t>
            </w:r>
          </w:p>
        </w:tc>
        <w:tc>
          <w:tcPr>
            <w:tcW w:w="4864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13AF" w:rsidRDefault="003113AF">
            <w:pPr>
              <w:spacing w:line="345" w:lineRule="atLeast"/>
              <w:ind w:left="300"/>
              <w:jc w:val="both"/>
              <w:rPr>
                <w:rFonts w:ascii="Trebuchet MS" w:hAnsi="Trebuchet MS"/>
                <w:color w:val="444444"/>
                <w:sz w:val="21"/>
                <w:szCs w:val="21"/>
              </w:rPr>
            </w:pPr>
            <w:proofErr w:type="spellStart"/>
            <w:r>
              <w:rPr>
                <w:rStyle w:val="Emphasis"/>
                <w:rFonts w:ascii="Trebuchet MS" w:hAnsi="Trebuchet MS"/>
                <w:color w:val="444444"/>
                <w:sz w:val="21"/>
                <w:szCs w:val="21"/>
                <w:bdr w:val="none" w:sz="0" w:space="0" w:color="auto" w:frame="1"/>
              </w:rPr>
              <w:t>Iterator</w:t>
            </w:r>
            <w:proofErr w:type="spellEnd"/>
            <w:r>
              <w:rPr>
                <w:rStyle w:val="Emphasis"/>
                <w:rFonts w:ascii="Trebuchet MS" w:hAnsi="Trebuchet MS"/>
                <w:color w:val="444444"/>
                <w:sz w:val="21"/>
                <w:szCs w:val="21"/>
                <w:bdr w:val="none" w:sz="0" w:space="0" w:color="auto" w:frame="1"/>
              </w:rPr>
              <w:t> </w:t>
            </w:r>
            <w:r>
              <w:rPr>
                <w:rFonts w:ascii="Trebuchet MS" w:hAnsi="Trebuchet MS"/>
                <w:color w:val="444444"/>
                <w:sz w:val="21"/>
                <w:szCs w:val="21"/>
              </w:rPr>
              <w:t>is safer and secured than </w:t>
            </w:r>
            <w:r>
              <w:rPr>
                <w:rStyle w:val="Emphasis"/>
                <w:rFonts w:ascii="Trebuchet MS" w:hAnsi="Trebuchet MS"/>
                <w:color w:val="444444"/>
                <w:sz w:val="21"/>
                <w:szCs w:val="21"/>
                <w:bdr w:val="none" w:sz="0" w:space="0" w:color="auto" w:frame="1"/>
              </w:rPr>
              <w:t>Enumeration</w:t>
            </w:r>
            <w:r>
              <w:rPr>
                <w:rFonts w:ascii="Trebuchet MS" w:hAnsi="Trebuchet MS"/>
                <w:color w:val="444444"/>
                <w:sz w:val="21"/>
                <w:szCs w:val="21"/>
              </w:rPr>
              <w:t>.</w:t>
            </w:r>
          </w:p>
        </w:tc>
        <w:tc>
          <w:tcPr>
            <w:tcW w:w="4758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13AF" w:rsidRDefault="003113AF">
            <w:pPr>
              <w:spacing w:line="345" w:lineRule="atLeast"/>
              <w:ind w:left="300"/>
              <w:jc w:val="both"/>
              <w:rPr>
                <w:rFonts w:ascii="Trebuchet MS" w:hAnsi="Trebuchet MS"/>
                <w:color w:val="444444"/>
                <w:sz w:val="21"/>
                <w:szCs w:val="21"/>
              </w:rPr>
            </w:pPr>
            <w:r w:rsidRPr="00E622C2">
              <w:rPr>
                <w:rStyle w:val="Emphasis"/>
                <w:rFonts w:ascii="Trebuchet MS" w:hAnsi="Trebuchet MS"/>
                <w:color w:val="444444"/>
                <w:sz w:val="21"/>
                <w:szCs w:val="21"/>
                <w:bdr w:val="none" w:sz="0" w:space="0" w:color="auto" w:frame="1"/>
              </w:rPr>
              <w:t>Enumeration</w:t>
            </w:r>
            <w:r w:rsidRPr="00E622C2">
              <w:rPr>
                <w:rFonts w:ascii="Trebuchet MS" w:hAnsi="Trebuchet MS"/>
                <w:color w:val="444444"/>
                <w:sz w:val="21"/>
                <w:szCs w:val="21"/>
                <w:highlight w:val="yellow"/>
              </w:rPr>
              <w:t xml:space="preserve"> is not safe and secured due to </w:t>
            </w:r>
            <w:proofErr w:type="spellStart"/>
            <w:r w:rsidRPr="00E622C2">
              <w:rPr>
                <w:rFonts w:ascii="Trebuchet MS" w:hAnsi="Trebuchet MS"/>
                <w:color w:val="444444"/>
                <w:sz w:val="21"/>
                <w:szCs w:val="21"/>
                <w:highlight w:val="yellow"/>
              </w:rPr>
              <w:t>it’s</w:t>
            </w:r>
            <w:proofErr w:type="spellEnd"/>
            <w:r w:rsidRPr="00E622C2">
              <w:rPr>
                <w:rFonts w:ascii="Trebuchet MS" w:hAnsi="Trebuchet MS"/>
                <w:color w:val="444444"/>
                <w:sz w:val="21"/>
                <w:szCs w:val="21"/>
                <w:highlight w:val="yellow"/>
              </w:rPr>
              <w:t xml:space="preserve"> fail-safe nature</w:t>
            </w:r>
          </w:p>
        </w:tc>
      </w:tr>
      <w:tr w:rsidR="003113AF" w:rsidTr="0095079B">
        <w:trPr>
          <w:trHeight w:val="641"/>
        </w:trPr>
        <w:tc>
          <w:tcPr>
            <w:tcW w:w="76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13AF" w:rsidRDefault="003113AF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7)</w:t>
            </w:r>
          </w:p>
        </w:tc>
        <w:tc>
          <w:tcPr>
            <w:tcW w:w="4864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13AF" w:rsidRDefault="003113AF">
            <w:pPr>
              <w:spacing w:line="345" w:lineRule="atLeast"/>
              <w:ind w:left="300"/>
              <w:jc w:val="both"/>
              <w:rPr>
                <w:rFonts w:ascii="Trebuchet MS" w:hAnsi="Trebuchet MS"/>
                <w:color w:val="444444"/>
                <w:sz w:val="21"/>
                <w:szCs w:val="21"/>
              </w:rPr>
            </w:pPr>
            <w:proofErr w:type="spellStart"/>
            <w:r>
              <w:rPr>
                <w:rStyle w:val="Emphasis"/>
                <w:rFonts w:ascii="Trebuchet MS" w:hAnsi="Trebuchet MS"/>
                <w:color w:val="444444"/>
                <w:sz w:val="21"/>
                <w:szCs w:val="21"/>
                <w:bdr w:val="none" w:sz="0" w:space="0" w:color="auto" w:frame="1"/>
              </w:rPr>
              <w:t>Iterator</w:t>
            </w:r>
            <w:proofErr w:type="spellEnd"/>
            <w:r>
              <w:rPr>
                <w:rFonts w:ascii="Trebuchet MS" w:hAnsi="Trebuchet MS"/>
                <w:color w:val="444444"/>
                <w:sz w:val="21"/>
                <w:szCs w:val="21"/>
              </w:rPr>
              <w:t> is used to iterate most of the classes in the collection framework like </w:t>
            </w:r>
            <w:proofErr w:type="spellStart"/>
            <w:r w:rsidRPr="00927F8B">
              <w:rPr>
                <w:rStyle w:val="Emphasis"/>
                <w:rFonts w:ascii="Trebuchet MS" w:hAnsi="Trebuchet MS"/>
                <w:color w:val="444444"/>
                <w:sz w:val="21"/>
                <w:szCs w:val="21"/>
                <w:highlight w:val="yellow"/>
                <w:bdr w:val="none" w:sz="0" w:space="0" w:color="auto" w:frame="1"/>
              </w:rPr>
              <w:t>ArrayList</w:t>
            </w:r>
            <w:proofErr w:type="spellEnd"/>
            <w:r w:rsidRPr="00927F8B">
              <w:rPr>
                <w:rFonts w:ascii="Trebuchet MS" w:hAnsi="Trebuchet MS"/>
                <w:color w:val="444444"/>
                <w:sz w:val="21"/>
                <w:szCs w:val="21"/>
                <w:highlight w:val="yellow"/>
              </w:rPr>
              <w:t>, </w:t>
            </w:r>
            <w:proofErr w:type="spellStart"/>
            <w:r w:rsidRPr="00927F8B">
              <w:rPr>
                <w:rStyle w:val="Emphasis"/>
                <w:rFonts w:ascii="Trebuchet MS" w:hAnsi="Trebuchet MS"/>
                <w:color w:val="444444"/>
                <w:sz w:val="21"/>
                <w:szCs w:val="21"/>
                <w:highlight w:val="yellow"/>
                <w:bdr w:val="none" w:sz="0" w:space="0" w:color="auto" w:frame="1"/>
              </w:rPr>
              <w:t>HashSet</w:t>
            </w:r>
            <w:proofErr w:type="spellEnd"/>
            <w:r w:rsidRPr="00927F8B">
              <w:rPr>
                <w:rFonts w:ascii="Trebuchet MS" w:hAnsi="Trebuchet MS"/>
                <w:color w:val="444444"/>
                <w:sz w:val="21"/>
                <w:szCs w:val="21"/>
                <w:highlight w:val="yellow"/>
              </w:rPr>
              <w:t>, </w:t>
            </w:r>
            <w:proofErr w:type="spellStart"/>
            <w:r w:rsidRPr="00927F8B">
              <w:rPr>
                <w:rStyle w:val="Emphasis"/>
                <w:rFonts w:ascii="Trebuchet MS" w:hAnsi="Trebuchet MS"/>
                <w:color w:val="444444"/>
                <w:sz w:val="21"/>
                <w:szCs w:val="21"/>
                <w:highlight w:val="yellow"/>
                <w:bdr w:val="none" w:sz="0" w:space="0" w:color="auto" w:frame="1"/>
              </w:rPr>
              <w:t>HashMap</w:t>
            </w:r>
            <w:proofErr w:type="spellEnd"/>
            <w:r w:rsidRPr="00927F8B">
              <w:rPr>
                <w:rFonts w:ascii="Trebuchet MS" w:hAnsi="Trebuchet MS"/>
                <w:color w:val="444444"/>
                <w:sz w:val="21"/>
                <w:szCs w:val="21"/>
                <w:highlight w:val="yellow"/>
              </w:rPr>
              <w:t>, </w:t>
            </w:r>
            <w:proofErr w:type="spellStart"/>
            <w:r w:rsidRPr="00927F8B">
              <w:rPr>
                <w:rStyle w:val="Emphasis"/>
                <w:rFonts w:ascii="Trebuchet MS" w:hAnsi="Trebuchet MS"/>
                <w:color w:val="444444"/>
                <w:sz w:val="21"/>
                <w:szCs w:val="21"/>
                <w:highlight w:val="yellow"/>
                <w:bdr w:val="none" w:sz="0" w:space="0" w:color="auto" w:frame="1"/>
              </w:rPr>
              <w:t>LinkedList</w:t>
            </w:r>
            <w:proofErr w:type="spellEnd"/>
            <w:r>
              <w:rPr>
                <w:rFonts w:ascii="Trebuchet MS" w:hAnsi="Trebuchet MS"/>
                <w:color w:val="444444"/>
                <w:sz w:val="21"/>
                <w:szCs w:val="21"/>
              </w:rPr>
              <w:t> etc.</w:t>
            </w:r>
          </w:p>
        </w:tc>
        <w:tc>
          <w:tcPr>
            <w:tcW w:w="4758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13AF" w:rsidRDefault="003113AF">
            <w:pPr>
              <w:spacing w:line="345" w:lineRule="atLeast"/>
              <w:ind w:left="300"/>
              <w:jc w:val="both"/>
              <w:rPr>
                <w:rFonts w:ascii="Trebuchet MS" w:hAnsi="Trebuchet MS"/>
                <w:color w:val="444444"/>
                <w:sz w:val="21"/>
                <w:szCs w:val="21"/>
              </w:rPr>
            </w:pPr>
            <w:r>
              <w:rPr>
                <w:rStyle w:val="Emphasis"/>
                <w:rFonts w:ascii="Trebuchet MS" w:hAnsi="Trebuchet MS"/>
                <w:color w:val="444444"/>
                <w:sz w:val="21"/>
                <w:szCs w:val="21"/>
                <w:bdr w:val="none" w:sz="0" w:space="0" w:color="auto" w:frame="1"/>
              </w:rPr>
              <w:t>Enumeration</w:t>
            </w:r>
            <w:r>
              <w:rPr>
                <w:rFonts w:ascii="Trebuchet MS" w:hAnsi="Trebuchet MS"/>
                <w:color w:val="444444"/>
                <w:sz w:val="21"/>
                <w:szCs w:val="21"/>
              </w:rPr>
              <w:t> is used to traverse the legacy classes like </w:t>
            </w:r>
            <w:r>
              <w:rPr>
                <w:rStyle w:val="Emphasis"/>
                <w:rFonts w:ascii="Trebuchet MS" w:hAnsi="Trebuchet MS"/>
                <w:color w:val="444444"/>
                <w:sz w:val="21"/>
                <w:szCs w:val="21"/>
                <w:bdr w:val="none" w:sz="0" w:space="0" w:color="auto" w:frame="1"/>
              </w:rPr>
              <w:t>Vector</w:t>
            </w:r>
            <w:r>
              <w:rPr>
                <w:rFonts w:ascii="Trebuchet MS" w:hAnsi="Trebuchet MS"/>
                <w:color w:val="444444"/>
                <w:sz w:val="21"/>
                <w:szCs w:val="21"/>
              </w:rPr>
              <w:t>, </w:t>
            </w:r>
            <w:r>
              <w:rPr>
                <w:rStyle w:val="Emphasis"/>
                <w:rFonts w:ascii="Trebuchet MS" w:hAnsi="Trebuchet MS"/>
                <w:color w:val="444444"/>
                <w:sz w:val="21"/>
                <w:szCs w:val="21"/>
                <w:bdr w:val="none" w:sz="0" w:space="0" w:color="auto" w:frame="1"/>
              </w:rPr>
              <w:t>Stack</w:t>
            </w:r>
            <w:r>
              <w:rPr>
                <w:rFonts w:ascii="Trebuchet MS" w:hAnsi="Trebuchet MS"/>
                <w:color w:val="444444"/>
                <w:sz w:val="21"/>
                <w:szCs w:val="21"/>
              </w:rPr>
              <w:t> and </w:t>
            </w:r>
            <w:proofErr w:type="spellStart"/>
            <w:r>
              <w:rPr>
                <w:rStyle w:val="Emphasis"/>
                <w:rFonts w:ascii="Trebuchet MS" w:hAnsi="Trebuchet MS"/>
                <w:color w:val="444444"/>
                <w:sz w:val="21"/>
                <w:szCs w:val="21"/>
                <w:bdr w:val="none" w:sz="0" w:space="0" w:color="auto" w:frame="1"/>
              </w:rPr>
              <w:t>HashTable</w:t>
            </w:r>
            <w:proofErr w:type="spellEnd"/>
            <w:r>
              <w:rPr>
                <w:rFonts w:ascii="Trebuchet MS" w:hAnsi="Trebuchet MS"/>
                <w:color w:val="444444"/>
                <w:sz w:val="21"/>
                <w:szCs w:val="21"/>
              </w:rPr>
              <w:t>.</w:t>
            </w:r>
          </w:p>
        </w:tc>
      </w:tr>
      <w:tr w:rsidR="003113AF" w:rsidTr="0095079B">
        <w:trPr>
          <w:trHeight w:val="641"/>
        </w:trPr>
        <w:tc>
          <w:tcPr>
            <w:tcW w:w="76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13AF" w:rsidRDefault="003113AF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8)</w:t>
            </w:r>
          </w:p>
        </w:tc>
        <w:tc>
          <w:tcPr>
            <w:tcW w:w="4864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13AF" w:rsidRDefault="003113AF">
            <w:pPr>
              <w:spacing w:line="345" w:lineRule="atLeast"/>
              <w:ind w:left="300"/>
              <w:jc w:val="both"/>
              <w:rPr>
                <w:rFonts w:ascii="Trebuchet MS" w:hAnsi="Trebuchet MS"/>
                <w:color w:val="444444"/>
                <w:sz w:val="21"/>
                <w:szCs w:val="21"/>
              </w:rPr>
            </w:pPr>
            <w:proofErr w:type="spellStart"/>
            <w:r>
              <w:rPr>
                <w:rStyle w:val="Emphasis"/>
                <w:rFonts w:ascii="Trebuchet MS" w:hAnsi="Trebuchet MS"/>
                <w:color w:val="444444"/>
                <w:sz w:val="21"/>
                <w:szCs w:val="21"/>
                <w:bdr w:val="none" w:sz="0" w:space="0" w:color="auto" w:frame="1"/>
              </w:rPr>
              <w:t>Iterator</w:t>
            </w:r>
            <w:proofErr w:type="spellEnd"/>
            <w:r>
              <w:rPr>
                <w:rFonts w:ascii="Trebuchet MS" w:hAnsi="Trebuchet MS"/>
                <w:color w:val="444444"/>
                <w:sz w:val="21"/>
                <w:szCs w:val="21"/>
              </w:rPr>
              <w:t> is fail-fast in nature.</w:t>
            </w:r>
          </w:p>
        </w:tc>
        <w:tc>
          <w:tcPr>
            <w:tcW w:w="4758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13AF" w:rsidRDefault="003113AF">
            <w:pPr>
              <w:spacing w:line="345" w:lineRule="atLeast"/>
              <w:ind w:left="300"/>
              <w:jc w:val="both"/>
              <w:rPr>
                <w:rFonts w:ascii="Trebuchet MS" w:hAnsi="Trebuchet MS"/>
                <w:color w:val="444444"/>
                <w:sz w:val="21"/>
                <w:szCs w:val="21"/>
              </w:rPr>
            </w:pPr>
            <w:r>
              <w:rPr>
                <w:rStyle w:val="Emphasis"/>
                <w:rFonts w:ascii="Trebuchet MS" w:hAnsi="Trebuchet MS"/>
                <w:color w:val="444444"/>
                <w:sz w:val="21"/>
                <w:szCs w:val="21"/>
                <w:bdr w:val="none" w:sz="0" w:space="0" w:color="auto" w:frame="1"/>
              </w:rPr>
              <w:t>Enumeration</w:t>
            </w:r>
            <w:r>
              <w:rPr>
                <w:rFonts w:ascii="Trebuchet MS" w:hAnsi="Trebuchet MS"/>
                <w:color w:val="444444"/>
                <w:sz w:val="21"/>
                <w:szCs w:val="21"/>
              </w:rPr>
              <w:t> is fail-safe in nature.</w:t>
            </w:r>
          </w:p>
        </w:tc>
      </w:tr>
      <w:tr w:rsidR="003113AF" w:rsidTr="0095079B">
        <w:trPr>
          <w:trHeight w:val="641"/>
        </w:trPr>
        <w:tc>
          <w:tcPr>
            <w:tcW w:w="76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13AF" w:rsidRDefault="003113AF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lastRenderedPageBreak/>
              <w:t>9)</w:t>
            </w:r>
          </w:p>
        </w:tc>
        <w:tc>
          <w:tcPr>
            <w:tcW w:w="4864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13AF" w:rsidRDefault="003113AF">
            <w:pPr>
              <w:spacing w:line="345" w:lineRule="atLeast"/>
              <w:ind w:left="300"/>
              <w:jc w:val="both"/>
              <w:rPr>
                <w:rStyle w:val="Emphasis"/>
                <w:rFonts w:ascii="Trebuchet MS" w:hAnsi="Trebuchet MS"/>
                <w:color w:val="444444"/>
                <w:sz w:val="21"/>
                <w:szCs w:val="21"/>
                <w:bdr w:val="none" w:sz="0" w:space="0" w:color="auto" w:frame="1"/>
              </w:rPr>
            </w:pPr>
            <w:r>
              <w:rPr>
                <w:rFonts w:ascii="Trebuchet MS" w:hAnsi="Trebuchet MS"/>
                <w:color w:val="444444"/>
                <w:sz w:val="21"/>
                <w:szCs w:val="21"/>
              </w:rPr>
              <w:t>: </w:t>
            </w:r>
            <w:proofErr w:type="spellStart"/>
            <w:r>
              <w:rPr>
                <w:rStyle w:val="Emphasis"/>
                <w:rFonts w:ascii="Trebuchet MS" w:hAnsi="Trebuchet MS"/>
                <w:color w:val="444444"/>
                <w:sz w:val="21"/>
                <w:szCs w:val="21"/>
                <w:bdr w:val="none" w:sz="0" w:space="0" w:color="auto" w:frame="1"/>
              </w:rPr>
              <w:t>hasNext</w:t>
            </w:r>
            <w:proofErr w:type="spellEnd"/>
            <w:r>
              <w:rPr>
                <w:rStyle w:val="Emphasis"/>
                <w:rFonts w:ascii="Trebuchet MS" w:hAnsi="Trebuchet MS"/>
                <w:color w:val="444444"/>
                <w:sz w:val="21"/>
                <w:szCs w:val="21"/>
                <w:bdr w:val="none" w:sz="0" w:space="0" w:color="auto" w:frame="1"/>
              </w:rPr>
              <w:t>()</w:t>
            </w:r>
            <w:r>
              <w:rPr>
                <w:rFonts w:ascii="Trebuchet MS" w:hAnsi="Trebuchet MS"/>
                <w:color w:val="444444"/>
                <w:sz w:val="21"/>
                <w:szCs w:val="21"/>
              </w:rPr>
              <w:t>, </w:t>
            </w:r>
            <w:r>
              <w:rPr>
                <w:rStyle w:val="Emphasis"/>
                <w:rFonts w:ascii="Trebuchet MS" w:hAnsi="Trebuchet MS"/>
                <w:color w:val="444444"/>
                <w:sz w:val="21"/>
                <w:szCs w:val="21"/>
                <w:bdr w:val="none" w:sz="0" w:space="0" w:color="auto" w:frame="1"/>
              </w:rPr>
              <w:t>next()</w:t>
            </w:r>
            <w:r>
              <w:rPr>
                <w:rFonts w:ascii="Trebuchet MS" w:hAnsi="Trebuchet MS"/>
                <w:color w:val="444444"/>
                <w:sz w:val="21"/>
                <w:szCs w:val="21"/>
              </w:rPr>
              <w:t> and </w:t>
            </w:r>
            <w:r>
              <w:rPr>
                <w:rStyle w:val="Emphasis"/>
                <w:rFonts w:ascii="Trebuchet MS" w:hAnsi="Trebuchet MS"/>
                <w:color w:val="444444"/>
                <w:sz w:val="21"/>
                <w:szCs w:val="21"/>
                <w:bdr w:val="none" w:sz="0" w:space="0" w:color="auto" w:frame="1"/>
              </w:rPr>
              <w:t>remove()</w:t>
            </w:r>
          </w:p>
        </w:tc>
        <w:tc>
          <w:tcPr>
            <w:tcW w:w="4758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13AF" w:rsidRDefault="003113AF">
            <w:pPr>
              <w:spacing w:line="345" w:lineRule="atLeast"/>
              <w:ind w:left="300"/>
              <w:jc w:val="both"/>
              <w:rPr>
                <w:rStyle w:val="Emphasis"/>
                <w:rFonts w:ascii="Trebuchet MS" w:hAnsi="Trebuchet MS"/>
                <w:color w:val="444444"/>
                <w:sz w:val="21"/>
                <w:szCs w:val="21"/>
                <w:bdr w:val="none" w:sz="0" w:space="0" w:color="auto" w:frame="1"/>
              </w:rPr>
            </w:pPr>
            <w:r>
              <w:rPr>
                <w:rFonts w:ascii="Trebuchet MS" w:hAnsi="Trebuchet MS"/>
                <w:color w:val="444444"/>
                <w:sz w:val="21"/>
                <w:szCs w:val="21"/>
              </w:rPr>
              <w:t>Methods : </w:t>
            </w:r>
            <w:proofErr w:type="spellStart"/>
            <w:r>
              <w:rPr>
                <w:rStyle w:val="Emphasis"/>
                <w:rFonts w:ascii="Trebuchet MS" w:hAnsi="Trebuchet MS"/>
                <w:color w:val="444444"/>
                <w:sz w:val="21"/>
                <w:szCs w:val="21"/>
                <w:bdr w:val="none" w:sz="0" w:space="0" w:color="auto" w:frame="1"/>
              </w:rPr>
              <w:t>hasMoreElements</w:t>
            </w:r>
            <w:proofErr w:type="spellEnd"/>
            <w:r>
              <w:rPr>
                <w:rStyle w:val="Emphasis"/>
                <w:rFonts w:ascii="Trebuchet MS" w:hAnsi="Trebuchet MS"/>
                <w:color w:val="444444"/>
                <w:sz w:val="21"/>
                <w:szCs w:val="21"/>
                <w:bdr w:val="none" w:sz="0" w:space="0" w:color="auto" w:frame="1"/>
              </w:rPr>
              <w:t>() </w:t>
            </w:r>
            <w:r>
              <w:rPr>
                <w:rFonts w:ascii="Trebuchet MS" w:hAnsi="Trebuchet MS"/>
                <w:color w:val="444444"/>
                <w:sz w:val="21"/>
                <w:szCs w:val="21"/>
              </w:rPr>
              <w:t>and </w:t>
            </w:r>
            <w:proofErr w:type="spellStart"/>
            <w:r>
              <w:rPr>
                <w:rStyle w:val="Emphasis"/>
                <w:rFonts w:ascii="Trebuchet MS" w:hAnsi="Trebuchet MS"/>
                <w:color w:val="444444"/>
                <w:sz w:val="21"/>
                <w:szCs w:val="21"/>
                <w:bdr w:val="none" w:sz="0" w:space="0" w:color="auto" w:frame="1"/>
              </w:rPr>
              <w:t>nextElement</w:t>
            </w:r>
            <w:proofErr w:type="spellEnd"/>
            <w:r>
              <w:rPr>
                <w:rStyle w:val="Emphasis"/>
                <w:rFonts w:ascii="Trebuchet MS" w:hAnsi="Trebuchet MS"/>
                <w:color w:val="444444"/>
                <w:sz w:val="21"/>
                <w:szCs w:val="21"/>
                <w:bdr w:val="none" w:sz="0" w:space="0" w:color="auto" w:frame="1"/>
              </w:rPr>
              <w:t>()</w:t>
            </w:r>
          </w:p>
        </w:tc>
      </w:tr>
    </w:tbl>
    <w:p w:rsidR="00E245C8" w:rsidRDefault="00E245C8" w:rsidP="00E245C8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>5) What is the difference between List and Set?</w:t>
      </w:r>
    </w:p>
    <w:p w:rsidR="00E245C8" w:rsidRDefault="00E245C8" w:rsidP="00E245C8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List can contain duplicate elements whereas Set contains only unique elements.</w:t>
      </w:r>
    </w:p>
    <w:p w:rsidR="00E245C8" w:rsidRDefault="00E11F24" w:rsidP="00E245C8">
      <w:pPr>
        <w:rPr>
          <w:rFonts w:ascii="Times New Roman" w:hAnsi="Times New Roman"/>
          <w:sz w:val="24"/>
          <w:szCs w:val="24"/>
        </w:rPr>
      </w:pPr>
      <w:r>
        <w:pict>
          <v:rect id="_x0000_i1029" style="width:0;height:.75pt" o:hrstd="t" o:hrnoshade="t" o:hr="t" fillcolor="#d4d4d4" stroked="f"/>
        </w:pict>
      </w:r>
    </w:p>
    <w:p w:rsidR="00E245C8" w:rsidRDefault="00E245C8" w:rsidP="00E245C8">
      <w:pPr>
        <w:pStyle w:val="Heading3"/>
        <w:shd w:val="clear" w:color="auto" w:fill="FFFFFF"/>
        <w:spacing w:line="312" w:lineRule="atLeast"/>
        <w:jc w:val="both"/>
        <w:rPr>
          <w:ins w:id="0" w:author="Unknown"/>
          <w:rFonts w:ascii="Helvetica" w:hAnsi="Helvetica" w:cs="Helvetica"/>
          <w:b w:val="0"/>
          <w:bCs w:val="0"/>
          <w:color w:val="610B4B"/>
          <w:sz w:val="32"/>
          <w:szCs w:val="32"/>
        </w:rPr>
      </w:pPr>
      <w:ins w:id="1" w:author="Unknown">
        <w:r>
          <w:rPr>
            <w:rFonts w:ascii="Helvetica" w:hAnsi="Helvetica" w:cs="Helvetica"/>
            <w:b w:val="0"/>
            <w:bCs w:val="0"/>
            <w:color w:val="610B4B"/>
            <w:sz w:val="32"/>
            <w:szCs w:val="32"/>
          </w:rPr>
          <w:t xml:space="preserve">6) What is the difference between </w:t>
        </w:r>
        <w:proofErr w:type="spellStart"/>
        <w:r>
          <w:rPr>
            <w:rFonts w:ascii="Helvetica" w:hAnsi="Helvetica" w:cs="Helvetica"/>
            <w:b w:val="0"/>
            <w:bCs w:val="0"/>
            <w:color w:val="610B4B"/>
            <w:sz w:val="32"/>
            <w:szCs w:val="32"/>
          </w:rPr>
          <w:t>HashSet</w:t>
        </w:r>
        <w:proofErr w:type="spellEnd"/>
        <w:r>
          <w:rPr>
            <w:rFonts w:ascii="Helvetica" w:hAnsi="Helvetica" w:cs="Helvetica"/>
            <w:b w:val="0"/>
            <w:bCs w:val="0"/>
            <w:color w:val="610B4B"/>
            <w:sz w:val="32"/>
            <w:szCs w:val="32"/>
          </w:rPr>
          <w:t xml:space="preserve"> and </w:t>
        </w:r>
        <w:proofErr w:type="spellStart"/>
        <w:r>
          <w:rPr>
            <w:rFonts w:ascii="Helvetica" w:hAnsi="Helvetica" w:cs="Helvetica"/>
            <w:b w:val="0"/>
            <w:bCs w:val="0"/>
            <w:color w:val="610B4B"/>
            <w:sz w:val="32"/>
            <w:szCs w:val="32"/>
          </w:rPr>
          <w:t>TreeSet</w:t>
        </w:r>
        <w:proofErr w:type="spellEnd"/>
        <w:r>
          <w:rPr>
            <w:rFonts w:ascii="Helvetica" w:hAnsi="Helvetica" w:cs="Helvetica"/>
            <w:b w:val="0"/>
            <w:bCs w:val="0"/>
            <w:color w:val="610B4B"/>
            <w:sz w:val="32"/>
            <w:szCs w:val="32"/>
          </w:rPr>
          <w:t>?</w:t>
        </w:r>
      </w:ins>
    </w:p>
    <w:p w:rsidR="00E245C8" w:rsidRDefault="00E245C8" w:rsidP="00E245C8">
      <w:pPr>
        <w:pStyle w:val="NormalWeb"/>
        <w:shd w:val="clear" w:color="auto" w:fill="FFFFFF"/>
        <w:jc w:val="both"/>
        <w:rPr>
          <w:ins w:id="2" w:author="Unknown"/>
          <w:rFonts w:ascii="Verdana" w:hAnsi="Verdana"/>
          <w:color w:val="000000"/>
          <w:sz w:val="20"/>
          <w:szCs w:val="20"/>
        </w:rPr>
      </w:pPr>
      <w:proofErr w:type="spellStart"/>
      <w:ins w:id="3" w:author="Unknown">
        <w:r>
          <w:rPr>
            <w:rFonts w:ascii="Verdana" w:hAnsi="Verdana"/>
            <w:color w:val="000000"/>
            <w:sz w:val="20"/>
            <w:szCs w:val="20"/>
          </w:rPr>
          <w:t>HashSet</w:t>
        </w:r>
        <w:proofErr w:type="spellEnd"/>
        <w:r>
          <w:rPr>
            <w:rFonts w:ascii="Verdana" w:hAnsi="Verdana"/>
            <w:color w:val="000000"/>
            <w:sz w:val="20"/>
            <w:szCs w:val="20"/>
          </w:rPr>
          <w:t xml:space="preserve"> maintains </w:t>
        </w:r>
        <w:r>
          <w:rPr>
            <w:rFonts w:ascii="Verdana" w:hAnsi="Verdana"/>
            <w:b/>
            <w:bCs/>
            <w:color w:val="000000"/>
            <w:sz w:val="20"/>
            <w:szCs w:val="20"/>
          </w:rPr>
          <w:t>no order</w:t>
        </w:r>
        <w:r>
          <w:rPr>
            <w:rFonts w:ascii="Verdana" w:hAnsi="Verdana"/>
            <w:color w:val="000000"/>
            <w:sz w:val="20"/>
            <w:szCs w:val="20"/>
          </w:rPr>
          <w:t xml:space="preserve"> whereas </w:t>
        </w:r>
        <w:proofErr w:type="spellStart"/>
        <w:r>
          <w:rPr>
            <w:rFonts w:ascii="Verdana" w:hAnsi="Verdana"/>
            <w:color w:val="000000"/>
            <w:sz w:val="20"/>
            <w:szCs w:val="20"/>
          </w:rPr>
          <w:t>TreeSet</w:t>
        </w:r>
        <w:proofErr w:type="spellEnd"/>
        <w:r>
          <w:rPr>
            <w:rFonts w:ascii="Verdana" w:hAnsi="Verdana"/>
            <w:color w:val="000000"/>
            <w:sz w:val="20"/>
            <w:szCs w:val="20"/>
          </w:rPr>
          <w:t xml:space="preserve"> maintains </w:t>
        </w:r>
        <w:r>
          <w:rPr>
            <w:rFonts w:ascii="Verdana" w:hAnsi="Verdana"/>
            <w:b/>
            <w:bCs/>
            <w:color w:val="000000"/>
            <w:sz w:val="20"/>
            <w:szCs w:val="20"/>
          </w:rPr>
          <w:t>ascending order</w:t>
        </w:r>
        <w:r>
          <w:rPr>
            <w:rFonts w:ascii="Verdana" w:hAnsi="Verdana"/>
            <w:color w:val="000000"/>
            <w:sz w:val="20"/>
            <w:szCs w:val="20"/>
          </w:rPr>
          <w:t>.</w:t>
        </w:r>
      </w:ins>
    </w:p>
    <w:p w:rsidR="00E245C8" w:rsidRDefault="00E11F24" w:rsidP="00E245C8">
      <w:pPr>
        <w:rPr>
          <w:ins w:id="4" w:author="Unknown"/>
          <w:rFonts w:ascii="Times New Roman" w:hAnsi="Times New Roman"/>
          <w:sz w:val="24"/>
          <w:szCs w:val="24"/>
        </w:rPr>
      </w:pPr>
      <w:ins w:id="5" w:author="Unknown">
        <w:r>
          <w:pict>
            <v:rect id="_x0000_i1030" style="width:0;height:.75pt" o:hrstd="t" o:hrnoshade="t" o:hr="t" fillcolor="#d4d4d4" stroked="f"/>
          </w:pict>
        </w:r>
      </w:ins>
    </w:p>
    <w:p w:rsidR="00E245C8" w:rsidRDefault="00E245C8" w:rsidP="00E245C8">
      <w:pPr>
        <w:pStyle w:val="Heading3"/>
        <w:shd w:val="clear" w:color="auto" w:fill="FFFFFF"/>
        <w:spacing w:line="312" w:lineRule="atLeast"/>
        <w:jc w:val="both"/>
        <w:rPr>
          <w:ins w:id="6" w:author="Unknown"/>
          <w:rFonts w:ascii="Helvetica" w:hAnsi="Helvetica" w:cs="Helvetica"/>
          <w:b w:val="0"/>
          <w:bCs w:val="0"/>
          <w:color w:val="610B4B"/>
          <w:sz w:val="32"/>
          <w:szCs w:val="32"/>
        </w:rPr>
      </w:pPr>
      <w:ins w:id="7" w:author="Unknown">
        <w:r>
          <w:rPr>
            <w:rFonts w:ascii="Helvetica" w:hAnsi="Helvetica" w:cs="Helvetica"/>
            <w:b w:val="0"/>
            <w:bCs w:val="0"/>
            <w:color w:val="610B4B"/>
            <w:sz w:val="32"/>
            <w:szCs w:val="32"/>
          </w:rPr>
          <w:t>7) What is the difference between Set and Map?</w:t>
        </w:r>
      </w:ins>
    </w:p>
    <w:p w:rsidR="00E245C8" w:rsidRDefault="00E245C8" w:rsidP="00E245C8">
      <w:pPr>
        <w:pStyle w:val="NormalWeb"/>
        <w:shd w:val="clear" w:color="auto" w:fill="FFFFFF"/>
        <w:jc w:val="both"/>
        <w:rPr>
          <w:ins w:id="8" w:author="Unknown"/>
          <w:rFonts w:ascii="Verdana" w:hAnsi="Verdana"/>
          <w:color w:val="000000"/>
          <w:sz w:val="20"/>
          <w:szCs w:val="20"/>
        </w:rPr>
      </w:pPr>
      <w:ins w:id="9" w:author="Unknown">
        <w:r>
          <w:rPr>
            <w:rFonts w:ascii="Verdana" w:hAnsi="Verdana"/>
            <w:color w:val="000000"/>
            <w:sz w:val="20"/>
            <w:szCs w:val="20"/>
          </w:rPr>
          <w:t>Set contains values only whereas Map contains key and values both.</w:t>
        </w:r>
      </w:ins>
    </w:p>
    <w:p w:rsidR="00E245C8" w:rsidRDefault="00E11F24" w:rsidP="00E245C8">
      <w:pPr>
        <w:rPr>
          <w:ins w:id="10" w:author="Unknown"/>
          <w:rFonts w:ascii="Times New Roman" w:hAnsi="Times New Roman"/>
          <w:sz w:val="24"/>
          <w:szCs w:val="24"/>
        </w:rPr>
      </w:pPr>
      <w:ins w:id="11" w:author="Unknown">
        <w:r>
          <w:pict>
            <v:rect id="_x0000_i1031" style="width:0;height:.75pt" o:hrstd="t" o:hrnoshade="t" o:hr="t" fillcolor="#d4d4d4" stroked="f"/>
          </w:pict>
        </w:r>
      </w:ins>
    </w:p>
    <w:p w:rsidR="00E245C8" w:rsidRDefault="00E245C8" w:rsidP="00E245C8">
      <w:pPr>
        <w:pStyle w:val="Heading3"/>
        <w:shd w:val="clear" w:color="auto" w:fill="FFFFFF"/>
        <w:spacing w:line="312" w:lineRule="atLeast"/>
        <w:jc w:val="both"/>
        <w:rPr>
          <w:ins w:id="12" w:author="Unknown"/>
          <w:rFonts w:ascii="Helvetica" w:hAnsi="Helvetica" w:cs="Helvetica"/>
          <w:b w:val="0"/>
          <w:bCs w:val="0"/>
          <w:color w:val="610B4B"/>
          <w:sz w:val="32"/>
          <w:szCs w:val="32"/>
        </w:rPr>
      </w:pPr>
      <w:ins w:id="13" w:author="Unknown">
        <w:r>
          <w:rPr>
            <w:rFonts w:ascii="Helvetica" w:hAnsi="Helvetica" w:cs="Helvetica"/>
            <w:b w:val="0"/>
            <w:bCs w:val="0"/>
            <w:color w:val="610B4B"/>
            <w:sz w:val="32"/>
            <w:szCs w:val="32"/>
          </w:rPr>
          <w:t xml:space="preserve">8) What is the difference between </w:t>
        </w:r>
        <w:proofErr w:type="spellStart"/>
        <w:r>
          <w:rPr>
            <w:rFonts w:ascii="Helvetica" w:hAnsi="Helvetica" w:cs="Helvetica"/>
            <w:b w:val="0"/>
            <w:bCs w:val="0"/>
            <w:color w:val="610B4B"/>
            <w:sz w:val="32"/>
            <w:szCs w:val="32"/>
          </w:rPr>
          <w:t>HashSet</w:t>
        </w:r>
        <w:proofErr w:type="spellEnd"/>
        <w:r>
          <w:rPr>
            <w:rFonts w:ascii="Helvetica" w:hAnsi="Helvetica" w:cs="Helvetica"/>
            <w:b w:val="0"/>
            <w:bCs w:val="0"/>
            <w:color w:val="610B4B"/>
            <w:sz w:val="32"/>
            <w:szCs w:val="32"/>
          </w:rPr>
          <w:t xml:space="preserve"> and </w:t>
        </w:r>
        <w:proofErr w:type="spellStart"/>
        <w:r>
          <w:rPr>
            <w:rFonts w:ascii="Helvetica" w:hAnsi="Helvetica" w:cs="Helvetica"/>
            <w:b w:val="0"/>
            <w:bCs w:val="0"/>
            <w:color w:val="610B4B"/>
            <w:sz w:val="32"/>
            <w:szCs w:val="32"/>
          </w:rPr>
          <w:t>HashMap</w:t>
        </w:r>
        <w:proofErr w:type="spellEnd"/>
        <w:r>
          <w:rPr>
            <w:rFonts w:ascii="Helvetica" w:hAnsi="Helvetica" w:cs="Helvetica"/>
            <w:b w:val="0"/>
            <w:bCs w:val="0"/>
            <w:color w:val="610B4B"/>
            <w:sz w:val="32"/>
            <w:szCs w:val="32"/>
          </w:rPr>
          <w:t>?</w:t>
        </w:r>
      </w:ins>
    </w:p>
    <w:p w:rsidR="00E245C8" w:rsidRDefault="00E245C8" w:rsidP="00E245C8">
      <w:pPr>
        <w:pStyle w:val="NormalWeb"/>
        <w:shd w:val="clear" w:color="auto" w:fill="FFFFFF"/>
        <w:jc w:val="both"/>
        <w:rPr>
          <w:ins w:id="14" w:author="Unknown"/>
          <w:rFonts w:ascii="Verdana" w:hAnsi="Verdana"/>
          <w:color w:val="000000"/>
          <w:sz w:val="20"/>
          <w:szCs w:val="20"/>
        </w:rPr>
      </w:pPr>
      <w:proofErr w:type="spellStart"/>
      <w:ins w:id="15" w:author="Unknown">
        <w:r>
          <w:rPr>
            <w:rFonts w:ascii="Verdana" w:hAnsi="Verdana"/>
            <w:color w:val="000000"/>
            <w:sz w:val="20"/>
            <w:szCs w:val="20"/>
          </w:rPr>
          <w:t>HashSet</w:t>
        </w:r>
        <w:proofErr w:type="spellEnd"/>
        <w:r>
          <w:rPr>
            <w:rFonts w:ascii="Verdana" w:hAnsi="Verdana"/>
            <w:color w:val="000000"/>
            <w:sz w:val="20"/>
            <w:szCs w:val="20"/>
          </w:rPr>
          <w:t xml:space="preserve"> contains only values whereas </w:t>
        </w:r>
        <w:proofErr w:type="spellStart"/>
        <w:r>
          <w:rPr>
            <w:rFonts w:ascii="Verdana" w:hAnsi="Verdana"/>
            <w:color w:val="000000"/>
            <w:sz w:val="20"/>
            <w:szCs w:val="20"/>
          </w:rPr>
          <w:t>HashMap</w:t>
        </w:r>
        <w:proofErr w:type="spellEnd"/>
        <w:r>
          <w:rPr>
            <w:rFonts w:ascii="Verdana" w:hAnsi="Verdana"/>
            <w:color w:val="000000"/>
            <w:sz w:val="20"/>
            <w:szCs w:val="20"/>
          </w:rPr>
          <w:t xml:space="preserve"> contains </w:t>
        </w:r>
        <w:proofErr w:type="gramStart"/>
        <w:r>
          <w:rPr>
            <w:rFonts w:ascii="Verdana" w:hAnsi="Verdana"/>
            <w:color w:val="000000"/>
            <w:sz w:val="20"/>
            <w:szCs w:val="20"/>
          </w:rPr>
          <w:t>entry(</w:t>
        </w:r>
        <w:proofErr w:type="spellStart"/>
        <w:proofErr w:type="gramEnd"/>
        <w:r>
          <w:rPr>
            <w:rFonts w:ascii="Verdana" w:hAnsi="Verdana"/>
            <w:color w:val="000000"/>
            <w:sz w:val="20"/>
            <w:szCs w:val="20"/>
          </w:rPr>
          <w:t>key,value</w:t>
        </w:r>
        <w:proofErr w:type="spellEnd"/>
        <w:r>
          <w:rPr>
            <w:rFonts w:ascii="Verdana" w:hAnsi="Verdana"/>
            <w:color w:val="000000"/>
            <w:sz w:val="20"/>
            <w:szCs w:val="20"/>
          </w:rPr>
          <w:t xml:space="preserve">). </w:t>
        </w:r>
        <w:proofErr w:type="spellStart"/>
        <w:r>
          <w:rPr>
            <w:rFonts w:ascii="Verdana" w:hAnsi="Verdana"/>
            <w:color w:val="000000"/>
            <w:sz w:val="20"/>
            <w:szCs w:val="20"/>
          </w:rPr>
          <w:t>HashSet</w:t>
        </w:r>
        <w:proofErr w:type="spellEnd"/>
        <w:r>
          <w:rPr>
            <w:rFonts w:ascii="Verdana" w:hAnsi="Verdana"/>
            <w:color w:val="000000"/>
            <w:sz w:val="20"/>
            <w:szCs w:val="20"/>
          </w:rPr>
          <w:t xml:space="preserve"> can be iterated but </w:t>
        </w:r>
        <w:proofErr w:type="spellStart"/>
        <w:r>
          <w:rPr>
            <w:rFonts w:ascii="Verdana" w:hAnsi="Verdana"/>
            <w:color w:val="000000"/>
            <w:sz w:val="20"/>
            <w:szCs w:val="20"/>
          </w:rPr>
          <w:t>HashMap</w:t>
        </w:r>
        <w:proofErr w:type="spellEnd"/>
        <w:r>
          <w:rPr>
            <w:rFonts w:ascii="Verdana" w:hAnsi="Verdana"/>
            <w:color w:val="000000"/>
            <w:sz w:val="20"/>
            <w:szCs w:val="20"/>
          </w:rPr>
          <w:t xml:space="preserve"> need to convert into Set to be iterated.</w:t>
        </w:r>
      </w:ins>
    </w:p>
    <w:p w:rsidR="00E245C8" w:rsidRDefault="00E11F24" w:rsidP="00E245C8">
      <w:pPr>
        <w:rPr>
          <w:ins w:id="16" w:author="Unknown"/>
          <w:rFonts w:ascii="Times New Roman" w:hAnsi="Times New Roman"/>
          <w:sz w:val="24"/>
          <w:szCs w:val="24"/>
        </w:rPr>
      </w:pPr>
      <w:ins w:id="17" w:author="Unknown">
        <w:r>
          <w:pict>
            <v:rect id="_x0000_i1032" style="width:0;height:.75pt" o:hrstd="t" o:hrnoshade="t" o:hr="t" fillcolor="#d4d4d4" stroked="f"/>
          </w:pict>
        </w:r>
      </w:ins>
    </w:p>
    <w:p w:rsidR="00E245C8" w:rsidRDefault="00E245C8" w:rsidP="00E245C8">
      <w:pPr>
        <w:pStyle w:val="Heading3"/>
        <w:shd w:val="clear" w:color="auto" w:fill="FFFFFF"/>
        <w:spacing w:line="312" w:lineRule="atLeast"/>
        <w:jc w:val="both"/>
        <w:rPr>
          <w:ins w:id="18" w:author="Unknown"/>
          <w:rFonts w:ascii="Helvetica" w:hAnsi="Helvetica" w:cs="Helvetica"/>
          <w:b w:val="0"/>
          <w:bCs w:val="0"/>
          <w:color w:val="610B4B"/>
          <w:sz w:val="32"/>
          <w:szCs w:val="32"/>
        </w:rPr>
      </w:pPr>
      <w:ins w:id="19" w:author="Unknown">
        <w:r>
          <w:rPr>
            <w:rFonts w:ascii="Helvetica" w:hAnsi="Helvetica" w:cs="Helvetica"/>
            <w:b w:val="0"/>
            <w:bCs w:val="0"/>
            <w:color w:val="610B4B"/>
            <w:sz w:val="32"/>
            <w:szCs w:val="32"/>
          </w:rPr>
          <w:t xml:space="preserve">9) What is the difference between </w:t>
        </w:r>
        <w:proofErr w:type="spellStart"/>
        <w:r>
          <w:rPr>
            <w:rFonts w:ascii="Helvetica" w:hAnsi="Helvetica" w:cs="Helvetica"/>
            <w:b w:val="0"/>
            <w:bCs w:val="0"/>
            <w:color w:val="610B4B"/>
            <w:sz w:val="32"/>
            <w:szCs w:val="32"/>
          </w:rPr>
          <w:t>HashMap</w:t>
        </w:r>
        <w:proofErr w:type="spellEnd"/>
        <w:r>
          <w:rPr>
            <w:rFonts w:ascii="Helvetica" w:hAnsi="Helvetica" w:cs="Helvetica"/>
            <w:b w:val="0"/>
            <w:bCs w:val="0"/>
            <w:color w:val="610B4B"/>
            <w:sz w:val="32"/>
            <w:szCs w:val="32"/>
          </w:rPr>
          <w:t xml:space="preserve"> and </w:t>
        </w:r>
        <w:proofErr w:type="spellStart"/>
        <w:r>
          <w:rPr>
            <w:rFonts w:ascii="Helvetica" w:hAnsi="Helvetica" w:cs="Helvetica"/>
            <w:b w:val="0"/>
            <w:bCs w:val="0"/>
            <w:color w:val="610B4B"/>
            <w:sz w:val="32"/>
            <w:szCs w:val="32"/>
          </w:rPr>
          <w:t>TreeMap</w:t>
        </w:r>
        <w:proofErr w:type="spellEnd"/>
        <w:r>
          <w:rPr>
            <w:rFonts w:ascii="Helvetica" w:hAnsi="Helvetica" w:cs="Helvetica"/>
            <w:b w:val="0"/>
            <w:bCs w:val="0"/>
            <w:color w:val="610B4B"/>
            <w:sz w:val="32"/>
            <w:szCs w:val="32"/>
          </w:rPr>
          <w:t>?</w:t>
        </w:r>
      </w:ins>
    </w:p>
    <w:p w:rsidR="00E245C8" w:rsidRDefault="00E245C8" w:rsidP="00E245C8">
      <w:pPr>
        <w:pStyle w:val="NormalWeb"/>
        <w:shd w:val="clear" w:color="auto" w:fill="FFFFFF"/>
        <w:jc w:val="both"/>
        <w:rPr>
          <w:ins w:id="20" w:author="Unknown"/>
          <w:rFonts w:ascii="Verdana" w:hAnsi="Verdana"/>
          <w:color w:val="000000"/>
          <w:sz w:val="20"/>
          <w:szCs w:val="20"/>
        </w:rPr>
      </w:pPr>
      <w:proofErr w:type="spellStart"/>
      <w:ins w:id="21" w:author="Unknown">
        <w:r>
          <w:rPr>
            <w:rFonts w:ascii="Verdana" w:hAnsi="Verdana"/>
            <w:color w:val="000000"/>
            <w:sz w:val="20"/>
            <w:szCs w:val="20"/>
          </w:rPr>
          <w:t>HashMap</w:t>
        </w:r>
        <w:proofErr w:type="spellEnd"/>
        <w:r>
          <w:rPr>
            <w:rFonts w:ascii="Verdana" w:hAnsi="Verdana"/>
            <w:color w:val="000000"/>
            <w:sz w:val="20"/>
            <w:szCs w:val="20"/>
          </w:rPr>
          <w:t xml:space="preserve"> maintains </w:t>
        </w:r>
        <w:r>
          <w:rPr>
            <w:rFonts w:ascii="Verdana" w:hAnsi="Verdana"/>
            <w:b/>
            <w:bCs/>
            <w:color w:val="000000"/>
            <w:sz w:val="20"/>
            <w:szCs w:val="20"/>
          </w:rPr>
          <w:t>no order</w:t>
        </w:r>
        <w:r>
          <w:rPr>
            <w:rFonts w:ascii="Verdana" w:hAnsi="Verdana"/>
            <w:color w:val="000000"/>
            <w:sz w:val="20"/>
            <w:szCs w:val="20"/>
          </w:rPr>
          <w:t xml:space="preserve"> but </w:t>
        </w:r>
        <w:proofErr w:type="spellStart"/>
        <w:r>
          <w:rPr>
            <w:rFonts w:ascii="Verdana" w:hAnsi="Verdana"/>
            <w:color w:val="000000"/>
            <w:sz w:val="20"/>
            <w:szCs w:val="20"/>
          </w:rPr>
          <w:t>TreeMap</w:t>
        </w:r>
        <w:proofErr w:type="spellEnd"/>
        <w:r>
          <w:rPr>
            <w:rFonts w:ascii="Verdana" w:hAnsi="Verdana"/>
            <w:color w:val="000000"/>
            <w:sz w:val="20"/>
            <w:szCs w:val="20"/>
          </w:rPr>
          <w:t xml:space="preserve"> maintains </w:t>
        </w:r>
        <w:r>
          <w:rPr>
            <w:rFonts w:ascii="Verdana" w:hAnsi="Verdana"/>
            <w:b/>
            <w:bCs/>
            <w:color w:val="000000"/>
            <w:sz w:val="20"/>
            <w:szCs w:val="20"/>
          </w:rPr>
          <w:t>ascending order</w:t>
        </w:r>
        <w:r>
          <w:rPr>
            <w:rFonts w:ascii="Verdana" w:hAnsi="Verdana"/>
            <w:color w:val="000000"/>
            <w:sz w:val="20"/>
            <w:szCs w:val="20"/>
          </w:rPr>
          <w:t>.</w:t>
        </w:r>
      </w:ins>
    </w:p>
    <w:p w:rsidR="00E245C8" w:rsidRDefault="00E11F24" w:rsidP="00E245C8">
      <w:pPr>
        <w:rPr>
          <w:ins w:id="22" w:author="Unknown"/>
          <w:rFonts w:ascii="Times New Roman" w:hAnsi="Times New Roman"/>
          <w:sz w:val="24"/>
          <w:szCs w:val="24"/>
        </w:rPr>
      </w:pPr>
      <w:ins w:id="23" w:author="Unknown">
        <w:r>
          <w:pict>
            <v:rect id="_x0000_i1033" style="width:0;height:.75pt" o:hrstd="t" o:hrnoshade="t" o:hr="t" fillcolor="#d4d4d4" stroked="f"/>
          </w:pict>
        </w:r>
      </w:ins>
    </w:p>
    <w:p w:rsidR="00E245C8" w:rsidRDefault="00E245C8" w:rsidP="00E245C8">
      <w:pPr>
        <w:pStyle w:val="Heading3"/>
        <w:shd w:val="clear" w:color="auto" w:fill="FFFFFF"/>
        <w:spacing w:line="312" w:lineRule="atLeast"/>
        <w:jc w:val="both"/>
        <w:rPr>
          <w:ins w:id="24" w:author="Unknown"/>
          <w:rFonts w:ascii="Helvetica" w:hAnsi="Helvetica" w:cs="Helvetica"/>
          <w:b w:val="0"/>
          <w:bCs w:val="0"/>
          <w:color w:val="610B4B"/>
          <w:sz w:val="32"/>
          <w:szCs w:val="32"/>
        </w:rPr>
      </w:pPr>
      <w:ins w:id="25" w:author="Unknown">
        <w:r>
          <w:rPr>
            <w:rFonts w:ascii="Helvetica" w:hAnsi="Helvetica" w:cs="Helvetica"/>
            <w:b w:val="0"/>
            <w:bCs w:val="0"/>
            <w:color w:val="610B4B"/>
            <w:sz w:val="32"/>
            <w:szCs w:val="32"/>
          </w:rPr>
          <w:t xml:space="preserve">10) What is the difference between </w:t>
        </w:r>
        <w:proofErr w:type="spellStart"/>
        <w:r>
          <w:rPr>
            <w:rFonts w:ascii="Helvetica" w:hAnsi="Helvetica" w:cs="Helvetica"/>
            <w:b w:val="0"/>
            <w:bCs w:val="0"/>
            <w:color w:val="610B4B"/>
            <w:sz w:val="32"/>
            <w:szCs w:val="32"/>
          </w:rPr>
          <w:t>HashMap</w:t>
        </w:r>
        <w:proofErr w:type="spellEnd"/>
        <w:r>
          <w:rPr>
            <w:rFonts w:ascii="Helvetica" w:hAnsi="Helvetica" w:cs="Helvetica"/>
            <w:b w:val="0"/>
            <w:bCs w:val="0"/>
            <w:color w:val="610B4B"/>
            <w:sz w:val="32"/>
            <w:szCs w:val="32"/>
          </w:rPr>
          <w:t xml:space="preserve"> and </w:t>
        </w:r>
        <w:proofErr w:type="spellStart"/>
        <w:r>
          <w:rPr>
            <w:rFonts w:ascii="Helvetica" w:hAnsi="Helvetica" w:cs="Helvetica"/>
            <w:b w:val="0"/>
            <w:bCs w:val="0"/>
            <w:color w:val="610B4B"/>
            <w:sz w:val="32"/>
            <w:szCs w:val="32"/>
          </w:rPr>
          <w:t>Hashtable</w:t>
        </w:r>
        <w:proofErr w:type="spellEnd"/>
        <w:r>
          <w:rPr>
            <w:rFonts w:ascii="Helvetica" w:hAnsi="Helvetica" w:cs="Helvetica"/>
            <w:b w:val="0"/>
            <w:bCs w:val="0"/>
            <w:color w:val="610B4B"/>
            <w:sz w:val="32"/>
            <w:szCs w:val="32"/>
          </w:rPr>
          <w:t>?</w:t>
        </w:r>
      </w:ins>
    </w:p>
    <w:tbl>
      <w:tblPr>
        <w:tblW w:w="9506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58"/>
        <w:gridCol w:w="4588"/>
        <w:gridCol w:w="4160"/>
      </w:tblGrid>
      <w:tr w:rsidR="00E245C8" w:rsidTr="006F5330">
        <w:trPr>
          <w:trHeight w:val="581"/>
        </w:trPr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E245C8" w:rsidRDefault="00E245C8">
            <w:pPr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No.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E245C8" w:rsidRDefault="00E245C8">
            <w:pPr>
              <w:rPr>
                <w:b/>
                <w:bCs/>
                <w:color w:val="000000"/>
                <w:sz w:val="26"/>
                <w:szCs w:val="26"/>
              </w:rPr>
            </w:pPr>
            <w:proofErr w:type="spellStart"/>
            <w:r>
              <w:rPr>
                <w:b/>
                <w:bCs/>
                <w:color w:val="000000"/>
                <w:sz w:val="26"/>
                <w:szCs w:val="26"/>
              </w:rPr>
              <w:t>HashMap</w:t>
            </w:r>
            <w:proofErr w:type="spellEnd"/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E245C8" w:rsidRDefault="00E245C8">
            <w:pPr>
              <w:rPr>
                <w:b/>
                <w:bCs/>
                <w:color w:val="000000"/>
                <w:sz w:val="26"/>
                <w:szCs w:val="26"/>
              </w:rPr>
            </w:pPr>
            <w:proofErr w:type="spellStart"/>
            <w:r>
              <w:rPr>
                <w:b/>
                <w:bCs/>
                <w:color w:val="000000"/>
                <w:sz w:val="26"/>
                <w:szCs w:val="26"/>
              </w:rPr>
              <w:t>Hashtable</w:t>
            </w:r>
            <w:proofErr w:type="spellEnd"/>
          </w:p>
        </w:tc>
      </w:tr>
      <w:tr w:rsidR="00E245C8" w:rsidTr="006F5330">
        <w:trPr>
          <w:trHeight w:val="550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45C8" w:rsidRDefault="00E245C8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1)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45C8" w:rsidRDefault="00E245C8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HashMap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is not synchronized.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45C8" w:rsidRDefault="00E245C8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Hashtable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is synchronized.</w:t>
            </w:r>
          </w:p>
        </w:tc>
      </w:tr>
      <w:tr w:rsidR="00E245C8" w:rsidTr="006F5330">
        <w:trPr>
          <w:trHeight w:val="917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45C8" w:rsidRDefault="00E245C8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lastRenderedPageBreak/>
              <w:t>2)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45C8" w:rsidRDefault="00E245C8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HashMap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can contain one null key and multiple null values.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45C8" w:rsidRDefault="00E245C8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Hashtable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cannot contain any null key or null value.</w:t>
            </w:r>
          </w:p>
        </w:tc>
      </w:tr>
    </w:tbl>
    <w:p w:rsidR="00E245C8" w:rsidRDefault="00E11F24" w:rsidP="00E245C8">
      <w:pPr>
        <w:rPr>
          <w:ins w:id="26" w:author="Unknown"/>
          <w:rFonts w:ascii="Times New Roman" w:hAnsi="Times New Roman" w:cs="Times New Roman"/>
          <w:sz w:val="24"/>
          <w:szCs w:val="24"/>
        </w:rPr>
      </w:pPr>
      <w:ins w:id="27" w:author="Unknown">
        <w:r>
          <w:pict>
            <v:rect id="_x0000_i1034" style="width:0;height:.75pt" o:hrstd="t" o:hrnoshade="t" o:hr="t" fillcolor="#d4d4d4" stroked="f"/>
          </w:pict>
        </w:r>
      </w:ins>
    </w:p>
    <w:p w:rsidR="00E245C8" w:rsidRDefault="00E245C8" w:rsidP="00E245C8">
      <w:pPr>
        <w:pStyle w:val="Heading3"/>
        <w:shd w:val="clear" w:color="auto" w:fill="FFFFFF"/>
        <w:spacing w:line="312" w:lineRule="atLeast"/>
        <w:jc w:val="both"/>
        <w:rPr>
          <w:ins w:id="28" w:author="Unknown"/>
          <w:rFonts w:ascii="Helvetica" w:hAnsi="Helvetica" w:cs="Helvetica"/>
          <w:b w:val="0"/>
          <w:bCs w:val="0"/>
          <w:color w:val="610B4B"/>
          <w:sz w:val="32"/>
          <w:szCs w:val="32"/>
        </w:rPr>
      </w:pPr>
      <w:ins w:id="29" w:author="Unknown">
        <w:r>
          <w:rPr>
            <w:rFonts w:ascii="Helvetica" w:hAnsi="Helvetica" w:cs="Helvetica"/>
            <w:b w:val="0"/>
            <w:bCs w:val="0"/>
            <w:color w:val="610B4B"/>
            <w:sz w:val="32"/>
            <w:szCs w:val="32"/>
          </w:rPr>
          <w:t>11) What is the difference between Collection and Collections?</w:t>
        </w:r>
      </w:ins>
    </w:p>
    <w:p w:rsidR="00E245C8" w:rsidRDefault="00E245C8" w:rsidP="00E245C8">
      <w:pPr>
        <w:pStyle w:val="NormalWeb"/>
        <w:shd w:val="clear" w:color="auto" w:fill="FFFFFF"/>
        <w:jc w:val="both"/>
        <w:rPr>
          <w:ins w:id="30" w:author="Unknown"/>
          <w:rFonts w:ascii="Verdana" w:hAnsi="Verdana"/>
          <w:color w:val="000000"/>
          <w:sz w:val="20"/>
          <w:szCs w:val="20"/>
        </w:rPr>
      </w:pPr>
      <w:ins w:id="31" w:author="Unknown">
        <w:r>
          <w:rPr>
            <w:rFonts w:ascii="Verdana" w:hAnsi="Verdana"/>
            <w:color w:val="000000"/>
            <w:sz w:val="20"/>
            <w:szCs w:val="20"/>
          </w:rPr>
          <w:t>Collection is an interface whereas Collections is a class. Collection interface provides normal functionality of data structure to List, Set and Queue. But, Collections class is to sort and synchronize collection elements.</w:t>
        </w:r>
      </w:ins>
    </w:p>
    <w:p w:rsidR="00E245C8" w:rsidRDefault="00E11F24" w:rsidP="00E245C8">
      <w:pPr>
        <w:rPr>
          <w:ins w:id="32" w:author="Unknown"/>
          <w:rFonts w:ascii="Times New Roman" w:hAnsi="Times New Roman"/>
          <w:sz w:val="24"/>
          <w:szCs w:val="24"/>
        </w:rPr>
      </w:pPr>
      <w:ins w:id="33" w:author="Unknown">
        <w:r>
          <w:pict>
            <v:rect id="_x0000_i1035" style="width:0;height:.75pt" o:hrstd="t" o:hrnoshade="t" o:hr="t" fillcolor="#d4d4d4" stroked="f"/>
          </w:pict>
        </w:r>
      </w:ins>
    </w:p>
    <w:p w:rsidR="00E245C8" w:rsidRDefault="00E245C8" w:rsidP="00E245C8">
      <w:pPr>
        <w:pStyle w:val="Heading3"/>
        <w:shd w:val="clear" w:color="auto" w:fill="FFFFFF"/>
        <w:spacing w:line="312" w:lineRule="atLeast"/>
        <w:jc w:val="both"/>
        <w:rPr>
          <w:ins w:id="34" w:author="Unknown"/>
          <w:rFonts w:ascii="Helvetica" w:hAnsi="Helvetica" w:cs="Helvetica"/>
          <w:b w:val="0"/>
          <w:bCs w:val="0"/>
          <w:color w:val="610B4B"/>
          <w:sz w:val="32"/>
          <w:szCs w:val="32"/>
        </w:rPr>
      </w:pPr>
      <w:ins w:id="35" w:author="Unknown">
        <w:r>
          <w:rPr>
            <w:rFonts w:ascii="Helvetica" w:hAnsi="Helvetica" w:cs="Helvetica"/>
            <w:b w:val="0"/>
            <w:bCs w:val="0"/>
            <w:color w:val="610B4B"/>
            <w:sz w:val="32"/>
            <w:szCs w:val="32"/>
          </w:rPr>
          <w:t>12) What is the difference between Comparable and Comparator?</w:t>
        </w:r>
      </w:ins>
    </w:p>
    <w:tbl>
      <w:tblPr>
        <w:tblW w:w="9446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58"/>
        <w:gridCol w:w="4815"/>
        <w:gridCol w:w="3873"/>
      </w:tblGrid>
      <w:tr w:rsidR="00E245C8" w:rsidTr="006F5330">
        <w:trPr>
          <w:trHeight w:val="552"/>
        </w:trPr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E245C8" w:rsidRDefault="00E245C8">
            <w:pPr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No.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E245C8" w:rsidRDefault="00E245C8">
            <w:pPr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Comparable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E245C8" w:rsidRDefault="00E245C8">
            <w:pPr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Comparator</w:t>
            </w:r>
          </w:p>
        </w:tc>
      </w:tr>
      <w:tr w:rsidR="00E245C8" w:rsidTr="006F5330">
        <w:trPr>
          <w:trHeight w:val="872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45C8" w:rsidRDefault="00E245C8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1)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45C8" w:rsidRDefault="00E245C8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Comparable provides only one sort of sequence.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45C8" w:rsidRDefault="00E245C8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Comparator provides multiple </w:t>
            </w:r>
            <w:proofErr w:type="gramStart"/>
            <w:r>
              <w:rPr>
                <w:rFonts w:ascii="Verdana" w:hAnsi="Verdana"/>
                <w:color w:val="000000"/>
                <w:sz w:val="20"/>
                <w:szCs w:val="20"/>
              </w:rPr>
              <w:t>sort</w:t>
            </w:r>
            <w:proofErr w:type="gramEnd"/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of sequences.</w:t>
            </w:r>
          </w:p>
        </w:tc>
      </w:tr>
      <w:tr w:rsidR="00E245C8" w:rsidTr="006F5330">
        <w:trPr>
          <w:trHeight w:val="523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45C8" w:rsidRDefault="00E245C8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2)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45C8" w:rsidRDefault="00E245C8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It provides one method named </w:t>
            </w:r>
            <w:proofErr w:type="spellStart"/>
            <w:proofErr w:type="gramStart"/>
            <w:r>
              <w:rPr>
                <w:rFonts w:ascii="Verdana" w:hAnsi="Verdana"/>
                <w:color w:val="000000"/>
                <w:sz w:val="20"/>
                <w:szCs w:val="20"/>
              </w:rPr>
              <w:t>compareTo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Verdana" w:hAnsi="Verdana"/>
                <w:color w:val="000000"/>
                <w:sz w:val="20"/>
                <w:szCs w:val="20"/>
              </w:rPr>
              <w:t>).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45C8" w:rsidRDefault="00E245C8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It provides one method named </w:t>
            </w:r>
            <w:proofErr w:type="gramStart"/>
            <w:r>
              <w:rPr>
                <w:rFonts w:ascii="Verdana" w:hAnsi="Verdana"/>
                <w:color w:val="000000"/>
                <w:sz w:val="20"/>
                <w:szCs w:val="20"/>
              </w:rPr>
              <w:t>compare(</w:t>
            </w:r>
            <w:proofErr w:type="gramEnd"/>
            <w:r>
              <w:rPr>
                <w:rFonts w:ascii="Verdana" w:hAnsi="Verdana"/>
                <w:color w:val="000000"/>
                <w:sz w:val="20"/>
                <w:szCs w:val="20"/>
              </w:rPr>
              <w:t>).</w:t>
            </w:r>
          </w:p>
        </w:tc>
      </w:tr>
      <w:tr w:rsidR="00E245C8" w:rsidTr="006F5330">
        <w:trPr>
          <w:trHeight w:val="523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45C8" w:rsidRDefault="00E245C8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3)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45C8" w:rsidRDefault="00E245C8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It is found in </w:t>
            </w: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java.lang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package.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45C8" w:rsidRDefault="00E245C8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Verdana" w:hAnsi="Verdana"/>
                <w:color w:val="000000"/>
                <w:sz w:val="20"/>
                <w:szCs w:val="20"/>
              </w:rPr>
              <w:t>it</w:t>
            </w:r>
            <w:proofErr w:type="gramEnd"/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is found in </w:t>
            </w: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java.util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package.</w:t>
            </w:r>
          </w:p>
        </w:tc>
      </w:tr>
      <w:tr w:rsidR="00E245C8" w:rsidTr="006F5330">
        <w:trPr>
          <w:trHeight w:val="872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45C8" w:rsidRDefault="00E245C8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4)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45C8" w:rsidRDefault="00E245C8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If we implement Comparable interface, actual class is modified.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45C8" w:rsidRDefault="00E245C8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Actual class is not modified.</w:t>
            </w:r>
          </w:p>
        </w:tc>
      </w:tr>
    </w:tbl>
    <w:p w:rsidR="00E245C8" w:rsidRDefault="00E11F24" w:rsidP="00E245C8">
      <w:pPr>
        <w:rPr>
          <w:ins w:id="36" w:author="Unknown"/>
          <w:rFonts w:ascii="Times New Roman" w:hAnsi="Times New Roman" w:cs="Times New Roman"/>
          <w:sz w:val="24"/>
          <w:szCs w:val="24"/>
        </w:rPr>
      </w:pPr>
      <w:ins w:id="37" w:author="Unknown">
        <w:r>
          <w:pict>
            <v:rect id="_x0000_i1036" style="width:0;height:.75pt" o:hrstd="t" o:hrnoshade="t" o:hr="t" fillcolor="#d4d4d4" stroked="f"/>
          </w:pict>
        </w:r>
      </w:ins>
    </w:p>
    <w:p w:rsidR="00E245C8" w:rsidRDefault="00E245C8" w:rsidP="00E245C8">
      <w:pPr>
        <w:pStyle w:val="Heading3"/>
        <w:shd w:val="clear" w:color="auto" w:fill="FFFFFF"/>
        <w:spacing w:line="312" w:lineRule="atLeast"/>
        <w:jc w:val="both"/>
        <w:rPr>
          <w:ins w:id="38" w:author="Unknown"/>
          <w:rFonts w:ascii="Helvetica" w:hAnsi="Helvetica" w:cs="Helvetica"/>
          <w:b w:val="0"/>
          <w:bCs w:val="0"/>
          <w:color w:val="610B4B"/>
          <w:sz w:val="32"/>
          <w:szCs w:val="32"/>
        </w:rPr>
      </w:pPr>
      <w:ins w:id="39" w:author="Unknown">
        <w:r>
          <w:rPr>
            <w:rFonts w:ascii="Helvetica" w:hAnsi="Helvetica" w:cs="Helvetica"/>
            <w:b w:val="0"/>
            <w:bCs w:val="0"/>
            <w:color w:val="610B4B"/>
            <w:sz w:val="32"/>
            <w:szCs w:val="32"/>
          </w:rPr>
          <w:t>13) What is the advantage of Properties file?</w:t>
        </w:r>
      </w:ins>
    </w:p>
    <w:p w:rsidR="00E245C8" w:rsidRDefault="00E245C8" w:rsidP="00E245C8">
      <w:pPr>
        <w:pStyle w:val="NormalWeb"/>
        <w:shd w:val="clear" w:color="auto" w:fill="FFFFFF"/>
        <w:jc w:val="both"/>
        <w:rPr>
          <w:ins w:id="40" w:author="Unknown"/>
          <w:rFonts w:ascii="Verdana" w:hAnsi="Verdana"/>
          <w:color w:val="000000"/>
          <w:sz w:val="20"/>
          <w:szCs w:val="20"/>
        </w:rPr>
      </w:pPr>
      <w:ins w:id="41" w:author="Unknown">
        <w:r>
          <w:rPr>
            <w:rFonts w:ascii="Verdana" w:hAnsi="Verdana"/>
            <w:color w:val="000000"/>
            <w:sz w:val="20"/>
            <w:szCs w:val="20"/>
          </w:rPr>
          <w:t>If you change the value in properties file, you don't need to recompile the java class. So, it makes the application easy to manage.</w:t>
        </w:r>
      </w:ins>
    </w:p>
    <w:p w:rsidR="00E245C8" w:rsidRDefault="00E11F24" w:rsidP="00E245C8">
      <w:pPr>
        <w:rPr>
          <w:ins w:id="42" w:author="Unknown"/>
          <w:rFonts w:ascii="Times New Roman" w:hAnsi="Times New Roman"/>
          <w:sz w:val="24"/>
          <w:szCs w:val="24"/>
        </w:rPr>
      </w:pPr>
      <w:ins w:id="43" w:author="Unknown">
        <w:r>
          <w:pict>
            <v:rect id="_x0000_i1037" style="width:0;height:.75pt" o:hrstd="t" o:hrnoshade="t" o:hr="t" fillcolor="#d4d4d4" stroked="f"/>
          </w:pict>
        </w:r>
      </w:ins>
    </w:p>
    <w:p w:rsidR="00E245C8" w:rsidRDefault="00E245C8" w:rsidP="00E245C8">
      <w:pPr>
        <w:pStyle w:val="Heading3"/>
        <w:shd w:val="clear" w:color="auto" w:fill="FFFFFF"/>
        <w:spacing w:line="312" w:lineRule="atLeast"/>
        <w:jc w:val="both"/>
        <w:rPr>
          <w:ins w:id="44" w:author="Unknown"/>
          <w:rFonts w:ascii="Helvetica" w:hAnsi="Helvetica" w:cs="Helvetica"/>
          <w:b w:val="0"/>
          <w:bCs w:val="0"/>
          <w:color w:val="610B4B"/>
          <w:sz w:val="32"/>
          <w:szCs w:val="32"/>
        </w:rPr>
      </w:pPr>
      <w:ins w:id="45" w:author="Unknown">
        <w:r>
          <w:rPr>
            <w:rFonts w:ascii="Helvetica" w:hAnsi="Helvetica" w:cs="Helvetica"/>
            <w:b w:val="0"/>
            <w:bCs w:val="0"/>
            <w:color w:val="610B4B"/>
            <w:sz w:val="32"/>
            <w:szCs w:val="32"/>
          </w:rPr>
          <w:t xml:space="preserve">14) What does the </w:t>
        </w:r>
        <w:proofErr w:type="spellStart"/>
        <w:proofErr w:type="gramStart"/>
        <w:r>
          <w:rPr>
            <w:rFonts w:ascii="Helvetica" w:hAnsi="Helvetica" w:cs="Helvetica"/>
            <w:b w:val="0"/>
            <w:bCs w:val="0"/>
            <w:color w:val="610B4B"/>
            <w:sz w:val="32"/>
            <w:szCs w:val="32"/>
          </w:rPr>
          <w:t>hashCode</w:t>
        </w:r>
        <w:proofErr w:type="spellEnd"/>
        <w:r>
          <w:rPr>
            <w:rFonts w:ascii="Helvetica" w:hAnsi="Helvetica" w:cs="Helvetica"/>
            <w:b w:val="0"/>
            <w:bCs w:val="0"/>
            <w:color w:val="610B4B"/>
            <w:sz w:val="32"/>
            <w:szCs w:val="32"/>
          </w:rPr>
          <w:t>(</w:t>
        </w:r>
        <w:proofErr w:type="gramEnd"/>
        <w:r>
          <w:rPr>
            <w:rFonts w:ascii="Helvetica" w:hAnsi="Helvetica" w:cs="Helvetica"/>
            <w:b w:val="0"/>
            <w:bCs w:val="0"/>
            <w:color w:val="610B4B"/>
            <w:sz w:val="32"/>
            <w:szCs w:val="32"/>
          </w:rPr>
          <w:t>) method?</w:t>
        </w:r>
      </w:ins>
    </w:p>
    <w:p w:rsidR="00E245C8" w:rsidRDefault="00E245C8" w:rsidP="00E245C8">
      <w:pPr>
        <w:pStyle w:val="NormalWeb"/>
        <w:shd w:val="clear" w:color="auto" w:fill="FFFFFF"/>
        <w:jc w:val="both"/>
        <w:rPr>
          <w:ins w:id="46" w:author="Unknown"/>
          <w:rFonts w:ascii="Verdana" w:hAnsi="Verdana"/>
          <w:color w:val="000000"/>
          <w:sz w:val="20"/>
          <w:szCs w:val="20"/>
        </w:rPr>
      </w:pPr>
      <w:ins w:id="47" w:author="Unknown">
        <w:r>
          <w:rPr>
            <w:rFonts w:ascii="Verdana" w:hAnsi="Verdana"/>
            <w:color w:val="000000"/>
            <w:sz w:val="20"/>
            <w:szCs w:val="20"/>
          </w:rPr>
          <w:t xml:space="preserve">The </w:t>
        </w:r>
        <w:proofErr w:type="spellStart"/>
        <w:proofErr w:type="gramStart"/>
        <w:r>
          <w:rPr>
            <w:rFonts w:ascii="Verdana" w:hAnsi="Verdana"/>
            <w:color w:val="000000"/>
            <w:sz w:val="20"/>
            <w:szCs w:val="20"/>
          </w:rPr>
          <w:t>hashCode</w:t>
        </w:r>
        <w:proofErr w:type="spellEnd"/>
        <w:r>
          <w:rPr>
            <w:rFonts w:ascii="Verdana" w:hAnsi="Verdana"/>
            <w:color w:val="000000"/>
            <w:sz w:val="20"/>
            <w:szCs w:val="20"/>
          </w:rPr>
          <w:t>(</w:t>
        </w:r>
        <w:proofErr w:type="gramEnd"/>
        <w:r>
          <w:rPr>
            <w:rFonts w:ascii="Verdana" w:hAnsi="Verdana"/>
            <w:color w:val="000000"/>
            <w:sz w:val="20"/>
            <w:szCs w:val="20"/>
          </w:rPr>
          <w:t>) method returns a hash code value (an integer number).</w:t>
        </w:r>
      </w:ins>
    </w:p>
    <w:p w:rsidR="00E245C8" w:rsidRDefault="00E245C8" w:rsidP="00E245C8">
      <w:pPr>
        <w:pStyle w:val="NormalWeb"/>
        <w:shd w:val="clear" w:color="auto" w:fill="FFFFFF"/>
        <w:jc w:val="both"/>
        <w:rPr>
          <w:ins w:id="48" w:author="Unknown"/>
          <w:rFonts w:ascii="Verdana" w:hAnsi="Verdana"/>
          <w:color w:val="000000"/>
          <w:sz w:val="20"/>
          <w:szCs w:val="20"/>
        </w:rPr>
      </w:pPr>
      <w:ins w:id="49" w:author="Unknown">
        <w:r>
          <w:rPr>
            <w:rFonts w:ascii="Verdana" w:hAnsi="Verdana"/>
            <w:color w:val="000000"/>
            <w:sz w:val="20"/>
            <w:szCs w:val="20"/>
          </w:rPr>
          <w:lastRenderedPageBreak/>
          <w:t xml:space="preserve">The </w:t>
        </w:r>
        <w:proofErr w:type="spellStart"/>
        <w:proofErr w:type="gramStart"/>
        <w:r>
          <w:rPr>
            <w:rFonts w:ascii="Verdana" w:hAnsi="Verdana"/>
            <w:color w:val="000000"/>
            <w:sz w:val="20"/>
            <w:szCs w:val="20"/>
          </w:rPr>
          <w:t>hashCode</w:t>
        </w:r>
        <w:proofErr w:type="spellEnd"/>
        <w:r>
          <w:rPr>
            <w:rFonts w:ascii="Verdana" w:hAnsi="Verdana"/>
            <w:color w:val="000000"/>
            <w:sz w:val="20"/>
            <w:szCs w:val="20"/>
          </w:rPr>
          <w:t>(</w:t>
        </w:r>
        <w:proofErr w:type="gramEnd"/>
        <w:r>
          <w:rPr>
            <w:rFonts w:ascii="Verdana" w:hAnsi="Verdana"/>
            <w:color w:val="000000"/>
            <w:sz w:val="20"/>
            <w:szCs w:val="20"/>
          </w:rPr>
          <w:t>) method returns the same integer number, if two keys (by calling equals() method) are same.</w:t>
        </w:r>
      </w:ins>
    </w:p>
    <w:p w:rsidR="00E245C8" w:rsidRDefault="00E245C8" w:rsidP="00E245C8">
      <w:pPr>
        <w:pStyle w:val="NormalWeb"/>
        <w:shd w:val="clear" w:color="auto" w:fill="FFFFFF"/>
        <w:jc w:val="both"/>
        <w:rPr>
          <w:ins w:id="50" w:author="Unknown"/>
          <w:rFonts w:ascii="Verdana" w:hAnsi="Verdana"/>
          <w:color w:val="000000"/>
          <w:sz w:val="20"/>
          <w:szCs w:val="20"/>
        </w:rPr>
      </w:pPr>
      <w:ins w:id="51" w:author="Unknown">
        <w:r>
          <w:rPr>
            <w:rFonts w:ascii="Verdana" w:hAnsi="Verdana"/>
            <w:color w:val="000000"/>
            <w:sz w:val="20"/>
            <w:szCs w:val="20"/>
          </w:rPr>
          <w:t xml:space="preserve">But, it is possible </w:t>
        </w:r>
        <w:r w:rsidRPr="00AC4F87">
          <w:rPr>
            <w:rFonts w:ascii="Verdana" w:hAnsi="Verdana"/>
            <w:color w:val="000000"/>
            <w:sz w:val="20"/>
            <w:szCs w:val="20"/>
            <w:highlight w:val="yellow"/>
          </w:rPr>
          <w:t>that two hash code numbers can have different or same keys.</w:t>
        </w:r>
      </w:ins>
    </w:p>
    <w:p w:rsidR="00E245C8" w:rsidRDefault="00E11F24" w:rsidP="00E245C8">
      <w:pPr>
        <w:rPr>
          <w:ins w:id="52" w:author="Unknown"/>
          <w:rFonts w:ascii="Times New Roman" w:hAnsi="Times New Roman"/>
          <w:sz w:val="24"/>
          <w:szCs w:val="24"/>
        </w:rPr>
      </w:pPr>
      <w:ins w:id="53" w:author="Unknown">
        <w:r>
          <w:pict>
            <v:rect id="_x0000_i1038" style="width:0;height:.75pt" o:hrstd="t" o:hrnoshade="t" o:hr="t" fillcolor="#d4d4d4" stroked="f"/>
          </w:pict>
        </w:r>
      </w:ins>
    </w:p>
    <w:p w:rsidR="00E245C8" w:rsidRDefault="00E245C8" w:rsidP="00E245C8">
      <w:pPr>
        <w:pStyle w:val="Heading3"/>
        <w:shd w:val="clear" w:color="auto" w:fill="FFFFFF"/>
        <w:spacing w:line="312" w:lineRule="atLeast"/>
        <w:jc w:val="both"/>
        <w:rPr>
          <w:ins w:id="54" w:author="Unknown"/>
          <w:rFonts w:ascii="Helvetica" w:hAnsi="Helvetica" w:cs="Helvetica"/>
          <w:b w:val="0"/>
          <w:bCs w:val="0"/>
          <w:color w:val="610B4B"/>
          <w:sz w:val="32"/>
          <w:szCs w:val="32"/>
        </w:rPr>
      </w:pPr>
      <w:ins w:id="55" w:author="Unknown">
        <w:r>
          <w:rPr>
            <w:rFonts w:ascii="Helvetica" w:hAnsi="Helvetica" w:cs="Helvetica"/>
            <w:b w:val="0"/>
            <w:bCs w:val="0"/>
            <w:color w:val="610B4B"/>
            <w:sz w:val="32"/>
            <w:szCs w:val="32"/>
          </w:rPr>
          <w:t xml:space="preserve">15) Why we override </w:t>
        </w:r>
        <w:proofErr w:type="gramStart"/>
        <w:r>
          <w:rPr>
            <w:rFonts w:ascii="Helvetica" w:hAnsi="Helvetica" w:cs="Helvetica"/>
            <w:b w:val="0"/>
            <w:bCs w:val="0"/>
            <w:color w:val="610B4B"/>
            <w:sz w:val="32"/>
            <w:szCs w:val="32"/>
          </w:rPr>
          <w:t>equals(</w:t>
        </w:r>
        <w:proofErr w:type="gramEnd"/>
        <w:r>
          <w:rPr>
            <w:rFonts w:ascii="Helvetica" w:hAnsi="Helvetica" w:cs="Helvetica"/>
            <w:b w:val="0"/>
            <w:bCs w:val="0"/>
            <w:color w:val="610B4B"/>
            <w:sz w:val="32"/>
            <w:szCs w:val="32"/>
          </w:rPr>
          <w:t>) method?</w:t>
        </w:r>
      </w:ins>
    </w:p>
    <w:p w:rsidR="00E245C8" w:rsidRDefault="00E245C8" w:rsidP="00E245C8">
      <w:pPr>
        <w:pStyle w:val="NormalWeb"/>
        <w:shd w:val="clear" w:color="auto" w:fill="FFFFFF"/>
        <w:jc w:val="both"/>
        <w:rPr>
          <w:ins w:id="56" w:author="Unknown"/>
          <w:rFonts w:ascii="Verdana" w:hAnsi="Verdana"/>
          <w:color w:val="000000"/>
          <w:sz w:val="20"/>
          <w:szCs w:val="20"/>
        </w:rPr>
      </w:pPr>
      <w:ins w:id="57" w:author="Unknown">
        <w:r>
          <w:rPr>
            <w:rFonts w:ascii="Verdana" w:hAnsi="Verdana"/>
            <w:color w:val="000000"/>
            <w:sz w:val="20"/>
            <w:szCs w:val="20"/>
          </w:rPr>
          <w:t xml:space="preserve">The </w:t>
        </w:r>
        <w:proofErr w:type="gramStart"/>
        <w:r>
          <w:rPr>
            <w:rFonts w:ascii="Verdana" w:hAnsi="Verdana"/>
            <w:color w:val="000000"/>
            <w:sz w:val="20"/>
            <w:szCs w:val="20"/>
          </w:rPr>
          <w:t>equals</w:t>
        </w:r>
        <w:proofErr w:type="gramEnd"/>
        <w:r>
          <w:rPr>
            <w:rFonts w:ascii="Verdana" w:hAnsi="Verdana"/>
            <w:color w:val="000000"/>
            <w:sz w:val="20"/>
            <w:szCs w:val="20"/>
          </w:rPr>
          <w:t xml:space="preserve"> method is used to check whether two objects are same or not. It needs to be overridden if we want to check the objects based on property.</w:t>
        </w:r>
      </w:ins>
    </w:p>
    <w:p w:rsidR="00E245C8" w:rsidRDefault="00E245C8" w:rsidP="00E245C8">
      <w:pPr>
        <w:pStyle w:val="NormalWeb"/>
        <w:shd w:val="clear" w:color="auto" w:fill="FFFFFF"/>
        <w:jc w:val="both"/>
        <w:rPr>
          <w:ins w:id="58" w:author="Unknown"/>
          <w:rFonts w:ascii="Verdana" w:hAnsi="Verdana"/>
          <w:color w:val="000000"/>
          <w:sz w:val="20"/>
          <w:szCs w:val="20"/>
        </w:rPr>
      </w:pPr>
      <w:ins w:id="59" w:author="Unknown">
        <w:r>
          <w:rPr>
            <w:rFonts w:ascii="Verdana" w:hAnsi="Verdana"/>
            <w:color w:val="000000"/>
            <w:sz w:val="20"/>
            <w:szCs w:val="20"/>
          </w:rPr>
          <w:t xml:space="preserve">For example, Employee is a class that has 3 data members: id, name and salary. But, we want to check the equality of employee object on the basis of salary. Then, we need to override the </w:t>
        </w:r>
        <w:proofErr w:type="gramStart"/>
        <w:r>
          <w:rPr>
            <w:rFonts w:ascii="Verdana" w:hAnsi="Verdana"/>
            <w:color w:val="000000"/>
            <w:sz w:val="20"/>
            <w:szCs w:val="20"/>
          </w:rPr>
          <w:t>equals(</w:t>
        </w:r>
        <w:proofErr w:type="gramEnd"/>
        <w:r>
          <w:rPr>
            <w:rFonts w:ascii="Verdana" w:hAnsi="Verdana"/>
            <w:color w:val="000000"/>
            <w:sz w:val="20"/>
            <w:szCs w:val="20"/>
          </w:rPr>
          <w:t>) method.</w:t>
        </w:r>
      </w:ins>
    </w:p>
    <w:p w:rsidR="00E245C8" w:rsidRDefault="00E11F24" w:rsidP="00E245C8">
      <w:pPr>
        <w:rPr>
          <w:ins w:id="60" w:author="Unknown"/>
          <w:rFonts w:ascii="Times New Roman" w:hAnsi="Times New Roman"/>
          <w:sz w:val="24"/>
          <w:szCs w:val="24"/>
        </w:rPr>
      </w:pPr>
      <w:ins w:id="61" w:author="Unknown">
        <w:r>
          <w:pict>
            <v:rect id="_x0000_i1039" style="width:0;height:.75pt" o:hrstd="t" o:hrnoshade="t" o:hr="t" fillcolor="#d4d4d4" stroked="f"/>
          </w:pict>
        </w:r>
      </w:ins>
    </w:p>
    <w:p w:rsidR="00E245C8" w:rsidRDefault="00E245C8" w:rsidP="00E245C8">
      <w:pPr>
        <w:pStyle w:val="Heading3"/>
        <w:shd w:val="clear" w:color="auto" w:fill="FFFFFF"/>
        <w:spacing w:line="312" w:lineRule="atLeast"/>
        <w:jc w:val="both"/>
        <w:rPr>
          <w:ins w:id="62" w:author="Unknown"/>
          <w:rFonts w:ascii="Helvetica" w:hAnsi="Helvetica" w:cs="Helvetica"/>
          <w:b w:val="0"/>
          <w:bCs w:val="0"/>
          <w:color w:val="610B4B"/>
          <w:sz w:val="32"/>
          <w:szCs w:val="32"/>
        </w:rPr>
      </w:pPr>
      <w:ins w:id="63" w:author="Unknown">
        <w:r>
          <w:rPr>
            <w:rFonts w:ascii="Helvetica" w:hAnsi="Helvetica" w:cs="Helvetica"/>
            <w:b w:val="0"/>
            <w:bCs w:val="0"/>
            <w:color w:val="610B4B"/>
            <w:sz w:val="32"/>
            <w:szCs w:val="32"/>
          </w:rPr>
          <w:t>16) How to synchronize List, Set and Map elements?</w:t>
        </w:r>
      </w:ins>
    </w:p>
    <w:p w:rsidR="00E245C8" w:rsidRDefault="00E245C8" w:rsidP="00E245C8">
      <w:pPr>
        <w:pStyle w:val="NormalWeb"/>
        <w:shd w:val="clear" w:color="auto" w:fill="FFFFFF"/>
        <w:jc w:val="both"/>
        <w:rPr>
          <w:ins w:id="64" w:author="Unknown"/>
          <w:rFonts w:ascii="Verdana" w:hAnsi="Verdana"/>
          <w:color w:val="000000"/>
          <w:sz w:val="20"/>
          <w:szCs w:val="20"/>
        </w:rPr>
      </w:pPr>
      <w:ins w:id="65" w:author="Unknown">
        <w:r>
          <w:rPr>
            <w:rFonts w:ascii="Verdana" w:hAnsi="Verdana"/>
            <w:color w:val="000000"/>
            <w:sz w:val="20"/>
            <w:szCs w:val="20"/>
          </w:rPr>
          <w:t>Yes, Collections class provides methods to make List, Set or Map elements as synchronized:</w:t>
        </w:r>
      </w:ins>
    </w:p>
    <w:tbl>
      <w:tblPr>
        <w:tblW w:w="13035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035"/>
      </w:tblGrid>
      <w:tr w:rsidR="00E245C8" w:rsidTr="00E245C8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45C8" w:rsidRDefault="00E245C8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public static List </w:t>
            </w: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synchronizedList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>(List l){}</w:t>
            </w:r>
          </w:p>
        </w:tc>
      </w:tr>
      <w:tr w:rsidR="00E245C8" w:rsidTr="00E245C8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45C8" w:rsidRDefault="00E245C8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public static Set </w:t>
            </w: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synchronizedSet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>(Set s){}</w:t>
            </w:r>
          </w:p>
        </w:tc>
      </w:tr>
      <w:tr w:rsidR="00E245C8" w:rsidTr="00E245C8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45C8" w:rsidRDefault="00E245C8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public static </w:t>
            </w: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SortedSet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synchronizedSortedSet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SortedSet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s){}</w:t>
            </w:r>
          </w:p>
        </w:tc>
      </w:tr>
      <w:tr w:rsidR="00E245C8" w:rsidTr="00E245C8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45C8" w:rsidRDefault="00E245C8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public static Map </w:t>
            </w: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synchronizedMap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>(Map m){}</w:t>
            </w:r>
          </w:p>
        </w:tc>
      </w:tr>
      <w:tr w:rsidR="00E245C8" w:rsidTr="00E245C8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45C8" w:rsidRDefault="00E245C8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public static </w:t>
            </w: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SortedMap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synchronizedSortedMap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SortedMap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m){}</w:t>
            </w:r>
          </w:p>
        </w:tc>
      </w:tr>
    </w:tbl>
    <w:p w:rsidR="00E245C8" w:rsidRDefault="00E11F24" w:rsidP="00E245C8">
      <w:pPr>
        <w:rPr>
          <w:ins w:id="66" w:author="Unknown"/>
          <w:rFonts w:ascii="Times New Roman" w:hAnsi="Times New Roman"/>
          <w:sz w:val="24"/>
          <w:szCs w:val="24"/>
        </w:rPr>
      </w:pPr>
      <w:ins w:id="67" w:author="Unknown">
        <w:r>
          <w:pict>
            <v:rect id="_x0000_i1040" style="width:0;height:.75pt" o:hrstd="t" o:hrnoshade="t" o:hr="t" fillcolor="#d4d4d4" stroked="f"/>
          </w:pict>
        </w:r>
      </w:ins>
    </w:p>
    <w:p w:rsidR="00E245C8" w:rsidRDefault="00E245C8" w:rsidP="00E245C8">
      <w:pPr>
        <w:pStyle w:val="Heading3"/>
        <w:shd w:val="clear" w:color="auto" w:fill="FFFFFF"/>
        <w:spacing w:line="312" w:lineRule="atLeast"/>
        <w:jc w:val="both"/>
        <w:rPr>
          <w:ins w:id="68" w:author="Unknown"/>
          <w:rFonts w:ascii="Helvetica" w:hAnsi="Helvetica" w:cs="Helvetica"/>
          <w:b w:val="0"/>
          <w:bCs w:val="0"/>
          <w:color w:val="610B4B"/>
          <w:sz w:val="32"/>
          <w:szCs w:val="32"/>
        </w:rPr>
      </w:pPr>
      <w:ins w:id="69" w:author="Unknown">
        <w:r>
          <w:rPr>
            <w:rFonts w:ascii="Helvetica" w:hAnsi="Helvetica" w:cs="Helvetica"/>
            <w:b w:val="0"/>
            <w:bCs w:val="0"/>
            <w:color w:val="610B4B"/>
            <w:sz w:val="32"/>
            <w:szCs w:val="32"/>
          </w:rPr>
          <w:t>17) What is the advantage of generic collection?</w:t>
        </w:r>
      </w:ins>
    </w:p>
    <w:p w:rsidR="00E245C8" w:rsidRDefault="00E245C8" w:rsidP="00E245C8">
      <w:pPr>
        <w:pStyle w:val="NormalWeb"/>
        <w:shd w:val="clear" w:color="auto" w:fill="FFFFFF"/>
        <w:jc w:val="both"/>
        <w:rPr>
          <w:ins w:id="70" w:author="Unknown"/>
          <w:rFonts w:ascii="Verdana" w:hAnsi="Verdana"/>
          <w:color w:val="000000"/>
          <w:sz w:val="20"/>
          <w:szCs w:val="20"/>
        </w:rPr>
      </w:pPr>
      <w:ins w:id="71" w:author="Unknown">
        <w:r>
          <w:rPr>
            <w:rFonts w:ascii="Verdana" w:hAnsi="Verdana"/>
            <w:color w:val="000000"/>
            <w:sz w:val="20"/>
            <w:szCs w:val="20"/>
          </w:rPr>
          <w:t xml:space="preserve">If we use generic class, we don't need typecasting. It is </w:t>
        </w:r>
        <w:proofErr w:type="spellStart"/>
        <w:r>
          <w:rPr>
            <w:rFonts w:ascii="Verdana" w:hAnsi="Verdana"/>
            <w:color w:val="000000"/>
            <w:sz w:val="20"/>
            <w:szCs w:val="20"/>
          </w:rPr>
          <w:t>typesafe</w:t>
        </w:r>
        <w:proofErr w:type="spellEnd"/>
        <w:r>
          <w:rPr>
            <w:rFonts w:ascii="Verdana" w:hAnsi="Verdana"/>
            <w:color w:val="000000"/>
            <w:sz w:val="20"/>
            <w:szCs w:val="20"/>
          </w:rPr>
          <w:t xml:space="preserve"> and checked at compile time.</w:t>
        </w:r>
      </w:ins>
    </w:p>
    <w:p w:rsidR="00E245C8" w:rsidRDefault="00E11F24" w:rsidP="00E245C8">
      <w:pPr>
        <w:rPr>
          <w:ins w:id="72" w:author="Unknown"/>
          <w:rFonts w:ascii="Times New Roman" w:hAnsi="Times New Roman"/>
          <w:sz w:val="24"/>
          <w:szCs w:val="24"/>
        </w:rPr>
      </w:pPr>
      <w:ins w:id="73" w:author="Unknown">
        <w:r>
          <w:pict>
            <v:rect id="_x0000_i1041" style="width:0;height:.75pt" o:hrstd="t" o:hrnoshade="t" o:hr="t" fillcolor="#d4d4d4" stroked="f"/>
          </w:pict>
        </w:r>
      </w:ins>
    </w:p>
    <w:p w:rsidR="00E245C8" w:rsidRDefault="00E245C8" w:rsidP="00E245C8">
      <w:pPr>
        <w:pStyle w:val="Heading3"/>
        <w:shd w:val="clear" w:color="auto" w:fill="FFFFFF"/>
        <w:spacing w:line="312" w:lineRule="atLeast"/>
        <w:jc w:val="both"/>
        <w:rPr>
          <w:ins w:id="74" w:author="Unknown"/>
          <w:rFonts w:ascii="Helvetica" w:hAnsi="Helvetica" w:cs="Helvetica"/>
          <w:b w:val="0"/>
          <w:bCs w:val="0"/>
          <w:color w:val="610B4B"/>
          <w:sz w:val="32"/>
          <w:szCs w:val="32"/>
        </w:rPr>
      </w:pPr>
      <w:ins w:id="75" w:author="Unknown">
        <w:r>
          <w:rPr>
            <w:rFonts w:ascii="Helvetica" w:hAnsi="Helvetica" w:cs="Helvetica"/>
            <w:b w:val="0"/>
            <w:bCs w:val="0"/>
            <w:color w:val="610B4B"/>
            <w:sz w:val="32"/>
            <w:szCs w:val="32"/>
          </w:rPr>
          <w:lastRenderedPageBreak/>
          <w:t xml:space="preserve">18) What is hash-collision in </w:t>
        </w:r>
        <w:proofErr w:type="spellStart"/>
        <w:r>
          <w:rPr>
            <w:rFonts w:ascii="Helvetica" w:hAnsi="Helvetica" w:cs="Helvetica"/>
            <w:b w:val="0"/>
            <w:bCs w:val="0"/>
            <w:color w:val="610B4B"/>
            <w:sz w:val="32"/>
            <w:szCs w:val="32"/>
          </w:rPr>
          <w:t>Hashtable</w:t>
        </w:r>
        <w:proofErr w:type="spellEnd"/>
        <w:r>
          <w:rPr>
            <w:rFonts w:ascii="Helvetica" w:hAnsi="Helvetica" w:cs="Helvetica"/>
            <w:b w:val="0"/>
            <w:bCs w:val="0"/>
            <w:color w:val="610B4B"/>
            <w:sz w:val="32"/>
            <w:szCs w:val="32"/>
          </w:rPr>
          <w:t xml:space="preserve"> and how it is handled in Java?</w:t>
        </w:r>
      </w:ins>
    </w:p>
    <w:p w:rsidR="00E245C8" w:rsidRDefault="00E245C8" w:rsidP="00E245C8">
      <w:pPr>
        <w:pStyle w:val="NormalWeb"/>
        <w:shd w:val="clear" w:color="auto" w:fill="FFFFFF"/>
        <w:jc w:val="both"/>
        <w:rPr>
          <w:ins w:id="76" w:author="Unknown"/>
          <w:rFonts w:ascii="Verdana" w:hAnsi="Verdana"/>
          <w:color w:val="000000"/>
          <w:sz w:val="20"/>
          <w:szCs w:val="20"/>
        </w:rPr>
      </w:pPr>
      <w:ins w:id="77" w:author="Unknown">
        <w:r>
          <w:rPr>
            <w:rFonts w:ascii="Verdana" w:hAnsi="Verdana"/>
            <w:color w:val="000000"/>
            <w:sz w:val="20"/>
            <w:szCs w:val="20"/>
          </w:rPr>
          <w:t xml:space="preserve">Two different keys with the same hash value </w:t>
        </w:r>
        <w:proofErr w:type="gramStart"/>
        <w:r>
          <w:rPr>
            <w:rFonts w:ascii="Verdana" w:hAnsi="Verdana"/>
            <w:color w:val="000000"/>
            <w:sz w:val="20"/>
            <w:szCs w:val="20"/>
          </w:rPr>
          <w:t>is</w:t>
        </w:r>
        <w:proofErr w:type="gramEnd"/>
        <w:r>
          <w:rPr>
            <w:rFonts w:ascii="Verdana" w:hAnsi="Verdana"/>
            <w:color w:val="000000"/>
            <w:sz w:val="20"/>
            <w:szCs w:val="20"/>
          </w:rPr>
          <w:t xml:space="preserve"> known as hash-collision. Two different entries will be kept in a single hash bucket to avoid the collision.</w:t>
        </w:r>
      </w:ins>
    </w:p>
    <w:p w:rsidR="00E245C8" w:rsidRDefault="00E11F24" w:rsidP="00E245C8">
      <w:pPr>
        <w:rPr>
          <w:ins w:id="78" w:author="Unknown"/>
          <w:rFonts w:ascii="Times New Roman" w:hAnsi="Times New Roman"/>
          <w:sz w:val="24"/>
          <w:szCs w:val="24"/>
        </w:rPr>
      </w:pPr>
      <w:ins w:id="79" w:author="Unknown">
        <w:r>
          <w:pict>
            <v:rect id="_x0000_i1042" style="width:0;height:.75pt" o:hrstd="t" o:hrnoshade="t" o:hr="t" fillcolor="#d4d4d4" stroked="f"/>
          </w:pict>
        </w:r>
      </w:ins>
    </w:p>
    <w:p w:rsidR="00E245C8" w:rsidRPr="00965109" w:rsidRDefault="00E245C8" w:rsidP="00E245C8">
      <w:pPr>
        <w:pStyle w:val="Heading3"/>
        <w:shd w:val="clear" w:color="auto" w:fill="FFFFFF"/>
        <w:spacing w:line="312" w:lineRule="atLeast"/>
        <w:jc w:val="both"/>
        <w:rPr>
          <w:ins w:id="80" w:author="Unknown"/>
          <w:rFonts w:ascii="Helvetica" w:hAnsi="Helvetica" w:cs="Helvetica"/>
          <w:b w:val="0"/>
          <w:bCs w:val="0"/>
          <w:color w:val="610B4B"/>
          <w:sz w:val="32"/>
          <w:szCs w:val="32"/>
          <w:highlight w:val="yellow"/>
        </w:rPr>
      </w:pPr>
      <w:ins w:id="81" w:author="Unknown">
        <w:r w:rsidRPr="00965109">
          <w:rPr>
            <w:rFonts w:ascii="Helvetica" w:hAnsi="Helvetica" w:cs="Helvetica"/>
            <w:b w:val="0"/>
            <w:bCs w:val="0"/>
            <w:color w:val="610B4B"/>
            <w:sz w:val="32"/>
            <w:szCs w:val="32"/>
            <w:highlight w:val="yellow"/>
          </w:rPr>
          <w:t>19) What is the Dictionary class?</w:t>
        </w:r>
      </w:ins>
    </w:p>
    <w:p w:rsidR="00E245C8" w:rsidRDefault="00E245C8" w:rsidP="00E245C8">
      <w:pPr>
        <w:pStyle w:val="NormalWeb"/>
        <w:shd w:val="clear" w:color="auto" w:fill="FFFFFF"/>
        <w:jc w:val="both"/>
        <w:rPr>
          <w:ins w:id="82" w:author="Unknown"/>
          <w:rFonts w:ascii="Verdana" w:hAnsi="Verdana"/>
          <w:color w:val="000000"/>
          <w:sz w:val="20"/>
          <w:szCs w:val="20"/>
        </w:rPr>
      </w:pPr>
      <w:ins w:id="83" w:author="Unknown">
        <w:r w:rsidRPr="00965109">
          <w:rPr>
            <w:rFonts w:ascii="Verdana" w:hAnsi="Verdana"/>
            <w:color w:val="000000"/>
            <w:sz w:val="20"/>
            <w:szCs w:val="20"/>
            <w:highlight w:val="yellow"/>
          </w:rPr>
          <w:t>The Dictionary class provides the capability to store key-value pairs</w:t>
        </w:r>
        <w:r>
          <w:rPr>
            <w:rFonts w:ascii="Verdana" w:hAnsi="Verdana"/>
            <w:color w:val="000000"/>
            <w:sz w:val="20"/>
            <w:szCs w:val="20"/>
          </w:rPr>
          <w:t>.</w:t>
        </w:r>
      </w:ins>
    </w:p>
    <w:p w:rsidR="00E245C8" w:rsidRDefault="00E11F24" w:rsidP="00E245C8">
      <w:pPr>
        <w:rPr>
          <w:ins w:id="84" w:author="Unknown"/>
          <w:rFonts w:ascii="Times New Roman" w:hAnsi="Times New Roman"/>
          <w:sz w:val="24"/>
          <w:szCs w:val="24"/>
        </w:rPr>
      </w:pPr>
      <w:ins w:id="85" w:author="Unknown">
        <w:r>
          <w:pict>
            <v:rect id="_x0000_i1043" style="width:0;height:.75pt" o:hrstd="t" o:hrnoshade="t" o:hr="t" fillcolor="#d4d4d4" stroked="f"/>
          </w:pict>
        </w:r>
      </w:ins>
    </w:p>
    <w:p w:rsidR="00E245C8" w:rsidRDefault="00E245C8" w:rsidP="00E245C8">
      <w:pPr>
        <w:pStyle w:val="Heading3"/>
        <w:shd w:val="clear" w:color="auto" w:fill="FFFFFF"/>
        <w:spacing w:line="312" w:lineRule="atLeast"/>
        <w:jc w:val="both"/>
        <w:rPr>
          <w:ins w:id="86" w:author="Unknown"/>
          <w:rFonts w:ascii="Helvetica" w:hAnsi="Helvetica" w:cs="Helvetica"/>
          <w:b w:val="0"/>
          <w:bCs w:val="0"/>
          <w:color w:val="610B4B"/>
          <w:sz w:val="32"/>
          <w:szCs w:val="32"/>
        </w:rPr>
      </w:pPr>
      <w:ins w:id="87" w:author="Unknown">
        <w:r>
          <w:rPr>
            <w:rFonts w:ascii="Helvetica" w:hAnsi="Helvetica" w:cs="Helvetica"/>
            <w:b w:val="0"/>
            <w:bCs w:val="0"/>
            <w:color w:val="610B4B"/>
            <w:sz w:val="32"/>
            <w:szCs w:val="32"/>
          </w:rPr>
          <w:t>20) What is the default size of load factor in hashing based collection?</w:t>
        </w:r>
      </w:ins>
    </w:p>
    <w:p w:rsidR="00E245C8" w:rsidRDefault="00E245C8" w:rsidP="00E245C8">
      <w:pPr>
        <w:pStyle w:val="NormalWeb"/>
        <w:pBdr>
          <w:bottom w:val="double" w:sz="6" w:space="1" w:color="auto"/>
        </w:pBdr>
        <w:shd w:val="clear" w:color="auto" w:fill="FFFFFF"/>
        <w:jc w:val="both"/>
        <w:rPr>
          <w:ins w:id="88" w:author="Unknown"/>
          <w:rFonts w:ascii="Verdana" w:hAnsi="Verdana"/>
          <w:color w:val="000000"/>
          <w:sz w:val="20"/>
          <w:szCs w:val="20"/>
        </w:rPr>
      </w:pPr>
      <w:ins w:id="89" w:author="Unknown">
        <w:r>
          <w:rPr>
            <w:rFonts w:ascii="Verdana" w:hAnsi="Verdana"/>
            <w:color w:val="000000"/>
            <w:sz w:val="20"/>
            <w:szCs w:val="20"/>
          </w:rPr>
          <w:t>The default size of load factor is </w:t>
        </w:r>
        <w:r>
          <w:rPr>
            <w:rFonts w:ascii="Verdana" w:hAnsi="Verdana"/>
            <w:b/>
            <w:bCs/>
            <w:color w:val="000000"/>
            <w:sz w:val="20"/>
            <w:szCs w:val="20"/>
          </w:rPr>
          <w:t>0.75</w:t>
        </w:r>
        <w:r>
          <w:rPr>
            <w:rFonts w:ascii="Verdana" w:hAnsi="Verdana"/>
            <w:color w:val="000000"/>
            <w:sz w:val="20"/>
            <w:szCs w:val="20"/>
          </w:rPr>
          <w:t xml:space="preserve">. The default capacity is computed as initial capacity * load factor. </w:t>
        </w:r>
        <w:proofErr w:type="gramStart"/>
        <w:r>
          <w:rPr>
            <w:rFonts w:ascii="Verdana" w:hAnsi="Verdana"/>
            <w:color w:val="000000"/>
            <w:sz w:val="20"/>
            <w:szCs w:val="20"/>
          </w:rPr>
          <w:t>For example, 16 * 0.75 = 12.</w:t>
        </w:r>
        <w:proofErr w:type="gramEnd"/>
        <w:r>
          <w:rPr>
            <w:rFonts w:ascii="Verdana" w:hAnsi="Verdana"/>
            <w:color w:val="000000"/>
            <w:sz w:val="20"/>
            <w:szCs w:val="20"/>
          </w:rPr>
          <w:t xml:space="preserve"> So, 12 is the default capacity of Map.</w:t>
        </w:r>
      </w:ins>
    </w:p>
    <w:p w:rsidR="00E245C8" w:rsidRDefault="00E245C8" w:rsidP="00E245C8">
      <w:pPr>
        <w:pStyle w:val="Heading1"/>
        <w:shd w:val="clear" w:color="auto" w:fill="FFFFFF"/>
        <w:spacing w:before="75" w:line="312" w:lineRule="atLeast"/>
        <w:jc w:val="both"/>
        <w:rPr>
          <w:rFonts w:ascii="Helvetica" w:hAnsi="Helvetica" w:cs="Helvetica"/>
          <w:b w:val="0"/>
          <w:bCs w:val="0"/>
          <w:color w:val="610B38"/>
          <w:sz w:val="44"/>
          <w:szCs w:val="44"/>
        </w:rPr>
      </w:pPr>
      <w:r>
        <w:rPr>
          <w:rFonts w:ascii="Helvetica" w:hAnsi="Helvetica" w:cs="Helvetica"/>
          <w:b w:val="0"/>
          <w:bCs w:val="0"/>
          <w:color w:val="610B38"/>
          <w:sz w:val="44"/>
          <w:szCs w:val="44"/>
        </w:rPr>
        <w:t xml:space="preserve">How to make </w:t>
      </w:r>
      <w:proofErr w:type="spellStart"/>
      <w:r>
        <w:rPr>
          <w:rFonts w:ascii="Helvetica" w:hAnsi="Helvetica" w:cs="Helvetica"/>
          <w:b w:val="0"/>
          <w:bCs w:val="0"/>
          <w:color w:val="610B38"/>
          <w:sz w:val="44"/>
          <w:szCs w:val="44"/>
        </w:rPr>
        <w:t>ArrayList</w:t>
      </w:r>
      <w:proofErr w:type="spellEnd"/>
      <w:r>
        <w:rPr>
          <w:rFonts w:ascii="Helvetica" w:hAnsi="Helvetica" w:cs="Helvetica"/>
          <w:b w:val="0"/>
          <w:bCs w:val="0"/>
          <w:color w:val="610B38"/>
          <w:sz w:val="44"/>
          <w:szCs w:val="44"/>
        </w:rPr>
        <w:t xml:space="preserve"> Read Only?</w:t>
      </w:r>
    </w:p>
    <w:p w:rsidR="00E245C8" w:rsidRDefault="00E245C8" w:rsidP="00E245C8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The read-only means </w:t>
      </w:r>
      <w:proofErr w:type="spellStart"/>
      <w:r>
        <w:rPr>
          <w:rFonts w:ascii="Verdana" w:hAnsi="Verdana"/>
          <w:color w:val="000000"/>
          <w:sz w:val="20"/>
          <w:szCs w:val="20"/>
        </w:rPr>
        <w:t>unmodifiable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view of Collection in which we </w:t>
      </w:r>
      <w:proofErr w:type="spellStart"/>
      <w:r>
        <w:rPr>
          <w:rFonts w:ascii="Verdana" w:hAnsi="Verdana"/>
          <w:color w:val="000000"/>
          <w:sz w:val="20"/>
          <w:szCs w:val="20"/>
        </w:rPr>
        <w:t>can not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perform any operation which will change the collection through </w:t>
      </w:r>
      <w:proofErr w:type="gramStart"/>
      <w:r>
        <w:rPr>
          <w:rFonts w:ascii="Verdana" w:hAnsi="Verdana"/>
          <w:color w:val="000000"/>
          <w:sz w:val="20"/>
          <w:szCs w:val="20"/>
        </w:rPr>
        <w:t>add(</w:t>
      </w:r>
      <w:proofErr w:type="gramEnd"/>
      <w:r>
        <w:rPr>
          <w:rFonts w:ascii="Verdana" w:hAnsi="Verdana"/>
          <w:color w:val="000000"/>
          <w:sz w:val="20"/>
          <w:szCs w:val="20"/>
        </w:rPr>
        <w:t xml:space="preserve">), remove() or set() method. We can obtain read-only collection from the existing collection by calling </w:t>
      </w:r>
      <w:proofErr w:type="spellStart"/>
      <w:proofErr w:type="gramStart"/>
      <w:r>
        <w:rPr>
          <w:rFonts w:ascii="Verdana" w:hAnsi="Verdana"/>
          <w:color w:val="000000"/>
          <w:sz w:val="20"/>
          <w:szCs w:val="20"/>
        </w:rPr>
        <w:t>Collections.unmodifiableCollection</w:t>
      </w:r>
      <w:proofErr w:type="spellEnd"/>
      <w:r>
        <w:rPr>
          <w:rFonts w:ascii="Verdana" w:hAnsi="Verdana"/>
          <w:color w:val="000000"/>
          <w:sz w:val="20"/>
          <w:szCs w:val="20"/>
        </w:rPr>
        <w:t>(</w:t>
      </w:r>
      <w:proofErr w:type="gramEnd"/>
      <w:r>
        <w:rPr>
          <w:rFonts w:ascii="Verdana" w:hAnsi="Verdana"/>
          <w:color w:val="000000"/>
          <w:sz w:val="20"/>
          <w:szCs w:val="20"/>
        </w:rPr>
        <w:t>) method.</w:t>
      </w:r>
    </w:p>
    <w:p w:rsidR="00E245C8" w:rsidRDefault="00E245C8" w:rsidP="00E245C8">
      <w:pPr>
        <w:numPr>
          <w:ilvl w:val="0"/>
          <w:numId w:val="1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UnmodifiableArrayList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{  </w:t>
      </w:r>
    </w:p>
    <w:p w:rsidR="00E245C8" w:rsidRDefault="00E245C8" w:rsidP="00E245C8">
      <w:pPr>
        <w:numPr>
          <w:ilvl w:val="0"/>
          <w:numId w:val="1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static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main(String[]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args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 {  </w:t>
      </w:r>
    </w:p>
    <w:p w:rsidR="00E245C8" w:rsidRDefault="00E245C8" w:rsidP="00E245C8">
      <w:pPr>
        <w:numPr>
          <w:ilvl w:val="0"/>
          <w:numId w:val="1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List&lt;String&gt;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fruitList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=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new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ArrayList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&lt;String&gt;();  </w:t>
      </w:r>
    </w:p>
    <w:p w:rsidR="00E245C8" w:rsidRDefault="00E245C8" w:rsidP="00E245C8">
      <w:pPr>
        <w:numPr>
          <w:ilvl w:val="0"/>
          <w:numId w:val="1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E245C8" w:rsidRDefault="00E245C8" w:rsidP="00E245C8">
      <w:pPr>
        <w:numPr>
          <w:ilvl w:val="0"/>
          <w:numId w:val="1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fruitList.add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</w:t>
      </w:r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"Mango"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</w:t>
      </w:r>
    </w:p>
    <w:p w:rsidR="00E245C8" w:rsidRDefault="00E245C8" w:rsidP="00E245C8">
      <w:pPr>
        <w:numPr>
          <w:ilvl w:val="0"/>
          <w:numId w:val="1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fruitList.add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</w:t>
      </w:r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"Banana"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</w:t>
      </w:r>
    </w:p>
    <w:p w:rsidR="00E245C8" w:rsidRDefault="00E245C8" w:rsidP="00E245C8">
      <w:pPr>
        <w:numPr>
          <w:ilvl w:val="0"/>
          <w:numId w:val="1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fruitList.add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</w:t>
      </w:r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"Apple"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</w:t>
      </w:r>
    </w:p>
    <w:p w:rsidR="00E245C8" w:rsidRDefault="00E245C8" w:rsidP="00E245C8">
      <w:pPr>
        <w:numPr>
          <w:ilvl w:val="0"/>
          <w:numId w:val="1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fruitList.add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</w:t>
      </w:r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"Strawberry"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</w:t>
      </w:r>
    </w:p>
    <w:p w:rsidR="00E245C8" w:rsidRDefault="00E245C8" w:rsidP="00E245C8">
      <w:pPr>
        <w:numPr>
          <w:ilvl w:val="0"/>
          <w:numId w:val="1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fruitList.add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</w:t>
      </w:r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"Pineapple"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</w:t>
      </w:r>
    </w:p>
    <w:p w:rsidR="00E245C8" w:rsidRDefault="00E245C8" w:rsidP="00E245C8">
      <w:pPr>
        <w:numPr>
          <w:ilvl w:val="0"/>
          <w:numId w:val="1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  </w:t>
      </w:r>
    </w:p>
    <w:p w:rsidR="00E245C8" w:rsidRDefault="00E245C8" w:rsidP="00E245C8">
      <w:pPr>
        <w:numPr>
          <w:ilvl w:val="0"/>
          <w:numId w:val="1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List&lt;String&gt;unmodifiableList= Collections.unmodifiableList(fruitList);  </w:t>
      </w:r>
    </w:p>
    <w:p w:rsidR="00E245C8" w:rsidRDefault="00E245C8" w:rsidP="00E245C8">
      <w:pPr>
        <w:numPr>
          <w:ilvl w:val="0"/>
          <w:numId w:val="1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unmodifiableList.add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</w:t>
      </w:r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"INDIA"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</w:t>
      </w:r>
    </w:p>
    <w:p w:rsidR="00E245C8" w:rsidRDefault="00E245C8" w:rsidP="00E245C8">
      <w:pPr>
        <w:numPr>
          <w:ilvl w:val="0"/>
          <w:numId w:val="1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System.out.println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fruitList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</w:t>
      </w:r>
    </w:p>
    <w:p w:rsidR="00E245C8" w:rsidRDefault="00E245C8" w:rsidP="00E245C8">
      <w:pPr>
        <w:numPr>
          <w:ilvl w:val="0"/>
          <w:numId w:val="1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}  </w:t>
      </w:r>
    </w:p>
    <w:p w:rsidR="00E245C8" w:rsidRDefault="00E245C8" w:rsidP="00E245C8">
      <w:pPr>
        <w:numPr>
          <w:ilvl w:val="0"/>
          <w:numId w:val="1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lastRenderedPageBreak/>
        <w:t>}  </w:t>
      </w:r>
    </w:p>
    <w:p w:rsidR="00E245C8" w:rsidRDefault="00E245C8" w:rsidP="00E245C8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Output:</w:t>
      </w:r>
    </w:p>
    <w:p w:rsidR="00E245C8" w:rsidRDefault="00E245C8" w:rsidP="00E245C8">
      <w:pPr>
        <w:pStyle w:val="HTMLPreformatted"/>
        <w:shd w:val="clear" w:color="auto" w:fill="F9FBF9"/>
        <w:jc w:val="both"/>
        <w:rPr>
          <w:color w:val="000000"/>
        </w:rPr>
      </w:pPr>
      <w:r>
        <w:rPr>
          <w:color w:val="000000"/>
        </w:rPr>
        <w:t xml:space="preserve">    Exception in thread "</w:t>
      </w:r>
      <w:proofErr w:type="spellStart"/>
      <w:r>
        <w:rPr>
          <w:color w:val="000000"/>
        </w:rPr>
        <w:t>main"</w:t>
      </w:r>
      <w:r w:rsidRPr="00E436A4">
        <w:rPr>
          <w:color w:val="000000"/>
          <w:highlight w:val="yellow"/>
        </w:rPr>
        <w:t>java.lang.UnsupportedOperationException</w:t>
      </w:r>
      <w:proofErr w:type="spellEnd"/>
      <w:r>
        <w:rPr>
          <w:color w:val="000000"/>
        </w:rPr>
        <w:br/>
      </w:r>
    </w:p>
    <w:p w:rsidR="00E245C8" w:rsidRDefault="00E245C8" w:rsidP="00E245C8">
      <w:pPr>
        <w:pStyle w:val="HTMLPreformatted"/>
        <w:shd w:val="clear" w:color="auto" w:fill="F9FBF9"/>
        <w:jc w:val="both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at</w:t>
      </w:r>
      <w:proofErr w:type="gramEnd"/>
      <w:r>
        <w:rPr>
          <w:color w:val="000000"/>
        </w:rPr>
        <w:t xml:space="preserve"> java.util.Collections$UnmodifiableCollection.add(Collections.java:1055)</w:t>
      </w:r>
      <w:r>
        <w:rPr>
          <w:color w:val="000000"/>
        </w:rPr>
        <w:br/>
      </w:r>
    </w:p>
    <w:p w:rsidR="00E245C8" w:rsidRDefault="00E245C8" w:rsidP="00E245C8">
      <w:pPr>
        <w:pStyle w:val="HTMLPreformatted"/>
        <w:shd w:val="clear" w:color="auto" w:fill="F9FBF9"/>
        <w:jc w:val="both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at</w:t>
      </w:r>
      <w:proofErr w:type="gramEnd"/>
      <w:r>
        <w:rPr>
          <w:color w:val="000000"/>
        </w:rPr>
        <w:t xml:space="preserve"> collectionInterview.list.UnmodifiableArrayList.main(UnmodifiableArrayList.java:20)</w:t>
      </w:r>
    </w:p>
    <w:p w:rsidR="00E245C8" w:rsidRDefault="00E245C8" w:rsidP="00E245C8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Here we have converted the existing list </w:t>
      </w:r>
      <w:proofErr w:type="spellStart"/>
      <w:r>
        <w:rPr>
          <w:rFonts w:ascii="Verdana" w:hAnsi="Verdana"/>
          <w:color w:val="000000"/>
          <w:sz w:val="20"/>
          <w:szCs w:val="20"/>
        </w:rPr>
        <w:t>fruitList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to </w:t>
      </w:r>
      <w:proofErr w:type="spellStart"/>
      <w:r>
        <w:rPr>
          <w:rFonts w:ascii="Verdana" w:hAnsi="Verdana"/>
          <w:color w:val="000000"/>
          <w:sz w:val="20"/>
          <w:szCs w:val="20"/>
        </w:rPr>
        <w:t>unmodifiable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List. If we alter the "</w:t>
      </w:r>
      <w:proofErr w:type="spellStart"/>
      <w:r>
        <w:rPr>
          <w:rFonts w:ascii="Verdana" w:hAnsi="Verdana"/>
          <w:color w:val="000000"/>
          <w:sz w:val="20"/>
          <w:szCs w:val="20"/>
        </w:rPr>
        <w:t>unmodifiableList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", it will cause </w:t>
      </w:r>
      <w:proofErr w:type="spellStart"/>
      <w:r>
        <w:rPr>
          <w:rFonts w:ascii="Verdana" w:hAnsi="Verdana"/>
          <w:color w:val="000000"/>
          <w:sz w:val="20"/>
          <w:szCs w:val="20"/>
        </w:rPr>
        <w:t>UnsupportedOperationException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. We can still change the list with </w:t>
      </w:r>
      <w:proofErr w:type="spellStart"/>
      <w:r>
        <w:rPr>
          <w:rFonts w:ascii="Verdana" w:hAnsi="Verdana"/>
          <w:color w:val="000000"/>
          <w:sz w:val="20"/>
          <w:szCs w:val="20"/>
        </w:rPr>
        <w:t>fruitList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reference. </w:t>
      </w:r>
      <w:proofErr w:type="gramStart"/>
      <w:r>
        <w:rPr>
          <w:rFonts w:ascii="Verdana" w:hAnsi="Verdana"/>
          <w:color w:val="000000"/>
          <w:sz w:val="20"/>
          <w:szCs w:val="20"/>
        </w:rPr>
        <w:t>like</w:t>
      </w:r>
      <w:proofErr w:type="gramEnd"/>
      <w:r>
        <w:rPr>
          <w:rFonts w:ascii="Verdana" w:hAnsi="Verdana"/>
          <w:color w:val="000000"/>
          <w:sz w:val="20"/>
          <w:szCs w:val="20"/>
        </w:rPr>
        <w:t xml:space="preserve"> calling:</w:t>
      </w:r>
    </w:p>
    <w:p w:rsidR="00E245C8" w:rsidRDefault="00E245C8" w:rsidP="00E245C8">
      <w:pPr>
        <w:numPr>
          <w:ilvl w:val="0"/>
          <w:numId w:val="2"/>
        </w:numPr>
        <w:pBdr>
          <w:bottom w:val="double" w:sz="6" w:space="1" w:color="auto"/>
        </w:pBd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fruitList.add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</w:t>
      </w:r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"INDIA"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</w:t>
      </w:r>
    </w:p>
    <w:p w:rsidR="00E245C8" w:rsidRDefault="00E245C8" w:rsidP="00E245C8">
      <w:pPr>
        <w:pStyle w:val="Heading1"/>
        <w:shd w:val="clear" w:color="auto" w:fill="FFFFFF"/>
        <w:spacing w:before="75" w:line="312" w:lineRule="atLeast"/>
        <w:jc w:val="both"/>
        <w:rPr>
          <w:rFonts w:ascii="Helvetica" w:hAnsi="Helvetica" w:cs="Helvetica"/>
          <w:b w:val="0"/>
          <w:bCs w:val="0"/>
          <w:color w:val="610B38"/>
          <w:sz w:val="44"/>
          <w:szCs w:val="44"/>
        </w:rPr>
      </w:pPr>
      <w:r>
        <w:rPr>
          <w:rFonts w:ascii="Helvetica" w:hAnsi="Helvetica" w:cs="Helvetica"/>
          <w:b w:val="0"/>
          <w:bCs w:val="0"/>
          <w:color w:val="610B38"/>
          <w:sz w:val="44"/>
          <w:szCs w:val="44"/>
        </w:rPr>
        <w:t xml:space="preserve">How to remove duplicates from </w:t>
      </w:r>
      <w:proofErr w:type="spellStart"/>
      <w:r>
        <w:rPr>
          <w:rFonts w:ascii="Helvetica" w:hAnsi="Helvetica" w:cs="Helvetica"/>
          <w:b w:val="0"/>
          <w:bCs w:val="0"/>
          <w:color w:val="610B38"/>
          <w:sz w:val="44"/>
          <w:szCs w:val="44"/>
        </w:rPr>
        <w:t>ArrayList</w:t>
      </w:r>
      <w:proofErr w:type="spellEnd"/>
      <w:r>
        <w:rPr>
          <w:rFonts w:ascii="Helvetica" w:hAnsi="Helvetica" w:cs="Helvetica"/>
          <w:b w:val="0"/>
          <w:bCs w:val="0"/>
          <w:color w:val="610B38"/>
          <w:sz w:val="44"/>
          <w:szCs w:val="44"/>
        </w:rPr>
        <w:t xml:space="preserve"> in Java?</w:t>
      </w:r>
    </w:p>
    <w:p w:rsidR="00E245C8" w:rsidRDefault="00E245C8" w:rsidP="00E245C8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To remove </w:t>
      </w:r>
      <w:proofErr w:type="spellStart"/>
      <w:r>
        <w:rPr>
          <w:rFonts w:ascii="Verdana" w:hAnsi="Verdana"/>
          <w:color w:val="000000"/>
          <w:sz w:val="20"/>
          <w:szCs w:val="20"/>
        </w:rPr>
        <w:t>dupliates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from </w:t>
      </w:r>
      <w:proofErr w:type="spellStart"/>
      <w:r>
        <w:rPr>
          <w:rFonts w:ascii="Verdana" w:hAnsi="Verdana"/>
          <w:color w:val="000000"/>
          <w:sz w:val="20"/>
          <w:szCs w:val="20"/>
        </w:rPr>
        <w:t>ArrayList</w:t>
      </w:r>
      <w:proofErr w:type="spellEnd"/>
      <w:r>
        <w:rPr>
          <w:rFonts w:ascii="Verdana" w:hAnsi="Verdana"/>
          <w:color w:val="000000"/>
          <w:sz w:val="20"/>
          <w:szCs w:val="20"/>
        </w:rPr>
        <w:t>, we can convert it into Set. Since Set doesn't contain duplicate elements, it will have only unique elements.</w:t>
      </w:r>
    </w:p>
    <w:p w:rsidR="00E245C8" w:rsidRDefault="00E245C8" w:rsidP="00E245C8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Let's see an example to remove duplicates from </w:t>
      </w:r>
      <w:proofErr w:type="spellStart"/>
      <w:r>
        <w:rPr>
          <w:rFonts w:ascii="Verdana" w:hAnsi="Verdana"/>
          <w:color w:val="000000"/>
          <w:sz w:val="20"/>
          <w:szCs w:val="20"/>
        </w:rPr>
        <w:t>ArrayList</w:t>
      </w:r>
      <w:proofErr w:type="spellEnd"/>
      <w:r>
        <w:rPr>
          <w:rFonts w:ascii="Verdana" w:hAnsi="Verdana"/>
          <w:color w:val="000000"/>
          <w:sz w:val="20"/>
          <w:szCs w:val="20"/>
        </w:rPr>
        <w:t>:</w:t>
      </w:r>
    </w:p>
    <w:p w:rsidR="00E245C8" w:rsidRDefault="00E245C8" w:rsidP="00E245C8">
      <w:pPr>
        <w:numPr>
          <w:ilvl w:val="0"/>
          <w:numId w:val="3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RemoveDuplicateArrayList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{   </w:t>
      </w:r>
    </w:p>
    <w:p w:rsidR="00E245C8" w:rsidRDefault="00E245C8" w:rsidP="00E245C8">
      <w:pPr>
        <w:numPr>
          <w:ilvl w:val="0"/>
          <w:numId w:val="3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static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main(String[]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args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 {  </w:t>
      </w:r>
    </w:p>
    <w:p w:rsidR="00E245C8" w:rsidRDefault="00E245C8" w:rsidP="00E245C8">
      <w:pPr>
        <w:numPr>
          <w:ilvl w:val="0"/>
          <w:numId w:val="3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List&lt;String&gt; l =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new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ArrayList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&lt;String&gt;();  </w:t>
      </w:r>
    </w:p>
    <w:p w:rsidR="00E245C8" w:rsidRDefault="00E245C8" w:rsidP="00E245C8">
      <w:pPr>
        <w:numPr>
          <w:ilvl w:val="0"/>
          <w:numId w:val="3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l.add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</w:t>
      </w:r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"Mango"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</w:t>
      </w:r>
    </w:p>
    <w:p w:rsidR="00E245C8" w:rsidRDefault="00E245C8" w:rsidP="00E245C8">
      <w:pPr>
        <w:numPr>
          <w:ilvl w:val="0"/>
          <w:numId w:val="3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l.add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</w:t>
      </w:r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"Banana"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</w:t>
      </w:r>
    </w:p>
    <w:p w:rsidR="00E245C8" w:rsidRDefault="00E245C8" w:rsidP="00E245C8">
      <w:pPr>
        <w:numPr>
          <w:ilvl w:val="0"/>
          <w:numId w:val="3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l.add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</w:t>
      </w:r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"Mango"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</w:t>
      </w:r>
    </w:p>
    <w:p w:rsidR="00E245C8" w:rsidRDefault="00E245C8" w:rsidP="00E245C8">
      <w:pPr>
        <w:numPr>
          <w:ilvl w:val="0"/>
          <w:numId w:val="3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l.add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</w:t>
      </w:r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"Apple"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</w:t>
      </w:r>
    </w:p>
    <w:p w:rsidR="00E245C8" w:rsidRDefault="00E245C8" w:rsidP="00E245C8">
      <w:pPr>
        <w:numPr>
          <w:ilvl w:val="0"/>
          <w:numId w:val="3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System.out.println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l.toString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());  </w:t>
      </w:r>
    </w:p>
    <w:p w:rsidR="00E245C8" w:rsidRDefault="00E245C8" w:rsidP="00E245C8">
      <w:pPr>
        <w:numPr>
          <w:ilvl w:val="0"/>
          <w:numId w:val="3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Set&lt;String&gt; s =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new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LinkedHashSet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&lt;String&gt;(l);  </w:t>
      </w:r>
    </w:p>
    <w:p w:rsidR="00E245C8" w:rsidRDefault="00E245C8" w:rsidP="00E245C8">
      <w:pPr>
        <w:numPr>
          <w:ilvl w:val="0"/>
          <w:numId w:val="3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System.out.println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(s);  </w:t>
      </w:r>
    </w:p>
    <w:p w:rsidR="00E245C8" w:rsidRDefault="00E245C8" w:rsidP="00E245C8">
      <w:pPr>
        <w:numPr>
          <w:ilvl w:val="0"/>
          <w:numId w:val="3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}  </w:t>
      </w:r>
    </w:p>
    <w:p w:rsidR="00E245C8" w:rsidRDefault="00E245C8" w:rsidP="00E245C8">
      <w:pPr>
        <w:numPr>
          <w:ilvl w:val="0"/>
          <w:numId w:val="3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}  </w:t>
      </w:r>
    </w:p>
    <w:p w:rsidR="00E245C8" w:rsidRDefault="00E245C8" w:rsidP="00E245C8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Output:</w:t>
      </w:r>
    </w:p>
    <w:p w:rsidR="00E245C8" w:rsidRDefault="00E245C8" w:rsidP="00E245C8">
      <w:pPr>
        <w:pStyle w:val="HTMLPreformatted"/>
        <w:shd w:val="clear" w:color="auto" w:fill="FFFFFF"/>
        <w:spacing w:before="75" w:after="75"/>
        <w:ind w:left="150"/>
        <w:jc w:val="both"/>
        <w:rPr>
          <w:color w:val="000000"/>
        </w:rPr>
      </w:pPr>
      <w:r>
        <w:rPr>
          <w:color w:val="000000"/>
        </w:rPr>
        <w:t>Before converting to set</w:t>
      </w:r>
    </w:p>
    <w:p w:rsidR="00E245C8" w:rsidRDefault="00E245C8" w:rsidP="00E245C8">
      <w:pPr>
        <w:pStyle w:val="HTMLPreformatted"/>
        <w:shd w:val="clear" w:color="auto" w:fill="FFFFFF"/>
        <w:spacing w:before="75" w:after="75"/>
        <w:ind w:left="150"/>
        <w:jc w:val="both"/>
        <w:rPr>
          <w:color w:val="000000"/>
        </w:rPr>
      </w:pPr>
      <w:r>
        <w:rPr>
          <w:color w:val="000000"/>
        </w:rPr>
        <w:t>[Mango, Banana, Mango, Apple]</w:t>
      </w:r>
    </w:p>
    <w:p w:rsidR="00E245C8" w:rsidRDefault="00E245C8" w:rsidP="00E245C8">
      <w:pPr>
        <w:pStyle w:val="HTMLPreformatted"/>
        <w:shd w:val="clear" w:color="auto" w:fill="FFFFFF"/>
        <w:spacing w:before="75" w:after="75"/>
        <w:ind w:left="150"/>
        <w:jc w:val="both"/>
        <w:rPr>
          <w:color w:val="000000"/>
        </w:rPr>
      </w:pPr>
      <w:r>
        <w:rPr>
          <w:color w:val="000000"/>
        </w:rPr>
        <w:lastRenderedPageBreak/>
        <w:t>After converting to set</w:t>
      </w:r>
    </w:p>
    <w:p w:rsidR="00E245C8" w:rsidRDefault="00E245C8" w:rsidP="00E245C8">
      <w:pPr>
        <w:pStyle w:val="HTMLPreformatted"/>
        <w:pBdr>
          <w:bottom w:val="double" w:sz="6" w:space="1" w:color="auto"/>
        </w:pBdr>
        <w:shd w:val="clear" w:color="auto" w:fill="FFFFFF"/>
        <w:spacing w:before="75" w:after="75"/>
        <w:ind w:left="150"/>
        <w:jc w:val="both"/>
        <w:rPr>
          <w:color w:val="000000"/>
        </w:rPr>
      </w:pPr>
      <w:r>
        <w:rPr>
          <w:color w:val="000000"/>
        </w:rPr>
        <w:t>[Mango, Banana, Apple]</w:t>
      </w:r>
    </w:p>
    <w:p w:rsidR="00E245C8" w:rsidRDefault="00E245C8" w:rsidP="00E245C8">
      <w:pPr>
        <w:pStyle w:val="Heading1"/>
        <w:shd w:val="clear" w:color="auto" w:fill="FFFFFF"/>
        <w:spacing w:before="75" w:line="312" w:lineRule="atLeast"/>
        <w:jc w:val="both"/>
        <w:rPr>
          <w:rFonts w:ascii="Helvetica" w:hAnsi="Helvetica" w:cs="Helvetica"/>
          <w:b w:val="0"/>
          <w:bCs w:val="0"/>
          <w:color w:val="610B38"/>
          <w:sz w:val="44"/>
          <w:szCs w:val="44"/>
        </w:rPr>
      </w:pPr>
      <w:r>
        <w:rPr>
          <w:rFonts w:ascii="Helvetica" w:hAnsi="Helvetica" w:cs="Helvetica"/>
          <w:b w:val="0"/>
          <w:bCs w:val="0"/>
          <w:color w:val="610B38"/>
          <w:sz w:val="44"/>
          <w:szCs w:val="44"/>
        </w:rPr>
        <w:t xml:space="preserve">How to Synchronize </w:t>
      </w:r>
      <w:proofErr w:type="spellStart"/>
      <w:r>
        <w:rPr>
          <w:rFonts w:ascii="Helvetica" w:hAnsi="Helvetica" w:cs="Helvetica"/>
          <w:b w:val="0"/>
          <w:bCs w:val="0"/>
          <w:color w:val="610B38"/>
          <w:sz w:val="44"/>
          <w:szCs w:val="44"/>
        </w:rPr>
        <w:t>ArrayList</w:t>
      </w:r>
      <w:proofErr w:type="spellEnd"/>
      <w:r>
        <w:rPr>
          <w:rFonts w:ascii="Helvetica" w:hAnsi="Helvetica" w:cs="Helvetica"/>
          <w:b w:val="0"/>
          <w:bCs w:val="0"/>
          <w:color w:val="610B38"/>
          <w:sz w:val="44"/>
          <w:szCs w:val="44"/>
        </w:rPr>
        <w:t xml:space="preserve"> in Java?</w:t>
      </w:r>
    </w:p>
    <w:p w:rsidR="00E245C8" w:rsidRDefault="00E245C8" w:rsidP="00E245C8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We can use </w:t>
      </w:r>
      <w:proofErr w:type="spellStart"/>
      <w:proofErr w:type="gramStart"/>
      <w:r>
        <w:rPr>
          <w:rFonts w:ascii="Verdana" w:hAnsi="Verdana"/>
          <w:color w:val="000000"/>
          <w:sz w:val="20"/>
          <w:szCs w:val="20"/>
        </w:rPr>
        <w:t>Collections.synchronizedList</w:t>
      </w:r>
      <w:proofErr w:type="spellEnd"/>
      <w:r>
        <w:rPr>
          <w:rFonts w:ascii="Verdana" w:hAnsi="Verdana"/>
          <w:color w:val="000000"/>
          <w:sz w:val="20"/>
          <w:szCs w:val="20"/>
        </w:rPr>
        <w:t>(</w:t>
      </w:r>
      <w:proofErr w:type="gramEnd"/>
      <w:r>
        <w:rPr>
          <w:rFonts w:ascii="Verdana" w:hAnsi="Verdana"/>
          <w:color w:val="000000"/>
          <w:sz w:val="20"/>
          <w:szCs w:val="20"/>
        </w:rPr>
        <w:t xml:space="preserve">List&lt;T&gt;) method to synchronize collections in java. The </w:t>
      </w:r>
      <w:proofErr w:type="spellStart"/>
      <w:proofErr w:type="gramStart"/>
      <w:r>
        <w:rPr>
          <w:rFonts w:ascii="Verdana" w:hAnsi="Verdana"/>
          <w:color w:val="000000"/>
          <w:sz w:val="20"/>
          <w:szCs w:val="20"/>
        </w:rPr>
        <w:t>synchronizedList</w:t>
      </w:r>
      <w:proofErr w:type="spellEnd"/>
      <w:r>
        <w:rPr>
          <w:rFonts w:ascii="Verdana" w:hAnsi="Verdana"/>
          <w:color w:val="000000"/>
          <w:sz w:val="20"/>
          <w:szCs w:val="20"/>
        </w:rPr>
        <w:t>(</w:t>
      </w:r>
      <w:proofErr w:type="gramEnd"/>
      <w:r>
        <w:rPr>
          <w:rFonts w:ascii="Verdana" w:hAnsi="Verdana"/>
          <w:color w:val="000000"/>
          <w:sz w:val="20"/>
          <w:szCs w:val="20"/>
        </w:rPr>
        <w:t>List&lt;T&gt;) method is used to return a synchronized (thread-safe) list backed by the specified list.</w:t>
      </w:r>
    </w:p>
    <w:p w:rsidR="00E245C8" w:rsidRDefault="00E245C8" w:rsidP="00E245C8">
      <w:pPr>
        <w:numPr>
          <w:ilvl w:val="0"/>
          <w:numId w:val="4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proofErr w:type="gramStart"/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import</w:t>
      </w:r>
      <w:proofErr w:type="gram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java.util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.*;  </w:t>
      </w:r>
    </w:p>
    <w:p w:rsidR="00E245C8" w:rsidRDefault="00E245C8" w:rsidP="00E245C8">
      <w:pPr>
        <w:numPr>
          <w:ilvl w:val="0"/>
          <w:numId w:val="4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SyncronizeArrayList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{  </w:t>
      </w:r>
    </w:p>
    <w:p w:rsidR="00E245C8" w:rsidRDefault="00E245C8" w:rsidP="00E245C8">
      <w:pPr>
        <w:numPr>
          <w:ilvl w:val="0"/>
          <w:numId w:val="4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static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main(String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args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[]) {  </w:t>
      </w:r>
    </w:p>
    <w:p w:rsidR="00E245C8" w:rsidRDefault="00E245C8" w:rsidP="00E245C8">
      <w:pPr>
        <w:numPr>
          <w:ilvl w:val="0"/>
          <w:numId w:val="4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</w:t>
      </w:r>
      <w:r>
        <w:rPr>
          <w:rStyle w:val="comment"/>
          <w:rFonts w:ascii="Verdana" w:hAnsi="Verdana"/>
          <w:color w:val="008200"/>
          <w:sz w:val="20"/>
          <w:szCs w:val="20"/>
          <w:bdr w:val="none" w:sz="0" w:space="0" w:color="auto" w:frame="1"/>
        </w:rPr>
        <w:t>// Non Synchronized </w:t>
      </w:r>
      <w:proofErr w:type="spellStart"/>
      <w:r>
        <w:rPr>
          <w:rStyle w:val="comment"/>
          <w:rFonts w:ascii="Verdana" w:hAnsi="Verdana"/>
          <w:color w:val="008200"/>
          <w:sz w:val="20"/>
          <w:szCs w:val="20"/>
          <w:bdr w:val="none" w:sz="0" w:space="0" w:color="auto" w:frame="1"/>
        </w:rPr>
        <w:t>ArrayList</w:t>
      </w:r>
      <w:proofErr w:type="spellEnd"/>
      <w:r>
        <w:rPr>
          <w:rStyle w:val="comment"/>
          <w:rFonts w:ascii="Verdana" w:hAnsi="Verdana"/>
          <w:color w:val="008200"/>
          <w:sz w:val="20"/>
          <w:szCs w:val="20"/>
          <w:bdr w:val="none" w:sz="0" w:space="0" w:color="auto" w:frame="1"/>
        </w:rPr>
        <w:t> 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E245C8" w:rsidRDefault="00E245C8" w:rsidP="00E245C8">
      <w:pPr>
        <w:numPr>
          <w:ilvl w:val="0"/>
          <w:numId w:val="4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List&lt;String&gt;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fruitList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=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new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ArrayList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&lt;String&gt;();  </w:t>
      </w:r>
    </w:p>
    <w:p w:rsidR="00E245C8" w:rsidRDefault="00E245C8" w:rsidP="00E245C8">
      <w:pPr>
        <w:numPr>
          <w:ilvl w:val="0"/>
          <w:numId w:val="4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E245C8" w:rsidRDefault="00E245C8" w:rsidP="00E245C8">
      <w:pPr>
        <w:numPr>
          <w:ilvl w:val="0"/>
          <w:numId w:val="4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fruitList.add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</w:t>
      </w:r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"Mango"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</w:t>
      </w:r>
    </w:p>
    <w:p w:rsidR="00E245C8" w:rsidRDefault="00E245C8" w:rsidP="00E245C8">
      <w:pPr>
        <w:numPr>
          <w:ilvl w:val="0"/>
          <w:numId w:val="4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fruitList.add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</w:t>
      </w:r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"Banana"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</w:t>
      </w:r>
    </w:p>
    <w:p w:rsidR="00E245C8" w:rsidRDefault="00E245C8" w:rsidP="00E245C8">
      <w:pPr>
        <w:numPr>
          <w:ilvl w:val="0"/>
          <w:numId w:val="4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fruitList.add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</w:t>
      </w:r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"Apple"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</w:t>
      </w:r>
    </w:p>
    <w:p w:rsidR="00E245C8" w:rsidRDefault="00E245C8" w:rsidP="00E245C8">
      <w:pPr>
        <w:numPr>
          <w:ilvl w:val="0"/>
          <w:numId w:val="4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fruitList.add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</w:t>
      </w:r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"Strawberry"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</w:t>
      </w:r>
    </w:p>
    <w:p w:rsidR="00E245C8" w:rsidRDefault="00E245C8" w:rsidP="00E245C8">
      <w:pPr>
        <w:numPr>
          <w:ilvl w:val="0"/>
          <w:numId w:val="4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fruitList.add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</w:t>
      </w:r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"Pineapple"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</w:t>
      </w:r>
    </w:p>
    <w:p w:rsidR="00E245C8" w:rsidRDefault="00E245C8" w:rsidP="00E245C8">
      <w:pPr>
        <w:numPr>
          <w:ilvl w:val="0"/>
          <w:numId w:val="4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E245C8" w:rsidRDefault="00E245C8" w:rsidP="00E245C8">
      <w:pPr>
        <w:numPr>
          <w:ilvl w:val="0"/>
          <w:numId w:val="4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</w:t>
      </w:r>
      <w:r>
        <w:rPr>
          <w:rStyle w:val="comment"/>
          <w:rFonts w:ascii="Verdana" w:hAnsi="Verdana"/>
          <w:color w:val="008200"/>
          <w:sz w:val="20"/>
          <w:szCs w:val="20"/>
          <w:bdr w:val="none" w:sz="0" w:space="0" w:color="auto" w:frame="1"/>
        </w:rPr>
        <w:t>// Synchronizing </w:t>
      </w:r>
      <w:proofErr w:type="spellStart"/>
      <w:r>
        <w:rPr>
          <w:rStyle w:val="comment"/>
          <w:rFonts w:ascii="Verdana" w:hAnsi="Verdana"/>
          <w:color w:val="008200"/>
          <w:sz w:val="20"/>
          <w:szCs w:val="20"/>
          <w:bdr w:val="none" w:sz="0" w:space="0" w:color="auto" w:frame="1"/>
        </w:rPr>
        <w:t>ArrayList</w:t>
      </w:r>
      <w:proofErr w:type="spellEnd"/>
      <w:r>
        <w:rPr>
          <w:rStyle w:val="comment"/>
          <w:rFonts w:ascii="Verdana" w:hAnsi="Verdana"/>
          <w:color w:val="008200"/>
          <w:sz w:val="20"/>
          <w:szCs w:val="20"/>
          <w:bdr w:val="none" w:sz="0" w:space="0" w:color="auto" w:frame="1"/>
        </w:rPr>
        <w:t> in Java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E245C8" w:rsidRDefault="00E245C8" w:rsidP="00E245C8">
      <w:pPr>
        <w:numPr>
          <w:ilvl w:val="0"/>
          <w:numId w:val="4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furitList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=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Collections.synchronizedList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fruitList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</w:t>
      </w:r>
    </w:p>
    <w:p w:rsidR="00E245C8" w:rsidRDefault="00E245C8" w:rsidP="00E245C8">
      <w:pPr>
        <w:numPr>
          <w:ilvl w:val="0"/>
          <w:numId w:val="4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E245C8" w:rsidRDefault="00E245C8" w:rsidP="00E245C8">
      <w:pPr>
        <w:numPr>
          <w:ilvl w:val="0"/>
          <w:numId w:val="4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</w:t>
      </w:r>
      <w:r>
        <w:rPr>
          <w:rStyle w:val="comment"/>
          <w:rFonts w:ascii="Verdana" w:hAnsi="Verdana"/>
          <w:color w:val="008200"/>
          <w:sz w:val="20"/>
          <w:szCs w:val="20"/>
          <w:bdr w:val="none" w:sz="0" w:space="0" w:color="auto" w:frame="1"/>
        </w:rPr>
        <w:t>// we must use synchronize block to avoid non-deterministic behavior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E245C8" w:rsidRDefault="00E245C8" w:rsidP="00E245C8">
      <w:pPr>
        <w:numPr>
          <w:ilvl w:val="0"/>
          <w:numId w:val="4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synchronized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(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fruitList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 {  </w:t>
      </w:r>
    </w:p>
    <w:p w:rsidR="00E245C8" w:rsidRDefault="00E245C8" w:rsidP="00E245C8">
      <w:pPr>
        <w:numPr>
          <w:ilvl w:val="0"/>
          <w:numId w:val="4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   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Iterator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&lt;String&gt;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itr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=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fruitList.iterator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();  </w:t>
      </w:r>
    </w:p>
    <w:p w:rsidR="00E245C8" w:rsidRDefault="00E245C8" w:rsidP="00E245C8">
      <w:pPr>
        <w:numPr>
          <w:ilvl w:val="0"/>
          <w:numId w:val="4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   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while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(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itr.hasNext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()) {  </w:t>
      </w:r>
    </w:p>
    <w:p w:rsidR="00E245C8" w:rsidRDefault="00E245C8" w:rsidP="00E245C8">
      <w:pPr>
        <w:numPr>
          <w:ilvl w:val="0"/>
          <w:numId w:val="4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       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System.out.println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itr.next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());  </w:t>
      </w:r>
    </w:p>
    <w:p w:rsidR="00E245C8" w:rsidRDefault="00E245C8" w:rsidP="00E245C8">
      <w:pPr>
        <w:numPr>
          <w:ilvl w:val="0"/>
          <w:numId w:val="4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    }  </w:t>
      </w:r>
    </w:p>
    <w:p w:rsidR="00E245C8" w:rsidRDefault="00E245C8" w:rsidP="00E245C8">
      <w:pPr>
        <w:numPr>
          <w:ilvl w:val="0"/>
          <w:numId w:val="4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}  </w:t>
      </w:r>
    </w:p>
    <w:p w:rsidR="00E245C8" w:rsidRDefault="00E245C8" w:rsidP="00E245C8">
      <w:pPr>
        <w:numPr>
          <w:ilvl w:val="0"/>
          <w:numId w:val="4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}  </w:t>
      </w:r>
    </w:p>
    <w:p w:rsidR="00E245C8" w:rsidRDefault="00E245C8" w:rsidP="00E245C8">
      <w:pPr>
        <w:numPr>
          <w:ilvl w:val="0"/>
          <w:numId w:val="4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}  </w:t>
      </w:r>
    </w:p>
    <w:p w:rsidR="00E245C8" w:rsidRDefault="00E245C8" w:rsidP="00E245C8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Output:</w:t>
      </w:r>
    </w:p>
    <w:p w:rsidR="00E245C8" w:rsidRDefault="00E245C8" w:rsidP="00E245C8">
      <w:pPr>
        <w:pStyle w:val="HTMLPreformatted"/>
        <w:shd w:val="clear" w:color="auto" w:fill="F9FBF9"/>
        <w:jc w:val="both"/>
        <w:rPr>
          <w:color w:val="000000"/>
        </w:rPr>
      </w:pPr>
      <w:r>
        <w:rPr>
          <w:color w:val="000000"/>
        </w:rPr>
        <w:t>Mango</w:t>
      </w:r>
    </w:p>
    <w:p w:rsidR="00E245C8" w:rsidRDefault="00E245C8" w:rsidP="00E245C8">
      <w:pPr>
        <w:pStyle w:val="HTMLPreformatted"/>
        <w:shd w:val="clear" w:color="auto" w:fill="F9FBF9"/>
        <w:jc w:val="both"/>
        <w:rPr>
          <w:color w:val="000000"/>
        </w:rPr>
      </w:pPr>
      <w:r>
        <w:rPr>
          <w:color w:val="000000"/>
        </w:rPr>
        <w:t>Banana</w:t>
      </w:r>
    </w:p>
    <w:p w:rsidR="00E245C8" w:rsidRDefault="00E245C8" w:rsidP="00E245C8">
      <w:pPr>
        <w:pStyle w:val="HTMLPreformatted"/>
        <w:shd w:val="clear" w:color="auto" w:fill="F9FBF9"/>
        <w:jc w:val="both"/>
        <w:rPr>
          <w:color w:val="000000"/>
        </w:rPr>
      </w:pPr>
      <w:r>
        <w:rPr>
          <w:color w:val="000000"/>
        </w:rPr>
        <w:t>Apple</w:t>
      </w:r>
    </w:p>
    <w:p w:rsidR="00E245C8" w:rsidRDefault="00E245C8" w:rsidP="00E245C8">
      <w:pPr>
        <w:pStyle w:val="HTMLPreformatted"/>
        <w:shd w:val="clear" w:color="auto" w:fill="F9FBF9"/>
        <w:jc w:val="both"/>
        <w:rPr>
          <w:color w:val="000000"/>
        </w:rPr>
      </w:pPr>
      <w:r>
        <w:rPr>
          <w:color w:val="000000"/>
        </w:rPr>
        <w:t>Strawberry</w:t>
      </w:r>
    </w:p>
    <w:p w:rsidR="00E245C8" w:rsidRDefault="00E245C8" w:rsidP="00E245C8">
      <w:pPr>
        <w:pStyle w:val="HTMLPreformatted"/>
        <w:pBdr>
          <w:bottom w:val="double" w:sz="6" w:space="1" w:color="auto"/>
        </w:pBdr>
        <w:shd w:val="clear" w:color="auto" w:fill="F9FBF9"/>
        <w:jc w:val="both"/>
        <w:rPr>
          <w:color w:val="000000"/>
        </w:rPr>
      </w:pPr>
      <w:r>
        <w:rPr>
          <w:color w:val="000000"/>
        </w:rPr>
        <w:t>Pineapple</w:t>
      </w:r>
    </w:p>
    <w:p w:rsidR="00E245C8" w:rsidRDefault="00E245C8" w:rsidP="00E245C8">
      <w:pPr>
        <w:pStyle w:val="Heading1"/>
        <w:shd w:val="clear" w:color="auto" w:fill="FFFFFF"/>
        <w:spacing w:before="75" w:line="312" w:lineRule="atLeast"/>
        <w:jc w:val="both"/>
        <w:rPr>
          <w:rFonts w:ascii="Helvetica" w:hAnsi="Helvetica" w:cs="Helvetica"/>
          <w:b w:val="0"/>
          <w:bCs w:val="0"/>
          <w:color w:val="610B38"/>
          <w:sz w:val="44"/>
          <w:szCs w:val="44"/>
        </w:rPr>
      </w:pPr>
      <w:r>
        <w:rPr>
          <w:rFonts w:ascii="Helvetica" w:hAnsi="Helvetica" w:cs="Helvetica"/>
          <w:b w:val="0"/>
          <w:bCs w:val="0"/>
          <w:color w:val="610B38"/>
          <w:sz w:val="44"/>
          <w:szCs w:val="44"/>
        </w:rPr>
        <w:lastRenderedPageBreak/>
        <w:t xml:space="preserve">When to use </w:t>
      </w:r>
      <w:proofErr w:type="spellStart"/>
      <w:r>
        <w:rPr>
          <w:rFonts w:ascii="Helvetica" w:hAnsi="Helvetica" w:cs="Helvetica"/>
          <w:b w:val="0"/>
          <w:bCs w:val="0"/>
          <w:color w:val="610B38"/>
          <w:sz w:val="44"/>
          <w:szCs w:val="44"/>
        </w:rPr>
        <w:t>ArrayList</w:t>
      </w:r>
      <w:proofErr w:type="spellEnd"/>
      <w:r>
        <w:rPr>
          <w:rFonts w:ascii="Helvetica" w:hAnsi="Helvetica" w:cs="Helvetica"/>
          <w:b w:val="0"/>
          <w:bCs w:val="0"/>
          <w:color w:val="610B38"/>
          <w:sz w:val="44"/>
          <w:szCs w:val="44"/>
        </w:rPr>
        <w:t xml:space="preserve"> and </w:t>
      </w:r>
      <w:proofErr w:type="spellStart"/>
      <w:r>
        <w:rPr>
          <w:rFonts w:ascii="Helvetica" w:hAnsi="Helvetica" w:cs="Helvetica"/>
          <w:b w:val="0"/>
          <w:bCs w:val="0"/>
          <w:color w:val="610B38"/>
          <w:sz w:val="44"/>
          <w:szCs w:val="44"/>
        </w:rPr>
        <w:t>LinkedList</w:t>
      </w:r>
      <w:proofErr w:type="spellEnd"/>
      <w:r>
        <w:rPr>
          <w:rFonts w:ascii="Helvetica" w:hAnsi="Helvetica" w:cs="Helvetica"/>
          <w:b w:val="0"/>
          <w:bCs w:val="0"/>
          <w:color w:val="610B38"/>
          <w:sz w:val="44"/>
          <w:szCs w:val="44"/>
        </w:rPr>
        <w:t xml:space="preserve"> in Java</w:t>
      </w:r>
    </w:p>
    <w:p w:rsidR="00E245C8" w:rsidRDefault="00E245C8" w:rsidP="00E245C8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</w:rPr>
        <w:t>ArrayList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provides constant time for search operation, so it is better to use </w:t>
      </w:r>
      <w:proofErr w:type="spellStart"/>
      <w:r>
        <w:rPr>
          <w:rFonts w:ascii="Verdana" w:hAnsi="Verdana"/>
          <w:color w:val="000000"/>
          <w:sz w:val="20"/>
          <w:szCs w:val="20"/>
        </w:rPr>
        <w:t>ArrayList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if searching is more frequent operation than add and remove operation. The </w:t>
      </w:r>
      <w:proofErr w:type="spellStart"/>
      <w:r>
        <w:rPr>
          <w:rFonts w:ascii="Verdana" w:hAnsi="Verdana"/>
          <w:color w:val="000000"/>
          <w:sz w:val="20"/>
          <w:szCs w:val="20"/>
        </w:rPr>
        <w:t>LinkedList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provides constant time for add and remove operations. So it is better to use </w:t>
      </w:r>
      <w:proofErr w:type="spellStart"/>
      <w:r>
        <w:rPr>
          <w:rFonts w:ascii="Verdana" w:hAnsi="Verdana"/>
          <w:color w:val="000000"/>
          <w:sz w:val="20"/>
          <w:szCs w:val="20"/>
        </w:rPr>
        <w:t>LinkedList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for manipulation.</w:t>
      </w:r>
    </w:p>
    <w:p w:rsidR="00E245C8" w:rsidRDefault="00E245C8" w:rsidP="00E245C8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</w:rPr>
        <w:t>ArrayList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has </w:t>
      </w:r>
      <w:proofErr w:type="gramStart"/>
      <w:r>
        <w:rPr>
          <w:rFonts w:ascii="Verdana" w:hAnsi="Verdana"/>
          <w:color w:val="000000"/>
          <w:sz w:val="20"/>
          <w:szCs w:val="20"/>
        </w:rPr>
        <w:t>O(</w:t>
      </w:r>
      <w:proofErr w:type="gramEnd"/>
      <w:r>
        <w:rPr>
          <w:rFonts w:ascii="Verdana" w:hAnsi="Verdana"/>
          <w:color w:val="000000"/>
          <w:sz w:val="20"/>
          <w:szCs w:val="20"/>
        </w:rPr>
        <w:t>1) time complexity to access elements via the get and set methods.</w:t>
      </w:r>
    </w:p>
    <w:p w:rsidR="00E245C8" w:rsidRDefault="00E245C8" w:rsidP="00E245C8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</w:rPr>
        <w:t>LinkedList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has </w:t>
      </w:r>
      <w:proofErr w:type="gramStart"/>
      <w:r>
        <w:rPr>
          <w:rFonts w:ascii="Verdana" w:hAnsi="Verdana"/>
          <w:color w:val="000000"/>
          <w:sz w:val="20"/>
          <w:szCs w:val="20"/>
        </w:rPr>
        <w:t>O(</w:t>
      </w:r>
      <w:proofErr w:type="gramEnd"/>
      <w:r>
        <w:rPr>
          <w:rFonts w:ascii="Verdana" w:hAnsi="Verdana"/>
          <w:color w:val="000000"/>
          <w:sz w:val="20"/>
          <w:szCs w:val="20"/>
        </w:rPr>
        <w:t>n/2) time complexity to access the elements.</w:t>
      </w:r>
    </w:p>
    <w:p w:rsidR="00E245C8" w:rsidRDefault="00E245C8" w:rsidP="00E245C8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</w:rPr>
        <w:t>LinkedLinked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class implements </w:t>
      </w:r>
      <w:proofErr w:type="spellStart"/>
      <w:r>
        <w:rPr>
          <w:rFonts w:ascii="Verdana" w:hAnsi="Verdana"/>
          <w:color w:val="000000"/>
          <w:sz w:val="20"/>
          <w:szCs w:val="20"/>
        </w:rPr>
        <w:t>Deque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interface also, so you can get the functionality of double ended queue in </w:t>
      </w:r>
      <w:proofErr w:type="spellStart"/>
      <w:r>
        <w:rPr>
          <w:rFonts w:ascii="Verdana" w:hAnsi="Verdana"/>
          <w:color w:val="000000"/>
          <w:sz w:val="20"/>
          <w:szCs w:val="20"/>
        </w:rPr>
        <w:t>LinkedList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. The </w:t>
      </w:r>
      <w:proofErr w:type="spellStart"/>
      <w:r>
        <w:rPr>
          <w:rFonts w:ascii="Verdana" w:hAnsi="Verdana"/>
          <w:color w:val="000000"/>
          <w:sz w:val="20"/>
          <w:szCs w:val="20"/>
        </w:rPr>
        <w:t>ArrayList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class doesn't implement </w:t>
      </w:r>
      <w:proofErr w:type="spellStart"/>
      <w:r>
        <w:rPr>
          <w:rFonts w:ascii="Verdana" w:hAnsi="Verdana"/>
          <w:color w:val="000000"/>
          <w:sz w:val="20"/>
          <w:szCs w:val="20"/>
        </w:rPr>
        <w:t>Deque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interface.</w:t>
      </w:r>
    </w:p>
    <w:p w:rsidR="00E245C8" w:rsidRDefault="00E245C8" w:rsidP="00E245C8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In sort, </w:t>
      </w:r>
      <w:proofErr w:type="spellStart"/>
      <w:r>
        <w:rPr>
          <w:rFonts w:ascii="Verdana" w:hAnsi="Verdana"/>
          <w:color w:val="000000"/>
          <w:sz w:val="20"/>
          <w:szCs w:val="20"/>
        </w:rPr>
        <w:t>ArrayList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is better to access data </w:t>
      </w:r>
      <w:proofErr w:type="spellStart"/>
      <w:r>
        <w:rPr>
          <w:rFonts w:ascii="Verdana" w:hAnsi="Verdana"/>
          <w:color w:val="000000"/>
          <w:sz w:val="20"/>
          <w:szCs w:val="20"/>
        </w:rPr>
        <w:t>wherease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LinkedList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is better to manipulate data. Both classes implements List interface.</w:t>
      </w:r>
    </w:p>
    <w:p w:rsidR="00E245C8" w:rsidRDefault="00E245C8" w:rsidP="00E245C8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4B"/>
          <w:sz w:val="32"/>
          <w:szCs w:val="32"/>
        </w:rPr>
      </w:pPr>
      <w:proofErr w:type="spellStart"/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>ArrayList</w:t>
      </w:r>
      <w:proofErr w:type="spellEnd"/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 xml:space="preserve"> Example</w:t>
      </w:r>
    </w:p>
    <w:p w:rsidR="00E245C8" w:rsidRDefault="00E245C8" w:rsidP="00E245C8">
      <w:pPr>
        <w:numPr>
          <w:ilvl w:val="0"/>
          <w:numId w:val="5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 w:cs="Times New Roman"/>
          <w:color w:val="000000"/>
          <w:sz w:val="20"/>
          <w:szCs w:val="20"/>
        </w:rPr>
      </w:pPr>
      <w:proofErr w:type="gramStart"/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import</w:t>
      </w:r>
      <w:proofErr w:type="gram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java.util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.*;  </w:t>
      </w:r>
    </w:p>
    <w:p w:rsidR="00E245C8" w:rsidRDefault="00E245C8" w:rsidP="00E245C8">
      <w:pPr>
        <w:numPr>
          <w:ilvl w:val="0"/>
          <w:numId w:val="5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ListExample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{  </w:t>
      </w:r>
    </w:p>
    <w:p w:rsidR="00E245C8" w:rsidRDefault="00E245C8" w:rsidP="00E245C8">
      <w:pPr>
        <w:numPr>
          <w:ilvl w:val="0"/>
          <w:numId w:val="5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static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main(String[]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args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 {  </w:t>
      </w:r>
    </w:p>
    <w:p w:rsidR="00E245C8" w:rsidRDefault="00E245C8" w:rsidP="00E245C8">
      <w:pPr>
        <w:numPr>
          <w:ilvl w:val="0"/>
          <w:numId w:val="5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</w:t>
      </w:r>
      <w:r>
        <w:rPr>
          <w:rStyle w:val="comment"/>
          <w:rFonts w:ascii="Verdana" w:hAnsi="Verdana"/>
          <w:color w:val="008200"/>
          <w:sz w:val="20"/>
          <w:szCs w:val="20"/>
          <w:bdr w:val="none" w:sz="0" w:space="0" w:color="auto" w:frame="1"/>
        </w:rPr>
        <w:t>//</w:t>
      </w:r>
      <w:proofErr w:type="spellStart"/>
      <w:r>
        <w:rPr>
          <w:rStyle w:val="comment"/>
          <w:rFonts w:ascii="Verdana" w:hAnsi="Verdana"/>
          <w:color w:val="008200"/>
          <w:sz w:val="20"/>
          <w:szCs w:val="20"/>
          <w:bdr w:val="none" w:sz="0" w:space="0" w:color="auto" w:frame="1"/>
        </w:rPr>
        <w:t>ArrayList</w:t>
      </w:r>
      <w:proofErr w:type="spellEnd"/>
      <w:r>
        <w:rPr>
          <w:rStyle w:val="comment"/>
          <w:rFonts w:ascii="Verdana" w:hAnsi="Verdana"/>
          <w:color w:val="008200"/>
          <w:sz w:val="20"/>
          <w:szCs w:val="20"/>
          <w:bdr w:val="none" w:sz="0" w:space="0" w:color="auto" w:frame="1"/>
        </w:rPr>
        <w:t> is better to store and view data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E245C8" w:rsidRDefault="00E245C8" w:rsidP="00E245C8">
      <w:pPr>
        <w:numPr>
          <w:ilvl w:val="0"/>
          <w:numId w:val="5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List&lt;String&gt; list=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new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ArrayList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&lt;&gt;();  </w:t>
      </w:r>
    </w:p>
    <w:p w:rsidR="00E245C8" w:rsidRDefault="00E245C8" w:rsidP="00E245C8">
      <w:pPr>
        <w:numPr>
          <w:ilvl w:val="0"/>
          <w:numId w:val="5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list.add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</w:t>
      </w:r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"</w:t>
      </w:r>
      <w:proofErr w:type="spellStart"/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ankit</w:t>
      </w:r>
      <w:proofErr w:type="spellEnd"/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</w:t>
      </w:r>
    </w:p>
    <w:p w:rsidR="00E245C8" w:rsidRDefault="00E245C8" w:rsidP="00E245C8">
      <w:pPr>
        <w:numPr>
          <w:ilvl w:val="0"/>
          <w:numId w:val="5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list.add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</w:t>
      </w:r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"peter"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</w:t>
      </w:r>
    </w:p>
    <w:p w:rsidR="00E245C8" w:rsidRDefault="00E245C8" w:rsidP="00E245C8">
      <w:pPr>
        <w:numPr>
          <w:ilvl w:val="0"/>
          <w:numId w:val="5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list.add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</w:t>
      </w:r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"</w:t>
      </w:r>
      <w:proofErr w:type="spellStart"/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mayank</w:t>
      </w:r>
      <w:proofErr w:type="spellEnd"/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</w:t>
      </w:r>
    </w:p>
    <w:p w:rsidR="00E245C8" w:rsidRDefault="00E245C8" w:rsidP="00E245C8">
      <w:pPr>
        <w:numPr>
          <w:ilvl w:val="0"/>
          <w:numId w:val="5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</w:t>
      </w:r>
    </w:p>
    <w:p w:rsidR="00E245C8" w:rsidRDefault="00E245C8" w:rsidP="00E245C8">
      <w:pPr>
        <w:numPr>
          <w:ilvl w:val="0"/>
          <w:numId w:val="5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</w:t>
      </w:r>
      <w:proofErr w:type="spellStart"/>
      <w:proofErr w:type="gram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System.out.println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</w:t>
      </w:r>
      <w:proofErr w:type="gramEnd"/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"Traversing </w:t>
      </w:r>
      <w:proofErr w:type="spellStart"/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ArrayList</w:t>
      </w:r>
      <w:proofErr w:type="spellEnd"/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..."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</w:t>
      </w:r>
    </w:p>
    <w:p w:rsidR="00E245C8" w:rsidRDefault="00E245C8" w:rsidP="00E245C8">
      <w:pPr>
        <w:numPr>
          <w:ilvl w:val="0"/>
          <w:numId w:val="5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for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(String s:list){  </w:t>
      </w:r>
    </w:p>
    <w:p w:rsidR="00E245C8" w:rsidRDefault="00E245C8" w:rsidP="00E245C8">
      <w:pPr>
        <w:numPr>
          <w:ilvl w:val="0"/>
          <w:numId w:val="5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System.out.println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(s);  </w:t>
      </w:r>
    </w:p>
    <w:p w:rsidR="00E245C8" w:rsidRDefault="00E245C8" w:rsidP="00E245C8">
      <w:pPr>
        <w:numPr>
          <w:ilvl w:val="0"/>
          <w:numId w:val="5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}  </w:t>
      </w:r>
    </w:p>
    <w:p w:rsidR="00E245C8" w:rsidRDefault="00E245C8" w:rsidP="00E245C8">
      <w:pPr>
        <w:numPr>
          <w:ilvl w:val="0"/>
          <w:numId w:val="5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}  </w:t>
      </w:r>
    </w:p>
    <w:p w:rsidR="00E245C8" w:rsidRDefault="00E245C8" w:rsidP="00E245C8">
      <w:pPr>
        <w:numPr>
          <w:ilvl w:val="0"/>
          <w:numId w:val="5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}  </w:t>
      </w:r>
    </w:p>
    <w:p w:rsidR="00E245C8" w:rsidRDefault="00E245C8" w:rsidP="00E245C8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Output:</w:t>
      </w:r>
    </w:p>
    <w:p w:rsidR="00E245C8" w:rsidRDefault="00E245C8" w:rsidP="00E245C8">
      <w:pPr>
        <w:pStyle w:val="HTMLPreformatted"/>
        <w:shd w:val="clear" w:color="auto" w:fill="FFFFFF"/>
        <w:spacing w:before="75" w:after="75"/>
        <w:ind w:left="150"/>
        <w:jc w:val="both"/>
        <w:rPr>
          <w:color w:val="000000"/>
        </w:rPr>
      </w:pPr>
      <w:r>
        <w:rPr>
          <w:color w:val="000000"/>
        </w:rPr>
        <w:t xml:space="preserve">Traversing </w:t>
      </w:r>
      <w:proofErr w:type="spellStart"/>
      <w:r>
        <w:rPr>
          <w:color w:val="000000"/>
        </w:rPr>
        <w:t>ArrayList</w:t>
      </w:r>
      <w:proofErr w:type="spellEnd"/>
      <w:r>
        <w:rPr>
          <w:color w:val="000000"/>
        </w:rPr>
        <w:t>...</w:t>
      </w:r>
    </w:p>
    <w:p w:rsidR="00E245C8" w:rsidRDefault="00E245C8" w:rsidP="00E245C8">
      <w:pPr>
        <w:pStyle w:val="HTMLPreformatted"/>
        <w:shd w:val="clear" w:color="auto" w:fill="FFFFFF"/>
        <w:spacing w:before="75" w:after="75"/>
        <w:ind w:left="150"/>
        <w:jc w:val="both"/>
        <w:rPr>
          <w:color w:val="000000"/>
        </w:rPr>
      </w:pPr>
      <w:proofErr w:type="spellStart"/>
      <w:proofErr w:type="gramStart"/>
      <w:r>
        <w:rPr>
          <w:color w:val="000000"/>
        </w:rPr>
        <w:t>ankit</w:t>
      </w:r>
      <w:proofErr w:type="spellEnd"/>
      <w:proofErr w:type="gramEnd"/>
    </w:p>
    <w:p w:rsidR="00E245C8" w:rsidRDefault="00E245C8" w:rsidP="00E245C8">
      <w:pPr>
        <w:pStyle w:val="HTMLPreformatted"/>
        <w:shd w:val="clear" w:color="auto" w:fill="FFFFFF"/>
        <w:spacing w:before="75" w:after="75"/>
        <w:ind w:left="150"/>
        <w:jc w:val="both"/>
        <w:rPr>
          <w:color w:val="000000"/>
        </w:rPr>
      </w:pPr>
      <w:proofErr w:type="gramStart"/>
      <w:r>
        <w:rPr>
          <w:color w:val="000000"/>
        </w:rPr>
        <w:t>peter</w:t>
      </w:r>
      <w:proofErr w:type="gramEnd"/>
    </w:p>
    <w:p w:rsidR="00E245C8" w:rsidRDefault="00E245C8" w:rsidP="00E245C8">
      <w:pPr>
        <w:pStyle w:val="HTMLPreformatted"/>
        <w:shd w:val="clear" w:color="auto" w:fill="FFFFFF"/>
        <w:spacing w:before="75" w:after="75"/>
        <w:ind w:left="150"/>
        <w:jc w:val="both"/>
        <w:rPr>
          <w:color w:val="000000"/>
        </w:rPr>
      </w:pPr>
      <w:proofErr w:type="spellStart"/>
      <w:proofErr w:type="gramStart"/>
      <w:r>
        <w:rPr>
          <w:color w:val="000000"/>
        </w:rPr>
        <w:t>mayank</w:t>
      </w:r>
      <w:proofErr w:type="spellEnd"/>
      <w:proofErr w:type="gramEnd"/>
    </w:p>
    <w:p w:rsidR="00E245C8" w:rsidRDefault="00E245C8" w:rsidP="00E245C8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4B"/>
          <w:sz w:val="32"/>
          <w:szCs w:val="32"/>
        </w:rPr>
      </w:pPr>
      <w:proofErr w:type="spellStart"/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lastRenderedPageBreak/>
        <w:t>LinkedList</w:t>
      </w:r>
      <w:proofErr w:type="spellEnd"/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 xml:space="preserve"> Example</w:t>
      </w:r>
    </w:p>
    <w:p w:rsidR="00E245C8" w:rsidRDefault="00E245C8" w:rsidP="00E245C8">
      <w:pPr>
        <w:numPr>
          <w:ilvl w:val="0"/>
          <w:numId w:val="6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 w:cs="Times New Roman"/>
          <w:color w:val="000000"/>
          <w:sz w:val="20"/>
          <w:szCs w:val="20"/>
        </w:rPr>
      </w:pPr>
      <w:proofErr w:type="gramStart"/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import</w:t>
      </w:r>
      <w:proofErr w:type="gram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java.util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.*;  </w:t>
      </w:r>
    </w:p>
    <w:p w:rsidR="00E245C8" w:rsidRDefault="00E245C8" w:rsidP="00E245C8">
      <w:pPr>
        <w:numPr>
          <w:ilvl w:val="0"/>
          <w:numId w:val="6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ListExample2 {  </w:t>
      </w:r>
    </w:p>
    <w:p w:rsidR="00E245C8" w:rsidRDefault="00E245C8" w:rsidP="00E245C8">
      <w:pPr>
        <w:numPr>
          <w:ilvl w:val="0"/>
          <w:numId w:val="6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static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main(String[]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args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 {  </w:t>
      </w:r>
    </w:p>
    <w:p w:rsidR="00E245C8" w:rsidRDefault="00E245C8" w:rsidP="00E245C8">
      <w:pPr>
        <w:numPr>
          <w:ilvl w:val="0"/>
          <w:numId w:val="6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</w:t>
      </w:r>
      <w:r>
        <w:rPr>
          <w:rStyle w:val="comment"/>
          <w:rFonts w:ascii="Verdana" w:hAnsi="Verdana"/>
          <w:color w:val="008200"/>
          <w:sz w:val="20"/>
          <w:szCs w:val="20"/>
          <w:bdr w:val="none" w:sz="0" w:space="0" w:color="auto" w:frame="1"/>
        </w:rPr>
        <w:t>//</w:t>
      </w:r>
      <w:proofErr w:type="spellStart"/>
      <w:r>
        <w:rPr>
          <w:rStyle w:val="comment"/>
          <w:rFonts w:ascii="Verdana" w:hAnsi="Verdana"/>
          <w:color w:val="008200"/>
          <w:sz w:val="20"/>
          <w:szCs w:val="20"/>
          <w:bdr w:val="none" w:sz="0" w:space="0" w:color="auto" w:frame="1"/>
        </w:rPr>
        <w:t>LinkedList</w:t>
      </w:r>
      <w:proofErr w:type="spellEnd"/>
      <w:r>
        <w:rPr>
          <w:rStyle w:val="comment"/>
          <w:rFonts w:ascii="Verdana" w:hAnsi="Verdana"/>
          <w:color w:val="008200"/>
          <w:sz w:val="20"/>
          <w:szCs w:val="20"/>
          <w:bdr w:val="none" w:sz="0" w:space="0" w:color="auto" w:frame="1"/>
        </w:rPr>
        <w:t> is better to manipulate data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E245C8" w:rsidRDefault="00E245C8" w:rsidP="00E245C8">
      <w:pPr>
        <w:numPr>
          <w:ilvl w:val="0"/>
          <w:numId w:val="6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List&lt;String&gt; list=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new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LinkedList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&lt;&gt;();  </w:t>
      </w:r>
    </w:p>
    <w:p w:rsidR="00E245C8" w:rsidRDefault="00E245C8" w:rsidP="00E245C8">
      <w:pPr>
        <w:numPr>
          <w:ilvl w:val="0"/>
          <w:numId w:val="6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list.add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</w:t>
      </w:r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"</w:t>
      </w:r>
      <w:proofErr w:type="spellStart"/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ankit</w:t>
      </w:r>
      <w:proofErr w:type="spellEnd"/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</w:t>
      </w:r>
    </w:p>
    <w:p w:rsidR="00E245C8" w:rsidRDefault="00E245C8" w:rsidP="00E245C8">
      <w:pPr>
        <w:numPr>
          <w:ilvl w:val="0"/>
          <w:numId w:val="6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list.add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</w:t>
      </w:r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"peter"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</w:t>
      </w:r>
    </w:p>
    <w:p w:rsidR="00E245C8" w:rsidRDefault="00E245C8" w:rsidP="00E245C8">
      <w:pPr>
        <w:numPr>
          <w:ilvl w:val="0"/>
          <w:numId w:val="6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list.add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</w:t>
      </w:r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"</w:t>
      </w:r>
      <w:proofErr w:type="spellStart"/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mayank</w:t>
      </w:r>
      <w:proofErr w:type="spellEnd"/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</w:t>
      </w:r>
    </w:p>
    <w:p w:rsidR="00E245C8" w:rsidRDefault="00E245C8" w:rsidP="00E245C8">
      <w:pPr>
        <w:numPr>
          <w:ilvl w:val="0"/>
          <w:numId w:val="6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System.out.println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</w:t>
      </w:r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"After adding: 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+list);  </w:t>
      </w:r>
    </w:p>
    <w:p w:rsidR="00E245C8" w:rsidRDefault="00E245C8" w:rsidP="00E245C8">
      <w:pPr>
        <w:numPr>
          <w:ilvl w:val="0"/>
          <w:numId w:val="6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list.remove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</w:t>
      </w:r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"peter"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</w:t>
      </w:r>
    </w:p>
    <w:p w:rsidR="00E245C8" w:rsidRDefault="00E245C8" w:rsidP="00E245C8">
      <w:pPr>
        <w:numPr>
          <w:ilvl w:val="0"/>
          <w:numId w:val="6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System.out.println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</w:t>
      </w:r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"After removing: 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+list);  </w:t>
      </w:r>
    </w:p>
    <w:p w:rsidR="00E245C8" w:rsidRDefault="00E245C8" w:rsidP="00E245C8">
      <w:pPr>
        <w:numPr>
          <w:ilvl w:val="0"/>
          <w:numId w:val="6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list.set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</w:t>
      </w:r>
      <w:r>
        <w:rPr>
          <w:rStyle w:val="number"/>
          <w:rFonts w:ascii="Verdana" w:hAnsi="Verdana"/>
          <w:color w:val="C00000"/>
          <w:bdr w:val="none" w:sz="0" w:space="0" w:color="auto" w:frame="1"/>
        </w:rPr>
        <w:t>1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,</w:t>
      </w:r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"vivek"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</w:t>
      </w:r>
    </w:p>
    <w:p w:rsidR="00E245C8" w:rsidRDefault="00E245C8" w:rsidP="00E245C8">
      <w:pPr>
        <w:numPr>
          <w:ilvl w:val="0"/>
          <w:numId w:val="6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System.out.println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</w:t>
      </w:r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"After changing: 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+list);  </w:t>
      </w:r>
    </w:p>
    <w:p w:rsidR="00E245C8" w:rsidRDefault="00E245C8" w:rsidP="00E245C8">
      <w:pPr>
        <w:numPr>
          <w:ilvl w:val="0"/>
          <w:numId w:val="6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}  </w:t>
      </w:r>
    </w:p>
    <w:p w:rsidR="00E245C8" w:rsidRDefault="00E245C8" w:rsidP="00E245C8">
      <w:pPr>
        <w:numPr>
          <w:ilvl w:val="0"/>
          <w:numId w:val="6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}  </w:t>
      </w:r>
    </w:p>
    <w:p w:rsidR="00E245C8" w:rsidRDefault="00E245C8" w:rsidP="00E245C8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Output:</w:t>
      </w:r>
    </w:p>
    <w:p w:rsidR="00E245C8" w:rsidRDefault="00E245C8" w:rsidP="00E245C8">
      <w:pPr>
        <w:pStyle w:val="HTMLPreformatted"/>
        <w:shd w:val="clear" w:color="auto" w:fill="FFFFFF"/>
        <w:spacing w:before="75" w:after="75"/>
        <w:ind w:left="150"/>
        <w:jc w:val="both"/>
        <w:rPr>
          <w:color w:val="000000"/>
        </w:rPr>
      </w:pPr>
      <w:r>
        <w:rPr>
          <w:color w:val="000000"/>
        </w:rPr>
        <w:t>After adding: [</w:t>
      </w:r>
      <w:proofErr w:type="spellStart"/>
      <w:r>
        <w:rPr>
          <w:color w:val="000000"/>
        </w:rPr>
        <w:t>ankit</w:t>
      </w:r>
      <w:proofErr w:type="spellEnd"/>
      <w:r>
        <w:rPr>
          <w:color w:val="000000"/>
        </w:rPr>
        <w:t xml:space="preserve">, peter, </w:t>
      </w:r>
      <w:proofErr w:type="spellStart"/>
      <w:r>
        <w:rPr>
          <w:color w:val="000000"/>
        </w:rPr>
        <w:t>mayank</w:t>
      </w:r>
      <w:proofErr w:type="spellEnd"/>
      <w:r>
        <w:rPr>
          <w:color w:val="000000"/>
        </w:rPr>
        <w:t>]</w:t>
      </w:r>
    </w:p>
    <w:p w:rsidR="00E245C8" w:rsidRDefault="00E245C8" w:rsidP="00E245C8">
      <w:pPr>
        <w:pStyle w:val="HTMLPreformatted"/>
        <w:shd w:val="clear" w:color="auto" w:fill="FFFFFF"/>
        <w:spacing w:before="75" w:after="75"/>
        <w:ind w:left="150"/>
        <w:jc w:val="both"/>
        <w:rPr>
          <w:color w:val="000000"/>
        </w:rPr>
      </w:pPr>
      <w:r>
        <w:rPr>
          <w:color w:val="000000"/>
        </w:rPr>
        <w:t>After removing: [</w:t>
      </w:r>
      <w:proofErr w:type="spellStart"/>
      <w:r>
        <w:rPr>
          <w:color w:val="000000"/>
        </w:rPr>
        <w:t>ankit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mayank</w:t>
      </w:r>
      <w:proofErr w:type="spellEnd"/>
      <w:r>
        <w:rPr>
          <w:color w:val="000000"/>
        </w:rPr>
        <w:t>]</w:t>
      </w:r>
    </w:p>
    <w:p w:rsidR="00E245C8" w:rsidRDefault="00E245C8" w:rsidP="00E245C8">
      <w:pPr>
        <w:pStyle w:val="HTMLPreformatted"/>
        <w:shd w:val="clear" w:color="auto" w:fill="FFFFFF"/>
        <w:spacing w:before="75" w:after="75"/>
        <w:ind w:left="150"/>
        <w:jc w:val="both"/>
        <w:rPr>
          <w:color w:val="000000"/>
        </w:rPr>
      </w:pPr>
      <w:r>
        <w:rPr>
          <w:color w:val="000000"/>
        </w:rPr>
        <w:t>After changing: [</w:t>
      </w:r>
      <w:proofErr w:type="spellStart"/>
      <w:r>
        <w:rPr>
          <w:color w:val="000000"/>
        </w:rPr>
        <w:t>ankit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vivek</w:t>
      </w:r>
      <w:proofErr w:type="spellEnd"/>
      <w:r>
        <w:rPr>
          <w:color w:val="000000"/>
        </w:rPr>
        <w:t>]</w:t>
      </w:r>
    </w:p>
    <w:p w:rsidR="00E245C8" w:rsidRDefault="00E245C8" w:rsidP="00E245C8">
      <w:pPr>
        <w:pStyle w:val="HTMLPreformatted"/>
        <w:pBdr>
          <w:bottom w:val="double" w:sz="6" w:space="1" w:color="auto"/>
        </w:pBdr>
        <w:shd w:val="clear" w:color="auto" w:fill="FFFFFF"/>
        <w:spacing w:before="75" w:after="75"/>
        <w:ind w:left="150"/>
        <w:jc w:val="both"/>
        <w:rPr>
          <w:color w:val="000000"/>
        </w:rPr>
      </w:pPr>
    </w:p>
    <w:p w:rsidR="00E245C8" w:rsidRDefault="00E245C8" w:rsidP="00E245C8">
      <w:pPr>
        <w:pStyle w:val="Heading1"/>
        <w:shd w:val="clear" w:color="auto" w:fill="FFFFFF"/>
        <w:spacing w:before="75" w:line="312" w:lineRule="atLeast"/>
        <w:jc w:val="both"/>
        <w:rPr>
          <w:rFonts w:ascii="Helvetica" w:hAnsi="Helvetica" w:cs="Helvetica"/>
          <w:b w:val="0"/>
          <w:bCs w:val="0"/>
          <w:color w:val="610B38"/>
          <w:sz w:val="44"/>
          <w:szCs w:val="44"/>
        </w:rPr>
      </w:pPr>
      <w:r>
        <w:rPr>
          <w:rFonts w:ascii="Helvetica" w:hAnsi="Helvetica" w:cs="Helvetica"/>
          <w:b w:val="0"/>
          <w:bCs w:val="0"/>
          <w:color w:val="610B38"/>
          <w:sz w:val="44"/>
          <w:szCs w:val="44"/>
        </w:rPr>
        <w:t xml:space="preserve">How to Sort Java </w:t>
      </w:r>
      <w:proofErr w:type="spellStart"/>
      <w:r>
        <w:rPr>
          <w:rFonts w:ascii="Helvetica" w:hAnsi="Helvetica" w:cs="Helvetica"/>
          <w:b w:val="0"/>
          <w:bCs w:val="0"/>
          <w:color w:val="610B38"/>
          <w:sz w:val="44"/>
          <w:szCs w:val="44"/>
        </w:rPr>
        <w:t>ArrayList</w:t>
      </w:r>
      <w:proofErr w:type="spellEnd"/>
      <w:r>
        <w:rPr>
          <w:rFonts w:ascii="Helvetica" w:hAnsi="Helvetica" w:cs="Helvetica"/>
          <w:b w:val="0"/>
          <w:bCs w:val="0"/>
          <w:color w:val="610B38"/>
          <w:sz w:val="44"/>
          <w:szCs w:val="44"/>
        </w:rPr>
        <w:t xml:space="preserve"> in Descending Order</w:t>
      </w:r>
    </w:p>
    <w:p w:rsidR="00E245C8" w:rsidRDefault="00E245C8" w:rsidP="00E245C8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By using </w:t>
      </w:r>
      <w:proofErr w:type="spellStart"/>
      <w:proofErr w:type="gramStart"/>
      <w:r>
        <w:rPr>
          <w:rFonts w:ascii="Verdana" w:hAnsi="Verdana"/>
          <w:color w:val="000000"/>
          <w:sz w:val="20"/>
          <w:szCs w:val="20"/>
        </w:rPr>
        <w:t>Collections.reverseOrder</w:t>
      </w:r>
      <w:proofErr w:type="spellEnd"/>
      <w:r>
        <w:rPr>
          <w:rFonts w:ascii="Verdana" w:hAnsi="Verdana"/>
          <w:color w:val="000000"/>
          <w:sz w:val="20"/>
          <w:szCs w:val="20"/>
        </w:rPr>
        <w:t>(</w:t>
      </w:r>
      <w:proofErr w:type="gramEnd"/>
      <w:r>
        <w:rPr>
          <w:rFonts w:ascii="Verdana" w:hAnsi="Verdana"/>
          <w:color w:val="000000"/>
          <w:sz w:val="20"/>
          <w:szCs w:val="20"/>
        </w:rPr>
        <w:t>Comparator&lt;T&gt;</w:t>
      </w:r>
      <w:proofErr w:type="spellStart"/>
      <w:r>
        <w:rPr>
          <w:rFonts w:ascii="Verdana" w:hAnsi="Verdana"/>
          <w:color w:val="000000"/>
          <w:sz w:val="20"/>
          <w:szCs w:val="20"/>
        </w:rPr>
        <w:t>cmp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) method, we can sort the collection in reverse order. The </w:t>
      </w:r>
      <w:proofErr w:type="spellStart"/>
      <w:proofErr w:type="gramStart"/>
      <w:r>
        <w:rPr>
          <w:rFonts w:ascii="Verdana" w:hAnsi="Verdana"/>
          <w:color w:val="000000"/>
          <w:sz w:val="20"/>
          <w:szCs w:val="20"/>
        </w:rPr>
        <w:t>reverseOrder</w:t>
      </w:r>
      <w:proofErr w:type="spellEnd"/>
      <w:r>
        <w:rPr>
          <w:rFonts w:ascii="Verdana" w:hAnsi="Verdana"/>
          <w:color w:val="000000"/>
          <w:sz w:val="20"/>
          <w:szCs w:val="20"/>
        </w:rPr>
        <w:t>(</w:t>
      </w:r>
      <w:proofErr w:type="gramEnd"/>
      <w:r>
        <w:rPr>
          <w:rFonts w:ascii="Verdana" w:hAnsi="Verdana"/>
          <w:color w:val="000000"/>
          <w:sz w:val="20"/>
          <w:szCs w:val="20"/>
        </w:rPr>
        <w:t>) method does the reversing on the basis of given Comparator. In case of null, it will reverse collection in natural ordering.</w:t>
      </w:r>
    </w:p>
    <w:p w:rsidR="00E245C8" w:rsidRDefault="00E245C8" w:rsidP="00E245C8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Let's see a simple example to sort the </w:t>
      </w:r>
      <w:proofErr w:type="spellStart"/>
      <w:r>
        <w:rPr>
          <w:rFonts w:ascii="Verdana" w:hAnsi="Verdana"/>
          <w:color w:val="000000"/>
          <w:sz w:val="20"/>
          <w:szCs w:val="20"/>
        </w:rPr>
        <w:t>ArrayList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in descending order.</w:t>
      </w:r>
    </w:p>
    <w:p w:rsidR="00E245C8" w:rsidRDefault="00E245C8" w:rsidP="00E245C8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r>
        <w:rPr>
          <w:rStyle w:val="Emphasis"/>
          <w:rFonts w:ascii="Verdana" w:hAnsi="Verdana"/>
          <w:b/>
          <w:bCs/>
          <w:color w:val="000000"/>
          <w:sz w:val="20"/>
          <w:szCs w:val="20"/>
        </w:rPr>
        <w:t>SmartPhone.java</w:t>
      </w:r>
    </w:p>
    <w:p w:rsidR="00E245C8" w:rsidRDefault="00E245C8" w:rsidP="00E245C8">
      <w:pPr>
        <w:numPr>
          <w:ilvl w:val="0"/>
          <w:numId w:val="7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import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java.util.Comparator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;  </w:t>
      </w:r>
    </w:p>
    <w:p w:rsidR="00E245C8" w:rsidRDefault="00E245C8" w:rsidP="00E245C8">
      <w:pPr>
        <w:numPr>
          <w:ilvl w:val="0"/>
          <w:numId w:val="7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SmartPhone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{  </w:t>
      </w:r>
    </w:p>
    <w:p w:rsidR="00E245C8" w:rsidRDefault="00E245C8" w:rsidP="00E245C8">
      <w:pPr>
        <w:numPr>
          <w:ilvl w:val="0"/>
          <w:numId w:val="7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String brand;  </w:t>
      </w:r>
    </w:p>
    <w:p w:rsidR="00E245C8" w:rsidRDefault="00E245C8" w:rsidP="00E245C8">
      <w:pPr>
        <w:numPr>
          <w:ilvl w:val="0"/>
          <w:numId w:val="7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String model;  </w:t>
      </w:r>
    </w:p>
    <w:p w:rsidR="00E245C8" w:rsidRDefault="00E245C8" w:rsidP="00E245C8">
      <w:pPr>
        <w:numPr>
          <w:ilvl w:val="0"/>
          <w:numId w:val="7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intprice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;  </w:t>
      </w:r>
    </w:p>
    <w:p w:rsidR="00E245C8" w:rsidRDefault="00E245C8" w:rsidP="00E245C8">
      <w:pPr>
        <w:numPr>
          <w:ilvl w:val="0"/>
          <w:numId w:val="7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lastRenderedPageBreak/>
        <w:t>   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intrating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;  </w:t>
      </w:r>
    </w:p>
    <w:p w:rsidR="00E245C8" w:rsidRDefault="00E245C8" w:rsidP="00E245C8">
      <w:pPr>
        <w:numPr>
          <w:ilvl w:val="0"/>
          <w:numId w:val="7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SmartPhone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(String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brand,String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model,intprice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,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intrating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){  </w:t>
      </w:r>
    </w:p>
    <w:p w:rsidR="00E245C8" w:rsidRDefault="00E245C8" w:rsidP="00E245C8">
      <w:pPr>
        <w:numPr>
          <w:ilvl w:val="0"/>
          <w:numId w:val="7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</w:t>
      </w:r>
      <w:proofErr w:type="spellStart"/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this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.brand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= brand;  </w:t>
      </w:r>
    </w:p>
    <w:p w:rsidR="00E245C8" w:rsidRDefault="00E245C8" w:rsidP="00E245C8">
      <w:pPr>
        <w:numPr>
          <w:ilvl w:val="0"/>
          <w:numId w:val="7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</w:t>
      </w:r>
      <w:proofErr w:type="spellStart"/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this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.model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= model;  </w:t>
      </w:r>
    </w:p>
    <w:p w:rsidR="00E245C8" w:rsidRDefault="00E245C8" w:rsidP="00E245C8">
      <w:pPr>
        <w:numPr>
          <w:ilvl w:val="0"/>
          <w:numId w:val="7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</w:t>
      </w:r>
      <w:proofErr w:type="spellStart"/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this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.price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= price;  </w:t>
      </w:r>
    </w:p>
    <w:p w:rsidR="00E245C8" w:rsidRDefault="00E245C8" w:rsidP="00E245C8">
      <w:pPr>
        <w:numPr>
          <w:ilvl w:val="0"/>
          <w:numId w:val="7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</w:t>
      </w:r>
      <w:proofErr w:type="spellStart"/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this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.rating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= rating;  </w:t>
      </w:r>
    </w:p>
    <w:p w:rsidR="00E245C8" w:rsidRDefault="00E245C8" w:rsidP="00E245C8">
      <w:pPr>
        <w:numPr>
          <w:ilvl w:val="0"/>
          <w:numId w:val="7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  </w:t>
      </w:r>
    </w:p>
    <w:p w:rsidR="00E245C8" w:rsidRDefault="00E245C8" w:rsidP="00E245C8">
      <w:pPr>
        <w:numPr>
          <w:ilvl w:val="0"/>
          <w:numId w:val="7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}  </w:t>
      </w:r>
    </w:p>
    <w:p w:rsidR="00E245C8" w:rsidRDefault="00E245C8" w:rsidP="00E245C8">
      <w:pPr>
        <w:numPr>
          <w:ilvl w:val="0"/>
          <w:numId w:val="7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String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getBrand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() {  </w:t>
      </w:r>
    </w:p>
    <w:p w:rsidR="00E245C8" w:rsidRDefault="00E245C8" w:rsidP="00E245C8">
      <w:pPr>
        <w:numPr>
          <w:ilvl w:val="0"/>
          <w:numId w:val="7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returnbrand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;  </w:t>
      </w:r>
    </w:p>
    <w:p w:rsidR="00E245C8" w:rsidRDefault="00E245C8" w:rsidP="00E245C8">
      <w:pPr>
        <w:numPr>
          <w:ilvl w:val="0"/>
          <w:numId w:val="7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}  </w:t>
      </w:r>
    </w:p>
    <w:p w:rsidR="00E245C8" w:rsidRDefault="00E245C8" w:rsidP="00E245C8">
      <w:pPr>
        <w:numPr>
          <w:ilvl w:val="0"/>
          <w:numId w:val="7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setBrand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(String brand) {  </w:t>
      </w:r>
    </w:p>
    <w:p w:rsidR="00E245C8" w:rsidRDefault="00E245C8" w:rsidP="00E245C8">
      <w:pPr>
        <w:numPr>
          <w:ilvl w:val="0"/>
          <w:numId w:val="7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</w:t>
      </w:r>
      <w:proofErr w:type="spellStart"/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this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.brand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= brand;  </w:t>
      </w:r>
    </w:p>
    <w:p w:rsidR="00E245C8" w:rsidRDefault="00E245C8" w:rsidP="00E245C8">
      <w:pPr>
        <w:numPr>
          <w:ilvl w:val="0"/>
          <w:numId w:val="7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}  </w:t>
      </w:r>
    </w:p>
    <w:p w:rsidR="00E245C8" w:rsidRDefault="00E245C8" w:rsidP="00E245C8">
      <w:pPr>
        <w:numPr>
          <w:ilvl w:val="0"/>
          <w:numId w:val="7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String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getModel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() {  </w:t>
      </w:r>
    </w:p>
    <w:p w:rsidR="00E245C8" w:rsidRDefault="00E245C8" w:rsidP="00E245C8">
      <w:pPr>
        <w:numPr>
          <w:ilvl w:val="0"/>
          <w:numId w:val="7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returnmodel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;  </w:t>
      </w:r>
    </w:p>
    <w:p w:rsidR="00E245C8" w:rsidRDefault="00E245C8" w:rsidP="00E245C8">
      <w:pPr>
        <w:numPr>
          <w:ilvl w:val="0"/>
          <w:numId w:val="7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}  </w:t>
      </w:r>
    </w:p>
    <w:p w:rsidR="00E245C8" w:rsidRDefault="00E245C8" w:rsidP="00E245C8">
      <w:pPr>
        <w:numPr>
          <w:ilvl w:val="0"/>
          <w:numId w:val="7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setModel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(String model) {  </w:t>
      </w:r>
    </w:p>
    <w:p w:rsidR="00E245C8" w:rsidRDefault="00E245C8" w:rsidP="00E245C8">
      <w:pPr>
        <w:numPr>
          <w:ilvl w:val="0"/>
          <w:numId w:val="7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</w:t>
      </w:r>
      <w:proofErr w:type="spellStart"/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this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.model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= model;  </w:t>
      </w:r>
    </w:p>
    <w:p w:rsidR="00E245C8" w:rsidRDefault="00E245C8" w:rsidP="00E245C8">
      <w:pPr>
        <w:numPr>
          <w:ilvl w:val="0"/>
          <w:numId w:val="7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}  </w:t>
      </w:r>
    </w:p>
    <w:p w:rsidR="00E245C8" w:rsidRDefault="00E245C8" w:rsidP="00E245C8">
      <w:pPr>
        <w:numPr>
          <w:ilvl w:val="0"/>
          <w:numId w:val="7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int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getPrice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() {  </w:t>
      </w:r>
    </w:p>
    <w:p w:rsidR="00E245C8" w:rsidRDefault="00E245C8" w:rsidP="00E245C8">
      <w:pPr>
        <w:numPr>
          <w:ilvl w:val="0"/>
          <w:numId w:val="7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returnprice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;  </w:t>
      </w:r>
    </w:p>
    <w:p w:rsidR="00E245C8" w:rsidRDefault="00E245C8" w:rsidP="00E245C8">
      <w:pPr>
        <w:numPr>
          <w:ilvl w:val="0"/>
          <w:numId w:val="7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}  </w:t>
      </w:r>
    </w:p>
    <w:p w:rsidR="00E245C8" w:rsidRDefault="00E245C8" w:rsidP="00E245C8">
      <w:pPr>
        <w:numPr>
          <w:ilvl w:val="0"/>
          <w:numId w:val="7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setPrice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intprice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 {  </w:t>
      </w:r>
    </w:p>
    <w:p w:rsidR="00E245C8" w:rsidRDefault="00E245C8" w:rsidP="00E245C8">
      <w:pPr>
        <w:numPr>
          <w:ilvl w:val="0"/>
          <w:numId w:val="7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</w:t>
      </w:r>
      <w:proofErr w:type="spellStart"/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this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.price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= price;  </w:t>
      </w:r>
    </w:p>
    <w:p w:rsidR="00E245C8" w:rsidRDefault="00E245C8" w:rsidP="00E245C8">
      <w:pPr>
        <w:numPr>
          <w:ilvl w:val="0"/>
          <w:numId w:val="7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}  </w:t>
      </w:r>
    </w:p>
    <w:p w:rsidR="00E245C8" w:rsidRDefault="00E245C8" w:rsidP="00E245C8">
      <w:pPr>
        <w:numPr>
          <w:ilvl w:val="0"/>
          <w:numId w:val="7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int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getRating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() {  </w:t>
      </w:r>
    </w:p>
    <w:p w:rsidR="00E245C8" w:rsidRDefault="00E245C8" w:rsidP="00E245C8">
      <w:pPr>
        <w:numPr>
          <w:ilvl w:val="0"/>
          <w:numId w:val="7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returnrating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;  </w:t>
      </w:r>
    </w:p>
    <w:p w:rsidR="00E245C8" w:rsidRDefault="00E245C8" w:rsidP="00E245C8">
      <w:pPr>
        <w:numPr>
          <w:ilvl w:val="0"/>
          <w:numId w:val="7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}  </w:t>
      </w:r>
    </w:p>
    <w:p w:rsidR="00E245C8" w:rsidRDefault="00E245C8" w:rsidP="00E245C8">
      <w:pPr>
        <w:numPr>
          <w:ilvl w:val="0"/>
          <w:numId w:val="7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setRating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intrating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 {  </w:t>
      </w:r>
    </w:p>
    <w:p w:rsidR="00E245C8" w:rsidRDefault="00E245C8" w:rsidP="00E245C8">
      <w:pPr>
        <w:numPr>
          <w:ilvl w:val="0"/>
          <w:numId w:val="7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</w:t>
      </w:r>
      <w:proofErr w:type="spellStart"/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this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.rating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= rating;  </w:t>
      </w:r>
    </w:p>
    <w:p w:rsidR="00E245C8" w:rsidRDefault="00E245C8" w:rsidP="00E245C8">
      <w:pPr>
        <w:numPr>
          <w:ilvl w:val="0"/>
          <w:numId w:val="7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}  </w:t>
      </w:r>
    </w:p>
    <w:p w:rsidR="00E245C8" w:rsidRDefault="00E245C8" w:rsidP="00E245C8">
      <w:pPr>
        <w:numPr>
          <w:ilvl w:val="0"/>
          <w:numId w:val="7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String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toString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() {  </w:t>
      </w:r>
    </w:p>
    <w:p w:rsidR="00E245C8" w:rsidRDefault="00E245C8" w:rsidP="00E245C8">
      <w:pPr>
        <w:numPr>
          <w:ilvl w:val="0"/>
          <w:numId w:val="7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return</w:t>
      </w:r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"SmartPhone [brand="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+ brand + </w:t>
      </w:r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", model="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+ model + </w:t>
      </w:r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", price="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+ price + </w:t>
      </w:r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", rating="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+ rating + </w:t>
      </w:r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"]"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;  </w:t>
      </w:r>
    </w:p>
    <w:p w:rsidR="00E245C8" w:rsidRDefault="00E245C8" w:rsidP="00E245C8">
      <w:pPr>
        <w:numPr>
          <w:ilvl w:val="0"/>
          <w:numId w:val="7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}  </w:t>
      </w:r>
    </w:p>
    <w:p w:rsidR="00E245C8" w:rsidRDefault="00E245C8" w:rsidP="00E245C8">
      <w:pPr>
        <w:numPr>
          <w:ilvl w:val="0"/>
          <w:numId w:val="7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int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compareTo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SmartPhone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sp) {  </w:t>
      </w:r>
    </w:p>
    <w:p w:rsidR="00E245C8" w:rsidRDefault="00E245C8" w:rsidP="00E245C8">
      <w:pPr>
        <w:numPr>
          <w:ilvl w:val="0"/>
          <w:numId w:val="7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lastRenderedPageBreak/>
        <w:t>       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returnthis.price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-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sp.price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;  </w:t>
      </w:r>
    </w:p>
    <w:p w:rsidR="00E245C8" w:rsidRDefault="00E245C8" w:rsidP="00E245C8">
      <w:pPr>
        <w:numPr>
          <w:ilvl w:val="0"/>
          <w:numId w:val="7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E245C8" w:rsidRDefault="00E245C8" w:rsidP="00E245C8">
      <w:pPr>
        <w:numPr>
          <w:ilvl w:val="0"/>
          <w:numId w:val="7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}  </w:t>
      </w:r>
    </w:p>
    <w:p w:rsidR="00E245C8" w:rsidRDefault="00E245C8" w:rsidP="00E245C8">
      <w:pPr>
        <w:numPr>
          <w:ilvl w:val="0"/>
          <w:numId w:val="7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}  </w:t>
      </w:r>
    </w:p>
    <w:p w:rsidR="00E245C8" w:rsidRDefault="00E245C8" w:rsidP="00E245C8">
      <w:pPr>
        <w:numPr>
          <w:ilvl w:val="0"/>
          <w:numId w:val="7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RatingComparator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implements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Comparator&lt;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SmartPhone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&gt; {  </w:t>
      </w:r>
    </w:p>
    <w:p w:rsidR="00E245C8" w:rsidRDefault="00E245C8" w:rsidP="00E245C8">
      <w:pPr>
        <w:numPr>
          <w:ilvl w:val="0"/>
          <w:numId w:val="7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</w:t>
      </w:r>
      <w:r>
        <w:rPr>
          <w:rStyle w:val="annotation"/>
          <w:rFonts w:ascii="Verdana" w:hAnsi="Verdana"/>
          <w:color w:val="646464"/>
          <w:sz w:val="20"/>
          <w:szCs w:val="20"/>
          <w:bdr w:val="none" w:sz="0" w:space="0" w:color="auto" w:frame="1"/>
        </w:rPr>
        <w:t>@Override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E245C8" w:rsidRDefault="00E245C8" w:rsidP="00E245C8">
      <w:pPr>
        <w:numPr>
          <w:ilvl w:val="0"/>
          <w:numId w:val="7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int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compare(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SmartPhone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obj1,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SmartPhone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obj2) {  </w:t>
      </w:r>
    </w:p>
    <w:p w:rsidR="00E245C8" w:rsidRDefault="00E245C8" w:rsidP="00E245C8">
      <w:pPr>
        <w:numPr>
          <w:ilvl w:val="0"/>
          <w:numId w:val="7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</w:t>
      </w:r>
      <w:proofErr w:type="gramStart"/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return</w:t>
      </w:r>
      <w:proofErr w:type="gram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(obj1.rating&lt;obj2.rating) ? -</w:t>
      </w:r>
      <w:proofErr w:type="gramStart"/>
      <w:r>
        <w:rPr>
          <w:rStyle w:val="number"/>
          <w:rFonts w:ascii="Verdana" w:hAnsi="Verdana"/>
          <w:color w:val="C00000"/>
          <w:sz w:val="20"/>
          <w:szCs w:val="20"/>
          <w:bdr w:val="none" w:sz="0" w:space="0" w:color="auto" w:frame="1"/>
        </w:rPr>
        <w:t>1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:</w:t>
      </w:r>
      <w:proofErr w:type="gram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(obj1.rating&gt;obj2.rating) ? </w:t>
      </w:r>
      <w:r>
        <w:rPr>
          <w:rStyle w:val="number"/>
          <w:rFonts w:ascii="Verdana" w:hAnsi="Verdana"/>
          <w:color w:val="C00000"/>
          <w:sz w:val="20"/>
          <w:szCs w:val="20"/>
          <w:bdr w:val="none" w:sz="0" w:space="0" w:color="auto" w:frame="1"/>
        </w:rPr>
        <w:t>1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: </w:t>
      </w:r>
      <w:r>
        <w:rPr>
          <w:rStyle w:val="number"/>
          <w:rFonts w:ascii="Verdana" w:hAnsi="Verdana"/>
          <w:color w:val="C00000"/>
          <w:sz w:val="20"/>
          <w:szCs w:val="20"/>
          <w:bdr w:val="none" w:sz="0" w:space="0" w:color="auto" w:frame="1"/>
        </w:rPr>
        <w:t>0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;  </w:t>
      </w:r>
    </w:p>
    <w:p w:rsidR="00E245C8" w:rsidRDefault="00E245C8" w:rsidP="00E245C8">
      <w:pPr>
        <w:numPr>
          <w:ilvl w:val="0"/>
          <w:numId w:val="7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}  </w:t>
      </w:r>
    </w:p>
    <w:p w:rsidR="00E245C8" w:rsidRDefault="00E245C8" w:rsidP="00E245C8">
      <w:pPr>
        <w:numPr>
          <w:ilvl w:val="0"/>
          <w:numId w:val="7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}  </w:t>
      </w:r>
    </w:p>
    <w:p w:rsidR="00E245C8" w:rsidRDefault="00E245C8" w:rsidP="00E245C8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r>
        <w:rPr>
          <w:rStyle w:val="Emphasis"/>
          <w:rFonts w:ascii="Verdana" w:hAnsi="Verdana"/>
          <w:b/>
          <w:bCs/>
          <w:color w:val="000000"/>
          <w:sz w:val="20"/>
          <w:szCs w:val="20"/>
        </w:rPr>
        <w:t>ArrayListLearning.java</w:t>
      </w:r>
    </w:p>
    <w:p w:rsidR="00E245C8" w:rsidRDefault="00E245C8" w:rsidP="00E245C8">
      <w:pPr>
        <w:numPr>
          <w:ilvl w:val="0"/>
          <w:numId w:val="8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ArrayListLearning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{  </w:t>
      </w:r>
    </w:p>
    <w:p w:rsidR="00E245C8" w:rsidRDefault="00E245C8" w:rsidP="00E245C8">
      <w:pPr>
        <w:numPr>
          <w:ilvl w:val="0"/>
          <w:numId w:val="8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</w:t>
      </w:r>
      <w:r>
        <w:rPr>
          <w:rStyle w:val="annotation"/>
          <w:rFonts w:ascii="Verdana" w:hAnsi="Verdana"/>
          <w:color w:val="646464"/>
          <w:sz w:val="20"/>
          <w:szCs w:val="20"/>
          <w:bdr w:val="none" w:sz="0" w:space="0" w:color="auto" w:frame="1"/>
        </w:rPr>
        <w:t>@</w:t>
      </w:r>
      <w:proofErr w:type="spellStart"/>
      <w:r>
        <w:rPr>
          <w:rStyle w:val="annotation"/>
          <w:rFonts w:ascii="Verdana" w:hAnsi="Verdana"/>
          <w:color w:val="646464"/>
          <w:sz w:val="20"/>
          <w:szCs w:val="20"/>
          <w:bdr w:val="none" w:sz="0" w:space="0" w:color="auto" w:frame="1"/>
        </w:rPr>
        <w:t>SuppressWarnings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</w:t>
      </w:r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"unchecked"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  </w:t>
      </w:r>
    </w:p>
    <w:p w:rsidR="00E245C8" w:rsidRDefault="00E245C8" w:rsidP="00E245C8">
      <w:pPr>
        <w:numPr>
          <w:ilvl w:val="0"/>
          <w:numId w:val="8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static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main(String[]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args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 {  </w:t>
      </w:r>
    </w:p>
    <w:p w:rsidR="00E245C8" w:rsidRDefault="00E245C8" w:rsidP="00E245C8">
      <w:pPr>
        <w:numPr>
          <w:ilvl w:val="0"/>
          <w:numId w:val="8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E245C8" w:rsidRDefault="00E245C8" w:rsidP="00E245C8">
      <w:pPr>
        <w:numPr>
          <w:ilvl w:val="0"/>
          <w:numId w:val="8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List&lt;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SmartPhone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&gt;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phoneList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=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new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ArrayList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&lt;&gt;();  </w:t>
      </w:r>
    </w:p>
    <w:p w:rsidR="00E245C8" w:rsidRDefault="00E245C8" w:rsidP="00E245C8">
      <w:pPr>
        <w:numPr>
          <w:ilvl w:val="0"/>
          <w:numId w:val="8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SmartPhone ph1 =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new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SmartPhone(</w:t>
      </w:r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"Apple"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, </w:t>
      </w:r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"6s"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, </w:t>
      </w:r>
      <w:r>
        <w:rPr>
          <w:rStyle w:val="number"/>
          <w:rFonts w:ascii="Verdana" w:hAnsi="Verdana"/>
          <w:color w:val="C00000"/>
          <w:sz w:val="20"/>
          <w:szCs w:val="20"/>
          <w:bdr w:val="none" w:sz="0" w:space="0" w:color="auto" w:frame="1"/>
        </w:rPr>
        <w:t>50000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, </w:t>
      </w:r>
      <w:r>
        <w:rPr>
          <w:rStyle w:val="number"/>
          <w:rFonts w:ascii="Verdana" w:hAnsi="Verdana"/>
          <w:color w:val="C00000"/>
          <w:sz w:val="20"/>
          <w:szCs w:val="20"/>
          <w:bdr w:val="none" w:sz="0" w:space="0" w:color="auto" w:frame="1"/>
        </w:rPr>
        <w:t>10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</w:t>
      </w:r>
    </w:p>
    <w:p w:rsidR="00E245C8" w:rsidRDefault="00E245C8" w:rsidP="00E245C8">
      <w:pPr>
        <w:numPr>
          <w:ilvl w:val="0"/>
          <w:numId w:val="8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SmartPhone ph2 =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new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SmartPhone(</w:t>
      </w:r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"lg"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, </w:t>
      </w:r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"pro2"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, </w:t>
      </w:r>
      <w:r>
        <w:rPr>
          <w:rStyle w:val="number"/>
          <w:rFonts w:ascii="Verdana" w:hAnsi="Verdana"/>
          <w:color w:val="C00000"/>
          <w:sz w:val="20"/>
          <w:szCs w:val="20"/>
          <w:bdr w:val="none" w:sz="0" w:space="0" w:color="auto" w:frame="1"/>
        </w:rPr>
        <w:t>40000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, </w:t>
      </w:r>
      <w:r>
        <w:rPr>
          <w:rStyle w:val="number"/>
          <w:rFonts w:ascii="Verdana" w:hAnsi="Verdana"/>
          <w:color w:val="C00000"/>
          <w:sz w:val="20"/>
          <w:szCs w:val="20"/>
          <w:bdr w:val="none" w:sz="0" w:space="0" w:color="auto" w:frame="1"/>
        </w:rPr>
        <w:t>9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</w:t>
      </w:r>
    </w:p>
    <w:p w:rsidR="00E245C8" w:rsidRDefault="00E245C8" w:rsidP="00E245C8">
      <w:pPr>
        <w:numPr>
          <w:ilvl w:val="0"/>
          <w:numId w:val="8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SmartPhone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ph3 =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new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SmartPhone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</w:t>
      </w:r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"MI"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, </w:t>
      </w:r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"3s"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, </w:t>
      </w:r>
      <w:r>
        <w:rPr>
          <w:rStyle w:val="number"/>
          <w:rFonts w:ascii="Verdana" w:hAnsi="Verdana"/>
          <w:color w:val="C00000"/>
          <w:sz w:val="20"/>
          <w:szCs w:val="20"/>
          <w:bdr w:val="none" w:sz="0" w:space="0" w:color="auto" w:frame="1"/>
        </w:rPr>
        <w:t>10000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, </w:t>
      </w:r>
      <w:r>
        <w:rPr>
          <w:rStyle w:val="number"/>
          <w:rFonts w:ascii="Verdana" w:hAnsi="Verdana"/>
          <w:color w:val="C00000"/>
          <w:sz w:val="20"/>
          <w:szCs w:val="20"/>
          <w:bdr w:val="none" w:sz="0" w:space="0" w:color="auto" w:frame="1"/>
        </w:rPr>
        <w:t>6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</w:t>
      </w:r>
    </w:p>
    <w:p w:rsidR="00E245C8" w:rsidRDefault="00E245C8" w:rsidP="00E245C8">
      <w:pPr>
        <w:numPr>
          <w:ilvl w:val="0"/>
          <w:numId w:val="8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SmartPhone ph4 =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new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SmartPhone(</w:t>
      </w:r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"Letv"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, </w:t>
      </w:r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"le2"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, </w:t>
      </w:r>
      <w:r>
        <w:rPr>
          <w:rStyle w:val="number"/>
          <w:rFonts w:ascii="Verdana" w:hAnsi="Verdana"/>
          <w:color w:val="C00000"/>
          <w:sz w:val="20"/>
          <w:szCs w:val="20"/>
          <w:bdr w:val="none" w:sz="0" w:space="0" w:color="auto" w:frame="1"/>
        </w:rPr>
        <w:t>12000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, </w:t>
      </w:r>
      <w:r>
        <w:rPr>
          <w:rStyle w:val="number"/>
          <w:rFonts w:ascii="Verdana" w:hAnsi="Verdana"/>
          <w:color w:val="C00000"/>
          <w:sz w:val="20"/>
          <w:szCs w:val="20"/>
          <w:bdr w:val="none" w:sz="0" w:space="0" w:color="auto" w:frame="1"/>
        </w:rPr>
        <w:t>7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</w:t>
      </w:r>
    </w:p>
    <w:p w:rsidR="00E245C8" w:rsidRDefault="00E245C8" w:rsidP="00E245C8">
      <w:pPr>
        <w:numPr>
          <w:ilvl w:val="0"/>
          <w:numId w:val="8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E245C8" w:rsidRDefault="00E245C8" w:rsidP="00E245C8">
      <w:pPr>
        <w:numPr>
          <w:ilvl w:val="0"/>
          <w:numId w:val="8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phoneList.add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(ph1);  </w:t>
      </w:r>
    </w:p>
    <w:p w:rsidR="00E245C8" w:rsidRDefault="00E245C8" w:rsidP="00E245C8">
      <w:pPr>
        <w:numPr>
          <w:ilvl w:val="0"/>
          <w:numId w:val="8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phoneList.add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(ph2);  </w:t>
      </w:r>
    </w:p>
    <w:p w:rsidR="00E245C8" w:rsidRDefault="00E245C8" w:rsidP="00E245C8">
      <w:pPr>
        <w:numPr>
          <w:ilvl w:val="0"/>
          <w:numId w:val="8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phoneList.add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(ph3);  </w:t>
      </w:r>
    </w:p>
    <w:p w:rsidR="00E245C8" w:rsidRDefault="00E245C8" w:rsidP="00E245C8">
      <w:pPr>
        <w:numPr>
          <w:ilvl w:val="0"/>
          <w:numId w:val="8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phoneList.add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(ph4);  </w:t>
      </w:r>
    </w:p>
    <w:p w:rsidR="00E245C8" w:rsidRDefault="00E245C8" w:rsidP="00E245C8">
      <w:pPr>
        <w:numPr>
          <w:ilvl w:val="0"/>
          <w:numId w:val="8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System.out.println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</w:t>
      </w:r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"Actual List"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</w:t>
      </w:r>
    </w:p>
    <w:p w:rsidR="00E245C8" w:rsidRDefault="00E245C8" w:rsidP="00E245C8">
      <w:pPr>
        <w:numPr>
          <w:ilvl w:val="0"/>
          <w:numId w:val="8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System.out.println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phoneList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</w:t>
      </w:r>
    </w:p>
    <w:p w:rsidR="00E245C8" w:rsidRDefault="00E245C8" w:rsidP="00E245C8">
      <w:pPr>
        <w:numPr>
          <w:ilvl w:val="0"/>
          <w:numId w:val="8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System.out.println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</w:t>
      </w:r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"Sorting the list as comparator"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</w:t>
      </w:r>
    </w:p>
    <w:p w:rsidR="00E245C8" w:rsidRDefault="00E245C8" w:rsidP="00E245C8">
      <w:pPr>
        <w:numPr>
          <w:ilvl w:val="0"/>
          <w:numId w:val="8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Collections.sort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phoneList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,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new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RatingComparator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());  </w:t>
      </w:r>
    </w:p>
    <w:p w:rsidR="00E245C8" w:rsidRDefault="00E245C8" w:rsidP="00E245C8">
      <w:pPr>
        <w:numPr>
          <w:ilvl w:val="0"/>
          <w:numId w:val="8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E245C8" w:rsidRDefault="00E245C8" w:rsidP="00E245C8">
      <w:pPr>
        <w:numPr>
          <w:ilvl w:val="0"/>
          <w:numId w:val="8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System.out.println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phoneList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</w:t>
      </w:r>
    </w:p>
    <w:p w:rsidR="00E245C8" w:rsidRDefault="00E245C8" w:rsidP="00E245C8">
      <w:pPr>
        <w:numPr>
          <w:ilvl w:val="0"/>
          <w:numId w:val="8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System.out.println(</w:t>
      </w:r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"Reversing the Comparator sorting"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</w:t>
      </w:r>
    </w:p>
    <w:p w:rsidR="00E245C8" w:rsidRDefault="00E245C8" w:rsidP="00E245C8">
      <w:pPr>
        <w:numPr>
          <w:ilvl w:val="0"/>
          <w:numId w:val="8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Comparator&lt;SmartPhone&gt; cmp = Collections.reverseOrder(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new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RatingComparator());  </w:t>
      </w:r>
    </w:p>
    <w:p w:rsidR="00E245C8" w:rsidRDefault="00E245C8" w:rsidP="00E245C8">
      <w:pPr>
        <w:numPr>
          <w:ilvl w:val="0"/>
          <w:numId w:val="8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E245C8" w:rsidRDefault="00E245C8" w:rsidP="00E245C8">
      <w:pPr>
        <w:numPr>
          <w:ilvl w:val="0"/>
          <w:numId w:val="8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</w:t>
      </w:r>
      <w:proofErr w:type="spellStart"/>
      <w:r w:rsidRPr="00213433">
        <w:rPr>
          <w:rFonts w:ascii="Verdana" w:hAnsi="Verdana"/>
          <w:color w:val="000000"/>
          <w:sz w:val="20"/>
          <w:szCs w:val="20"/>
          <w:highlight w:val="yellow"/>
          <w:bdr w:val="none" w:sz="0" w:space="0" w:color="auto" w:frame="1"/>
        </w:rPr>
        <w:t>Collections.sort</w:t>
      </w:r>
      <w:proofErr w:type="spellEnd"/>
      <w:r w:rsidRPr="00213433">
        <w:rPr>
          <w:rFonts w:ascii="Verdana" w:hAnsi="Verdana"/>
          <w:color w:val="000000"/>
          <w:sz w:val="20"/>
          <w:szCs w:val="20"/>
          <w:highlight w:val="yellow"/>
          <w:bdr w:val="none" w:sz="0" w:space="0" w:color="auto" w:frame="1"/>
        </w:rPr>
        <w:t>(</w:t>
      </w:r>
      <w:proofErr w:type="spellStart"/>
      <w:r w:rsidRPr="00213433">
        <w:rPr>
          <w:rFonts w:ascii="Verdana" w:hAnsi="Verdana"/>
          <w:color w:val="000000"/>
          <w:sz w:val="20"/>
          <w:szCs w:val="20"/>
          <w:highlight w:val="yellow"/>
          <w:bdr w:val="none" w:sz="0" w:space="0" w:color="auto" w:frame="1"/>
        </w:rPr>
        <w:t>phoneList</w:t>
      </w:r>
      <w:proofErr w:type="spellEnd"/>
      <w:r w:rsidRPr="00213433">
        <w:rPr>
          <w:rFonts w:ascii="Verdana" w:hAnsi="Verdana"/>
          <w:color w:val="000000"/>
          <w:sz w:val="20"/>
          <w:szCs w:val="20"/>
          <w:highlight w:val="yellow"/>
          <w:bdr w:val="none" w:sz="0" w:space="0" w:color="auto" w:frame="1"/>
        </w:rPr>
        <w:t>, </w:t>
      </w:r>
      <w:proofErr w:type="spellStart"/>
      <w:r w:rsidRPr="00213433">
        <w:rPr>
          <w:rFonts w:ascii="Verdana" w:hAnsi="Verdana"/>
          <w:color w:val="000000"/>
          <w:sz w:val="20"/>
          <w:szCs w:val="20"/>
          <w:highlight w:val="yellow"/>
          <w:bdr w:val="none" w:sz="0" w:space="0" w:color="auto" w:frame="1"/>
        </w:rPr>
        <w:t>cmp</w:t>
      </w:r>
      <w:proofErr w:type="spellEnd"/>
      <w:r w:rsidRPr="00213433">
        <w:rPr>
          <w:rFonts w:ascii="Verdana" w:hAnsi="Verdana"/>
          <w:color w:val="000000"/>
          <w:sz w:val="20"/>
          <w:szCs w:val="20"/>
          <w:highlight w:val="yellow"/>
          <w:bdr w:val="none" w:sz="0" w:space="0" w:color="auto" w:frame="1"/>
        </w:rPr>
        <w:t>);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E245C8" w:rsidRDefault="00E245C8" w:rsidP="00E245C8">
      <w:pPr>
        <w:numPr>
          <w:ilvl w:val="0"/>
          <w:numId w:val="8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lastRenderedPageBreak/>
        <w:t>       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System.out.println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</w:t>
      </w:r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"Printing the reverse list"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</w:t>
      </w:r>
    </w:p>
    <w:p w:rsidR="00E245C8" w:rsidRDefault="00E245C8" w:rsidP="00E245C8">
      <w:pPr>
        <w:numPr>
          <w:ilvl w:val="0"/>
          <w:numId w:val="8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System.out.println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phoneList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</w:t>
      </w:r>
    </w:p>
    <w:p w:rsidR="00E245C8" w:rsidRDefault="00E245C8" w:rsidP="00E245C8">
      <w:pPr>
        <w:numPr>
          <w:ilvl w:val="0"/>
          <w:numId w:val="8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}  </w:t>
      </w:r>
    </w:p>
    <w:p w:rsidR="00E245C8" w:rsidRDefault="00E245C8" w:rsidP="00E245C8">
      <w:pPr>
        <w:numPr>
          <w:ilvl w:val="0"/>
          <w:numId w:val="8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E245C8" w:rsidRDefault="00E245C8" w:rsidP="00E245C8">
      <w:pPr>
        <w:numPr>
          <w:ilvl w:val="0"/>
          <w:numId w:val="8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}  </w:t>
      </w:r>
    </w:p>
    <w:p w:rsidR="00E245C8" w:rsidRDefault="00E245C8" w:rsidP="00E245C8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Output:</w:t>
      </w:r>
    </w:p>
    <w:p w:rsidR="00E245C8" w:rsidRDefault="00E245C8" w:rsidP="00E245C8">
      <w:pPr>
        <w:pStyle w:val="HTMLPreformatted"/>
        <w:shd w:val="clear" w:color="auto" w:fill="FFFFFF"/>
        <w:spacing w:before="75" w:after="75"/>
        <w:ind w:left="150"/>
        <w:jc w:val="both"/>
        <w:rPr>
          <w:color w:val="000000"/>
        </w:rPr>
      </w:pPr>
      <w:r>
        <w:rPr>
          <w:color w:val="000000"/>
        </w:rPr>
        <w:t>Actual List</w:t>
      </w:r>
    </w:p>
    <w:p w:rsidR="00E245C8" w:rsidRDefault="00E245C8" w:rsidP="00E245C8">
      <w:pPr>
        <w:pStyle w:val="HTMLPreformatted"/>
        <w:shd w:val="clear" w:color="auto" w:fill="FFFFFF"/>
        <w:spacing w:before="75" w:after="75"/>
        <w:ind w:left="150"/>
        <w:jc w:val="both"/>
        <w:rPr>
          <w:color w:val="000000"/>
        </w:rPr>
      </w:pPr>
      <w:r>
        <w:rPr>
          <w:color w:val="000000"/>
        </w:rPr>
        <w:t>[</w:t>
      </w:r>
      <w:proofErr w:type="spellStart"/>
      <w:r>
        <w:rPr>
          <w:color w:val="000000"/>
        </w:rPr>
        <w:t>SmartPhone</w:t>
      </w:r>
      <w:proofErr w:type="spellEnd"/>
      <w:r>
        <w:rPr>
          <w:color w:val="000000"/>
        </w:rPr>
        <w:t xml:space="preserve"> [brand=Apple, model=6s, price=50000, rating=10], </w:t>
      </w:r>
    </w:p>
    <w:p w:rsidR="00E245C8" w:rsidRDefault="00E245C8" w:rsidP="00E245C8">
      <w:pPr>
        <w:pStyle w:val="HTMLPreformatted"/>
        <w:shd w:val="clear" w:color="auto" w:fill="FFFFFF"/>
        <w:spacing w:before="75" w:after="75"/>
        <w:ind w:left="150"/>
        <w:jc w:val="both"/>
        <w:rPr>
          <w:color w:val="000000"/>
        </w:rPr>
      </w:pPr>
      <w:proofErr w:type="spellStart"/>
      <w:r>
        <w:rPr>
          <w:color w:val="000000"/>
        </w:rPr>
        <w:t>SmartPhone</w:t>
      </w:r>
      <w:proofErr w:type="spellEnd"/>
      <w:r>
        <w:rPr>
          <w:color w:val="000000"/>
        </w:rPr>
        <w:t xml:space="preserve"> [brand=</w:t>
      </w:r>
      <w:proofErr w:type="spellStart"/>
      <w:r>
        <w:rPr>
          <w:color w:val="000000"/>
        </w:rPr>
        <w:t>lg</w:t>
      </w:r>
      <w:proofErr w:type="spellEnd"/>
      <w:r>
        <w:rPr>
          <w:color w:val="000000"/>
        </w:rPr>
        <w:t xml:space="preserve">, model=pro2, price=40000, rating=9], </w:t>
      </w:r>
    </w:p>
    <w:p w:rsidR="00E245C8" w:rsidRDefault="00E245C8" w:rsidP="00E245C8">
      <w:pPr>
        <w:pStyle w:val="HTMLPreformatted"/>
        <w:shd w:val="clear" w:color="auto" w:fill="FFFFFF"/>
        <w:spacing w:before="75" w:after="75"/>
        <w:ind w:left="150"/>
        <w:jc w:val="both"/>
        <w:rPr>
          <w:color w:val="000000"/>
        </w:rPr>
      </w:pPr>
      <w:proofErr w:type="spellStart"/>
      <w:r>
        <w:rPr>
          <w:color w:val="000000"/>
        </w:rPr>
        <w:t>SmartPhone</w:t>
      </w:r>
      <w:proofErr w:type="spellEnd"/>
      <w:r>
        <w:rPr>
          <w:color w:val="000000"/>
        </w:rPr>
        <w:t xml:space="preserve"> [brand=MI, model=3s, price=10000, rating=6], </w:t>
      </w:r>
    </w:p>
    <w:p w:rsidR="00E245C8" w:rsidRDefault="00E245C8" w:rsidP="00E245C8">
      <w:pPr>
        <w:pStyle w:val="HTMLPreformatted"/>
        <w:shd w:val="clear" w:color="auto" w:fill="FFFFFF"/>
        <w:spacing w:before="75" w:after="75"/>
        <w:ind w:left="150"/>
        <w:jc w:val="both"/>
        <w:rPr>
          <w:color w:val="000000"/>
        </w:rPr>
      </w:pPr>
      <w:proofErr w:type="spellStart"/>
      <w:r>
        <w:rPr>
          <w:color w:val="000000"/>
        </w:rPr>
        <w:t>SmartPhone</w:t>
      </w:r>
      <w:proofErr w:type="spellEnd"/>
      <w:r>
        <w:rPr>
          <w:color w:val="000000"/>
        </w:rPr>
        <w:t xml:space="preserve"> [brand=</w:t>
      </w:r>
      <w:proofErr w:type="spellStart"/>
      <w:r>
        <w:rPr>
          <w:color w:val="000000"/>
        </w:rPr>
        <w:t>Letv</w:t>
      </w:r>
      <w:proofErr w:type="spellEnd"/>
      <w:r>
        <w:rPr>
          <w:color w:val="000000"/>
        </w:rPr>
        <w:t>, model=le2, price=12000, rating=7]]</w:t>
      </w:r>
    </w:p>
    <w:p w:rsidR="00E245C8" w:rsidRDefault="00E245C8" w:rsidP="00E245C8">
      <w:pPr>
        <w:pStyle w:val="HTMLPreformatted"/>
        <w:shd w:val="clear" w:color="auto" w:fill="FFFFFF"/>
        <w:spacing w:before="75" w:after="75"/>
        <w:ind w:left="150"/>
        <w:jc w:val="both"/>
        <w:rPr>
          <w:color w:val="000000"/>
        </w:rPr>
      </w:pPr>
      <w:r>
        <w:rPr>
          <w:color w:val="000000"/>
        </w:rPr>
        <w:t>Sorting the list as comparator</w:t>
      </w:r>
    </w:p>
    <w:p w:rsidR="00E245C8" w:rsidRDefault="00E245C8" w:rsidP="00E245C8">
      <w:pPr>
        <w:pStyle w:val="HTMLPreformatted"/>
        <w:shd w:val="clear" w:color="auto" w:fill="FFFFFF"/>
        <w:spacing w:before="75" w:after="75"/>
        <w:ind w:left="150"/>
        <w:jc w:val="both"/>
        <w:rPr>
          <w:color w:val="000000"/>
        </w:rPr>
      </w:pPr>
      <w:r>
        <w:rPr>
          <w:color w:val="000000"/>
        </w:rPr>
        <w:t>[</w:t>
      </w:r>
      <w:proofErr w:type="spellStart"/>
      <w:r>
        <w:rPr>
          <w:color w:val="000000"/>
        </w:rPr>
        <w:t>SmartPhone</w:t>
      </w:r>
      <w:proofErr w:type="spellEnd"/>
      <w:r>
        <w:rPr>
          <w:color w:val="000000"/>
        </w:rPr>
        <w:t xml:space="preserve"> [brand=MI, model=3s, price=10000, rating=6], </w:t>
      </w:r>
    </w:p>
    <w:p w:rsidR="00E245C8" w:rsidRDefault="00E245C8" w:rsidP="00E245C8">
      <w:pPr>
        <w:pStyle w:val="HTMLPreformatted"/>
        <w:shd w:val="clear" w:color="auto" w:fill="FFFFFF"/>
        <w:spacing w:before="75" w:after="75"/>
        <w:ind w:left="150"/>
        <w:jc w:val="both"/>
        <w:rPr>
          <w:color w:val="000000"/>
        </w:rPr>
      </w:pPr>
      <w:proofErr w:type="spellStart"/>
      <w:r>
        <w:rPr>
          <w:color w:val="000000"/>
        </w:rPr>
        <w:t>SmartPhone</w:t>
      </w:r>
      <w:proofErr w:type="spellEnd"/>
      <w:r>
        <w:rPr>
          <w:color w:val="000000"/>
        </w:rPr>
        <w:t xml:space="preserve"> [brand=</w:t>
      </w:r>
      <w:proofErr w:type="spellStart"/>
      <w:r>
        <w:rPr>
          <w:color w:val="000000"/>
        </w:rPr>
        <w:t>Letv</w:t>
      </w:r>
      <w:proofErr w:type="spellEnd"/>
      <w:r>
        <w:rPr>
          <w:color w:val="000000"/>
        </w:rPr>
        <w:t xml:space="preserve">, model=le2, price=12000, rating=7], </w:t>
      </w:r>
    </w:p>
    <w:p w:rsidR="00E245C8" w:rsidRDefault="00E245C8" w:rsidP="00E245C8">
      <w:pPr>
        <w:pStyle w:val="HTMLPreformatted"/>
        <w:shd w:val="clear" w:color="auto" w:fill="FFFFFF"/>
        <w:spacing w:before="75" w:after="75"/>
        <w:ind w:left="150"/>
        <w:jc w:val="both"/>
        <w:rPr>
          <w:color w:val="000000"/>
        </w:rPr>
      </w:pPr>
      <w:proofErr w:type="spellStart"/>
      <w:r>
        <w:rPr>
          <w:color w:val="000000"/>
        </w:rPr>
        <w:t>SmartPhone</w:t>
      </w:r>
      <w:proofErr w:type="spellEnd"/>
      <w:r>
        <w:rPr>
          <w:color w:val="000000"/>
        </w:rPr>
        <w:t xml:space="preserve"> [brand=</w:t>
      </w:r>
      <w:proofErr w:type="spellStart"/>
      <w:r>
        <w:rPr>
          <w:color w:val="000000"/>
        </w:rPr>
        <w:t>lg</w:t>
      </w:r>
      <w:proofErr w:type="spellEnd"/>
      <w:r>
        <w:rPr>
          <w:color w:val="000000"/>
        </w:rPr>
        <w:t xml:space="preserve">, model=pro2, price=40000, rating=9], </w:t>
      </w:r>
    </w:p>
    <w:p w:rsidR="00E245C8" w:rsidRDefault="00E245C8" w:rsidP="00E245C8">
      <w:pPr>
        <w:pStyle w:val="HTMLPreformatted"/>
        <w:shd w:val="clear" w:color="auto" w:fill="FFFFFF"/>
        <w:spacing w:before="75" w:after="75"/>
        <w:ind w:left="150"/>
        <w:jc w:val="both"/>
        <w:rPr>
          <w:color w:val="000000"/>
        </w:rPr>
      </w:pPr>
      <w:proofErr w:type="spellStart"/>
      <w:r>
        <w:rPr>
          <w:color w:val="000000"/>
        </w:rPr>
        <w:t>SmartPhone</w:t>
      </w:r>
      <w:proofErr w:type="spellEnd"/>
      <w:r>
        <w:rPr>
          <w:color w:val="000000"/>
        </w:rPr>
        <w:t xml:space="preserve"> [brand=Apple, model=6s, price=50000, rating=10]]</w:t>
      </w:r>
    </w:p>
    <w:p w:rsidR="00E245C8" w:rsidRDefault="00E245C8" w:rsidP="00E245C8">
      <w:pPr>
        <w:pStyle w:val="HTMLPreformatted"/>
        <w:shd w:val="clear" w:color="auto" w:fill="FFFFFF"/>
        <w:spacing w:before="75" w:after="75"/>
        <w:ind w:left="150"/>
        <w:jc w:val="both"/>
        <w:rPr>
          <w:color w:val="000000"/>
        </w:rPr>
      </w:pPr>
      <w:r>
        <w:rPr>
          <w:color w:val="000000"/>
        </w:rPr>
        <w:t>Reversing the Comparator sorting</w:t>
      </w:r>
    </w:p>
    <w:p w:rsidR="00E245C8" w:rsidRDefault="00E245C8" w:rsidP="00E245C8">
      <w:pPr>
        <w:pStyle w:val="HTMLPreformatted"/>
        <w:shd w:val="clear" w:color="auto" w:fill="FFFFFF"/>
        <w:spacing w:before="75" w:after="75"/>
        <w:ind w:left="150"/>
        <w:jc w:val="both"/>
        <w:rPr>
          <w:color w:val="000000"/>
        </w:rPr>
      </w:pPr>
      <w:r>
        <w:rPr>
          <w:color w:val="000000"/>
        </w:rPr>
        <w:t>Printing the reverse list</w:t>
      </w:r>
    </w:p>
    <w:p w:rsidR="00E245C8" w:rsidRDefault="00E245C8" w:rsidP="00E245C8">
      <w:pPr>
        <w:pStyle w:val="HTMLPreformatted"/>
        <w:shd w:val="clear" w:color="auto" w:fill="FFFFFF"/>
        <w:spacing w:before="75" w:after="75"/>
        <w:ind w:left="150"/>
        <w:jc w:val="both"/>
        <w:rPr>
          <w:color w:val="000000"/>
        </w:rPr>
      </w:pPr>
      <w:r>
        <w:rPr>
          <w:color w:val="000000"/>
        </w:rPr>
        <w:t>[</w:t>
      </w:r>
      <w:proofErr w:type="spellStart"/>
      <w:r>
        <w:rPr>
          <w:color w:val="000000"/>
        </w:rPr>
        <w:t>SmartPhone</w:t>
      </w:r>
      <w:proofErr w:type="spellEnd"/>
      <w:r>
        <w:rPr>
          <w:color w:val="000000"/>
        </w:rPr>
        <w:t xml:space="preserve"> [brand=Apple, model=6s, price=50000, rating=10], </w:t>
      </w:r>
    </w:p>
    <w:p w:rsidR="00E245C8" w:rsidRDefault="00E245C8" w:rsidP="00E245C8">
      <w:pPr>
        <w:pStyle w:val="HTMLPreformatted"/>
        <w:shd w:val="clear" w:color="auto" w:fill="FFFFFF"/>
        <w:spacing w:before="75" w:after="75"/>
        <w:ind w:left="150"/>
        <w:jc w:val="both"/>
        <w:rPr>
          <w:color w:val="000000"/>
        </w:rPr>
      </w:pPr>
      <w:proofErr w:type="spellStart"/>
      <w:r>
        <w:rPr>
          <w:color w:val="000000"/>
        </w:rPr>
        <w:t>SmartPhone</w:t>
      </w:r>
      <w:proofErr w:type="spellEnd"/>
      <w:r>
        <w:rPr>
          <w:color w:val="000000"/>
        </w:rPr>
        <w:t xml:space="preserve"> [brand=</w:t>
      </w:r>
      <w:proofErr w:type="spellStart"/>
      <w:r>
        <w:rPr>
          <w:color w:val="000000"/>
        </w:rPr>
        <w:t>lg</w:t>
      </w:r>
      <w:proofErr w:type="spellEnd"/>
      <w:r>
        <w:rPr>
          <w:color w:val="000000"/>
        </w:rPr>
        <w:t xml:space="preserve">, model=pro2, price=40000, rating=9], </w:t>
      </w:r>
    </w:p>
    <w:p w:rsidR="00E245C8" w:rsidRDefault="00E245C8" w:rsidP="00E245C8">
      <w:pPr>
        <w:pStyle w:val="HTMLPreformatted"/>
        <w:shd w:val="clear" w:color="auto" w:fill="FFFFFF"/>
        <w:spacing w:before="75" w:after="75"/>
        <w:ind w:left="150"/>
        <w:jc w:val="both"/>
        <w:rPr>
          <w:color w:val="000000"/>
        </w:rPr>
      </w:pPr>
      <w:proofErr w:type="spellStart"/>
      <w:r>
        <w:rPr>
          <w:color w:val="000000"/>
        </w:rPr>
        <w:t>SmartPhone</w:t>
      </w:r>
      <w:proofErr w:type="spellEnd"/>
      <w:r>
        <w:rPr>
          <w:color w:val="000000"/>
        </w:rPr>
        <w:t xml:space="preserve"> [brand=</w:t>
      </w:r>
      <w:proofErr w:type="spellStart"/>
      <w:r>
        <w:rPr>
          <w:color w:val="000000"/>
        </w:rPr>
        <w:t>Letv</w:t>
      </w:r>
      <w:proofErr w:type="spellEnd"/>
      <w:r>
        <w:rPr>
          <w:color w:val="000000"/>
        </w:rPr>
        <w:t xml:space="preserve">, model=le2, price=12000, rating=7], </w:t>
      </w:r>
    </w:p>
    <w:p w:rsidR="00E245C8" w:rsidRDefault="00E245C8" w:rsidP="00E245C8">
      <w:pPr>
        <w:pStyle w:val="HTMLPreformatted"/>
        <w:pBdr>
          <w:bottom w:val="double" w:sz="6" w:space="1" w:color="auto"/>
        </w:pBdr>
        <w:shd w:val="clear" w:color="auto" w:fill="FFFFFF"/>
        <w:spacing w:before="75" w:after="75"/>
        <w:ind w:left="150"/>
        <w:jc w:val="both"/>
        <w:rPr>
          <w:color w:val="000000"/>
        </w:rPr>
      </w:pPr>
      <w:proofErr w:type="spellStart"/>
      <w:r>
        <w:rPr>
          <w:color w:val="000000"/>
        </w:rPr>
        <w:t>SmartPhone</w:t>
      </w:r>
      <w:proofErr w:type="spellEnd"/>
      <w:r>
        <w:rPr>
          <w:color w:val="000000"/>
        </w:rPr>
        <w:t xml:space="preserve"> [brand=MI, model=3s, price=10000, rating=6]]</w:t>
      </w:r>
    </w:p>
    <w:p w:rsidR="00E245C8" w:rsidRDefault="00E245C8" w:rsidP="00E245C8">
      <w:pPr>
        <w:pStyle w:val="Heading1"/>
        <w:shd w:val="clear" w:color="auto" w:fill="FFFFFF"/>
        <w:spacing w:before="75" w:line="312" w:lineRule="atLeast"/>
        <w:jc w:val="both"/>
        <w:rPr>
          <w:rFonts w:ascii="Helvetica" w:hAnsi="Helvetica" w:cs="Helvetica"/>
          <w:b w:val="0"/>
          <w:bCs w:val="0"/>
          <w:color w:val="610B38"/>
          <w:sz w:val="44"/>
          <w:szCs w:val="44"/>
        </w:rPr>
      </w:pPr>
      <w:r>
        <w:rPr>
          <w:rFonts w:ascii="Helvetica" w:hAnsi="Helvetica" w:cs="Helvetica"/>
          <w:b w:val="0"/>
          <w:bCs w:val="0"/>
          <w:color w:val="610B38"/>
          <w:sz w:val="44"/>
          <w:szCs w:val="44"/>
        </w:rPr>
        <w:t xml:space="preserve">Difference between length of array and </w:t>
      </w:r>
      <w:proofErr w:type="gramStart"/>
      <w:r>
        <w:rPr>
          <w:rFonts w:ascii="Helvetica" w:hAnsi="Helvetica" w:cs="Helvetica"/>
          <w:b w:val="0"/>
          <w:bCs w:val="0"/>
          <w:color w:val="610B38"/>
          <w:sz w:val="44"/>
          <w:szCs w:val="44"/>
        </w:rPr>
        <w:t>size(</w:t>
      </w:r>
      <w:proofErr w:type="gramEnd"/>
      <w:r>
        <w:rPr>
          <w:rFonts w:ascii="Helvetica" w:hAnsi="Helvetica" w:cs="Helvetica"/>
          <w:b w:val="0"/>
          <w:bCs w:val="0"/>
          <w:color w:val="610B38"/>
          <w:sz w:val="44"/>
          <w:szCs w:val="44"/>
        </w:rPr>
        <w:t xml:space="preserve">) of </w:t>
      </w:r>
      <w:proofErr w:type="spellStart"/>
      <w:r>
        <w:rPr>
          <w:rFonts w:ascii="Helvetica" w:hAnsi="Helvetica" w:cs="Helvetica"/>
          <w:b w:val="0"/>
          <w:bCs w:val="0"/>
          <w:color w:val="610B38"/>
          <w:sz w:val="44"/>
          <w:szCs w:val="44"/>
        </w:rPr>
        <w:t>ArrayList</w:t>
      </w:r>
      <w:proofErr w:type="spellEnd"/>
      <w:r>
        <w:rPr>
          <w:rFonts w:ascii="Helvetica" w:hAnsi="Helvetica" w:cs="Helvetica"/>
          <w:b w:val="0"/>
          <w:bCs w:val="0"/>
          <w:color w:val="610B38"/>
          <w:sz w:val="44"/>
          <w:szCs w:val="44"/>
        </w:rPr>
        <w:t xml:space="preserve"> in Java</w:t>
      </w:r>
    </w:p>
    <w:p w:rsidR="00E245C8" w:rsidRDefault="00E245C8" w:rsidP="00E245C8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</w:rPr>
        <w:t>ArrayList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doesn't have </w:t>
      </w:r>
      <w:proofErr w:type="gramStart"/>
      <w:r>
        <w:rPr>
          <w:rFonts w:ascii="Verdana" w:hAnsi="Verdana"/>
          <w:color w:val="000000"/>
          <w:sz w:val="20"/>
          <w:szCs w:val="20"/>
        </w:rPr>
        <w:t>length(</w:t>
      </w:r>
      <w:proofErr w:type="gramEnd"/>
      <w:r>
        <w:rPr>
          <w:rFonts w:ascii="Verdana" w:hAnsi="Verdana"/>
          <w:color w:val="000000"/>
          <w:sz w:val="20"/>
          <w:szCs w:val="20"/>
        </w:rPr>
        <w:t xml:space="preserve">) method, the size() method of </w:t>
      </w:r>
      <w:proofErr w:type="spellStart"/>
      <w:r w:rsidRPr="007977A4">
        <w:rPr>
          <w:rFonts w:ascii="Verdana" w:hAnsi="Verdana"/>
          <w:color w:val="000000"/>
          <w:sz w:val="20"/>
          <w:szCs w:val="20"/>
          <w:highlight w:val="yellow"/>
        </w:rPr>
        <w:t>ArrayList</w:t>
      </w:r>
      <w:proofErr w:type="spellEnd"/>
      <w:r w:rsidRPr="007977A4">
        <w:rPr>
          <w:rFonts w:ascii="Verdana" w:hAnsi="Verdana"/>
          <w:color w:val="000000"/>
          <w:sz w:val="20"/>
          <w:szCs w:val="20"/>
          <w:highlight w:val="yellow"/>
        </w:rPr>
        <w:t xml:space="preserve"> provides the number of objects available in the collection.</w:t>
      </w:r>
    </w:p>
    <w:p w:rsidR="00E245C8" w:rsidRDefault="00E245C8" w:rsidP="00E245C8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Array has length property which provides the length or capacity of the Array. </w:t>
      </w:r>
      <w:r w:rsidRPr="007977A4">
        <w:rPr>
          <w:rFonts w:ascii="Verdana" w:hAnsi="Verdana"/>
          <w:color w:val="000000"/>
          <w:sz w:val="20"/>
          <w:szCs w:val="20"/>
          <w:highlight w:val="yellow"/>
        </w:rPr>
        <w:t xml:space="preserve">It is the total space allocated during the </w:t>
      </w:r>
      <w:proofErr w:type="spellStart"/>
      <w:r w:rsidRPr="007977A4">
        <w:rPr>
          <w:rFonts w:ascii="Verdana" w:hAnsi="Verdana"/>
          <w:color w:val="000000"/>
          <w:sz w:val="20"/>
          <w:szCs w:val="20"/>
          <w:highlight w:val="yellow"/>
        </w:rPr>
        <w:t>intialization</w:t>
      </w:r>
      <w:proofErr w:type="spellEnd"/>
      <w:r w:rsidRPr="007977A4">
        <w:rPr>
          <w:rFonts w:ascii="Verdana" w:hAnsi="Verdana"/>
          <w:color w:val="000000"/>
          <w:sz w:val="20"/>
          <w:szCs w:val="20"/>
          <w:highlight w:val="yellow"/>
        </w:rPr>
        <w:t xml:space="preserve"> of the array.</w:t>
      </w:r>
    </w:p>
    <w:p w:rsidR="00E245C8" w:rsidRDefault="00E245C8" w:rsidP="00E245C8">
      <w:pPr>
        <w:numPr>
          <w:ilvl w:val="0"/>
          <w:numId w:val="9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import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java.util.ArrayList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;  </w:t>
      </w:r>
    </w:p>
    <w:p w:rsidR="00E245C8" w:rsidRDefault="00E245C8" w:rsidP="00E245C8">
      <w:pPr>
        <w:numPr>
          <w:ilvl w:val="0"/>
          <w:numId w:val="9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LengthVsSize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{  </w:t>
      </w:r>
    </w:p>
    <w:p w:rsidR="00E245C8" w:rsidRDefault="00E245C8" w:rsidP="00E245C8">
      <w:pPr>
        <w:numPr>
          <w:ilvl w:val="0"/>
          <w:numId w:val="9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static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main(String[]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args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 {  </w:t>
      </w:r>
    </w:p>
    <w:p w:rsidR="00E245C8" w:rsidRDefault="00E245C8" w:rsidP="00E245C8">
      <w:pPr>
        <w:numPr>
          <w:ilvl w:val="0"/>
          <w:numId w:val="9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</w:t>
      </w:r>
      <w:r>
        <w:rPr>
          <w:rStyle w:val="comment"/>
          <w:rFonts w:ascii="Verdana" w:hAnsi="Verdana"/>
          <w:color w:val="008200"/>
          <w:sz w:val="20"/>
          <w:szCs w:val="20"/>
          <w:bdr w:val="none" w:sz="0" w:space="0" w:color="auto" w:frame="1"/>
        </w:rPr>
        <w:t>//creating array of 10 elements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E245C8" w:rsidRDefault="00E245C8" w:rsidP="00E245C8">
      <w:pPr>
        <w:numPr>
          <w:ilvl w:val="0"/>
          <w:numId w:val="9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</w:t>
      </w:r>
      <w:proofErr w:type="spellStart"/>
      <w:r w:rsidRPr="00736403"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int</w:t>
      </w:r>
      <w:proofErr w:type="spellEnd"/>
      <w:r w:rsidRPr="00736403">
        <w:rPr>
          <w:rFonts w:ascii="Verdana" w:hAnsi="Verdana"/>
          <w:color w:val="000000"/>
          <w:sz w:val="20"/>
          <w:szCs w:val="20"/>
          <w:highlight w:val="yellow"/>
          <w:bdr w:val="none" w:sz="0" w:space="0" w:color="auto" w:frame="1"/>
        </w:rPr>
        <w:t> </w:t>
      </w:r>
      <w:proofErr w:type="spellStart"/>
      <w:r w:rsidRPr="00736403">
        <w:rPr>
          <w:rFonts w:ascii="Verdana" w:hAnsi="Verdana"/>
          <w:color w:val="000000"/>
          <w:sz w:val="20"/>
          <w:szCs w:val="20"/>
          <w:highlight w:val="yellow"/>
          <w:bdr w:val="none" w:sz="0" w:space="0" w:color="auto" w:frame="1"/>
        </w:rPr>
        <w:t>arr</w:t>
      </w:r>
      <w:proofErr w:type="spellEnd"/>
      <w:r w:rsidRPr="00736403">
        <w:rPr>
          <w:rFonts w:ascii="Verdana" w:hAnsi="Verdana"/>
          <w:color w:val="000000"/>
          <w:sz w:val="20"/>
          <w:szCs w:val="20"/>
          <w:highlight w:val="yellow"/>
          <w:bdr w:val="none" w:sz="0" w:space="0" w:color="auto" w:frame="1"/>
        </w:rPr>
        <w:t>[]=</w:t>
      </w:r>
      <w:r w:rsidRPr="00736403"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new</w:t>
      </w:r>
      <w:r w:rsidRPr="00736403">
        <w:rPr>
          <w:rFonts w:ascii="Verdana" w:hAnsi="Verdana"/>
          <w:color w:val="000000"/>
          <w:sz w:val="20"/>
          <w:szCs w:val="20"/>
          <w:highlight w:val="yellow"/>
          <w:bdr w:val="none" w:sz="0" w:space="0" w:color="auto" w:frame="1"/>
        </w:rPr>
        <w:t> </w:t>
      </w:r>
      <w:proofErr w:type="spellStart"/>
      <w:r w:rsidRPr="00736403"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int</w:t>
      </w:r>
      <w:proofErr w:type="spellEnd"/>
      <w:r w:rsidRPr="00736403">
        <w:rPr>
          <w:rFonts w:ascii="Verdana" w:hAnsi="Verdana"/>
          <w:color w:val="000000"/>
          <w:sz w:val="20"/>
          <w:szCs w:val="20"/>
          <w:highlight w:val="yellow"/>
          <w:bdr w:val="none" w:sz="0" w:space="0" w:color="auto" w:frame="1"/>
        </w:rPr>
        <w:t>[</w:t>
      </w:r>
      <w:r w:rsidRPr="00736403">
        <w:rPr>
          <w:rStyle w:val="number"/>
          <w:rFonts w:ascii="Verdana" w:hAnsi="Verdana"/>
          <w:color w:val="C00000"/>
          <w:sz w:val="20"/>
          <w:szCs w:val="20"/>
          <w:bdr w:val="none" w:sz="0" w:space="0" w:color="auto" w:frame="1"/>
        </w:rPr>
        <w:t>10</w:t>
      </w:r>
      <w:r w:rsidRPr="00736403">
        <w:rPr>
          <w:rFonts w:ascii="Verdana" w:hAnsi="Verdana"/>
          <w:color w:val="000000"/>
          <w:sz w:val="20"/>
          <w:szCs w:val="20"/>
          <w:highlight w:val="yellow"/>
          <w:bdr w:val="none" w:sz="0" w:space="0" w:color="auto" w:frame="1"/>
        </w:rPr>
        <w:t>];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E245C8" w:rsidRDefault="00E245C8" w:rsidP="00E245C8">
      <w:pPr>
        <w:numPr>
          <w:ilvl w:val="0"/>
          <w:numId w:val="9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</w:t>
      </w:r>
      <w:r>
        <w:rPr>
          <w:rStyle w:val="comment"/>
          <w:rFonts w:ascii="Verdana" w:hAnsi="Verdana"/>
          <w:color w:val="008200"/>
          <w:sz w:val="20"/>
          <w:szCs w:val="20"/>
          <w:bdr w:val="none" w:sz="0" w:space="0" w:color="auto" w:frame="1"/>
        </w:rPr>
        <w:t>//storing 2 elements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E245C8" w:rsidRDefault="00E245C8" w:rsidP="00E245C8">
      <w:pPr>
        <w:numPr>
          <w:ilvl w:val="0"/>
          <w:numId w:val="9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arr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[</w:t>
      </w:r>
      <w:r>
        <w:rPr>
          <w:rStyle w:val="number"/>
          <w:rFonts w:ascii="Verdana" w:hAnsi="Verdana"/>
          <w:color w:val="C00000"/>
          <w:sz w:val="20"/>
          <w:szCs w:val="20"/>
          <w:bdr w:val="none" w:sz="0" w:space="0" w:color="auto" w:frame="1"/>
        </w:rPr>
        <w:t>0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]=</w:t>
      </w:r>
      <w:r>
        <w:rPr>
          <w:rStyle w:val="number"/>
          <w:rFonts w:ascii="Verdana" w:hAnsi="Verdana"/>
          <w:color w:val="C00000"/>
          <w:sz w:val="20"/>
          <w:szCs w:val="20"/>
          <w:bdr w:val="none" w:sz="0" w:space="0" w:color="auto" w:frame="1"/>
        </w:rPr>
        <w:t>10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;  </w:t>
      </w:r>
    </w:p>
    <w:p w:rsidR="00E245C8" w:rsidRDefault="00E245C8" w:rsidP="00E245C8">
      <w:pPr>
        <w:numPr>
          <w:ilvl w:val="0"/>
          <w:numId w:val="9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lastRenderedPageBreak/>
        <w:t>   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arr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[</w:t>
      </w:r>
      <w:r>
        <w:rPr>
          <w:rStyle w:val="number"/>
          <w:rFonts w:ascii="Verdana" w:hAnsi="Verdana"/>
          <w:color w:val="C00000"/>
          <w:sz w:val="20"/>
          <w:szCs w:val="20"/>
          <w:bdr w:val="none" w:sz="0" w:space="0" w:color="auto" w:frame="1"/>
        </w:rPr>
        <w:t>1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]=</w:t>
      </w:r>
      <w:r>
        <w:rPr>
          <w:rStyle w:val="number"/>
          <w:rFonts w:ascii="Verdana" w:hAnsi="Verdana"/>
          <w:color w:val="C00000"/>
          <w:sz w:val="20"/>
          <w:szCs w:val="20"/>
          <w:bdr w:val="none" w:sz="0" w:space="0" w:color="auto" w:frame="1"/>
        </w:rPr>
        <w:t>12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;  </w:t>
      </w:r>
    </w:p>
    <w:p w:rsidR="00E245C8" w:rsidRDefault="00E245C8" w:rsidP="00E245C8">
      <w:pPr>
        <w:numPr>
          <w:ilvl w:val="0"/>
          <w:numId w:val="9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</w:t>
      </w:r>
      <w:r>
        <w:rPr>
          <w:rStyle w:val="comment"/>
          <w:rFonts w:ascii="Verdana" w:hAnsi="Verdana"/>
          <w:color w:val="008200"/>
          <w:sz w:val="20"/>
          <w:szCs w:val="20"/>
          <w:bdr w:val="none" w:sz="0" w:space="0" w:color="auto" w:frame="1"/>
        </w:rPr>
        <w:t>//printing length of array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E245C8" w:rsidRDefault="00E245C8" w:rsidP="00E245C8">
      <w:pPr>
        <w:numPr>
          <w:ilvl w:val="0"/>
          <w:numId w:val="9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</w:t>
      </w:r>
      <w:proofErr w:type="spellStart"/>
      <w:r w:rsidRPr="00736403">
        <w:rPr>
          <w:rFonts w:ascii="Verdana" w:hAnsi="Verdana"/>
          <w:color w:val="000000"/>
          <w:sz w:val="20"/>
          <w:szCs w:val="20"/>
          <w:highlight w:val="yellow"/>
          <w:bdr w:val="none" w:sz="0" w:space="0" w:color="auto" w:frame="1"/>
        </w:rPr>
        <w:t>System.out.println</w:t>
      </w:r>
      <w:proofErr w:type="spellEnd"/>
      <w:r w:rsidRPr="00736403">
        <w:rPr>
          <w:rFonts w:ascii="Verdana" w:hAnsi="Verdana"/>
          <w:color w:val="000000"/>
          <w:sz w:val="20"/>
          <w:szCs w:val="20"/>
          <w:highlight w:val="yellow"/>
          <w:bdr w:val="none" w:sz="0" w:space="0" w:color="auto" w:frame="1"/>
        </w:rPr>
        <w:t>(</w:t>
      </w:r>
      <w:proofErr w:type="spellStart"/>
      <w:r w:rsidRPr="00736403">
        <w:rPr>
          <w:rFonts w:ascii="Verdana" w:hAnsi="Verdana"/>
          <w:color w:val="000000"/>
          <w:sz w:val="20"/>
          <w:szCs w:val="20"/>
          <w:highlight w:val="yellow"/>
          <w:bdr w:val="none" w:sz="0" w:space="0" w:color="auto" w:frame="1"/>
        </w:rPr>
        <w:t>arr.length</w:t>
      </w:r>
      <w:proofErr w:type="spellEnd"/>
      <w:r w:rsidRPr="00736403">
        <w:rPr>
          <w:rFonts w:ascii="Verdana" w:hAnsi="Verdana"/>
          <w:color w:val="000000"/>
          <w:sz w:val="20"/>
          <w:szCs w:val="20"/>
          <w:highlight w:val="yellow"/>
          <w:bdr w:val="none" w:sz="0" w:space="0" w:color="auto" w:frame="1"/>
        </w:rPr>
        <w:t>);</w:t>
      </w:r>
      <w:r w:rsidRPr="00736403">
        <w:rPr>
          <w:rStyle w:val="comment"/>
          <w:rFonts w:ascii="Verdana" w:hAnsi="Verdana"/>
          <w:color w:val="008200"/>
          <w:sz w:val="20"/>
          <w:szCs w:val="20"/>
          <w:bdr w:val="none" w:sz="0" w:space="0" w:color="auto" w:frame="1"/>
        </w:rPr>
        <w:t>//10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E245C8" w:rsidRDefault="00E245C8" w:rsidP="00E245C8">
      <w:pPr>
        <w:numPr>
          <w:ilvl w:val="0"/>
          <w:numId w:val="9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</w:t>
      </w:r>
    </w:p>
    <w:p w:rsidR="00E245C8" w:rsidRDefault="00E245C8" w:rsidP="00E245C8">
      <w:pPr>
        <w:numPr>
          <w:ilvl w:val="0"/>
          <w:numId w:val="9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</w:t>
      </w:r>
      <w:r>
        <w:rPr>
          <w:rStyle w:val="comment"/>
          <w:rFonts w:ascii="Verdana" w:hAnsi="Verdana"/>
          <w:color w:val="008200"/>
          <w:sz w:val="20"/>
          <w:szCs w:val="20"/>
          <w:bdr w:val="none" w:sz="0" w:space="0" w:color="auto" w:frame="1"/>
        </w:rPr>
        <w:t>//Creating </w:t>
      </w:r>
      <w:proofErr w:type="spellStart"/>
      <w:r>
        <w:rPr>
          <w:rStyle w:val="comment"/>
          <w:rFonts w:ascii="Verdana" w:hAnsi="Verdana"/>
          <w:color w:val="008200"/>
          <w:sz w:val="20"/>
          <w:szCs w:val="20"/>
          <w:bdr w:val="none" w:sz="0" w:space="0" w:color="auto" w:frame="1"/>
        </w:rPr>
        <w:t>ArrayList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E245C8" w:rsidRDefault="00E245C8" w:rsidP="00E245C8">
      <w:pPr>
        <w:numPr>
          <w:ilvl w:val="0"/>
          <w:numId w:val="9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ArrayList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&lt;String&gt; list=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new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ArrayList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&lt;String&gt;();  </w:t>
      </w:r>
    </w:p>
    <w:p w:rsidR="00E245C8" w:rsidRDefault="00E245C8" w:rsidP="00E245C8">
      <w:pPr>
        <w:numPr>
          <w:ilvl w:val="0"/>
          <w:numId w:val="9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</w:t>
      </w:r>
      <w:r>
        <w:rPr>
          <w:rStyle w:val="comment"/>
          <w:rFonts w:ascii="Verdana" w:hAnsi="Verdana"/>
          <w:color w:val="008200"/>
          <w:sz w:val="20"/>
          <w:szCs w:val="20"/>
          <w:bdr w:val="none" w:sz="0" w:space="0" w:color="auto" w:frame="1"/>
        </w:rPr>
        <w:t>//storing 2 elements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E245C8" w:rsidRDefault="00E245C8" w:rsidP="00E245C8">
      <w:pPr>
        <w:numPr>
          <w:ilvl w:val="0"/>
          <w:numId w:val="9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list.add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</w:t>
      </w:r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"</w:t>
      </w:r>
      <w:proofErr w:type="spellStart"/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ankit</w:t>
      </w:r>
      <w:proofErr w:type="spellEnd"/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</w:t>
      </w:r>
    </w:p>
    <w:p w:rsidR="00E245C8" w:rsidRDefault="00E245C8" w:rsidP="00E245C8">
      <w:pPr>
        <w:numPr>
          <w:ilvl w:val="0"/>
          <w:numId w:val="9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list.add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</w:t>
      </w:r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"</w:t>
      </w:r>
      <w:proofErr w:type="spellStart"/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nippun</w:t>
      </w:r>
      <w:proofErr w:type="spellEnd"/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</w:t>
      </w:r>
    </w:p>
    <w:p w:rsidR="00E245C8" w:rsidRDefault="00E245C8" w:rsidP="00E245C8">
      <w:pPr>
        <w:numPr>
          <w:ilvl w:val="0"/>
          <w:numId w:val="9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</w:t>
      </w:r>
      <w:r>
        <w:rPr>
          <w:rStyle w:val="comment"/>
          <w:rFonts w:ascii="Verdana" w:hAnsi="Verdana"/>
          <w:color w:val="008200"/>
          <w:sz w:val="20"/>
          <w:szCs w:val="20"/>
          <w:bdr w:val="none" w:sz="0" w:space="0" w:color="auto" w:frame="1"/>
        </w:rPr>
        <w:t>//printing size of </w:t>
      </w:r>
      <w:proofErr w:type="spellStart"/>
      <w:r>
        <w:rPr>
          <w:rStyle w:val="comment"/>
          <w:rFonts w:ascii="Verdana" w:hAnsi="Verdana"/>
          <w:color w:val="008200"/>
          <w:sz w:val="20"/>
          <w:szCs w:val="20"/>
          <w:bdr w:val="none" w:sz="0" w:space="0" w:color="auto" w:frame="1"/>
        </w:rPr>
        <w:t>ArrayList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E245C8" w:rsidRDefault="00E245C8" w:rsidP="00E245C8">
      <w:pPr>
        <w:numPr>
          <w:ilvl w:val="0"/>
          <w:numId w:val="9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System.out.println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list.size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());</w:t>
      </w:r>
      <w:r>
        <w:rPr>
          <w:rStyle w:val="comment"/>
          <w:rFonts w:ascii="Verdana" w:hAnsi="Verdana"/>
          <w:color w:val="008200"/>
          <w:sz w:val="20"/>
          <w:szCs w:val="20"/>
          <w:bdr w:val="none" w:sz="0" w:space="0" w:color="auto" w:frame="1"/>
        </w:rPr>
        <w:t>//2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E245C8" w:rsidRDefault="00E245C8" w:rsidP="00E245C8">
      <w:pPr>
        <w:numPr>
          <w:ilvl w:val="0"/>
          <w:numId w:val="9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}  </w:t>
      </w:r>
    </w:p>
    <w:p w:rsidR="00E245C8" w:rsidRDefault="00E245C8" w:rsidP="00E245C8">
      <w:pPr>
        <w:numPr>
          <w:ilvl w:val="0"/>
          <w:numId w:val="9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}  </w:t>
      </w:r>
    </w:p>
    <w:p w:rsidR="00E245C8" w:rsidRDefault="00E245C8" w:rsidP="00E245C8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Output:</w:t>
      </w:r>
    </w:p>
    <w:p w:rsidR="00E245C8" w:rsidRDefault="00E245C8" w:rsidP="00E245C8">
      <w:pPr>
        <w:pStyle w:val="HTMLPreformatted"/>
        <w:shd w:val="clear" w:color="auto" w:fill="F9FBF9"/>
        <w:jc w:val="both"/>
        <w:rPr>
          <w:color w:val="000000"/>
        </w:rPr>
      </w:pPr>
      <w:r>
        <w:rPr>
          <w:color w:val="000000"/>
        </w:rPr>
        <w:t>10</w:t>
      </w:r>
    </w:p>
    <w:p w:rsidR="00E245C8" w:rsidRDefault="00E245C8" w:rsidP="00E245C8">
      <w:pPr>
        <w:pStyle w:val="HTMLPreformatted"/>
        <w:shd w:val="clear" w:color="auto" w:fill="F9FBF9"/>
        <w:jc w:val="both"/>
        <w:rPr>
          <w:color w:val="000000"/>
        </w:rPr>
      </w:pPr>
      <w:r>
        <w:rPr>
          <w:color w:val="000000"/>
        </w:rPr>
        <w:t>2</w:t>
      </w:r>
    </w:p>
    <w:p w:rsidR="00E245C8" w:rsidRDefault="00E245C8" w:rsidP="00E245C8">
      <w:pPr>
        <w:pStyle w:val="HTMLPreformatted"/>
        <w:shd w:val="clear" w:color="auto" w:fill="FFFFFF"/>
        <w:spacing w:before="75" w:after="75"/>
        <w:ind w:left="150"/>
        <w:jc w:val="both"/>
        <w:rPr>
          <w:color w:val="000000"/>
        </w:rPr>
      </w:pPr>
    </w:p>
    <w:p w:rsidR="00E245C8" w:rsidRDefault="00E245C8"/>
    <w:sectPr w:rsidR="00E245C8" w:rsidSect="005328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22227D"/>
    <w:multiLevelType w:val="multilevel"/>
    <w:tmpl w:val="B3AEB3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1B87DF0"/>
    <w:multiLevelType w:val="multilevel"/>
    <w:tmpl w:val="609482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A6E2FDC"/>
    <w:multiLevelType w:val="multilevel"/>
    <w:tmpl w:val="993E43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A2D7E3A"/>
    <w:multiLevelType w:val="multilevel"/>
    <w:tmpl w:val="82209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1167199"/>
    <w:multiLevelType w:val="multilevel"/>
    <w:tmpl w:val="91CE1C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22758F2"/>
    <w:multiLevelType w:val="multilevel"/>
    <w:tmpl w:val="FB6851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49F27E2"/>
    <w:multiLevelType w:val="multilevel"/>
    <w:tmpl w:val="79C26D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E770E0E"/>
    <w:multiLevelType w:val="multilevel"/>
    <w:tmpl w:val="B2BC7D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EC117E5"/>
    <w:multiLevelType w:val="multilevel"/>
    <w:tmpl w:val="D88C0D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7"/>
  </w:num>
  <w:num w:numId="6">
    <w:abstractNumId w:val="5"/>
  </w:num>
  <w:num w:numId="7">
    <w:abstractNumId w:val="1"/>
  </w:num>
  <w:num w:numId="8">
    <w:abstractNumId w:val="6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73CB9"/>
    <w:rsid w:val="00213433"/>
    <w:rsid w:val="003113AF"/>
    <w:rsid w:val="00397796"/>
    <w:rsid w:val="003D14E4"/>
    <w:rsid w:val="003F3CA1"/>
    <w:rsid w:val="004353DB"/>
    <w:rsid w:val="004644BC"/>
    <w:rsid w:val="0053282D"/>
    <w:rsid w:val="006220CA"/>
    <w:rsid w:val="006B68A9"/>
    <w:rsid w:val="006F5330"/>
    <w:rsid w:val="00736403"/>
    <w:rsid w:val="007977A4"/>
    <w:rsid w:val="008A497B"/>
    <w:rsid w:val="008A756D"/>
    <w:rsid w:val="008D1BAF"/>
    <w:rsid w:val="00927F8B"/>
    <w:rsid w:val="0095079B"/>
    <w:rsid w:val="00965109"/>
    <w:rsid w:val="00AC4F87"/>
    <w:rsid w:val="00BA5F1F"/>
    <w:rsid w:val="00C75A29"/>
    <w:rsid w:val="00D477AF"/>
    <w:rsid w:val="00D77CB8"/>
    <w:rsid w:val="00E11F24"/>
    <w:rsid w:val="00E245C8"/>
    <w:rsid w:val="00E436A4"/>
    <w:rsid w:val="00E622C2"/>
    <w:rsid w:val="00E73CB9"/>
    <w:rsid w:val="00F712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282D"/>
  </w:style>
  <w:style w:type="paragraph" w:styleId="Heading1">
    <w:name w:val="heading 1"/>
    <w:basedOn w:val="Normal"/>
    <w:next w:val="Normal"/>
    <w:link w:val="Heading1Char"/>
    <w:uiPriority w:val="9"/>
    <w:qFormat/>
    <w:rsid w:val="00E245C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E73CB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45C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73CB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E73C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73CB9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3C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3CB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245C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45C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keyword">
    <w:name w:val="keyword"/>
    <w:basedOn w:val="DefaultParagraphFont"/>
    <w:rsid w:val="00E245C8"/>
  </w:style>
  <w:style w:type="character" w:customStyle="1" w:styleId="string">
    <w:name w:val="string"/>
    <w:basedOn w:val="DefaultParagraphFont"/>
    <w:rsid w:val="00E245C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245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245C8"/>
    <w:rPr>
      <w:rFonts w:ascii="Courier New" w:eastAsia="Times New Roman" w:hAnsi="Courier New" w:cs="Courier New"/>
      <w:sz w:val="20"/>
      <w:szCs w:val="20"/>
    </w:rPr>
  </w:style>
  <w:style w:type="character" w:customStyle="1" w:styleId="comment">
    <w:name w:val="comment"/>
    <w:basedOn w:val="DefaultParagraphFont"/>
    <w:rsid w:val="00E245C8"/>
  </w:style>
  <w:style w:type="character" w:customStyle="1" w:styleId="number">
    <w:name w:val="number"/>
    <w:basedOn w:val="DefaultParagraphFont"/>
    <w:rsid w:val="00E245C8"/>
  </w:style>
  <w:style w:type="character" w:styleId="Emphasis">
    <w:name w:val="Emphasis"/>
    <w:basedOn w:val="DefaultParagraphFont"/>
    <w:uiPriority w:val="20"/>
    <w:qFormat/>
    <w:rsid w:val="00E245C8"/>
    <w:rPr>
      <w:i/>
      <w:iCs/>
    </w:rPr>
  </w:style>
  <w:style w:type="character" w:customStyle="1" w:styleId="annotation">
    <w:name w:val="annotation"/>
    <w:basedOn w:val="DefaultParagraphFont"/>
    <w:rsid w:val="00E245C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410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435244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958948945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530067463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</w:divsChild>
    </w:div>
    <w:div w:id="23443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7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112206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75904108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  <w:div w:id="57501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9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333721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352487086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557668663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</w:divsChild>
    </w:div>
    <w:div w:id="143972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151702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181821680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  <w:div w:id="144600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981902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760518620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548689034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427579722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</w:divsChild>
    </w:div>
    <w:div w:id="151796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264310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727994597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16</Pages>
  <Words>2569</Words>
  <Characters>14644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22</cp:revision>
  <dcterms:created xsi:type="dcterms:W3CDTF">2017-09-28T01:42:00Z</dcterms:created>
  <dcterms:modified xsi:type="dcterms:W3CDTF">2018-02-08T08:28:00Z</dcterms:modified>
</cp:coreProperties>
</file>
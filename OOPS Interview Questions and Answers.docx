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D62" w:rsidRDefault="00964D62" w:rsidP="00964D62">
      <w:pPr>
        <w:shd w:val="clear" w:color="auto" w:fill="FFFFFF"/>
        <w:spacing w:after="240" w:line="240" w:lineRule="auto"/>
        <w:outlineLvl w:val="0"/>
        <w:rPr>
          <w:rFonts w:ascii="Arial" w:eastAsia="Times New Roman" w:hAnsi="Arial" w:cs="Arial"/>
          <w:b/>
          <w:bCs/>
          <w:color w:val="000000"/>
          <w:kern w:val="36"/>
          <w:sz w:val="54"/>
          <w:szCs w:val="54"/>
        </w:rPr>
      </w:pPr>
      <w:r w:rsidRPr="00964D62">
        <w:rPr>
          <w:rFonts w:ascii="Arial" w:eastAsia="Times New Roman" w:hAnsi="Arial" w:cs="Arial"/>
          <w:b/>
          <w:bCs/>
          <w:color w:val="000000"/>
          <w:kern w:val="36"/>
          <w:sz w:val="54"/>
          <w:szCs w:val="54"/>
        </w:rPr>
        <w:t>OOPS Interview Questions and Answers</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 xml:space="preserve">            | Class | Package | Subclass | Subclass | World</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 xml:space="preserve">            |       |         </w:t>
      </w:r>
      <w:proofErr w:type="gramStart"/>
      <w:r>
        <w:rPr>
          <w:rFonts w:ascii="Consolas" w:hAnsi="Consolas" w:cs="Consolas"/>
          <w:color w:val="242729"/>
        </w:rPr>
        <w:t>|(</w:t>
      </w:r>
      <w:proofErr w:type="gramEnd"/>
      <w:r>
        <w:rPr>
          <w:rFonts w:ascii="Consolas" w:hAnsi="Consolas" w:cs="Consolas"/>
          <w:color w:val="242729"/>
        </w:rPr>
        <w:t xml:space="preserve">same </w:t>
      </w:r>
      <w:proofErr w:type="spellStart"/>
      <w:r>
        <w:rPr>
          <w:rFonts w:ascii="Consolas" w:hAnsi="Consolas" w:cs="Consolas"/>
          <w:color w:val="242729"/>
        </w:rPr>
        <w:t>pkg</w:t>
      </w:r>
      <w:proofErr w:type="spellEnd"/>
      <w:r>
        <w:rPr>
          <w:rFonts w:ascii="Consolas" w:hAnsi="Consolas" w:cs="Consolas"/>
          <w:color w:val="242729"/>
        </w:rPr>
        <w:t xml:space="preserve">)|(diff </w:t>
      </w:r>
      <w:proofErr w:type="spellStart"/>
      <w:r>
        <w:rPr>
          <w:rFonts w:ascii="Consolas" w:hAnsi="Consolas" w:cs="Consolas"/>
          <w:color w:val="242729"/>
        </w:rPr>
        <w:t>pkg</w:t>
      </w:r>
      <w:proofErr w:type="spellEnd"/>
      <w:r>
        <w:rPr>
          <w:rFonts w:ascii="Consolas" w:hAnsi="Consolas" w:cs="Consolas"/>
          <w:color w:val="242729"/>
        </w:rPr>
        <w:t xml:space="preserve">)| </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w:t>
      </w: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Pr>
          <w:rFonts w:ascii="Consolas" w:hAnsi="Consolas" w:cs="Consolas"/>
          <w:color w:val="242729"/>
        </w:rPr>
        <w:t>public</w:t>
      </w:r>
      <w:proofErr w:type="gramEnd"/>
      <w:r>
        <w:rPr>
          <w:rFonts w:ascii="Consolas" w:hAnsi="Consolas" w:cs="Consolas"/>
          <w:color w:val="242729"/>
        </w:rPr>
        <w:t xml:space="preserve">      |   +   |    +    |    +     |     +    |   +     </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w:t>
      </w: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Pr>
          <w:rFonts w:ascii="Consolas" w:hAnsi="Consolas" w:cs="Consolas"/>
          <w:color w:val="242729"/>
        </w:rPr>
        <w:t>protected</w:t>
      </w:r>
      <w:proofErr w:type="gramEnd"/>
      <w:r>
        <w:rPr>
          <w:rFonts w:ascii="Consolas" w:hAnsi="Consolas" w:cs="Consolas"/>
          <w:color w:val="242729"/>
        </w:rPr>
        <w:t xml:space="preserve">   |   +   |    +    |    +     |     +    |         </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w:t>
      </w: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sidRPr="00600603">
        <w:rPr>
          <w:rFonts w:ascii="Consolas" w:hAnsi="Consolas" w:cs="Consolas"/>
          <w:color w:val="242729"/>
          <w:highlight w:val="yellow"/>
        </w:rPr>
        <w:t>no</w:t>
      </w:r>
      <w:proofErr w:type="gramEnd"/>
      <w:r w:rsidRPr="00600603">
        <w:rPr>
          <w:rFonts w:ascii="Consolas" w:hAnsi="Consolas" w:cs="Consolas"/>
          <w:color w:val="242729"/>
          <w:highlight w:val="yellow"/>
        </w:rPr>
        <w:t xml:space="preserve"> modifier |   +   |    +    |    +     |          |</w:t>
      </w:r>
      <w:r>
        <w:rPr>
          <w:rFonts w:ascii="Consolas" w:hAnsi="Consolas" w:cs="Consolas"/>
          <w:color w:val="242729"/>
        </w:rPr>
        <w:t xml:space="preserve">    </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w:t>
      </w: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Pr>
          <w:rFonts w:ascii="Consolas" w:hAnsi="Consolas" w:cs="Consolas"/>
          <w:color w:val="242729"/>
        </w:rPr>
        <w:t>private</w:t>
      </w:r>
      <w:proofErr w:type="gramEnd"/>
      <w:r>
        <w:rPr>
          <w:rFonts w:ascii="Consolas" w:hAnsi="Consolas" w:cs="Consolas"/>
          <w:color w:val="242729"/>
        </w:rPr>
        <w:t xml:space="preserve">     |   +   |         |          |          |    </w:t>
      </w:r>
    </w:p>
    <w:p w:rsidR="00A107A1" w:rsidRDefault="00A107A1" w:rsidP="00A107A1">
      <w:pPr>
        <w:pStyle w:val="HTMLPreformatted"/>
        <w:shd w:val="clear" w:color="auto" w:fill="EFF0F1"/>
        <w:spacing w:after="240"/>
        <w:textAlignment w:val="baseline"/>
        <w:rPr>
          <w:rFonts w:ascii="Consolas" w:hAnsi="Consolas" w:cs="Consolas"/>
          <w:color w:val="242729"/>
        </w:rPr>
      </w:pP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Pr>
          <w:rFonts w:ascii="Consolas" w:hAnsi="Consolas" w:cs="Consolas"/>
          <w:color w:val="242729"/>
        </w:rPr>
        <w:t>+ :</w:t>
      </w:r>
      <w:proofErr w:type="gramEnd"/>
      <w:r>
        <w:rPr>
          <w:rFonts w:ascii="Consolas" w:hAnsi="Consolas" w:cs="Consolas"/>
          <w:color w:val="242729"/>
        </w:rPr>
        <w:t xml:space="preserve"> accessible</w:t>
      </w: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Pr>
          <w:rFonts w:ascii="Consolas" w:hAnsi="Consolas" w:cs="Consolas"/>
          <w:color w:val="242729"/>
        </w:rPr>
        <w:t>blank :</w:t>
      </w:r>
      <w:proofErr w:type="gramEnd"/>
      <w:r>
        <w:rPr>
          <w:rFonts w:ascii="Consolas" w:hAnsi="Consolas" w:cs="Consolas"/>
          <w:color w:val="242729"/>
        </w:rPr>
        <w:t xml:space="preserve"> not accessible</w:t>
      </w:r>
    </w:p>
    <w:p w:rsidR="00A107A1" w:rsidRPr="00964D62" w:rsidRDefault="00A107A1" w:rsidP="00964D62">
      <w:pPr>
        <w:shd w:val="clear" w:color="auto" w:fill="FFFFFF"/>
        <w:spacing w:after="240" w:line="240" w:lineRule="auto"/>
        <w:outlineLvl w:val="0"/>
        <w:rPr>
          <w:rFonts w:ascii="Arial" w:eastAsia="Times New Roman" w:hAnsi="Arial" w:cs="Arial"/>
          <w:b/>
          <w:bCs/>
          <w:color w:val="000000"/>
          <w:kern w:val="36"/>
          <w:sz w:val="54"/>
          <w:szCs w:val="54"/>
        </w:rPr>
      </w:pPr>
    </w:p>
    <w:p w:rsidR="00E96882" w:rsidRDefault="00964D62">
      <w:pPr>
        <w:rPr>
          <w:rFonts w:ascii="Arial" w:hAnsi="Arial" w:cs="Arial"/>
          <w:color w:val="666666"/>
          <w:shd w:val="clear" w:color="auto" w:fill="FFFFFF"/>
        </w:rPr>
      </w:pPr>
      <w:r>
        <w:rPr>
          <w:rFonts w:ascii="Arial" w:hAnsi="Arial" w:cs="Arial"/>
          <w:color w:val="666666"/>
          <w:shd w:val="clear" w:color="auto" w:fill="FFFFFF"/>
        </w:rPr>
        <w:t>Welcome to OOPS interview questions and answers. There are many Object Oriented Programming languages such as Java, C++ and Python. Having a clear idea about OOPS concepts is very important if you are going to face any interview on these programming languages. That’s why I thought to share the top OOPS interview questions with you and provide detailed answers for them.</w:t>
      </w:r>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r>
        <w:rPr>
          <w:rFonts w:ascii="Arial" w:hAnsi="Arial" w:cs="Arial"/>
          <w:color w:val="000000"/>
          <w:sz w:val="36"/>
          <w:szCs w:val="36"/>
        </w:rPr>
        <w:t>What is OOPS?</w:t>
      </w:r>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Object Oriented Programming System is </w:t>
      </w:r>
      <w:r w:rsidRPr="00A74B17">
        <w:rPr>
          <w:rFonts w:ascii="Arial" w:hAnsi="Arial" w:cs="Arial"/>
          <w:color w:val="666666"/>
          <w:highlight w:val="yellow"/>
        </w:rPr>
        <w:t>the programming technique to write programs based on the real world objects</w:t>
      </w:r>
      <w:r>
        <w:rPr>
          <w:rFonts w:ascii="Arial" w:hAnsi="Arial" w:cs="Arial"/>
          <w:color w:val="666666"/>
        </w:rPr>
        <w:t xml:space="preserve">. </w:t>
      </w:r>
      <w:r w:rsidRPr="00420DE0">
        <w:rPr>
          <w:rFonts w:ascii="Arial" w:hAnsi="Arial" w:cs="Arial"/>
          <w:color w:val="666666"/>
          <w:highlight w:val="red"/>
        </w:rPr>
        <w:t xml:space="preserve">The states </w:t>
      </w:r>
      <w:r w:rsidRPr="00A74B17">
        <w:rPr>
          <w:rFonts w:ascii="Arial" w:hAnsi="Arial" w:cs="Arial"/>
          <w:color w:val="666666"/>
          <w:highlight w:val="yellow"/>
        </w:rPr>
        <w:t xml:space="preserve">and </w:t>
      </w:r>
      <w:r w:rsidRPr="00420DE0">
        <w:rPr>
          <w:rFonts w:ascii="Arial" w:hAnsi="Arial" w:cs="Arial"/>
          <w:color w:val="666666"/>
          <w:highlight w:val="green"/>
        </w:rPr>
        <w:t xml:space="preserve">behaviors </w:t>
      </w:r>
      <w:r w:rsidRPr="00A74B17">
        <w:rPr>
          <w:rFonts w:ascii="Arial" w:hAnsi="Arial" w:cs="Arial"/>
          <w:color w:val="666666"/>
          <w:highlight w:val="yellow"/>
        </w:rPr>
        <w:t xml:space="preserve">of an object are represented as the </w:t>
      </w:r>
      <w:r w:rsidRPr="00420DE0">
        <w:rPr>
          <w:rFonts w:ascii="Arial" w:hAnsi="Arial" w:cs="Arial"/>
          <w:color w:val="666666"/>
          <w:highlight w:val="red"/>
        </w:rPr>
        <w:t xml:space="preserve">member variables </w:t>
      </w:r>
      <w:r w:rsidRPr="00A74B17">
        <w:rPr>
          <w:rFonts w:ascii="Arial" w:hAnsi="Arial" w:cs="Arial"/>
          <w:color w:val="666666"/>
          <w:highlight w:val="yellow"/>
        </w:rPr>
        <w:t xml:space="preserve">and </w:t>
      </w:r>
      <w:r w:rsidRPr="00420DE0">
        <w:rPr>
          <w:rFonts w:ascii="Arial" w:hAnsi="Arial" w:cs="Arial"/>
          <w:color w:val="666666"/>
          <w:highlight w:val="green"/>
        </w:rPr>
        <w:t>methods</w:t>
      </w:r>
      <w:r>
        <w:rPr>
          <w:rFonts w:ascii="Arial" w:hAnsi="Arial" w:cs="Arial"/>
          <w:color w:val="666666"/>
        </w:rPr>
        <w:t>. In OOPS programming programs are organized around objects and data rather than actions and logic.</w:t>
      </w:r>
    </w:p>
    <w:p w:rsidR="00833A6D" w:rsidRDefault="00833A6D" w:rsidP="00833A6D">
      <w:pPr>
        <w:pStyle w:val="NormalWeb"/>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State</w:t>
      </w:r>
      <w:r w:rsidRPr="00972F3A">
        <w:rPr>
          <w:rFonts w:ascii="Arial" w:hAnsi="Arial" w:cs="Arial"/>
          <w:color w:val="242729"/>
          <w:sz w:val="23"/>
          <w:szCs w:val="23"/>
          <w:highlight w:val="yellow"/>
        </w:rPr>
        <w:t>: </w:t>
      </w:r>
      <w:r w:rsidRPr="00972F3A">
        <w:rPr>
          <w:rStyle w:val="Emphasis"/>
          <w:rFonts w:ascii="inherit" w:hAnsi="inherit" w:cs="Arial"/>
          <w:color w:val="242729"/>
          <w:sz w:val="23"/>
          <w:szCs w:val="23"/>
          <w:bdr w:val="none" w:sz="0" w:space="0" w:color="auto" w:frame="1"/>
        </w:rPr>
        <w:t>what the objects have</w:t>
      </w:r>
      <w:r w:rsidRPr="00972F3A">
        <w:rPr>
          <w:rFonts w:ascii="Arial" w:hAnsi="Arial" w:cs="Arial"/>
          <w:color w:val="242729"/>
          <w:sz w:val="23"/>
          <w:szCs w:val="23"/>
          <w:highlight w:val="yellow"/>
        </w:rPr>
        <w:t>,</w:t>
      </w:r>
      <w:r>
        <w:rPr>
          <w:rFonts w:ascii="Arial" w:hAnsi="Arial" w:cs="Arial"/>
          <w:color w:val="242729"/>
          <w:sz w:val="23"/>
          <w:szCs w:val="23"/>
        </w:rPr>
        <w:t xml:space="preserve"> Student have a first name, last name, age, etc</w:t>
      </w:r>
    </w:p>
    <w:p w:rsidR="00833A6D" w:rsidRDefault="00833A6D" w:rsidP="00833A6D">
      <w:pPr>
        <w:pStyle w:val="NormalWeb"/>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Behavior</w:t>
      </w:r>
      <w:r>
        <w:rPr>
          <w:rFonts w:ascii="Arial" w:hAnsi="Arial" w:cs="Arial"/>
          <w:color w:val="242729"/>
          <w:sz w:val="23"/>
          <w:szCs w:val="23"/>
        </w:rPr>
        <w:t>: </w:t>
      </w:r>
      <w:r w:rsidRPr="00972F3A">
        <w:rPr>
          <w:rStyle w:val="Emphasis"/>
          <w:rFonts w:ascii="inherit" w:hAnsi="inherit" w:cs="Arial"/>
          <w:color w:val="242729"/>
          <w:sz w:val="23"/>
          <w:szCs w:val="23"/>
          <w:bdr w:val="none" w:sz="0" w:space="0" w:color="auto" w:frame="1"/>
        </w:rPr>
        <w:t>what the objects do</w:t>
      </w:r>
      <w:r w:rsidRPr="00972F3A">
        <w:rPr>
          <w:rFonts w:ascii="Arial" w:hAnsi="Arial" w:cs="Arial"/>
          <w:color w:val="242729"/>
          <w:sz w:val="23"/>
          <w:szCs w:val="23"/>
          <w:highlight w:val="yellow"/>
        </w:rPr>
        <w:t>,</w:t>
      </w:r>
      <w:r>
        <w:rPr>
          <w:rFonts w:ascii="Arial" w:hAnsi="Arial" w:cs="Arial"/>
          <w:color w:val="242729"/>
          <w:sz w:val="23"/>
          <w:szCs w:val="23"/>
        </w:rPr>
        <w:t xml:space="preserve"> Student attend a course "Java for beginners"</w:t>
      </w:r>
    </w:p>
    <w:p w:rsidR="00833A6D" w:rsidRDefault="00833A6D" w:rsidP="00833A6D">
      <w:pPr>
        <w:pStyle w:val="NormalWeb"/>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lastRenderedPageBreak/>
        <w:t>Identity</w:t>
      </w:r>
      <w:r>
        <w:rPr>
          <w:rFonts w:ascii="Arial" w:hAnsi="Arial" w:cs="Arial"/>
          <w:color w:val="242729"/>
          <w:sz w:val="23"/>
          <w:szCs w:val="23"/>
        </w:rPr>
        <w:t>: </w:t>
      </w:r>
      <w:r w:rsidRPr="00972F3A">
        <w:rPr>
          <w:rStyle w:val="Emphasis"/>
          <w:rFonts w:ascii="inherit" w:hAnsi="inherit" w:cs="Arial"/>
          <w:color w:val="242729"/>
          <w:sz w:val="23"/>
          <w:szCs w:val="23"/>
          <w:bdr w:val="none" w:sz="0" w:space="0" w:color="auto" w:frame="1"/>
        </w:rPr>
        <w:t>what makes them unique</w:t>
      </w:r>
      <w:r>
        <w:rPr>
          <w:rFonts w:ascii="Arial" w:hAnsi="Arial" w:cs="Arial"/>
          <w:color w:val="242729"/>
          <w:sz w:val="23"/>
          <w:szCs w:val="23"/>
        </w:rPr>
        <w:t>, Student have Student-ID-number, or an email which is unique. (</w:t>
      </w:r>
      <w:proofErr w:type="gramStart"/>
      <w:r>
        <w:rPr>
          <w:rFonts w:ascii="Arial" w:hAnsi="Arial" w:cs="Arial"/>
          <w:color w:val="242729"/>
          <w:sz w:val="23"/>
          <w:szCs w:val="23"/>
        </w:rPr>
        <w:t>this</w:t>
      </w:r>
      <w:proofErr w:type="gramEnd"/>
      <w:r>
        <w:rPr>
          <w:rFonts w:ascii="Arial" w:hAnsi="Arial" w:cs="Arial"/>
          <w:color w:val="242729"/>
          <w:sz w:val="23"/>
          <w:szCs w:val="23"/>
        </w:rPr>
        <w:t xml:space="preserve"> is important when implementing the equals method, to determine if the objects are different or not)</w:t>
      </w:r>
    </w:p>
    <w:p w:rsidR="00833A6D" w:rsidRDefault="00833A6D" w:rsidP="00964D62">
      <w:pPr>
        <w:pStyle w:val="NormalWeb"/>
        <w:shd w:val="clear" w:color="auto" w:fill="FFFFFF"/>
        <w:spacing w:before="0" w:beforeAutospacing="0" w:after="390" w:afterAutospacing="0"/>
        <w:ind w:left="600"/>
        <w:rPr>
          <w:rFonts w:ascii="Arial" w:hAnsi="Arial" w:cs="Arial"/>
          <w:color w:val="666666"/>
        </w:rPr>
      </w:pPr>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r>
        <w:rPr>
          <w:rFonts w:ascii="Arial" w:hAnsi="Arial" w:cs="Arial"/>
          <w:color w:val="000000"/>
          <w:sz w:val="36"/>
          <w:szCs w:val="36"/>
        </w:rPr>
        <w:t>What are the advantages of OOPS concepts?</w:t>
      </w:r>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Major advantages of OOPS programming are;</w:t>
      </w:r>
    </w:p>
    <w:p w:rsidR="00964D62" w:rsidRDefault="00964D62" w:rsidP="00964D62">
      <w:pPr>
        <w:numPr>
          <w:ilvl w:val="1"/>
          <w:numId w:val="1"/>
        </w:numPr>
        <w:shd w:val="clear" w:color="auto" w:fill="FFFFFF"/>
        <w:spacing w:before="100" w:beforeAutospacing="1" w:after="100" w:afterAutospacing="1" w:line="240" w:lineRule="auto"/>
        <w:ind w:left="1200"/>
        <w:rPr>
          <w:ins w:id="0" w:author="Unknown"/>
          <w:rFonts w:ascii="Arial" w:hAnsi="Arial" w:cs="Arial"/>
          <w:color w:val="666666"/>
        </w:rPr>
      </w:pPr>
      <w:ins w:id="1" w:author="Unknown">
        <w:r>
          <w:rPr>
            <w:rStyle w:val="Strong"/>
            <w:rFonts w:ascii="Arial" w:hAnsi="Arial" w:cs="Arial"/>
            <w:color w:val="666666"/>
          </w:rPr>
          <w:t>Simplicity</w:t>
        </w:r>
        <w:r>
          <w:rPr>
            <w:rFonts w:ascii="Arial" w:hAnsi="Arial" w:cs="Arial"/>
            <w:color w:val="666666"/>
          </w:rPr>
          <w:t>: OOPS programming objects model real world objects, so the complexity is reduced and the program structure is clear.</w:t>
        </w:r>
      </w:ins>
    </w:p>
    <w:p w:rsidR="00964D62" w:rsidRDefault="00964D62" w:rsidP="00964D62">
      <w:pPr>
        <w:numPr>
          <w:ilvl w:val="1"/>
          <w:numId w:val="1"/>
        </w:numPr>
        <w:shd w:val="clear" w:color="auto" w:fill="FFFFFF"/>
        <w:spacing w:before="100" w:beforeAutospacing="1" w:after="100" w:afterAutospacing="1" w:line="240" w:lineRule="auto"/>
        <w:ind w:left="1200"/>
        <w:rPr>
          <w:ins w:id="2" w:author="Unknown"/>
          <w:rFonts w:ascii="Arial" w:hAnsi="Arial" w:cs="Arial"/>
          <w:color w:val="666666"/>
        </w:rPr>
      </w:pPr>
      <w:ins w:id="3" w:author="Unknown">
        <w:r>
          <w:rPr>
            <w:rStyle w:val="Strong"/>
            <w:rFonts w:ascii="Arial" w:hAnsi="Arial" w:cs="Arial"/>
            <w:color w:val="666666"/>
          </w:rPr>
          <w:t>Modularity</w:t>
        </w:r>
        <w:r>
          <w:rPr>
            <w:rFonts w:ascii="Arial" w:hAnsi="Arial" w:cs="Arial"/>
            <w:color w:val="666666"/>
          </w:rPr>
          <w:t>: Each object forms a separate entity whose internal workings are decoupled from other parts of the system.</w:t>
        </w:r>
      </w:ins>
    </w:p>
    <w:p w:rsidR="00964D62" w:rsidRDefault="00964D62" w:rsidP="00964D62">
      <w:pPr>
        <w:numPr>
          <w:ilvl w:val="1"/>
          <w:numId w:val="1"/>
        </w:numPr>
        <w:shd w:val="clear" w:color="auto" w:fill="FFFFFF"/>
        <w:spacing w:before="100" w:beforeAutospacing="1" w:after="100" w:afterAutospacing="1" w:line="240" w:lineRule="auto"/>
        <w:ind w:left="1200"/>
        <w:rPr>
          <w:ins w:id="4" w:author="Unknown"/>
          <w:rFonts w:ascii="Arial" w:hAnsi="Arial" w:cs="Arial"/>
          <w:color w:val="666666"/>
        </w:rPr>
      </w:pPr>
      <w:ins w:id="5" w:author="Unknown">
        <w:r>
          <w:rPr>
            <w:rStyle w:val="Strong"/>
            <w:rFonts w:ascii="Arial" w:hAnsi="Arial" w:cs="Arial"/>
            <w:color w:val="666666"/>
          </w:rPr>
          <w:t>Modifiability</w:t>
        </w:r>
        <w:r>
          <w:rPr>
            <w:rFonts w:ascii="Arial" w:hAnsi="Arial" w:cs="Arial"/>
            <w:color w:val="666666"/>
          </w:rPr>
          <w:t>: It is easy to make minor changes in the data representation or the procedures in an OO program. Changes inside a class do not affect any other part of a program, since the only public interface that the external world has to a class is through the use of methods.</w:t>
        </w:r>
      </w:ins>
    </w:p>
    <w:p w:rsidR="00964D62" w:rsidRDefault="00964D62" w:rsidP="00964D62">
      <w:pPr>
        <w:numPr>
          <w:ilvl w:val="1"/>
          <w:numId w:val="1"/>
        </w:numPr>
        <w:shd w:val="clear" w:color="auto" w:fill="FFFFFF"/>
        <w:spacing w:before="100" w:beforeAutospacing="1" w:after="100" w:afterAutospacing="1" w:line="240" w:lineRule="auto"/>
        <w:ind w:left="1200"/>
        <w:rPr>
          <w:ins w:id="6" w:author="Unknown"/>
          <w:rFonts w:ascii="Arial" w:hAnsi="Arial" w:cs="Arial"/>
          <w:color w:val="666666"/>
        </w:rPr>
      </w:pPr>
      <w:ins w:id="7" w:author="Unknown">
        <w:r>
          <w:rPr>
            <w:rStyle w:val="Strong"/>
            <w:rFonts w:ascii="Arial" w:hAnsi="Arial" w:cs="Arial"/>
            <w:color w:val="666666"/>
          </w:rPr>
          <w:t>Extensibility</w:t>
        </w:r>
        <w:r>
          <w:rPr>
            <w:rFonts w:ascii="Arial" w:hAnsi="Arial" w:cs="Arial"/>
            <w:color w:val="666666"/>
          </w:rPr>
          <w:t>: Adding new features or responding to changing operating environments can be solved by introducing a few new objects and modifying some existing ones.</w:t>
        </w:r>
      </w:ins>
    </w:p>
    <w:p w:rsidR="00964D62" w:rsidRDefault="00964D62" w:rsidP="00964D62">
      <w:pPr>
        <w:numPr>
          <w:ilvl w:val="1"/>
          <w:numId w:val="1"/>
        </w:numPr>
        <w:shd w:val="clear" w:color="auto" w:fill="FFFFFF"/>
        <w:spacing w:before="100" w:beforeAutospacing="1" w:after="100" w:afterAutospacing="1" w:line="240" w:lineRule="auto"/>
        <w:ind w:left="1200"/>
        <w:rPr>
          <w:ins w:id="8" w:author="Unknown"/>
          <w:rFonts w:ascii="Arial" w:hAnsi="Arial" w:cs="Arial"/>
          <w:color w:val="666666"/>
        </w:rPr>
      </w:pPr>
      <w:ins w:id="9" w:author="Unknown">
        <w:r>
          <w:rPr>
            <w:rStyle w:val="Strong"/>
            <w:rFonts w:ascii="Arial" w:hAnsi="Arial" w:cs="Arial"/>
            <w:color w:val="666666"/>
          </w:rPr>
          <w:t>Maintainability</w:t>
        </w:r>
        <w:r>
          <w:rPr>
            <w:rFonts w:ascii="Arial" w:hAnsi="Arial" w:cs="Arial"/>
            <w:color w:val="666666"/>
          </w:rPr>
          <w:t>: Objects can be maintained separately, making locating and fixing problems easier.</w:t>
        </w:r>
      </w:ins>
    </w:p>
    <w:p w:rsidR="00964D62" w:rsidRDefault="00964D62" w:rsidP="00964D62">
      <w:pPr>
        <w:numPr>
          <w:ilvl w:val="1"/>
          <w:numId w:val="1"/>
        </w:numPr>
        <w:shd w:val="clear" w:color="auto" w:fill="FFFFFF"/>
        <w:spacing w:before="100" w:beforeAutospacing="1" w:after="100" w:afterAutospacing="1" w:line="240" w:lineRule="auto"/>
        <w:ind w:left="1200"/>
        <w:rPr>
          <w:ins w:id="10" w:author="Unknown"/>
          <w:rFonts w:ascii="Arial" w:hAnsi="Arial" w:cs="Arial"/>
          <w:color w:val="666666"/>
        </w:rPr>
      </w:pPr>
      <w:ins w:id="11" w:author="Unknown">
        <w:r>
          <w:rPr>
            <w:rStyle w:val="Strong"/>
            <w:rFonts w:ascii="Arial" w:hAnsi="Arial" w:cs="Arial"/>
            <w:color w:val="666666"/>
          </w:rPr>
          <w:t>Reusability</w:t>
        </w:r>
        <w:r>
          <w:rPr>
            <w:rFonts w:ascii="Arial" w:hAnsi="Arial" w:cs="Arial"/>
            <w:color w:val="666666"/>
          </w:rPr>
          <w:t>: Objects can be reused in different programs.</w:t>
        </w:r>
      </w:ins>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ins w:id="12" w:author="Unknown">
        <w:r>
          <w:rPr>
            <w:rFonts w:ascii="Arial" w:hAnsi="Arial" w:cs="Arial"/>
            <w:color w:val="000000"/>
            <w:sz w:val="36"/>
            <w:szCs w:val="36"/>
          </w:rPr>
          <w:t>What is the difference between Procedural programming and OOPS?</w:t>
        </w:r>
      </w:ins>
    </w:p>
    <w:tbl>
      <w:tblPr>
        <w:tblStyle w:val="TableGrid"/>
        <w:tblW w:w="0" w:type="auto"/>
        <w:tblLook w:val="04A0"/>
      </w:tblPr>
      <w:tblGrid>
        <w:gridCol w:w="4788"/>
        <w:gridCol w:w="4788"/>
      </w:tblGrid>
      <w:tr w:rsidR="00A74B17" w:rsidTr="00A74B17">
        <w:tc>
          <w:tcPr>
            <w:tcW w:w="4788" w:type="dxa"/>
          </w:tcPr>
          <w:p w:rsidR="00A74B17" w:rsidRPr="00A74B17" w:rsidRDefault="00A74B17" w:rsidP="00A74B17">
            <w:pPr>
              <w:rPr>
                <w:b/>
              </w:rPr>
            </w:pPr>
            <w:ins w:id="13" w:author="Unknown">
              <w:r w:rsidRPr="00A74B17">
                <w:rPr>
                  <w:rFonts w:ascii="Arial" w:hAnsi="Arial" w:cs="Arial"/>
                  <w:b/>
                  <w:color w:val="000000"/>
                  <w:sz w:val="36"/>
                  <w:szCs w:val="36"/>
                </w:rPr>
                <w:t>Procedural</w:t>
              </w:r>
            </w:ins>
          </w:p>
        </w:tc>
        <w:tc>
          <w:tcPr>
            <w:tcW w:w="4788" w:type="dxa"/>
          </w:tcPr>
          <w:p w:rsidR="00A74B17" w:rsidRPr="00A74B17" w:rsidRDefault="00A74B17" w:rsidP="00A74B17">
            <w:pPr>
              <w:rPr>
                <w:b/>
              </w:rPr>
            </w:pPr>
            <w:ins w:id="14" w:author="Unknown">
              <w:r w:rsidRPr="00A74B17">
                <w:rPr>
                  <w:rFonts w:ascii="Arial" w:hAnsi="Arial" w:cs="Arial"/>
                  <w:b/>
                  <w:color w:val="000000"/>
                  <w:sz w:val="36"/>
                  <w:szCs w:val="36"/>
                </w:rPr>
                <w:t>OOPS</w:t>
              </w:r>
            </w:ins>
          </w:p>
        </w:tc>
      </w:tr>
      <w:tr w:rsidR="00A74B17" w:rsidTr="00A74B17">
        <w:tc>
          <w:tcPr>
            <w:tcW w:w="4788" w:type="dxa"/>
          </w:tcPr>
          <w:p w:rsidR="00A74B17" w:rsidRDefault="00A74B17" w:rsidP="00A74B17">
            <w:ins w:id="15" w:author="Unknown">
              <w:r>
                <w:rPr>
                  <w:rFonts w:ascii="Arial" w:hAnsi="Arial" w:cs="Arial"/>
                  <w:color w:val="666666"/>
                </w:rPr>
                <w:t>Procedural language is based on functions</w:t>
              </w:r>
            </w:ins>
          </w:p>
        </w:tc>
        <w:tc>
          <w:tcPr>
            <w:tcW w:w="4788" w:type="dxa"/>
          </w:tcPr>
          <w:p w:rsidR="00A74B17" w:rsidRDefault="00A74B17" w:rsidP="00A74B17">
            <w:pPr>
              <w:shd w:val="clear" w:color="auto" w:fill="FFFFFF"/>
              <w:spacing w:before="100" w:beforeAutospacing="1" w:after="100" w:afterAutospacing="1"/>
              <w:rPr>
                <w:ins w:id="16" w:author="Unknown"/>
                <w:rFonts w:ascii="Arial" w:hAnsi="Arial" w:cs="Arial"/>
                <w:color w:val="666666"/>
                <w:sz w:val="24"/>
                <w:szCs w:val="24"/>
              </w:rPr>
            </w:pPr>
            <w:ins w:id="17" w:author="Unknown">
              <w:r>
                <w:rPr>
                  <w:rFonts w:ascii="Arial" w:hAnsi="Arial" w:cs="Arial"/>
                  <w:color w:val="666666"/>
                </w:rPr>
                <w:t xml:space="preserve"> </w:t>
              </w:r>
              <w:proofErr w:type="gramStart"/>
              <w:r>
                <w:rPr>
                  <w:rFonts w:ascii="Arial" w:hAnsi="Arial" w:cs="Arial"/>
                  <w:color w:val="666666"/>
                </w:rPr>
                <w:t>object</w:t>
              </w:r>
              <w:proofErr w:type="gramEnd"/>
              <w:r>
                <w:rPr>
                  <w:rFonts w:ascii="Arial" w:hAnsi="Arial" w:cs="Arial"/>
                  <w:color w:val="666666"/>
                </w:rPr>
                <w:t xml:space="preserve"> oriented language is based on real world objects.</w:t>
              </w:r>
            </w:ins>
          </w:p>
          <w:p w:rsidR="00A74B17" w:rsidRDefault="00A74B17" w:rsidP="00A74B17"/>
        </w:tc>
      </w:tr>
      <w:tr w:rsidR="00A74B17" w:rsidTr="00A74B17">
        <w:tc>
          <w:tcPr>
            <w:tcW w:w="4788" w:type="dxa"/>
          </w:tcPr>
          <w:p w:rsidR="00A74B17" w:rsidRDefault="00A74B17" w:rsidP="00A74B17">
            <w:ins w:id="18" w:author="Unknown">
              <w:r>
                <w:rPr>
                  <w:rFonts w:ascii="Arial" w:hAnsi="Arial" w:cs="Arial"/>
                  <w:color w:val="666666"/>
                </w:rPr>
                <w:t>Procedural language gives importance on the sequence of function execution</w:t>
              </w:r>
            </w:ins>
          </w:p>
        </w:tc>
        <w:tc>
          <w:tcPr>
            <w:tcW w:w="4788" w:type="dxa"/>
          </w:tcPr>
          <w:p w:rsidR="00A74B17" w:rsidRDefault="00A74B17" w:rsidP="00A74B17">
            <w:proofErr w:type="gramStart"/>
            <w:ins w:id="19" w:author="Unknown">
              <w:r>
                <w:rPr>
                  <w:rFonts w:ascii="Arial" w:hAnsi="Arial" w:cs="Arial"/>
                  <w:color w:val="666666"/>
                </w:rPr>
                <w:t>object</w:t>
              </w:r>
              <w:proofErr w:type="gramEnd"/>
              <w:r>
                <w:rPr>
                  <w:rFonts w:ascii="Arial" w:hAnsi="Arial" w:cs="Arial"/>
                  <w:color w:val="666666"/>
                </w:rPr>
                <w:t xml:space="preserve"> oriented language gives importance on states and behaviors of the objects.</w:t>
              </w:r>
            </w:ins>
          </w:p>
        </w:tc>
      </w:tr>
      <w:tr w:rsidR="00A74B17" w:rsidTr="00A74B17">
        <w:tc>
          <w:tcPr>
            <w:tcW w:w="4788" w:type="dxa"/>
          </w:tcPr>
          <w:p w:rsidR="00A74B17" w:rsidRDefault="00A74B17" w:rsidP="00A74B17">
            <w:ins w:id="20" w:author="Unknown">
              <w:r>
                <w:rPr>
                  <w:rFonts w:ascii="Arial" w:hAnsi="Arial" w:cs="Arial"/>
                  <w:color w:val="666666"/>
                </w:rPr>
                <w:t>Procedural language exposes the data to the entire program</w:t>
              </w:r>
            </w:ins>
          </w:p>
        </w:tc>
        <w:tc>
          <w:tcPr>
            <w:tcW w:w="4788" w:type="dxa"/>
          </w:tcPr>
          <w:p w:rsidR="00A74B17" w:rsidRDefault="00A74B17" w:rsidP="00A74B17">
            <w:ins w:id="21" w:author="Unknown">
              <w:r>
                <w:rPr>
                  <w:rFonts w:ascii="Arial" w:hAnsi="Arial" w:cs="Arial"/>
                  <w:color w:val="666666"/>
                </w:rPr>
                <w:t>object oriented language encapsulates the data</w:t>
              </w:r>
            </w:ins>
          </w:p>
        </w:tc>
      </w:tr>
      <w:tr w:rsidR="00A74B17" w:rsidTr="00A74B17">
        <w:tc>
          <w:tcPr>
            <w:tcW w:w="4788" w:type="dxa"/>
          </w:tcPr>
          <w:p w:rsidR="00A74B17" w:rsidRDefault="00A74B17" w:rsidP="00A74B17">
            <w:ins w:id="22" w:author="Unknown">
              <w:r>
                <w:rPr>
                  <w:rFonts w:ascii="Arial" w:hAnsi="Arial" w:cs="Arial"/>
                  <w:color w:val="666666"/>
                </w:rPr>
                <w:t>Procedural language is complex in nature so it is difficult to modify, extend and maintain</w:t>
              </w:r>
            </w:ins>
          </w:p>
        </w:tc>
        <w:tc>
          <w:tcPr>
            <w:tcW w:w="4788" w:type="dxa"/>
          </w:tcPr>
          <w:p w:rsidR="00A74B17" w:rsidRDefault="00A74B17" w:rsidP="00A74B17">
            <w:proofErr w:type="gramStart"/>
            <w:ins w:id="23" w:author="Unknown">
              <w:r>
                <w:rPr>
                  <w:rFonts w:ascii="Arial" w:hAnsi="Arial" w:cs="Arial"/>
                  <w:color w:val="666666"/>
                </w:rPr>
                <w:t>object</w:t>
              </w:r>
              <w:proofErr w:type="gramEnd"/>
              <w:r>
                <w:rPr>
                  <w:rFonts w:ascii="Arial" w:hAnsi="Arial" w:cs="Arial"/>
                  <w:color w:val="666666"/>
                </w:rPr>
                <w:t xml:space="preserve"> oriented language is less complex in nature so it is easier to modify, extend and maintain.</w:t>
              </w:r>
            </w:ins>
          </w:p>
        </w:tc>
      </w:tr>
      <w:tr w:rsidR="00A74B17" w:rsidTr="00A74B17">
        <w:tc>
          <w:tcPr>
            <w:tcW w:w="4788" w:type="dxa"/>
          </w:tcPr>
          <w:p w:rsidR="00A74B17" w:rsidRDefault="00A74B17" w:rsidP="00A74B17">
            <w:ins w:id="24" w:author="Unknown">
              <w:r>
                <w:rPr>
                  <w:rFonts w:ascii="Arial" w:hAnsi="Arial" w:cs="Arial"/>
                  <w:color w:val="666666"/>
                </w:rPr>
                <w:t>Procedural language provides less scope of code reuse</w:t>
              </w:r>
            </w:ins>
          </w:p>
        </w:tc>
        <w:tc>
          <w:tcPr>
            <w:tcW w:w="4788" w:type="dxa"/>
          </w:tcPr>
          <w:p w:rsidR="00A74B17" w:rsidRDefault="00A74B17" w:rsidP="00A74B17">
            <w:proofErr w:type="gramStart"/>
            <w:ins w:id="25" w:author="Unknown">
              <w:r>
                <w:rPr>
                  <w:rFonts w:ascii="Arial" w:hAnsi="Arial" w:cs="Arial"/>
                  <w:color w:val="666666"/>
                </w:rPr>
                <w:t>object</w:t>
              </w:r>
              <w:proofErr w:type="gramEnd"/>
              <w:r>
                <w:rPr>
                  <w:rFonts w:ascii="Arial" w:hAnsi="Arial" w:cs="Arial"/>
                  <w:color w:val="666666"/>
                </w:rPr>
                <w:t xml:space="preserve"> oriented language provides more scope of code reuse.</w:t>
              </w:r>
            </w:ins>
          </w:p>
        </w:tc>
      </w:tr>
      <w:tr w:rsidR="00A74B17" w:rsidTr="00A74B17">
        <w:tc>
          <w:tcPr>
            <w:tcW w:w="4788" w:type="dxa"/>
          </w:tcPr>
          <w:p w:rsidR="00A74B17" w:rsidRDefault="00A74B17" w:rsidP="00A74B17"/>
        </w:tc>
        <w:tc>
          <w:tcPr>
            <w:tcW w:w="4788" w:type="dxa"/>
          </w:tcPr>
          <w:p w:rsidR="00A74B17" w:rsidRDefault="00A74B17" w:rsidP="00A74B17"/>
        </w:tc>
      </w:tr>
    </w:tbl>
    <w:p w:rsidR="00964D62" w:rsidRDefault="00964D62" w:rsidP="00964D62">
      <w:pPr>
        <w:pStyle w:val="Heading3"/>
        <w:keepNext w:val="0"/>
        <w:keepLines w:val="0"/>
        <w:numPr>
          <w:ilvl w:val="0"/>
          <w:numId w:val="1"/>
        </w:numPr>
        <w:shd w:val="clear" w:color="auto" w:fill="FFFFFF"/>
        <w:spacing w:before="0" w:after="240" w:line="240" w:lineRule="auto"/>
        <w:ind w:left="600"/>
        <w:rPr>
          <w:ins w:id="26" w:author="Unknown"/>
          <w:rFonts w:ascii="Arial" w:hAnsi="Arial" w:cs="Arial"/>
          <w:color w:val="000000"/>
          <w:sz w:val="36"/>
          <w:szCs w:val="36"/>
        </w:rPr>
      </w:pPr>
      <w:ins w:id="27" w:author="Unknown">
        <w:r>
          <w:rPr>
            <w:rFonts w:ascii="Arial" w:hAnsi="Arial" w:cs="Arial"/>
            <w:color w:val="000000"/>
            <w:sz w:val="36"/>
            <w:szCs w:val="36"/>
          </w:rPr>
          <w:t>What are the core concepts of OOPS?</w:t>
        </w:r>
      </w:ins>
    </w:p>
    <w:p w:rsidR="00964D62" w:rsidRDefault="00964D62" w:rsidP="00964D62">
      <w:pPr>
        <w:pStyle w:val="NormalWeb"/>
        <w:shd w:val="clear" w:color="auto" w:fill="FFFFFF"/>
        <w:spacing w:before="0" w:beforeAutospacing="0" w:after="390" w:afterAutospacing="0"/>
        <w:ind w:left="600"/>
        <w:rPr>
          <w:ins w:id="28" w:author="Unknown"/>
          <w:rFonts w:ascii="Arial" w:hAnsi="Arial" w:cs="Arial"/>
          <w:color w:val="666666"/>
        </w:rPr>
      </w:pPr>
      <w:ins w:id="29" w:author="Unknown">
        <w:r>
          <w:rPr>
            <w:rFonts w:ascii="Arial" w:hAnsi="Arial" w:cs="Arial"/>
            <w:color w:val="666666"/>
          </w:rPr>
          <w:t>OOPS core concepts are;</w:t>
        </w:r>
      </w:ins>
    </w:p>
    <w:p w:rsidR="00964D62" w:rsidRDefault="00964D62" w:rsidP="00964D62">
      <w:pPr>
        <w:numPr>
          <w:ilvl w:val="1"/>
          <w:numId w:val="1"/>
        </w:numPr>
        <w:shd w:val="clear" w:color="auto" w:fill="FFFFFF"/>
        <w:spacing w:before="100" w:beforeAutospacing="1" w:after="100" w:afterAutospacing="1" w:line="240" w:lineRule="auto"/>
        <w:ind w:left="1200"/>
        <w:rPr>
          <w:ins w:id="30" w:author="Unknown"/>
          <w:rFonts w:ascii="Arial" w:hAnsi="Arial" w:cs="Arial"/>
          <w:color w:val="666666"/>
        </w:rPr>
      </w:pPr>
      <w:ins w:id="31" w:author="Unknown">
        <w:r>
          <w:rPr>
            <w:rFonts w:ascii="Arial" w:hAnsi="Arial" w:cs="Arial"/>
            <w:color w:val="666666"/>
          </w:rPr>
          <w:lastRenderedPageBreak/>
          <w:t>Abstraction</w:t>
        </w:r>
      </w:ins>
    </w:p>
    <w:p w:rsidR="00964D62" w:rsidRDefault="00964D62" w:rsidP="00964D62">
      <w:pPr>
        <w:numPr>
          <w:ilvl w:val="1"/>
          <w:numId w:val="1"/>
        </w:numPr>
        <w:shd w:val="clear" w:color="auto" w:fill="FFFFFF"/>
        <w:spacing w:before="100" w:beforeAutospacing="1" w:after="100" w:afterAutospacing="1" w:line="240" w:lineRule="auto"/>
        <w:ind w:left="1200"/>
        <w:rPr>
          <w:ins w:id="32" w:author="Unknown"/>
          <w:rFonts w:ascii="Arial" w:hAnsi="Arial" w:cs="Arial"/>
          <w:color w:val="666666"/>
        </w:rPr>
      </w:pPr>
      <w:ins w:id="33" w:author="Unknown">
        <w:r>
          <w:rPr>
            <w:rFonts w:ascii="Arial" w:hAnsi="Arial" w:cs="Arial"/>
            <w:color w:val="666666"/>
          </w:rPr>
          <w:t>Encapsulation</w:t>
        </w:r>
      </w:ins>
    </w:p>
    <w:p w:rsidR="00964D62" w:rsidRDefault="00964D62" w:rsidP="00964D62">
      <w:pPr>
        <w:numPr>
          <w:ilvl w:val="1"/>
          <w:numId w:val="1"/>
        </w:numPr>
        <w:shd w:val="clear" w:color="auto" w:fill="FFFFFF"/>
        <w:spacing w:before="100" w:beforeAutospacing="1" w:after="100" w:afterAutospacing="1" w:line="240" w:lineRule="auto"/>
        <w:ind w:left="1200"/>
        <w:rPr>
          <w:ins w:id="34" w:author="Unknown"/>
          <w:rFonts w:ascii="Arial" w:hAnsi="Arial" w:cs="Arial"/>
          <w:color w:val="666666"/>
        </w:rPr>
      </w:pPr>
      <w:ins w:id="35" w:author="Unknown">
        <w:r>
          <w:rPr>
            <w:rFonts w:ascii="Arial" w:hAnsi="Arial" w:cs="Arial"/>
            <w:color w:val="666666"/>
          </w:rPr>
          <w:t>Polymorphism</w:t>
        </w:r>
      </w:ins>
    </w:p>
    <w:p w:rsidR="00964D62" w:rsidRDefault="00964D62" w:rsidP="00964D62">
      <w:pPr>
        <w:numPr>
          <w:ilvl w:val="1"/>
          <w:numId w:val="1"/>
        </w:numPr>
        <w:shd w:val="clear" w:color="auto" w:fill="FFFFFF"/>
        <w:spacing w:before="100" w:beforeAutospacing="1" w:after="100" w:afterAutospacing="1" w:line="240" w:lineRule="auto"/>
        <w:ind w:left="1200"/>
        <w:rPr>
          <w:ins w:id="36" w:author="Unknown"/>
          <w:rFonts w:ascii="Arial" w:hAnsi="Arial" w:cs="Arial"/>
          <w:color w:val="666666"/>
        </w:rPr>
      </w:pPr>
      <w:ins w:id="37" w:author="Unknown">
        <w:r>
          <w:rPr>
            <w:rFonts w:ascii="Arial" w:hAnsi="Arial" w:cs="Arial"/>
            <w:color w:val="666666"/>
          </w:rPr>
          <w:t>Inheritance</w:t>
        </w:r>
      </w:ins>
    </w:p>
    <w:p w:rsidR="00964D62" w:rsidRDefault="00964D62" w:rsidP="00964D62">
      <w:pPr>
        <w:numPr>
          <w:ilvl w:val="1"/>
          <w:numId w:val="1"/>
        </w:numPr>
        <w:shd w:val="clear" w:color="auto" w:fill="FFFFFF"/>
        <w:spacing w:before="100" w:beforeAutospacing="1" w:after="100" w:afterAutospacing="1" w:line="240" w:lineRule="auto"/>
        <w:ind w:left="1200"/>
        <w:rPr>
          <w:ins w:id="38" w:author="Unknown"/>
          <w:rFonts w:ascii="Arial" w:hAnsi="Arial" w:cs="Arial"/>
          <w:color w:val="666666"/>
        </w:rPr>
      </w:pPr>
      <w:ins w:id="39" w:author="Unknown">
        <w:r>
          <w:rPr>
            <w:rFonts w:ascii="Arial" w:hAnsi="Arial" w:cs="Arial"/>
            <w:color w:val="666666"/>
          </w:rPr>
          <w:t>Composition</w:t>
        </w:r>
      </w:ins>
    </w:p>
    <w:p w:rsidR="00964D62" w:rsidRDefault="00964D62" w:rsidP="00964D62">
      <w:pPr>
        <w:numPr>
          <w:ilvl w:val="1"/>
          <w:numId w:val="1"/>
        </w:numPr>
        <w:shd w:val="clear" w:color="auto" w:fill="FFFFFF"/>
        <w:spacing w:before="100" w:beforeAutospacing="1" w:after="100" w:afterAutospacing="1" w:line="240" w:lineRule="auto"/>
        <w:ind w:left="1200"/>
        <w:rPr>
          <w:ins w:id="40" w:author="Unknown"/>
          <w:rFonts w:ascii="Arial" w:hAnsi="Arial" w:cs="Arial"/>
          <w:color w:val="666666"/>
        </w:rPr>
      </w:pPr>
      <w:ins w:id="41" w:author="Unknown">
        <w:r>
          <w:rPr>
            <w:rFonts w:ascii="Arial" w:hAnsi="Arial" w:cs="Arial"/>
            <w:color w:val="666666"/>
          </w:rPr>
          <w:t>Association</w:t>
        </w:r>
      </w:ins>
    </w:p>
    <w:p w:rsidR="00964D62" w:rsidRDefault="00964D62" w:rsidP="00964D62">
      <w:pPr>
        <w:numPr>
          <w:ilvl w:val="1"/>
          <w:numId w:val="1"/>
        </w:numPr>
        <w:shd w:val="clear" w:color="auto" w:fill="FFFFFF"/>
        <w:spacing w:before="100" w:beforeAutospacing="1" w:after="100" w:afterAutospacing="1" w:line="240" w:lineRule="auto"/>
        <w:ind w:left="1200"/>
        <w:rPr>
          <w:ins w:id="42" w:author="Unknown"/>
          <w:rFonts w:ascii="Arial" w:hAnsi="Arial" w:cs="Arial"/>
          <w:color w:val="666666"/>
        </w:rPr>
      </w:pPr>
      <w:ins w:id="43" w:author="Unknown">
        <w:r>
          <w:rPr>
            <w:rFonts w:ascii="Arial" w:hAnsi="Arial" w:cs="Arial"/>
            <w:color w:val="666666"/>
          </w:rPr>
          <w:t>Aggregation</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44" w:author="Unknown"/>
          <w:rFonts w:ascii="Arial" w:hAnsi="Arial" w:cs="Arial"/>
          <w:color w:val="000000"/>
          <w:sz w:val="36"/>
          <w:szCs w:val="36"/>
        </w:rPr>
      </w:pPr>
      <w:ins w:id="45" w:author="Unknown">
        <w:r>
          <w:rPr>
            <w:rFonts w:ascii="Arial" w:hAnsi="Arial" w:cs="Arial"/>
            <w:color w:val="000000"/>
            <w:sz w:val="36"/>
            <w:szCs w:val="36"/>
          </w:rPr>
          <w:t>What is Abstraction?</w:t>
        </w:r>
      </w:ins>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ins w:id="46" w:author="Unknown">
        <w:r w:rsidRPr="0091324A">
          <w:rPr>
            <w:rFonts w:ascii="Arial" w:hAnsi="Arial" w:cs="Arial"/>
            <w:color w:val="666666"/>
            <w:highlight w:val="green"/>
          </w:rPr>
          <w:t>Abstraction is an OOPS concept to construct the structure of the real world objects</w:t>
        </w:r>
        <w:r>
          <w:rPr>
            <w:rFonts w:ascii="Arial" w:hAnsi="Arial" w:cs="Arial"/>
            <w:color w:val="666666"/>
          </w:rPr>
          <w:t xml:space="preserve">. </w:t>
        </w:r>
        <w:r w:rsidRPr="009C77B0">
          <w:rPr>
            <w:rFonts w:ascii="Arial" w:hAnsi="Arial" w:cs="Arial"/>
            <w:color w:val="666666"/>
            <w:highlight w:val="green"/>
          </w:rPr>
          <w:t xml:space="preserve">During this construction only the </w:t>
        </w:r>
        <w:r w:rsidRPr="00EA6ADF">
          <w:rPr>
            <w:rFonts w:ascii="Arial" w:hAnsi="Arial" w:cs="Arial"/>
            <w:color w:val="666666"/>
            <w:highlight w:val="yellow"/>
          </w:rPr>
          <w:t xml:space="preserve">general states and behaviors </w:t>
        </w:r>
        <w:r w:rsidRPr="009C77B0">
          <w:rPr>
            <w:rFonts w:ascii="Arial" w:hAnsi="Arial" w:cs="Arial"/>
            <w:color w:val="666666"/>
            <w:highlight w:val="green"/>
          </w:rPr>
          <w:t xml:space="preserve">are taken and </w:t>
        </w:r>
        <w:r w:rsidRPr="00EC1397">
          <w:rPr>
            <w:rFonts w:ascii="Arial" w:hAnsi="Arial" w:cs="Arial"/>
            <w:color w:val="666666"/>
            <w:highlight w:val="yellow"/>
          </w:rPr>
          <w:t xml:space="preserve">more specific states and behaviors </w:t>
        </w:r>
        <w:r w:rsidRPr="009C77B0">
          <w:rPr>
            <w:rFonts w:ascii="Arial" w:hAnsi="Arial" w:cs="Arial"/>
            <w:color w:val="666666"/>
            <w:highlight w:val="green"/>
          </w:rPr>
          <w:t>are left aside for the implementers</w:t>
        </w:r>
        <w:r>
          <w:rPr>
            <w:rFonts w:ascii="Arial" w:hAnsi="Arial" w:cs="Arial"/>
            <w:color w:val="666666"/>
          </w:rPr>
          <w:t>.</w:t>
        </w:r>
      </w:ins>
    </w:p>
    <w:p w:rsidR="00042186" w:rsidRDefault="005C73EB" w:rsidP="00042186">
      <w:pPr>
        <w:pStyle w:val="NormalWeb"/>
        <w:shd w:val="clear" w:color="auto" w:fill="FFFFFF"/>
        <w:spacing w:before="0" w:beforeAutospacing="0" w:after="390" w:afterAutospacing="0"/>
        <w:ind w:left="600"/>
        <w:rPr>
          <w:rFonts w:ascii="Arial" w:hAnsi="Arial" w:cs="Arial"/>
          <w:color w:val="000000"/>
          <w:sz w:val="36"/>
          <w:szCs w:val="36"/>
        </w:rPr>
      </w:pPr>
      <w:r>
        <w:rPr>
          <w:rFonts w:ascii="Trebuchet MS" w:hAnsi="Trebuchet MS"/>
          <w:color w:val="000000"/>
          <w:shd w:val="clear" w:color="auto" w:fill="FFFFFF"/>
        </w:rPr>
        <w:t>Abstraction in Java is achieved by</w:t>
      </w:r>
      <w:r w:rsidR="000A62A8">
        <w:rPr>
          <w:rFonts w:ascii="Trebuchet MS" w:hAnsi="Trebuchet MS"/>
          <w:color w:val="000000"/>
          <w:shd w:val="clear" w:color="auto" w:fill="FFFFFF"/>
        </w:rPr>
        <w:t> using</w:t>
      </w:r>
      <w:r>
        <w:rPr>
          <w:rFonts w:ascii="Trebuchet MS" w:hAnsi="Trebuchet MS"/>
          <w:color w:val="000000"/>
          <w:shd w:val="clear" w:color="auto" w:fill="FFFFFF"/>
        </w:rPr>
        <w:t xml:space="preserve"> </w:t>
      </w:r>
      <w:r w:rsidRPr="000A62A8">
        <w:rPr>
          <w:rFonts w:ascii="Trebuchet MS" w:hAnsi="Trebuchet MS"/>
          <w:color w:val="000000"/>
          <w:highlight w:val="yellow"/>
          <w:shd w:val="clear" w:color="auto" w:fill="FFFFFF"/>
        </w:rPr>
        <w:t>interface and abstract</w:t>
      </w:r>
      <w:r>
        <w:rPr>
          <w:rFonts w:ascii="Trebuchet MS" w:hAnsi="Trebuchet MS"/>
          <w:color w:val="000000"/>
          <w:shd w:val="clear" w:color="auto" w:fill="FFFFFF"/>
        </w:rPr>
        <w:t xml:space="preserve"> class in Java.</w:t>
      </w:r>
      <w:r>
        <w:rPr>
          <w:rFonts w:ascii="Trebuchet MS" w:hAnsi="Trebuchet MS"/>
          <w:color w:val="000000"/>
        </w:rPr>
        <w:br/>
      </w:r>
      <w:r w:rsidR="00042186">
        <w:rPr>
          <w:rFonts w:ascii="Arial" w:hAnsi="Arial" w:cs="Arial"/>
          <w:color w:val="000000"/>
        </w:rPr>
        <w:t xml:space="preserve">One example of Abstraction is creating interface to </w:t>
      </w:r>
      <w:r w:rsidR="00042186" w:rsidRPr="00437AC1">
        <w:rPr>
          <w:rFonts w:ascii="Arial" w:hAnsi="Arial" w:cs="Arial"/>
          <w:color w:val="000000"/>
          <w:highlight w:val="yellow"/>
        </w:rPr>
        <w:t>denote common behavior</w:t>
      </w:r>
      <w:r w:rsidR="00042186">
        <w:rPr>
          <w:rFonts w:ascii="Arial" w:hAnsi="Arial" w:cs="Arial"/>
          <w:color w:val="000000"/>
        </w:rPr>
        <w:t xml:space="preserve"> </w:t>
      </w:r>
      <w:r w:rsidR="00042186" w:rsidRPr="00437AC1">
        <w:rPr>
          <w:rFonts w:ascii="Arial" w:hAnsi="Arial" w:cs="Arial"/>
          <w:color w:val="000000"/>
          <w:highlight w:val="green"/>
        </w:rPr>
        <w:t>without specifying any details about how that behavior works e.g.</w:t>
      </w:r>
      <w:r w:rsidR="00042186">
        <w:rPr>
          <w:rFonts w:ascii="Arial" w:hAnsi="Arial" w:cs="Arial"/>
          <w:color w:val="000000"/>
        </w:rPr>
        <w:t xml:space="preserve"> You create an </w:t>
      </w:r>
      <w:hyperlink r:id="rId5" w:tgtFrame="_blank" w:history="1">
        <w:r w:rsidR="00042186">
          <w:rPr>
            <w:rStyle w:val="Hyperlink"/>
            <w:rFonts w:ascii="Arial" w:hAnsi="Arial" w:cs="Arial"/>
            <w:color w:val="660099"/>
          </w:rPr>
          <w:t>interface </w:t>
        </w:r>
      </w:hyperlink>
      <w:r w:rsidR="00042186">
        <w:rPr>
          <w:rFonts w:ascii="Arial" w:hAnsi="Arial" w:cs="Arial"/>
          <w:color w:val="000000"/>
        </w:rPr>
        <w:t>called </w:t>
      </w:r>
      <w:r w:rsidR="00042186">
        <w:rPr>
          <w:rFonts w:ascii="Courier New" w:hAnsi="Courier New" w:cs="Courier New"/>
          <w:color w:val="000000"/>
        </w:rPr>
        <w:t>Server </w:t>
      </w:r>
      <w:r w:rsidR="00042186">
        <w:rPr>
          <w:rFonts w:ascii="Arial" w:hAnsi="Arial" w:cs="Arial"/>
          <w:color w:val="000000"/>
        </w:rPr>
        <w:t>which has the </w:t>
      </w:r>
      <w:r w:rsidR="00042186">
        <w:rPr>
          <w:rFonts w:ascii="Courier New" w:hAnsi="Courier New" w:cs="Courier New"/>
          <w:color w:val="000000"/>
        </w:rPr>
        <w:t>start() </w:t>
      </w:r>
      <w:r w:rsidR="00042186">
        <w:rPr>
          <w:rFonts w:ascii="Arial" w:hAnsi="Arial" w:cs="Arial"/>
          <w:color w:val="000000"/>
        </w:rPr>
        <w:t>and </w:t>
      </w:r>
      <w:r w:rsidR="00042186">
        <w:rPr>
          <w:rFonts w:ascii="Courier New" w:hAnsi="Courier New" w:cs="Courier New"/>
          <w:color w:val="000000"/>
        </w:rPr>
        <w:t>stop()</w:t>
      </w:r>
      <w:r w:rsidR="00042186">
        <w:rPr>
          <w:rFonts w:ascii="Arial" w:hAnsi="Arial" w:cs="Arial"/>
          <w:color w:val="000000"/>
        </w:rPr>
        <w:t> method. This is called abstraction of Server because every server should have a way to start and stop and details may differ. </w:t>
      </w:r>
      <w:r w:rsidR="00042186">
        <w:rPr>
          <w:rFonts w:ascii="Trebuchet MS" w:hAnsi="Trebuchet MS"/>
          <w:color w:val="000000"/>
        </w:rPr>
        <w:br/>
      </w:r>
    </w:p>
    <w:p w:rsidR="00964D62" w:rsidRDefault="00964D62" w:rsidP="00042186">
      <w:pPr>
        <w:pStyle w:val="NormalWeb"/>
        <w:shd w:val="clear" w:color="auto" w:fill="FFFFFF"/>
        <w:spacing w:before="0" w:beforeAutospacing="0" w:after="390" w:afterAutospacing="0"/>
        <w:ind w:left="600"/>
        <w:rPr>
          <w:ins w:id="47" w:author="Unknown"/>
          <w:rFonts w:ascii="Arial" w:hAnsi="Arial" w:cs="Arial"/>
          <w:color w:val="000000"/>
          <w:sz w:val="36"/>
          <w:szCs w:val="36"/>
        </w:rPr>
      </w:pPr>
      <w:ins w:id="48" w:author="Unknown">
        <w:r>
          <w:rPr>
            <w:rFonts w:ascii="Arial" w:hAnsi="Arial" w:cs="Arial"/>
            <w:color w:val="000000"/>
            <w:sz w:val="36"/>
            <w:szCs w:val="36"/>
          </w:rPr>
          <w:t>What is Encapsulation?</w:t>
        </w:r>
      </w:ins>
    </w:p>
    <w:p w:rsidR="00964D62" w:rsidRDefault="00964D62" w:rsidP="00964D62">
      <w:pPr>
        <w:pStyle w:val="NormalWeb"/>
        <w:shd w:val="clear" w:color="auto" w:fill="FFFFFF"/>
        <w:spacing w:before="0" w:beforeAutospacing="0" w:after="390" w:afterAutospacing="0"/>
        <w:ind w:left="600"/>
        <w:rPr>
          <w:ins w:id="49" w:author="Unknown"/>
          <w:rFonts w:ascii="Arial" w:hAnsi="Arial" w:cs="Arial"/>
          <w:color w:val="666666"/>
        </w:rPr>
      </w:pPr>
      <w:ins w:id="50" w:author="Unknown">
        <w:r>
          <w:rPr>
            <w:rFonts w:ascii="Arial" w:hAnsi="Arial" w:cs="Arial"/>
            <w:color w:val="666666"/>
          </w:rPr>
          <w:t xml:space="preserve">Encapsulation is an OOPS concept </w:t>
        </w:r>
        <w:r w:rsidRPr="00704B1C">
          <w:rPr>
            <w:rFonts w:ascii="Arial" w:hAnsi="Arial" w:cs="Arial"/>
            <w:color w:val="666666"/>
            <w:highlight w:val="yellow"/>
          </w:rPr>
          <w:t>to create and define the permissions and restrictions of an object and its member variables and methods</w:t>
        </w:r>
        <w:r>
          <w:rPr>
            <w:rFonts w:ascii="Arial" w:hAnsi="Arial" w:cs="Arial"/>
            <w:color w:val="666666"/>
          </w:rPr>
          <w:t>. A very simple example to explain the concept is to make the member variables of a class private and providing public getter and setter methods. Java provides four types of access level modifiers: public, protected, no modifier and private.</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51" w:author="Unknown"/>
          <w:rFonts w:ascii="Arial" w:hAnsi="Arial" w:cs="Arial"/>
          <w:color w:val="000000"/>
          <w:sz w:val="36"/>
          <w:szCs w:val="36"/>
        </w:rPr>
      </w:pPr>
      <w:ins w:id="52" w:author="Unknown">
        <w:r>
          <w:rPr>
            <w:rFonts w:ascii="Arial" w:hAnsi="Arial" w:cs="Arial"/>
            <w:color w:val="000000"/>
            <w:sz w:val="36"/>
            <w:szCs w:val="36"/>
          </w:rPr>
          <w:t>What is the difference between Abstraction and Encapsulation?</w:t>
        </w:r>
      </w:ins>
    </w:p>
    <w:p w:rsidR="00964D62" w:rsidRDefault="00964D62" w:rsidP="00964D62">
      <w:pPr>
        <w:numPr>
          <w:ilvl w:val="1"/>
          <w:numId w:val="1"/>
        </w:numPr>
        <w:shd w:val="clear" w:color="auto" w:fill="FFFFFF"/>
        <w:spacing w:before="100" w:beforeAutospacing="1" w:after="100" w:afterAutospacing="1" w:line="240" w:lineRule="auto"/>
        <w:ind w:left="1200"/>
        <w:rPr>
          <w:ins w:id="53" w:author="Unknown"/>
          <w:rFonts w:ascii="Arial" w:hAnsi="Arial" w:cs="Arial"/>
          <w:color w:val="666666"/>
          <w:sz w:val="24"/>
          <w:szCs w:val="24"/>
        </w:rPr>
      </w:pPr>
      <w:ins w:id="54" w:author="Unknown">
        <w:r>
          <w:rPr>
            <w:rFonts w:ascii="Arial" w:hAnsi="Arial" w:cs="Arial"/>
            <w:color w:val="666666"/>
          </w:rPr>
          <w:t>“Program to interfaces, not implementations” is the principle for Abstraction and “Encapsulate what varies” is the OO principle for Encapsulation.</w:t>
        </w:r>
      </w:ins>
    </w:p>
    <w:p w:rsidR="00964D62" w:rsidRDefault="00964D62" w:rsidP="00964D62">
      <w:pPr>
        <w:numPr>
          <w:ilvl w:val="1"/>
          <w:numId w:val="1"/>
        </w:numPr>
        <w:shd w:val="clear" w:color="auto" w:fill="FFFFFF"/>
        <w:spacing w:before="100" w:beforeAutospacing="1" w:after="100" w:afterAutospacing="1" w:line="240" w:lineRule="auto"/>
        <w:ind w:left="1200"/>
        <w:rPr>
          <w:ins w:id="55" w:author="Unknown"/>
          <w:rFonts w:ascii="Arial" w:hAnsi="Arial" w:cs="Arial"/>
          <w:color w:val="666666"/>
        </w:rPr>
      </w:pPr>
      <w:ins w:id="56" w:author="Unknown">
        <w:r w:rsidRPr="000D2AED">
          <w:rPr>
            <w:rFonts w:ascii="Arial" w:hAnsi="Arial" w:cs="Arial"/>
            <w:color w:val="666666"/>
            <w:highlight w:val="yellow"/>
          </w:rPr>
          <w:t>Abstraction provides a general structure of a class and leaves the details for the implementers</w:t>
        </w:r>
        <w:r>
          <w:rPr>
            <w:rFonts w:ascii="Arial" w:hAnsi="Arial" w:cs="Arial"/>
            <w:color w:val="666666"/>
          </w:rPr>
          <w:t>. Encapsulation is to create and define the permissions and restrictions of an object and its member variables and methods.</w:t>
        </w:r>
      </w:ins>
    </w:p>
    <w:p w:rsidR="00964D62" w:rsidRDefault="00964D62" w:rsidP="00964D62">
      <w:pPr>
        <w:numPr>
          <w:ilvl w:val="1"/>
          <w:numId w:val="1"/>
        </w:numPr>
        <w:shd w:val="clear" w:color="auto" w:fill="FFFFFF"/>
        <w:spacing w:before="100" w:beforeAutospacing="1" w:after="100" w:afterAutospacing="1" w:line="240" w:lineRule="auto"/>
        <w:ind w:left="1200"/>
        <w:rPr>
          <w:rFonts w:ascii="Arial" w:hAnsi="Arial" w:cs="Arial"/>
          <w:color w:val="666666"/>
        </w:rPr>
      </w:pPr>
      <w:ins w:id="57" w:author="Unknown">
        <w:r>
          <w:rPr>
            <w:rFonts w:ascii="Arial" w:hAnsi="Arial" w:cs="Arial"/>
            <w:color w:val="666666"/>
          </w:rPr>
          <w:t xml:space="preserve">Abstraction is implemented in Java using interface and abstract class </w:t>
        </w:r>
        <w:r w:rsidRPr="00435F62">
          <w:rPr>
            <w:rFonts w:ascii="Arial" w:hAnsi="Arial" w:cs="Arial"/>
            <w:color w:val="666666"/>
            <w:highlight w:val="yellow"/>
          </w:rPr>
          <w:t>while Encapsulation is implemented using four types of access level modifiers: public, protected, no modifier and private</w:t>
        </w:r>
        <w:r>
          <w:rPr>
            <w:rFonts w:ascii="Arial" w:hAnsi="Arial" w:cs="Arial"/>
            <w:color w:val="666666"/>
          </w:rPr>
          <w:t>.</w:t>
        </w:r>
      </w:ins>
    </w:p>
    <w:p w:rsidR="00F834F3" w:rsidRPr="00F834F3" w:rsidRDefault="00F834F3" w:rsidP="00F834F3">
      <w:pPr>
        <w:pStyle w:val="ListParagraph"/>
        <w:numPr>
          <w:ilvl w:val="0"/>
          <w:numId w:val="1"/>
        </w:numPr>
        <w:jc w:val="center"/>
        <w:rPr>
          <w:rFonts w:ascii="Arial" w:hAnsi="Arial" w:cs="Arial"/>
          <w:color w:val="000000"/>
          <w:sz w:val="21"/>
          <w:szCs w:val="21"/>
        </w:rPr>
      </w:pPr>
      <w:r w:rsidRPr="00F834F3">
        <w:rPr>
          <w:rFonts w:ascii="Arial" w:hAnsi="Arial" w:cs="Arial"/>
          <w:b/>
          <w:bCs/>
          <w:color w:val="000000"/>
          <w:sz w:val="21"/>
          <w:szCs w:val="21"/>
        </w:rPr>
        <w:t>What is the difference between Abstraction and Encapsulation in Java?</w:t>
      </w:r>
      <w:r w:rsidRPr="00F834F3">
        <w:rPr>
          <w:rFonts w:ascii="Arial" w:hAnsi="Arial" w:cs="Arial"/>
          <w:color w:val="000000"/>
          <w:sz w:val="21"/>
          <w:szCs w:val="21"/>
        </w:rPr>
        <w:br/>
      </w:r>
      <w:r w:rsidRPr="00F834F3">
        <w:rPr>
          <w:rFonts w:ascii="Arial" w:hAnsi="Arial" w:cs="Arial"/>
          <w:color w:val="000000"/>
          <w:sz w:val="21"/>
          <w:szCs w:val="21"/>
          <w:shd w:val="clear" w:color="auto" w:fill="FFFFFF"/>
        </w:rPr>
        <w:t>Even though both Abstraction and Encapsulation looks similar because both hide complexity and make the external interface simpler there is a subtle difference between them. Abstraction hides logical complexity while Encapsulation hides Physical Complexity.</w:t>
      </w:r>
      <w:r w:rsidRPr="00F834F3">
        <w:rPr>
          <w:rFonts w:ascii="Arial" w:hAnsi="Arial" w:cs="Arial"/>
          <w:color w:val="000000"/>
          <w:sz w:val="21"/>
          <w:szCs w:val="21"/>
        </w:rPr>
        <w:br/>
      </w:r>
      <w:r w:rsidRPr="00F834F3">
        <w:rPr>
          <w:rFonts w:ascii="Arial" w:hAnsi="Arial" w:cs="Arial"/>
          <w:color w:val="000000"/>
          <w:sz w:val="21"/>
          <w:szCs w:val="21"/>
        </w:rPr>
        <w:lastRenderedPageBreak/>
        <w:br/>
      </w:r>
      <w:r>
        <w:rPr>
          <w:noProof/>
        </w:rPr>
        <w:drawing>
          <wp:inline distT="0" distB="0" distL="0" distR="0">
            <wp:extent cx="3810000" cy="3067050"/>
            <wp:effectExtent l="19050" t="0" r="0" b="0"/>
            <wp:docPr id="1" name="Picture 1" descr="OOP Design Pattern Interview questions answ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 Design Pattern Interview questions answers">
                      <a:hlinkClick r:id="rId6"/>
                    </pic:cNvPr>
                    <pic:cNvPicPr>
                      <a:picLocks noChangeAspect="1" noChangeArrowheads="1"/>
                    </pic:cNvPicPr>
                  </pic:nvPicPr>
                  <pic:blipFill>
                    <a:blip r:embed="rId7"/>
                    <a:srcRect/>
                    <a:stretch>
                      <a:fillRect/>
                    </a:stretch>
                  </pic:blipFill>
                  <pic:spPr bwMode="auto">
                    <a:xfrm>
                      <a:off x="0" y="0"/>
                      <a:ext cx="3810000" cy="3067050"/>
                    </a:xfrm>
                    <a:prstGeom prst="rect">
                      <a:avLst/>
                    </a:prstGeom>
                    <a:noFill/>
                    <a:ln w="9525">
                      <a:noFill/>
                      <a:miter lim="800000"/>
                      <a:headEnd/>
                      <a:tailEnd/>
                    </a:ln>
                  </pic:spPr>
                </pic:pic>
              </a:graphicData>
            </a:graphic>
          </wp:inline>
        </w:drawing>
      </w:r>
    </w:p>
    <w:p w:rsidR="00F834F3" w:rsidRPr="00F834F3" w:rsidRDefault="00F834F3" w:rsidP="00F834F3">
      <w:pPr>
        <w:pStyle w:val="ListParagraph"/>
        <w:numPr>
          <w:ilvl w:val="0"/>
          <w:numId w:val="1"/>
        </w:numPr>
        <w:shd w:val="clear" w:color="auto" w:fill="FFFFFF"/>
        <w:spacing w:before="100" w:beforeAutospacing="1" w:after="100" w:afterAutospacing="1" w:line="240" w:lineRule="auto"/>
        <w:rPr>
          <w:ins w:id="58" w:author="Unknown"/>
          <w:rFonts w:ascii="Arial" w:hAnsi="Arial" w:cs="Arial"/>
          <w:color w:val="666666"/>
        </w:rPr>
      </w:pPr>
      <w:r w:rsidRPr="00F834F3">
        <w:rPr>
          <w:rFonts w:ascii="Arial" w:hAnsi="Arial" w:cs="Arial"/>
          <w:color w:val="000000"/>
          <w:sz w:val="21"/>
          <w:szCs w:val="21"/>
        </w:rPr>
        <w:br/>
      </w:r>
      <w:r w:rsidRPr="00F834F3">
        <w:rPr>
          <w:rFonts w:ascii="Arial" w:hAnsi="Arial" w:cs="Arial"/>
          <w:color w:val="000000"/>
          <w:sz w:val="21"/>
          <w:szCs w:val="21"/>
        </w:rPr>
        <w:br/>
      </w:r>
    </w:p>
    <w:p w:rsidR="00964D62" w:rsidRDefault="00964D62" w:rsidP="00964D62">
      <w:pPr>
        <w:pStyle w:val="Heading3"/>
        <w:keepNext w:val="0"/>
        <w:keepLines w:val="0"/>
        <w:numPr>
          <w:ilvl w:val="0"/>
          <w:numId w:val="1"/>
        </w:numPr>
        <w:shd w:val="clear" w:color="auto" w:fill="FFFFFF"/>
        <w:spacing w:before="0" w:after="240" w:line="240" w:lineRule="auto"/>
        <w:ind w:left="600"/>
        <w:rPr>
          <w:ins w:id="59" w:author="Unknown"/>
          <w:rFonts w:ascii="Arial" w:hAnsi="Arial" w:cs="Arial"/>
          <w:color w:val="000000"/>
          <w:sz w:val="36"/>
          <w:szCs w:val="36"/>
        </w:rPr>
      </w:pPr>
      <w:ins w:id="60" w:author="Unknown">
        <w:r>
          <w:rPr>
            <w:rFonts w:ascii="Arial" w:hAnsi="Arial" w:cs="Arial"/>
            <w:color w:val="000000"/>
            <w:sz w:val="36"/>
            <w:szCs w:val="36"/>
          </w:rPr>
          <w:t>What is Polymorphism?</w:t>
        </w:r>
      </w:ins>
    </w:p>
    <w:p w:rsidR="00964D62" w:rsidRDefault="00964D62" w:rsidP="00964D62">
      <w:pPr>
        <w:pStyle w:val="NormalWeb"/>
        <w:shd w:val="clear" w:color="auto" w:fill="FFFFFF"/>
        <w:spacing w:before="0" w:beforeAutospacing="0" w:after="390" w:afterAutospacing="0"/>
        <w:ind w:left="600"/>
        <w:rPr>
          <w:ins w:id="61" w:author="Unknown"/>
          <w:rFonts w:ascii="Arial" w:hAnsi="Arial" w:cs="Arial"/>
          <w:color w:val="666666"/>
        </w:rPr>
      </w:pPr>
      <w:ins w:id="62" w:author="Unknown">
        <w:r>
          <w:rPr>
            <w:rFonts w:ascii="Arial" w:hAnsi="Arial" w:cs="Arial"/>
            <w:color w:val="666666"/>
          </w:rPr>
          <w:t>Polymorphism is the occurrence of something in various forms. Java supports various forms of polymorphism like polymorphic reference variables, polymorphic method, polymorphic return types and polymorphic argument types.</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63" w:author="Unknown"/>
          <w:rFonts w:ascii="Arial" w:hAnsi="Arial" w:cs="Arial"/>
          <w:color w:val="000000"/>
          <w:sz w:val="36"/>
          <w:szCs w:val="36"/>
        </w:rPr>
      </w:pPr>
      <w:ins w:id="64" w:author="Unknown">
        <w:r>
          <w:rPr>
            <w:rFonts w:ascii="Arial" w:hAnsi="Arial" w:cs="Arial"/>
            <w:color w:val="000000"/>
            <w:sz w:val="36"/>
            <w:szCs w:val="36"/>
          </w:rPr>
          <w:t>What is Inheritance?</w:t>
        </w:r>
      </w:ins>
    </w:p>
    <w:p w:rsidR="00964D62" w:rsidRDefault="00964D62" w:rsidP="00964D62">
      <w:pPr>
        <w:pStyle w:val="NormalWeb"/>
        <w:shd w:val="clear" w:color="auto" w:fill="FFFFFF"/>
        <w:spacing w:before="0" w:beforeAutospacing="0" w:after="390" w:afterAutospacing="0"/>
        <w:ind w:left="600"/>
        <w:rPr>
          <w:ins w:id="65" w:author="Unknown"/>
          <w:rFonts w:ascii="Arial" w:hAnsi="Arial" w:cs="Arial"/>
          <w:color w:val="666666"/>
        </w:rPr>
      </w:pPr>
      <w:ins w:id="66" w:author="Unknown">
        <w:r>
          <w:rPr>
            <w:rFonts w:ascii="Arial" w:hAnsi="Arial" w:cs="Arial"/>
            <w:color w:val="666666"/>
          </w:rPr>
          <w:t xml:space="preserve">A subclass can inherit the states and behaviors of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super class is known as inheritance.</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67" w:author="Unknown"/>
          <w:rFonts w:ascii="Arial" w:hAnsi="Arial" w:cs="Arial"/>
          <w:color w:val="000000"/>
          <w:sz w:val="36"/>
          <w:szCs w:val="36"/>
        </w:rPr>
      </w:pPr>
      <w:ins w:id="68" w:author="Unknown">
        <w:r>
          <w:rPr>
            <w:rFonts w:ascii="Arial" w:hAnsi="Arial" w:cs="Arial"/>
            <w:color w:val="000000"/>
            <w:sz w:val="36"/>
            <w:szCs w:val="36"/>
          </w:rPr>
          <w:t xml:space="preserve">What is multiple </w:t>
        </w:r>
        <w:proofErr w:type="gramStart"/>
        <w:r>
          <w:rPr>
            <w:rFonts w:ascii="Arial" w:hAnsi="Arial" w:cs="Arial"/>
            <w:color w:val="000000"/>
            <w:sz w:val="36"/>
            <w:szCs w:val="36"/>
          </w:rPr>
          <w:t>inheritance</w:t>
        </w:r>
        <w:proofErr w:type="gramEnd"/>
        <w:r>
          <w:rPr>
            <w:rFonts w:ascii="Arial" w:hAnsi="Arial" w:cs="Arial"/>
            <w:color w:val="000000"/>
            <w:sz w:val="36"/>
            <w:szCs w:val="36"/>
          </w:rPr>
          <w:t>?</w:t>
        </w:r>
      </w:ins>
    </w:p>
    <w:p w:rsidR="00964D62" w:rsidRDefault="00964D62" w:rsidP="00964D62">
      <w:pPr>
        <w:pStyle w:val="NormalWeb"/>
        <w:shd w:val="clear" w:color="auto" w:fill="FFFFFF"/>
        <w:spacing w:before="0" w:beforeAutospacing="0" w:after="390" w:afterAutospacing="0"/>
        <w:ind w:left="600"/>
        <w:rPr>
          <w:ins w:id="69" w:author="Unknown"/>
          <w:rFonts w:ascii="Arial" w:hAnsi="Arial" w:cs="Arial"/>
          <w:color w:val="666666"/>
        </w:rPr>
      </w:pPr>
      <w:ins w:id="70" w:author="Unknown">
        <w:r>
          <w:rPr>
            <w:rFonts w:ascii="Arial" w:hAnsi="Arial" w:cs="Arial"/>
            <w:color w:val="666666"/>
          </w:rPr>
          <w:t xml:space="preserve">A child class inheriting states and behaviors from multiple parent classes is known as multiple </w:t>
        </w:r>
        <w:proofErr w:type="gramStart"/>
        <w:r>
          <w:rPr>
            <w:rFonts w:ascii="Arial" w:hAnsi="Arial" w:cs="Arial"/>
            <w:color w:val="666666"/>
          </w:rPr>
          <w:t>inheritance</w:t>
        </w:r>
        <w:proofErr w:type="gramEnd"/>
        <w:r>
          <w:rPr>
            <w:rFonts w:ascii="Arial" w:hAnsi="Arial" w:cs="Arial"/>
            <w:color w:val="666666"/>
          </w:rPr>
          <w:t>.</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71" w:author="Unknown"/>
          <w:rFonts w:ascii="Arial" w:hAnsi="Arial" w:cs="Arial"/>
          <w:color w:val="000000"/>
          <w:sz w:val="36"/>
          <w:szCs w:val="36"/>
        </w:rPr>
      </w:pPr>
      <w:ins w:id="72" w:author="Unknown">
        <w:r>
          <w:rPr>
            <w:rFonts w:ascii="Arial" w:hAnsi="Arial" w:cs="Arial"/>
            <w:color w:val="000000"/>
            <w:sz w:val="36"/>
            <w:szCs w:val="36"/>
          </w:rPr>
          <w:t>What is the diamond problem in inheritance?</w:t>
        </w:r>
      </w:ins>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ins w:id="73" w:author="Unknown">
        <w:r>
          <w:rPr>
            <w:rFonts w:ascii="Arial" w:hAnsi="Arial" w:cs="Arial"/>
            <w:color w:val="666666"/>
          </w:rPr>
          <w:t xml:space="preserve">In case of multiple inheritance, suppose class A has two subclasses B and C, and a class D has two super classes B and </w:t>
        </w:r>
        <w:proofErr w:type="spellStart"/>
        <w:r>
          <w:rPr>
            <w:rFonts w:ascii="Arial" w:hAnsi="Arial" w:cs="Arial"/>
            <w:color w:val="666666"/>
          </w:rPr>
          <w:t>C.If</w:t>
        </w:r>
        <w:proofErr w:type="spellEnd"/>
        <w:r>
          <w:rPr>
            <w:rFonts w:ascii="Arial" w:hAnsi="Arial" w:cs="Arial"/>
            <w:color w:val="666666"/>
          </w:rPr>
          <w:t xml:space="preserve"> a method present in A is overridden by both B and C but not by D then from which class D will inherit that method B or C? This problem is known as diamond problem.</w:t>
        </w:r>
      </w:ins>
    </w:p>
    <w:p w:rsidR="00BE155A" w:rsidRDefault="00BE155A" w:rsidP="00964D62">
      <w:pPr>
        <w:pStyle w:val="NormalWeb"/>
        <w:shd w:val="clear" w:color="auto" w:fill="FFFFFF"/>
        <w:spacing w:before="0" w:beforeAutospacing="0" w:after="390" w:afterAutospacing="0"/>
        <w:ind w:left="600"/>
        <w:rPr>
          <w:rFonts w:ascii="Arial" w:hAnsi="Arial" w:cs="Arial"/>
          <w:color w:val="666666"/>
        </w:rPr>
      </w:pPr>
      <w:r>
        <w:rPr>
          <w:rFonts w:ascii="Arial" w:hAnsi="Arial" w:cs="Arial"/>
          <w:noProof/>
          <w:color w:val="666666"/>
        </w:rPr>
        <w:lastRenderedPageBreak/>
        <w:drawing>
          <wp:inline distT="0" distB="0" distL="0" distR="0">
            <wp:extent cx="4152900" cy="24574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152900" cy="2457450"/>
                    </a:xfrm>
                    <a:prstGeom prst="rect">
                      <a:avLst/>
                    </a:prstGeom>
                    <a:noFill/>
                    <a:ln w="9525">
                      <a:noFill/>
                      <a:miter lim="800000"/>
                      <a:headEnd/>
                      <a:tailEnd/>
                    </a:ln>
                  </pic:spPr>
                </pic:pic>
              </a:graphicData>
            </a:graphic>
          </wp:inline>
        </w:drawing>
      </w: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r>
        <w:rPr>
          <w:rFonts w:ascii="Arial" w:hAnsi="Arial" w:cs="Arial"/>
          <w:color w:val="666666"/>
          <w:shd w:val="clear" w:color="auto" w:fill="FFFFFF"/>
        </w:rPr>
        <w:t>To understand diamond problem easily, let’s assume that multiple inheritance was supported in java. In that case, we could have a class hierarchy like below image.</w:t>
      </w: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r>
        <w:rPr>
          <w:rFonts w:ascii="Arial" w:hAnsi="Arial" w:cs="Arial"/>
          <w:color w:val="666666"/>
          <w:shd w:val="clear" w:color="auto" w:fill="FFFFFF"/>
        </w:rPr>
        <w:t xml:space="preserve">Let’s say </w:t>
      </w:r>
      <w:proofErr w:type="spellStart"/>
      <w:r>
        <w:rPr>
          <w:rFonts w:ascii="Arial" w:hAnsi="Arial" w:cs="Arial"/>
          <w:color w:val="666666"/>
          <w:shd w:val="clear" w:color="auto" w:fill="FFFFFF"/>
        </w:rPr>
        <w:t>SuperClass</w:t>
      </w:r>
      <w:proofErr w:type="spellEnd"/>
      <w:r>
        <w:rPr>
          <w:rFonts w:ascii="Arial" w:hAnsi="Arial" w:cs="Arial"/>
          <w:color w:val="666666"/>
          <w:shd w:val="clear" w:color="auto" w:fill="FFFFFF"/>
        </w:rPr>
        <w:t xml:space="preserve"> is </w:t>
      </w:r>
      <w:proofErr w:type="gramStart"/>
      <w:r>
        <w:rPr>
          <w:rFonts w:ascii="Arial" w:hAnsi="Arial" w:cs="Arial"/>
          <w:color w:val="666666"/>
          <w:shd w:val="clear" w:color="auto" w:fill="FFFFFF"/>
        </w:rPr>
        <w:t>an </w:t>
      </w:r>
      <w:hyperlink r:id="rId9" w:history="1">
        <w:r>
          <w:rPr>
            <w:rStyle w:val="Hyperlink"/>
            <w:rFonts w:ascii="Arial" w:eastAsiaTheme="majorEastAsia" w:hAnsi="Arial" w:cs="Arial"/>
            <w:b/>
            <w:bCs/>
            <w:color w:val="FF0000"/>
            <w:shd w:val="clear" w:color="auto" w:fill="FFFFFF"/>
          </w:rPr>
          <w:t>abstract class</w:t>
        </w:r>
      </w:hyperlink>
      <w:r>
        <w:rPr>
          <w:rFonts w:ascii="Arial" w:hAnsi="Arial" w:cs="Arial"/>
          <w:color w:val="666666"/>
          <w:shd w:val="clear" w:color="auto" w:fill="FFFFFF"/>
        </w:rPr>
        <w:t xml:space="preserve"> declaring some method and </w:t>
      </w:r>
      <w:proofErr w:type="spellStart"/>
      <w:r>
        <w:rPr>
          <w:rFonts w:ascii="Arial" w:hAnsi="Arial" w:cs="Arial"/>
          <w:color w:val="666666"/>
          <w:shd w:val="clear" w:color="auto" w:fill="FFFFFF"/>
        </w:rPr>
        <w:t>ClassA</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ClassB</w:t>
      </w:r>
      <w:proofErr w:type="spellEnd"/>
      <w:r>
        <w:rPr>
          <w:rFonts w:ascii="Arial" w:hAnsi="Arial" w:cs="Arial"/>
          <w:color w:val="666666"/>
          <w:shd w:val="clear" w:color="auto" w:fill="FFFFFF"/>
        </w:rPr>
        <w:t xml:space="preserve"> are</w:t>
      </w:r>
      <w:proofErr w:type="gramEnd"/>
      <w:r>
        <w:rPr>
          <w:rFonts w:ascii="Arial" w:hAnsi="Arial" w:cs="Arial"/>
          <w:color w:val="666666"/>
          <w:shd w:val="clear" w:color="auto" w:fill="FFFFFF"/>
        </w:rPr>
        <w:t xml:space="preserve"> concrete classes.</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ClassA</w:t>
      </w:r>
      <w:proofErr w:type="spellEnd"/>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proofErr w:type="spellStart"/>
      <w:r>
        <w:rPr>
          <w:rStyle w:val="typ"/>
          <w:color w:val="660066"/>
          <w:sz w:val="24"/>
          <w:szCs w:val="24"/>
        </w:rPr>
        <w:t>SuperClass</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@Override</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doSomething</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doSomething</w:t>
      </w:r>
      <w:proofErr w:type="spellEnd"/>
      <w:r>
        <w:rPr>
          <w:rStyle w:val="str"/>
          <w:color w:val="008800"/>
          <w:sz w:val="24"/>
          <w:szCs w:val="24"/>
        </w:rPr>
        <w:t xml:space="preserve"> implementation of A"</w:t>
      </w:r>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ClassB</w:t>
      </w:r>
      <w:proofErr w:type="spellEnd"/>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proofErr w:type="spellStart"/>
      <w:r>
        <w:rPr>
          <w:rStyle w:val="typ"/>
          <w:color w:val="660066"/>
          <w:sz w:val="24"/>
          <w:szCs w:val="24"/>
        </w:rPr>
        <w:t>SuperClass</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@Override</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doSomething</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doSomething</w:t>
      </w:r>
      <w:proofErr w:type="spellEnd"/>
      <w:r>
        <w:rPr>
          <w:rStyle w:val="str"/>
          <w:color w:val="008800"/>
          <w:sz w:val="24"/>
          <w:szCs w:val="24"/>
        </w:rPr>
        <w:t xml:space="preserve"> implementation of B"</w:t>
      </w:r>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un"/>
          <w:color w:val="666600"/>
          <w:sz w:val="24"/>
          <w:szCs w:val="24"/>
        </w:rPr>
        <w:t>}</w:t>
      </w: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p>
    <w:p w:rsidR="00BE155A" w:rsidRPr="00BE155A" w:rsidRDefault="00207E2F"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Pr>
          <w:rFonts w:ascii="Courier New" w:eastAsia="Times New Roman" w:hAnsi="Courier New" w:cs="Courier New"/>
          <w:color w:val="000088"/>
          <w:sz w:val="24"/>
        </w:rPr>
        <w:t>P</w:t>
      </w:r>
      <w:r w:rsidR="00BE155A" w:rsidRPr="00BE155A">
        <w:rPr>
          <w:rFonts w:ascii="Courier New" w:eastAsia="Times New Roman" w:hAnsi="Courier New" w:cs="Courier New"/>
          <w:color w:val="000088"/>
          <w:sz w:val="24"/>
        </w:rPr>
        <w:t>ublic</w:t>
      </w:r>
      <w:r w:rsidR="00BE155A" w:rsidRPr="00BE155A">
        <w:rPr>
          <w:rFonts w:ascii="Courier New" w:eastAsia="Times New Roman" w:hAnsi="Courier New" w:cs="Courier New"/>
          <w:color w:val="000000"/>
          <w:sz w:val="24"/>
        </w:rPr>
        <w:t xml:space="preserve"> </w:t>
      </w:r>
      <w:r w:rsidR="00BE155A" w:rsidRPr="00BE155A">
        <w:rPr>
          <w:rFonts w:ascii="Courier New" w:eastAsia="Times New Roman" w:hAnsi="Courier New" w:cs="Courier New"/>
          <w:color w:val="000088"/>
          <w:sz w:val="24"/>
        </w:rPr>
        <w:t>class</w:t>
      </w:r>
      <w:r w:rsidR="00BE155A" w:rsidRPr="00BE155A">
        <w:rPr>
          <w:rFonts w:ascii="Courier New" w:eastAsia="Times New Roman" w:hAnsi="Courier New" w:cs="Courier New"/>
          <w:color w:val="000000"/>
          <w:sz w:val="24"/>
        </w:rPr>
        <w:t xml:space="preserve"> </w:t>
      </w:r>
      <w:proofErr w:type="spellStart"/>
      <w:r w:rsidR="00BE155A" w:rsidRPr="00BE155A">
        <w:rPr>
          <w:rFonts w:ascii="Courier New" w:eastAsia="Times New Roman" w:hAnsi="Courier New" w:cs="Courier New"/>
          <w:color w:val="660066"/>
          <w:sz w:val="24"/>
        </w:rPr>
        <w:t>ClassC</w:t>
      </w:r>
      <w:proofErr w:type="spellEnd"/>
      <w:r w:rsidR="00BE155A" w:rsidRPr="00BE155A">
        <w:rPr>
          <w:rFonts w:ascii="Courier New" w:eastAsia="Times New Roman" w:hAnsi="Courier New" w:cs="Courier New"/>
          <w:color w:val="000000"/>
          <w:sz w:val="24"/>
        </w:rPr>
        <w:t xml:space="preserve"> </w:t>
      </w:r>
      <w:r w:rsidR="00BE155A" w:rsidRPr="00BE155A">
        <w:rPr>
          <w:rFonts w:ascii="Courier New" w:eastAsia="Times New Roman" w:hAnsi="Courier New" w:cs="Courier New"/>
          <w:color w:val="000088"/>
          <w:sz w:val="24"/>
        </w:rPr>
        <w:t>extends</w:t>
      </w:r>
      <w:r w:rsidR="00BE155A" w:rsidRPr="00BE155A">
        <w:rPr>
          <w:rFonts w:ascii="Courier New" w:eastAsia="Times New Roman" w:hAnsi="Courier New" w:cs="Courier New"/>
          <w:color w:val="000000"/>
          <w:sz w:val="24"/>
        </w:rPr>
        <w:t xml:space="preserve"> </w:t>
      </w:r>
      <w:proofErr w:type="spellStart"/>
      <w:r w:rsidR="00BE155A" w:rsidRPr="00BE155A">
        <w:rPr>
          <w:rFonts w:ascii="Courier New" w:eastAsia="Times New Roman" w:hAnsi="Courier New" w:cs="Courier New"/>
          <w:color w:val="660066"/>
          <w:sz w:val="24"/>
        </w:rPr>
        <w:t>ClassA</w:t>
      </w:r>
      <w:proofErr w:type="spellEnd"/>
      <w:r w:rsidR="00BE155A" w:rsidRPr="00BE155A">
        <w:rPr>
          <w:rFonts w:ascii="Courier New" w:eastAsia="Times New Roman" w:hAnsi="Courier New" w:cs="Courier New"/>
          <w:color w:val="666600"/>
          <w:sz w:val="24"/>
        </w:rPr>
        <w:t>,</w:t>
      </w:r>
      <w:r w:rsidR="00BE155A" w:rsidRPr="00BE155A">
        <w:rPr>
          <w:rFonts w:ascii="Courier New" w:eastAsia="Times New Roman" w:hAnsi="Courier New" w:cs="Courier New"/>
          <w:color w:val="000000"/>
          <w:sz w:val="24"/>
        </w:rPr>
        <w:t xml:space="preserve"> </w:t>
      </w:r>
      <w:proofErr w:type="spellStart"/>
      <w:proofErr w:type="gramStart"/>
      <w:r w:rsidR="00BE155A" w:rsidRPr="00BE155A">
        <w:rPr>
          <w:rFonts w:ascii="Courier New" w:eastAsia="Times New Roman" w:hAnsi="Courier New" w:cs="Courier New"/>
          <w:color w:val="660066"/>
          <w:sz w:val="24"/>
        </w:rPr>
        <w:t>ClassB</w:t>
      </w:r>
      <w:proofErr w:type="spellEnd"/>
      <w:r w:rsidR="00BE155A" w:rsidRPr="00BE155A">
        <w:rPr>
          <w:rFonts w:ascii="Courier New" w:eastAsia="Times New Roman" w:hAnsi="Courier New" w:cs="Courier New"/>
          <w:color w:val="666600"/>
          <w:sz w:val="24"/>
        </w:rPr>
        <w:t>{</w:t>
      </w:r>
      <w:proofErr w:type="gramEnd"/>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proofErr w:type="gramStart"/>
      <w:r w:rsidRPr="00BE155A">
        <w:rPr>
          <w:rFonts w:ascii="Courier New" w:eastAsia="Times New Roman" w:hAnsi="Courier New" w:cs="Courier New"/>
          <w:color w:val="000088"/>
          <w:sz w:val="24"/>
        </w:rPr>
        <w:t>public</w:t>
      </w:r>
      <w:proofErr w:type="gramEnd"/>
      <w:r w:rsidRPr="00BE155A">
        <w:rPr>
          <w:rFonts w:ascii="Courier New" w:eastAsia="Times New Roman" w:hAnsi="Courier New" w:cs="Courier New"/>
          <w:color w:val="000000"/>
          <w:sz w:val="24"/>
        </w:rPr>
        <w:t xml:space="preserve"> </w:t>
      </w:r>
      <w:r w:rsidRPr="00BE155A">
        <w:rPr>
          <w:rFonts w:ascii="Courier New" w:eastAsia="Times New Roman" w:hAnsi="Courier New" w:cs="Courier New"/>
          <w:color w:val="000088"/>
          <w:sz w:val="24"/>
        </w:rPr>
        <w:t>void</w:t>
      </w:r>
      <w:r w:rsidRPr="00BE155A">
        <w:rPr>
          <w:rFonts w:ascii="Courier New" w:eastAsia="Times New Roman" w:hAnsi="Courier New" w:cs="Courier New"/>
          <w:color w:val="000000"/>
          <w:sz w:val="24"/>
        </w:rPr>
        <w:t xml:space="preserve"> test</w:t>
      </w:r>
      <w:r w:rsidRPr="00BE155A">
        <w:rPr>
          <w:rFonts w:ascii="Courier New" w:eastAsia="Times New Roman" w:hAnsi="Courier New" w:cs="Courier New"/>
          <w:color w:val="666600"/>
          <w:sz w:val="24"/>
        </w:rPr>
        <w:t>(){</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r w:rsidRPr="00BE155A">
        <w:rPr>
          <w:rFonts w:ascii="Courier New" w:eastAsia="Times New Roman" w:hAnsi="Courier New" w:cs="Courier New"/>
          <w:color w:val="000000"/>
          <w:sz w:val="24"/>
        </w:rPr>
        <w:tab/>
      </w:r>
      <w:r w:rsidRPr="00BE155A">
        <w:rPr>
          <w:rFonts w:ascii="Courier New" w:eastAsia="Times New Roman" w:hAnsi="Courier New" w:cs="Courier New"/>
          <w:color w:val="880000"/>
          <w:sz w:val="24"/>
        </w:rPr>
        <w:t>//calling super class method</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r w:rsidRPr="00BE155A">
        <w:rPr>
          <w:rFonts w:ascii="Courier New" w:eastAsia="Times New Roman" w:hAnsi="Courier New" w:cs="Courier New"/>
          <w:color w:val="000000"/>
          <w:sz w:val="24"/>
        </w:rPr>
        <w:tab/>
      </w:r>
      <w:proofErr w:type="spellStart"/>
      <w:proofErr w:type="gramStart"/>
      <w:r w:rsidRPr="00BE155A">
        <w:rPr>
          <w:rFonts w:ascii="Courier New" w:eastAsia="Times New Roman" w:hAnsi="Courier New" w:cs="Courier New"/>
          <w:color w:val="000000"/>
          <w:sz w:val="24"/>
        </w:rPr>
        <w:t>doSomething</w:t>
      </w:r>
      <w:proofErr w:type="spellEnd"/>
      <w:r w:rsidRPr="00BE155A">
        <w:rPr>
          <w:rFonts w:ascii="Courier New" w:eastAsia="Times New Roman" w:hAnsi="Courier New" w:cs="Courier New"/>
          <w:color w:val="666600"/>
          <w:sz w:val="24"/>
        </w:rPr>
        <w:t>(</w:t>
      </w:r>
      <w:proofErr w:type="gramEnd"/>
      <w:r w:rsidRPr="00BE155A">
        <w:rPr>
          <w:rFonts w:ascii="Courier New" w:eastAsia="Times New Roman" w:hAnsi="Courier New" w:cs="Courier New"/>
          <w:color w:val="666600"/>
          <w:sz w:val="24"/>
        </w:rPr>
        <w:t>);</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r w:rsidRPr="00BE155A">
        <w:rPr>
          <w:rFonts w:ascii="Courier New" w:eastAsia="Times New Roman" w:hAnsi="Courier New" w:cs="Courier New"/>
          <w:color w:val="666600"/>
          <w:sz w:val="24"/>
        </w:rPr>
        <w:t>}</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BE155A">
        <w:rPr>
          <w:rFonts w:ascii="Courier New" w:eastAsia="Times New Roman" w:hAnsi="Courier New" w:cs="Courier New"/>
          <w:color w:val="666600"/>
          <w:sz w:val="24"/>
        </w:rPr>
        <w:t>}</w:t>
      </w:r>
    </w:p>
    <w:p w:rsidR="00BE155A" w:rsidRDefault="00BE155A" w:rsidP="00964D62">
      <w:pPr>
        <w:pStyle w:val="NormalWeb"/>
        <w:shd w:val="clear" w:color="auto" w:fill="FFFFFF"/>
        <w:spacing w:before="0" w:beforeAutospacing="0" w:after="390" w:afterAutospacing="0"/>
        <w:ind w:left="600"/>
        <w:rPr>
          <w:rFonts w:ascii="Arial" w:hAnsi="Arial" w:cs="Arial"/>
          <w:color w:val="666666"/>
        </w:rPr>
      </w:pP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r w:rsidRPr="00BE155A">
        <w:rPr>
          <w:rFonts w:ascii="Arial" w:hAnsi="Arial" w:cs="Arial"/>
          <w:color w:val="666666"/>
          <w:highlight w:val="yellow"/>
          <w:shd w:val="clear" w:color="auto" w:fill="FFFFFF"/>
        </w:rPr>
        <w:t xml:space="preserve">Diamond problem in java is the main reason java doesn’t support multiple inheritance </w:t>
      </w:r>
      <w:r w:rsidR="000A62A8">
        <w:rPr>
          <w:rFonts w:ascii="Arial" w:hAnsi="Arial" w:cs="Arial"/>
          <w:color w:val="666666"/>
          <w:highlight w:val="yellow"/>
          <w:shd w:val="clear" w:color="auto" w:fill="FFFFFF"/>
        </w:rPr>
        <w:t>(</w:t>
      </w:r>
      <w:r w:rsidR="00BA6557">
        <w:rPr>
          <w:rFonts w:ascii="Arial" w:hAnsi="Arial" w:cs="Arial"/>
          <w:color w:val="666666"/>
          <w:highlight w:val="yellow"/>
          <w:shd w:val="clear" w:color="auto" w:fill="FFFFFF"/>
        </w:rPr>
        <w:t>by extends keyword</w:t>
      </w:r>
      <w:r w:rsidR="000A62A8">
        <w:rPr>
          <w:rFonts w:ascii="Arial" w:hAnsi="Arial" w:cs="Arial"/>
          <w:color w:val="666666"/>
          <w:highlight w:val="yellow"/>
          <w:shd w:val="clear" w:color="auto" w:fill="FFFFFF"/>
        </w:rPr>
        <w:t xml:space="preserve">) </w:t>
      </w:r>
      <w:r w:rsidRPr="00BE155A">
        <w:rPr>
          <w:rFonts w:ascii="Arial" w:hAnsi="Arial" w:cs="Arial"/>
          <w:color w:val="666666"/>
          <w:highlight w:val="yellow"/>
          <w:shd w:val="clear" w:color="auto" w:fill="FFFFFF"/>
        </w:rPr>
        <w:t>in classes.</w:t>
      </w:r>
    </w:p>
    <w:p w:rsidR="00BE155A" w:rsidRDefault="00BE155A" w:rsidP="00964D62">
      <w:pPr>
        <w:pStyle w:val="NormalWeb"/>
        <w:shd w:val="clear" w:color="auto" w:fill="FFFFFF"/>
        <w:spacing w:before="0" w:beforeAutospacing="0" w:after="390" w:afterAutospacing="0"/>
        <w:ind w:left="600"/>
        <w:rPr>
          <w:ins w:id="74" w:author="Unknown"/>
          <w:rFonts w:ascii="Arial" w:hAnsi="Arial" w:cs="Arial"/>
          <w:color w:val="666666"/>
        </w:rPr>
      </w:pPr>
      <w:r>
        <w:rPr>
          <w:rFonts w:ascii="Arial" w:hAnsi="Arial" w:cs="Arial"/>
          <w:color w:val="666666"/>
          <w:shd w:val="clear" w:color="auto" w:fill="FFFFFF"/>
        </w:rPr>
        <w:t xml:space="preserve">This issue resolved by multiple interface </w:t>
      </w:r>
      <w:proofErr w:type="gramStart"/>
      <w:r>
        <w:rPr>
          <w:rFonts w:ascii="Arial" w:hAnsi="Arial" w:cs="Arial"/>
          <w:color w:val="666666"/>
          <w:shd w:val="clear" w:color="auto" w:fill="FFFFFF"/>
        </w:rPr>
        <w:t>implementation</w:t>
      </w:r>
      <w:proofErr w:type="gramEnd"/>
      <w:r>
        <w:rPr>
          <w:rFonts w:ascii="Arial" w:hAnsi="Arial" w:cs="Arial"/>
          <w:color w:val="666666"/>
          <w:shd w:val="clear" w:color="auto" w:fill="FFFFFF"/>
        </w:rPr>
        <w:t xml:space="preserve"> in java</w:t>
      </w:r>
    </w:p>
    <w:p w:rsidR="00964D62" w:rsidRDefault="00964D62" w:rsidP="00964D62">
      <w:pPr>
        <w:pStyle w:val="Heading3"/>
        <w:keepNext w:val="0"/>
        <w:keepLines w:val="0"/>
        <w:numPr>
          <w:ilvl w:val="0"/>
          <w:numId w:val="1"/>
        </w:numPr>
        <w:shd w:val="clear" w:color="auto" w:fill="FFFFFF"/>
        <w:spacing w:before="0" w:after="240" w:line="240" w:lineRule="auto"/>
        <w:ind w:left="600"/>
        <w:rPr>
          <w:ins w:id="75" w:author="Unknown"/>
          <w:rFonts w:ascii="Arial" w:hAnsi="Arial" w:cs="Arial"/>
          <w:color w:val="000000"/>
          <w:sz w:val="36"/>
          <w:szCs w:val="36"/>
        </w:rPr>
      </w:pPr>
      <w:ins w:id="76" w:author="Unknown">
        <w:r>
          <w:rPr>
            <w:rFonts w:ascii="Arial" w:hAnsi="Arial" w:cs="Arial"/>
            <w:color w:val="000000"/>
            <w:sz w:val="36"/>
            <w:szCs w:val="36"/>
          </w:rPr>
          <w:t xml:space="preserve">Why Java does not support multiple </w:t>
        </w:r>
        <w:proofErr w:type="gramStart"/>
        <w:r>
          <w:rPr>
            <w:rFonts w:ascii="Arial" w:hAnsi="Arial" w:cs="Arial"/>
            <w:color w:val="000000"/>
            <w:sz w:val="36"/>
            <w:szCs w:val="36"/>
          </w:rPr>
          <w:t>inheritance</w:t>
        </w:r>
        <w:proofErr w:type="gramEnd"/>
        <w:r>
          <w:rPr>
            <w:rFonts w:ascii="Arial" w:hAnsi="Arial" w:cs="Arial"/>
            <w:color w:val="000000"/>
            <w:sz w:val="36"/>
            <w:szCs w:val="36"/>
          </w:rPr>
          <w:t>?</w:t>
        </w:r>
      </w:ins>
    </w:p>
    <w:p w:rsidR="00964D62" w:rsidRDefault="00964D62" w:rsidP="00964D62">
      <w:pPr>
        <w:pStyle w:val="NormalWeb"/>
        <w:shd w:val="clear" w:color="auto" w:fill="FFFFFF"/>
        <w:spacing w:before="0" w:beforeAutospacing="0" w:after="390" w:afterAutospacing="0"/>
        <w:ind w:left="600"/>
        <w:rPr>
          <w:ins w:id="77" w:author="Unknown"/>
          <w:rFonts w:ascii="Arial" w:hAnsi="Arial" w:cs="Arial"/>
          <w:color w:val="666666"/>
        </w:rPr>
      </w:pPr>
      <w:ins w:id="78" w:author="Unknown">
        <w:r>
          <w:rPr>
            <w:rFonts w:ascii="Arial" w:hAnsi="Arial" w:cs="Arial"/>
            <w:color w:val="666666"/>
          </w:rPr>
          <w:t xml:space="preserve">Java was designed to be a simple language and multiple </w:t>
        </w:r>
        <w:proofErr w:type="gramStart"/>
        <w:r>
          <w:rPr>
            <w:rFonts w:ascii="Arial" w:hAnsi="Arial" w:cs="Arial"/>
            <w:color w:val="666666"/>
          </w:rPr>
          <w:t>inheritance</w:t>
        </w:r>
        <w:proofErr w:type="gramEnd"/>
        <w:r>
          <w:rPr>
            <w:rFonts w:ascii="Arial" w:hAnsi="Arial" w:cs="Arial"/>
            <w:color w:val="666666"/>
          </w:rPr>
          <w:t xml:space="preserve"> introduces complexities like diamond problem. Inheriting states or behaviors from two different </w:t>
        </w:r>
        <w:proofErr w:type="gramStart"/>
        <w:r>
          <w:rPr>
            <w:rFonts w:ascii="Arial" w:hAnsi="Arial" w:cs="Arial"/>
            <w:color w:val="666666"/>
          </w:rPr>
          <w:t>type</w:t>
        </w:r>
        <w:proofErr w:type="gramEnd"/>
        <w:r>
          <w:rPr>
            <w:rFonts w:ascii="Arial" w:hAnsi="Arial" w:cs="Arial"/>
            <w:color w:val="666666"/>
          </w:rPr>
          <w:t xml:space="preserve"> of classes is a case which in reality very rare and it can be achieved easily through an object association.</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79" w:author="Unknown"/>
          <w:rFonts w:ascii="Arial" w:hAnsi="Arial" w:cs="Arial"/>
          <w:color w:val="000000"/>
          <w:sz w:val="36"/>
          <w:szCs w:val="36"/>
        </w:rPr>
      </w:pPr>
      <w:ins w:id="80" w:author="Unknown">
        <w:r>
          <w:rPr>
            <w:rFonts w:ascii="Arial" w:hAnsi="Arial" w:cs="Arial"/>
            <w:color w:val="000000"/>
            <w:sz w:val="36"/>
            <w:szCs w:val="36"/>
          </w:rPr>
          <w:t>What is Static Binding and Dynamic Binding?</w:t>
        </w:r>
      </w:ins>
    </w:p>
    <w:p w:rsidR="00964D62" w:rsidRDefault="00964D62" w:rsidP="00964D62">
      <w:pPr>
        <w:pStyle w:val="NormalWeb"/>
        <w:shd w:val="clear" w:color="auto" w:fill="FFFFFF"/>
        <w:spacing w:before="0" w:beforeAutospacing="0" w:after="390" w:afterAutospacing="0"/>
        <w:ind w:left="600"/>
        <w:rPr>
          <w:ins w:id="81" w:author="Unknown"/>
          <w:rFonts w:ascii="Arial" w:hAnsi="Arial" w:cs="Arial"/>
          <w:color w:val="666666"/>
        </w:rPr>
      </w:pPr>
      <w:ins w:id="82" w:author="Unknown">
        <w:r w:rsidRPr="002F29D5">
          <w:rPr>
            <w:rFonts w:ascii="Arial" w:hAnsi="Arial" w:cs="Arial"/>
            <w:color w:val="666666"/>
            <w:highlight w:val="yellow"/>
          </w:rPr>
          <w:t>Static or early binding is resolved at compile time. Method overloading is an example of static binding.</w:t>
        </w:r>
      </w:ins>
    </w:p>
    <w:p w:rsidR="00964D62" w:rsidRDefault="00964D62" w:rsidP="00964D62">
      <w:pPr>
        <w:pStyle w:val="NormalWeb"/>
        <w:shd w:val="clear" w:color="auto" w:fill="FFFFFF"/>
        <w:spacing w:before="0" w:beforeAutospacing="0" w:after="390" w:afterAutospacing="0"/>
        <w:ind w:left="600"/>
        <w:rPr>
          <w:ins w:id="83" w:author="Unknown"/>
          <w:rFonts w:ascii="Arial" w:hAnsi="Arial" w:cs="Arial"/>
          <w:color w:val="666666"/>
        </w:rPr>
      </w:pPr>
      <w:ins w:id="84" w:author="Unknown">
        <w:r w:rsidRPr="002F29D5">
          <w:rPr>
            <w:rFonts w:ascii="Arial" w:hAnsi="Arial" w:cs="Arial"/>
            <w:color w:val="666666"/>
            <w:highlight w:val="green"/>
          </w:rPr>
          <w:t>Dynamic or late or virtual binding is resolved at run time. Method overriding is an example of dynamic binding.</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85" w:author="Unknown"/>
          <w:rFonts w:ascii="Arial" w:hAnsi="Arial" w:cs="Arial"/>
          <w:color w:val="000000"/>
          <w:sz w:val="36"/>
          <w:szCs w:val="36"/>
        </w:rPr>
      </w:pPr>
      <w:ins w:id="86" w:author="Unknown">
        <w:r>
          <w:rPr>
            <w:rFonts w:ascii="Arial" w:hAnsi="Arial" w:cs="Arial"/>
            <w:color w:val="000000"/>
            <w:sz w:val="36"/>
            <w:szCs w:val="36"/>
          </w:rPr>
          <w:lastRenderedPageBreak/>
          <w:t>What is the meaning of “IS-A” and “HAS-A” relationship?</w:t>
        </w:r>
      </w:ins>
    </w:p>
    <w:p w:rsidR="00964D62" w:rsidRDefault="00964D62" w:rsidP="00964D62">
      <w:pPr>
        <w:pStyle w:val="NormalWeb"/>
        <w:shd w:val="clear" w:color="auto" w:fill="FFFFFF"/>
        <w:spacing w:before="0" w:beforeAutospacing="0" w:after="390" w:afterAutospacing="0"/>
        <w:ind w:left="600"/>
        <w:rPr>
          <w:ins w:id="87" w:author="Unknown"/>
          <w:rFonts w:ascii="Arial" w:hAnsi="Arial" w:cs="Arial"/>
          <w:color w:val="666666"/>
        </w:rPr>
      </w:pPr>
      <w:ins w:id="88" w:author="Unknown">
        <w:r>
          <w:rPr>
            <w:rFonts w:ascii="Arial" w:hAnsi="Arial" w:cs="Arial"/>
            <w:color w:val="666666"/>
          </w:rPr>
          <w:t>“IS-A” relationship implies inheritance. A sub class object is said to have “IS-A” relationship with the super class or interface. If class A extends B then A “IS-A” B. It is transitive, that is, if class A extends B and class B extends C then A “IS-A” C. The “</w:t>
        </w:r>
        <w:proofErr w:type="spellStart"/>
        <w:r>
          <w:rPr>
            <w:rFonts w:ascii="Arial" w:hAnsi="Arial" w:cs="Arial"/>
            <w:color w:val="666666"/>
          </w:rPr>
          <w:t>instanceof</w:t>
        </w:r>
        <w:proofErr w:type="spellEnd"/>
        <w:r>
          <w:rPr>
            <w:rFonts w:ascii="Arial" w:hAnsi="Arial" w:cs="Arial"/>
            <w:color w:val="666666"/>
          </w:rPr>
          <w:t>” operator in java determines the “IS-A” relationship.</w:t>
        </w:r>
      </w:ins>
    </w:p>
    <w:p w:rsidR="00964D62" w:rsidRDefault="00964D62" w:rsidP="00964D62">
      <w:pPr>
        <w:pStyle w:val="NormalWeb"/>
        <w:shd w:val="clear" w:color="auto" w:fill="FFFFFF"/>
        <w:spacing w:before="0" w:beforeAutospacing="0" w:after="390" w:afterAutospacing="0"/>
        <w:ind w:left="600"/>
        <w:rPr>
          <w:ins w:id="89" w:author="Unknown"/>
          <w:rFonts w:ascii="Arial" w:hAnsi="Arial" w:cs="Arial"/>
          <w:color w:val="666666"/>
        </w:rPr>
      </w:pPr>
      <w:ins w:id="90" w:author="Unknown">
        <w:r>
          <w:rPr>
            <w:rFonts w:ascii="Arial" w:hAnsi="Arial" w:cs="Arial"/>
            <w:color w:val="666666"/>
          </w:rPr>
          <w:t>When a class A has a member reference variable of type B then A “HAS-A” B. It is also known as Aggregation.</w:t>
        </w:r>
      </w:ins>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ins w:id="91" w:author="Unknown">
        <w:r>
          <w:rPr>
            <w:rFonts w:ascii="Arial" w:hAnsi="Arial" w:cs="Arial"/>
            <w:color w:val="000000"/>
            <w:sz w:val="36"/>
            <w:szCs w:val="36"/>
          </w:rPr>
          <w:t>What is Association?</w:t>
        </w:r>
      </w:ins>
    </w:p>
    <w:p w:rsidR="00E34DCB" w:rsidRPr="00E34DCB" w:rsidRDefault="00E34DCB" w:rsidP="00E34DCB">
      <w:pPr>
        <w:rPr>
          <w:ins w:id="92" w:author="Unknown"/>
        </w:rPr>
      </w:pPr>
      <w:r>
        <w:rPr>
          <w:rFonts w:ascii="Segoe UI" w:hAnsi="Segoe UI" w:cs="Segoe UI"/>
          <w:color w:val="161616"/>
          <w:shd w:val="clear" w:color="auto" w:fill="FCFCFC"/>
        </w:rPr>
        <w:t xml:space="preserve">It represents a relationship between </w:t>
      </w:r>
      <w:r w:rsidRPr="0040058C">
        <w:rPr>
          <w:rFonts w:ascii="Segoe UI" w:hAnsi="Segoe UI" w:cs="Segoe UI"/>
          <w:color w:val="161616"/>
          <w:highlight w:val="yellow"/>
          <w:shd w:val="clear" w:color="auto" w:fill="FCFCFC"/>
        </w:rPr>
        <w:t>two or more</w:t>
      </w:r>
      <w:r>
        <w:rPr>
          <w:rFonts w:ascii="Segoe UI" w:hAnsi="Segoe UI" w:cs="Segoe UI"/>
          <w:color w:val="161616"/>
          <w:shd w:val="clear" w:color="auto" w:fill="FCFCFC"/>
        </w:rPr>
        <w:t xml:space="preserve"> objects where all </w:t>
      </w:r>
      <w:r w:rsidRPr="00FF318C">
        <w:rPr>
          <w:rFonts w:ascii="Segoe UI" w:hAnsi="Segoe UI" w:cs="Segoe UI"/>
          <w:color w:val="161616"/>
          <w:highlight w:val="yellow"/>
          <w:shd w:val="clear" w:color="auto" w:fill="FCFCFC"/>
        </w:rPr>
        <w:t xml:space="preserve">objects have their own lifecycle and there </w:t>
      </w:r>
      <w:r w:rsidRPr="00BB1126">
        <w:rPr>
          <w:rFonts w:ascii="Segoe UI" w:hAnsi="Segoe UI" w:cs="Segoe UI"/>
          <w:color w:val="161616"/>
          <w:highlight w:val="darkCyan"/>
          <w:shd w:val="clear" w:color="auto" w:fill="FCFCFC"/>
        </w:rPr>
        <w:t>is no owner.</w:t>
      </w:r>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ins w:id="93" w:author="Unknown">
        <w:r>
          <w:rPr>
            <w:rFonts w:ascii="Arial" w:hAnsi="Arial" w:cs="Arial"/>
            <w:color w:val="666666"/>
          </w:rPr>
          <w:t>Association is a relationship between two objects with multiplicity.</w:t>
        </w:r>
      </w:ins>
    </w:p>
    <w:p w:rsidR="00E34DCB" w:rsidRPr="00E34DCB" w:rsidRDefault="00E34DCB" w:rsidP="00E34DCB">
      <w:pPr>
        <w:shd w:val="clear" w:color="auto" w:fill="FCFCFC"/>
        <w:spacing w:after="0" w:line="240" w:lineRule="auto"/>
        <w:jc w:val="both"/>
        <w:textAlignment w:val="top"/>
        <w:rPr>
          <w:rFonts w:ascii="Segoe UI" w:eastAsia="Times New Roman" w:hAnsi="Segoe UI" w:cs="Segoe UI"/>
          <w:color w:val="161616"/>
          <w:sz w:val="24"/>
          <w:szCs w:val="24"/>
        </w:rPr>
      </w:pPr>
      <w:r w:rsidRPr="00E34DCB">
        <w:rPr>
          <w:rFonts w:ascii="Segoe UI" w:eastAsia="Times New Roman" w:hAnsi="Segoe UI" w:cs="Segoe UI"/>
          <w:color w:val="161616"/>
          <w:sz w:val="24"/>
          <w:szCs w:val="24"/>
        </w:rPr>
        <w:t>This is represented by a solid line.</w:t>
      </w:r>
    </w:p>
    <w:p w:rsidR="00E34DCB" w:rsidRPr="00E34DCB" w:rsidRDefault="00E34DCB" w:rsidP="00E34DCB">
      <w:pPr>
        <w:shd w:val="clear" w:color="auto" w:fill="FCFCFC"/>
        <w:spacing w:after="0" w:line="240" w:lineRule="auto"/>
        <w:jc w:val="center"/>
        <w:textAlignment w:val="top"/>
        <w:rPr>
          <w:rFonts w:ascii="Segoe UI" w:eastAsia="Times New Roman" w:hAnsi="Segoe UI" w:cs="Segoe UI"/>
          <w:color w:val="161616"/>
          <w:sz w:val="24"/>
          <w:szCs w:val="24"/>
        </w:rPr>
      </w:pPr>
      <w:r>
        <w:rPr>
          <w:rFonts w:ascii="Segoe UI" w:eastAsia="Times New Roman" w:hAnsi="Segoe UI" w:cs="Segoe UI"/>
          <w:noProof/>
          <w:color w:val="161616"/>
          <w:sz w:val="24"/>
          <w:szCs w:val="24"/>
        </w:rPr>
        <w:drawing>
          <wp:inline distT="0" distB="0" distL="0" distR="0">
            <wp:extent cx="1571625" cy="142875"/>
            <wp:effectExtent l="19050" t="0" r="9525" b="0"/>
            <wp:docPr id="5" name="Picture 5" descr="http://www.dotnettricks.com/img/oops/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tnettricks.com/img/oops/association.png"/>
                    <pic:cNvPicPr>
                      <a:picLocks noChangeAspect="1" noChangeArrowheads="1"/>
                    </pic:cNvPicPr>
                  </pic:nvPicPr>
                  <pic:blipFill>
                    <a:blip r:embed="rId10"/>
                    <a:srcRect/>
                    <a:stretch>
                      <a:fillRect/>
                    </a:stretch>
                  </pic:blipFill>
                  <pic:spPr bwMode="auto">
                    <a:xfrm>
                      <a:off x="0" y="0"/>
                      <a:ext cx="1571625" cy="142875"/>
                    </a:xfrm>
                    <a:prstGeom prst="rect">
                      <a:avLst/>
                    </a:prstGeom>
                    <a:noFill/>
                    <a:ln w="9525">
                      <a:noFill/>
                      <a:miter lim="800000"/>
                      <a:headEnd/>
                      <a:tailEnd/>
                    </a:ln>
                  </pic:spPr>
                </pic:pic>
              </a:graphicData>
            </a:graphic>
          </wp:inline>
        </w:drawing>
      </w:r>
    </w:p>
    <w:p w:rsidR="00E34DCB" w:rsidRPr="00E34DCB" w:rsidRDefault="00E34DCB" w:rsidP="00E34DCB">
      <w:pPr>
        <w:shd w:val="clear" w:color="auto" w:fill="FCFCFC"/>
        <w:spacing w:after="0" w:line="240" w:lineRule="auto"/>
        <w:jc w:val="both"/>
        <w:textAlignment w:val="top"/>
        <w:rPr>
          <w:rFonts w:ascii="Segoe UI" w:eastAsia="Times New Roman" w:hAnsi="Segoe UI" w:cs="Segoe UI"/>
          <w:color w:val="161616"/>
          <w:sz w:val="24"/>
          <w:szCs w:val="24"/>
        </w:rPr>
      </w:pPr>
      <w:r w:rsidRPr="00E34DCB">
        <w:rPr>
          <w:rFonts w:ascii="Segoe UI" w:eastAsia="Times New Roman" w:hAnsi="Segoe UI" w:cs="Segoe UI"/>
          <w:color w:val="161616"/>
          <w:sz w:val="24"/>
          <w:szCs w:val="24"/>
        </w:rPr>
        <w:t xml:space="preserve">Let’s take an example of relationship between Teacher and Student. Multiple students can associate with a single teacher and a single student can associate with multiple teachers. </w:t>
      </w:r>
      <w:r w:rsidRPr="00747AA8">
        <w:rPr>
          <w:rFonts w:ascii="Segoe UI" w:eastAsia="Times New Roman" w:hAnsi="Segoe UI" w:cs="Segoe UI"/>
          <w:color w:val="161616"/>
          <w:sz w:val="24"/>
          <w:szCs w:val="24"/>
          <w:highlight w:val="green"/>
        </w:rPr>
        <w:t>But there is no ownership between the</w:t>
      </w:r>
      <w:r w:rsidRPr="00E34DCB">
        <w:rPr>
          <w:rFonts w:ascii="Segoe UI" w:eastAsia="Times New Roman" w:hAnsi="Segoe UI" w:cs="Segoe UI"/>
          <w:color w:val="161616"/>
          <w:sz w:val="24"/>
          <w:szCs w:val="24"/>
        </w:rPr>
        <w:t xml:space="preserve"> objects and both have their own lifecycle. </w:t>
      </w:r>
      <w:r w:rsidRPr="00587440">
        <w:rPr>
          <w:rFonts w:ascii="Segoe UI" w:eastAsia="Times New Roman" w:hAnsi="Segoe UI" w:cs="Segoe UI"/>
          <w:color w:val="161616"/>
          <w:sz w:val="24"/>
          <w:szCs w:val="24"/>
          <w:highlight w:val="yellow"/>
        </w:rPr>
        <w:t>Both can be created and deleted independently.</w:t>
      </w:r>
    </w:p>
    <w:p w:rsidR="00E34DCB" w:rsidRPr="00E34DCB" w:rsidRDefault="00E34DCB" w:rsidP="00E34DCB">
      <w:pPr>
        <w:shd w:val="clear" w:color="auto" w:fill="FCFCFC"/>
        <w:spacing w:after="0" w:line="240" w:lineRule="auto"/>
        <w:jc w:val="center"/>
        <w:textAlignment w:val="top"/>
        <w:rPr>
          <w:rFonts w:ascii="Segoe UI" w:eastAsia="Times New Roman" w:hAnsi="Segoe UI" w:cs="Segoe UI"/>
          <w:color w:val="161616"/>
          <w:sz w:val="24"/>
          <w:szCs w:val="24"/>
        </w:rPr>
      </w:pPr>
      <w:r>
        <w:rPr>
          <w:rFonts w:ascii="Segoe UI" w:eastAsia="Times New Roman" w:hAnsi="Segoe UI" w:cs="Segoe UI"/>
          <w:noProof/>
          <w:color w:val="161616"/>
          <w:sz w:val="24"/>
          <w:szCs w:val="24"/>
        </w:rPr>
        <w:drawing>
          <wp:inline distT="0" distB="0" distL="0" distR="0">
            <wp:extent cx="3724275" cy="1047750"/>
            <wp:effectExtent l="19050" t="0" r="9525" b="0"/>
            <wp:docPr id="2" name="Picture 3" descr="http://www.dotnettricks.com/img/oops/associ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img/oops/association-diagram.png"/>
                    <pic:cNvPicPr>
                      <a:picLocks noChangeAspect="1" noChangeArrowheads="1"/>
                    </pic:cNvPicPr>
                  </pic:nvPicPr>
                  <pic:blipFill>
                    <a:blip r:embed="rId11"/>
                    <a:srcRect/>
                    <a:stretch>
                      <a:fillRect/>
                    </a:stretch>
                  </pic:blipFill>
                  <pic:spPr bwMode="auto">
                    <a:xfrm>
                      <a:off x="0" y="0"/>
                      <a:ext cx="3724275" cy="1047750"/>
                    </a:xfrm>
                    <a:prstGeom prst="rect">
                      <a:avLst/>
                    </a:prstGeom>
                    <a:noFill/>
                    <a:ln w="9525">
                      <a:noFill/>
                      <a:miter lim="800000"/>
                      <a:headEnd/>
                      <a:tailEnd/>
                    </a:ln>
                  </pic:spPr>
                </pic:pic>
              </a:graphicData>
            </a:graphic>
          </wp:inline>
        </w:drawing>
      </w:r>
    </w:p>
    <w:p w:rsidR="00E34DCB" w:rsidRDefault="00E34DCB" w:rsidP="00964D62">
      <w:pPr>
        <w:pStyle w:val="NormalWeb"/>
        <w:shd w:val="clear" w:color="auto" w:fill="FFFFFF"/>
        <w:spacing w:before="0" w:beforeAutospacing="0" w:after="390" w:afterAutospacing="0"/>
        <w:ind w:left="600"/>
        <w:rPr>
          <w:ins w:id="94" w:author="Unknown"/>
          <w:rFonts w:ascii="Arial" w:hAnsi="Arial" w:cs="Arial"/>
          <w:color w:val="666666"/>
        </w:rPr>
      </w:pPr>
    </w:p>
    <w:p w:rsidR="00483556" w:rsidRPr="00483556" w:rsidRDefault="00964D62" w:rsidP="00483556">
      <w:pPr>
        <w:pStyle w:val="Heading3"/>
        <w:keepNext w:val="0"/>
        <w:keepLines w:val="0"/>
        <w:numPr>
          <w:ilvl w:val="0"/>
          <w:numId w:val="1"/>
        </w:numPr>
        <w:shd w:val="clear" w:color="auto" w:fill="FFFFFF"/>
        <w:spacing w:before="0" w:after="240" w:line="240" w:lineRule="auto"/>
        <w:ind w:left="600"/>
        <w:rPr>
          <w:rFonts w:ascii="Arial" w:hAnsi="Arial" w:cs="Arial"/>
          <w:color w:val="666666"/>
        </w:rPr>
      </w:pPr>
      <w:ins w:id="95" w:author="Unknown">
        <w:r w:rsidRPr="000C7837">
          <w:rPr>
            <w:rFonts w:ascii="Arial" w:hAnsi="Arial" w:cs="Arial"/>
            <w:color w:val="000000"/>
            <w:sz w:val="36"/>
            <w:szCs w:val="36"/>
            <w:highlight w:val="green"/>
          </w:rPr>
          <w:t>What is Aggregation?</w:t>
        </w:r>
      </w:ins>
      <w:r w:rsidR="000C7837" w:rsidRPr="000C7837">
        <w:rPr>
          <w:rFonts w:ascii="Arial" w:hAnsi="Arial" w:cs="Arial"/>
          <w:color w:val="000000"/>
          <w:sz w:val="36"/>
          <w:szCs w:val="36"/>
          <w:highlight w:val="green"/>
        </w:rPr>
        <w:t xml:space="preserve"> </w:t>
      </w:r>
    </w:p>
    <w:p w:rsidR="00964D62" w:rsidRDefault="00964D62" w:rsidP="00483556">
      <w:pPr>
        <w:pStyle w:val="Heading3"/>
        <w:keepNext w:val="0"/>
        <w:keepLines w:val="0"/>
        <w:shd w:val="clear" w:color="auto" w:fill="FFFFFF"/>
        <w:spacing w:before="0" w:after="240" w:line="240" w:lineRule="auto"/>
        <w:ind w:left="600"/>
        <w:rPr>
          <w:rFonts w:ascii="Arial" w:hAnsi="Arial" w:cs="Arial"/>
          <w:color w:val="666666"/>
        </w:rPr>
      </w:pPr>
      <w:ins w:id="96" w:author="Unknown">
        <w:r w:rsidRPr="00442964">
          <w:rPr>
            <w:rFonts w:ascii="Arial" w:hAnsi="Arial" w:cs="Arial"/>
            <w:color w:val="666666"/>
            <w:highlight w:val="green"/>
          </w:rPr>
          <w:t>Aggregation is a weak association.</w:t>
        </w:r>
      </w:ins>
    </w:p>
    <w:p w:rsidR="00AF1422" w:rsidRPr="00AF1422" w:rsidRDefault="00AF1422" w:rsidP="00AF1422">
      <w:pPr>
        <w:shd w:val="clear" w:color="auto" w:fill="FCFCFC"/>
        <w:spacing w:after="0" w:line="240" w:lineRule="auto"/>
        <w:jc w:val="both"/>
        <w:textAlignment w:val="top"/>
        <w:rPr>
          <w:rFonts w:ascii="Segoe UI" w:eastAsia="Times New Roman" w:hAnsi="Segoe UI" w:cs="Segoe UI"/>
          <w:color w:val="161616"/>
          <w:sz w:val="24"/>
          <w:szCs w:val="24"/>
        </w:rPr>
      </w:pPr>
      <w:r w:rsidRPr="00780943">
        <w:rPr>
          <w:rFonts w:ascii="Segoe UI" w:eastAsia="Times New Roman" w:hAnsi="Segoe UI" w:cs="Segoe UI"/>
          <w:color w:val="161616"/>
          <w:sz w:val="24"/>
          <w:szCs w:val="24"/>
          <w:highlight w:val="green"/>
        </w:rPr>
        <w:t xml:space="preserve">It is a specialized form of Association </w:t>
      </w:r>
      <w:r w:rsidRPr="00AF1422">
        <w:rPr>
          <w:rFonts w:ascii="Segoe UI" w:eastAsia="Times New Roman" w:hAnsi="Segoe UI" w:cs="Segoe UI"/>
          <w:color w:val="161616"/>
          <w:sz w:val="24"/>
          <w:szCs w:val="24"/>
          <w:highlight w:val="yellow"/>
        </w:rPr>
        <w:t xml:space="preserve">where all object have their own lifecycle </w:t>
      </w:r>
      <w:r w:rsidRPr="00B1642D">
        <w:rPr>
          <w:rFonts w:ascii="Segoe UI" w:eastAsia="Times New Roman" w:hAnsi="Segoe UI" w:cs="Segoe UI"/>
          <w:color w:val="161616"/>
          <w:sz w:val="24"/>
          <w:szCs w:val="24"/>
          <w:highlight w:val="green"/>
        </w:rPr>
        <w:t>but there is ownership</w:t>
      </w:r>
      <w:r w:rsidRPr="00AF1422">
        <w:rPr>
          <w:rFonts w:ascii="Segoe UI" w:eastAsia="Times New Roman" w:hAnsi="Segoe UI" w:cs="Segoe UI"/>
          <w:color w:val="161616"/>
          <w:sz w:val="24"/>
          <w:szCs w:val="24"/>
          <w:highlight w:val="yellow"/>
        </w:rPr>
        <w:t>.</w:t>
      </w:r>
      <w:r w:rsidRPr="00AF1422">
        <w:rPr>
          <w:rFonts w:ascii="Segoe UI" w:eastAsia="Times New Roman" w:hAnsi="Segoe UI" w:cs="Segoe UI"/>
          <w:color w:val="161616"/>
          <w:sz w:val="24"/>
          <w:szCs w:val="24"/>
        </w:rPr>
        <w:t xml:space="preserve"> This represents “whole-part or a-part-of” relationship. This is represented by a hollow diamond followed by a line.</w:t>
      </w:r>
    </w:p>
    <w:p w:rsidR="00AF1422" w:rsidRPr="00AF1422" w:rsidRDefault="00AF1422" w:rsidP="00AF1422">
      <w:pPr>
        <w:shd w:val="clear" w:color="auto" w:fill="FCFCFC"/>
        <w:spacing w:after="0" w:line="240" w:lineRule="auto"/>
        <w:jc w:val="center"/>
        <w:textAlignment w:val="top"/>
        <w:rPr>
          <w:rFonts w:ascii="Segoe UI" w:eastAsia="Times New Roman" w:hAnsi="Segoe UI" w:cs="Segoe UI"/>
          <w:color w:val="161616"/>
          <w:sz w:val="24"/>
          <w:szCs w:val="24"/>
        </w:rPr>
      </w:pPr>
      <w:r>
        <w:rPr>
          <w:rFonts w:ascii="Segoe UI" w:eastAsia="Times New Roman" w:hAnsi="Segoe UI" w:cs="Segoe UI"/>
          <w:noProof/>
          <w:color w:val="161616"/>
          <w:sz w:val="24"/>
          <w:szCs w:val="24"/>
        </w:rPr>
        <w:drawing>
          <wp:inline distT="0" distB="0" distL="0" distR="0">
            <wp:extent cx="1885950" cy="247650"/>
            <wp:effectExtent l="19050" t="0" r="0" b="0"/>
            <wp:docPr id="7" name="Picture 7" descr="http://www.dotnettricks.com/img/oops/aggre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otnettricks.com/img/oops/aggregation.png"/>
                    <pic:cNvPicPr>
                      <a:picLocks noChangeAspect="1" noChangeArrowheads="1"/>
                    </pic:cNvPicPr>
                  </pic:nvPicPr>
                  <pic:blipFill>
                    <a:blip r:embed="rId12"/>
                    <a:srcRect/>
                    <a:stretch>
                      <a:fillRect/>
                    </a:stretch>
                  </pic:blipFill>
                  <pic:spPr bwMode="auto">
                    <a:xfrm>
                      <a:off x="0" y="0"/>
                      <a:ext cx="1885950" cy="247650"/>
                    </a:xfrm>
                    <a:prstGeom prst="rect">
                      <a:avLst/>
                    </a:prstGeom>
                    <a:noFill/>
                    <a:ln w="9525">
                      <a:noFill/>
                      <a:miter lim="800000"/>
                      <a:headEnd/>
                      <a:tailEnd/>
                    </a:ln>
                  </pic:spPr>
                </pic:pic>
              </a:graphicData>
            </a:graphic>
          </wp:inline>
        </w:drawing>
      </w:r>
    </w:p>
    <w:p w:rsidR="00AF1422" w:rsidRDefault="00AF1422" w:rsidP="00AF1422">
      <w:pPr>
        <w:shd w:val="clear" w:color="auto" w:fill="FCFCFC"/>
        <w:spacing w:after="0" w:line="240" w:lineRule="auto"/>
        <w:jc w:val="both"/>
        <w:textAlignment w:val="top"/>
        <w:rPr>
          <w:rFonts w:ascii="Segoe UI" w:eastAsia="Times New Roman" w:hAnsi="Segoe UI" w:cs="Segoe UI"/>
          <w:color w:val="161616"/>
          <w:sz w:val="24"/>
          <w:szCs w:val="24"/>
        </w:rPr>
      </w:pPr>
      <w:r w:rsidRPr="00AF1422">
        <w:rPr>
          <w:rFonts w:ascii="Segoe UI" w:eastAsia="Times New Roman" w:hAnsi="Segoe UI" w:cs="Segoe UI"/>
          <w:color w:val="161616"/>
          <w:sz w:val="24"/>
          <w:szCs w:val="24"/>
        </w:rPr>
        <w:lastRenderedPageBreak/>
        <w:t xml:space="preserve">Let’s take an example of relationship between Department and Teacher. A Teacher may </w:t>
      </w:r>
      <w:proofErr w:type="gramStart"/>
      <w:r w:rsidRPr="00AF1422">
        <w:rPr>
          <w:rFonts w:ascii="Segoe UI" w:eastAsia="Times New Roman" w:hAnsi="Segoe UI" w:cs="Segoe UI"/>
          <w:color w:val="161616"/>
          <w:sz w:val="24"/>
          <w:szCs w:val="24"/>
        </w:rPr>
        <w:t>belongs</w:t>
      </w:r>
      <w:proofErr w:type="gramEnd"/>
      <w:r w:rsidRPr="00AF1422">
        <w:rPr>
          <w:rFonts w:ascii="Segoe UI" w:eastAsia="Times New Roman" w:hAnsi="Segoe UI" w:cs="Segoe UI"/>
          <w:color w:val="161616"/>
          <w:sz w:val="24"/>
          <w:szCs w:val="24"/>
        </w:rPr>
        <w:t xml:space="preserve"> to multiple departments. Hence Teacher is a part of multiple departments. But if we delete a Department, Teacher Object will not destroy.</w:t>
      </w:r>
    </w:p>
    <w:p w:rsidR="001D3841" w:rsidRPr="00AF1422" w:rsidRDefault="001D3841" w:rsidP="00AF1422">
      <w:pPr>
        <w:shd w:val="clear" w:color="auto" w:fill="FCFCFC"/>
        <w:spacing w:after="0" w:line="240" w:lineRule="auto"/>
        <w:jc w:val="both"/>
        <w:textAlignment w:val="top"/>
        <w:rPr>
          <w:rFonts w:ascii="Segoe UI" w:eastAsia="Times New Roman" w:hAnsi="Segoe UI" w:cs="Segoe UI"/>
          <w:color w:val="161616"/>
          <w:sz w:val="24"/>
          <w:szCs w:val="24"/>
        </w:rPr>
      </w:pPr>
      <w:r w:rsidRPr="0034413C">
        <w:rPr>
          <w:rFonts w:ascii="Segoe UI" w:eastAsia="Times New Roman" w:hAnsi="Segoe UI" w:cs="Segoe UI"/>
          <w:color w:val="161616"/>
          <w:sz w:val="24"/>
          <w:szCs w:val="24"/>
          <w:highlight w:val="green"/>
        </w:rPr>
        <w:t>Teacher has ownership for department.</w:t>
      </w:r>
    </w:p>
    <w:p w:rsidR="00AF1422" w:rsidRPr="00AF1422" w:rsidRDefault="00AF1422" w:rsidP="00AF1422">
      <w:pPr>
        <w:shd w:val="clear" w:color="auto" w:fill="FCFCFC"/>
        <w:spacing w:after="0" w:line="240" w:lineRule="auto"/>
        <w:jc w:val="center"/>
        <w:textAlignment w:val="top"/>
        <w:rPr>
          <w:rFonts w:ascii="Segoe UI" w:eastAsia="Times New Roman" w:hAnsi="Segoe UI" w:cs="Segoe UI"/>
          <w:color w:val="161616"/>
          <w:sz w:val="24"/>
          <w:szCs w:val="24"/>
        </w:rPr>
      </w:pPr>
      <w:r>
        <w:rPr>
          <w:rFonts w:ascii="Segoe UI" w:eastAsia="Times New Roman" w:hAnsi="Segoe UI" w:cs="Segoe UI"/>
          <w:noProof/>
          <w:color w:val="161616"/>
          <w:sz w:val="24"/>
          <w:szCs w:val="24"/>
        </w:rPr>
        <w:drawing>
          <wp:inline distT="0" distB="0" distL="0" distR="0">
            <wp:extent cx="3714750" cy="971550"/>
            <wp:effectExtent l="19050" t="0" r="0" b="0"/>
            <wp:docPr id="8" name="Picture 8" descr="http://www.dotnettricks.com/img/oops/aggreg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tnettricks.com/img/oops/aggregation-diagram.png"/>
                    <pic:cNvPicPr>
                      <a:picLocks noChangeAspect="1" noChangeArrowheads="1"/>
                    </pic:cNvPicPr>
                  </pic:nvPicPr>
                  <pic:blipFill>
                    <a:blip r:embed="rId13"/>
                    <a:srcRect/>
                    <a:stretch>
                      <a:fillRect/>
                    </a:stretch>
                  </pic:blipFill>
                  <pic:spPr bwMode="auto">
                    <a:xfrm>
                      <a:off x="0" y="0"/>
                      <a:ext cx="3714750" cy="971550"/>
                    </a:xfrm>
                    <a:prstGeom prst="rect">
                      <a:avLst/>
                    </a:prstGeom>
                    <a:noFill/>
                    <a:ln w="9525">
                      <a:noFill/>
                      <a:miter lim="800000"/>
                      <a:headEnd/>
                      <a:tailEnd/>
                    </a:ln>
                  </pic:spPr>
                </pic:pic>
              </a:graphicData>
            </a:graphic>
          </wp:inline>
        </w:drawing>
      </w:r>
    </w:p>
    <w:p w:rsidR="00AF1422" w:rsidRDefault="00AF1422" w:rsidP="00964D62">
      <w:pPr>
        <w:pStyle w:val="NormalWeb"/>
        <w:shd w:val="clear" w:color="auto" w:fill="FFFFFF"/>
        <w:spacing w:before="0" w:beforeAutospacing="0" w:after="390" w:afterAutospacing="0"/>
        <w:ind w:left="600"/>
        <w:rPr>
          <w:ins w:id="97" w:author="Unknown"/>
          <w:rFonts w:ascii="Arial" w:hAnsi="Arial" w:cs="Arial"/>
          <w:color w:val="666666"/>
        </w:rPr>
      </w:pPr>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ins w:id="98" w:author="Unknown">
        <w:r>
          <w:rPr>
            <w:rFonts w:ascii="Arial" w:hAnsi="Arial" w:cs="Arial"/>
            <w:color w:val="000000"/>
            <w:sz w:val="36"/>
            <w:szCs w:val="36"/>
          </w:rPr>
          <w:t>What is Composition?</w:t>
        </w:r>
      </w:ins>
    </w:p>
    <w:p w:rsidR="00AF1422" w:rsidRPr="00AF1422" w:rsidRDefault="00AF1422" w:rsidP="00AF1422">
      <w:pPr>
        <w:rPr>
          <w:ins w:id="99" w:author="Unknown"/>
        </w:rPr>
      </w:pPr>
    </w:p>
    <w:p w:rsidR="00643810" w:rsidRDefault="00964D62" w:rsidP="00964D62">
      <w:pPr>
        <w:pStyle w:val="NormalWeb"/>
        <w:shd w:val="clear" w:color="auto" w:fill="FFFFFF"/>
        <w:spacing w:before="0" w:beforeAutospacing="0" w:after="390" w:afterAutospacing="0"/>
        <w:ind w:left="600"/>
        <w:rPr>
          <w:rFonts w:ascii="Arial" w:hAnsi="Arial" w:cs="Arial"/>
          <w:color w:val="666666"/>
        </w:rPr>
      </w:pPr>
      <w:ins w:id="100" w:author="Unknown">
        <w:r>
          <w:rPr>
            <w:rFonts w:ascii="Arial" w:hAnsi="Arial" w:cs="Arial"/>
            <w:color w:val="666666"/>
          </w:rPr>
          <w:t xml:space="preserve">Composition is a special form of Aggregation where the </w:t>
        </w:r>
        <w:r w:rsidRPr="0082403E">
          <w:rPr>
            <w:rFonts w:ascii="Arial" w:hAnsi="Arial" w:cs="Arial"/>
            <w:color w:val="666666"/>
            <w:highlight w:val="green"/>
          </w:rPr>
          <w:t>part cannot exist without the whole</w:t>
        </w:r>
        <w:r>
          <w:rPr>
            <w:rFonts w:ascii="Arial" w:hAnsi="Arial" w:cs="Arial"/>
            <w:color w:val="666666"/>
          </w:rPr>
          <w:t xml:space="preserve">. </w:t>
        </w:r>
      </w:ins>
    </w:p>
    <w:p w:rsidR="00643810" w:rsidRDefault="00964D62" w:rsidP="00964D62">
      <w:pPr>
        <w:pStyle w:val="NormalWeb"/>
        <w:shd w:val="clear" w:color="auto" w:fill="FFFFFF"/>
        <w:spacing w:before="0" w:beforeAutospacing="0" w:after="390" w:afterAutospacing="0"/>
        <w:ind w:left="600"/>
        <w:rPr>
          <w:rFonts w:ascii="Arial" w:hAnsi="Arial" w:cs="Arial"/>
          <w:color w:val="666666"/>
        </w:rPr>
      </w:pPr>
      <w:ins w:id="101" w:author="Unknown">
        <w:r w:rsidRPr="00D40608">
          <w:rPr>
            <w:rFonts w:ascii="Arial" w:hAnsi="Arial" w:cs="Arial"/>
            <w:color w:val="666666"/>
            <w:highlight w:val="yellow"/>
          </w:rPr>
          <w:t>Composition is a strong Association</w:t>
        </w:r>
        <w:r>
          <w:rPr>
            <w:rFonts w:ascii="Arial" w:hAnsi="Arial" w:cs="Arial"/>
            <w:color w:val="666666"/>
          </w:rPr>
          <w:t>.</w:t>
        </w:r>
      </w:ins>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ins w:id="102" w:author="Unknown">
        <w:r>
          <w:rPr>
            <w:rFonts w:ascii="Arial" w:hAnsi="Arial" w:cs="Arial"/>
            <w:color w:val="666666"/>
          </w:rPr>
          <w:t xml:space="preserve"> Composition relationship is represented like aggregation with one difference that the diamond shape is filled.</w:t>
        </w:r>
      </w:ins>
    </w:p>
    <w:p w:rsidR="00AF1422" w:rsidRPr="001541D4" w:rsidRDefault="00AF1422" w:rsidP="00AF1422">
      <w:pPr>
        <w:shd w:val="clear" w:color="auto" w:fill="FCFCFC"/>
        <w:spacing w:after="0" w:line="240" w:lineRule="auto"/>
        <w:jc w:val="both"/>
        <w:textAlignment w:val="top"/>
        <w:rPr>
          <w:rFonts w:ascii="Segoe UI" w:eastAsia="Times New Roman" w:hAnsi="Segoe UI" w:cs="Segoe UI"/>
          <w:color w:val="161616"/>
          <w:sz w:val="24"/>
          <w:szCs w:val="24"/>
        </w:rPr>
      </w:pPr>
      <w:r w:rsidRPr="001541D4">
        <w:rPr>
          <w:rFonts w:ascii="Segoe UI" w:eastAsia="Times New Roman" w:hAnsi="Segoe UI" w:cs="Segoe UI"/>
          <w:color w:val="161616"/>
          <w:sz w:val="24"/>
          <w:szCs w:val="24"/>
        </w:rPr>
        <w:br/>
      </w:r>
      <w:r w:rsidRPr="007A7B44">
        <w:rPr>
          <w:rFonts w:ascii="Segoe UI" w:eastAsia="Times New Roman" w:hAnsi="Segoe UI" w:cs="Segoe UI"/>
          <w:color w:val="161616"/>
          <w:sz w:val="24"/>
          <w:szCs w:val="24"/>
          <w:highlight w:val="green"/>
        </w:rPr>
        <w:t>It is a specialized form of Aggregation</w:t>
      </w:r>
      <w:r w:rsidRPr="001541D4">
        <w:rPr>
          <w:rFonts w:ascii="Segoe UI" w:eastAsia="Times New Roman" w:hAnsi="Segoe UI" w:cs="Segoe UI"/>
          <w:color w:val="161616"/>
          <w:sz w:val="24"/>
          <w:szCs w:val="24"/>
        </w:rPr>
        <w:t xml:space="preserve">. It is a strong type of Aggregation. In this relationship child objects does not have their lifecycle without Parent object. If a parent object is deleted, all its child objects will also be deleted. </w:t>
      </w:r>
      <w:r w:rsidRPr="00164A18">
        <w:rPr>
          <w:rFonts w:ascii="Segoe UI" w:eastAsia="Times New Roman" w:hAnsi="Segoe UI" w:cs="Segoe UI"/>
          <w:color w:val="161616"/>
          <w:sz w:val="24"/>
          <w:szCs w:val="24"/>
          <w:highlight w:val="yellow"/>
        </w:rPr>
        <w:t>This represents “death” relationship.</w:t>
      </w:r>
      <w:r w:rsidRPr="001541D4">
        <w:rPr>
          <w:rFonts w:ascii="Segoe UI" w:eastAsia="Times New Roman" w:hAnsi="Segoe UI" w:cs="Segoe UI"/>
          <w:color w:val="161616"/>
          <w:sz w:val="24"/>
          <w:szCs w:val="24"/>
        </w:rPr>
        <w:t xml:space="preserve"> This is represented by a solid diamond followed by a line.</w:t>
      </w:r>
    </w:p>
    <w:p w:rsidR="00AF1422" w:rsidRPr="001541D4" w:rsidRDefault="00AF1422" w:rsidP="00AF1422">
      <w:pPr>
        <w:shd w:val="clear" w:color="auto" w:fill="FCFCFC"/>
        <w:spacing w:after="0" w:line="240" w:lineRule="auto"/>
        <w:jc w:val="center"/>
        <w:textAlignment w:val="top"/>
        <w:rPr>
          <w:rFonts w:ascii="Segoe UI" w:eastAsia="Times New Roman" w:hAnsi="Segoe UI" w:cs="Segoe UI"/>
          <w:color w:val="161616"/>
          <w:sz w:val="24"/>
          <w:szCs w:val="24"/>
        </w:rPr>
      </w:pPr>
      <w:r w:rsidRPr="001541D4">
        <w:rPr>
          <w:rFonts w:ascii="Segoe UI" w:eastAsia="Times New Roman" w:hAnsi="Segoe UI" w:cs="Segoe UI"/>
          <w:noProof/>
          <w:color w:val="161616"/>
          <w:sz w:val="24"/>
          <w:szCs w:val="24"/>
        </w:rPr>
        <w:drawing>
          <wp:inline distT="0" distB="0" distL="0" distR="0">
            <wp:extent cx="1866900" cy="285750"/>
            <wp:effectExtent l="19050" t="0" r="0" b="0"/>
            <wp:docPr id="21" name="Picture 21" descr="http://www.dotnettricks.com/img/oops/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otnettricks.com/img/oops/composition.png"/>
                    <pic:cNvPicPr>
                      <a:picLocks noChangeAspect="1" noChangeArrowheads="1"/>
                    </pic:cNvPicPr>
                  </pic:nvPicPr>
                  <pic:blipFill>
                    <a:blip r:embed="rId14"/>
                    <a:srcRect/>
                    <a:stretch>
                      <a:fillRect/>
                    </a:stretch>
                  </pic:blipFill>
                  <pic:spPr bwMode="auto">
                    <a:xfrm>
                      <a:off x="0" y="0"/>
                      <a:ext cx="1866900" cy="285750"/>
                    </a:xfrm>
                    <a:prstGeom prst="rect">
                      <a:avLst/>
                    </a:prstGeom>
                    <a:noFill/>
                    <a:ln w="9525">
                      <a:noFill/>
                      <a:miter lim="800000"/>
                      <a:headEnd/>
                      <a:tailEnd/>
                    </a:ln>
                  </pic:spPr>
                </pic:pic>
              </a:graphicData>
            </a:graphic>
          </wp:inline>
        </w:drawing>
      </w:r>
    </w:p>
    <w:p w:rsidR="00AF1422" w:rsidRPr="001541D4" w:rsidRDefault="00AF1422" w:rsidP="00AF1422">
      <w:pPr>
        <w:shd w:val="clear" w:color="auto" w:fill="FCFCFC"/>
        <w:spacing w:after="0" w:line="240" w:lineRule="auto"/>
        <w:jc w:val="both"/>
        <w:textAlignment w:val="top"/>
        <w:rPr>
          <w:rFonts w:ascii="Segoe UI" w:eastAsia="Times New Roman" w:hAnsi="Segoe UI" w:cs="Segoe UI"/>
          <w:color w:val="161616"/>
          <w:sz w:val="24"/>
          <w:szCs w:val="24"/>
        </w:rPr>
      </w:pPr>
      <w:r w:rsidRPr="001541D4">
        <w:rPr>
          <w:rFonts w:ascii="Segoe UI" w:eastAsia="Times New Roman" w:hAnsi="Segoe UI" w:cs="Segoe UI"/>
          <w:color w:val="161616"/>
          <w:sz w:val="24"/>
          <w:szCs w:val="24"/>
        </w:rPr>
        <w:t xml:space="preserve">Let’s take an example of relationship between House and rooms. </w:t>
      </w:r>
      <w:r w:rsidRPr="001541D4">
        <w:rPr>
          <w:rFonts w:ascii="Segoe UI" w:eastAsia="Times New Roman" w:hAnsi="Segoe UI" w:cs="Segoe UI"/>
          <w:color w:val="161616"/>
          <w:sz w:val="24"/>
          <w:szCs w:val="24"/>
          <w:highlight w:val="green"/>
        </w:rPr>
        <w:t>House can contain multiple rooms</w:t>
      </w:r>
      <w:r w:rsidRPr="001541D4">
        <w:rPr>
          <w:rFonts w:ascii="Segoe UI" w:eastAsia="Times New Roman" w:hAnsi="Segoe UI" w:cs="Segoe UI"/>
          <w:color w:val="161616"/>
          <w:sz w:val="24"/>
          <w:szCs w:val="24"/>
        </w:rPr>
        <w:t xml:space="preserve"> </w:t>
      </w:r>
      <w:r w:rsidRPr="001803F6">
        <w:rPr>
          <w:rFonts w:ascii="Segoe UI" w:eastAsia="Times New Roman" w:hAnsi="Segoe UI" w:cs="Segoe UI"/>
          <w:color w:val="161616"/>
          <w:sz w:val="24"/>
          <w:szCs w:val="24"/>
          <w:highlight w:val="yellow"/>
        </w:rPr>
        <w:t>there is no independent life of room and any room cannot belongs to two different house</w:t>
      </w:r>
      <w:r w:rsidRPr="001541D4">
        <w:rPr>
          <w:rFonts w:ascii="Segoe UI" w:eastAsia="Times New Roman" w:hAnsi="Segoe UI" w:cs="Segoe UI"/>
          <w:color w:val="161616"/>
          <w:sz w:val="24"/>
          <w:szCs w:val="24"/>
        </w:rPr>
        <w:t xml:space="preserve"> if we delete the house room will automatically delete.</w:t>
      </w:r>
    </w:p>
    <w:p w:rsidR="00AF1422" w:rsidRPr="00AF1422" w:rsidRDefault="00AF1422" w:rsidP="00AF1422">
      <w:pPr>
        <w:shd w:val="clear" w:color="auto" w:fill="FCFCFC"/>
        <w:spacing w:after="0" w:line="240" w:lineRule="auto"/>
        <w:jc w:val="center"/>
        <w:textAlignment w:val="top"/>
        <w:rPr>
          <w:rFonts w:ascii="Segoe UI" w:eastAsia="Times New Roman" w:hAnsi="Segoe UI" w:cs="Segoe UI"/>
          <w:color w:val="161616"/>
          <w:sz w:val="18"/>
          <w:szCs w:val="18"/>
        </w:rPr>
      </w:pPr>
      <w:r>
        <w:rPr>
          <w:rFonts w:ascii="Segoe UI" w:eastAsia="Times New Roman" w:hAnsi="Segoe UI" w:cs="Segoe UI"/>
          <w:noProof/>
          <w:color w:val="161616"/>
          <w:sz w:val="18"/>
          <w:szCs w:val="18"/>
        </w:rPr>
        <w:drawing>
          <wp:inline distT="0" distB="0" distL="0" distR="0">
            <wp:extent cx="3733800" cy="962025"/>
            <wp:effectExtent l="19050" t="0" r="0" b="0"/>
            <wp:docPr id="22" name="Picture 22" descr="http://www.dotnettricks.com/img/oops/composi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otnettricks.com/img/oops/composition-diagram.png"/>
                    <pic:cNvPicPr>
                      <a:picLocks noChangeAspect="1" noChangeArrowheads="1"/>
                    </pic:cNvPicPr>
                  </pic:nvPicPr>
                  <pic:blipFill>
                    <a:blip r:embed="rId15"/>
                    <a:srcRect/>
                    <a:stretch>
                      <a:fillRect/>
                    </a:stretch>
                  </pic:blipFill>
                  <pic:spPr bwMode="auto">
                    <a:xfrm>
                      <a:off x="0" y="0"/>
                      <a:ext cx="3733800" cy="962025"/>
                    </a:xfrm>
                    <a:prstGeom prst="rect">
                      <a:avLst/>
                    </a:prstGeom>
                    <a:noFill/>
                    <a:ln w="9525">
                      <a:noFill/>
                      <a:miter lim="800000"/>
                      <a:headEnd/>
                      <a:tailEnd/>
                    </a:ln>
                  </pic:spPr>
                </pic:pic>
              </a:graphicData>
            </a:graphic>
          </wp:inline>
        </w:drawing>
      </w:r>
    </w:p>
    <w:p w:rsidR="00AF1422" w:rsidRPr="00AF1422" w:rsidRDefault="00AF1422" w:rsidP="00AF1422">
      <w:pPr>
        <w:shd w:val="clear" w:color="auto" w:fill="FCFCFC"/>
        <w:spacing w:after="0" w:line="240" w:lineRule="auto"/>
        <w:jc w:val="both"/>
        <w:textAlignment w:val="top"/>
        <w:rPr>
          <w:rFonts w:ascii="Segoe UI" w:eastAsia="Times New Roman" w:hAnsi="Segoe UI" w:cs="Segoe UI"/>
          <w:color w:val="161616"/>
          <w:sz w:val="18"/>
          <w:szCs w:val="18"/>
        </w:rPr>
      </w:pPr>
      <w:r w:rsidRPr="00AF1422">
        <w:rPr>
          <w:rFonts w:ascii="Segoe UI" w:eastAsia="Times New Roman" w:hAnsi="Segoe UI" w:cs="Segoe UI"/>
          <w:color w:val="161616"/>
          <w:sz w:val="18"/>
          <w:szCs w:val="18"/>
        </w:rPr>
        <w:t>Let’s take another example of relationship between Questions and options. Single questions can have multiple options and option cannot belong to multiple questions. If we delete questions options will be automatically deleted.</w:t>
      </w:r>
    </w:p>
    <w:p w:rsidR="00AF1422" w:rsidRDefault="00AF1422" w:rsidP="00964D62">
      <w:pPr>
        <w:pStyle w:val="NormalWeb"/>
        <w:shd w:val="clear" w:color="auto" w:fill="FFFFFF"/>
        <w:spacing w:before="0" w:beforeAutospacing="0" w:after="390" w:afterAutospacing="0"/>
        <w:ind w:left="600"/>
        <w:rPr>
          <w:ins w:id="103" w:author="Unknown"/>
          <w:rFonts w:ascii="Arial" w:hAnsi="Arial" w:cs="Arial"/>
          <w:color w:val="666666"/>
        </w:rPr>
      </w:pPr>
    </w:p>
    <w:p w:rsidR="00E26C0D" w:rsidRDefault="00E26C0D" w:rsidP="00E26C0D"/>
    <w:p w:rsidR="000B5F22" w:rsidRPr="000B5F22" w:rsidRDefault="000B5F22" w:rsidP="00E26C0D">
      <w:pPr>
        <w:rPr>
          <w:sz w:val="56"/>
          <w:szCs w:val="56"/>
        </w:rPr>
      </w:pPr>
      <w:r w:rsidRPr="000B5F22">
        <w:rPr>
          <w:sz w:val="56"/>
          <w:szCs w:val="56"/>
        </w:rPr>
        <w:t>Difference</w:t>
      </w:r>
      <w:r>
        <w:rPr>
          <w:sz w:val="56"/>
          <w:szCs w:val="56"/>
        </w:rPr>
        <w:t xml:space="preserve"> Aggregation &amp; composition</w:t>
      </w:r>
    </w:p>
    <w:p w:rsidR="000B5F22" w:rsidRDefault="000B5F22" w:rsidP="00E26C0D"/>
    <w:tbl>
      <w:tblPr>
        <w:tblStyle w:val="TableGrid"/>
        <w:tblW w:w="0" w:type="auto"/>
        <w:tblLook w:val="04A0"/>
      </w:tblPr>
      <w:tblGrid>
        <w:gridCol w:w="648"/>
        <w:gridCol w:w="3600"/>
        <w:gridCol w:w="5328"/>
      </w:tblGrid>
      <w:tr w:rsidR="00643810" w:rsidTr="00643810">
        <w:tc>
          <w:tcPr>
            <w:tcW w:w="648" w:type="dxa"/>
          </w:tcPr>
          <w:p w:rsidR="00643810" w:rsidRPr="00643810" w:rsidRDefault="00643810" w:rsidP="00E26C0D">
            <w:pPr>
              <w:rPr>
                <w:sz w:val="40"/>
                <w:szCs w:val="40"/>
              </w:rPr>
            </w:pPr>
          </w:p>
        </w:tc>
        <w:tc>
          <w:tcPr>
            <w:tcW w:w="3600" w:type="dxa"/>
          </w:tcPr>
          <w:p w:rsidR="00643810" w:rsidRPr="00643810" w:rsidRDefault="00643810" w:rsidP="00E26C0D">
            <w:pPr>
              <w:rPr>
                <w:b/>
                <w:sz w:val="40"/>
                <w:szCs w:val="40"/>
              </w:rPr>
            </w:pPr>
            <w:r w:rsidRPr="00643810">
              <w:rPr>
                <w:b/>
                <w:sz w:val="40"/>
                <w:szCs w:val="40"/>
              </w:rPr>
              <w:t>Aggregation</w:t>
            </w:r>
          </w:p>
        </w:tc>
        <w:tc>
          <w:tcPr>
            <w:tcW w:w="5328" w:type="dxa"/>
          </w:tcPr>
          <w:p w:rsidR="00643810" w:rsidRPr="00643810" w:rsidRDefault="00643810" w:rsidP="00E26C0D">
            <w:pPr>
              <w:rPr>
                <w:b/>
                <w:sz w:val="40"/>
                <w:szCs w:val="40"/>
              </w:rPr>
            </w:pPr>
            <w:r w:rsidRPr="00643810">
              <w:rPr>
                <w:b/>
                <w:sz w:val="40"/>
                <w:szCs w:val="40"/>
              </w:rPr>
              <w:t>Composition</w:t>
            </w:r>
          </w:p>
        </w:tc>
      </w:tr>
      <w:tr w:rsidR="00643810" w:rsidTr="00643810">
        <w:tc>
          <w:tcPr>
            <w:tcW w:w="648" w:type="dxa"/>
          </w:tcPr>
          <w:p w:rsidR="00643810" w:rsidRDefault="00643810" w:rsidP="00E26C0D">
            <w:r>
              <w:t>1</w:t>
            </w:r>
          </w:p>
        </w:tc>
        <w:tc>
          <w:tcPr>
            <w:tcW w:w="3600" w:type="dxa"/>
          </w:tcPr>
          <w:p w:rsidR="00643810" w:rsidRPr="00A94237" w:rsidRDefault="00643810" w:rsidP="00E26C0D">
            <w:pPr>
              <w:rPr>
                <w:highlight w:val="lightGray"/>
              </w:rPr>
            </w:pPr>
            <w:r w:rsidRPr="00A94237">
              <w:rPr>
                <w:rFonts w:ascii="Segoe UI" w:eastAsia="Times New Roman" w:hAnsi="Segoe UI" w:cs="Segoe UI"/>
                <w:color w:val="161616"/>
                <w:sz w:val="24"/>
                <w:szCs w:val="24"/>
                <w:highlight w:val="lightGray"/>
              </w:rPr>
              <w:t>It is a specialized form of Association where all object have their own lifecycle but there is ownership</w:t>
            </w:r>
          </w:p>
        </w:tc>
        <w:tc>
          <w:tcPr>
            <w:tcW w:w="5328" w:type="dxa"/>
          </w:tcPr>
          <w:p w:rsidR="00643810" w:rsidRPr="00A94237" w:rsidRDefault="00643810" w:rsidP="00E26C0D">
            <w:pPr>
              <w:rPr>
                <w:highlight w:val="lightGray"/>
              </w:rPr>
            </w:pPr>
            <w:r w:rsidRPr="00A94237">
              <w:rPr>
                <w:rFonts w:ascii="Segoe UI" w:eastAsia="Times New Roman" w:hAnsi="Segoe UI" w:cs="Segoe UI"/>
                <w:color w:val="161616"/>
                <w:sz w:val="24"/>
                <w:szCs w:val="24"/>
                <w:highlight w:val="lightGray"/>
              </w:rPr>
              <w:t>It is a specialized form of Aggregation</w:t>
            </w:r>
          </w:p>
        </w:tc>
      </w:tr>
      <w:tr w:rsidR="00643810" w:rsidTr="00643810">
        <w:tc>
          <w:tcPr>
            <w:tcW w:w="648" w:type="dxa"/>
          </w:tcPr>
          <w:p w:rsidR="00643810" w:rsidRDefault="00643810" w:rsidP="00E26C0D">
            <w:r>
              <w:t>2</w:t>
            </w:r>
          </w:p>
        </w:tc>
        <w:tc>
          <w:tcPr>
            <w:tcW w:w="3600" w:type="dxa"/>
          </w:tcPr>
          <w:p w:rsidR="00643810" w:rsidRDefault="00643810" w:rsidP="00E26C0D">
            <w:r w:rsidRPr="00AF1422">
              <w:rPr>
                <w:rFonts w:ascii="Segoe UI" w:eastAsia="Times New Roman" w:hAnsi="Segoe UI" w:cs="Segoe UI"/>
                <w:color w:val="161616"/>
                <w:sz w:val="24"/>
                <w:szCs w:val="24"/>
                <w:highlight w:val="yellow"/>
              </w:rPr>
              <w:t xml:space="preserve">all object have their own lifecycle </w:t>
            </w:r>
            <w:r w:rsidRPr="00B1642D">
              <w:rPr>
                <w:rFonts w:ascii="Segoe UI" w:eastAsia="Times New Roman" w:hAnsi="Segoe UI" w:cs="Segoe UI"/>
                <w:color w:val="161616"/>
                <w:sz w:val="24"/>
                <w:szCs w:val="24"/>
                <w:highlight w:val="green"/>
              </w:rPr>
              <w:t>but there is ownership</w:t>
            </w:r>
          </w:p>
        </w:tc>
        <w:tc>
          <w:tcPr>
            <w:tcW w:w="5328" w:type="dxa"/>
          </w:tcPr>
          <w:p w:rsidR="00643810" w:rsidRDefault="00643810" w:rsidP="00643810">
            <w:pPr>
              <w:pStyle w:val="NormalWeb"/>
              <w:shd w:val="clear" w:color="auto" w:fill="FFFFFF"/>
              <w:spacing w:before="0" w:beforeAutospacing="0" w:after="390" w:afterAutospacing="0"/>
              <w:rPr>
                <w:rFonts w:ascii="Arial" w:hAnsi="Arial" w:cs="Arial"/>
                <w:color w:val="666666"/>
              </w:rPr>
            </w:pPr>
            <w:ins w:id="104" w:author="Unknown">
              <w:r>
                <w:rPr>
                  <w:rFonts w:ascii="Arial" w:hAnsi="Arial" w:cs="Arial"/>
                  <w:color w:val="666666"/>
                </w:rPr>
                <w:t xml:space="preserve">Composition is a special form of Aggregation where the </w:t>
              </w:r>
              <w:r w:rsidRPr="0082403E">
                <w:rPr>
                  <w:rFonts w:ascii="Arial" w:hAnsi="Arial" w:cs="Arial"/>
                  <w:color w:val="666666"/>
                  <w:highlight w:val="green"/>
                </w:rPr>
                <w:t>part cannot exist without the whole</w:t>
              </w:r>
              <w:r>
                <w:rPr>
                  <w:rFonts w:ascii="Arial" w:hAnsi="Arial" w:cs="Arial"/>
                  <w:color w:val="666666"/>
                </w:rPr>
                <w:t>.</w:t>
              </w:r>
            </w:ins>
          </w:p>
          <w:p w:rsidR="00643810" w:rsidRDefault="00643810" w:rsidP="00643810"/>
        </w:tc>
      </w:tr>
      <w:tr w:rsidR="00643810" w:rsidTr="00643810">
        <w:tc>
          <w:tcPr>
            <w:tcW w:w="648" w:type="dxa"/>
          </w:tcPr>
          <w:p w:rsidR="00643810" w:rsidRDefault="00643810" w:rsidP="00E26C0D">
            <w:r>
              <w:t>3</w:t>
            </w:r>
          </w:p>
        </w:tc>
        <w:tc>
          <w:tcPr>
            <w:tcW w:w="3600" w:type="dxa"/>
          </w:tcPr>
          <w:p w:rsidR="00643810" w:rsidRPr="00DF6EA7" w:rsidRDefault="00643810" w:rsidP="00643810">
            <w:pPr>
              <w:pStyle w:val="NormalWeb"/>
              <w:shd w:val="clear" w:color="auto" w:fill="FFFFFF"/>
              <w:spacing w:before="0" w:beforeAutospacing="0" w:after="390" w:afterAutospacing="0"/>
              <w:rPr>
                <w:rFonts w:ascii="Arial" w:hAnsi="Arial" w:cs="Arial"/>
                <w:color w:val="666666"/>
                <w:highlight w:val="blue"/>
              </w:rPr>
            </w:pPr>
            <w:ins w:id="105" w:author="Unknown">
              <w:r w:rsidRPr="00DF6EA7">
                <w:rPr>
                  <w:rFonts w:ascii="Arial" w:hAnsi="Arial" w:cs="Arial"/>
                  <w:color w:val="666666"/>
                  <w:highlight w:val="blue"/>
                </w:rPr>
                <w:t>Aggregation is a weak association.</w:t>
              </w:r>
            </w:ins>
          </w:p>
          <w:p w:rsidR="00643810" w:rsidRPr="00DF6EA7" w:rsidRDefault="00643810" w:rsidP="00E26C0D">
            <w:pPr>
              <w:rPr>
                <w:highlight w:val="blue"/>
              </w:rPr>
            </w:pPr>
          </w:p>
        </w:tc>
        <w:tc>
          <w:tcPr>
            <w:tcW w:w="5328" w:type="dxa"/>
          </w:tcPr>
          <w:p w:rsidR="00643810" w:rsidRPr="00DF6EA7" w:rsidRDefault="00643810" w:rsidP="00643810">
            <w:pPr>
              <w:pStyle w:val="NormalWeb"/>
              <w:shd w:val="clear" w:color="auto" w:fill="FFFFFF"/>
              <w:spacing w:before="0" w:beforeAutospacing="0" w:after="390" w:afterAutospacing="0"/>
              <w:rPr>
                <w:rFonts w:ascii="Arial" w:hAnsi="Arial" w:cs="Arial"/>
                <w:color w:val="666666"/>
                <w:highlight w:val="blue"/>
              </w:rPr>
            </w:pPr>
            <w:ins w:id="106" w:author="Unknown">
              <w:r w:rsidRPr="00DF6EA7">
                <w:rPr>
                  <w:rFonts w:ascii="Arial" w:hAnsi="Arial" w:cs="Arial"/>
                  <w:color w:val="666666"/>
                  <w:highlight w:val="blue"/>
                </w:rPr>
                <w:t>Composition is a strong Association.</w:t>
              </w:r>
            </w:ins>
          </w:p>
          <w:p w:rsidR="00643810" w:rsidRPr="00DF6EA7" w:rsidRDefault="00643810" w:rsidP="00643810">
            <w:pPr>
              <w:rPr>
                <w:highlight w:val="blue"/>
              </w:rPr>
            </w:pPr>
          </w:p>
        </w:tc>
      </w:tr>
      <w:tr w:rsidR="00643810" w:rsidTr="00643810">
        <w:tc>
          <w:tcPr>
            <w:tcW w:w="648" w:type="dxa"/>
          </w:tcPr>
          <w:p w:rsidR="00643810" w:rsidRDefault="00643810" w:rsidP="00E26C0D">
            <w:r>
              <w:t>4</w:t>
            </w:r>
          </w:p>
        </w:tc>
        <w:tc>
          <w:tcPr>
            <w:tcW w:w="3600" w:type="dxa"/>
          </w:tcPr>
          <w:p w:rsidR="00643810" w:rsidRPr="00AF1422" w:rsidRDefault="00643810" w:rsidP="00643810">
            <w:pPr>
              <w:shd w:val="clear" w:color="auto" w:fill="FCFCFC"/>
              <w:jc w:val="both"/>
              <w:textAlignment w:val="top"/>
              <w:rPr>
                <w:rFonts w:ascii="Segoe UI" w:eastAsia="Times New Roman" w:hAnsi="Segoe UI" w:cs="Segoe UI"/>
                <w:color w:val="161616"/>
                <w:sz w:val="24"/>
                <w:szCs w:val="24"/>
              </w:rPr>
            </w:pPr>
            <w:r w:rsidRPr="00AF1422">
              <w:rPr>
                <w:rFonts w:ascii="Segoe UI" w:eastAsia="Times New Roman" w:hAnsi="Segoe UI" w:cs="Segoe UI"/>
                <w:color w:val="161616"/>
                <w:sz w:val="24"/>
                <w:szCs w:val="24"/>
              </w:rPr>
              <w:t>This is represented by a hollow diamond followed by a line.</w:t>
            </w:r>
          </w:p>
          <w:p w:rsidR="00643810" w:rsidRDefault="00643810" w:rsidP="00E26C0D"/>
        </w:tc>
        <w:tc>
          <w:tcPr>
            <w:tcW w:w="5328" w:type="dxa"/>
          </w:tcPr>
          <w:p w:rsidR="00643810" w:rsidRDefault="00643810" w:rsidP="00643810">
            <w:ins w:id="107" w:author="Unknown">
              <w:r>
                <w:rPr>
                  <w:rFonts w:ascii="Arial" w:hAnsi="Arial" w:cs="Arial"/>
                  <w:color w:val="666666"/>
                </w:rPr>
                <w:t>Composition relationship is represented like aggregation with one difference that the diamond shape is filled.</w:t>
              </w:r>
            </w:ins>
          </w:p>
        </w:tc>
      </w:tr>
      <w:tr w:rsidR="00643810" w:rsidTr="00643810">
        <w:tc>
          <w:tcPr>
            <w:tcW w:w="648" w:type="dxa"/>
          </w:tcPr>
          <w:p w:rsidR="00643810" w:rsidRDefault="00643810" w:rsidP="00E26C0D">
            <w:r>
              <w:t>5</w:t>
            </w:r>
          </w:p>
        </w:tc>
        <w:tc>
          <w:tcPr>
            <w:tcW w:w="3600" w:type="dxa"/>
          </w:tcPr>
          <w:p w:rsidR="00643810" w:rsidRDefault="00643810" w:rsidP="00E26C0D"/>
        </w:tc>
        <w:tc>
          <w:tcPr>
            <w:tcW w:w="5328" w:type="dxa"/>
          </w:tcPr>
          <w:p w:rsidR="00643810" w:rsidRDefault="00643810" w:rsidP="00E26C0D">
            <w:r w:rsidRPr="00164A18">
              <w:rPr>
                <w:rFonts w:ascii="Segoe UI" w:eastAsia="Times New Roman" w:hAnsi="Segoe UI" w:cs="Segoe UI"/>
                <w:color w:val="161616"/>
                <w:sz w:val="24"/>
                <w:szCs w:val="24"/>
                <w:highlight w:val="yellow"/>
              </w:rPr>
              <w:t>This represents “death” relationship</w:t>
            </w:r>
          </w:p>
        </w:tc>
      </w:tr>
      <w:tr w:rsidR="00643810" w:rsidTr="00643810">
        <w:tc>
          <w:tcPr>
            <w:tcW w:w="648" w:type="dxa"/>
          </w:tcPr>
          <w:p w:rsidR="00643810" w:rsidRDefault="00643810" w:rsidP="00E26C0D"/>
        </w:tc>
        <w:tc>
          <w:tcPr>
            <w:tcW w:w="3600" w:type="dxa"/>
          </w:tcPr>
          <w:p w:rsidR="00643810" w:rsidRDefault="00643810" w:rsidP="00E26C0D"/>
        </w:tc>
        <w:tc>
          <w:tcPr>
            <w:tcW w:w="5328" w:type="dxa"/>
          </w:tcPr>
          <w:p w:rsidR="00643810" w:rsidRDefault="00643810" w:rsidP="00E26C0D"/>
        </w:tc>
      </w:tr>
    </w:tbl>
    <w:p w:rsidR="008D2884" w:rsidRDefault="008D2884" w:rsidP="00E26C0D"/>
    <w:p w:rsidR="00E26C0D" w:rsidRPr="00E26C0D" w:rsidRDefault="00E26C0D" w:rsidP="00E26C0D">
      <w:pPr>
        <w:pStyle w:val="NormalWeb"/>
        <w:shd w:val="clear" w:color="auto" w:fill="FCFCFC"/>
        <w:spacing w:before="0" w:beforeAutospacing="0" w:after="0" w:afterAutospacing="0"/>
        <w:jc w:val="both"/>
        <w:textAlignment w:val="top"/>
        <w:rPr>
          <w:rFonts w:ascii="Arial" w:eastAsiaTheme="majorEastAsia" w:hAnsi="Arial" w:cs="Arial"/>
          <w:b/>
          <w:bCs/>
          <w:color w:val="000000"/>
          <w:sz w:val="36"/>
          <w:szCs w:val="36"/>
        </w:rPr>
      </w:pPr>
      <w:r w:rsidRPr="00E26C0D">
        <w:rPr>
          <w:rFonts w:ascii="Arial" w:eastAsiaTheme="majorEastAsia" w:hAnsi="Arial" w:cs="Arial"/>
          <w:b/>
          <w:bCs/>
          <w:color w:val="000000"/>
          <w:sz w:val="36"/>
          <w:szCs w:val="36"/>
        </w:rPr>
        <w:t>Generalization</w:t>
      </w:r>
      <w:r>
        <w:rPr>
          <w:rFonts w:ascii="Arial" w:eastAsiaTheme="majorEastAsia" w:hAnsi="Arial" w:cs="Arial"/>
          <w:b/>
          <w:bCs/>
          <w:color w:val="000000"/>
          <w:sz w:val="36"/>
          <w:szCs w:val="36"/>
        </w:rPr>
        <w:t xml:space="preserve"> Vs </w:t>
      </w:r>
      <w:r w:rsidRPr="00E26C0D">
        <w:rPr>
          <w:rFonts w:ascii="Arial" w:eastAsiaTheme="majorEastAsia" w:hAnsi="Arial" w:cs="Arial"/>
          <w:b/>
          <w:bCs/>
          <w:color w:val="000000"/>
          <w:sz w:val="36"/>
          <w:szCs w:val="36"/>
        </w:rPr>
        <w:t>Specialization</w:t>
      </w:r>
      <w:r w:rsidR="008D2884">
        <w:rPr>
          <w:rFonts w:ascii="Arial" w:eastAsiaTheme="majorEastAsia" w:hAnsi="Arial" w:cs="Arial"/>
          <w:b/>
          <w:bCs/>
          <w:color w:val="000000"/>
          <w:sz w:val="36"/>
          <w:szCs w:val="36"/>
        </w:rPr>
        <w:t xml:space="preserve"> // </w:t>
      </w:r>
      <w:r w:rsidR="008D2884" w:rsidRPr="008D2884">
        <w:rPr>
          <w:rFonts w:ascii="Arial" w:eastAsiaTheme="majorEastAsia" w:hAnsi="Arial" w:cs="Arial"/>
          <w:b/>
          <w:bCs/>
          <w:color w:val="000000"/>
          <w:sz w:val="36"/>
          <w:szCs w:val="36"/>
          <w:highlight w:val="darkMagenta"/>
        </w:rPr>
        <w:t>asked in interview</w:t>
      </w:r>
    </w:p>
    <w:tbl>
      <w:tblPr>
        <w:tblStyle w:val="TableGrid"/>
        <w:tblW w:w="0" w:type="auto"/>
        <w:tblLook w:val="04A0"/>
      </w:tblPr>
      <w:tblGrid>
        <w:gridCol w:w="4788"/>
        <w:gridCol w:w="4788"/>
      </w:tblGrid>
      <w:tr w:rsidR="00E26C0D" w:rsidTr="00E26C0D">
        <w:tc>
          <w:tcPr>
            <w:tcW w:w="4788" w:type="dxa"/>
          </w:tcPr>
          <w:p w:rsidR="00E26C0D" w:rsidRDefault="008D2884" w:rsidP="00E26C0D">
            <w:pPr>
              <w:pStyle w:val="NormalWeb"/>
              <w:spacing w:before="0" w:beforeAutospacing="0" w:after="0" w:afterAutospacing="0"/>
              <w:jc w:val="both"/>
              <w:textAlignment w:val="top"/>
              <w:rPr>
                <w:rFonts w:ascii="Segoe UI" w:hAnsi="Segoe UI" w:cs="Segoe UI"/>
                <w:color w:val="161616"/>
              </w:rPr>
            </w:pPr>
            <w:r w:rsidRPr="00E26C0D">
              <w:rPr>
                <w:rFonts w:ascii="Arial" w:eastAsiaTheme="majorEastAsia" w:hAnsi="Arial" w:cs="Arial"/>
                <w:b/>
                <w:bCs/>
                <w:color w:val="000000"/>
                <w:sz w:val="36"/>
                <w:szCs w:val="36"/>
              </w:rPr>
              <w:t>Generalization</w:t>
            </w:r>
          </w:p>
        </w:tc>
        <w:tc>
          <w:tcPr>
            <w:tcW w:w="4788" w:type="dxa"/>
          </w:tcPr>
          <w:p w:rsidR="00E26C0D" w:rsidRDefault="008D2884" w:rsidP="00E26C0D">
            <w:pPr>
              <w:pStyle w:val="NormalWeb"/>
              <w:spacing w:before="0" w:beforeAutospacing="0" w:after="0" w:afterAutospacing="0"/>
              <w:jc w:val="both"/>
              <w:textAlignment w:val="top"/>
              <w:rPr>
                <w:rFonts w:ascii="Segoe UI" w:hAnsi="Segoe UI" w:cs="Segoe UI"/>
                <w:color w:val="161616"/>
              </w:rPr>
            </w:pPr>
            <w:r w:rsidRPr="00E26C0D">
              <w:rPr>
                <w:rFonts w:ascii="Arial" w:eastAsiaTheme="majorEastAsia" w:hAnsi="Arial" w:cs="Arial"/>
                <w:b/>
                <w:bCs/>
                <w:color w:val="000000"/>
                <w:sz w:val="36"/>
                <w:szCs w:val="36"/>
              </w:rPr>
              <w:t>Specialization</w:t>
            </w:r>
          </w:p>
        </w:tc>
      </w:tr>
      <w:tr w:rsidR="00E26C0D" w:rsidTr="00E26C0D">
        <w:tc>
          <w:tcPr>
            <w:tcW w:w="4788" w:type="dxa"/>
          </w:tcPr>
          <w:p w:rsidR="00E26C0D" w:rsidRDefault="00E26C0D" w:rsidP="00E26C0D">
            <w:pPr>
              <w:pStyle w:val="NormalWeb"/>
              <w:shd w:val="clear" w:color="auto" w:fill="FCFCFC"/>
              <w:spacing w:before="0" w:beforeAutospacing="0" w:after="0" w:afterAutospacing="0"/>
              <w:jc w:val="both"/>
              <w:textAlignment w:val="top"/>
              <w:rPr>
                <w:rFonts w:ascii="Segoe UI" w:hAnsi="Segoe UI" w:cs="Segoe UI"/>
                <w:color w:val="161616"/>
              </w:rPr>
            </w:pPr>
            <w:r w:rsidRPr="00734619">
              <w:rPr>
                <w:rFonts w:ascii="Segoe UI" w:hAnsi="Segoe UI" w:cs="Segoe UI"/>
                <w:color w:val="161616"/>
                <w:highlight w:val="yellow"/>
              </w:rPr>
              <w:t>The process of extracting common characteristics from two or more classes</w:t>
            </w:r>
            <w:r>
              <w:rPr>
                <w:rFonts w:ascii="Segoe UI" w:hAnsi="Segoe UI" w:cs="Segoe UI"/>
                <w:color w:val="161616"/>
              </w:rPr>
              <w:t xml:space="preserve"> and </w:t>
            </w:r>
            <w:r w:rsidRPr="009F2E43">
              <w:rPr>
                <w:rFonts w:ascii="Segoe UI" w:hAnsi="Segoe UI" w:cs="Segoe UI"/>
                <w:color w:val="161616"/>
                <w:highlight w:val="yellow"/>
              </w:rPr>
              <w:t xml:space="preserve">combining them into a generalized </w:t>
            </w:r>
            <w:proofErr w:type="spellStart"/>
            <w:proofErr w:type="gramStart"/>
            <w:r w:rsidRPr="009F2E43">
              <w:rPr>
                <w:rFonts w:ascii="Segoe UI" w:hAnsi="Segoe UI" w:cs="Segoe UI"/>
                <w:color w:val="161616"/>
                <w:highlight w:val="yellow"/>
              </w:rPr>
              <w:t>superclass</w:t>
            </w:r>
            <w:proofErr w:type="spellEnd"/>
            <w:r>
              <w:rPr>
                <w:rFonts w:ascii="Segoe UI" w:hAnsi="Segoe UI" w:cs="Segoe UI"/>
                <w:color w:val="161616"/>
              </w:rPr>
              <w:t>,</w:t>
            </w:r>
            <w:proofErr w:type="gramEnd"/>
            <w:r>
              <w:rPr>
                <w:rFonts w:ascii="Segoe UI" w:hAnsi="Segoe UI" w:cs="Segoe UI"/>
                <w:color w:val="161616"/>
              </w:rPr>
              <w:t xml:space="preserve"> is called Generalization. The </w:t>
            </w:r>
            <w:r w:rsidRPr="009F2E43">
              <w:rPr>
                <w:rFonts w:ascii="Segoe UI" w:hAnsi="Segoe UI" w:cs="Segoe UI"/>
                <w:color w:val="161616"/>
                <w:highlight w:val="green"/>
              </w:rPr>
              <w:t>common characteristics can be attributes or methods</w:t>
            </w:r>
            <w:r>
              <w:rPr>
                <w:rFonts w:ascii="Segoe UI" w:hAnsi="Segoe UI" w:cs="Segoe UI"/>
                <w:color w:val="161616"/>
              </w:rPr>
              <w:t>. Generalization is represented by a triangle followed by a line.</w:t>
            </w:r>
          </w:p>
          <w:p w:rsidR="00E26C0D" w:rsidRDefault="00E26C0D" w:rsidP="00E26C0D">
            <w:pPr>
              <w:pStyle w:val="NormalWeb"/>
              <w:spacing w:before="0" w:beforeAutospacing="0" w:after="0" w:afterAutospacing="0"/>
              <w:jc w:val="both"/>
              <w:textAlignment w:val="top"/>
              <w:rPr>
                <w:rFonts w:ascii="Segoe UI" w:hAnsi="Segoe UI" w:cs="Segoe UI"/>
                <w:color w:val="161616"/>
              </w:rPr>
            </w:pPr>
            <w:r>
              <w:rPr>
                <w:rFonts w:ascii="Segoe UI" w:hAnsi="Segoe UI" w:cs="Segoe UI"/>
                <w:noProof/>
                <w:color w:val="161616"/>
              </w:rPr>
              <w:drawing>
                <wp:inline distT="0" distB="0" distL="0" distR="0">
                  <wp:extent cx="323850" cy="428625"/>
                  <wp:effectExtent l="19050" t="0" r="0" b="0"/>
                  <wp:docPr id="9" name="Picture 2" descr="http://www.dotnettricks.com/img/oops/generalization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tricks.com/img/oops/generalizationarrow.png"/>
                          <pic:cNvPicPr>
                            <a:picLocks noChangeAspect="1" noChangeArrowheads="1"/>
                          </pic:cNvPicPr>
                        </pic:nvPicPr>
                        <pic:blipFill>
                          <a:blip r:embed="rId16"/>
                          <a:srcRect/>
                          <a:stretch>
                            <a:fillRect/>
                          </a:stretch>
                        </pic:blipFill>
                        <pic:spPr bwMode="auto">
                          <a:xfrm>
                            <a:off x="0" y="0"/>
                            <a:ext cx="323850" cy="428625"/>
                          </a:xfrm>
                          <a:prstGeom prst="rect">
                            <a:avLst/>
                          </a:prstGeom>
                          <a:noFill/>
                          <a:ln w="9525">
                            <a:noFill/>
                            <a:miter lim="800000"/>
                            <a:headEnd/>
                            <a:tailEnd/>
                          </a:ln>
                        </pic:spPr>
                      </pic:pic>
                    </a:graphicData>
                  </a:graphic>
                </wp:inline>
              </w:drawing>
            </w:r>
          </w:p>
        </w:tc>
        <w:tc>
          <w:tcPr>
            <w:tcW w:w="4788" w:type="dxa"/>
          </w:tcPr>
          <w:p w:rsidR="00E26C0D" w:rsidRDefault="00E26C0D" w:rsidP="00E26C0D">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Specialization is the reverse process of Generalization means creating new sub classes from an existing class.</w:t>
            </w:r>
          </w:p>
          <w:p w:rsidR="00E26C0D" w:rsidRDefault="00E26C0D" w:rsidP="00E26C0D">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Let’s take an example of Bank Account; A Bank Account is of two types – Current Account and Saving Account. Current </w:t>
            </w:r>
            <w:r w:rsidRPr="00A802F6">
              <w:rPr>
                <w:rFonts w:ascii="Segoe UI" w:hAnsi="Segoe UI" w:cs="Segoe UI"/>
                <w:color w:val="161616"/>
                <w:highlight w:val="green"/>
              </w:rPr>
              <w:t>Account and Saving Account inherits the common/ generalized properties like Account Number, Account</w:t>
            </w:r>
            <w:r>
              <w:rPr>
                <w:rFonts w:ascii="Segoe UI" w:hAnsi="Segoe UI" w:cs="Segoe UI"/>
                <w:color w:val="161616"/>
              </w:rPr>
              <w:t xml:space="preserve"> Balance etc. from a Bank Account and also have their own specialized properties like </w:t>
            </w:r>
            <w:r w:rsidRPr="00CC5960">
              <w:rPr>
                <w:rFonts w:ascii="Segoe UI" w:hAnsi="Segoe UI" w:cs="Segoe UI"/>
                <w:color w:val="161616"/>
                <w:highlight w:val="green"/>
              </w:rPr>
              <w:t xml:space="preserve">interest </w:t>
            </w:r>
            <w:r w:rsidRPr="00CC5960">
              <w:rPr>
                <w:rFonts w:ascii="Segoe UI" w:hAnsi="Segoe UI" w:cs="Segoe UI"/>
                <w:color w:val="161616"/>
                <w:highlight w:val="green"/>
              </w:rPr>
              <w:lastRenderedPageBreak/>
              <w:t>rate</w:t>
            </w:r>
            <w:r>
              <w:rPr>
                <w:rFonts w:ascii="Segoe UI" w:hAnsi="Segoe UI" w:cs="Segoe UI"/>
                <w:color w:val="161616"/>
              </w:rPr>
              <w:t xml:space="preserve"> etc.</w:t>
            </w:r>
          </w:p>
          <w:p w:rsidR="00E26C0D" w:rsidRDefault="00E26C0D" w:rsidP="00E26C0D">
            <w:pPr>
              <w:pStyle w:val="NormalWeb"/>
              <w:spacing w:before="0" w:beforeAutospacing="0" w:after="0" w:afterAutospacing="0"/>
              <w:jc w:val="both"/>
              <w:textAlignment w:val="top"/>
              <w:rPr>
                <w:rFonts w:ascii="Segoe UI" w:hAnsi="Segoe UI" w:cs="Segoe UI"/>
                <w:color w:val="161616"/>
              </w:rPr>
            </w:pPr>
          </w:p>
        </w:tc>
      </w:tr>
    </w:tbl>
    <w:p w:rsidR="00E26C0D" w:rsidRDefault="00E26C0D" w:rsidP="00E26C0D">
      <w:pPr>
        <w:pStyle w:val="NormalWeb"/>
        <w:shd w:val="clear" w:color="auto" w:fill="FCFCFC"/>
        <w:spacing w:before="0" w:beforeAutospacing="0" w:after="0" w:afterAutospacing="0"/>
        <w:jc w:val="both"/>
        <w:textAlignment w:val="top"/>
        <w:rPr>
          <w:rFonts w:ascii="Segoe UI" w:hAnsi="Segoe UI" w:cs="Segoe UI"/>
          <w:color w:val="161616"/>
        </w:rPr>
      </w:pPr>
    </w:p>
    <w:p w:rsidR="00E26C0D" w:rsidRDefault="00E26C0D" w:rsidP="00E26C0D">
      <w:pPr>
        <w:shd w:val="clear" w:color="auto" w:fill="FCFCFC"/>
        <w:jc w:val="center"/>
        <w:textAlignment w:val="top"/>
        <w:rPr>
          <w:rFonts w:ascii="Segoe UI" w:hAnsi="Segoe UI" w:cs="Segoe UI"/>
          <w:color w:val="161616"/>
        </w:rPr>
      </w:pPr>
    </w:p>
    <w:p w:rsidR="00E26C0D" w:rsidRDefault="00E26C0D" w:rsidP="00E26C0D">
      <w:pPr>
        <w:pStyle w:val="NormalWeb"/>
        <w:shd w:val="clear" w:color="auto" w:fill="FCFCFC"/>
        <w:spacing w:before="0" w:beforeAutospacing="0" w:after="0" w:afterAutospacing="0"/>
        <w:jc w:val="both"/>
        <w:textAlignment w:val="top"/>
        <w:rPr>
          <w:rFonts w:ascii="Segoe UI" w:hAnsi="Segoe UI" w:cs="Segoe UI"/>
          <w:color w:val="161616"/>
        </w:rPr>
      </w:pPr>
    </w:p>
    <w:p w:rsidR="00E26C0D" w:rsidRDefault="00E26C0D" w:rsidP="00E26C0D">
      <w:pPr>
        <w:shd w:val="clear" w:color="auto" w:fill="FCFCFC"/>
        <w:jc w:val="center"/>
        <w:textAlignment w:val="top"/>
        <w:rPr>
          <w:rFonts w:ascii="Segoe UI" w:hAnsi="Segoe UI" w:cs="Segoe UI"/>
          <w:color w:val="161616"/>
        </w:rPr>
      </w:pPr>
      <w:r>
        <w:rPr>
          <w:rFonts w:ascii="Segoe UI" w:hAnsi="Segoe UI" w:cs="Segoe UI"/>
          <w:noProof/>
          <w:color w:val="161616"/>
        </w:rPr>
        <w:drawing>
          <wp:inline distT="0" distB="0" distL="0" distR="0">
            <wp:extent cx="5772150" cy="2095500"/>
            <wp:effectExtent l="19050" t="0" r="0" b="0"/>
            <wp:docPr id="4" name="Picture 3" descr="http://www.dotnettricks.com/img/oops/gener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img/oops/generalization.png"/>
                    <pic:cNvPicPr>
                      <a:picLocks noChangeAspect="1" noChangeArrowheads="1"/>
                    </pic:cNvPicPr>
                  </pic:nvPicPr>
                  <pic:blipFill>
                    <a:blip r:embed="rId17"/>
                    <a:srcRect/>
                    <a:stretch>
                      <a:fillRect/>
                    </a:stretch>
                  </pic:blipFill>
                  <pic:spPr bwMode="auto">
                    <a:xfrm>
                      <a:off x="0" y="0"/>
                      <a:ext cx="5772150" cy="2095500"/>
                    </a:xfrm>
                    <a:prstGeom prst="rect">
                      <a:avLst/>
                    </a:prstGeom>
                    <a:noFill/>
                    <a:ln w="9525">
                      <a:noFill/>
                      <a:miter lim="800000"/>
                      <a:headEnd/>
                      <a:tailEnd/>
                    </a:ln>
                  </pic:spPr>
                </pic:pic>
              </a:graphicData>
            </a:graphic>
          </wp:inline>
        </w:drawing>
      </w:r>
    </w:p>
    <w:p w:rsidR="00E26C0D" w:rsidRDefault="00E26C0D" w:rsidP="00E26C0D"/>
    <w:p w:rsidR="00E26C0D" w:rsidRDefault="00E26C0D" w:rsidP="00E26C0D">
      <w:pPr>
        <w:pStyle w:val="Heading3"/>
        <w:keepNext w:val="0"/>
        <w:keepLines w:val="0"/>
        <w:numPr>
          <w:ilvl w:val="0"/>
          <w:numId w:val="9"/>
        </w:numPr>
        <w:shd w:val="clear" w:color="auto" w:fill="FFFFFF"/>
        <w:spacing w:before="0" w:after="240" w:line="240" w:lineRule="auto"/>
        <w:rPr>
          <w:rFonts w:ascii="Arial" w:hAnsi="Arial" w:cs="Arial"/>
          <w:color w:val="000000"/>
          <w:sz w:val="36"/>
          <w:szCs w:val="36"/>
        </w:rPr>
      </w:pPr>
      <w:ins w:id="108" w:author="Unknown">
        <w:r>
          <w:rPr>
            <w:rFonts w:ascii="Arial" w:hAnsi="Arial" w:cs="Arial"/>
            <w:color w:val="000000"/>
            <w:sz w:val="36"/>
            <w:szCs w:val="36"/>
          </w:rPr>
          <w:t>What is Dependency?</w:t>
        </w:r>
      </w:ins>
    </w:p>
    <w:p w:rsidR="00964D62" w:rsidRDefault="00964D62" w:rsidP="00964D62">
      <w:pPr>
        <w:pStyle w:val="NormalWeb"/>
        <w:shd w:val="clear" w:color="auto" w:fill="FFFFFF"/>
        <w:spacing w:before="0" w:beforeAutospacing="0" w:after="390" w:afterAutospacing="0"/>
        <w:ind w:left="600"/>
        <w:rPr>
          <w:ins w:id="109" w:author="Unknown"/>
          <w:rFonts w:ascii="Arial" w:hAnsi="Arial" w:cs="Arial"/>
          <w:color w:val="666666"/>
        </w:rPr>
      </w:pPr>
      <w:ins w:id="110" w:author="Unknown">
        <w:r>
          <w:rPr>
            <w:rFonts w:ascii="Arial" w:hAnsi="Arial" w:cs="Arial"/>
            <w:color w:val="666666"/>
          </w:rPr>
          <w:t>When one class depends on another because it uses that at some point in time then this relationship is known as Dependency. One class depends on another if the independent class is a parameter variable or local variable of a method of the dependent class. A Dependency is drawn as a dotted line from the dependent class to the independent class with an open arrowhead pointing to the independent class.</w:t>
        </w:r>
      </w:ins>
    </w:p>
    <w:p w:rsidR="00964D62" w:rsidRDefault="00964D62" w:rsidP="00E26C0D">
      <w:pPr>
        <w:pStyle w:val="Heading3"/>
        <w:keepNext w:val="0"/>
        <w:keepLines w:val="0"/>
        <w:numPr>
          <w:ilvl w:val="0"/>
          <w:numId w:val="9"/>
        </w:numPr>
        <w:shd w:val="clear" w:color="auto" w:fill="FFFFFF"/>
        <w:spacing w:before="0" w:after="240" w:line="240" w:lineRule="auto"/>
        <w:ind w:left="600"/>
        <w:rPr>
          <w:ins w:id="111" w:author="Unknown"/>
          <w:rFonts w:ascii="Arial" w:hAnsi="Arial" w:cs="Arial"/>
          <w:color w:val="000000"/>
          <w:sz w:val="36"/>
          <w:szCs w:val="36"/>
        </w:rPr>
      </w:pPr>
      <w:ins w:id="112" w:author="Unknown">
        <w:r>
          <w:rPr>
            <w:rFonts w:ascii="Arial" w:hAnsi="Arial" w:cs="Arial"/>
            <w:color w:val="000000"/>
            <w:sz w:val="36"/>
            <w:szCs w:val="36"/>
          </w:rPr>
          <w:t>What is the difference between Association and Dependency?</w:t>
        </w:r>
      </w:ins>
    </w:p>
    <w:p w:rsidR="00964D62" w:rsidRDefault="00964D62" w:rsidP="00964D62">
      <w:pPr>
        <w:pStyle w:val="NormalWeb"/>
        <w:shd w:val="clear" w:color="auto" w:fill="FFFFFF"/>
        <w:spacing w:before="0" w:beforeAutospacing="0" w:after="390" w:afterAutospacing="0"/>
        <w:ind w:left="600"/>
        <w:rPr>
          <w:ins w:id="113" w:author="Unknown"/>
          <w:rFonts w:ascii="Arial" w:hAnsi="Arial" w:cs="Arial"/>
          <w:color w:val="666666"/>
        </w:rPr>
      </w:pPr>
      <w:ins w:id="114" w:author="Unknown">
        <w:r w:rsidRPr="0005107C">
          <w:rPr>
            <w:rFonts w:ascii="Arial" w:hAnsi="Arial" w:cs="Arial"/>
            <w:color w:val="666666"/>
            <w:highlight w:val="yellow"/>
          </w:rPr>
          <w:t>The main difference between Association and Dependency is in case of Association one class has an attribute or member variable of the other class type</w:t>
        </w:r>
        <w:r>
          <w:rPr>
            <w:rFonts w:ascii="Arial" w:hAnsi="Arial" w:cs="Arial"/>
            <w:color w:val="666666"/>
          </w:rPr>
          <w:t xml:space="preserve"> but in case of Dependency a </w:t>
        </w:r>
        <w:r w:rsidRPr="005948F7">
          <w:rPr>
            <w:rFonts w:ascii="Arial" w:hAnsi="Arial" w:cs="Arial"/>
            <w:color w:val="666666"/>
            <w:highlight w:val="yellow"/>
          </w:rPr>
          <w:t>method takes an argument of the other class type</w:t>
        </w:r>
        <w:r>
          <w:rPr>
            <w:rFonts w:ascii="Arial" w:hAnsi="Arial" w:cs="Arial"/>
            <w:color w:val="666666"/>
          </w:rPr>
          <w:t xml:space="preserve"> or a method has a local variable of the other class type.</w:t>
        </w:r>
      </w:ins>
    </w:p>
    <w:p w:rsidR="00964D62" w:rsidRDefault="00964D62" w:rsidP="00E26C0D">
      <w:pPr>
        <w:pStyle w:val="Heading3"/>
        <w:keepNext w:val="0"/>
        <w:keepLines w:val="0"/>
        <w:numPr>
          <w:ilvl w:val="0"/>
          <w:numId w:val="9"/>
        </w:numPr>
        <w:shd w:val="clear" w:color="auto" w:fill="FFFFFF"/>
        <w:spacing w:before="0" w:after="240" w:line="240" w:lineRule="auto"/>
        <w:ind w:left="600"/>
        <w:rPr>
          <w:ins w:id="115" w:author="Unknown"/>
          <w:rFonts w:ascii="Arial" w:hAnsi="Arial" w:cs="Arial"/>
          <w:color w:val="000000"/>
          <w:sz w:val="36"/>
          <w:szCs w:val="36"/>
        </w:rPr>
      </w:pPr>
      <w:ins w:id="116" w:author="Unknown">
        <w:r>
          <w:rPr>
            <w:rFonts w:ascii="Arial" w:hAnsi="Arial" w:cs="Arial"/>
            <w:color w:val="000000"/>
            <w:sz w:val="36"/>
            <w:szCs w:val="36"/>
          </w:rPr>
          <w:t>What is a Class?</w:t>
        </w:r>
      </w:ins>
    </w:p>
    <w:p w:rsidR="00964D62" w:rsidRDefault="00964D62" w:rsidP="00964D62">
      <w:pPr>
        <w:pStyle w:val="NormalWeb"/>
        <w:shd w:val="clear" w:color="auto" w:fill="FFFFFF"/>
        <w:spacing w:before="0" w:beforeAutospacing="0" w:after="390" w:afterAutospacing="0"/>
        <w:ind w:left="600"/>
        <w:rPr>
          <w:ins w:id="117" w:author="Unknown"/>
          <w:rFonts w:ascii="Arial" w:hAnsi="Arial" w:cs="Arial"/>
          <w:color w:val="666666"/>
        </w:rPr>
      </w:pPr>
      <w:ins w:id="118" w:author="Unknown">
        <w:r>
          <w:rPr>
            <w:rFonts w:ascii="Arial" w:hAnsi="Arial" w:cs="Arial"/>
            <w:color w:val="666666"/>
          </w:rPr>
          <w:t xml:space="preserve">A class is the </w:t>
        </w:r>
        <w:r w:rsidRPr="00C15D81">
          <w:rPr>
            <w:rFonts w:ascii="Arial" w:hAnsi="Arial" w:cs="Arial"/>
            <w:color w:val="666666"/>
            <w:highlight w:val="yellow"/>
          </w:rPr>
          <w:t>specification or template</w:t>
        </w:r>
        <w:r>
          <w:rPr>
            <w:rFonts w:ascii="Arial" w:hAnsi="Arial" w:cs="Arial"/>
            <w:color w:val="666666"/>
          </w:rPr>
          <w:t xml:space="preserve"> of an object.</w:t>
        </w:r>
      </w:ins>
    </w:p>
    <w:p w:rsidR="00964D62" w:rsidRDefault="00964D62" w:rsidP="00E26C0D">
      <w:pPr>
        <w:pStyle w:val="Heading3"/>
        <w:keepNext w:val="0"/>
        <w:keepLines w:val="0"/>
        <w:numPr>
          <w:ilvl w:val="0"/>
          <w:numId w:val="9"/>
        </w:numPr>
        <w:shd w:val="clear" w:color="auto" w:fill="FFFFFF"/>
        <w:spacing w:before="0" w:after="240" w:line="240" w:lineRule="auto"/>
        <w:ind w:left="600"/>
        <w:rPr>
          <w:ins w:id="119" w:author="Unknown"/>
          <w:rFonts w:ascii="Arial" w:hAnsi="Arial" w:cs="Arial"/>
          <w:color w:val="000000"/>
          <w:sz w:val="36"/>
          <w:szCs w:val="36"/>
        </w:rPr>
      </w:pPr>
      <w:ins w:id="120" w:author="Unknown">
        <w:r>
          <w:rPr>
            <w:rFonts w:ascii="Arial" w:hAnsi="Arial" w:cs="Arial"/>
            <w:color w:val="000000"/>
            <w:sz w:val="36"/>
            <w:szCs w:val="36"/>
          </w:rPr>
          <w:t>What is an Object?</w:t>
        </w:r>
      </w:ins>
    </w:p>
    <w:p w:rsidR="00964D62" w:rsidRDefault="00964D62" w:rsidP="00964D62">
      <w:pPr>
        <w:pStyle w:val="NormalWeb"/>
        <w:shd w:val="clear" w:color="auto" w:fill="FFFFFF"/>
        <w:spacing w:before="0" w:beforeAutospacing="0" w:after="390" w:afterAutospacing="0"/>
        <w:ind w:left="600"/>
        <w:rPr>
          <w:ins w:id="121" w:author="Unknown"/>
          <w:rFonts w:ascii="Arial" w:hAnsi="Arial" w:cs="Arial"/>
          <w:color w:val="666666"/>
        </w:rPr>
      </w:pPr>
      <w:ins w:id="122" w:author="Unknown">
        <w:r>
          <w:rPr>
            <w:rFonts w:ascii="Arial" w:hAnsi="Arial" w:cs="Arial"/>
            <w:color w:val="666666"/>
          </w:rPr>
          <w:lastRenderedPageBreak/>
          <w:t>Object is instance of class.</w:t>
        </w:r>
      </w:ins>
    </w:p>
    <w:p w:rsidR="002E1221" w:rsidRDefault="002E1221" w:rsidP="002E1221">
      <w:pPr>
        <w:pStyle w:val="Heading3"/>
        <w:shd w:val="clear" w:color="auto" w:fill="FFFFFF"/>
        <w:spacing w:before="180"/>
        <w:rPr>
          <w:rFonts w:ascii="Trebuchet MS" w:hAnsi="Trebuchet MS"/>
          <w:b w:val="0"/>
          <w:bCs w:val="0"/>
          <w:color w:val="666666"/>
          <w:sz w:val="33"/>
          <w:szCs w:val="33"/>
        </w:rPr>
      </w:pPr>
      <w:proofErr w:type="gramStart"/>
      <w:r>
        <w:rPr>
          <w:rFonts w:ascii="Trebuchet MS" w:hAnsi="Trebuchet MS"/>
          <w:b w:val="0"/>
          <w:bCs w:val="0"/>
          <w:color w:val="666666"/>
          <w:sz w:val="33"/>
          <w:szCs w:val="33"/>
        </w:rPr>
        <w:t>OOPS :</w:t>
      </w:r>
      <w:proofErr w:type="gramEnd"/>
      <w:r>
        <w:rPr>
          <w:rFonts w:ascii="Trebuchet MS" w:hAnsi="Trebuchet MS"/>
          <w:b w:val="0"/>
          <w:bCs w:val="0"/>
          <w:color w:val="666666"/>
          <w:sz w:val="33"/>
          <w:szCs w:val="33"/>
        </w:rPr>
        <w:t xml:space="preserve"> Abstraction, Encapsulation, Inheritance, Polymorphism</w:t>
      </w:r>
    </w:p>
    <w:p w:rsidR="002E1221" w:rsidRDefault="002E1221" w:rsidP="002E1221">
      <w:pPr>
        <w:shd w:val="clear" w:color="auto" w:fill="FFFFFF"/>
        <w:spacing w:after="240"/>
        <w:rPr>
          <w:rFonts w:ascii="Trebuchet MS" w:hAnsi="Trebuchet MS"/>
          <w:color w:val="666666"/>
          <w:sz w:val="20"/>
          <w:szCs w:val="20"/>
        </w:rPr>
      </w:pPr>
    </w:p>
    <w:p w:rsidR="002E1221" w:rsidRDefault="002E1221" w:rsidP="002E1221">
      <w:pPr>
        <w:shd w:val="clear" w:color="auto" w:fill="FFFFFF"/>
        <w:spacing w:after="0"/>
        <w:jc w:val="center"/>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OOPS Features</w:t>
      </w:r>
    </w:p>
    <w:p w:rsidR="002E1221" w:rsidRDefault="002E1221" w:rsidP="002E1221">
      <w:pPr>
        <w:shd w:val="clear" w:color="auto" w:fill="FFFFFF"/>
        <w:spacing w:line="300" w:lineRule="atLeast"/>
        <w:rPr>
          <w:rFonts w:ascii="Trebuchet MS" w:hAnsi="Trebuchet MS"/>
          <w:color w:val="666666"/>
          <w:sz w:val="20"/>
          <w:szCs w:val="20"/>
        </w:rPr>
      </w:pPr>
    </w:p>
    <w:p w:rsidR="002E1221" w:rsidRDefault="002E1221" w:rsidP="002E1221">
      <w:pPr>
        <w:shd w:val="clear" w:color="auto" w:fill="FFFFFF"/>
        <w:spacing w:after="240"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The object oriented programming (OOP) is a programming model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spacing w:val="15"/>
          <w:bdr w:val="none" w:sz="0" w:space="0" w:color="auto" w:frame="1"/>
          <w:shd w:val="clear" w:color="auto" w:fill="FFFFFF"/>
          <w:lang w:val="en-IN"/>
        </w:rPr>
        <w:t>where Programs are organized around object and data rather than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spacing w:val="15"/>
          <w:bdr w:val="none" w:sz="0" w:space="0" w:color="auto" w:frame="1"/>
          <w:shd w:val="clear" w:color="auto" w:fill="FFFFFF"/>
          <w:lang w:val="en-IN"/>
        </w:rPr>
        <w:t>action and logic.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shd w:val="clear" w:color="auto" w:fill="FFFFFF"/>
        </w:rPr>
        <w:br/>
      </w:r>
      <w:r>
        <w:rPr>
          <w:rFonts w:ascii="Verdana" w:hAnsi="Verdana"/>
          <w:color w:val="666666"/>
          <w:spacing w:val="15"/>
          <w:bdr w:val="none" w:sz="0" w:space="0" w:color="auto" w:frame="1"/>
          <w:shd w:val="clear" w:color="auto" w:fill="FFFFFF"/>
          <w:lang w:val="en-IN"/>
        </w:rPr>
        <w:t xml:space="preserve">* OOP </w:t>
      </w:r>
      <w:proofErr w:type="gramStart"/>
      <w:r>
        <w:rPr>
          <w:rFonts w:ascii="Verdana" w:hAnsi="Verdana"/>
          <w:color w:val="666666"/>
          <w:spacing w:val="15"/>
          <w:bdr w:val="none" w:sz="0" w:space="0" w:color="auto" w:frame="1"/>
          <w:shd w:val="clear" w:color="auto" w:fill="FFFFFF"/>
          <w:lang w:val="en-IN"/>
        </w:rPr>
        <w:t>allow</w:t>
      </w:r>
      <w:proofErr w:type="gramEnd"/>
      <w:r>
        <w:rPr>
          <w:rFonts w:ascii="Verdana" w:hAnsi="Verdana"/>
          <w:color w:val="666666"/>
          <w:spacing w:val="15"/>
          <w:bdr w:val="none" w:sz="0" w:space="0" w:color="auto" w:frame="1"/>
          <w:shd w:val="clear" w:color="auto" w:fill="FFFFFF"/>
          <w:lang w:val="en-IN"/>
        </w:rPr>
        <w:t xml:space="preserve"> decomposition of a problem into a number of entities called</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spacing w:val="15"/>
          <w:bdr w:val="none" w:sz="0" w:space="0" w:color="auto" w:frame="1"/>
          <w:shd w:val="clear" w:color="auto" w:fill="FFFFFF"/>
          <w:lang w:val="en-IN"/>
        </w:rPr>
        <w:t>Object and then builds data and function around these objects.</w:t>
      </w:r>
    </w:p>
    <w:p w:rsidR="002E1221" w:rsidRDefault="002E1221" w:rsidP="002E1221">
      <w:pPr>
        <w:numPr>
          <w:ilvl w:val="0"/>
          <w:numId w:val="2"/>
        </w:numPr>
        <w:shd w:val="clear" w:color="auto" w:fill="FFFFFF"/>
        <w:spacing w:after="0" w:line="240" w:lineRule="auto"/>
        <w:ind w:left="0" w:firstLine="0"/>
        <w:rPr>
          <w:rFonts w:ascii="Trebuchet MS" w:hAnsi="Trebuchet MS"/>
          <w:color w:val="222222"/>
          <w:sz w:val="20"/>
          <w:szCs w:val="20"/>
        </w:rPr>
      </w:pPr>
      <w:r>
        <w:rPr>
          <w:rFonts w:ascii="Verdana" w:hAnsi="Verdana"/>
          <w:color w:val="222222"/>
          <w:bdr w:val="none" w:sz="0" w:space="0" w:color="auto" w:frame="1"/>
          <w:shd w:val="clear" w:color="auto" w:fill="FFFFFF"/>
          <w:lang w:val="en-IN"/>
        </w:rPr>
        <w:t xml:space="preserve">The Program is divided into number of small units called Object. The data and function are </w:t>
      </w:r>
      <w:proofErr w:type="gramStart"/>
      <w:r>
        <w:rPr>
          <w:rFonts w:ascii="Verdana" w:hAnsi="Verdana"/>
          <w:color w:val="222222"/>
          <w:bdr w:val="none" w:sz="0" w:space="0" w:color="auto" w:frame="1"/>
          <w:shd w:val="clear" w:color="auto" w:fill="FFFFFF"/>
          <w:lang w:val="en-IN"/>
        </w:rPr>
        <w:t>build</w:t>
      </w:r>
      <w:proofErr w:type="gramEnd"/>
      <w:r>
        <w:rPr>
          <w:rFonts w:ascii="Verdana" w:hAnsi="Verdana"/>
          <w:color w:val="222222"/>
          <w:bdr w:val="none" w:sz="0" w:space="0" w:color="auto" w:frame="1"/>
          <w:shd w:val="clear" w:color="auto" w:fill="FFFFFF"/>
          <w:lang w:val="en-IN"/>
        </w:rPr>
        <w:t xml:space="preserve"> around these objects.</w:t>
      </w:r>
    </w:p>
    <w:p w:rsidR="002E1221" w:rsidRDefault="002E1221" w:rsidP="002E1221">
      <w:pPr>
        <w:numPr>
          <w:ilvl w:val="0"/>
          <w:numId w:val="2"/>
        </w:numPr>
        <w:shd w:val="clear" w:color="auto" w:fill="FFFFFF"/>
        <w:spacing w:after="0" w:line="240" w:lineRule="auto"/>
        <w:ind w:left="0" w:firstLine="0"/>
        <w:rPr>
          <w:rFonts w:ascii="Trebuchet MS" w:hAnsi="Trebuchet MS"/>
          <w:color w:val="222222"/>
          <w:sz w:val="20"/>
          <w:szCs w:val="20"/>
        </w:rPr>
      </w:pPr>
      <w:r>
        <w:rPr>
          <w:rFonts w:ascii="Verdana" w:hAnsi="Verdana"/>
          <w:color w:val="222222"/>
          <w:bdr w:val="none" w:sz="0" w:space="0" w:color="auto" w:frame="1"/>
          <w:shd w:val="clear" w:color="auto" w:fill="FFFFFF"/>
          <w:lang w:val="en-IN"/>
        </w:rPr>
        <w:t>The data of the objects can be accessed only by the functions associated with that object.</w:t>
      </w:r>
    </w:p>
    <w:p w:rsidR="002E1221" w:rsidRDefault="002E1221" w:rsidP="002E1221">
      <w:pPr>
        <w:numPr>
          <w:ilvl w:val="0"/>
          <w:numId w:val="2"/>
        </w:numPr>
        <w:shd w:val="clear" w:color="auto" w:fill="FFFFFF"/>
        <w:spacing w:after="0" w:line="240" w:lineRule="auto"/>
        <w:ind w:left="0" w:firstLine="0"/>
        <w:rPr>
          <w:rFonts w:ascii="Trebuchet MS" w:hAnsi="Trebuchet MS"/>
          <w:color w:val="222222"/>
          <w:sz w:val="20"/>
          <w:szCs w:val="20"/>
        </w:rPr>
      </w:pPr>
      <w:r>
        <w:rPr>
          <w:rFonts w:ascii="Verdana" w:hAnsi="Verdana"/>
          <w:color w:val="222222"/>
          <w:bdr w:val="none" w:sz="0" w:space="0" w:color="auto" w:frame="1"/>
          <w:shd w:val="clear" w:color="auto" w:fill="FFFFFF"/>
          <w:lang w:val="en-IN"/>
        </w:rPr>
        <w:t>The functions of one object can access the functions of other object.</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after="240"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OOP has the following important features.</w:t>
      </w:r>
    </w:p>
    <w:p w:rsidR="002E1221" w:rsidRDefault="002E1221" w:rsidP="002E1221">
      <w:pPr>
        <w:shd w:val="clear" w:color="auto" w:fill="FFFFFF"/>
        <w:spacing w:after="0"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w:t>
      </w:r>
      <w:r>
        <w:rPr>
          <w:rFonts w:ascii="Verdana" w:hAnsi="Verdana"/>
          <w:b/>
          <w:bCs/>
          <w:color w:val="666666"/>
          <w:spacing w:val="15"/>
          <w:bdr w:val="none" w:sz="0" w:space="0" w:color="auto" w:frame="1"/>
          <w:shd w:val="clear" w:color="auto" w:fill="FFFFFF"/>
          <w:lang w:val="en-IN"/>
        </w:rPr>
        <w:t>Class:</w:t>
      </w:r>
    </w:p>
    <w:p w:rsidR="002E1221" w:rsidRDefault="002E1221" w:rsidP="002E1221">
      <w:pPr>
        <w:shd w:val="clear" w:color="auto" w:fill="FFFFFF"/>
        <w:spacing w:line="270" w:lineRule="atLeast"/>
        <w:jc w:val="both"/>
        <w:rPr>
          <w:rFonts w:ascii="Trebuchet MS" w:hAnsi="Trebuchet MS"/>
          <w:color w:val="666666"/>
          <w:sz w:val="20"/>
          <w:szCs w:val="20"/>
        </w:rPr>
      </w:pPr>
      <w:r>
        <w:rPr>
          <w:rStyle w:val="apple-style-span"/>
          <w:rFonts w:ascii="Verdana" w:hAnsi="Verdana"/>
          <w:color w:val="666666"/>
          <w:bdr w:val="none" w:sz="0" w:space="0" w:color="auto" w:frame="1"/>
          <w:shd w:val="clear" w:color="auto" w:fill="FFFFFF"/>
          <w:lang w:val="en-IN"/>
        </w:rPr>
        <w:t>A class is the core of any modern Object Oriented Programming language such as C#.</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In OOP languages it is must to create a class for representing data. </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Class is a blueprint of an object that contains variables for storing data and functions to performing operations on these data. </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Class will not occupy any memory space and hence it is only logical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spacing w:val="15"/>
          <w:bdr w:val="none" w:sz="0" w:space="0" w:color="auto" w:frame="1"/>
          <w:shd w:val="clear" w:color="auto" w:fill="FFFFFF"/>
          <w:lang w:val="en-IN"/>
        </w:rPr>
        <w:t>representation of data.</w:t>
      </w: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color w:val="666666"/>
          <w:bdr w:val="none" w:sz="0" w:space="0" w:color="auto" w:frame="1"/>
          <w:shd w:val="clear" w:color="auto" w:fill="FFFFFF"/>
          <w:lang w:val="en-IN"/>
        </w:rPr>
        <w:t>To create a class, you simply use the keyword "class" followed by the class name:</w:t>
      </w:r>
    </w:p>
    <w:p w:rsidR="002E1221" w:rsidRDefault="002E1221" w:rsidP="002E1221">
      <w:pPr>
        <w:shd w:val="clear" w:color="auto" w:fill="FFFFFF"/>
        <w:rPr>
          <w:rFonts w:ascii="Trebuchet MS" w:hAnsi="Trebuchet MS"/>
          <w:color w:val="666666"/>
          <w:sz w:val="20"/>
          <w:szCs w:val="20"/>
        </w:rPr>
      </w:pPr>
      <w:proofErr w:type="gramStart"/>
      <w:r>
        <w:rPr>
          <w:rFonts w:ascii="Verdana" w:hAnsi="Verdana"/>
          <w:color w:val="0000FF"/>
          <w:bdr w:val="none" w:sz="0" w:space="0" w:color="auto" w:frame="1"/>
          <w:shd w:val="clear" w:color="auto" w:fill="FFFFFF"/>
        </w:rPr>
        <w:t>class</w:t>
      </w:r>
      <w:proofErr w:type="gramEnd"/>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Employee</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lastRenderedPageBreak/>
        <w:t>}</w:t>
      </w: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Object: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bdr w:val="none" w:sz="0" w:space="0" w:color="auto" w:frame="1"/>
          <w:shd w:val="clear" w:color="auto" w:fill="FFFFFF"/>
        </w:rPr>
        <w:t xml:space="preserve">Objects are the basic run-time entities in an object oriented </w:t>
      </w:r>
      <w:proofErr w:type="spellStart"/>
      <w:r>
        <w:rPr>
          <w:rFonts w:ascii="Verdana" w:hAnsi="Verdana"/>
          <w:color w:val="666666"/>
          <w:bdr w:val="none" w:sz="0" w:space="0" w:color="auto" w:frame="1"/>
          <w:shd w:val="clear" w:color="auto" w:fill="FFFFFF"/>
        </w:rPr>
        <w:t>system.They</w:t>
      </w:r>
      <w:proofErr w:type="spellEnd"/>
      <w:r>
        <w:rPr>
          <w:rFonts w:ascii="Verdana" w:hAnsi="Verdana"/>
          <w:color w:val="666666"/>
          <w:bdr w:val="none" w:sz="0" w:space="0" w:color="auto" w:frame="1"/>
          <w:shd w:val="clear" w:color="auto" w:fill="FFFFFF"/>
        </w:rPr>
        <w:t xml:space="preserve"> may represent a </w:t>
      </w:r>
      <w:proofErr w:type="spellStart"/>
      <w:r>
        <w:rPr>
          <w:rFonts w:ascii="Verdana" w:hAnsi="Verdana"/>
          <w:color w:val="666666"/>
          <w:bdr w:val="none" w:sz="0" w:space="0" w:color="auto" w:frame="1"/>
          <w:shd w:val="clear" w:color="auto" w:fill="FFFFFF"/>
        </w:rPr>
        <w:t>person</w:t>
      </w:r>
      <w:proofErr w:type="gramStart"/>
      <w:r>
        <w:rPr>
          <w:rFonts w:ascii="Verdana" w:hAnsi="Verdana"/>
          <w:color w:val="666666"/>
          <w:bdr w:val="none" w:sz="0" w:space="0" w:color="auto" w:frame="1"/>
          <w:shd w:val="clear" w:color="auto" w:fill="FFFFFF"/>
        </w:rPr>
        <w:t>,a</w:t>
      </w:r>
      <w:proofErr w:type="spellEnd"/>
      <w:proofErr w:type="gramEnd"/>
      <w:r>
        <w:rPr>
          <w:rFonts w:ascii="Verdana" w:hAnsi="Verdana"/>
          <w:color w:val="666666"/>
          <w:bdr w:val="none" w:sz="0" w:space="0" w:color="auto" w:frame="1"/>
          <w:shd w:val="clear" w:color="auto" w:fill="FFFFFF"/>
        </w:rPr>
        <w:t xml:space="preserve"> place or any item that the program has to handle.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bdr w:val="none" w:sz="0" w:space="0" w:color="auto" w:frame="1"/>
          <w:shd w:val="clear" w:color="auto" w:fill="FFFFFF"/>
        </w:rPr>
        <w:t>"Object is a Software bundle of related variable and methods</w:t>
      </w:r>
      <w:proofErr w:type="gramStart"/>
      <w:r>
        <w:rPr>
          <w:rFonts w:ascii="Verdana" w:hAnsi="Verdana"/>
          <w:color w:val="666666"/>
          <w:bdr w:val="none" w:sz="0" w:space="0" w:color="auto" w:frame="1"/>
          <w:shd w:val="clear" w:color="auto" w:fill="FFFFFF"/>
        </w:rPr>
        <w:t>. "</w:t>
      </w:r>
      <w:proofErr w:type="gramEnd"/>
      <w:r>
        <w:rPr>
          <w:rFonts w:ascii="Verdana" w:hAnsi="Verdana"/>
          <w:color w:val="666666"/>
          <w:bdr w:val="none" w:sz="0" w:space="0" w:color="auto" w:frame="1"/>
          <w:shd w:val="clear" w:color="auto" w:fill="FFFFFF"/>
        </w:rPr>
        <w:br/>
      </w:r>
    </w:p>
    <w:p w:rsidR="002E1221" w:rsidRDefault="002E1221" w:rsidP="002E1221">
      <w:pPr>
        <w:shd w:val="clear" w:color="auto" w:fill="FFFFFF"/>
        <w:spacing w:line="375" w:lineRule="atLeast"/>
        <w:jc w:val="both"/>
        <w:rPr>
          <w:rFonts w:ascii="Trebuchet MS" w:hAnsi="Trebuchet MS"/>
          <w:color w:val="666666"/>
          <w:sz w:val="20"/>
          <w:szCs w:val="20"/>
        </w:rPr>
      </w:pPr>
    </w:p>
    <w:p w:rsidR="002E1221" w:rsidRDefault="002E1221" w:rsidP="002E1221">
      <w:pPr>
        <w:shd w:val="clear" w:color="auto" w:fill="FFFFFF"/>
        <w:spacing w:after="240"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“Object is an instance of a class”</w:t>
      </w:r>
      <w:r>
        <w:rPr>
          <w:rFonts w:ascii="Trebuchet MS" w:hAnsi="Trebuchet MS"/>
          <w:color w:val="666666"/>
          <w:sz w:val="20"/>
          <w:szCs w:val="20"/>
        </w:rPr>
        <w:br/>
      </w:r>
    </w:p>
    <w:p w:rsidR="002E1221" w:rsidRDefault="00B12CAF" w:rsidP="002E1221">
      <w:pPr>
        <w:shd w:val="clear" w:color="auto" w:fill="FFFFFF"/>
        <w:spacing w:after="0" w:line="270" w:lineRule="atLeast"/>
        <w:jc w:val="center"/>
        <w:rPr>
          <w:rFonts w:ascii="Trebuchet MS" w:hAnsi="Trebuchet MS"/>
          <w:color w:val="666666"/>
          <w:sz w:val="20"/>
          <w:szCs w:val="20"/>
        </w:rPr>
      </w:pPr>
      <w:hyperlink r:id="rId18" w:history="1">
        <w:r w:rsidRPr="00B12CAF">
          <w:rPr>
            <w:rFonts w:ascii="Verdana" w:hAnsi="Verdana"/>
            <w:color w:val="00688B"/>
            <w:bdr w:val="none" w:sz="0" w:space="0" w:color="auto" w:frame="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2.bp.blogspot.com/-hsy3T6ySv2w/T2tZ67pWJEI/AAAAAAAAB8I/Sg70P8dgqeU/s1600/what+is+Object.jpg" style="width:24pt;height:24pt" o:button="t"/>
          </w:pict>
        </w:r>
      </w:hyperlink>
    </w:p>
    <w:p w:rsidR="002E1221" w:rsidRDefault="002E1221" w:rsidP="002E1221">
      <w:pPr>
        <w:shd w:val="clear" w:color="auto" w:fill="FFFFFF"/>
        <w:spacing w:line="270" w:lineRule="atLeast"/>
        <w:jc w:val="both"/>
        <w:rPr>
          <w:rFonts w:ascii="Trebuchet MS" w:hAnsi="Trebuchet MS"/>
          <w:color w:val="666666"/>
          <w:sz w:val="20"/>
          <w:szCs w:val="20"/>
        </w:rPr>
      </w:pP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Class will not occupy any memory space. Hence to work with the</w:t>
      </w:r>
      <w:r>
        <w:rPr>
          <w:rFonts w:ascii="Verdana" w:hAnsi="Verdana"/>
          <w:b/>
          <w:bCs/>
          <w:color w:val="666666"/>
          <w:spacing w:val="15"/>
          <w:bdr w:val="none" w:sz="0" w:space="0" w:color="auto" w:frame="1"/>
          <w:shd w:val="clear" w:color="auto" w:fill="FFFFFF"/>
          <w:lang w:val="en-IN"/>
        </w:rPr>
        <w:t> </w:t>
      </w:r>
      <w:r>
        <w:rPr>
          <w:rFonts w:ascii="Verdana" w:hAnsi="Verdana"/>
          <w:color w:val="666666"/>
          <w:spacing w:val="15"/>
          <w:bdr w:val="none" w:sz="0" w:space="0" w:color="auto" w:frame="1"/>
          <w:shd w:val="clear" w:color="auto" w:fill="FFFFFF"/>
          <w:lang w:val="en-IN"/>
        </w:rPr>
        <w:t>data represented by the class you must create a variable for the class, which is called as an object. </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When an object is created by using the keyword </w:t>
      </w:r>
      <w:r>
        <w:rPr>
          <w:rFonts w:ascii="Verdana" w:hAnsi="Verdana"/>
          <w:b/>
          <w:bCs/>
          <w:color w:val="666666"/>
          <w:spacing w:val="15"/>
          <w:bdr w:val="none" w:sz="0" w:space="0" w:color="auto" w:frame="1"/>
          <w:shd w:val="clear" w:color="auto" w:fill="FFFFFF"/>
          <w:lang w:val="en-IN"/>
        </w:rPr>
        <w:t>new</w:t>
      </w:r>
      <w:r>
        <w:rPr>
          <w:rFonts w:ascii="Verdana" w:hAnsi="Verdana"/>
          <w:color w:val="666666"/>
          <w:spacing w:val="15"/>
          <w:bdr w:val="none" w:sz="0" w:space="0" w:color="auto" w:frame="1"/>
          <w:shd w:val="clear" w:color="auto" w:fill="FFFFFF"/>
          <w:lang w:val="en-IN"/>
        </w:rPr>
        <w:t>, then memory will be allocated for the class in heap memory area, which is called as an instance and its starting address will be stored in the object in stack memory area.</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When an object is created without the keyword new, then memory will not be allocated in heap I.e. instance will not be created and object in the stack contains the value </w:t>
      </w:r>
      <w:r>
        <w:rPr>
          <w:rFonts w:ascii="Verdana" w:hAnsi="Verdana"/>
          <w:b/>
          <w:bCs/>
          <w:color w:val="666666"/>
          <w:spacing w:val="15"/>
          <w:bdr w:val="none" w:sz="0" w:space="0" w:color="auto" w:frame="1"/>
          <w:shd w:val="clear" w:color="auto" w:fill="FFFFFF"/>
          <w:lang w:val="en-IN"/>
        </w:rPr>
        <w:t>null.</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When an object contains null, then it is not possible to access the members of the class using that object.</w:t>
      </w:r>
    </w:p>
    <w:p w:rsidR="002E1221" w:rsidRDefault="002E1221" w:rsidP="002E1221">
      <w:pPr>
        <w:shd w:val="clear" w:color="auto" w:fill="FFFFFF"/>
        <w:spacing w:line="270" w:lineRule="atLeast"/>
        <w:jc w:val="both"/>
        <w:rPr>
          <w:rFonts w:ascii="Trebuchet MS" w:hAnsi="Trebuchet MS"/>
          <w:color w:val="666666"/>
          <w:sz w:val="20"/>
          <w:szCs w:val="20"/>
        </w:rPr>
      </w:pPr>
    </w:p>
    <w:p w:rsidR="002E1221" w:rsidRDefault="002E1221" w:rsidP="002E1221">
      <w:pPr>
        <w:shd w:val="clear" w:color="auto" w:fill="FFFFFF"/>
        <w:spacing w:line="240" w:lineRule="auto"/>
        <w:rPr>
          <w:rFonts w:ascii="Trebuchet MS" w:hAnsi="Trebuchet MS"/>
          <w:color w:val="666666"/>
          <w:sz w:val="20"/>
          <w:szCs w:val="20"/>
        </w:rPr>
      </w:pPr>
      <w:proofErr w:type="gramStart"/>
      <w:r>
        <w:rPr>
          <w:rFonts w:ascii="Verdana" w:hAnsi="Verdana"/>
          <w:color w:val="0000FF"/>
          <w:bdr w:val="none" w:sz="0" w:space="0" w:color="auto" w:frame="1"/>
          <w:shd w:val="clear" w:color="auto" w:fill="FFFFFF"/>
        </w:rPr>
        <w:t>class</w:t>
      </w:r>
      <w:proofErr w:type="gramEnd"/>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Employee</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Syntax to create an object of class Employee:-</w:t>
      </w:r>
    </w:p>
    <w:p w:rsidR="002E1221" w:rsidRDefault="002E1221" w:rsidP="002E1221">
      <w:pPr>
        <w:shd w:val="clear" w:color="auto" w:fill="FFFFFF"/>
        <w:spacing w:line="270" w:lineRule="atLeast"/>
        <w:jc w:val="both"/>
        <w:rPr>
          <w:rFonts w:ascii="Trebuchet MS" w:hAnsi="Trebuchet MS"/>
          <w:color w:val="666666"/>
          <w:sz w:val="20"/>
          <w:szCs w:val="20"/>
        </w:rPr>
      </w:pP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color w:val="2B91AF"/>
          <w:bdr w:val="none" w:sz="0" w:space="0" w:color="auto" w:frame="1"/>
          <w:shd w:val="clear" w:color="auto" w:fill="FFFFFF"/>
        </w:rPr>
        <w:lastRenderedPageBreak/>
        <w:t>Employee</w:t>
      </w:r>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objEmp</w:t>
      </w:r>
      <w:proofErr w:type="spellEnd"/>
      <w:r>
        <w:rPr>
          <w:rFonts w:ascii="Verdana" w:hAnsi="Verdana"/>
          <w:color w:val="666666"/>
          <w:bdr w:val="none" w:sz="0" w:space="0" w:color="auto" w:frame="1"/>
          <w:shd w:val="clear" w:color="auto" w:fill="FFFFFF"/>
        </w:rPr>
        <w:t xml:space="preserve"> = </w:t>
      </w:r>
      <w:r>
        <w:rPr>
          <w:rFonts w:ascii="Verdana" w:hAnsi="Verdana"/>
          <w:color w:val="0000FF"/>
          <w:bdr w:val="none" w:sz="0" w:space="0" w:color="auto" w:frame="1"/>
          <w:shd w:val="clear" w:color="auto" w:fill="FFFFFF"/>
        </w:rPr>
        <w:t>new</w:t>
      </w:r>
      <w:r>
        <w:rPr>
          <w:rFonts w:ascii="Verdana" w:hAnsi="Verdana"/>
          <w:color w:val="666666"/>
          <w:bdr w:val="none" w:sz="0" w:space="0" w:color="auto" w:frame="1"/>
          <w:shd w:val="clear" w:color="auto" w:fill="FFFFFF"/>
        </w:rPr>
        <w:t> </w:t>
      </w:r>
      <w:proofErr w:type="gramStart"/>
      <w:r>
        <w:rPr>
          <w:rFonts w:ascii="Verdana" w:hAnsi="Verdana"/>
          <w:color w:val="2B91AF"/>
          <w:bdr w:val="none" w:sz="0" w:space="0" w:color="auto" w:frame="1"/>
          <w:shd w:val="clear" w:color="auto" w:fill="FFFFFF"/>
        </w:rPr>
        <w:t>Employee</w:t>
      </w:r>
      <w:r>
        <w:rPr>
          <w:rFonts w:ascii="Verdana" w:hAnsi="Verdana"/>
          <w:color w:val="666666"/>
          <w:bdr w:val="none" w:sz="0" w:space="0" w:color="auto" w:frame="1"/>
          <w:shd w:val="clear" w:color="auto" w:fill="FFFFFF"/>
        </w:rPr>
        <w:t>(</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lang w:val="en-IN"/>
        </w:rPr>
        <w:br w:type="textWrapping" w:clear="all"/>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lang w:val="en-IN"/>
        </w:rPr>
        <w:t>All the programming languages supporting object oriented Programming will be supporting these three main concepts:</w:t>
      </w:r>
    </w:p>
    <w:p w:rsidR="002E1221" w:rsidRDefault="002E1221" w:rsidP="002E1221">
      <w:pPr>
        <w:numPr>
          <w:ilvl w:val="0"/>
          <w:numId w:val="3"/>
        </w:numPr>
        <w:shd w:val="clear" w:color="auto" w:fill="FFFFFF"/>
        <w:spacing w:after="0" w:line="240" w:lineRule="auto"/>
        <w:ind w:firstLine="0"/>
        <w:rPr>
          <w:rFonts w:ascii="Trebuchet MS" w:hAnsi="Trebuchet MS"/>
          <w:color w:val="666666"/>
          <w:sz w:val="20"/>
          <w:szCs w:val="20"/>
        </w:rPr>
      </w:pPr>
      <w:r>
        <w:rPr>
          <w:rFonts w:ascii="Verdana" w:hAnsi="Verdana"/>
          <w:color w:val="666666"/>
          <w:bdr w:val="none" w:sz="0" w:space="0" w:color="auto" w:frame="1"/>
          <w:shd w:val="clear" w:color="auto" w:fill="FFFFFF"/>
          <w:lang w:val="en-IN"/>
        </w:rPr>
        <w:t>Encapsulation</w:t>
      </w:r>
    </w:p>
    <w:p w:rsidR="002E1221" w:rsidRDefault="002E1221" w:rsidP="002E1221">
      <w:pPr>
        <w:numPr>
          <w:ilvl w:val="0"/>
          <w:numId w:val="3"/>
        </w:numPr>
        <w:shd w:val="clear" w:color="auto" w:fill="FFFFFF"/>
        <w:spacing w:after="0" w:line="240" w:lineRule="auto"/>
        <w:ind w:firstLine="0"/>
        <w:rPr>
          <w:rFonts w:ascii="Trebuchet MS" w:hAnsi="Trebuchet MS"/>
          <w:color w:val="666666"/>
          <w:sz w:val="20"/>
          <w:szCs w:val="20"/>
        </w:rPr>
      </w:pPr>
      <w:r>
        <w:rPr>
          <w:rFonts w:ascii="Verdana" w:hAnsi="Verdana"/>
          <w:color w:val="666666"/>
          <w:bdr w:val="none" w:sz="0" w:space="0" w:color="auto" w:frame="1"/>
          <w:shd w:val="clear" w:color="auto" w:fill="FFFFFF"/>
          <w:lang w:val="en-IN"/>
        </w:rPr>
        <w:t>Inheritance</w:t>
      </w:r>
    </w:p>
    <w:p w:rsidR="002E1221" w:rsidRDefault="002E1221" w:rsidP="002E1221">
      <w:pPr>
        <w:numPr>
          <w:ilvl w:val="0"/>
          <w:numId w:val="3"/>
        </w:numPr>
        <w:shd w:val="clear" w:color="auto" w:fill="FFFFFF"/>
        <w:spacing w:after="0" w:line="240" w:lineRule="auto"/>
        <w:ind w:firstLine="0"/>
        <w:rPr>
          <w:rFonts w:ascii="Trebuchet MS" w:hAnsi="Trebuchet MS"/>
          <w:color w:val="666666"/>
          <w:sz w:val="20"/>
          <w:szCs w:val="20"/>
        </w:rPr>
      </w:pPr>
      <w:r>
        <w:rPr>
          <w:rFonts w:ascii="Verdana" w:hAnsi="Verdana"/>
          <w:color w:val="666666"/>
          <w:bdr w:val="none" w:sz="0" w:space="0" w:color="auto" w:frame="1"/>
          <w:shd w:val="clear" w:color="auto" w:fill="FFFFFF"/>
          <w:lang w:val="en-IN"/>
        </w:rPr>
        <w:t>Polymorphism</w:t>
      </w: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Abstraction:</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is "To represent the essential feature without representing the back ground details."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lets you focus on what the object does instead of how it does it.</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provides you a generalized view of your classes or object by providing relevant information.</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is the process of hiding the working style of an object, and showing the information of an object in understandable manner.</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Real world Example of Abstraction:</w:t>
      </w:r>
      <w:r>
        <w:rPr>
          <w:rFonts w:ascii="Verdana" w:hAnsi="Verdana"/>
          <w:color w:val="666666"/>
          <w:spacing w:val="15"/>
          <w:bdr w:val="none" w:sz="0" w:space="0" w:color="auto" w:frame="1"/>
          <w:shd w:val="clear" w:color="auto" w:fill="FFFFFF"/>
          <w:lang w:val="en-IN"/>
        </w:rPr>
        <w:t> -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Suppose you have an object Mobile Phone.</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Suppose you have 3 mobile phones as following:-</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Nokia 1400 (Features</w:t>
      </w:r>
      <w:proofErr w:type="gramStart"/>
      <w:r>
        <w:rPr>
          <w:rFonts w:ascii="Verdana" w:hAnsi="Verdana"/>
          <w:color w:val="666666"/>
          <w:spacing w:val="15"/>
          <w:bdr w:val="none" w:sz="0" w:space="0" w:color="auto" w:frame="1"/>
          <w:shd w:val="clear" w:color="auto" w:fill="FFFFFF"/>
          <w:lang w:val="en-IN"/>
        </w:rPr>
        <w:t>:-</w:t>
      </w:r>
      <w:proofErr w:type="gramEnd"/>
      <w:r>
        <w:rPr>
          <w:rFonts w:ascii="Verdana" w:hAnsi="Verdana"/>
          <w:color w:val="666666"/>
          <w:spacing w:val="15"/>
          <w:bdr w:val="none" w:sz="0" w:space="0" w:color="auto" w:frame="1"/>
          <w:shd w:val="clear" w:color="auto" w:fill="FFFFFF"/>
          <w:lang w:val="en-IN"/>
        </w:rPr>
        <w:t xml:space="preserve"> Calling, SMS)</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Nokia 2700 (Features</w:t>
      </w:r>
      <w:proofErr w:type="gramStart"/>
      <w:r>
        <w:rPr>
          <w:rFonts w:ascii="Verdana" w:hAnsi="Verdana"/>
          <w:color w:val="666666"/>
          <w:spacing w:val="15"/>
          <w:bdr w:val="none" w:sz="0" w:space="0" w:color="auto" w:frame="1"/>
          <w:shd w:val="clear" w:color="auto" w:fill="FFFFFF"/>
          <w:lang w:val="en-IN"/>
        </w:rPr>
        <w:t>:-</w:t>
      </w:r>
      <w:proofErr w:type="gramEnd"/>
      <w:r>
        <w:rPr>
          <w:rFonts w:ascii="Verdana" w:hAnsi="Verdana"/>
          <w:color w:val="666666"/>
          <w:spacing w:val="15"/>
          <w:bdr w:val="none" w:sz="0" w:space="0" w:color="auto" w:frame="1"/>
          <w:shd w:val="clear" w:color="auto" w:fill="FFFFFF"/>
          <w:lang w:val="en-IN"/>
        </w:rPr>
        <w:t xml:space="preserve"> Calling, SMS, FM Radio, MP3, Camera)</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Black Berry (Features:-Calling, SMS, FM Radio, MP3, Camera, Video Recording, Reading E-mails)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lastRenderedPageBreak/>
        <w:t>Abstract information (Necessary and Common Information) for the object "Mobile Phone" is make a call to any number and can send SMS."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proofErr w:type="gramStart"/>
      <w:r>
        <w:rPr>
          <w:rFonts w:ascii="Verdana" w:hAnsi="Verdana"/>
          <w:color w:val="666666"/>
          <w:spacing w:val="15"/>
          <w:bdr w:val="none" w:sz="0" w:space="0" w:color="auto" w:frame="1"/>
          <w:shd w:val="clear" w:color="auto" w:fill="FFFFFF"/>
          <w:lang w:val="en-IN"/>
        </w:rPr>
        <w:t>so</w:t>
      </w:r>
      <w:proofErr w:type="gramEnd"/>
      <w:r>
        <w:rPr>
          <w:rFonts w:ascii="Verdana" w:hAnsi="Verdana"/>
          <w:color w:val="666666"/>
          <w:spacing w:val="15"/>
          <w:bdr w:val="none" w:sz="0" w:space="0" w:color="auto" w:frame="1"/>
          <w:shd w:val="clear" w:color="auto" w:fill="FFFFFF"/>
          <w:lang w:val="en-IN"/>
        </w:rPr>
        <w:t xml:space="preserve"> that, for mobile phone object you will have abstract class like following:-</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abstract</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proofErr w:type="spellStart"/>
      <w:r>
        <w:rPr>
          <w:rFonts w:ascii="Verdana" w:hAnsi="Verdana"/>
          <w:color w:val="2B91AF"/>
          <w:bdr w:val="none" w:sz="0" w:space="0" w:color="auto" w:frame="1"/>
          <w:shd w:val="clear" w:color="auto" w:fill="FFFFFF"/>
        </w:rPr>
        <w:t>MobilePhone</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Calling();</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SendSMS</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Nokia1400</w:t>
      </w:r>
      <w:r>
        <w:rPr>
          <w:rFonts w:ascii="Verdana" w:hAnsi="Verdana"/>
          <w:color w:val="666666"/>
          <w:bdr w:val="none" w:sz="0" w:space="0" w:color="auto" w:frame="1"/>
          <w:shd w:val="clear" w:color="auto" w:fill="FFFFFF"/>
        </w:rPr>
        <w:t> : </w:t>
      </w:r>
      <w:proofErr w:type="spellStart"/>
      <w:r>
        <w:rPr>
          <w:rFonts w:ascii="Verdana" w:hAnsi="Verdana"/>
          <w:color w:val="2B91AF"/>
          <w:bdr w:val="none" w:sz="0" w:space="0" w:color="auto" w:frame="1"/>
          <w:shd w:val="clear" w:color="auto" w:fill="FFFFFF"/>
        </w:rPr>
        <w:t>MobilePhone</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Nokia2700</w:t>
      </w:r>
      <w:r>
        <w:rPr>
          <w:rFonts w:ascii="Verdana" w:hAnsi="Verdana"/>
          <w:color w:val="666666"/>
          <w:bdr w:val="none" w:sz="0" w:space="0" w:color="auto" w:frame="1"/>
          <w:shd w:val="clear" w:color="auto" w:fill="FFFFFF"/>
        </w:rPr>
        <w:t> : </w:t>
      </w:r>
      <w:proofErr w:type="spellStart"/>
      <w:r>
        <w:rPr>
          <w:rFonts w:ascii="Verdana" w:hAnsi="Verdana"/>
          <w:color w:val="2B91AF"/>
          <w:bdr w:val="none" w:sz="0" w:space="0" w:color="auto" w:frame="1"/>
          <w:shd w:val="clear" w:color="auto" w:fill="FFFFFF"/>
        </w:rPr>
        <w:t>MobilePhone</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FMRadio</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MP3();</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Camera();</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BlackBerry</w:t>
      </w:r>
      <w:r>
        <w:rPr>
          <w:rFonts w:ascii="Verdana" w:hAnsi="Verdana"/>
          <w:color w:val="666666"/>
          <w:bdr w:val="none" w:sz="0" w:space="0" w:color="auto" w:frame="1"/>
          <w:shd w:val="clear" w:color="auto" w:fill="FFFFFF"/>
        </w:rPr>
        <w:t> : </w:t>
      </w:r>
      <w:proofErr w:type="spellStart"/>
      <w:r>
        <w:rPr>
          <w:rFonts w:ascii="Verdana" w:hAnsi="Verdana"/>
          <w:color w:val="2B91AF"/>
          <w:bdr w:val="none" w:sz="0" w:space="0" w:color="auto" w:frame="1"/>
          <w:shd w:val="clear" w:color="auto" w:fill="FFFFFF"/>
        </w:rPr>
        <w:t>MobilePhone</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FMRadio</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lastRenderedPageBreak/>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MP3();</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Camera();</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Recording();</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ReadAndSendEmails</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means putting all the variables and methods in a class which are necessary.</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For example: - Abstract class and abstract method.</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is the common thing.</w:t>
      </w:r>
    </w:p>
    <w:p w:rsidR="002E1221" w:rsidRDefault="002E1221" w:rsidP="002E1221">
      <w:pPr>
        <w:shd w:val="clear" w:color="auto" w:fill="FFFFFF"/>
        <w:spacing w:line="255" w:lineRule="atLeast"/>
        <w:jc w:val="both"/>
        <w:rPr>
          <w:rFonts w:ascii="Trebuchet MS" w:hAnsi="Trebuchet MS"/>
          <w:color w:val="666666"/>
          <w:sz w:val="20"/>
          <w:szCs w:val="20"/>
        </w:rPr>
      </w:pPr>
      <w:proofErr w:type="gramStart"/>
      <w:r>
        <w:rPr>
          <w:rFonts w:ascii="Verdana" w:hAnsi="Verdana"/>
          <w:color w:val="666666"/>
          <w:spacing w:val="15"/>
          <w:bdr w:val="none" w:sz="0" w:space="0" w:color="auto" w:frame="1"/>
          <w:shd w:val="clear" w:color="auto" w:fill="FFFFFF"/>
          <w:lang w:val="en-IN"/>
        </w:rPr>
        <w:t>example</w:t>
      </w:r>
      <w:proofErr w:type="gramEnd"/>
      <w:r>
        <w:rPr>
          <w:rFonts w:ascii="Verdana" w:hAnsi="Verdana"/>
          <w:color w:val="666666"/>
          <w:spacing w:val="15"/>
          <w:bdr w:val="none" w:sz="0" w:space="0" w:color="auto" w:frame="1"/>
          <w:shd w:val="clear" w:color="auto" w:fill="FFFFFF"/>
          <w:lang w:val="en-IN"/>
        </w:rPr>
        <w:t>: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If somebody in your collage tell you to fill application form, you will fill your details like name, address, data of birth, which semester, percentage you have got etc.</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If some doctor gives you an application to fill the details, you will fill the details like name, address, date of birth, blood group, height and weight.</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See in the above example what is the common thing?</w:t>
      </w:r>
    </w:p>
    <w:p w:rsidR="002E1221" w:rsidRDefault="002E1221" w:rsidP="002E1221">
      <w:pPr>
        <w:shd w:val="clear" w:color="auto" w:fill="FFFFFF"/>
        <w:spacing w:line="255" w:lineRule="atLeast"/>
        <w:jc w:val="both"/>
        <w:rPr>
          <w:rFonts w:ascii="Trebuchet MS" w:hAnsi="Trebuchet MS"/>
          <w:color w:val="666666"/>
          <w:sz w:val="20"/>
          <w:szCs w:val="20"/>
        </w:rPr>
      </w:pPr>
      <w:proofErr w:type="gramStart"/>
      <w:r>
        <w:rPr>
          <w:rFonts w:ascii="Verdana" w:hAnsi="Verdana"/>
          <w:color w:val="666666"/>
          <w:spacing w:val="15"/>
          <w:bdr w:val="none" w:sz="0" w:space="0" w:color="auto" w:frame="1"/>
          <w:shd w:val="clear" w:color="auto" w:fill="FFFFFF"/>
          <w:lang w:val="en-IN"/>
        </w:rPr>
        <w:t>Age, name, address so you can create the class which consist of common thing that is called abstract class.</w:t>
      </w:r>
      <w:proofErr w:type="gramEnd"/>
      <w:r>
        <w:rPr>
          <w:rFonts w:ascii="Verdana" w:hAnsi="Verdana"/>
          <w:color w:val="666666"/>
          <w:spacing w:val="15"/>
          <w:bdr w:val="none" w:sz="0" w:space="0" w:color="auto" w:frame="1"/>
          <w:shd w:val="clear" w:color="auto" w:fill="FFFFFF"/>
          <w:lang w:val="en-IN"/>
        </w:rPr>
        <w:t>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That class is not complete and it can inherit by other class.</w:t>
      </w:r>
    </w:p>
    <w:p w:rsidR="002E1221" w:rsidRDefault="002E1221" w:rsidP="002E1221">
      <w:pPr>
        <w:shd w:val="clear" w:color="auto" w:fill="FFFFFF"/>
        <w:spacing w:line="375" w:lineRule="atLeast"/>
        <w:jc w:val="both"/>
        <w:rPr>
          <w:rFonts w:ascii="Trebuchet MS" w:hAnsi="Trebuchet MS"/>
          <w:color w:val="666666"/>
          <w:sz w:val="20"/>
          <w:szCs w:val="20"/>
        </w:rPr>
      </w:pP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Encapsulation: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Wrapping up data member and method together into a single unit (i.e. Class) is called Encapsulation.</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Encapsulation is like enclosing in a capsule. That is enclosing the related operations and data related to an object into that object.</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lastRenderedPageBreak/>
        <w:t>Encapsulation is like your bag in which you can keep your pen, book etc. It means this is the property of encapsulating members and functions.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class</w:t>
      </w:r>
      <w:proofErr w:type="gramEnd"/>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Bag</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xml:space="preserve">        </w:t>
      </w:r>
      <w:proofErr w:type="gramStart"/>
      <w:r>
        <w:rPr>
          <w:rFonts w:ascii="Verdana" w:hAnsi="Verdana"/>
          <w:color w:val="666666"/>
          <w:bdr w:val="none" w:sz="0" w:space="0" w:color="auto" w:frame="1"/>
          <w:shd w:val="clear" w:color="auto" w:fill="FFFFFF"/>
        </w:rPr>
        <w:t>book</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xml:space="preserve">        </w:t>
      </w:r>
      <w:proofErr w:type="gramStart"/>
      <w:r>
        <w:rPr>
          <w:rFonts w:ascii="Verdana" w:hAnsi="Verdana"/>
          <w:color w:val="666666"/>
          <w:bdr w:val="none" w:sz="0" w:space="0" w:color="auto" w:frame="1"/>
          <w:shd w:val="clear" w:color="auto" w:fill="FFFFFF"/>
        </w:rPr>
        <w:t>pen</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xml:space="preserve">        </w:t>
      </w:r>
      <w:proofErr w:type="spellStart"/>
      <w:proofErr w:type="gramStart"/>
      <w:r>
        <w:rPr>
          <w:rFonts w:ascii="Verdana" w:hAnsi="Verdana"/>
          <w:color w:val="666666"/>
          <w:bdr w:val="none" w:sz="0" w:space="0" w:color="auto" w:frame="1"/>
          <w:shd w:val="clear" w:color="auto" w:fill="FFFFFF"/>
        </w:rPr>
        <w:t>ReadBook</w:t>
      </w:r>
      <w:proofErr w:type="spellEnd"/>
      <w:r>
        <w:rPr>
          <w:rFonts w:ascii="Verdana" w:hAnsi="Verdana"/>
          <w:color w:val="666666"/>
          <w:bdr w:val="none" w:sz="0" w:space="0" w:color="auto" w:frame="1"/>
          <w:shd w:val="clear" w:color="auto" w:fill="FFFFFF"/>
        </w:rPr>
        <w:t>(</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Encapsulation means hiding the internal details of an object, i.e. how an object does something.</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xml:space="preserve">Encapsulation prevents clients from seeing </w:t>
      </w:r>
      <w:proofErr w:type="gramStart"/>
      <w:r>
        <w:rPr>
          <w:rFonts w:ascii="Verdana" w:hAnsi="Verdana"/>
          <w:color w:val="666666"/>
          <w:spacing w:val="15"/>
          <w:bdr w:val="none" w:sz="0" w:space="0" w:color="auto" w:frame="1"/>
          <w:shd w:val="clear" w:color="auto" w:fill="FFFFFF"/>
          <w:lang w:val="en-IN"/>
        </w:rPr>
        <w:t>its</w:t>
      </w:r>
      <w:proofErr w:type="gramEnd"/>
      <w:r>
        <w:rPr>
          <w:rFonts w:ascii="Verdana" w:hAnsi="Verdana"/>
          <w:color w:val="666666"/>
          <w:spacing w:val="15"/>
          <w:bdr w:val="none" w:sz="0" w:space="0" w:color="auto" w:frame="1"/>
          <w:shd w:val="clear" w:color="auto" w:fill="FFFFFF"/>
          <w:lang w:val="en-IN"/>
        </w:rPr>
        <w:t xml:space="preserve"> inside view, where the behaviour of the abstraction is implemented.</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Encapsulation is a technique used to protect the information in an object from the other object.</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Hide the data for security such as making the variables as private, and expose the property to access the private data which would be public.</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So, when you access the property you can validate the data and set it.</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Example:</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40" w:lineRule="auto"/>
        <w:rPr>
          <w:rFonts w:ascii="Trebuchet MS" w:hAnsi="Trebuchet MS"/>
          <w:color w:val="666666"/>
          <w:sz w:val="20"/>
          <w:szCs w:val="20"/>
        </w:rPr>
      </w:pPr>
      <w:proofErr w:type="gramStart"/>
      <w:r>
        <w:rPr>
          <w:rFonts w:ascii="Verdana" w:hAnsi="Verdana"/>
          <w:color w:val="0000FF"/>
          <w:bdr w:val="none" w:sz="0" w:space="0" w:color="auto" w:frame="1"/>
          <w:shd w:val="clear" w:color="auto" w:fill="FFFFFF"/>
        </w:rPr>
        <w:t>class</w:t>
      </w:r>
      <w:proofErr w:type="gramEnd"/>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Demo</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private</w:t>
      </w:r>
      <w:proofErr w:type="gramEnd"/>
      <w:r>
        <w:rPr>
          <w:rFonts w:ascii="Verdana" w:hAnsi="Verdana"/>
          <w:color w:val="666666"/>
          <w:bdr w:val="none" w:sz="0" w:space="0" w:color="auto" w:frame="1"/>
          <w:shd w:val="clear" w:color="auto" w:fill="FFFFFF"/>
        </w:rPr>
        <w:t> </w:t>
      </w:r>
      <w:proofErr w:type="spellStart"/>
      <w:r>
        <w:rPr>
          <w:rFonts w:ascii="Verdana" w:hAnsi="Verdana"/>
          <w:color w:val="0000FF"/>
          <w:bdr w:val="none" w:sz="0" w:space="0" w:color="auto" w:frame="1"/>
          <w:shd w:val="clear" w:color="auto" w:fill="FFFFFF"/>
        </w:rPr>
        <w:t>int</w:t>
      </w:r>
      <w:proofErr w:type="spellEnd"/>
      <w:r>
        <w:rPr>
          <w:rFonts w:ascii="Verdana" w:hAnsi="Verdana"/>
          <w:color w:val="666666"/>
          <w:bdr w:val="none" w:sz="0" w:space="0" w:color="auto" w:frame="1"/>
          <w:shd w:val="clear" w:color="auto" w:fill="FFFFFF"/>
        </w:rPr>
        <w:t> _mark;</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proofErr w:type="spellStart"/>
      <w:r>
        <w:rPr>
          <w:rFonts w:ascii="Verdana" w:hAnsi="Verdana"/>
          <w:color w:val="0000FF"/>
          <w:bdr w:val="none" w:sz="0" w:space="0" w:color="auto" w:frame="1"/>
          <w:shd w:val="clear" w:color="auto" w:fill="FFFFFF"/>
        </w:rPr>
        <w:t>int</w:t>
      </w:r>
      <w:proofErr w:type="spellEnd"/>
      <w:r>
        <w:rPr>
          <w:rFonts w:ascii="Verdana" w:hAnsi="Verdana"/>
          <w:color w:val="666666"/>
          <w:bdr w:val="none" w:sz="0" w:space="0" w:color="auto" w:frame="1"/>
          <w:shd w:val="clear" w:color="auto" w:fill="FFFFFF"/>
        </w:rPr>
        <w:t> Mark</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get</w:t>
      </w:r>
      <w:proofErr w:type="gramEnd"/>
      <w:r>
        <w:rPr>
          <w:rFonts w:ascii="Verdana" w:hAnsi="Verdana"/>
          <w:color w:val="666666"/>
          <w:bdr w:val="none" w:sz="0" w:space="0" w:color="auto" w:frame="1"/>
          <w:shd w:val="clear" w:color="auto" w:fill="FFFFFF"/>
        </w:rPr>
        <w:t> { </w:t>
      </w:r>
      <w:r>
        <w:rPr>
          <w:rFonts w:ascii="Verdana" w:hAnsi="Verdana"/>
          <w:color w:val="0000FF"/>
          <w:bdr w:val="none" w:sz="0" w:space="0" w:color="auto" w:frame="1"/>
          <w:shd w:val="clear" w:color="auto" w:fill="FFFFFF"/>
        </w:rPr>
        <w:t>return</w:t>
      </w:r>
      <w:r>
        <w:rPr>
          <w:rFonts w:ascii="Verdana" w:hAnsi="Verdana"/>
          <w:color w:val="666666"/>
          <w:bdr w:val="none" w:sz="0" w:space="0" w:color="auto" w:frame="1"/>
          <w:shd w:val="clear" w:color="auto" w:fill="FFFFFF"/>
        </w:rPr>
        <w:t> _mark;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set</w:t>
      </w:r>
      <w:proofErr w:type="gramEnd"/>
      <w:r>
        <w:rPr>
          <w:rFonts w:ascii="Verdana" w:hAnsi="Verdana"/>
          <w:color w:val="666666"/>
          <w:bdr w:val="none" w:sz="0" w:space="0" w:color="auto" w:frame="1"/>
          <w:shd w:val="clear" w:color="auto" w:fill="FFFFFF"/>
        </w:rPr>
        <w:t> { </w:t>
      </w:r>
      <w:r>
        <w:rPr>
          <w:rFonts w:ascii="Verdana" w:hAnsi="Verdana"/>
          <w:color w:val="0000FF"/>
          <w:bdr w:val="none" w:sz="0" w:space="0" w:color="auto" w:frame="1"/>
          <w:shd w:val="clear" w:color="auto" w:fill="FFFFFF"/>
        </w:rPr>
        <w:t>if</w:t>
      </w:r>
      <w:r>
        <w:rPr>
          <w:rFonts w:ascii="Verdana" w:hAnsi="Verdana"/>
          <w:color w:val="666666"/>
          <w:bdr w:val="none" w:sz="0" w:space="0" w:color="auto" w:frame="1"/>
          <w:shd w:val="clear" w:color="auto" w:fill="FFFFFF"/>
        </w:rPr>
        <w:t> (_mark &gt; 0) _mark = </w:t>
      </w:r>
      <w:r>
        <w:rPr>
          <w:rFonts w:ascii="Verdana" w:hAnsi="Verdana"/>
          <w:color w:val="0000FF"/>
          <w:bdr w:val="none" w:sz="0" w:space="0" w:color="auto" w:frame="1"/>
          <w:shd w:val="clear" w:color="auto" w:fill="FFFFFF"/>
        </w:rPr>
        <w:t>value</w:t>
      </w:r>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else</w:t>
      </w:r>
      <w:r>
        <w:rPr>
          <w:rFonts w:ascii="Verdana" w:hAnsi="Verdana"/>
          <w:color w:val="666666"/>
          <w:bdr w:val="none" w:sz="0" w:space="0" w:color="auto" w:frame="1"/>
          <w:shd w:val="clear" w:color="auto" w:fill="FFFFFF"/>
        </w:rPr>
        <w:t> _mark = 0;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Real world Example of Encapsulation:-</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Let's take example of Mobile Phone and Mobile Phone Manufacturer</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Suppose you are a Mobile Phone Manufacturer and you designed and developed a Mobile Phone design(class), now by using machinery you are manufacturing a Mobile Phone(object) for selling, when you sell your Mobile Phone the user only learn how to use the Mobile Phone but not that how this Mobile Phone works.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This means that you are creating the class with function and by making object (capsule) of it you are making availability of the functionality of you class by that object and without the interference in the original class.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Example-2: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TV operation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It is encapsulated with cover and we can operate with remote and no need to open TV and change the channel.</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Here everything is in private except remote so that anyone can access not to operate and change the things in TV.</w:t>
      </w: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br w:type="textWrapping" w:clear="all"/>
      </w: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Inheritance: </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When a class acquire the property of another class is known as inheritance.</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lastRenderedPageBreak/>
        <w:t>Inheritance is process of object reusability.</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xml:space="preserve">For example, A Child </w:t>
      </w:r>
      <w:proofErr w:type="gramStart"/>
      <w:r>
        <w:rPr>
          <w:rFonts w:ascii="Verdana" w:hAnsi="Verdana"/>
          <w:color w:val="666666"/>
          <w:spacing w:val="15"/>
          <w:bdr w:val="none" w:sz="0" w:space="0" w:color="auto" w:frame="1"/>
          <w:shd w:val="clear" w:color="auto" w:fill="FFFFFF"/>
          <w:lang w:val="en-IN"/>
        </w:rPr>
        <w:t>acquire</w:t>
      </w:r>
      <w:proofErr w:type="gramEnd"/>
      <w:r>
        <w:rPr>
          <w:rFonts w:ascii="Verdana" w:hAnsi="Verdana"/>
          <w:color w:val="666666"/>
          <w:spacing w:val="15"/>
          <w:bdr w:val="none" w:sz="0" w:space="0" w:color="auto" w:frame="1"/>
          <w:shd w:val="clear" w:color="auto" w:fill="FFFFFF"/>
          <w:lang w:val="en-IN"/>
        </w:rPr>
        <w:t xml:space="preserve"> property of Parents.</w:t>
      </w: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color w:val="666666"/>
          <w:bdr w:val="none" w:sz="0" w:space="0" w:color="auto" w:frame="1"/>
          <w:shd w:val="clear" w:color="auto" w:fill="FFFFFF"/>
          <w:lang w:val="en-IN"/>
        </w:rPr>
        <w:br/>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proofErr w:type="spellStart"/>
      <w:r>
        <w:rPr>
          <w:rFonts w:ascii="Verdana" w:hAnsi="Verdana"/>
          <w:color w:val="2B91AF"/>
          <w:bdr w:val="none" w:sz="0" w:space="0" w:color="auto" w:frame="1"/>
          <w:shd w:val="clear" w:color="auto" w:fill="FFFFFF"/>
        </w:rPr>
        <w:t>ParentClass</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ParentClass</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spellStart"/>
      <w:proofErr w:type="gramStart"/>
      <w:r>
        <w:rPr>
          <w:rFonts w:ascii="Verdana" w:hAnsi="Verdana"/>
          <w:color w:val="2B91AF"/>
          <w:bdr w:val="none" w:sz="0" w:space="0" w:color="auto" w:frame="1"/>
          <w:shd w:val="clear" w:color="auto" w:fill="FFFFFF"/>
        </w:rPr>
        <w:t>Console</w:t>
      </w:r>
      <w:r>
        <w:rPr>
          <w:rFonts w:ascii="Verdana" w:hAnsi="Verdana"/>
          <w:color w:val="666666"/>
          <w:bdr w:val="none" w:sz="0" w:space="0" w:color="auto" w:frame="1"/>
          <w:shd w:val="clear" w:color="auto" w:fill="FFFFFF"/>
        </w:rPr>
        <w:t>.WriteLine</w:t>
      </w:r>
      <w:proofErr w:type="spellEnd"/>
      <w:r>
        <w:rPr>
          <w:rFonts w:ascii="Verdana" w:hAnsi="Verdana"/>
          <w:color w:val="666666"/>
          <w:bdr w:val="none" w:sz="0" w:space="0" w:color="auto" w:frame="1"/>
          <w:shd w:val="clear" w:color="auto" w:fill="FFFFFF"/>
        </w:rPr>
        <w:t>(</w:t>
      </w:r>
      <w:proofErr w:type="gramEnd"/>
      <w:r>
        <w:rPr>
          <w:rFonts w:ascii="Verdana" w:hAnsi="Verdana"/>
          <w:color w:val="A31515"/>
          <w:bdr w:val="none" w:sz="0" w:space="0" w:color="auto" w:frame="1"/>
          <w:shd w:val="clear" w:color="auto" w:fill="FFFFFF"/>
        </w:rPr>
        <w:t>"Parent Constructor."</w:t>
      </w: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print()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spellStart"/>
      <w:proofErr w:type="gramStart"/>
      <w:r>
        <w:rPr>
          <w:rFonts w:ascii="Verdana" w:hAnsi="Verdana"/>
          <w:color w:val="2B91AF"/>
          <w:bdr w:val="none" w:sz="0" w:space="0" w:color="auto" w:frame="1"/>
          <w:shd w:val="clear" w:color="auto" w:fill="FFFFFF"/>
        </w:rPr>
        <w:t>Console</w:t>
      </w:r>
      <w:r>
        <w:rPr>
          <w:rFonts w:ascii="Verdana" w:hAnsi="Verdana"/>
          <w:color w:val="666666"/>
          <w:bdr w:val="none" w:sz="0" w:space="0" w:color="auto" w:frame="1"/>
          <w:shd w:val="clear" w:color="auto" w:fill="FFFFFF"/>
        </w:rPr>
        <w:t>.WriteLine</w:t>
      </w:r>
      <w:proofErr w:type="spellEnd"/>
      <w:r>
        <w:rPr>
          <w:rFonts w:ascii="Verdana" w:hAnsi="Verdana"/>
          <w:color w:val="666666"/>
          <w:bdr w:val="none" w:sz="0" w:space="0" w:color="auto" w:frame="1"/>
          <w:shd w:val="clear" w:color="auto" w:fill="FFFFFF"/>
        </w:rPr>
        <w:t>(</w:t>
      </w:r>
      <w:proofErr w:type="gramEnd"/>
      <w:r>
        <w:rPr>
          <w:rFonts w:ascii="Verdana" w:hAnsi="Verdana"/>
          <w:color w:val="A31515"/>
          <w:bdr w:val="none" w:sz="0" w:space="0" w:color="auto" w:frame="1"/>
          <w:shd w:val="clear" w:color="auto" w:fill="FFFFFF"/>
        </w:rPr>
        <w:t>"I'm a Parent Class."</w:t>
      </w: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proofErr w:type="spellStart"/>
      <w:r>
        <w:rPr>
          <w:rFonts w:ascii="Verdana" w:hAnsi="Verdana"/>
          <w:color w:val="2B91AF"/>
          <w:bdr w:val="none" w:sz="0" w:space="0" w:color="auto" w:frame="1"/>
          <w:shd w:val="clear" w:color="auto" w:fill="FFFFFF"/>
        </w:rPr>
        <w:t>ChildClass</w:t>
      </w:r>
      <w:proofErr w:type="spellEnd"/>
      <w:r>
        <w:rPr>
          <w:rFonts w:ascii="Verdana" w:hAnsi="Verdana"/>
          <w:color w:val="666666"/>
          <w:bdr w:val="none" w:sz="0" w:space="0" w:color="auto" w:frame="1"/>
          <w:shd w:val="clear" w:color="auto" w:fill="FFFFFF"/>
        </w:rPr>
        <w:t> : </w:t>
      </w:r>
      <w:proofErr w:type="spellStart"/>
      <w:r>
        <w:rPr>
          <w:rFonts w:ascii="Verdana" w:hAnsi="Verdana"/>
          <w:color w:val="2B91AF"/>
          <w:bdr w:val="none" w:sz="0" w:space="0" w:color="auto" w:frame="1"/>
          <w:shd w:val="clear" w:color="auto" w:fill="FFFFFF"/>
        </w:rPr>
        <w:t>ParentClass</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ChildClass</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spellStart"/>
      <w:proofErr w:type="gramStart"/>
      <w:r>
        <w:rPr>
          <w:rFonts w:ascii="Verdana" w:hAnsi="Verdana"/>
          <w:color w:val="2B91AF"/>
          <w:bdr w:val="none" w:sz="0" w:space="0" w:color="auto" w:frame="1"/>
          <w:shd w:val="clear" w:color="auto" w:fill="FFFFFF"/>
        </w:rPr>
        <w:t>Console</w:t>
      </w:r>
      <w:r>
        <w:rPr>
          <w:rFonts w:ascii="Verdana" w:hAnsi="Verdana"/>
          <w:color w:val="666666"/>
          <w:bdr w:val="none" w:sz="0" w:space="0" w:color="auto" w:frame="1"/>
          <w:shd w:val="clear" w:color="auto" w:fill="FFFFFF"/>
        </w:rPr>
        <w:t>.WriteLine</w:t>
      </w:r>
      <w:proofErr w:type="spellEnd"/>
      <w:r>
        <w:rPr>
          <w:rFonts w:ascii="Verdana" w:hAnsi="Verdana"/>
          <w:color w:val="666666"/>
          <w:bdr w:val="none" w:sz="0" w:space="0" w:color="auto" w:frame="1"/>
          <w:shd w:val="clear" w:color="auto" w:fill="FFFFFF"/>
        </w:rPr>
        <w:t>(</w:t>
      </w:r>
      <w:proofErr w:type="gramEnd"/>
      <w:r>
        <w:rPr>
          <w:rFonts w:ascii="Verdana" w:hAnsi="Verdana"/>
          <w:color w:val="A31515"/>
          <w:bdr w:val="none" w:sz="0" w:space="0" w:color="auto" w:frame="1"/>
          <w:shd w:val="clear" w:color="auto" w:fill="FFFFFF"/>
        </w:rPr>
        <w:t>"Child Constructor."</w:t>
      </w: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static</w:t>
      </w:r>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Main()</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spellStart"/>
      <w:r>
        <w:rPr>
          <w:rFonts w:ascii="Verdana" w:hAnsi="Verdana"/>
          <w:color w:val="2B91AF"/>
          <w:bdr w:val="none" w:sz="0" w:space="0" w:color="auto" w:frame="1"/>
          <w:shd w:val="clear" w:color="auto" w:fill="FFFFFF"/>
        </w:rPr>
        <w:t>ChildClass</w:t>
      </w:r>
      <w:proofErr w:type="spellEnd"/>
      <w:r>
        <w:rPr>
          <w:rFonts w:ascii="Verdana" w:hAnsi="Verdana"/>
          <w:color w:val="666666"/>
          <w:bdr w:val="none" w:sz="0" w:space="0" w:color="auto" w:frame="1"/>
          <w:shd w:val="clear" w:color="auto" w:fill="FFFFFF"/>
        </w:rPr>
        <w:t> child = </w:t>
      </w:r>
      <w:r>
        <w:rPr>
          <w:rFonts w:ascii="Verdana" w:hAnsi="Verdana"/>
          <w:color w:val="0000FF"/>
          <w:bdr w:val="none" w:sz="0" w:space="0" w:color="auto" w:frame="1"/>
          <w:shd w:val="clear" w:color="auto" w:fill="FFFFFF"/>
        </w:rPr>
        <w:t>new</w:t>
      </w:r>
      <w:r>
        <w:rPr>
          <w:rFonts w:ascii="Verdana" w:hAnsi="Verdana"/>
          <w:color w:val="666666"/>
          <w:bdr w:val="none" w:sz="0" w:space="0" w:color="auto" w:frame="1"/>
          <w:shd w:val="clear" w:color="auto" w:fill="FFFFFF"/>
        </w:rPr>
        <w:t> </w:t>
      </w:r>
      <w:proofErr w:type="spellStart"/>
      <w:proofErr w:type="gramStart"/>
      <w:r>
        <w:rPr>
          <w:rFonts w:ascii="Verdana" w:hAnsi="Verdana"/>
          <w:color w:val="2B91AF"/>
          <w:bdr w:val="none" w:sz="0" w:space="0" w:color="auto" w:frame="1"/>
          <w:shd w:val="clear" w:color="auto" w:fill="FFFFFF"/>
        </w:rPr>
        <w:t>ChildClass</w:t>
      </w:r>
      <w:proofErr w:type="spellEnd"/>
      <w:r>
        <w:rPr>
          <w:rFonts w:ascii="Verdana" w:hAnsi="Verdana"/>
          <w:color w:val="666666"/>
          <w:bdr w:val="none" w:sz="0" w:space="0" w:color="auto" w:frame="1"/>
          <w:shd w:val="clear" w:color="auto" w:fill="FFFFFF"/>
        </w:rPr>
        <w:t>(</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lastRenderedPageBreak/>
        <w:t xml:space="preserve">            </w:t>
      </w:r>
      <w:proofErr w:type="spellStart"/>
      <w:proofErr w:type="gramStart"/>
      <w:r>
        <w:rPr>
          <w:rFonts w:ascii="Verdana" w:hAnsi="Verdana"/>
          <w:color w:val="666666"/>
          <w:bdr w:val="none" w:sz="0" w:space="0" w:color="auto" w:frame="1"/>
          <w:shd w:val="clear" w:color="auto" w:fill="FFFFFF"/>
        </w:rPr>
        <w:t>child.print</w:t>
      </w:r>
      <w:proofErr w:type="spellEnd"/>
      <w:r>
        <w:rPr>
          <w:rFonts w:ascii="Verdana" w:hAnsi="Verdana"/>
          <w:color w:val="666666"/>
          <w:bdr w:val="none" w:sz="0" w:space="0" w:color="auto" w:frame="1"/>
          <w:shd w:val="clear" w:color="auto" w:fill="FFFFFF"/>
        </w:rPr>
        <w:t>(</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b/>
          <w:bCs/>
          <w:color w:val="666666"/>
          <w:bdr w:val="none" w:sz="0" w:space="0" w:color="auto" w:frame="1"/>
          <w:shd w:val="clear" w:color="auto" w:fill="FFFFFF"/>
          <w:lang w:val="en-IN"/>
        </w:rPr>
        <w:br w:type="textWrapping" w:clear="all"/>
      </w:r>
    </w:p>
    <w:p w:rsidR="002E1221" w:rsidRDefault="002E1221" w:rsidP="002E1221">
      <w:pPr>
        <w:shd w:val="clear" w:color="auto" w:fill="FFFFFF"/>
        <w:rPr>
          <w:rFonts w:ascii="Trebuchet MS" w:hAnsi="Trebuchet MS"/>
          <w:color w:val="666666"/>
          <w:sz w:val="20"/>
          <w:szCs w:val="20"/>
        </w:rPr>
      </w:pPr>
      <w:r>
        <w:rPr>
          <w:rFonts w:ascii="Verdana" w:hAnsi="Verdana"/>
          <w:b/>
          <w:bCs/>
          <w:color w:val="666666"/>
          <w:bdr w:val="none" w:sz="0" w:space="0" w:color="auto" w:frame="1"/>
          <w:shd w:val="clear" w:color="auto" w:fill="FFFFFF"/>
          <w:lang w:val="en-IN"/>
        </w:rPr>
        <w:t>Output: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lang w:val="en-IN"/>
        </w:rPr>
        <w:t>    </w:t>
      </w:r>
      <w:proofErr w:type="gramStart"/>
      <w:r>
        <w:rPr>
          <w:rFonts w:ascii="Verdana" w:hAnsi="Verdana"/>
          <w:color w:val="666666"/>
          <w:bdr w:val="none" w:sz="0" w:space="0" w:color="auto" w:frame="1"/>
          <w:shd w:val="clear" w:color="auto" w:fill="FFFFFF"/>
          <w:lang w:val="en-IN"/>
        </w:rPr>
        <w:t>Parent Constructor.</w:t>
      </w:r>
      <w:proofErr w:type="gramEnd"/>
      <w:r>
        <w:rPr>
          <w:rFonts w:ascii="Verdana" w:hAnsi="Verdana"/>
          <w:color w:val="666666"/>
          <w:bdr w:val="none" w:sz="0" w:space="0" w:color="auto" w:frame="1"/>
          <w:shd w:val="clear" w:color="auto" w:fill="FFFFFF"/>
          <w:lang w:val="en-IN"/>
        </w:rPr>
        <w:br/>
        <w:t xml:space="preserve">    </w:t>
      </w:r>
      <w:proofErr w:type="gramStart"/>
      <w:r>
        <w:rPr>
          <w:rFonts w:ascii="Verdana" w:hAnsi="Verdana"/>
          <w:color w:val="666666"/>
          <w:bdr w:val="none" w:sz="0" w:space="0" w:color="auto" w:frame="1"/>
          <w:shd w:val="clear" w:color="auto" w:fill="FFFFFF"/>
          <w:lang w:val="en-IN"/>
        </w:rPr>
        <w:t>Child Constructor.</w:t>
      </w:r>
      <w:proofErr w:type="gramEnd"/>
      <w:r>
        <w:rPr>
          <w:rFonts w:ascii="Verdana" w:hAnsi="Verdana"/>
          <w:color w:val="666666"/>
          <w:bdr w:val="none" w:sz="0" w:space="0" w:color="auto" w:frame="1"/>
          <w:shd w:val="clear" w:color="auto" w:fill="FFFFFF"/>
          <w:lang w:val="en-IN"/>
        </w:rPr>
        <w:br/>
        <w:t>    I'm a Parent Class.</w:t>
      </w:r>
    </w:p>
    <w:p w:rsidR="002E1221" w:rsidRDefault="002E1221" w:rsidP="002E1221">
      <w:pPr>
        <w:shd w:val="clear" w:color="auto" w:fill="FFFFFF"/>
        <w:spacing w:line="270" w:lineRule="atLeast"/>
        <w:jc w:val="both"/>
        <w:rPr>
          <w:rFonts w:ascii="Trebuchet MS" w:hAnsi="Trebuchet MS"/>
          <w:color w:val="666666"/>
          <w:sz w:val="20"/>
          <w:szCs w:val="20"/>
        </w:rPr>
      </w:pPr>
    </w:p>
    <w:p w:rsidR="002E1221" w:rsidRDefault="002E1221" w:rsidP="002E1221">
      <w:pPr>
        <w:shd w:val="clear" w:color="auto" w:fill="FFFFFF"/>
        <w:spacing w:after="240"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Polymorphism: </w:t>
      </w:r>
      <w:r>
        <w:rPr>
          <w:rFonts w:ascii="Trebuchet MS" w:hAnsi="Trebuchet MS"/>
          <w:color w:val="666666"/>
          <w:sz w:val="20"/>
          <w:szCs w:val="20"/>
        </w:rPr>
        <w:br/>
      </w:r>
    </w:p>
    <w:p w:rsidR="002E1221" w:rsidRDefault="002E1221" w:rsidP="002E1221">
      <w:pPr>
        <w:shd w:val="clear" w:color="auto" w:fill="FFFFFF"/>
        <w:spacing w:after="0" w:line="240" w:lineRule="auto"/>
        <w:jc w:val="both"/>
        <w:rPr>
          <w:rFonts w:ascii="Trebuchet MS" w:hAnsi="Trebuchet MS"/>
          <w:color w:val="666666"/>
          <w:sz w:val="20"/>
          <w:szCs w:val="20"/>
        </w:rPr>
      </w:pPr>
      <w:r>
        <w:rPr>
          <w:rFonts w:ascii="Verdana" w:hAnsi="Verdana"/>
          <w:color w:val="666666"/>
          <w:bdr w:val="none" w:sz="0" w:space="0" w:color="auto" w:frame="1"/>
          <w:shd w:val="clear" w:color="auto" w:fill="FFFFFF"/>
        </w:rPr>
        <w:t>Polymorphism means </w:t>
      </w:r>
      <w:r>
        <w:rPr>
          <w:rFonts w:ascii="Verdana" w:hAnsi="Verdana"/>
          <w:b/>
          <w:bCs/>
          <w:color w:val="666666"/>
          <w:bdr w:val="none" w:sz="0" w:space="0" w:color="auto" w:frame="1"/>
          <w:shd w:val="clear" w:color="auto" w:fill="FFFFFF"/>
        </w:rPr>
        <w:t>one name many forms</w:t>
      </w:r>
      <w:r>
        <w:rPr>
          <w:rFonts w:ascii="Verdana" w:hAnsi="Verdana"/>
          <w:color w:val="666666"/>
          <w:bdr w:val="none" w:sz="0" w:space="0" w:color="auto" w:frame="1"/>
          <w:shd w:val="clear" w:color="auto" w:fill="FFFFFF"/>
        </w:rPr>
        <w:t>.</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One function behaves different forms.</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xml:space="preserve">In other words, "Many forms of a single object </w:t>
      </w:r>
      <w:proofErr w:type="gramStart"/>
      <w:r>
        <w:rPr>
          <w:rFonts w:ascii="Verdana" w:hAnsi="Verdana"/>
          <w:color w:val="666666"/>
          <w:spacing w:val="15"/>
          <w:bdr w:val="none" w:sz="0" w:space="0" w:color="auto" w:frame="1"/>
          <w:shd w:val="clear" w:color="auto" w:fill="FFFFFF"/>
          <w:lang w:val="en-IN"/>
        </w:rPr>
        <w:t>is</w:t>
      </w:r>
      <w:proofErr w:type="gramEnd"/>
      <w:r>
        <w:rPr>
          <w:rFonts w:ascii="Verdana" w:hAnsi="Verdana"/>
          <w:color w:val="666666"/>
          <w:spacing w:val="15"/>
          <w:bdr w:val="none" w:sz="0" w:space="0" w:color="auto" w:frame="1"/>
          <w:shd w:val="clear" w:color="auto" w:fill="FFFFFF"/>
          <w:lang w:val="en-IN"/>
        </w:rPr>
        <w:t xml:space="preserve"> called Polymorphism."</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Real World Example of Polymorphism:</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Example-1: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 Teacher behaves to student.</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 Teacher behaves to his/her seniors.</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Here teacher is an object but attitude is different in different situation.</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Example-2: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Person behaves SON in house at the same time that person behaves EMPLOYEE in office.</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Example-3: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Your mobile phone, one name but many forms</w:t>
      </w:r>
    </w:p>
    <w:p w:rsidR="002E1221" w:rsidRDefault="002E1221" w:rsidP="002E1221">
      <w:pPr>
        <w:numPr>
          <w:ilvl w:val="0"/>
          <w:numId w:val="4"/>
        </w:numPr>
        <w:shd w:val="clear" w:color="auto" w:fill="FFFFFF"/>
        <w:spacing w:after="0" w:line="255" w:lineRule="atLeast"/>
        <w:ind w:left="0" w:firstLine="0"/>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As phone</w:t>
      </w:r>
    </w:p>
    <w:p w:rsidR="002E1221" w:rsidRDefault="002E1221" w:rsidP="002E1221">
      <w:pPr>
        <w:numPr>
          <w:ilvl w:val="0"/>
          <w:numId w:val="4"/>
        </w:numPr>
        <w:shd w:val="clear" w:color="auto" w:fill="FFFFFF"/>
        <w:spacing w:after="0" w:line="255" w:lineRule="atLeast"/>
        <w:ind w:left="0" w:firstLine="0"/>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As camera</w:t>
      </w:r>
    </w:p>
    <w:p w:rsidR="002E1221" w:rsidRDefault="002E1221" w:rsidP="002E1221">
      <w:pPr>
        <w:numPr>
          <w:ilvl w:val="0"/>
          <w:numId w:val="4"/>
        </w:numPr>
        <w:shd w:val="clear" w:color="auto" w:fill="FFFFFF"/>
        <w:spacing w:after="0" w:line="255" w:lineRule="atLeast"/>
        <w:ind w:left="0" w:firstLine="0"/>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As mp3 player</w:t>
      </w:r>
    </w:p>
    <w:p w:rsidR="002E1221" w:rsidRDefault="002E1221" w:rsidP="002E1221">
      <w:pPr>
        <w:numPr>
          <w:ilvl w:val="0"/>
          <w:numId w:val="4"/>
        </w:numPr>
        <w:shd w:val="clear" w:color="auto" w:fill="FFFFFF"/>
        <w:spacing w:after="0" w:line="255" w:lineRule="atLeast"/>
        <w:ind w:left="0" w:firstLine="0"/>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lastRenderedPageBreak/>
        <w:t>As radio</w:t>
      </w:r>
    </w:p>
    <w:p w:rsidR="00964D62" w:rsidRDefault="00964D62"/>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rial Black" w:eastAsia="Times New Roman" w:hAnsi="Arial Black" w:cs="Times New Roman"/>
          <w:color w:val="434A54"/>
          <w:sz w:val="52"/>
          <w:szCs w:val="52"/>
        </w:rPr>
      </w:pPr>
      <w:bookmarkStart w:id="123" w:name="Extractingrealworldrelationshipsfromrequ"/>
      <w:r w:rsidRPr="00D93A18">
        <w:rPr>
          <w:rFonts w:ascii="Arial Black" w:eastAsia="Times New Roman" w:hAnsi="Arial Black" w:cs="Times New Roman"/>
          <w:b/>
          <w:bCs/>
          <w:color w:val="6D747D"/>
          <w:sz w:val="52"/>
          <w:szCs w:val="52"/>
        </w:rPr>
        <w:t>Extracting real world relationships from requirement</w:t>
      </w:r>
      <w:bookmarkEnd w:id="123"/>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The whole point of OOP is that your code replicates the real world object, thus making your code readable and maintainable. The time we say real world, real world have relationships. </w:t>
      </w:r>
      <w:proofErr w:type="spellStart"/>
      <w:r w:rsidRPr="00D93A18">
        <w:rPr>
          <w:rFonts w:ascii="akrobatregular" w:eastAsia="Times New Roman" w:hAnsi="akrobatregular" w:cs="Times New Roman"/>
          <w:color w:val="434A54"/>
          <w:sz w:val="21"/>
          <w:szCs w:val="21"/>
        </w:rPr>
        <w:t>Let</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s</w:t>
      </w:r>
      <w:proofErr w:type="spellEnd"/>
      <w:r w:rsidRPr="00D93A18">
        <w:rPr>
          <w:rFonts w:ascii="Times New Roman" w:eastAsia="Times New Roman" w:hAnsi="Times New Roman" w:cs="Times New Roman"/>
          <w:color w:val="434A54"/>
          <w:sz w:val="21"/>
          <w:szCs w:val="21"/>
        </w:rPr>
        <w:t xml:space="preserve"> consider the simple requirement listed below:-</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numPr>
          <w:ilvl w:val="0"/>
          <w:numId w:val="5"/>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Manager is </w:t>
      </w:r>
      <w:proofErr w:type="spellStart"/>
      <w:r w:rsidRPr="00D93A18">
        <w:rPr>
          <w:rFonts w:ascii="akrobatregular" w:eastAsia="Times New Roman" w:hAnsi="akrobatregular" w:cs="Times New Roman"/>
          <w:color w:val="434A54"/>
          <w:sz w:val="21"/>
          <w:szCs w:val="21"/>
        </w:rPr>
        <w:t>anemployee</w:t>
      </w:r>
      <w:proofErr w:type="spellEnd"/>
      <w:r w:rsidRPr="00D93A18">
        <w:rPr>
          <w:rFonts w:ascii="akrobatregular" w:eastAsia="Times New Roman" w:hAnsi="akrobatregular" w:cs="Times New Roman"/>
          <w:color w:val="434A54"/>
          <w:sz w:val="21"/>
          <w:szCs w:val="21"/>
        </w:rPr>
        <w:t xml:space="preserve"> of XYZ limited corporation.</w:t>
      </w:r>
    </w:p>
    <w:p w:rsidR="00D93A18" w:rsidRPr="00D93A18" w:rsidRDefault="00D93A18" w:rsidP="00D93A18">
      <w:pPr>
        <w:numPr>
          <w:ilvl w:val="0"/>
          <w:numId w:val="5"/>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 uses a swipe card to enter XYZ premises.</w:t>
      </w:r>
    </w:p>
    <w:p w:rsidR="00D93A18" w:rsidRPr="00D93A18" w:rsidRDefault="00D93A18" w:rsidP="00D93A18">
      <w:pPr>
        <w:numPr>
          <w:ilvl w:val="0"/>
          <w:numId w:val="5"/>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 has workers who work under him.</w:t>
      </w:r>
    </w:p>
    <w:p w:rsidR="00D93A18" w:rsidRPr="00D93A18" w:rsidRDefault="00D93A18" w:rsidP="00D93A18">
      <w:pPr>
        <w:numPr>
          <w:ilvl w:val="0"/>
          <w:numId w:val="5"/>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 has the responsibility of ensuring that the project is successful.</w:t>
      </w:r>
    </w:p>
    <w:p w:rsidR="00D93A18" w:rsidRPr="00D93A18" w:rsidRDefault="00D93A18" w:rsidP="00D93A18">
      <w:pPr>
        <w:numPr>
          <w:ilvl w:val="0"/>
          <w:numId w:val="5"/>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Manager's salary will be judged based on project success.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If you flesh out the above 5 point requirement we can easily visualize 4 relationships:-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numPr>
          <w:ilvl w:val="0"/>
          <w:numId w:val="6"/>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Inheritance</w:t>
      </w:r>
    </w:p>
    <w:p w:rsidR="00D93A18" w:rsidRPr="00D93A18" w:rsidRDefault="00D93A18" w:rsidP="00D93A18">
      <w:pPr>
        <w:numPr>
          <w:ilvl w:val="0"/>
          <w:numId w:val="6"/>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Aggregation</w:t>
      </w:r>
    </w:p>
    <w:p w:rsidR="00D93A18" w:rsidRPr="00D93A18" w:rsidRDefault="00D93A18" w:rsidP="00D93A18">
      <w:pPr>
        <w:numPr>
          <w:ilvl w:val="0"/>
          <w:numId w:val="6"/>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Association</w:t>
      </w:r>
    </w:p>
    <w:p w:rsidR="00D93A18" w:rsidRPr="00D93A18" w:rsidRDefault="00D93A18" w:rsidP="00D93A18">
      <w:pPr>
        <w:numPr>
          <w:ilvl w:val="0"/>
          <w:numId w:val="6"/>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Composition</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proofErr w:type="spellStart"/>
      <w:r w:rsidRPr="00D93A18">
        <w:rPr>
          <w:rFonts w:ascii="akrobatregular" w:eastAsia="Times New Roman" w:hAnsi="akrobatregular" w:cs="Times New Roman"/>
          <w:color w:val="434A54"/>
          <w:sz w:val="21"/>
          <w:szCs w:val="21"/>
        </w:rPr>
        <w:t>Let</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s</w:t>
      </w:r>
      <w:proofErr w:type="spellEnd"/>
      <w:r w:rsidRPr="00D93A18">
        <w:rPr>
          <w:rFonts w:ascii="Times New Roman" w:eastAsia="Times New Roman" w:hAnsi="Times New Roman" w:cs="Times New Roman"/>
          <w:color w:val="434A54"/>
          <w:sz w:val="21"/>
          <w:szCs w:val="21"/>
        </w:rPr>
        <w:t xml:space="preserve"> understand them one by one.</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24" w:name="Requirement1(TheISArelationship)"/>
      <w:r w:rsidRPr="00D93A18">
        <w:rPr>
          <w:rFonts w:ascii="akrobatregular" w:eastAsia="Times New Roman" w:hAnsi="akrobatregular" w:cs="Times New Roman"/>
          <w:b/>
          <w:bCs/>
          <w:color w:val="6D747D"/>
          <w:sz w:val="21"/>
          <w:szCs w:val="21"/>
        </w:rPr>
        <w:t>Requirement 1 (The IS A relationship)</w:t>
      </w:r>
      <w:bookmarkEnd w:id="124"/>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If you see the first requirement (Manager is an employee of XYZ limited corporation) </w:t>
      </w:r>
      <w:proofErr w:type="spellStart"/>
      <w:r w:rsidRPr="00D93A18">
        <w:rPr>
          <w:rFonts w:ascii="akrobatregular" w:eastAsia="Times New Roman" w:hAnsi="akrobatregular" w:cs="Times New Roman"/>
          <w:color w:val="434A54"/>
          <w:sz w:val="21"/>
          <w:szCs w:val="21"/>
        </w:rPr>
        <w:t>it</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s</w:t>
      </w:r>
      <w:proofErr w:type="spellEnd"/>
      <w:r w:rsidRPr="00D93A18">
        <w:rPr>
          <w:rFonts w:ascii="Times New Roman" w:eastAsia="Times New Roman" w:hAnsi="Times New Roman" w:cs="Times New Roman"/>
          <w:color w:val="434A54"/>
          <w:sz w:val="21"/>
          <w:szCs w:val="21"/>
        </w:rPr>
        <w:t xml:space="preserve"> a parent child relationship or inheritance relationship. The sentence above specifies that Manager is a type of employee, in other words we will have two classes one the parent class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Emp</w:t>
      </w:r>
      <w:r w:rsidRPr="00D93A18">
        <w:rPr>
          <w:rFonts w:ascii="akrobatregular" w:eastAsia="Times New Roman" w:hAnsi="akrobatregular" w:cs="Times New Roman"/>
          <w:color w:val="434A54"/>
          <w:sz w:val="21"/>
          <w:szCs w:val="21"/>
        </w:rPr>
        <w:t>loyee</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and the other a child class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which will inherit from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Employee</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i/>
          <w:iCs/>
          <w:color w:val="434A54"/>
          <w:sz w:val="21"/>
          <w:szCs w:val="21"/>
        </w:rPr>
        <w:t xml:space="preserve">Note: -The scope of this article is only limited to aggregation, association and composition. So we will not discuss </w:t>
      </w:r>
      <w:proofErr w:type="spellStart"/>
      <w:r w:rsidRPr="00D93A18">
        <w:rPr>
          <w:rFonts w:ascii="akrobatregular" w:eastAsia="Times New Roman" w:hAnsi="akrobatregular" w:cs="Times New Roman"/>
          <w:i/>
          <w:iCs/>
          <w:color w:val="434A54"/>
          <w:sz w:val="21"/>
          <w:szCs w:val="21"/>
        </w:rPr>
        <w:t>inheritancein</w:t>
      </w:r>
      <w:proofErr w:type="spellEnd"/>
      <w:r w:rsidRPr="00D93A18">
        <w:rPr>
          <w:rFonts w:ascii="akrobatregular" w:eastAsia="Times New Roman" w:hAnsi="akrobatregular" w:cs="Times New Roman"/>
          <w:i/>
          <w:iCs/>
          <w:color w:val="434A54"/>
          <w:sz w:val="21"/>
          <w:szCs w:val="21"/>
        </w:rPr>
        <w:t xml:space="preserve"> this article as its pretty straight forward and I am sure you can get1000 of articles on the net which will help you in understanding the same.</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lastRenderedPageBreak/>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25" w:name="Requirement2(TheUsingrelationship:-Assoc"/>
      <w:r w:rsidRPr="00D93A18">
        <w:rPr>
          <w:rFonts w:ascii="akrobatregular" w:eastAsia="Times New Roman" w:hAnsi="akrobatregular" w:cs="Times New Roman"/>
          <w:b/>
          <w:bCs/>
          <w:color w:val="6D747D"/>
          <w:sz w:val="21"/>
          <w:szCs w:val="21"/>
        </w:rPr>
        <w:t>Requirement 2 (The Using relationship: - Association)</w:t>
      </w:r>
      <w:bookmarkEnd w:id="125"/>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The requirement 2 is an interesting requirement (Manager uses a swipe card to enter XYZ premises). In this requirement the manager object and swipe card object use each other but they have their own object life time. In other words they can exist without each other. The most important point in this relationship is that there is no single owner.</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jc w:val="center"/>
        <w:rPr>
          <w:rFonts w:ascii="akrobatregular" w:eastAsia="Times New Roman" w:hAnsi="akrobatregular" w:cs="Times New Roman"/>
          <w:color w:val="434A54"/>
          <w:sz w:val="21"/>
          <w:szCs w:val="21"/>
        </w:rPr>
      </w:pPr>
      <w:r>
        <w:rPr>
          <w:rFonts w:ascii="akrobatregular" w:eastAsia="Times New Roman" w:hAnsi="akrobatregular" w:cs="Times New Roman"/>
          <w:noProof/>
          <w:color w:val="434A54"/>
          <w:sz w:val="21"/>
          <w:szCs w:val="21"/>
        </w:rPr>
        <w:drawing>
          <wp:inline distT="0" distB="0" distL="0" distR="0">
            <wp:extent cx="5905500" cy="3333750"/>
            <wp:effectExtent l="19050" t="0" r="0" b="0"/>
            <wp:docPr id="25" name="Picture 25"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1"/>
                    <pic:cNvPicPr>
                      <a:picLocks noChangeAspect="1" noChangeArrowheads="1"/>
                    </pic:cNvPicPr>
                  </pic:nvPicPr>
                  <pic:blipFill>
                    <a:blip r:embed="rId19"/>
                    <a:srcRect/>
                    <a:stretch>
                      <a:fillRect/>
                    </a:stretch>
                  </pic:blipFill>
                  <pic:spPr bwMode="auto">
                    <a:xfrm>
                      <a:off x="0" y="0"/>
                      <a:ext cx="5905500" cy="3333750"/>
                    </a:xfrm>
                    <a:prstGeom prst="rect">
                      <a:avLst/>
                    </a:prstGeom>
                    <a:noFill/>
                    <a:ln w="9525">
                      <a:noFill/>
                      <a:miter lim="800000"/>
                      <a:headEnd/>
                      <a:tailEnd/>
                    </a:ln>
                  </pic:spPr>
                </pic:pic>
              </a:graphicData>
            </a:graphic>
          </wp:inline>
        </w:drawing>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The above diagram shows </w:t>
      </w:r>
      <w:proofErr w:type="spellStart"/>
      <w:r w:rsidRPr="00D93A18">
        <w:rPr>
          <w:rFonts w:ascii="akrobatregular" w:eastAsia="Times New Roman" w:hAnsi="akrobatregular" w:cs="Times New Roman"/>
          <w:color w:val="434A54"/>
          <w:sz w:val="21"/>
          <w:szCs w:val="21"/>
        </w:rPr>
        <w:t>howthe</w:t>
      </w:r>
      <w:proofErr w:type="spellEnd"/>
      <w:r w:rsidRPr="00D93A18">
        <w:rPr>
          <w:rFonts w:ascii="akrobatregular" w:eastAsia="Times New Roman" w:hAnsi="akrobatregular" w:cs="Times New Roman"/>
          <w:color w:val="434A54"/>
          <w:sz w:val="21"/>
          <w:szCs w:val="21"/>
        </w:rPr>
        <w:t xml:space="preserve"> </w:t>
      </w:r>
      <w:r w:rsidRPr="00D93A18">
        <w:rPr>
          <w:rFonts w:ascii="Tahoma" w:eastAsia="Times New Roman" w:hAnsi="Tahoma" w:cs="Tahoma"/>
          <w:color w:val="434A54"/>
          <w:sz w:val="21"/>
          <w:szCs w:val="21"/>
        </w:rPr>
        <w:t>�</w:t>
      </w:r>
      <w:proofErr w:type="spellStart"/>
      <w:r w:rsidRPr="00D93A18">
        <w:rPr>
          <w:rFonts w:ascii="Times New Roman" w:eastAsia="Times New Roman" w:hAnsi="Times New Roman" w:cs="Times New Roman"/>
          <w:color w:val="434A54"/>
          <w:sz w:val="21"/>
          <w:szCs w:val="21"/>
        </w:rPr>
        <w:t>SwipeCar</w:t>
      </w:r>
      <w:r w:rsidRPr="00D93A18">
        <w:rPr>
          <w:rFonts w:ascii="akrobatregular" w:eastAsia="Times New Roman" w:hAnsi="akrobatregular" w:cs="Times New Roman"/>
          <w:color w:val="434A54"/>
          <w:sz w:val="21"/>
          <w:szCs w:val="21"/>
        </w:rPr>
        <w:t>d</w:t>
      </w:r>
      <w:proofErr w:type="spellEnd"/>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 uses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 and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 uses the </w:t>
      </w:r>
      <w:r w:rsidRPr="00D93A18">
        <w:rPr>
          <w:rFonts w:ascii="Tahoma" w:eastAsia="Times New Roman" w:hAnsi="Tahoma" w:cs="Tahoma"/>
          <w:color w:val="434A54"/>
          <w:sz w:val="21"/>
          <w:szCs w:val="21"/>
        </w:rPr>
        <w:t>�</w:t>
      </w:r>
      <w:proofErr w:type="spellStart"/>
      <w:r w:rsidRPr="00D93A18">
        <w:rPr>
          <w:rFonts w:ascii="Times New Roman" w:eastAsia="Times New Roman" w:hAnsi="Times New Roman" w:cs="Times New Roman"/>
          <w:color w:val="434A54"/>
          <w:sz w:val="21"/>
          <w:szCs w:val="21"/>
        </w:rPr>
        <w:t>SwipeCard</w:t>
      </w:r>
      <w:proofErr w:type="spellEnd"/>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 You can also see how we can create the object of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 and </w:t>
      </w:r>
      <w:r w:rsidRPr="00D93A18">
        <w:rPr>
          <w:rFonts w:ascii="Tahoma" w:eastAsia="Times New Roman" w:hAnsi="Tahoma" w:cs="Tahoma"/>
          <w:color w:val="434A54"/>
          <w:sz w:val="21"/>
          <w:szCs w:val="21"/>
        </w:rPr>
        <w:t>�</w:t>
      </w:r>
      <w:proofErr w:type="spellStart"/>
      <w:r w:rsidRPr="00D93A18">
        <w:rPr>
          <w:rFonts w:ascii="Times New Roman" w:eastAsia="Times New Roman" w:hAnsi="Times New Roman" w:cs="Times New Roman"/>
          <w:color w:val="434A54"/>
          <w:sz w:val="21"/>
          <w:szCs w:val="21"/>
        </w:rPr>
        <w:t>SwipeCard</w:t>
      </w:r>
      <w:proofErr w:type="spellEnd"/>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independently and they can have their own object life time.</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This relationship is called as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Association</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relationship.</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26" w:name="Requirement_3_(TheUsingrelationshipwithP"/>
      <w:r w:rsidRPr="00D93A18">
        <w:rPr>
          <w:rFonts w:ascii="akrobatregular" w:eastAsia="Times New Roman" w:hAnsi="akrobatregular" w:cs="Times New Roman"/>
          <w:b/>
          <w:bCs/>
          <w:color w:val="6D747D"/>
          <w:sz w:val="21"/>
          <w:szCs w:val="21"/>
        </w:rPr>
        <w:t>Requirement 3 (</w:t>
      </w:r>
      <w:r w:rsidRPr="00D93A18">
        <w:rPr>
          <w:rFonts w:ascii="akrobatregular" w:eastAsia="Times New Roman" w:hAnsi="akrobatregular" w:cs="Times New Roman"/>
          <w:b/>
          <w:bCs/>
          <w:color w:val="6D747D"/>
          <w:sz w:val="21"/>
          <w:szCs w:val="21"/>
          <w:highlight w:val="yellow"/>
        </w:rPr>
        <w:t>The Using relationship with Parent: - Aggregation)</w:t>
      </w:r>
      <w:bookmarkEnd w:id="126"/>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The third requirement from our list (Manager has workers who work under him) denotes the same type of</w:t>
      </w:r>
      <w:r w:rsidR="00777228">
        <w:rPr>
          <w:rFonts w:ascii="akrobatregular" w:eastAsia="Times New Roman" w:hAnsi="akrobatregular" w:cs="Times New Roman"/>
          <w:color w:val="434A54"/>
          <w:sz w:val="21"/>
          <w:szCs w:val="21"/>
        </w:rPr>
        <w:t xml:space="preserve"> </w:t>
      </w:r>
      <w:r w:rsidRPr="00D93A18">
        <w:rPr>
          <w:rFonts w:ascii="akrobatregular" w:eastAsia="Times New Roman" w:hAnsi="akrobatregular" w:cs="Times New Roman"/>
          <w:color w:val="434A54"/>
          <w:sz w:val="21"/>
          <w:szCs w:val="21"/>
        </w:rPr>
        <w:t xml:space="preserve">relationship like association but with a </w:t>
      </w:r>
      <w:r w:rsidRPr="00D93A18">
        <w:rPr>
          <w:rFonts w:ascii="akrobatregular" w:eastAsia="Times New Roman" w:hAnsi="akrobatregular" w:cs="Times New Roman"/>
          <w:color w:val="434A54"/>
          <w:sz w:val="21"/>
          <w:szCs w:val="21"/>
          <w:highlight w:val="yellow"/>
        </w:rPr>
        <w:t>difference that one of them is an owner.</w:t>
      </w:r>
      <w:r w:rsidRPr="00D93A18">
        <w:rPr>
          <w:rFonts w:ascii="akrobatregular" w:eastAsia="Times New Roman" w:hAnsi="akrobatregular" w:cs="Times New Roman"/>
          <w:color w:val="434A54"/>
          <w:sz w:val="21"/>
          <w:szCs w:val="21"/>
        </w:rPr>
        <w:t xml:space="preserve"> So as per the requirement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will own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Workers</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lastRenderedPageBreak/>
        <w:t xml:space="preserve">The child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Worker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objects can not belong to any other objects. For instance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Worker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cannot belong to the </w:t>
      </w:r>
      <w:r w:rsidRPr="00D93A18">
        <w:rPr>
          <w:rFonts w:ascii="Tahoma" w:eastAsia="Times New Roman" w:hAnsi="Tahoma" w:cs="Tahoma"/>
          <w:color w:val="434A54"/>
          <w:sz w:val="21"/>
          <w:szCs w:val="21"/>
        </w:rPr>
        <w:t>�</w:t>
      </w:r>
      <w:proofErr w:type="spellStart"/>
      <w:r w:rsidRPr="00D93A18">
        <w:rPr>
          <w:rFonts w:ascii="Times New Roman" w:eastAsia="Times New Roman" w:hAnsi="Times New Roman" w:cs="Times New Roman"/>
          <w:color w:val="434A54"/>
          <w:sz w:val="21"/>
          <w:szCs w:val="21"/>
        </w:rPr>
        <w:t>SwipeCard</w:t>
      </w:r>
      <w:proofErr w:type="spellEnd"/>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But </w:t>
      </w:r>
      <w:proofErr w:type="spellStart"/>
      <w:r w:rsidRPr="00D93A18">
        <w:rPr>
          <w:rFonts w:ascii="akrobatregular" w:eastAsia="Times New Roman" w:hAnsi="akrobatregular" w:cs="Times New Roman"/>
          <w:color w:val="434A54"/>
          <w:sz w:val="21"/>
          <w:szCs w:val="21"/>
        </w:rPr>
        <w:t>But</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.the</w:t>
      </w:r>
      <w:proofErr w:type="spellEnd"/>
      <w:r w:rsidRPr="00D93A18">
        <w:rPr>
          <w:rFonts w:ascii="Times New Roman" w:eastAsia="Times New Roman" w:hAnsi="Times New Roman" w:cs="Times New Roman"/>
          <w:color w:val="434A54"/>
          <w:sz w:val="21"/>
          <w:szCs w:val="21"/>
        </w:rPr>
        <w:t xml:space="preserv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Worker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can have </w:t>
      </w:r>
      <w:proofErr w:type="gramStart"/>
      <w:r w:rsidRPr="00D93A18">
        <w:rPr>
          <w:rFonts w:ascii="Times New Roman" w:eastAsia="Times New Roman" w:hAnsi="Times New Roman" w:cs="Times New Roman"/>
          <w:color w:val="434A54"/>
          <w:sz w:val="21"/>
          <w:szCs w:val="21"/>
        </w:rPr>
        <w:t>his own</w:t>
      </w:r>
      <w:proofErr w:type="gramEnd"/>
      <w:r w:rsidRPr="00D93A18">
        <w:rPr>
          <w:rFonts w:ascii="Times New Roman" w:eastAsia="Times New Roman" w:hAnsi="Times New Roman" w:cs="Times New Roman"/>
          <w:color w:val="434A54"/>
          <w:sz w:val="21"/>
          <w:szCs w:val="21"/>
        </w:rPr>
        <w:t xml:space="preserve"> life time which is completely disconnected from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Looking from a different perspective it means that if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is deleted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Worker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does not die.</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This relationship is termed as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Aggregation</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relationship.</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jc w:val="center"/>
        <w:rPr>
          <w:rFonts w:ascii="akrobatregular" w:eastAsia="Times New Roman" w:hAnsi="akrobatregular" w:cs="Times New Roman"/>
          <w:color w:val="434A54"/>
          <w:sz w:val="21"/>
          <w:szCs w:val="21"/>
        </w:rPr>
      </w:pPr>
      <w:r>
        <w:rPr>
          <w:rFonts w:ascii="akrobatregular" w:eastAsia="Times New Roman" w:hAnsi="akrobatregular" w:cs="Times New Roman"/>
          <w:noProof/>
          <w:color w:val="434A54"/>
          <w:sz w:val="21"/>
          <w:szCs w:val="21"/>
        </w:rPr>
        <w:drawing>
          <wp:inline distT="0" distB="0" distL="0" distR="0">
            <wp:extent cx="5981700" cy="2667000"/>
            <wp:effectExtent l="19050" t="0" r="0" b="0"/>
            <wp:docPr id="26" name="Picture 26"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2"/>
                    <pic:cNvPicPr>
                      <a:picLocks noChangeAspect="1" noChangeArrowheads="1"/>
                    </pic:cNvPicPr>
                  </pic:nvPicPr>
                  <pic:blipFill>
                    <a:blip r:embed="rId20"/>
                    <a:srcRect/>
                    <a:stretch>
                      <a:fillRect/>
                    </a:stretch>
                  </pic:blipFill>
                  <pic:spPr bwMode="auto">
                    <a:xfrm>
                      <a:off x="0" y="0"/>
                      <a:ext cx="5981700" cy="2667000"/>
                    </a:xfrm>
                    <a:prstGeom prst="rect">
                      <a:avLst/>
                    </a:prstGeom>
                    <a:noFill/>
                    <a:ln w="9525">
                      <a:noFill/>
                      <a:miter lim="800000"/>
                      <a:headEnd/>
                      <a:tailEnd/>
                    </a:ln>
                  </pic:spPr>
                </pic:pic>
              </a:graphicData>
            </a:graphic>
          </wp:inline>
        </w:drawing>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27" w:name="Requirement4and5(TheDeathrelationship:-C"/>
      <w:r w:rsidRPr="00D93A18">
        <w:rPr>
          <w:rFonts w:ascii="akrobatregular" w:eastAsia="Times New Roman" w:hAnsi="akrobatregular" w:cs="Times New Roman"/>
          <w:b/>
          <w:bCs/>
          <w:color w:val="6D747D"/>
          <w:sz w:val="21"/>
          <w:szCs w:val="21"/>
        </w:rPr>
        <w:t xml:space="preserve">Requirement 4 and 5 (The </w:t>
      </w:r>
      <w:proofErr w:type="spellStart"/>
      <w:r w:rsidRPr="00D93A18">
        <w:rPr>
          <w:rFonts w:ascii="akrobatregular" w:eastAsia="Times New Roman" w:hAnsi="akrobatregular" w:cs="Times New Roman"/>
          <w:b/>
          <w:bCs/>
          <w:color w:val="6D747D"/>
          <w:sz w:val="21"/>
          <w:szCs w:val="21"/>
        </w:rPr>
        <w:t>Deathrelationship</w:t>
      </w:r>
      <w:proofErr w:type="spellEnd"/>
      <w:r w:rsidRPr="00D93A18">
        <w:rPr>
          <w:rFonts w:ascii="akrobatregular" w:eastAsia="Times New Roman" w:hAnsi="akrobatregular" w:cs="Times New Roman"/>
          <w:b/>
          <w:bCs/>
          <w:color w:val="6D747D"/>
          <w:sz w:val="21"/>
          <w:szCs w:val="21"/>
        </w:rPr>
        <w:t>: - Composition)</w:t>
      </w:r>
      <w:bookmarkEnd w:id="127"/>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The last two requirements are actually logically one. If you read closely both the requirements which are as follows:-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numPr>
          <w:ilvl w:val="0"/>
          <w:numId w:val="7"/>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 has the responsibility of ensuring that the project is successful.</w:t>
      </w:r>
    </w:p>
    <w:p w:rsidR="00D93A18" w:rsidRPr="00D93A18" w:rsidRDefault="00D93A18" w:rsidP="00D93A18">
      <w:pPr>
        <w:numPr>
          <w:ilvl w:val="0"/>
          <w:numId w:val="7"/>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Manager's salary will be judged based on project success.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Below is the conclusion from analyzing the above requirements:-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numPr>
          <w:ilvl w:val="0"/>
          <w:numId w:val="8"/>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 and the project objects are dependent on each other.</w:t>
      </w:r>
    </w:p>
    <w:p w:rsidR="00D93A18" w:rsidRPr="00D93A18" w:rsidRDefault="00D93A18" w:rsidP="00D93A18">
      <w:pPr>
        <w:numPr>
          <w:ilvl w:val="0"/>
          <w:numId w:val="8"/>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The lifetimes of both the objects are same. In other words the project will not be successful if the manager is not good and manager will not get good increments if project has issues.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lastRenderedPageBreak/>
        <w:t>Below is how the class formation will look like. You can also see when I go to create the project object it needs the manager object.</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jc w:val="center"/>
        <w:rPr>
          <w:rFonts w:ascii="akrobatregular" w:eastAsia="Times New Roman" w:hAnsi="akrobatregular" w:cs="Times New Roman"/>
          <w:color w:val="434A54"/>
          <w:sz w:val="21"/>
          <w:szCs w:val="21"/>
        </w:rPr>
      </w:pPr>
      <w:r>
        <w:rPr>
          <w:rFonts w:ascii="akrobatregular" w:eastAsia="Times New Roman" w:hAnsi="akrobatregular" w:cs="Times New Roman"/>
          <w:noProof/>
          <w:color w:val="434A54"/>
          <w:sz w:val="21"/>
          <w:szCs w:val="21"/>
        </w:rPr>
        <w:drawing>
          <wp:inline distT="0" distB="0" distL="0" distR="0">
            <wp:extent cx="5981700" cy="2771775"/>
            <wp:effectExtent l="19050" t="0" r="0" b="0"/>
            <wp:docPr id="27" name="Picture 27"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3"/>
                    <pic:cNvPicPr>
                      <a:picLocks noChangeAspect="1" noChangeArrowheads="1"/>
                    </pic:cNvPicPr>
                  </pic:nvPicPr>
                  <pic:blipFill>
                    <a:blip r:embed="rId21"/>
                    <a:srcRect/>
                    <a:stretch>
                      <a:fillRect/>
                    </a:stretch>
                  </pic:blipFill>
                  <pic:spPr bwMode="auto">
                    <a:xfrm>
                      <a:off x="0" y="0"/>
                      <a:ext cx="5981700" cy="2771775"/>
                    </a:xfrm>
                    <a:prstGeom prst="rect">
                      <a:avLst/>
                    </a:prstGeom>
                    <a:noFill/>
                    <a:ln w="9525">
                      <a:noFill/>
                      <a:miter lim="800000"/>
                      <a:headEnd/>
                      <a:tailEnd/>
                    </a:ln>
                  </pic:spPr>
                </pic:pic>
              </a:graphicData>
            </a:graphic>
          </wp:inline>
        </w:drawing>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This relationship is termed as the composition relationship. In this relationship both objects are heavily dependent on each other. In other words if goes for garbage collection the other also has to garbage collected , or putting from a different perspective the life time of the objects are same. </w:t>
      </w:r>
      <w:proofErr w:type="spellStart"/>
      <w:proofErr w:type="gramStart"/>
      <w:r w:rsidRPr="00D93A18">
        <w:rPr>
          <w:rFonts w:ascii="akrobatregular" w:eastAsia="Times New Roman" w:hAnsi="akrobatregular" w:cs="Times New Roman"/>
          <w:color w:val="434A54"/>
          <w:sz w:val="21"/>
          <w:szCs w:val="21"/>
        </w:rPr>
        <w:t>That</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s</w:t>
      </w:r>
      <w:proofErr w:type="spellEnd"/>
      <w:r w:rsidRPr="00D93A18">
        <w:rPr>
          <w:rFonts w:ascii="Times New Roman" w:eastAsia="Times New Roman" w:hAnsi="Times New Roman" w:cs="Times New Roman"/>
          <w:color w:val="434A54"/>
          <w:sz w:val="21"/>
          <w:szCs w:val="21"/>
        </w:rPr>
        <w:t xml:space="preserve"> why I have put in the heading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Death</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relationship.</w:t>
      </w:r>
      <w:proofErr w:type="gramEnd"/>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28" w:name="Puttingthingstogether"/>
      <w:r w:rsidRPr="00D93A18">
        <w:rPr>
          <w:rFonts w:ascii="akrobatregular" w:eastAsia="Times New Roman" w:hAnsi="akrobatregular" w:cs="Times New Roman"/>
          <w:b/>
          <w:bCs/>
          <w:color w:val="6D747D"/>
          <w:sz w:val="21"/>
          <w:szCs w:val="21"/>
        </w:rPr>
        <w:t>Putting things together</w:t>
      </w:r>
      <w:bookmarkEnd w:id="128"/>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Below is a visual representation of how the relationships have emerged from the requirements.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jc w:val="center"/>
        <w:rPr>
          <w:rFonts w:ascii="akrobatregular" w:eastAsia="Times New Roman" w:hAnsi="akrobatregular" w:cs="Times New Roman"/>
          <w:color w:val="434A54"/>
          <w:sz w:val="21"/>
          <w:szCs w:val="21"/>
        </w:rPr>
      </w:pPr>
      <w:r>
        <w:rPr>
          <w:rFonts w:ascii="akrobatregular" w:eastAsia="Times New Roman" w:hAnsi="akrobatregular" w:cs="Times New Roman"/>
          <w:noProof/>
          <w:color w:val="434A54"/>
          <w:sz w:val="21"/>
          <w:szCs w:val="21"/>
        </w:rPr>
        <w:lastRenderedPageBreak/>
        <w:drawing>
          <wp:inline distT="0" distB="0" distL="0" distR="0">
            <wp:extent cx="5943600" cy="3067050"/>
            <wp:effectExtent l="19050" t="0" r="0" b="0"/>
            <wp:docPr id="28" name="Picture 28"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4"/>
                    <pic:cNvPicPr>
                      <a:picLocks noChangeAspect="1" noChangeArrowheads="1"/>
                    </pic:cNvPicPr>
                  </pic:nvPicPr>
                  <pic:blipFill>
                    <a:blip r:embed="rId22"/>
                    <a:srcRect/>
                    <a:stretch>
                      <a:fillRect/>
                    </a:stretch>
                  </pic:blipFill>
                  <pic:spPr bwMode="auto">
                    <a:xfrm>
                      <a:off x="0" y="0"/>
                      <a:ext cx="5943600" cy="3067050"/>
                    </a:xfrm>
                    <a:prstGeom prst="rect">
                      <a:avLst/>
                    </a:prstGeom>
                    <a:noFill/>
                    <a:ln w="9525">
                      <a:noFill/>
                      <a:miter lim="800000"/>
                      <a:headEnd/>
                      <a:tailEnd/>
                    </a:ln>
                  </pic:spPr>
                </pic:pic>
              </a:graphicData>
            </a:graphic>
          </wp:inline>
        </w:drawing>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29" w:name="Thesourcecode"/>
      <w:r w:rsidRPr="00D93A18">
        <w:rPr>
          <w:rFonts w:ascii="akrobatregular" w:eastAsia="Times New Roman" w:hAnsi="akrobatregular" w:cs="Times New Roman"/>
          <w:b/>
          <w:bCs/>
          <w:color w:val="6D747D"/>
          <w:sz w:val="21"/>
          <w:szCs w:val="21"/>
        </w:rPr>
        <w:t>The source code</w:t>
      </w:r>
      <w:bookmarkEnd w:id="129"/>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You can also download source code for this article</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30" w:name="Summarizing"/>
      <w:r w:rsidRPr="00D93A18">
        <w:rPr>
          <w:rFonts w:ascii="akrobatregular" w:eastAsia="Times New Roman" w:hAnsi="akrobatregular" w:cs="Times New Roman"/>
          <w:b/>
          <w:bCs/>
          <w:color w:val="6D747D"/>
          <w:sz w:val="21"/>
          <w:szCs w:val="21"/>
        </w:rPr>
        <w:t>Summarizing</w:t>
      </w:r>
      <w:bookmarkEnd w:id="130"/>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To avoid confusion hence forth in these 3 terms I have put forward a table below which will help us compare them from 3 angles owner , life time and child object.</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34"/>
        <w:gridCol w:w="2734"/>
        <w:gridCol w:w="2801"/>
        <w:gridCol w:w="2807"/>
      </w:tblGrid>
      <w:tr w:rsidR="00D93A18" w:rsidRPr="00D93A18" w:rsidTr="00D93A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Association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Aggregation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Composition</w:t>
            </w:r>
          </w:p>
        </w:tc>
      </w:tr>
      <w:tr w:rsidR="00D93A18" w:rsidRPr="00D93A18" w:rsidTr="00D93A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Owner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highlight w:val="yellow"/>
              </w:rPr>
              <w:t>No Owner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Single owner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Single Owner</w:t>
            </w:r>
          </w:p>
        </w:tc>
      </w:tr>
      <w:tr w:rsidR="00D93A18" w:rsidRPr="00D93A18" w:rsidTr="00D93A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Life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Have their own life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Have </w:t>
            </w:r>
            <w:proofErr w:type="gramStart"/>
            <w:r w:rsidRPr="00D93A18">
              <w:rPr>
                <w:rFonts w:ascii="akrobatregular" w:eastAsia="Times New Roman" w:hAnsi="akrobatregular" w:cs="Times New Roman"/>
                <w:color w:val="434A54"/>
                <w:sz w:val="21"/>
                <w:szCs w:val="21"/>
              </w:rPr>
              <w:t>their own</w:t>
            </w:r>
            <w:proofErr w:type="gramEnd"/>
            <w:r w:rsidRPr="00D93A18">
              <w:rPr>
                <w:rFonts w:ascii="akrobatregular" w:eastAsia="Times New Roman" w:hAnsi="akrobatregular" w:cs="Times New Roman"/>
                <w:color w:val="434A54"/>
                <w:sz w:val="21"/>
                <w:szCs w:val="21"/>
              </w:rPr>
              <w:t xml:space="preserve"> life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Owners life time</w:t>
            </w:r>
          </w:p>
        </w:tc>
      </w:tr>
      <w:tr w:rsidR="00D93A18" w:rsidRPr="00D93A18" w:rsidTr="00D93A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Child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highlight w:val="yellow"/>
              </w:rPr>
              <w:t>No Child objects</w:t>
            </w:r>
            <w:r w:rsidRPr="00D93A18">
              <w:rPr>
                <w:rFonts w:ascii="akrobatregular" w:eastAsia="Times New Roman" w:hAnsi="akrobatregular" w:cs="Times New Roman"/>
                <w:color w:val="434A54"/>
                <w:sz w:val="21"/>
                <w:szCs w:val="21"/>
              </w:rPr>
              <w:t xml:space="preserve"> all are independent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Child objects belong to single parent.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Child objects belong to single parent.</w:t>
            </w:r>
          </w:p>
        </w:tc>
      </w:tr>
    </w:tbl>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31" w:name="VideoonAssociation,AggregationandComposi"/>
      <w:r w:rsidRPr="00D93A18">
        <w:rPr>
          <w:rFonts w:ascii="akrobatregular" w:eastAsia="Times New Roman" w:hAnsi="akrobatregular" w:cs="Times New Roman"/>
          <w:b/>
          <w:bCs/>
          <w:color w:val="6D747D"/>
          <w:sz w:val="21"/>
          <w:szCs w:val="21"/>
        </w:rPr>
        <w:t>Video on Association, Aggregation and Composition</w:t>
      </w:r>
      <w:bookmarkEnd w:id="131"/>
    </w:p>
    <w:p w:rsidR="00D93A18" w:rsidRDefault="00D93A18"/>
    <w:sectPr w:rsidR="00D93A18"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krobatregular">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324E"/>
    <w:multiLevelType w:val="multilevel"/>
    <w:tmpl w:val="1D5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49194E"/>
    <w:multiLevelType w:val="multilevel"/>
    <w:tmpl w:val="007C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0B5B26"/>
    <w:multiLevelType w:val="multilevel"/>
    <w:tmpl w:val="FCB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FF23C4"/>
    <w:multiLevelType w:val="multilevel"/>
    <w:tmpl w:val="BA6AE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D52A2B"/>
    <w:multiLevelType w:val="multilevel"/>
    <w:tmpl w:val="F7E8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2057D0"/>
    <w:multiLevelType w:val="multilevel"/>
    <w:tmpl w:val="24AA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F37240"/>
    <w:multiLevelType w:val="multilevel"/>
    <w:tmpl w:val="7FB0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B406D8"/>
    <w:multiLevelType w:val="multilevel"/>
    <w:tmpl w:val="BA6AE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5C11D3"/>
    <w:multiLevelType w:val="multilevel"/>
    <w:tmpl w:val="1EB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1"/>
  </w:num>
  <w:num w:numId="6">
    <w:abstractNumId w:val="8"/>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4D62"/>
    <w:rsid w:val="000272CD"/>
    <w:rsid w:val="00042186"/>
    <w:rsid w:val="0005107C"/>
    <w:rsid w:val="00091EA6"/>
    <w:rsid w:val="000A62A8"/>
    <w:rsid w:val="000B5F22"/>
    <w:rsid w:val="000C7837"/>
    <w:rsid w:val="000D2AED"/>
    <w:rsid w:val="001541D4"/>
    <w:rsid w:val="00164A18"/>
    <w:rsid w:val="001803F6"/>
    <w:rsid w:val="001D3841"/>
    <w:rsid w:val="001D603C"/>
    <w:rsid w:val="0020649C"/>
    <w:rsid w:val="00207E2F"/>
    <w:rsid w:val="002E1221"/>
    <w:rsid w:val="002F29D5"/>
    <w:rsid w:val="0034413C"/>
    <w:rsid w:val="003D7748"/>
    <w:rsid w:val="0040058C"/>
    <w:rsid w:val="00420DE0"/>
    <w:rsid w:val="00435F62"/>
    <w:rsid w:val="00437AC1"/>
    <w:rsid w:val="00442964"/>
    <w:rsid w:val="00483556"/>
    <w:rsid w:val="005179A7"/>
    <w:rsid w:val="00587440"/>
    <w:rsid w:val="005948F7"/>
    <w:rsid w:val="005C73EB"/>
    <w:rsid w:val="00600603"/>
    <w:rsid w:val="00643810"/>
    <w:rsid w:val="00704B1C"/>
    <w:rsid w:val="00705153"/>
    <w:rsid w:val="00717F9A"/>
    <w:rsid w:val="00734619"/>
    <w:rsid w:val="00747AA8"/>
    <w:rsid w:val="00777228"/>
    <w:rsid w:val="00780943"/>
    <w:rsid w:val="007A7B44"/>
    <w:rsid w:val="007F0C59"/>
    <w:rsid w:val="008054F2"/>
    <w:rsid w:val="0082403E"/>
    <w:rsid w:val="00833A6D"/>
    <w:rsid w:val="008A54AA"/>
    <w:rsid w:val="008D2884"/>
    <w:rsid w:val="008F2235"/>
    <w:rsid w:val="0091324A"/>
    <w:rsid w:val="00964D62"/>
    <w:rsid w:val="00972F3A"/>
    <w:rsid w:val="009C1FB6"/>
    <w:rsid w:val="009C77B0"/>
    <w:rsid w:val="009F2E43"/>
    <w:rsid w:val="00A107A1"/>
    <w:rsid w:val="00A74B17"/>
    <w:rsid w:val="00A802F6"/>
    <w:rsid w:val="00A94237"/>
    <w:rsid w:val="00AF1422"/>
    <w:rsid w:val="00B12CAF"/>
    <w:rsid w:val="00B1609A"/>
    <w:rsid w:val="00B1642D"/>
    <w:rsid w:val="00BA6557"/>
    <w:rsid w:val="00BB1126"/>
    <w:rsid w:val="00BE155A"/>
    <w:rsid w:val="00C15D81"/>
    <w:rsid w:val="00C26E2A"/>
    <w:rsid w:val="00CC5960"/>
    <w:rsid w:val="00CC7C61"/>
    <w:rsid w:val="00D40608"/>
    <w:rsid w:val="00D93A18"/>
    <w:rsid w:val="00DF6EA7"/>
    <w:rsid w:val="00E22E47"/>
    <w:rsid w:val="00E26C0D"/>
    <w:rsid w:val="00E34DCB"/>
    <w:rsid w:val="00E96882"/>
    <w:rsid w:val="00EA6ADF"/>
    <w:rsid w:val="00EC1397"/>
    <w:rsid w:val="00ED3AE2"/>
    <w:rsid w:val="00F834F3"/>
    <w:rsid w:val="00FD75CB"/>
    <w:rsid w:val="00FF3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964D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964D6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E26C0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D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64D6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64D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D62"/>
    <w:rPr>
      <w:b/>
      <w:bCs/>
    </w:rPr>
  </w:style>
  <w:style w:type="paragraph" w:styleId="BalloonText">
    <w:name w:val="Balloon Text"/>
    <w:basedOn w:val="Normal"/>
    <w:link w:val="BalloonTextChar"/>
    <w:uiPriority w:val="99"/>
    <w:semiHidden/>
    <w:unhideWhenUsed/>
    <w:rsid w:val="00BE1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55A"/>
    <w:rPr>
      <w:rFonts w:ascii="Tahoma" w:hAnsi="Tahoma" w:cs="Tahoma"/>
      <w:sz w:val="16"/>
      <w:szCs w:val="16"/>
    </w:rPr>
  </w:style>
  <w:style w:type="character" w:styleId="Hyperlink">
    <w:name w:val="Hyperlink"/>
    <w:basedOn w:val="DefaultParagraphFont"/>
    <w:uiPriority w:val="99"/>
    <w:semiHidden/>
    <w:unhideWhenUsed/>
    <w:rsid w:val="00BE155A"/>
    <w:rPr>
      <w:color w:val="0000FF"/>
      <w:u w:val="single"/>
    </w:rPr>
  </w:style>
  <w:style w:type="paragraph" w:styleId="HTMLPreformatted">
    <w:name w:val="HTML Preformatted"/>
    <w:basedOn w:val="Normal"/>
    <w:link w:val="HTMLPreformattedChar"/>
    <w:uiPriority w:val="99"/>
    <w:semiHidden/>
    <w:unhideWhenUsed/>
    <w:rsid w:val="00BE1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55A"/>
    <w:rPr>
      <w:rFonts w:ascii="Courier New" w:eastAsia="Times New Roman" w:hAnsi="Courier New" w:cs="Courier New"/>
      <w:sz w:val="20"/>
      <w:szCs w:val="20"/>
    </w:rPr>
  </w:style>
  <w:style w:type="character" w:customStyle="1" w:styleId="kwd">
    <w:name w:val="kwd"/>
    <w:basedOn w:val="DefaultParagraphFont"/>
    <w:rsid w:val="00BE155A"/>
  </w:style>
  <w:style w:type="character" w:customStyle="1" w:styleId="pln">
    <w:name w:val="pln"/>
    <w:basedOn w:val="DefaultParagraphFont"/>
    <w:rsid w:val="00BE155A"/>
  </w:style>
  <w:style w:type="character" w:customStyle="1" w:styleId="typ">
    <w:name w:val="typ"/>
    <w:basedOn w:val="DefaultParagraphFont"/>
    <w:rsid w:val="00BE155A"/>
  </w:style>
  <w:style w:type="character" w:customStyle="1" w:styleId="pun">
    <w:name w:val="pun"/>
    <w:basedOn w:val="DefaultParagraphFont"/>
    <w:rsid w:val="00BE155A"/>
  </w:style>
  <w:style w:type="character" w:customStyle="1" w:styleId="com">
    <w:name w:val="com"/>
    <w:basedOn w:val="DefaultParagraphFont"/>
    <w:rsid w:val="00BE155A"/>
  </w:style>
  <w:style w:type="character" w:customStyle="1" w:styleId="lit">
    <w:name w:val="lit"/>
    <w:basedOn w:val="DefaultParagraphFont"/>
    <w:rsid w:val="00BE155A"/>
  </w:style>
  <w:style w:type="character" w:customStyle="1" w:styleId="str">
    <w:name w:val="str"/>
    <w:basedOn w:val="DefaultParagraphFont"/>
    <w:rsid w:val="00BE155A"/>
  </w:style>
  <w:style w:type="table" w:styleId="TableGrid">
    <w:name w:val="Table Grid"/>
    <w:basedOn w:val="TableNormal"/>
    <w:uiPriority w:val="59"/>
    <w:rsid w:val="00A74B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34F3"/>
    <w:pPr>
      <w:ind w:left="720"/>
      <w:contextualSpacing/>
    </w:pPr>
  </w:style>
  <w:style w:type="character" w:customStyle="1" w:styleId="apple-style-span">
    <w:name w:val="apple-style-span"/>
    <w:basedOn w:val="DefaultParagraphFont"/>
    <w:rsid w:val="002E1221"/>
  </w:style>
  <w:style w:type="character" w:customStyle="1" w:styleId="Heading5Char">
    <w:name w:val="Heading 5 Char"/>
    <w:basedOn w:val="DefaultParagraphFont"/>
    <w:link w:val="Heading5"/>
    <w:uiPriority w:val="9"/>
    <w:semiHidden/>
    <w:rsid w:val="00E26C0D"/>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833A6D"/>
    <w:rPr>
      <w:i/>
      <w:iCs/>
    </w:rPr>
  </w:style>
</w:styles>
</file>

<file path=word/webSettings.xml><?xml version="1.0" encoding="utf-8"?>
<w:webSettings xmlns:r="http://schemas.openxmlformats.org/officeDocument/2006/relationships" xmlns:w="http://schemas.openxmlformats.org/wordprocessingml/2006/main">
  <w:divs>
    <w:div w:id="36663262">
      <w:bodyDiv w:val="1"/>
      <w:marLeft w:val="0"/>
      <w:marRight w:val="0"/>
      <w:marTop w:val="0"/>
      <w:marBottom w:val="0"/>
      <w:divBdr>
        <w:top w:val="none" w:sz="0" w:space="0" w:color="auto"/>
        <w:left w:val="none" w:sz="0" w:space="0" w:color="auto"/>
        <w:bottom w:val="none" w:sz="0" w:space="0" w:color="auto"/>
        <w:right w:val="none" w:sz="0" w:space="0" w:color="auto"/>
      </w:divBdr>
    </w:div>
    <w:div w:id="381443610">
      <w:bodyDiv w:val="1"/>
      <w:marLeft w:val="0"/>
      <w:marRight w:val="0"/>
      <w:marTop w:val="0"/>
      <w:marBottom w:val="0"/>
      <w:divBdr>
        <w:top w:val="none" w:sz="0" w:space="0" w:color="auto"/>
        <w:left w:val="none" w:sz="0" w:space="0" w:color="auto"/>
        <w:bottom w:val="none" w:sz="0" w:space="0" w:color="auto"/>
        <w:right w:val="none" w:sz="0" w:space="0" w:color="auto"/>
      </w:divBdr>
      <w:divsChild>
        <w:div w:id="516509428">
          <w:marLeft w:val="0"/>
          <w:marRight w:val="0"/>
          <w:marTop w:val="0"/>
          <w:marBottom w:val="0"/>
          <w:divBdr>
            <w:top w:val="none" w:sz="0" w:space="0" w:color="auto"/>
            <w:left w:val="none" w:sz="0" w:space="0" w:color="auto"/>
            <w:bottom w:val="none" w:sz="0" w:space="0" w:color="auto"/>
            <w:right w:val="none" w:sz="0" w:space="0" w:color="auto"/>
          </w:divBdr>
          <w:divsChild>
            <w:div w:id="222328395">
              <w:marLeft w:val="300"/>
              <w:marRight w:val="300"/>
              <w:marTop w:val="0"/>
              <w:marBottom w:val="75"/>
              <w:divBdr>
                <w:top w:val="none" w:sz="0" w:space="0" w:color="auto"/>
                <w:left w:val="none" w:sz="0" w:space="0" w:color="auto"/>
                <w:bottom w:val="none" w:sz="0" w:space="0" w:color="auto"/>
                <w:right w:val="none" w:sz="0" w:space="0" w:color="auto"/>
              </w:divBdr>
            </w:div>
            <w:div w:id="1427113087">
              <w:marLeft w:val="0"/>
              <w:marRight w:val="0"/>
              <w:marTop w:val="0"/>
              <w:marBottom w:val="0"/>
              <w:divBdr>
                <w:top w:val="none" w:sz="0" w:space="0" w:color="auto"/>
                <w:left w:val="none" w:sz="0" w:space="0" w:color="auto"/>
                <w:bottom w:val="none" w:sz="0" w:space="0" w:color="auto"/>
                <w:right w:val="none" w:sz="0" w:space="0" w:color="auto"/>
              </w:divBdr>
            </w:div>
            <w:div w:id="1414626327">
              <w:marLeft w:val="0"/>
              <w:marRight w:val="0"/>
              <w:marTop w:val="0"/>
              <w:marBottom w:val="0"/>
              <w:divBdr>
                <w:top w:val="none" w:sz="0" w:space="0" w:color="auto"/>
                <w:left w:val="none" w:sz="0" w:space="0" w:color="auto"/>
                <w:bottom w:val="none" w:sz="0" w:space="0" w:color="auto"/>
                <w:right w:val="none" w:sz="0" w:space="0" w:color="auto"/>
              </w:divBdr>
            </w:div>
            <w:div w:id="917010430">
              <w:marLeft w:val="0"/>
              <w:marRight w:val="0"/>
              <w:marTop w:val="0"/>
              <w:marBottom w:val="0"/>
              <w:divBdr>
                <w:top w:val="none" w:sz="0" w:space="0" w:color="auto"/>
                <w:left w:val="none" w:sz="0" w:space="0" w:color="auto"/>
                <w:bottom w:val="none" w:sz="0" w:space="0" w:color="auto"/>
                <w:right w:val="none" w:sz="0" w:space="0" w:color="auto"/>
              </w:divBdr>
            </w:div>
            <w:div w:id="2073459927">
              <w:marLeft w:val="0"/>
              <w:marRight w:val="0"/>
              <w:marTop w:val="0"/>
              <w:marBottom w:val="0"/>
              <w:divBdr>
                <w:top w:val="none" w:sz="0" w:space="0" w:color="auto"/>
                <w:left w:val="none" w:sz="0" w:space="0" w:color="auto"/>
                <w:bottom w:val="none" w:sz="0" w:space="0" w:color="auto"/>
                <w:right w:val="none" w:sz="0" w:space="0" w:color="auto"/>
              </w:divBdr>
            </w:div>
            <w:div w:id="1990939424">
              <w:marLeft w:val="0"/>
              <w:marRight w:val="0"/>
              <w:marTop w:val="0"/>
              <w:marBottom w:val="0"/>
              <w:divBdr>
                <w:top w:val="none" w:sz="0" w:space="0" w:color="auto"/>
                <w:left w:val="none" w:sz="0" w:space="0" w:color="auto"/>
                <w:bottom w:val="none" w:sz="0" w:space="0" w:color="auto"/>
                <w:right w:val="none" w:sz="0" w:space="0" w:color="auto"/>
              </w:divBdr>
            </w:div>
            <w:div w:id="62141167">
              <w:marLeft w:val="0"/>
              <w:marRight w:val="0"/>
              <w:marTop w:val="0"/>
              <w:marBottom w:val="0"/>
              <w:divBdr>
                <w:top w:val="none" w:sz="0" w:space="0" w:color="auto"/>
                <w:left w:val="none" w:sz="0" w:space="0" w:color="auto"/>
                <w:bottom w:val="none" w:sz="0" w:space="0" w:color="auto"/>
                <w:right w:val="none" w:sz="0" w:space="0" w:color="auto"/>
              </w:divBdr>
            </w:div>
            <w:div w:id="522596584">
              <w:marLeft w:val="0"/>
              <w:marRight w:val="0"/>
              <w:marTop w:val="0"/>
              <w:marBottom w:val="0"/>
              <w:divBdr>
                <w:top w:val="none" w:sz="0" w:space="0" w:color="auto"/>
                <w:left w:val="none" w:sz="0" w:space="0" w:color="auto"/>
                <w:bottom w:val="none" w:sz="0" w:space="0" w:color="auto"/>
                <w:right w:val="none" w:sz="0" w:space="0" w:color="auto"/>
              </w:divBdr>
            </w:div>
            <w:div w:id="1242791757">
              <w:marLeft w:val="0"/>
              <w:marRight w:val="0"/>
              <w:marTop w:val="0"/>
              <w:marBottom w:val="0"/>
              <w:divBdr>
                <w:top w:val="none" w:sz="0" w:space="0" w:color="auto"/>
                <w:left w:val="none" w:sz="0" w:space="0" w:color="auto"/>
                <w:bottom w:val="none" w:sz="0" w:space="0" w:color="auto"/>
                <w:right w:val="none" w:sz="0" w:space="0" w:color="auto"/>
              </w:divBdr>
            </w:div>
            <w:div w:id="1814709966">
              <w:marLeft w:val="0"/>
              <w:marRight w:val="0"/>
              <w:marTop w:val="0"/>
              <w:marBottom w:val="0"/>
              <w:divBdr>
                <w:top w:val="none" w:sz="0" w:space="0" w:color="auto"/>
                <w:left w:val="none" w:sz="0" w:space="0" w:color="auto"/>
                <w:bottom w:val="none" w:sz="0" w:space="0" w:color="auto"/>
                <w:right w:val="none" w:sz="0" w:space="0" w:color="auto"/>
              </w:divBdr>
            </w:div>
            <w:div w:id="1622224862">
              <w:marLeft w:val="0"/>
              <w:marRight w:val="0"/>
              <w:marTop w:val="0"/>
              <w:marBottom w:val="0"/>
              <w:divBdr>
                <w:top w:val="none" w:sz="0" w:space="0" w:color="auto"/>
                <w:left w:val="none" w:sz="0" w:space="0" w:color="auto"/>
                <w:bottom w:val="none" w:sz="0" w:space="0" w:color="auto"/>
                <w:right w:val="none" w:sz="0" w:space="0" w:color="auto"/>
              </w:divBdr>
            </w:div>
            <w:div w:id="1636913240">
              <w:marLeft w:val="0"/>
              <w:marRight w:val="0"/>
              <w:marTop w:val="0"/>
              <w:marBottom w:val="0"/>
              <w:divBdr>
                <w:top w:val="none" w:sz="0" w:space="0" w:color="auto"/>
                <w:left w:val="none" w:sz="0" w:space="0" w:color="auto"/>
                <w:bottom w:val="none" w:sz="0" w:space="0" w:color="auto"/>
                <w:right w:val="none" w:sz="0" w:space="0" w:color="auto"/>
              </w:divBdr>
            </w:div>
            <w:div w:id="1884898556">
              <w:marLeft w:val="0"/>
              <w:marRight w:val="0"/>
              <w:marTop w:val="0"/>
              <w:marBottom w:val="0"/>
              <w:divBdr>
                <w:top w:val="none" w:sz="0" w:space="0" w:color="auto"/>
                <w:left w:val="none" w:sz="0" w:space="0" w:color="auto"/>
                <w:bottom w:val="none" w:sz="0" w:space="0" w:color="auto"/>
                <w:right w:val="none" w:sz="0" w:space="0" w:color="auto"/>
              </w:divBdr>
            </w:div>
            <w:div w:id="2132287915">
              <w:marLeft w:val="0"/>
              <w:marRight w:val="0"/>
              <w:marTop w:val="0"/>
              <w:marBottom w:val="0"/>
              <w:divBdr>
                <w:top w:val="none" w:sz="0" w:space="0" w:color="auto"/>
                <w:left w:val="none" w:sz="0" w:space="0" w:color="auto"/>
                <w:bottom w:val="none" w:sz="0" w:space="0" w:color="auto"/>
                <w:right w:val="none" w:sz="0" w:space="0" w:color="auto"/>
              </w:divBdr>
            </w:div>
            <w:div w:id="501507177">
              <w:marLeft w:val="0"/>
              <w:marRight w:val="0"/>
              <w:marTop w:val="0"/>
              <w:marBottom w:val="0"/>
              <w:divBdr>
                <w:top w:val="none" w:sz="0" w:space="0" w:color="auto"/>
                <w:left w:val="none" w:sz="0" w:space="0" w:color="auto"/>
                <w:bottom w:val="none" w:sz="0" w:space="0" w:color="auto"/>
                <w:right w:val="none" w:sz="0" w:space="0" w:color="auto"/>
              </w:divBdr>
            </w:div>
            <w:div w:id="1136948620">
              <w:marLeft w:val="0"/>
              <w:marRight w:val="0"/>
              <w:marTop w:val="0"/>
              <w:marBottom w:val="0"/>
              <w:divBdr>
                <w:top w:val="none" w:sz="0" w:space="0" w:color="auto"/>
                <w:left w:val="none" w:sz="0" w:space="0" w:color="auto"/>
                <w:bottom w:val="none" w:sz="0" w:space="0" w:color="auto"/>
                <w:right w:val="none" w:sz="0" w:space="0" w:color="auto"/>
              </w:divBdr>
            </w:div>
            <w:div w:id="847331632">
              <w:marLeft w:val="0"/>
              <w:marRight w:val="0"/>
              <w:marTop w:val="0"/>
              <w:marBottom w:val="0"/>
              <w:divBdr>
                <w:top w:val="none" w:sz="0" w:space="0" w:color="auto"/>
                <w:left w:val="none" w:sz="0" w:space="0" w:color="auto"/>
                <w:bottom w:val="none" w:sz="0" w:space="0" w:color="auto"/>
                <w:right w:val="none" w:sz="0" w:space="0" w:color="auto"/>
              </w:divBdr>
            </w:div>
            <w:div w:id="2036998682">
              <w:marLeft w:val="0"/>
              <w:marRight w:val="0"/>
              <w:marTop w:val="0"/>
              <w:marBottom w:val="0"/>
              <w:divBdr>
                <w:top w:val="none" w:sz="0" w:space="0" w:color="auto"/>
                <w:left w:val="none" w:sz="0" w:space="0" w:color="auto"/>
                <w:bottom w:val="none" w:sz="0" w:space="0" w:color="auto"/>
                <w:right w:val="none" w:sz="0" w:space="0" w:color="auto"/>
              </w:divBdr>
            </w:div>
            <w:div w:id="1335454754">
              <w:marLeft w:val="0"/>
              <w:marRight w:val="0"/>
              <w:marTop w:val="0"/>
              <w:marBottom w:val="0"/>
              <w:divBdr>
                <w:top w:val="none" w:sz="0" w:space="0" w:color="auto"/>
                <w:left w:val="none" w:sz="0" w:space="0" w:color="auto"/>
                <w:bottom w:val="none" w:sz="0" w:space="0" w:color="auto"/>
                <w:right w:val="none" w:sz="0" w:space="0" w:color="auto"/>
              </w:divBdr>
            </w:div>
            <w:div w:id="176969455">
              <w:marLeft w:val="0"/>
              <w:marRight w:val="0"/>
              <w:marTop w:val="0"/>
              <w:marBottom w:val="0"/>
              <w:divBdr>
                <w:top w:val="none" w:sz="0" w:space="0" w:color="auto"/>
                <w:left w:val="none" w:sz="0" w:space="0" w:color="auto"/>
                <w:bottom w:val="none" w:sz="0" w:space="0" w:color="auto"/>
                <w:right w:val="none" w:sz="0" w:space="0" w:color="auto"/>
              </w:divBdr>
            </w:div>
            <w:div w:id="558327746">
              <w:marLeft w:val="0"/>
              <w:marRight w:val="0"/>
              <w:marTop w:val="0"/>
              <w:marBottom w:val="0"/>
              <w:divBdr>
                <w:top w:val="none" w:sz="0" w:space="0" w:color="auto"/>
                <w:left w:val="none" w:sz="0" w:space="0" w:color="auto"/>
                <w:bottom w:val="none" w:sz="0" w:space="0" w:color="auto"/>
                <w:right w:val="none" w:sz="0" w:space="0" w:color="auto"/>
              </w:divBdr>
            </w:div>
            <w:div w:id="525943902">
              <w:marLeft w:val="0"/>
              <w:marRight w:val="0"/>
              <w:marTop w:val="0"/>
              <w:marBottom w:val="0"/>
              <w:divBdr>
                <w:top w:val="none" w:sz="0" w:space="0" w:color="auto"/>
                <w:left w:val="none" w:sz="0" w:space="0" w:color="auto"/>
                <w:bottom w:val="none" w:sz="0" w:space="0" w:color="auto"/>
                <w:right w:val="none" w:sz="0" w:space="0" w:color="auto"/>
              </w:divBdr>
            </w:div>
            <w:div w:id="1492479033">
              <w:marLeft w:val="0"/>
              <w:marRight w:val="0"/>
              <w:marTop w:val="0"/>
              <w:marBottom w:val="0"/>
              <w:divBdr>
                <w:top w:val="none" w:sz="0" w:space="0" w:color="auto"/>
                <w:left w:val="none" w:sz="0" w:space="0" w:color="auto"/>
                <w:bottom w:val="none" w:sz="0" w:space="0" w:color="auto"/>
                <w:right w:val="none" w:sz="0" w:space="0" w:color="auto"/>
              </w:divBdr>
            </w:div>
            <w:div w:id="1942452295">
              <w:marLeft w:val="0"/>
              <w:marRight w:val="0"/>
              <w:marTop w:val="0"/>
              <w:marBottom w:val="0"/>
              <w:divBdr>
                <w:top w:val="none" w:sz="0" w:space="0" w:color="auto"/>
                <w:left w:val="none" w:sz="0" w:space="0" w:color="auto"/>
                <w:bottom w:val="none" w:sz="0" w:space="0" w:color="auto"/>
                <w:right w:val="none" w:sz="0" w:space="0" w:color="auto"/>
              </w:divBdr>
            </w:div>
            <w:div w:id="1724058768">
              <w:marLeft w:val="0"/>
              <w:marRight w:val="0"/>
              <w:marTop w:val="0"/>
              <w:marBottom w:val="0"/>
              <w:divBdr>
                <w:top w:val="none" w:sz="0" w:space="0" w:color="auto"/>
                <w:left w:val="none" w:sz="0" w:space="0" w:color="auto"/>
                <w:bottom w:val="none" w:sz="0" w:space="0" w:color="auto"/>
                <w:right w:val="none" w:sz="0" w:space="0" w:color="auto"/>
              </w:divBdr>
            </w:div>
            <w:div w:id="37778916">
              <w:marLeft w:val="0"/>
              <w:marRight w:val="0"/>
              <w:marTop w:val="0"/>
              <w:marBottom w:val="0"/>
              <w:divBdr>
                <w:top w:val="none" w:sz="0" w:space="0" w:color="auto"/>
                <w:left w:val="none" w:sz="0" w:space="0" w:color="auto"/>
                <w:bottom w:val="none" w:sz="0" w:space="0" w:color="auto"/>
                <w:right w:val="none" w:sz="0" w:space="0" w:color="auto"/>
              </w:divBdr>
            </w:div>
            <w:div w:id="1545288869">
              <w:marLeft w:val="0"/>
              <w:marRight w:val="0"/>
              <w:marTop w:val="0"/>
              <w:marBottom w:val="0"/>
              <w:divBdr>
                <w:top w:val="none" w:sz="0" w:space="0" w:color="auto"/>
                <w:left w:val="none" w:sz="0" w:space="0" w:color="auto"/>
                <w:bottom w:val="none" w:sz="0" w:space="0" w:color="auto"/>
                <w:right w:val="none" w:sz="0" w:space="0" w:color="auto"/>
              </w:divBdr>
            </w:div>
            <w:div w:id="643311711">
              <w:marLeft w:val="0"/>
              <w:marRight w:val="0"/>
              <w:marTop w:val="0"/>
              <w:marBottom w:val="0"/>
              <w:divBdr>
                <w:top w:val="none" w:sz="0" w:space="0" w:color="auto"/>
                <w:left w:val="none" w:sz="0" w:space="0" w:color="auto"/>
                <w:bottom w:val="none" w:sz="0" w:space="0" w:color="auto"/>
                <w:right w:val="none" w:sz="0" w:space="0" w:color="auto"/>
              </w:divBdr>
            </w:div>
            <w:div w:id="1560480159">
              <w:marLeft w:val="0"/>
              <w:marRight w:val="0"/>
              <w:marTop w:val="0"/>
              <w:marBottom w:val="0"/>
              <w:divBdr>
                <w:top w:val="none" w:sz="0" w:space="0" w:color="auto"/>
                <w:left w:val="none" w:sz="0" w:space="0" w:color="auto"/>
                <w:bottom w:val="none" w:sz="0" w:space="0" w:color="auto"/>
                <w:right w:val="none" w:sz="0" w:space="0" w:color="auto"/>
              </w:divBdr>
            </w:div>
            <w:div w:id="735200006">
              <w:marLeft w:val="0"/>
              <w:marRight w:val="0"/>
              <w:marTop w:val="0"/>
              <w:marBottom w:val="0"/>
              <w:divBdr>
                <w:top w:val="none" w:sz="0" w:space="0" w:color="auto"/>
                <w:left w:val="none" w:sz="0" w:space="0" w:color="auto"/>
                <w:bottom w:val="none" w:sz="0" w:space="0" w:color="auto"/>
                <w:right w:val="none" w:sz="0" w:space="0" w:color="auto"/>
              </w:divBdr>
            </w:div>
            <w:div w:id="1720668221">
              <w:marLeft w:val="0"/>
              <w:marRight w:val="0"/>
              <w:marTop w:val="0"/>
              <w:marBottom w:val="0"/>
              <w:divBdr>
                <w:top w:val="none" w:sz="0" w:space="0" w:color="auto"/>
                <w:left w:val="none" w:sz="0" w:space="0" w:color="auto"/>
                <w:bottom w:val="none" w:sz="0" w:space="0" w:color="auto"/>
                <w:right w:val="none" w:sz="0" w:space="0" w:color="auto"/>
              </w:divBdr>
            </w:div>
            <w:div w:id="1304382749">
              <w:marLeft w:val="0"/>
              <w:marRight w:val="0"/>
              <w:marTop w:val="0"/>
              <w:marBottom w:val="0"/>
              <w:divBdr>
                <w:top w:val="none" w:sz="0" w:space="0" w:color="auto"/>
                <w:left w:val="none" w:sz="0" w:space="0" w:color="auto"/>
                <w:bottom w:val="none" w:sz="0" w:space="0" w:color="auto"/>
                <w:right w:val="none" w:sz="0" w:space="0" w:color="auto"/>
              </w:divBdr>
            </w:div>
            <w:div w:id="2034652026">
              <w:marLeft w:val="0"/>
              <w:marRight w:val="0"/>
              <w:marTop w:val="0"/>
              <w:marBottom w:val="0"/>
              <w:divBdr>
                <w:top w:val="none" w:sz="0" w:space="0" w:color="auto"/>
                <w:left w:val="none" w:sz="0" w:space="0" w:color="auto"/>
                <w:bottom w:val="none" w:sz="0" w:space="0" w:color="auto"/>
                <w:right w:val="none" w:sz="0" w:space="0" w:color="auto"/>
              </w:divBdr>
            </w:div>
            <w:div w:id="49112605">
              <w:marLeft w:val="0"/>
              <w:marRight w:val="0"/>
              <w:marTop w:val="0"/>
              <w:marBottom w:val="0"/>
              <w:divBdr>
                <w:top w:val="none" w:sz="0" w:space="0" w:color="auto"/>
                <w:left w:val="none" w:sz="0" w:space="0" w:color="auto"/>
                <w:bottom w:val="none" w:sz="0" w:space="0" w:color="auto"/>
                <w:right w:val="none" w:sz="0" w:space="0" w:color="auto"/>
              </w:divBdr>
            </w:div>
            <w:div w:id="526404907">
              <w:marLeft w:val="0"/>
              <w:marRight w:val="0"/>
              <w:marTop w:val="0"/>
              <w:marBottom w:val="0"/>
              <w:divBdr>
                <w:top w:val="none" w:sz="0" w:space="0" w:color="auto"/>
                <w:left w:val="none" w:sz="0" w:space="0" w:color="auto"/>
                <w:bottom w:val="none" w:sz="0" w:space="0" w:color="auto"/>
                <w:right w:val="none" w:sz="0" w:space="0" w:color="auto"/>
              </w:divBdr>
            </w:div>
            <w:div w:id="392238149">
              <w:marLeft w:val="0"/>
              <w:marRight w:val="0"/>
              <w:marTop w:val="0"/>
              <w:marBottom w:val="0"/>
              <w:divBdr>
                <w:top w:val="none" w:sz="0" w:space="0" w:color="auto"/>
                <w:left w:val="none" w:sz="0" w:space="0" w:color="auto"/>
                <w:bottom w:val="none" w:sz="0" w:space="0" w:color="auto"/>
                <w:right w:val="none" w:sz="0" w:space="0" w:color="auto"/>
              </w:divBdr>
            </w:div>
            <w:div w:id="494229689">
              <w:marLeft w:val="0"/>
              <w:marRight w:val="0"/>
              <w:marTop w:val="0"/>
              <w:marBottom w:val="0"/>
              <w:divBdr>
                <w:top w:val="none" w:sz="0" w:space="0" w:color="auto"/>
                <w:left w:val="none" w:sz="0" w:space="0" w:color="auto"/>
                <w:bottom w:val="none" w:sz="0" w:space="0" w:color="auto"/>
                <w:right w:val="none" w:sz="0" w:space="0" w:color="auto"/>
              </w:divBdr>
            </w:div>
            <w:div w:id="1413965375">
              <w:marLeft w:val="0"/>
              <w:marRight w:val="0"/>
              <w:marTop w:val="0"/>
              <w:marBottom w:val="0"/>
              <w:divBdr>
                <w:top w:val="none" w:sz="0" w:space="0" w:color="auto"/>
                <w:left w:val="none" w:sz="0" w:space="0" w:color="auto"/>
                <w:bottom w:val="none" w:sz="0" w:space="0" w:color="auto"/>
                <w:right w:val="none" w:sz="0" w:space="0" w:color="auto"/>
              </w:divBdr>
            </w:div>
            <w:div w:id="870609721">
              <w:marLeft w:val="0"/>
              <w:marRight w:val="0"/>
              <w:marTop w:val="0"/>
              <w:marBottom w:val="0"/>
              <w:divBdr>
                <w:top w:val="none" w:sz="0" w:space="0" w:color="auto"/>
                <w:left w:val="none" w:sz="0" w:space="0" w:color="auto"/>
                <w:bottom w:val="none" w:sz="0" w:space="0" w:color="auto"/>
                <w:right w:val="none" w:sz="0" w:space="0" w:color="auto"/>
              </w:divBdr>
            </w:div>
            <w:div w:id="1985356235">
              <w:marLeft w:val="0"/>
              <w:marRight w:val="0"/>
              <w:marTop w:val="0"/>
              <w:marBottom w:val="0"/>
              <w:divBdr>
                <w:top w:val="none" w:sz="0" w:space="0" w:color="auto"/>
                <w:left w:val="none" w:sz="0" w:space="0" w:color="auto"/>
                <w:bottom w:val="none" w:sz="0" w:space="0" w:color="auto"/>
                <w:right w:val="none" w:sz="0" w:space="0" w:color="auto"/>
              </w:divBdr>
            </w:div>
            <w:div w:id="45104831">
              <w:marLeft w:val="0"/>
              <w:marRight w:val="0"/>
              <w:marTop w:val="0"/>
              <w:marBottom w:val="0"/>
              <w:divBdr>
                <w:top w:val="none" w:sz="0" w:space="0" w:color="auto"/>
                <w:left w:val="none" w:sz="0" w:space="0" w:color="auto"/>
                <w:bottom w:val="none" w:sz="0" w:space="0" w:color="auto"/>
                <w:right w:val="none" w:sz="0" w:space="0" w:color="auto"/>
              </w:divBdr>
            </w:div>
            <w:div w:id="1310477541">
              <w:marLeft w:val="0"/>
              <w:marRight w:val="0"/>
              <w:marTop w:val="0"/>
              <w:marBottom w:val="0"/>
              <w:divBdr>
                <w:top w:val="none" w:sz="0" w:space="0" w:color="auto"/>
                <w:left w:val="none" w:sz="0" w:space="0" w:color="auto"/>
                <w:bottom w:val="none" w:sz="0" w:space="0" w:color="auto"/>
                <w:right w:val="none" w:sz="0" w:space="0" w:color="auto"/>
              </w:divBdr>
            </w:div>
            <w:div w:id="520704255">
              <w:marLeft w:val="0"/>
              <w:marRight w:val="0"/>
              <w:marTop w:val="0"/>
              <w:marBottom w:val="0"/>
              <w:divBdr>
                <w:top w:val="none" w:sz="0" w:space="0" w:color="auto"/>
                <w:left w:val="none" w:sz="0" w:space="0" w:color="auto"/>
                <w:bottom w:val="none" w:sz="0" w:space="0" w:color="auto"/>
                <w:right w:val="none" w:sz="0" w:space="0" w:color="auto"/>
              </w:divBdr>
            </w:div>
            <w:div w:id="1574511883">
              <w:marLeft w:val="0"/>
              <w:marRight w:val="0"/>
              <w:marTop w:val="0"/>
              <w:marBottom w:val="0"/>
              <w:divBdr>
                <w:top w:val="none" w:sz="0" w:space="0" w:color="auto"/>
                <w:left w:val="none" w:sz="0" w:space="0" w:color="auto"/>
                <w:bottom w:val="none" w:sz="0" w:space="0" w:color="auto"/>
                <w:right w:val="none" w:sz="0" w:space="0" w:color="auto"/>
              </w:divBdr>
            </w:div>
            <w:div w:id="797532870">
              <w:marLeft w:val="0"/>
              <w:marRight w:val="0"/>
              <w:marTop w:val="0"/>
              <w:marBottom w:val="0"/>
              <w:divBdr>
                <w:top w:val="none" w:sz="0" w:space="0" w:color="auto"/>
                <w:left w:val="none" w:sz="0" w:space="0" w:color="auto"/>
                <w:bottom w:val="none" w:sz="0" w:space="0" w:color="auto"/>
                <w:right w:val="none" w:sz="0" w:space="0" w:color="auto"/>
              </w:divBdr>
            </w:div>
            <w:div w:id="1968313249">
              <w:marLeft w:val="0"/>
              <w:marRight w:val="0"/>
              <w:marTop w:val="0"/>
              <w:marBottom w:val="0"/>
              <w:divBdr>
                <w:top w:val="none" w:sz="0" w:space="0" w:color="auto"/>
                <w:left w:val="none" w:sz="0" w:space="0" w:color="auto"/>
                <w:bottom w:val="none" w:sz="0" w:space="0" w:color="auto"/>
                <w:right w:val="none" w:sz="0" w:space="0" w:color="auto"/>
              </w:divBdr>
            </w:div>
            <w:div w:id="45422697">
              <w:marLeft w:val="0"/>
              <w:marRight w:val="0"/>
              <w:marTop w:val="0"/>
              <w:marBottom w:val="0"/>
              <w:divBdr>
                <w:top w:val="none" w:sz="0" w:space="0" w:color="auto"/>
                <w:left w:val="none" w:sz="0" w:space="0" w:color="auto"/>
                <w:bottom w:val="none" w:sz="0" w:space="0" w:color="auto"/>
                <w:right w:val="none" w:sz="0" w:space="0" w:color="auto"/>
              </w:divBdr>
            </w:div>
            <w:div w:id="27612294">
              <w:marLeft w:val="0"/>
              <w:marRight w:val="0"/>
              <w:marTop w:val="0"/>
              <w:marBottom w:val="0"/>
              <w:divBdr>
                <w:top w:val="none" w:sz="0" w:space="0" w:color="auto"/>
                <w:left w:val="none" w:sz="0" w:space="0" w:color="auto"/>
                <w:bottom w:val="none" w:sz="0" w:space="0" w:color="auto"/>
                <w:right w:val="none" w:sz="0" w:space="0" w:color="auto"/>
              </w:divBdr>
            </w:div>
            <w:div w:id="788664060">
              <w:marLeft w:val="0"/>
              <w:marRight w:val="0"/>
              <w:marTop w:val="0"/>
              <w:marBottom w:val="0"/>
              <w:divBdr>
                <w:top w:val="none" w:sz="0" w:space="0" w:color="auto"/>
                <w:left w:val="none" w:sz="0" w:space="0" w:color="auto"/>
                <w:bottom w:val="none" w:sz="0" w:space="0" w:color="auto"/>
                <w:right w:val="none" w:sz="0" w:space="0" w:color="auto"/>
              </w:divBdr>
            </w:div>
            <w:div w:id="1699962075">
              <w:marLeft w:val="0"/>
              <w:marRight w:val="0"/>
              <w:marTop w:val="0"/>
              <w:marBottom w:val="0"/>
              <w:divBdr>
                <w:top w:val="none" w:sz="0" w:space="0" w:color="auto"/>
                <w:left w:val="none" w:sz="0" w:space="0" w:color="auto"/>
                <w:bottom w:val="none" w:sz="0" w:space="0" w:color="auto"/>
                <w:right w:val="none" w:sz="0" w:space="0" w:color="auto"/>
              </w:divBdr>
            </w:div>
            <w:div w:id="1509440014">
              <w:marLeft w:val="0"/>
              <w:marRight w:val="0"/>
              <w:marTop w:val="0"/>
              <w:marBottom w:val="0"/>
              <w:divBdr>
                <w:top w:val="none" w:sz="0" w:space="0" w:color="auto"/>
                <w:left w:val="none" w:sz="0" w:space="0" w:color="auto"/>
                <w:bottom w:val="none" w:sz="0" w:space="0" w:color="auto"/>
                <w:right w:val="none" w:sz="0" w:space="0" w:color="auto"/>
              </w:divBdr>
            </w:div>
            <w:div w:id="874738472">
              <w:marLeft w:val="0"/>
              <w:marRight w:val="0"/>
              <w:marTop w:val="0"/>
              <w:marBottom w:val="0"/>
              <w:divBdr>
                <w:top w:val="none" w:sz="0" w:space="0" w:color="auto"/>
                <w:left w:val="none" w:sz="0" w:space="0" w:color="auto"/>
                <w:bottom w:val="none" w:sz="0" w:space="0" w:color="auto"/>
                <w:right w:val="none" w:sz="0" w:space="0" w:color="auto"/>
              </w:divBdr>
            </w:div>
            <w:div w:id="1843740211">
              <w:marLeft w:val="0"/>
              <w:marRight w:val="0"/>
              <w:marTop w:val="0"/>
              <w:marBottom w:val="0"/>
              <w:divBdr>
                <w:top w:val="none" w:sz="0" w:space="0" w:color="auto"/>
                <w:left w:val="none" w:sz="0" w:space="0" w:color="auto"/>
                <w:bottom w:val="none" w:sz="0" w:space="0" w:color="auto"/>
                <w:right w:val="none" w:sz="0" w:space="0" w:color="auto"/>
              </w:divBdr>
            </w:div>
            <w:div w:id="1398016199">
              <w:marLeft w:val="0"/>
              <w:marRight w:val="0"/>
              <w:marTop w:val="0"/>
              <w:marBottom w:val="0"/>
              <w:divBdr>
                <w:top w:val="none" w:sz="0" w:space="0" w:color="auto"/>
                <w:left w:val="none" w:sz="0" w:space="0" w:color="auto"/>
                <w:bottom w:val="none" w:sz="0" w:space="0" w:color="auto"/>
                <w:right w:val="none" w:sz="0" w:space="0" w:color="auto"/>
              </w:divBdr>
            </w:div>
            <w:div w:id="1071587696">
              <w:marLeft w:val="0"/>
              <w:marRight w:val="0"/>
              <w:marTop w:val="0"/>
              <w:marBottom w:val="0"/>
              <w:divBdr>
                <w:top w:val="none" w:sz="0" w:space="0" w:color="auto"/>
                <w:left w:val="none" w:sz="0" w:space="0" w:color="auto"/>
                <w:bottom w:val="none" w:sz="0" w:space="0" w:color="auto"/>
                <w:right w:val="none" w:sz="0" w:space="0" w:color="auto"/>
              </w:divBdr>
            </w:div>
            <w:div w:id="1701936323">
              <w:marLeft w:val="0"/>
              <w:marRight w:val="0"/>
              <w:marTop w:val="0"/>
              <w:marBottom w:val="0"/>
              <w:divBdr>
                <w:top w:val="none" w:sz="0" w:space="0" w:color="auto"/>
                <w:left w:val="none" w:sz="0" w:space="0" w:color="auto"/>
                <w:bottom w:val="none" w:sz="0" w:space="0" w:color="auto"/>
                <w:right w:val="none" w:sz="0" w:space="0" w:color="auto"/>
              </w:divBdr>
            </w:div>
            <w:div w:id="1969386140">
              <w:marLeft w:val="0"/>
              <w:marRight w:val="0"/>
              <w:marTop w:val="0"/>
              <w:marBottom w:val="0"/>
              <w:divBdr>
                <w:top w:val="none" w:sz="0" w:space="0" w:color="auto"/>
                <w:left w:val="none" w:sz="0" w:space="0" w:color="auto"/>
                <w:bottom w:val="none" w:sz="0" w:space="0" w:color="auto"/>
                <w:right w:val="none" w:sz="0" w:space="0" w:color="auto"/>
              </w:divBdr>
            </w:div>
            <w:div w:id="1825121248">
              <w:marLeft w:val="0"/>
              <w:marRight w:val="0"/>
              <w:marTop w:val="0"/>
              <w:marBottom w:val="0"/>
              <w:divBdr>
                <w:top w:val="none" w:sz="0" w:space="0" w:color="auto"/>
                <w:left w:val="none" w:sz="0" w:space="0" w:color="auto"/>
                <w:bottom w:val="none" w:sz="0" w:space="0" w:color="auto"/>
                <w:right w:val="none" w:sz="0" w:space="0" w:color="auto"/>
              </w:divBdr>
            </w:div>
            <w:div w:id="1476799797">
              <w:marLeft w:val="0"/>
              <w:marRight w:val="0"/>
              <w:marTop w:val="0"/>
              <w:marBottom w:val="0"/>
              <w:divBdr>
                <w:top w:val="none" w:sz="0" w:space="0" w:color="auto"/>
                <w:left w:val="none" w:sz="0" w:space="0" w:color="auto"/>
                <w:bottom w:val="none" w:sz="0" w:space="0" w:color="auto"/>
                <w:right w:val="none" w:sz="0" w:space="0" w:color="auto"/>
              </w:divBdr>
            </w:div>
            <w:div w:id="1831290709">
              <w:marLeft w:val="0"/>
              <w:marRight w:val="0"/>
              <w:marTop w:val="0"/>
              <w:marBottom w:val="0"/>
              <w:divBdr>
                <w:top w:val="none" w:sz="0" w:space="0" w:color="auto"/>
                <w:left w:val="none" w:sz="0" w:space="0" w:color="auto"/>
                <w:bottom w:val="none" w:sz="0" w:space="0" w:color="auto"/>
                <w:right w:val="none" w:sz="0" w:space="0" w:color="auto"/>
              </w:divBdr>
            </w:div>
            <w:div w:id="540166035">
              <w:marLeft w:val="0"/>
              <w:marRight w:val="0"/>
              <w:marTop w:val="0"/>
              <w:marBottom w:val="0"/>
              <w:divBdr>
                <w:top w:val="none" w:sz="0" w:space="0" w:color="auto"/>
                <w:left w:val="none" w:sz="0" w:space="0" w:color="auto"/>
                <w:bottom w:val="none" w:sz="0" w:space="0" w:color="auto"/>
                <w:right w:val="none" w:sz="0" w:space="0" w:color="auto"/>
              </w:divBdr>
            </w:div>
            <w:div w:id="1941522732">
              <w:marLeft w:val="0"/>
              <w:marRight w:val="0"/>
              <w:marTop w:val="0"/>
              <w:marBottom w:val="0"/>
              <w:divBdr>
                <w:top w:val="none" w:sz="0" w:space="0" w:color="auto"/>
                <w:left w:val="none" w:sz="0" w:space="0" w:color="auto"/>
                <w:bottom w:val="none" w:sz="0" w:space="0" w:color="auto"/>
                <w:right w:val="none" w:sz="0" w:space="0" w:color="auto"/>
              </w:divBdr>
            </w:div>
            <w:div w:id="988166188">
              <w:marLeft w:val="0"/>
              <w:marRight w:val="0"/>
              <w:marTop w:val="0"/>
              <w:marBottom w:val="0"/>
              <w:divBdr>
                <w:top w:val="none" w:sz="0" w:space="0" w:color="auto"/>
                <w:left w:val="none" w:sz="0" w:space="0" w:color="auto"/>
                <w:bottom w:val="none" w:sz="0" w:space="0" w:color="auto"/>
                <w:right w:val="none" w:sz="0" w:space="0" w:color="auto"/>
              </w:divBdr>
            </w:div>
            <w:div w:id="235290919">
              <w:marLeft w:val="0"/>
              <w:marRight w:val="0"/>
              <w:marTop w:val="0"/>
              <w:marBottom w:val="0"/>
              <w:divBdr>
                <w:top w:val="none" w:sz="0" w:space="0" w:color="auto"/>
                <w:left w:val="none" w:sz="0" w:space="0" w:color="auto"/>
                <w:bottom w:val="none" w:sz="0" w:space="0" w:color="auto"/>
                <w:right w:val="none" w:sz="0" w:space="0" w:color="auto"/>
              </w:divBdr>
            </w:div>
            <w:div w:id="8458011">
              <w:marLeft w:val="0"/>
              <w:marRight w:val="0"/>
              <w:marTop w:val="0"/>
              <w:marBottom w:val="0"/>
              <w:divBdr>
                <w:top w:val="none" w:sz="0" w:space="0" w:color="auto"/>
                <w:left w:val="none" w:sz="0" w:space="0" w:color="auto"/>
                <w:bottom w:val="none" w:sz="0" w:space="0" w:color="auto"/>
                <w:right w:val="none" w:sz="0" w:space="0" w:color="auto"/>
              </w:divBdr>
            </w:div>
            <w:div w:id="362244765">
              <w:marLeft w:val="0"/>
              <w:marRight w:val="0"/>
              <w:marTop w:val="0"/>
              <w:marBottom w:val="0"/>
              <w:divBdr>
                <w:top w:val="none" w:sz="0" w:space="0" w:color="auto"/>
                <w:left w:val="none" w:sz="0" w:space="0" w:color="auto"/>
                <w:bottom w:val="none" w:sz="0" w:space="0" w:color="auto"/>
                <w:right w:val="none" w:sz="0" w:space="0" w:color="auto"/>
              </w:divBdr>
            </w:div>
            <w:div w:id="801003351">
              <w:marLeft w:val="0"/>
              <w:marRight w:val="0"/>
              <w:marTop w:val="0"/>
              <w:marBottom w:val="0"/>
              <w:divBdr>
                <w:top w:val="none" w:sz="0" w:space="0" w:color="auto"/>
                <w:left w:val="none" w:sz="0" w:space="0" w:color="auto"/>
                <w:bottom w:val="none" w:sz="0" w:space="0" w:color="auto"/>
                <w:right w:val="none" w:sz="0" w:space="0" w:color="auto"/>
              </w:divBdr>
            </w:div>
            <w:div w:id="1475877254">
              <w:marLeft w:val="0"/>
              <w:marRight w:val="0"/>
              <w:marTop w:val="0"/>
              <w:marBottom w:val="0"/>
              <w:divBdr>
                <w:top w:val="none" w:sz="0" w:space="0" w:color="auto"/>
                <w:left w:val="none" w:sz="0" w:space="0" w:color="auto"/>
                <w:bottom w:val="none" w:sz="0" w:space="0" w:color="auto"/>
                <w:right w:val="none" w:sz="0" w:space="0" w:color="auto"/>
              </w:divBdr>
            </w:div>
            <w:div w:id="1112239420">
              <w:marLeft w:val="0"/>
              <w:marRight w:val="0"/>
              <w:marTop w:val="0"/>
              <w:marBottom w:val="0"/>
              <w:divBdr>
                <w:top w:val="none" w:sz="0" w:space="0" w:color="auto"/>
                <w:left w:val="none" w:sz="0" w:space="0" w:color="auto"/>
                <w:bottom w:val="none" w:sz="0" w:space="0" w:color="auto"/>
                <w:right w:val="none" w:sz="0" w:space="0" w:color="auto"/>
              </w:divBdr>
            </w:div>
            <w:div w:id="1268731642">
              <w:marLeft w:val="0"/>
              <w:marRight w:val="0"/>
              <w:marTop w:val="0"/>
              <w:marBottom w:val="0"/>
              <w:divBdr>
                <w:top w:val="none" w:sz="0" w:space="0" w:color="auto"/>
                <w:left w:val="none" w:sz="0" w:space="0" w:color="auto"/>
                <w:bottom w:val="none" w:sz="0" w:space="0" w:color="auto"/>
                <w:right w:val="none" w:sz="0" w:space="0" w:color="auto"/>
              </w:divBdr>
            </w:div>
            <w:div w:id="1745180876">
              <w:marLeft w:val="0"/>
              <w:marRight w:val="0"/>
              <w:marTop w:val="0"/>
              <w:marBottom w:val="0"/>
              <w:divBdr>
                <w:top w:val="none" w:sz="0" w:space="0" w:color="auto"/>
                <w:left w:val="none" w:sz="0" w:space="0" w:color="auto"/>
                <w:bottom w:val="none" w:sz="0" w:space="0" w:color="auto"/>
                <w:right w:val="none" w:sz="0" w:space="0" w:color="auto"/>
              </w:divBdr>
            </w:div>
            <w:div w:id="445655780">
              <w:marLeft w:val="0"/>
              <w:marRight w:val="0"/>
              <w:marTop w:val="0"/>
              <w:marBottom w:val="0"/>
              <w:divBdr>
                <w:top w:val="none" w:sz="0" w:space="0" w:color="auto"/>
                <w:left w:val="none" w:sz="0" w:space="0" w:color="auto"/>
                <w:bottom w:val="none" w:sz="0" w:space="0" w:color="auto"/>
                <w:right w:val="none" w:sz="0" w:space="0" w:color="auto"/>
              </w:divBdr>
            </w:div>
            <w:div w:id="2076585418">
              <w:marLeft w:val="0"/>
              <w:marRight w:val="0"/>
              <w:marTop w:val="0"/>
              <w:marBottom w:val="0"/>
              <w:divBdr>
                <w:top w:val="none" w:sz="0" w:space="0" w:color="auto"/>
                <w:left w:val="none" w:sz="0" w:space="0" w:color="auto"/>
                <w:bottom w:val="none" w:sz="0" w:space="0" w:color="auto"/>
                <w:right w:val="none" w:sz="0" w:space="0" w:color="auto"/>
              </w:divBdr>
            </w:div>
            <w:div w:id="697466643">
              <w:marLeft w:val="0"/>
              <w:marRight w:val="0"/>
              <w:marTop w:val="0"/>
              <w:marBottom w:val="0"/>
              <w:divBdr>
                <w:top w:val="none" w:sz="0" w:space="0" w:color="auto"/>
                <w:left w:val="none" w:sz="0" w:space="0" w:color="auto"/>
                <w:bottom w:val="none" w:sz="0" w:space="0" w:color="auto"/>
                <w:right w:val="none" w:sz="0" w:space="0" w:color="auto"/>
              </w:divBdr>
            </w:div>
            <w:div w:id="887499860">
              <w:marLeft w:val="0"/>
              <w:marRight w:val="0"/>
              <w:marTop w:val="0"/>
              <w:marBottom w:val="0"/>
              <w:divBdr>
                <w:top w:val="none" w:sz="0" w:space="0" w:color="auto"/>
                <w:left w:val="none" w:sz="0" w:space="0" w:color="auto"/>
                <w:bottom w:val="none" w:sz="0" w:space="0" w:color="auto"/>
                <w:right w:val="none" w:sz="0" w:space="0" w:color="auto"/>
              </w:divBdr>
            </w:div>
            <w:div w:id="581722493">
              <w:marLeft w:val="0"/>
              <w:marRight w:val="0"/>
              <w:marTop w:val="0"/>
              <w:marBottom w:val="0"/>
              <w:divBdr>
                <w:top w:val="none" w:sz="0" w:space="0" w:color="auto"/>
                <w:left w:val="none" w:sz="0" w:space="0" w:color="auto"/>
                <w:bottom w:val="none" w:sz="0" w:space="0" w:color="auto"/>
                <w:right w:val="none" w:sz="0" w:space="0" w:color="auto"/>
              </w:divBdr>
            </w:div>
            <w:div w:id="217935788">
              <w:marLeft w:val="0"/>
              <w:marRight w:val="0"/>
              <w:marTop w:val="0"/>
              <w:marBottom w:val="0"/>
              <w:divBdr>
                <w:top w:val="none" w:sz="0" w:space="0" w:color="auto"/>
                <w:left w:val="none" w:sz="0" w:space="0" w:color="auto"/>
                <w:bottom w:val="none" w:sz="0" w:space="0" w:color="auto"/>
                <w:right w:val="none" w:sz="0" w:space="0" w:color="auto"/>
              </w:divBdr>
            </w:div>
            <w:div w:id="1396317851">
              <w:marLeft w:val="0"/>
              <w:marRight w:val="0"/>
              <w:marTop w:val="0"/>
              <w:marBottom w:val="0"/>
              <w:divBdr>
                <w:top w:val="none" w:sz="0" w:space="0" w:color="auto"/>
                <w:left w:val="none" w:sz="0" w:space="0" w:color="auto"/>
                <w:bottom w:val="none" w:sz="0" w:space="0" w:color="auto"/>
                <w:right w:val="none" w:sz="0" w:space="0" w:color="auto"/>
              </w:divBdr>
            </w:div>
            <w:div w:id="1083916144">
              <w:marLeft w:val="0"/>
              <w:marRight w:val="0"/>
              <w:marTop w:val="0"/>
              <w:marBottom w:val="0"/>
              <w:divBdr>
                <w:top w:val="none" w:sz="0" w:space="0" w:color="auto"/>
                <w:left w:val="none" w:sz="0" w:space="0" w:color="auto"/>
                <w:bottom w:val="none" w:sz="0" w:space="0" w:color="auto"/>
                <w:right w:val="none" w:sz="0" w:space="0" w:color="auto"/>
              </w:divBdr>
            </w:div>
            <w:div w:id="1079325674">
              <w:marLeft w:val="0"/>
              <w:marRight w:val="0"/>
              <w:marTop w:val="0"/>
              <w:marBottom w:val="0"/>
              <w:divBdr>
                <w:top w:val="none" w:sz="0" w:space="0" w:color="auto"/>
                <w:left w:val="none" w:sz="0" w:space="0" w:color="auto"/>
                <w:bottom w:val="none" w:sz="0" w:space="0" w:color="auto"/>
                <w:right w:val="none" w:sz="0" w:space="0" w:color="auto"/>
              </w:divBdr>
            </w:div>
            <w:div w:id="767236485">
              <w:marLeft w:val="0"/>
              <w:marRight w:val="0"/>
              <w:marTop w:val="0"/>
              <w:marBottom w:val="0"/>
              <w:divBdr>
                <w:top w:val="none" w:sz="0" w:space="0" w:color="auto"/>
                <w:left w:val="none" w:sz="0" w:space="0" w:color="auto"/>
                <w:bottom w:val="none" w:sz="0" w:space="0" w:color="auto"/>
                <w:right w:val="none" w:sz="0" w:space="0" w:color="auto"/>
              </w:divBdr>
            </w:div>
            <w:div w:id="558856478">
              <w:marLeft w:val="0"/>
              <w:marRight w:val="0"/>
              <w:marTop w:val="0"/>
              <w:marBottom w:val="0"/>
              <w:divBdr>
                <w:top w:val="none" w:sz="0" w:space="0" w:color="auto"/>
                <w:left w:val="none" w:sz="0" w:space="0" w:color="auto"/>
                <w:bottom w:val="none" w:sz="0" w:space="0" w:color="auto"/>
                <w:right w:val="none" w:sz="0" w:space="0" w:color="auto"/>
              </w:divBdr>
            </w:div>
            <w:div w:id="795832666">
              <w:marLeft w:val="0"/>
              <w:marRight w:val="0"/>
              <w:marTop w:val="0"/>
              <w:marBottom w:val="0"/>
              <w:divBdr>
                <w:top w:val="none" w:sz="0" w:space="0" w:color="auto"/>
                <w:left w:val="none" w:sz="0" w:space="0" w:color="auto"/>
                <w:bottom w:val="none" w:sz="0" w:space="0" w:color="auto"/>
                <w:right w:val="none" w:sz="0" w:space="0" w:color="auto"/>
              </w:divBdr>
            </w:div>
            <w:div w:id="1181316347">
              <w:marLeft w:val="0"/>
              <w:marRight w:val="0"/>
              <w:marTop w:val="0"/>
              <w:marBottom w:val="0"/>
              <w:divBdr>
                <w:top w:val="none" w:sz="0" w:space="0" w:color="auto"/>
                <w:left w:val="none" w:sz="0" w:space="0" w:color="auto"/>
                <w:bottom w:val="none" w:sz="0" w:space="0" w:color="auto"/>
                <w:right w:val="none" w:sz="0" w:space="0" w:color="auto"/>
              </w:divBdr>
            </w:div>
            <w:div w:id="1844006239">
              <w:marLeft w:val="0"/>
              <w:marRight w:val="0"/>
              <w:marTop w:val="0"/>
              <w:marBottom w:val="0"/>
              <w:divBdr>
                <w:top w:val="none" w:sz="0" w:space="0" w:color="auto"/>
                <w:left w:val="none" w:sz="0" w:space="0" w:color="auto"/>
                <w:bottom w:val="none" w:sz="0" w:space="0" w:color="auto"/>
                <w:right w:val="none" w:sz="0" w:space="0" w:color="auto"/>
              </w:divBdr>
            </w:div>
            <w:div w:id="1679573123">
              <w:marLeft w:val="0"/>
              <w:marRight w:val="0"/>
              <w:marTop w:val="0"/>
              <w:marBottom w:val="0"/>
              <w:divBdr>
                <w:top w:val="none" w:sz="0" w:space="0" w:color="auto"/>
                <w:left w:val="none" w:sz="0" w:space="0" w:color="auto"/>
                <w:bottom w:val="none" w:sz="0" w:space="0" w:color="auto"/>
                <w:right w:val="none" w:sz="0" w:space="0" w:color="auto"/>
              </w:divBdr>
            </w:div>
            <w:div w:id="1978148373">
              <w:marLeft w:val="0"/>
              <w:marRight w:val="0"/>
              <w:marTop w:val="0"/>
              <w:marBottom w:val="0"/>
              <w:divBdr>
                <w:top w:val="none" w:sz="0" w:space="0" w:color="auto"/>
                <w:left w:val="none" w:sz="0" w:space="0" w:color="auto"/>
                <w:bottom w:val="none" w:sz="0" w:space="0" w:color="auto"/>
                <w:right w:val="none" w:sz="0" w:space="0" w:color="auto"/>
              </w:divBdr>
            </w:div>
            <w:div w:id="404449130">
              <w:marLeft w:val="0"/>
              <w:marRight w:val="0"/>
              <w:marTop w:val="0"/>
              <w:marBottom w:val="0"/>
              <w:divBdr>
                <w:top w:val="none" w:sz="0" w:space="0" w:color="auto"/>
                <w:left w:val="none" w:sz="0" w:space="0" w:color="auto"/>
                <w:bottom w:val="none" w:sz="0" w:space="0" w:color="auto"/>
                <w:right w:val="none" w:sz="0" w:space="0" w:color="auto"/>
              </w:divBdr>
              <w:divsChild>
                <w:div w:id="19694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4554">
      <w:bodyDiv w:val="1"/>
      <w:marLeft w:val="0"/>
      <w:marRight w:val="0"/>
      <w:marTop w:val="0"/>
      <w:marBottom w:val="0"/>
      <w:divBdr>
        <w:top w:val="none" w:sz="0" w:space="0" w:color="auto"/>
        <w:left w:val="none" w:sz="0" w:space="0" w:color="auto"/>
        <w:bottom w:val="none" w:sz="0" w:space="0" w:color="auto"/>
        <w:right w:val="none" w:sz="0" w:space="0" w:color="auto"/>
      </w:divBdr>
    </w:div>
    <w:div w:id="538781529">
      <w:bodyDiv w:val="1"/>
      <w:marLeft w:val="0"/>
      <w:marRight w:val="0"/>
      <w:marTop w:val="0"/>
      <w:marBottom w:val="0"/>
      <w:divBdr>
        <w:top w:val="none" w:sz="0" w:space="0" w:color="auto"/>
        <w:left w:val="none" w:sz="0" w:space="0" w:color="auto"/>
        <w:bottom w:val="none" w:sz="0" w:space="0" w:color="auto"/>
        <w:right w:val="none" w:sz="0" w:space="0" w:color="auto"/>
      </w:divBdr>
    </w:div>
    <w:div w:id="784537671">
      <w:bodyDiv w:val="1"/>
      <w:marLeft w:val="0"/>
      <w:marRight w:val="0"/>
      <w:marTop w:val="0"/>
      <w:marBottom w:val="0"/>
      <w:divBdr>
        <w:top w:val="none" w:sz="0" w:space="0" w:color="auto"/>
        <w:left w:val="none" w:sz="0" w:space="0" w:color="auto"/>
        <w:bottom w:val="none" w:sz="0" w:space="0" w:color="auto"/>
        <w:right w:val="none" w:sz="0" w:space="0" w:color="auto"/>
      </w:divBdr>
    </w:div>
    <w:div w:id="901521452">
      <w:bodyDiv w:val="1"/>
      <w:marLeft w:val="0"/>
      <w:marRight w:val="0"/>
      <w:marTop w:val="0"/>
      <w:marBottom w:val="0"/>
      <w:divBdr>
        <w:top w:val="none" w:sz="0" w:space="0" w:color="auto"/>
        <w:left w:val="none" w:sz="0" w:space="0" w:color="auto"/>
        <w:bottom w:val="none" w:sz="0" w:space="0" w:color="auto"/>
        <w:right w:val="none" w:sz="0" w:space="0" w:color="auto"/>
      </w:divBdr>
    </w:div>
    <w:div w:id="914775645">
      <w:bodyDiv w:val="1"/>
      <w:marLeft w:val="0"/>
      <w:marRight w:val="0"/>
      <w:marTop w:val="0"/>
      <w:marBottom w:val="0"/>
      <w:divBdr>
        <w:top w:val="none" w:sz="0" w:space="0" w:color="auto"/>
        <w:left w:val="none" w:sz="0" w:space="0" w:color="auto"/>
        <w:bottom w:val="none" w:sz="0" w:space="0" w:color="auto"/>
        <w:right w:val="none" w:sz="0" w:space="0" w:color="auto"/>
      </w:divBdr>
    </w:div>
    <w:div w:id="967592819">
      <w:bodyDiv w:val="1"/>
      <w:marLeft w:val="0"/>
      <w:marRight w:val="0"/>
      <w:marTop w:val="0"/>
      <w:marBottom w:val="0"/>
      <w:divBdr>
        <w:top w:val="none" w:sz="0" w:space="0" w:color="auto"/>
        <w:left w:val="none" w:sz="0" w:space="0" w:color="auto"/>
        <w:bottom w:val="none" w:sz="0" w:space="0" w:color="auto"/>
        <w:right w:val="none" w:sz="0" w:space="0" w:color="auto"/>
      </w:divBdr>
    </w:div>
    <w:div w:id="1115366535">
      <w:bodyDiv w:val="1"/>
      <w:marLeft w:val="0"/>
      <w:marRight w:val="0"/>
      <w:marTop w:val="0"/>
      <w:marBottom w:val="0"/>
      <w:divBdr>
        <w:top w:val="none" w:sz="0" w:space="0" w:color="auto"/>
        <w:left w:val="none" w:sz="0" w:space="0" w:color="auto"/>
        <w:bottom w:val="none" w:sz="0" w:space="0" w:color="auto"/>
        <w:right w:val="none" w:sz="0" w:space="0" w:color="auto"/>
      </w:divBdr>
    </w:div>
    <w:div w:id="1241986490">
      <w:bodyDiv w:val="1"/>
      <w:marLeft w:val="0"/>
      <w:marRight w:val="0"/>
      <w:marTop w:val="0"/>
      <w:marBottom w:val="0"/>
      <w:divBdr>
        <w:top w:val="none" w:sz="0" w:space="0" w:color="auto"/>
        <w:left w:val="none" w:sz="0" w:space="0" w:color="auto"/>
        <w:bottom w:val="none" w:sz="0" w:space="0" w:color="auto"/>
        <w:right w:val="none" w:sz="0" w:space="0" w:color="auto"/>
      </w:divBdr>
    </w:div>
    <w:div w:id="1435592825">
      <w:bodyDiv w:val="1"/>
      <w:marLeft w:val="0"/>
      <w:marRight w:val="0"/>
      <w:marTop w:val="0"/>
      <w:marBottom w:val="0"/>
      <w:divBdr>
        <w:top w:val="none" w:sz="0" w:space="0" w:color="auto"/>
        <w:left w:val="none" w:sz="0" w:space="0" w:color="auto"/>
        <w:bottom w:val="none" w:sz="0" w:space="0" w:color="auto"/>
        <w:right w:val="none" w:sz="0" w:space="0" w:color="auto"/>
      </w:divBdr>
    </w:div>
    <w:div w:id="1667056250">
      <w:bodyDiv w:val="1"/>
      <w:marLeft w:val="0"/>
      <w:marRight w:val="0"/>
      <w:marTop w:val="0"/>
      <w:marBottom w:val="0"/>
      <w:divBdr>
        <w:top w:val="none" w:sz="0" w:space="0" w:color="auto"/>
        <w:left w:val="none" w:sz="0" w:space="0" w:color="auto"/>
        <w:bottom w:val="none" w:sz="0" w:space="0" w:color="auto"/>
        <w:right w:val="none" w:sz="0" w:space="0" w:color="auto"/>
      </w:divBdr>
    </w:div>
    <w:div w:id="1716352928">
      <w:bodyDiv w:val="1"/>
      <w:marLeft w:val="0"/>
      <w:marRight w:val="0"/>
      <w:marTop w:val="0"/>
      <w:marBottom w:val="0"/>
      <w:divBdr>
        <w:top w:val="none" w:sz="0" w:space="0" w:color="auto"/>
        <w:left w:val="none" w:sz="0" w:space="0" w:color="auto"/>
        <w:bottom w:val="none" w:sz="0" w:space="0" w:color="auto"/>
        <w:right w:val="none" w:sz="0" w:space="0" w:color="auto"/>
      </w:divBdr>
    </w:div>
    <w:div w:id="1718578361">
      <w:bodyDiv w:val="1"/>
      <w:marLeft w:val="0"/>
      <w:marRight w:val="0"/>
      <w:marTop w:val="0"/>
      <w:marBottom w:val="0"/>
      <w:divBdr>
        <w:top w:val="none" w:sz="0" w:space="0" w:color="auto"/>
        <w:left w:val="none" w:sz="0" w:space="0" w:color="auto"/>
        <w:bottom w:val="none" w:sz="0" w:space="0" w:color="auto"/>
        <w:right w:val="none" w:sz="0" w:space="0" w:color="auto"/>
      </w:divBdr>
    </w:div>
    <w:div w:id="172166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2.bp.blogspot.com/-hsy3T6ySv2w/T2tZ67pWJEI/AAAAAAAAB8I/Sg70P8dgqeU/s1600/what+is+Object.jpg"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1.bp.blogspot.com/-Y3M-YJIsyog/WTOU8aFYUjI/AAAAAAAAIwM/dYpkD6Ur46g2jBhxJVSC5y1Joorn1VTigCLcB/s1600/Difference+between+Abstraction+and+Encapsulation.jpg"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javarevisited.blogspot.sg/2012/04/10-points-on-interface-in-java-with.html"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journaldev.com/1582/abstract-class-in-java" TargetMode="External"/><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24</Pages>
  <Words>3876</Words>
  <Characters>22096</Characters>
  <Application>Microsoft Office Word</Application>
  <DocSecurity>0</DocSecurity>
  <Lines>184</Lines>
  <Paragraphs>51</Paragraphs>
  <ScaleCrop>false</ScaleCrop>
  <Company/>
  <LinksUpToDate>false</LinksUpToDate>
  <CharactersWithSpaces>25921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70</cp:revision>
  <dcterms:created xsi:type="dcterms:W3CDTF">2017-09-16T12:46:00Z</dcterms:created>
  <dcterms:modified xsi:type="dcterms:W3CDTF">2018-02-18T09:33:00Z</dcterms:modified>
</cp:coreProperties>
</file>
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D4D" w:rsidRPr="00382D4D" w:rsidRDefault="00382D4D" w:rsidP="00382D4D">
      <w:pPr>
        <w:shd w:val="clear" w:color="auto" w:fill="FFFFFF"/>
        <w:spacing w:after="240" w:line="240" w:lineRule="auto"/>
        <w:outlineLvl w:val="0"/>
        <w:rPr>
          <w:rFonts w:ascii="Arial" w:eastAsia="Times New Roman" w:hAnsi="Arial" w:cs="Arial"/>
          <w:b/>
          <w:bCs/>
          <w:color w:val="000000"/>
          <w:kern w:val="36"/>
          <w:sz w:val="54"/>
          <w:szCs w:val="54"/>
        </w:rPr>
      </w:pPr>
      <w:r w:rsidRPr="00382D4D">
        <w:rPr>
          <w:rFonts w:ascii="Arial" w:eastAsia="Times New Roman" w:hAnsi="Arial" w:cs="Arial"/>
          <w:b/>
          <w:bCs/>
          <w:color w:val="000000"/>
          <w:kern w:val="36"/>
          <w:sz w:val="54"/>
          <w:szCs w:val="54"/>
        </w:rPr>
        <w:t>Java Programming Interview Questions</w:t>
      </w:r>
    </w:p>
    <w:p w:rsidR="00A6061A" w:rsidRDefault="00A6061A" w:rsidP="00A6061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Java Programming Interview Questions are always deciding factor in any Java interview. Recently I am taking a lot of interview for my </w:t>
      </w:r>
      <w:proofErr w:type="spellStart"/>
      <w:r>
        <w:rPr>
          <w:rFonts w:ascii="Arial" w:hAnsi="Arial" w:cs="Arial"/>
          <w:color w:val="666666"/>
        </w:rPr>
        <w:t>organisation</w:t>
      </w:r>
      <w:proofErr w:type="spellEnd"/>
      <w:r>
        <w:rPr>
          <w:rFonts w:ascii="Arial" w:hAnsi="Arial" w:cs="Arial"/>
          <w:color w:val="666666"/>
        </w:rPr>
        <w:t>. So I was in the search of some java programming interview questions that are little bit tricky also.</w:t>
      </w:r>
    </w:p>
    <w:p w:rsidR="00A6061A" w:rsidRDefault="00A6061A" w:rsidP="00A6061A">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Java Programming Interview Questions</w:t>
      </w:r>
    </w:p>
    <w:p w:rsidR="00A6061A" w:rsidRDefault="00A6061A" w:rsidP="00A6061A">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drawing>
          <wp:inline distT="0" distB="0" distL="0" distR="0">
            <wp:extent cx="5334000" cy="3000375"/>
            <wp:effectExtent l="19050" t="0" r="0" b="0"/>
            <wp:docPr id="1" name="Picture 1" descr="java programming interview ques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rogramming interview questions">
                      <a:hlinkClick r:id="rId5"/>
                    </pic:cNvPr>
                    <pic:cNvPicPr>
                      <a:picLocks noChangeAspect="1" noChangeArrowheads="1"/>
                    </pic:cNvPicPr>
                  </pic:nvPicPr>
                  <pic:blipFill>
                    <a:blip r:embed="rId6"/>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A6061A" w:rsidRDefault="00A6061A" w:rsidP="00A6061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 am providing five of the java programming interview questions I found interesting and need a closer look to understand.</w:t>
      </w:r>
    </w:p>
    <w:p w:rsidR="00A6061A" w:rsidRDefault="00A6061A" w:rsidP="00A6061A">
      <w:pPr>
        <w:pStyle w:val="NormalWeb"/>
        <w:shd w:val="clear" w:color="auto" w:fill="FFFFFF"/>
        <w:spacing w:before="0" w:beforeAutospacing="0" w:after="390" w:afterAutospacing="0"/>
        <w:rPr>
          <w:ins w:id="0" w:author="Unknown"/>
          <w:rFonts w:ascii="Arial" w:hAnsi="Arial" w:cs="Arial"/>
          <w:color w:val="666666"/>
        </w:rPr>
      </w:pPr>
      <w:ins w:id="1" w:author="Unknown">
        <w:r>
          <w:rPr>
            <w:rFonts w:ascii="Arial" w:hAnsi="Arial" w:cs="Arial"/>
            <w:color w:val="666666"/>
          </w:rPr>
          <w:t>The explanation will be provided after the questions. Test your knowledge of java by trying to provide the answer of the below java interview test questions.</w:t>
        </w:r>
      </w:ins>
    </w:p>
    <w:p w:rsidR="00A6061A" w:rsidRDefault="00A6061A" w:rsidP="00A6061A">
      <w:pPr>
        <w:pStyle w:val="Heading3"/>
        <w:keepNext w:val="0"/>
        <w:keepLines w:val="0"/>
        <w:numPr>
          <w:ilvl w:val="0"/>
          <w:numId w:val="1"/>
        </w:numPr>
        <w:shd w:val="clear" w:color="auto" w:fill="FFFFFF"/>
        <w:spacing w:before="0" w:after="240" w:line="240" w:lineRule="auto"/>
        <w:ind w:left="600"/>
        <w:rPr>
          <w:ins w:id="2" w:author="Unknown"/>
          <w:rFonts w:ascii="Arial" w:hAnsi="Arial" w:cs="Arial"/>
          <w:color w:val="000000"/>
          <w:sz w:val="36"/>
          <w:szCs w:val="36"/>
        </w:rPr>
      </w:pPr>
      <w:ins w:id="3" w:author="Unknown">
        <w:r>
          <w:rPr>
            <w:rFonts w:ascii="Arial" w:hAnsi="Arial" w:cs="Arial"/>
            <w:color w:val="000000"/>
            <w:sz w:val="36"/>
            <w:szCs w:val="36"/>
          </w:rPr>
          <w:t>Java Programming Interview Question 1</w:t>
        </w:r>
      </w:ins>
    </w:p>
    <w:p w:rsidR="00A6061A" w:rsidRDefault="00A6061A" w:rsidP="00A6061A">
      <w:pPr>
        <w:pStyle w:val="NormalWeb"/>
        <w:shd w:val="clear" w:color="auto" w:fill="FFFFFF"/>
        <w:spacing w:before="0" w:beforeAutospacing="0" w:after="390" w:afterAutospacing="0"/>
        <w:ind w:left="600"/>
        <w:rPr>
          <w:ins w:id="4" w:author="Unknown"/>
          <w:rFonts w:ascii="Arial" w:hAnsi="Arial" w:cs="Arial"/>
          <w:color w:val="666666"/>
        </w:rPr>
      </w:pPr>
      <w:ins w:id="5" w:author="Unknown">
        <w:r>
          <w:rPr>
            <w:rFonts w:ascii="Arial" w:hAnsi="Arial" w:cs="Arial"/>
            <w:color w:val="666666"/>
          </w:rPr>
          <w:t>What is the output of the below statements?</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6" w:author="Unknown"/>
          <w:rStyle w:val="pln"/>
          <w:color w:val="000000"/>
          <w:sz w:val="24"/>
          <w:szCs w:val="24"/>
        </w:rPr>
      </w:pPr>
      <w:ins w:id="7" w:author="Unknown">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8" w:author="Unknown"/>
          <w:rStyle w:val="pln"/>
          <w:color w:val="000000"/>
          <w:sz w:val="24"/>
          <w:szCs w:val="24"/>
        </w:rPr>
      </w:pPr>
      <w:ins w:id="9" w:author="Unknown">
        <w:r>
          <w:rPr>
            <w:rStyle w:val="typ"/>
            <w:color w:val="660066"/>
            <w:sz w:val="24"/>
            <w:szCs w:val="24"/>
          </w:rPr>
          <w:lastRenderedPageBreak/>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0" w:author="Unknown"/>
          <w:color w:val="666666"/>
          <w:sz w:val="24"/>
          <w:szCs w:val="24"/>
        </w:rPr>
      </w:pPr>
      <w:proofErr w:type="spellStart"/>
      <w:proofErr w:type="gramStart"/>
      <w:ins w:id="11"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"s1 == s2 is:"</w:t>
        </w:r>
        <w:r>
          <w:rPr>
            <w:rStyle w:val="pln"/>
            <w:color w:val="000000"/>
            <w:sz w:val="24"/>
            <w:szCs w:val="24"/>
          </w:rPr>
          <w:t xml:space="preserve"> </w:t>
        </w:r>
        <w:r>
          <w:rPr>
            <w:rStyle w:val="pun"/>
            <w:color w:val="666600"/>
            <w:sz w:val="24"/>
            <w:szCs w:val="24"/>
          </w:rPr>
          <w:t>+</w:t>
        </w:r>
        <w:r>
          <w:rPr>
            <w:rStyle w:val="pln"/>
            <w:color w:val="000000"/>
            <w:sz w:val="24"/>
            <w:szCs w:val="24"/>
          </w:rPr>
          <w:t xml:space="preserve"> s1 </w:t>
        </w:r>
        <w:r>
          <w:rPr>
            <w:rStyle w:val="pun"/>
            <w:color w:val="666600"/>
            <w:sz w:val="24"/>
            <w:szCs w:val="24"/>
          </w:rPr>
          <w:t>==</w:t>
        </w:r>
        <w:r>
          <w:rPr>
            <w:rStyle w:val="pln"/>
            <w:color w:val="000000"/>
            <w:sz w:val="24"/>
            <w:szCs w:val="24"/>
          </w:rPr>
          <w:t xml:space="preserve"> s2</w:t>
        </w:r>
        <w:r>
          <w:rPr>
            <w:rStyle w:val="pun"/>
            <w:color w:val="666600"/>
            <w:sz w:val="24"/>
            <w:szCs w:val="24"/>
          </w:rPr>
          <w:t>);</w:t>
        </w:r>
      </w:ins>
    </w:p>
    <w:p w:rsidR="00A6061A" w:rsidRDefault="00A6061A" w:rsidP="00A6061A">
      <w:pPr>
        <w:pStyle w:val="Heading3"/>
        <w:keepNext w:val="0"/>
        <w:keepLines w:val="0"/>
        <w:numPr>
          <w:ilvl w:val="0"/>
          <w:numId w:val="1"/>
        </w:numPr>
        <w:shd w:val="clear" w:color="auto" w:fill="FFFFFF"/>
        <w:spacing w:before="0" w:after="240" w:line="240" w:lineRule="auto"/>
        <w:ind w:left="600"/>
        <w:rPr>
          <w:ins w:id="12" w:author="Unknown"/>
          <w:rFonts w:ascii="Arial" w:hAnsi="Arial" w:cs="Arial"/>
          <w:color w:val="000000"/>
          <w:sz w:val="36"/>
          <w:szCs w:val="36"/>
        </w:rPr>
      </w:pPr>
      <w:ins w:id="13" w:author="Unknown">
        <w:r>
          <w:rPr>
            <w:rFonts w:ascii="Arial" w:hAnsi="Arial" w:cs="Arial"/>
            <w:color w:val="000000"/>
            <w:sz w:val="36"/>
            <w:szCs w:val="36"/>
          </w:rPr>
          <w:t>Java Programming Interview Question 2</w:t>
        </w:r>
      </w:ins>
    </w:p>
    <w:p w:rsidR="00A6061A" w:rsidRDefault="00A6061A" w:rsidP="00A6061A">
      <w:pPr>
        <w:pStyle w:val="NormalWeb"/>
        <w:shd w:val="clear" w:color="auto" w:fill="FFFFFF"/>
        <w:spacing w:before="0" w:beforeAutospacing="0" w:after="390" w:afterAutospacing="0"/>
        <w:ind w:left="600"/>
        <w:rPr>
          <w:ins w:id="14" w:author="Unknown"/>
          <w:rFonts w:ascii="Arial" w:hAnsi="Arial" w:cs="Arial"/>
          <w:color w:val="666666"/>
        </w:rPr>
      </w:pPr>
      <w:ins w:id="15" w:author="Unknown">
        <w:r>
          <w:rPr>
            <w:rFonts w:ascii="Arial" w:hAnsi="Arial" w:cs="Arial"/>
            <w:color w:val="666666"/>
          </w:rPr>
          <w:t>What is the output of the below statements?</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6" w:author="Unknown"/>
          <w:rStyle w:val="pln"/>
          <w:color w:val="000000"/>
          <w:sz w:val="24"/>
          <w:szCs w:val="24"/>
        </w:rPr>
      </w:pPr>
      <w:ins w:id="17" w:author="Unknown">
        <w:r>
          <w:rPr>
            <w:rStyle w:val="typ"/>
            <w:color w:val="660066"/>
            <w:sz w:val="24"/>
            <w:szCs w:val="24"/>
          </w:rPr>
          <w:t>String</w:t>
        </w:r>
        <w:r>
          <w:rPr>
            <w:rStyle w:val="pln"/>
            <w:color w:val="000000"/>
            <w:sz w:val="24"/>
            <w:szCs w:val="24"/>
          </w:rPr>
          <w:t xml:space="preserve"> s3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JournalDev</w:t>
        </w:r>
        <w:proofErr w:type="spellEnd"/>
        <w:r>
          <w:rPr>
            <w:rStyle w:val="str"/>
            <w:color w:val="008800"/>
            <w:sz w:val="24"/>
            <w:szCs w:val="24"/>
          </w:rPr>
          <w:t>"</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8" w:author="Unknown"/>
          <w:rStyle w:val="pln"/>
          <w:color w:val="000000"/>
          <w:sz w:val="24"/>
          <w:szCs w:val="24"/>
        </w:rPr>
      </w:pPr>
      <w:proofErr w:type="spellStart"/>
      <w:proofErr w:type="gramStart"/>
      <w:ins w:id="19" w:author="Unknown">
        <w:r>
          <w:rPr>
            <w:rStyle w:val="kwd"/>
            <w:color w:val="000088"/>
            <w:sz w:val="24"/>
            <w:szCs w:val="24"/>
          </w:rPr>
          <w:t>int</w:t>
        </w:r>
        <w:proofErr w:type="spellEnd"/>
        <w:proofErr w:type="gramEnd"/>
        <w:r>
          <w:rPr>
            <w:rStyle w:val="pln"/>
            <w:color w:val="000000"/>
            <w:sz w:val="24"/>
            <w:szCs w:val="24"/>
          </w:rPr>
          <w:t xml:space="preserve"> start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20" w:author="Unknown"/>
          <w:rStyle w:val="pln"/>
          <w:color w:val="000000"/>
          <w:sz w:val="24"/>
          <w:szCs w:val="24"/>
        </w:rPr>
      </w:pPr>
      <w:proofErr w:type="gramStart"/>
      <w:ins w:id="21" w:author="Unknown">
        <w:r>
          <w:rPr>
            <w:rStyle w:val="kwd"/>
            <w:color w:val="000088"/>
            <w:sz w:val="24"/>
            <w:szCs w:val="24"/>
          </w:rPr>
          <w:t>char</w:t>
        </w:r>
        <w:proofErr w:type="gramEnd"/>
        <w:r>
          <w:rPr>
            <w:rStyle w:val="pln"/>
            <w:color w:val="000000"/>
            <w:sz w:val="24"/>
            <w:szCs w:val="24"/>
          </w:rPr>
          <w:t xml:space="preserve"> </w:t>
        </w:r>
        <w:r>
          <w:rPr>
            <w:rStyle w:val="kwd"/>
            <w:color w:val="000088"/>
            <w:sz w:val="24"/>
            <w:szCs w:val="24"/>
          </w:rPr>
          <w:t>end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5</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22" w:author="Unknown"/>
          <w:rStyle w:val="pln"/>
          <w:color w:val="000000"/>
          <w:sz w:val="24"/>
          <w:szCs w:val="24"/>
        </w:rPr>
      </w:pPr>
      <w:proofErr w:type="spellStart"/>
      <w:proofErr w:type="gramStart"/>
      <w:ins w:id="23"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pln"/>
            <w:color w:val="000000"/>
            <w:sz w:val="24"/>
            <w:szCs w:val="24"/>
          </w:rPr>
          <w:t xml:space="preserve">start </w:t>
        </w:r>
        <w:r>
          <w:rPr>
            <w:rStyle w:val="pun"/>
            <w:color w:val="666600"/>
            <w:sz w:val="24"/>
            <w:szCs w:val="24"/>
          </w:rPr>
          <w:t>+</w:t>
        </w:r>
        <w:r>
          <w:rPr>
            <w:rStyle w:val="pln"/>
            <w:color w:val="000000"/>
            <w:sz w:val="24"/>
            <w:szCs w:val="24"/>
          </w:rPr>
          <w:t xml:space="preserve"> </w:t>
        </w:r>
        <w:r>
          <w:rPr>
            <w:rStyle w:val="kwd"/>
            <w:color w:val="000088"/>
            <w:sz w:val="24"/>
            <w:szCs w:val="24"/>
          </w:rPr>
          <w:t>end</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24" w:author="Unknown"/>
          <w:color w:val="666666"/>
          <w:sz w:val="24"/>
          <w:szCs w:val="24"/>
        </w:rPr>
      </w:pPr>
      <w:proofErr w:type="spellStart"/>
      <w:proofErr w:type="gramStart"/>
      <w:ins w:id="25"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pln"/>
            <w:color w:val="000000"/>
            <w:sz w:val="24"/>
            <w:szCs w:val="24"/>
          </w:rPr>
          <w:t>s3</w:t>
        </w:r>
        <w:r>
          <w:rPr>
            <w:rStyle w:val="pun"/>
            <w:color w:val="666600"/>
            <w:sz w:val="24"/>
            <w:szCs w:val="24"/>
          </w:rPr>
          <w:t>.</w:t>
        </w:r>
        <w:r>
          <w:rPr>
            <w:rStyle w:val="pln"/>
            <w:color w:val="000000"/>
            <w:sz w:val="24"/>
            <w:szCs w:val="24"/>
          </w:rPr>
          <w:t>substring</w:t>
        </w:r>
        <w:r>
          <w:rPr>
            <w:rStyle w:val="pun"/>
            <w:color w:val="666600"/>
            <w:sz w:val="24"/>
            <w:szCs w:val="24"/>
          </w:rPr>
          <w:t>(</w:t>
        </w:r>
        <w:r>
          <w:rPr>
            <w:rStyle w:val="pln"/>
            <w:color w:val="000000"/>
            <w:sz w:val="24"/>
            <w:szCs w:val="24"/>
          </w:rPr>
          <w:t>start</w:t>
        </w:r>
        <w:r>
          <w:rPr>
            <w:rStyle w:val="pun"/>
            <w:color w:val="666600"/>
            <w:sz w:val="24"/>
            <w:szCs w:val="24"/>
          </w:rPr>
          <w:t>,</w:t>
        </w:r>
        <w:r>
          <w:rPr>
            <w:rStyle w:val="pln"/>
            <w:color w:val="000000"/>
            <w:sz w:val="24"/>
            <w:szCs w:val="24"/>
          </w:rPr>
          <w:t xml:space="preserve"> </w:t>
        </w:r>
        <w:r>
          <w:rPr>
            <w:rStyle w:val="kwd"/>
            <w:color w:val="000088"/>
            <w:sz w:val="24"/>
            <w:szCs w:val="24"/>
          </w:rPr>
          <w:t>end</w:t>
        </w:r>
        <w:r>
          <w:rPr>
            <w:rStyle w:val="pun"/>
            <w:color w:val="666600"/>
            <w:sz w:val="24"/>
            <w:szCs w:val="24"/>
          </w:rPr>
          <w:t>));</w:t>
        </w:r>
      </w:ins>
    </w:p>
    <w:p w:rsidR="00A6061A" w:rsidRDefault="00A6061A" w:rsidP="00A6061A">
      <w:pPr>
        <w:pStyle w:val="Heading3"/>
        <w:keepNext w:val="0"/>
        <w:keepLines w:val="0"/>
        <w:numPr>
          <w:ilvl w:val="0"/>
          <w:numId w:val="1"/>
        </w:numPr>
        <w:shd w:val="clear" w:color="auto" w:fill="FFFFFF"/>
        <w:spacing w:before="0" w:after="240" w:line="240" w:lineRule="auto"/>
        <w:ind w:left="600"/>
        <w:rPr>
          <w:ins w:id="26" w:author="Unknown"/>
          <w:rFonts w:ascii="Arial" w:hAnsi="Arial" w:cs="Arial"/>
          <w:color w:val="000000"/>
          <w:sz w:val="36"/>
          <w:szCs w:val="36"/>
        </w:rPr>
      </w:pPr>
      <w:ins w:id="27" w:author="Unknown">
        <w:r>
          <w:rPr>
            <w:rFonts w:ascii="Arial" w:hAnsi="Arial" w:cs="Arial"/>
            <w:color w:val="000000"/>
            <w:sz w:val="36"/>
            <w:szCs w:val="36"/>
          </w:rPr>
          <w:t>Java Programming Interview Question 3</w:t>
        </w:r>
      </w:ins>
    </w:p>
    <w:p w:rsidR="00A6061A" w:rsidRDefault="00A6061A" w:rsidP="00A6061A">
      <w:pPr>
        <w:pStyle w:val="NormalWeb"/>
        <w:shd w:val="clear" w:color="auto" w:fill="FFFFFF"/>
        <w:spacing w:before="0" w:beforeAutospacing="0" w:after="390" w:afterAutospacing="0"/>
        <w:ind w:left="600"/>
        <w:rPr>
          <w:ins w:id="28" w:author="Unknown"/>
          <w:rFonts w:ascii="Arial" w:hAnsi="Arial" w:cs="Arial"/>
          <w:color w:val="666666"/>
        </w:rPr>
      </w:pPr>
      <w:ins w:id="29" w:author="Unknown">
        <w:r>
          <w:rPr>
            <w:rFonts w:ascii="Arial" w:hAnsi="Arial" w:cs="Arial"/>
            <w:color w:val="666666"/>
          </w:rPr>
          <w:t>What is the output of the below statements?</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30" w:author="Unknown"/>
          <w:rStyle w:val="pln"/>
          <w:color w:val="000000"/>
          <w:sz w:val="24"/>
          <w:szCs w:val="24"/>
        </w:rPr>
      </w:pPr>
      <w:proofErr w:type="spellStart"/>
      <w:ins w:id="31" w:author="Unknown">
        <w:r>
          <w:rPr>
            <w:rStyle w:val="typ"/>
            <w:color w:val="660066"/>
            <w:sz w:val="24"/>
            <w:szCs w:val="24"/>
          </w:rPr>
          <w:t>HashSet</w:t>
        </w:r>
        <w:proofErr w:type="spellEnd"/>
        <w:r>
          <w:rPr>
            <w:rStyle w:val="pln"/>
            <w:color w:val="000000"/>
            <w:sz w:val="24"/>
            <w:szCs w:val="24"/>
          </w:rPr>
          <w:t xml:space="preserve"> </w:t>
        </w:r>
        <w:proofErr w:type="spellStart"/>
        <w:r>
          <w:rPr>
            <w:rStyle w:val="pln"/>
            <w:color w:val="000000"/>
            <w:sz w:val="24"/>
            <w:szCs w:val="24"/>
          </w:rPr>
          <w:t>shortSet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HashSet</w:t>
        </w:r>
        <w:proofErr w:type="spellEnd"/>
        <w:r>
          <w:rPr>
            <w:rStyle w:val="pun"/>
            <w:color w:val="666600"/>
            <w:sz w:val="24"/>
            <w:szCs w:val="24"/>
          </w:rPr>
          <w:t>(</w:t>
        </w:r>
        <w:proofErr w:type="gramEnd"/>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32" w:author="Unknown"/>
          <w:rStyle w:val="pln"/>
          <w:color w:val="000000"/>
          <w:sz w:val="24"/>
          <w:szCs w:val="24"/>
        </w:rPr>
      </w:pPr>
      <w:proofErr w:type="gramStart"/>
      <w:ins w:id="33" w:author="Unknown">
        <w:r>
          <w:rPr>
            <w:rStyle w:val="kwd"/>
            <w:color w:val="000088"/>
            <w:sz w:val="24"/>
            <w:szCs w:val="24"/>
          </w:rPr>
          <w:t>for</w:t>
        </w:r>
        <w:proofErr w:type="gramEnd"/>
        <w:r>
          <w:rPr>
            <w:rStyle w:val="pln"/>
            <w:color w:val="000000"/>
            <w:sz w:val="24"/>
            <w:szCs w:val="24"/>
          </w:rPr>
          <w:t xml:space="preserve"> </w:t>
        </w:r>
        <w:r>
          <w:rPr>
            <w:rStyle w:val="pun"/>
            <w:color w:val="666600"/>
            <w:sz w:val="24"/>
            <w:szCs w:val="24"/>
          </w:rPr>
          <w:t>(</w:t>
        </w:r>
        <w:r>
          <w:rPr>
            <w:rStyle w:val="kwd"/>
            <w:color w:val="000088"/>
            <w:sz w:val="24"/>
            <w:szCs w:val="24"/>
          </w:rPr>
          <w:t>short</w:t>
        </w:r>
        <w:r>
          <w:rPr>
            <w:rStyle w:val="pln"/>
            <w:color w:val="000000"/>
            <w:sz w:val="24"/>
            <w:szCs w:val="24"/>
          </w:rPr>
          <w:t xml:space="preserve"> </w:t>
        </w:r>
        <w:proofErr w:type="spellStart"/>
        <w:r>
          <w:rPr>
            <w:rStyle w:val="pln"/>
            <w:color w:val="000000"/>
            <w:sz w:val="24"/>
            <w:szCs w:val="24"/>
          </w:rPr>
          <w:t>i</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w:t>
        </w:r>
        <w:proofErr w:type="spellEnd"/>
        <w:r>
          <w:rPr>
            <w:rStyle w:val="pln"/>
            <w:color w:val="000000"/>
            <w:sz w:val="24"/>
            <w:szCs w:val="24"/>
          </w:rPr>
          <w:t xml:space="preserve"> </w:t>
        </w:r>
        <w:r>
          <w:rPr>
            <w:rStyle w:val="pun"/>
            <w:color w:val="666600"/>
            <w:sz w:val="24"/>
            <w:szCs w:val="24"/>
          </w:rPr>
          <w:t>&lt;</w:t>
        </w:r>
        <w:r>
          <w:rPr>
            <w:rStyle w:val="pln"/>
            <w:color w:val="000000"/>
            <w:sz w:val="24"/>
            <w:szCs w:val="24"/>
          </w:rPr>
          <w:t xml:space="preserve"> </w:t>
        </w:r>
        <w:r>
          <w:rPr>
            <w:rStyle w:val="lit"/>
            <w:color w:val="006666"/>
            <w:sz w:val="24"/>
            <w:szCs w:val="24"/>
          </w:rPr>
          <w:t>100</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34" w:author="Unknown"/>
          <w:rStyle w:val="pln"/>
          <w:color w:val="000000"/>
          <w:sz w:val="24"/>
          <w:szCs w:val="24"/>
        </w:rPr>
      </w:pPr>
      <w:ins w:id="35" w:author="Unknown">
        <w:r>
          <w:rPr>
            <w:rStyle w:val="pln"/>
            <w:color w:val="000000"/>
            <w:sz w:val="24"/>
            <w:szCs w:val="24"/>
          </w:rPr>
          <w:tab/>
        </w:r>
        <w:proofErr w:type="spellStart"/>
        <w:proofErr w:type="gramStart"/>
        <w:r>
          <w:rPr>
            <w:rStyle w:val="pln"/>
            <w:color w:val="000000"/>
            <w:sz w:val="24"/>
            <w:szCs w:val="24"/>
          </w:rPr>
          <w:t>shortSet</w:t>
        </w:r>
        <w:r>
          <w:rPr>
            <w:rStyle w:val="pun"/>
            <w:color w:val="666600"/>
            <w:sz w:val="24"/>
            <w:szCs w:val="24"/>
          </w:rPr>
          <w:t>.</w:t>
        </w:r>
        <w:r>
          <w:rPr>
            <w:rStyle w:val="pln"/>
            <w:color w:val="000000"/>
            <w:sz w:val="24"/>
            <w:szCs w:val="24"/>
          </w:rPr>
          <w:t>add</w:t>
        </w:r>
        <w:proofErr w:type="spellEnd"/>
        <w:r>
          <w:rPr>
            <w:rStyle w:val="pun"/>
            <w:color w:val="666600"/>
            <w:sz w:val="24"/>
            <w:szCs w:val="24"/>
          </w:rPr>
          <w:t>(</w:t>
        </w:r>
        <w:proofErr w:type="spellStart"/>
        <w:proofErr w:type="gramEnd"/>
        <w:r>
          <w:rPr>
            <w:rStyle w:val="pln"/>
            <w:color w:val="000000"/>
            <w:sz w:val="24"/>
            <w:szCs w:val="24"/>
          </w:rPr>
          <w:t>i</w:t>
        </w:r>
        <w:proofErr w:type="spellEnd"/>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36" w:author="Unknown"/>
          <w:rStyle w:val="pln"/>
          <w:color w:val="000000"/>
          <w:sz w:val="24"/>
          <w:szCs w:val="24"/>
        </w:rPr>
      </w:pPr>
      <w:ins w:id="37" w:author="Unknown">
        <w:r>
          <w:rPr>
            <w:rStyle w:val="pln"/>
            <w:color w:val="000000"/>
            <w:sz w:val="24"/>
            <w:szCs w:val="24"/>
          </w:rPr>
          <w:tab/>
        </w:r>
        <w:proofErr w:type="spellStart"/>
        <w:proofErr w:type="gramStart"/>
        <w:r>
          <w:rPr>
            <w:rStyle w:val="pln"/>
            <w:color w:val="000000"/>
            <w:sz w:val="24"/>
            <w:szCs w:val="24"/>
          </w:rPr>
          <w:t>shortSet</w:t>
        </w:r>
        <w:r>
          <w:rPr>
            <w:rStyle w:val="pun"/>
            <w:color w:val="666600"/>
            <w:sz w:val="24"/>
            <w:szCs w:val="24"/>
          </w:rPr>
          <w:t>.</w:t>
        </w:r>
        <w:r>
          <w:rPr>
            <w:rStyle w:val="pln"/>
            <w:color w:val="000000"/>
            <w:sz w:val="24"/>
            <w:szCs w:val="24"/>
          </w:rPr>
          <w:t>remove</w:t>
        </w:r>
        <w:proofErr w:type="spellEnd"/>
        <w:r>
          <w:rPr>
            <w:rStyle w:val="pun"/>
            <w:color w:val="666600"/>
            <w:sz w:val="24"/>
            <w:szCs w:val="24"/>
          </w:rPr>
          <w:t>(</w:t>
        </w:r>
        <w:proofErr w:type="spellStart"/>
        <w:proofErr w:type="gramEnd"/>
        <w:r>
          <w:rPr>
            <w:rStyle w:val="pln"/>
            <w:color w:val="000000"/>
            <w:sz w:val="24"/>
            <w:szCs w:val="24"/>
          </w:rPr>
          <w:t>i</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38" w:author="Unknown"/>
          <w:rStyle w:val="pln"/>
          <w:color w:val="000000"/>
          <w:sz w:val="24"/>
          <w:szCs w:val="24"/>
        </w:rPr>
      </w:pPr>
      <w:ins w:id="39" w:author="Unknown">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40" w:author="Unknown"/>
          <w:color w:val="666666"/>
          <w:sz w:val="24"/>
          <w:szCs w:val="24"/>
        </w:rPr>
      </w:pPr>
      <w:proofErr w:type="spellStart"/>
      <w:proofErr w:type="gramStart"/>
      <w:ins w:id="41"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spellStart"/>
        <w:proofErr w:type="gramEnd"/>
        <w:r>
          <w:rPr>
            <w:rStyle w:val="pln"/>
            <w:color w:val="000000"/>
            <w:sz w:val="24"/>
            <w:szCs w:val="24"/>
          </w:rPr>
          <w:t>shortSet</w:t>
        </w:r>
        <w:r>
          <w:rPr>
            <w:rStyle w:val="pun"/>
            <w:color w:val="666600"/>
            <w:sz w:val="24"/>
            <w:szCs w:val="24"/>
          </w:rPr>
          <w:t>.</w:t>
        </w:r>
        <w:r>
          <w:rPr>
            <w:rStyle w:val="pln"/>
            <w:color w:val="000000"/>
            <w:sz w:val="24"/>
            <w:szCs w:val="24"/>
          </w:rPr>
          <w:t>size</w:t>
        </w:r>
        <w:proofErr w:type="spellEnd"/>
        <w:r>
          <w:rPr>
            <w:rStyle w:val="pun"/>
            <w:color w:val="666600"/>
            <w:sz w:val="24"/>
            <w:szCs w:val="24"/>
          </w:rPr>
          <w:t>());</w:t>
        </w:r>
      </w:ins>
    </w:p>
    <w:p w:rsidR="00A6061A" w:rsidRDefault="00A6061A" w:rsidP="00A6061A">
      <w:pPr>
        <w:pStyle w:val="Heading3"/>
        <w:keepNext w:val="0"/>
        <w:keepLines w:val="0"/>
        <w:numPr>
          <w:ilvl w:val="0"/>
          <w:numId w:val="1"/>
        </w:numPr>
        <w:shd w:val="clear" w:color="auto" w:fill="FFFFFF"/>
        <w:spacing w:before="0" w:after="240" w:line="240" w:lineRule="auto"/>
        <w:ind w:left="600"/>
        <w:rPr>
          <w:ins w:id="42" w:author="Unknown"/>
          <w:rFonts w:ascii="Arial" w:hAnsi="Arial" w:cs="Arial"/>
          <w:color w:val="000000"/>
          <w:sz w:val="36"/>
          <w:szCs w:val="36"/>
        </w:rPr>
      </w:pPr>
      <w:ins w:id="43" w:author="Unknown">
        <w:r>
          <w:rPr>
            <w:rFonts w:ascii="Arial" w:hAnsi="Arial" w:cs="Arial"/>
            <w:color w:val="000000"/>
            <w:sz w:val="36"/>
            <w:szCs w:val="36"/>
          </w:rPr>
          <w:t>Java Programming Interview Question 4</w:t>
        </w:r>
      </w:ins>
    </w:p>
    <w:p w:rsidR="00A6061A" w:rsidRDefault="00A6061A" w:rsidP="00A6061A">
      <w:pPr>
        <w:pStyle w:val="NormalWeb"/>
        <w:shd w:val="clear" w:color="auto" w:fill="FFFFFF"/>
        <w:spacing w:before="0" w:beforeAutospacing="0" w:after="390" w:afterAutospacing="0"/>
        <w:ind w:left="600"/>
        <w:rPr>
          <w:ins w:id="44" w:author="Unknown"/>
          <w:rFonts w:ascii="Arial" w:hAnsi="Arial" w:cs="Arial"/>
          <w:color w:val="666666"/>
        </w:rPr>
      </w:pPr>
      <w:ins w:id="45" w:author="Unknown">
        <w:r>
          <w:rPr>
            <w:rFonts w:ascii="Arial" w:hAnsi="Arial" w:cs="Arial"/>
            <w:color w:val="666666"/>
          </w:rPr>
          <w:t xml:space="preserve">What will be the </w:t>
        </w:r>
        <w:proofErr w:type="spellStart"/>
        <w:proofErr w:type="gramStart"/>
        <w:r>
          <w:rPr>
            <w:rFonts w:ascii="Arial" w:hAnsi="Arial" w:cs="Arial"/>
            <w:color w:val="666666"/>
          </w:rPr>
          <w:t>boolean</w:t>
        </w:r>
        <w:proofErr w:type="spellEnd"/>
        <w:proofErr w:type="gramEnd"/>
        <w:r>
          <w:rPr>
            <w:rFonts w:ascii="Arial" w:hAnsi="Arial" w:cs="Arial"/>
            <w:color w:val="666666"/>
          </w:rPr>
          <w:t xml:space="preserve"> "flag" value to reach the finally block?</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46" w:author="Unknown"/>
          <w:rStyle w:val="pln"/>
          <w:color w:val="000000"/>
          <w:sz w:val="24"/>
          <w:szCs w:val="24"/>
        </w:rPr>
      </w:pPr>
      <w:proofErr w:type="gramStart"/>
      <w:ins w:id="47" w:author="Unknown">
        <w:r>
          <w:rPr>
            <w:rStyle w:val="kwd"/>
            <w:color w:val="000088"/>
            <w:sz w:val="24"/>
            <w:szCs w:val="24"/>
          </w:rPr>
          <w:t>try</w:t>
        </w:r>
        <w:proofErr w:type="gramEnd"/>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48" w:author="Unknown"/>
          <w:rStyle w:val="pln"/>
          <w:color w:val="000000"/>
          <w:sz w:val="24"/>
          <w:szCs w:val="24"/>
        </w:rPr>
      </w:pPr>
      <w:ins w:id="49" w:author="Unknown">
        <w:r>
          <w:rPr>
            <w:rStyle w:val="pln"/>
            <w:color w:val="000000"/>
            <w:sz w:val="24"/>
            <w:szCs w:val="24"/>
          </w:rPr>
          <w:tab/>
        </w:r>
        <w:proofErr w:type="gramStart"/>
        <w:r>
          <w:rPr>
            <w:rStyle w:val="kwd"/>
            <w:color w:val="000088"/>
            <w:sz w:val="24"/>
            <w:szCs w:val="24"/>
          </w:rPr>
          <w:t>if</w:t>
        </w:r>
        <w:proofErr w:type="gramEnd"/>
        <w:r>
          <w:rPr>
            <w:rStyle w:val="pln"/>
            <w:color w:val="000000"/>
            <w:sz w:val="24"/>
            <w:szCs w:val="24"/>
          </w:rPr>
          <w:t xml:space="preserve"> </w:t>
        </w:r>
        <w:r>
          <w:rPr>
            <w:rStyle w:val="pun"/>
            <w:color w:val="666600"/>
            <w:sz w:val="24"/>
            <w:szCs w:val="24"/>
          </w:rPr>
          <w:t>(</w:t>
        </w:r>
        <w:r>
          <w:rPr>
            <w:rStyle w:val="pln"/>
            <w:color w:val="000000"/>
            <w:sz w:val="24"/>
            <w:szCs w:val="24"/>
          </w:rPr>
          <w:t>flag</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50" w:author="Unknown"/>
          <w:rStyle w:val="pln"/>
          <w:color w:val="000000"/>
          <w:sz w:val="24"/>
          <w:szCs w:val="24"/>
        </w:rPr>
      </w:pPr>
      <w:ins w:id="51" w:author="Unknown">
        <w:r>
          <w:rPr>
            <w:rStyle w:val="pln"/>
            <w:color w:val="000000"/>
            <w:sz w:val="24"/>
            <w:szCs w:val="24"/>
          </w:rPr>
          <w:lastRenderedPageBreak/>
          <w:tab/>
        </w:r>
        <w:r>
          <w:rPr>
            <w:rStyle w:val="pln"/>
            <w:color w:val="000000"/>
            <w:sz w:val="24"/>
            <w:szCs w:val="24"/>
          </w:rPr>
          <w:tab/>
        </w:r>
        <w:proofErr w:type="gramStart"/>
        <w:r>
          <w:rPr>
            <w:rStyle w:val="kwd"/>
            <w:color w:val="000088"/>
            <w:sz w:val="24"/>
            <w:szCs w:val="24"/>
          </w:rPr>
          <w:t>while</w:t>
        </w:r>
        <w:proofErr w:type="gramEnd"/>
        <w:r>
          <w:rPr>
            <w:rStyle w:val="pln"/>
            <w:color w:val="000000"/>
            <w:sz w:val="24"/>
            <w:szCs w:val="24"/>
          </w:rPr>
          <w:t xml:space="preserve"> </w:t>
        </w:r>
        <w:r>
          <w:rPr>
            <w:rStyle w:val="pun"/>
            <w:color w:val="666600"/>
            <w:sz w:val="24"/>
            <w:szCs w:val="24"/>
          </w:rPr>
          <w:t>(</w:t>
        </w:r>
        <w:r>
          <w:rPr>
            <w:rStyle w:val="kwd"/>
            <w:color w:val="000088"/>
            <w:sz w:val="24"/>
            <w:szCs w:val="24"/>
          </w:rPr>
          <w:t>true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52" w:author="Unknown"/>
          <w:rStyle w:val="pln"/>
          <w:color w:val="000000"/>
          <w:sz w:val="24"/>
          <w:szCs w:val="24"/>
        </w:rPr>
      </w:pPr>
      <w:ins w:id="53" w:author="Unknown">
        <w:r>
          <w:rPr>
            <w:rStyle w:val="pln"/>
            <w:color w:val="000000"/>
            <w:sz w:val="24"/>
            <w:szCs w:val="24"/>
          </w:rPr>
          <w:tab/>
        </w:r>
        <w:r>
          <w:rPr>
            <w:rStyle w:val="pln"/>
            <w:color w:val="000000"/>
            <w:sz w:val="24"/>
            <w:szCs w:val="24"/>
          </w:rPr>
          <w:tab/>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54" w:author="Unknown"/>
          <w:rStyle w:val="pln"/>
          <w:color w:val="000000"/>
          <w:sz w:val="24"/>
          <w:szCs w:val="24"/>
        </w:rPr>
      </w:pPr>
      <w:ins w:id="55" w:author="Unknown">
        <w:r>
          <w:rPr>
            <w:rStyle w:val="pln"/>
            <w:color w:val="000000"/>
            <w:sz w:val="24"/>
            <w:szCs w:val="24"/>
          </w:rPr>
          <w:tab/>
        </w:r>
        <w:r>
          <w:rPr>
            <w:rStyle w:val="pun"/>
            <w:color w:val="666600"/>
            <w:sz w:val="24"/>
            <w:szCs w:val="24"/>
          </w:rPr>
          <w:t>}</w:t>
        </w:r>
        <w:r>
          <w:rPr>
            <w:rStyle w:val="pln"/>
            <w:color w:val="000000"/>
            <w:sz w:val="24"/>
            <w:szCs w:val="24"/>
          </w:rPr>
          <w:t xml:space="preserve"> </w:t>
        </w:r>
        <w:r>
          <w:rPr>
            <w:rStyle w:val="kwd"/>
            <w:color w:val="000088"/>
            <w:sz w:val="24"/>
            <w:szCs w:val="24"/>
          </w:rPr>
          <w:t>else</w:t>
        </w:r>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56" w:author="Unknown"/>
          <w:rStyle w:val="pln"/>
          <w:color w:val="000000"/>
          <w:sz w:val="24"/>
          <w:szCs w:val="24"/>
        </w:rPr>
      </w:pPr>
      <w:ins w:id="57" w:author="Unknown">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exit</w:t>
        </w:r>
        <w:proofErr w:type="spellEnd"/>
        <w:r>
          <w:rPr>
            <w:rStyle w:val="pun"/>
            <w:color w:val="666600"/>
            <w:sz w:val="24"/>
            <w:szCs w:val="24"/>
          </w:rPr>
          <w:t>(</w:t>
        </w:r>
        <w:proofErr w:type="gramEnd"/>
        <w:r>
          <w:rPr>
            <w:rStyle w:val="lit"/>
            <w:color w:val="006666"/>
            <w:sz w:val="24"/>
            <w:szCs w:val="24"/>
          </w:rPr>
          <w:t>1</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58" w:author="Unknown"/>
          <w:rStyle w:val="pln"/>
          <w:color w:val="000000"/>
          <w:sz w:val="24"/>
          <w:szCs w:val="24"/>
        </w:rPr>
      </w:pPr>
      <w:ins w:id="59" w:author="Unknown">
        <w:r>
          <w:rPr>
            <w:rStyle w:val="pln"/>
            <w:color w:val="000000"/>
            <w:sz w:val="24"/>
            <w:szCs w:val="24"/>
          </w:rPr>
          <w:tab/>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60" w:author="Unknown"/>
          <w:rStyle w:val="pln"/>
          <w:color w:val="000000"/>
          <w:sz w:val="24"/>
          <w:szCs w:val="24"/>
        </w:rPr>
      </w:pPr>
      <w:ins w:id="61" w:author="Unknown">
        <w:r>
          <w:rPr>
            <w:rStyle w:val="pun"/>
            <w:color w:val="666600"/>
            <w:sz w:val="24"/>
            <w:szCs w:val="24"/>
          </w:rPr>
          <w:t>}</w:t>
        </w:r>
        <w:r>
          <w:rPr>
            <w:rStyle w:val="pln"/>
            <w:color w:val="000000"/>
            <w:sz w:val="24"/>
            <w:szCs w:val="24"/>
          </w:rPr>
          <w:t xml:space="preserve"> </w:t>
        </w:r>
        <w:r>
          <w:rPr>
            <w:rStyle w:val="kwd"/>
            <w:color w:val="000088"/>
            <w:sz w:val="24"/>
            <w:szCs w:val="24"/>
          </w:rPr>
          <w:t>finally</w:t>
        </w:r>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62" w:author="Unknown"/>
          <w:rStyle w:val="pln"/>
          <w:color w:val="000000"/>
          <w:sz w:val="24"/>
          <w:szCs w:val="24"/>
        </w:rPr>
      </w:pPr>
      <w:ins w:id="63" w:author="Unknown">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"In Finally"</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64" w:author="Unknown"/>
          <w:color w:val="666666"/>
          <w:sz w:val="24"/>
          <w:szCs w:val="24"/>
        </w:rPr>
      </w:pPr>
      <w:ins w:id="65" w:author="Unknown">
        <w:r>
          <w:rPr>
            <w:rStyle w:val="pun"/>
            <w:color w:val="666600"/>
            <w:sz w:val="24"/>
            <w:szCs w:val="24"/>
          </w:rPr>
          <w:t>}</w:t>
        </w:r>
      </w:ins>
    </w:p>
    <w:p w:rsidR="00A6061A" w:rsidRDefault="00A6061A" w:rsidP="00A6061A">
      <w:pPr>
        <w:pStyle w:val="Heading3"/>
        <w:keepNext w:val="0"/>
        <w:keepLines w:val="0"/>
        <w:numPr>
          <w:ilvl w:val="0"/>
          <w:numId w:val="1"/>
        </w:numPr>
        <w:shd w:val="clear" w:color="auto" w:fill="FFFFFF"/>
        <w:spacing w:before="0" w:after="240" w:line="240" w:lineRule="auto"/>
        <w:ind w:left="600"/>
        <w:rPr>
          <w:ins w:id="66" w:author="Unknown"/>
          <w:rFonts w:ascii="Arial" w:hAnsi="Arial" w:cs="Arial"/>
          <w:color w:val="000000"/>
          <w:sz w:val="36"/>
          <w:szCs w:val="36"/>
        </w:rPr>
      </w:pPr>
      <w:ins w:id="67" w:author="Unknown">
        <w:r>
          <w:rPr>
            <w:rFonts w:ascii="Arial" w:hAnsi="Arial" w:cs="Arial"/>
            <w:color w:val="000000"/>
            <w:sz w:val="36"/>
            <w:szCs w:val="36"/>
          </w:rPr>
          <w:t>Java Programming Interview Question 5</w:t>
        </w:r>
      </w:ins>
    </w:p>
    <w:p w:rsidR="00A6061A" w:rsidRDefault="00A6061A" w:rsidP="00A6061A">
      <w:pPr>
        <w:pStyle w:val="NormalWeb"/>
        <w:shd w:val="clear" w:color="auto" w:fill="FFFFFF"/>
        <w:spacing w:before="0" w:beforeAutospacing="0" w:after="390" w:afterAutospacing="0"/>
        <w:ind w:left="600"/>
        <w:rPr>
          <w:ins w:id="68" w:author="Unknown"/>
          <w:rFonts w:ascii="Arial" w:hAnsi="Arial" w:cs="Arial"/>
          <w:color w:val="666666"/>
        </w:rPr>
      </w:pPr>
      <w:ins w:id="69" w:author="Unknown">
        <w:r>
          <w:rPr>
            <w:rFonts w:ascii="Arial" w:hAnsi="Arial" w:cs="Arial"/>
            <w:color w:val="666666"/>
          </w:rPr>
          <w:t>What will be the output of the below statements?</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70" w:author="Unknown"/>
          <w:rStyle w:val="pln"/>
          <w:color w:val="000000"/>
          <w:sz w:val="24"/>
          <w:szCs w:val="24"/>
        </w:rPr>
      </w:pPr>
      <w:ins w:id="71" w:author="Unknown">
        <w:r>
          <w:rPr>
            <w:rStyle w:val="typ"/>
            <w:color w:val="660066"/>
            <w:sz w:val="24"/>
            <w:szCs w:val="24"/>
          </w:rPr>
          <w:t>String</w:t>
        </w:r>
        <w:r>
          <w:rPr>
            <w:rStyle w:val="pln"/>
            <w:color w:val="000000"/>
            <w:sz w:val="24"/>
            <w:szCs w:val="24"/>
          </w:rPr>
          <w:t xml:space="preserve"> </w:t>
        </w:r>
        <w:proofErr w:type="spellStart"/>
        <w:proofErr w:type="gramStart"/>
        <w:r>
          <w:rPr>
            <w:rStyle w:val="pln"/>
            <w:color w:val="000000"/>
            <w:sz w:val="24"/>
            <w:szCs w:val="24"/>
          </w:rPr>
          <w:t>str</w:t>
        </w:r>
        <w:proofErr w:type="spellEnd"/>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72" w:author="Unknown"/>
          <w:rStyle w:val="pln"/>
          <w:color w:val="000000"/>
          <w:sz w:val="24"/>
          <w:szCs w:val="24"/>
        </w:rPr>
      </w:pPr>
      <w:ins w:id="73" w:author="Unknown">
        <w:r>
          <w:rPr>
            <w:rStyle w:val="typ"/>
            <w:color w:val="660066"/>
            <w:sz w:val="24"/>
            <w:szCs w:val="24"/>
          </w:rPr>
          <w:t>String</w:t>
        </w:r>
        <w:r>
          <w:rPr>
            <w:rStyle w:val="pln"/>
            <w:color w:val="000000"/>
            <w:sz w:val="24"/>
            <w:szCs w:val="24"/>
          </w:rPr>
          <w:t xml:space="preserve"> str1</w:t>
        </w:r>
        <w:r>
          <w:rPr>
            <w:rStyle w:val="pun"/>
            <w:color w:val="666600"/>
            <w:sz w:val="24"/>
            <w:szCs w:val="24"/>
          </w:rPr>
          <w:t>=</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74" w:author="Unknown"/>
          <w:color w:val="666666"/>
          <w:sz w:val="24"/>
          <w:szCs w:val="24"/>
        </w:rPr>
      </w:pPr>
      <w:proofErr w:type="spellStart"/>
      <w:proofErr w:type="gramStart"/>
      <w:ins w:id="75"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pln"/>
            <w:color w:val="000000"/>
            <w:sz w:val="24"/>
            <w:szCs w:val="24"/>
          </w:rPr>
          <w:t>str1</w:t>
        </w:r>
        <w:r>
          <w:rPr>
            <w:rStyle w:val="pun"/>
            <w:color w:val="666600"/>
            <w:sz w:val="24"/>
            <w:szCs w:val="24"/>
          </w:rPr>
          <w:t>.</w:t>
        </w:r>
        <w:r>
          <w:rPr>
            <w:rStyle w:val="pln"/>
            <w:color w:val="000000"/>
            <w:sz w:val="24"/>
            <w:szCs w:val="24"/>
          </w:rPr>
          <w:t>equals</w:t>
        </w:r>
        <w:r>
          <w:rPr>
            <w:rStyle w:val="pun"/>
            <w:color w:val="666600"/>
            <w:sz w:val="24"/>
            <w:szCs w:val="24"/>
          </w:rPr>
          <w:t>(</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str</w:t>
        </w:r>
        <w:r>
          <w:rPr>
            <w:rStyle w:val="pun"/>
            <w:color w:val="666600"/>
            <w:sz w:val="24"/>
            <w:szCs w:val="24"/>
          </w:rPr>
          <w:t>.</w:t>
        </w:r>
        <w:r>
          <w:rPr>
            <w:rStyle w:val="pln"/>
            <w:color w:val="000000"/>
            <w:sz w:val="24"/>
            <w:szCs w:val="24"/>
          </w:rPr>
          <w:t>equals</w:t>
        </w:r>
        <w:proofErr w:type="spellEnd"/>
        <w:r>
          <w:rPr>
            <w:rStyle w:val="pun"/>
            <w:color w:val="666600"/>
            <w:sz w:val="24"/>
            <w:szCs w:val="24"/>
          </w:rPr>
          <w:t>(</w:t>
        </w:r>
        <w:r>
          <w:rPr>
            <w:rStyle w:val="kwd"/>
            <w:color w:val="000088"/>
            <w:sz w:val="24"/>
            <w:szCs w:val="24"/>
          </w:rPr>
          <w:t>null</w:t>
        </w:r>
        <w:r>
          <w:rPr>
            <w:rStyle w:val="pun"/>
            <w:color w:val="666600"/>
            <w:sz w:val="24"/>
            <w:szCs w:val="24"/>
          </w:rPr>
          <w:t>));</w:t>
        </w:r>
      </w:ins>
    </w:p>
    <w:p w:rsidR="00A6061A" w:rsidRDefault="00A6061A" w:rsidP="00A6061A">
      <w:pPr>
        <w:pStyle w:val="Heading3"/>
        <w:keepNext w:val="0"/>
        <w:keepLines w:val="0"/>
        <w:numPr>
          <w:ilvl w:val="0"/>
          <w:numId w:val="1"/>
        </w:numPr>
        <w:shd w:val="clear" w:color="auto" w:fill="FFFFFF"/>
        <w:spacing w:before="0" w:after="240" w:line="240" w:lineRule="auto"/>
        <w:ind w:left="600"/>
        <w:rPr>
          <w:ins w:id="76" w:author="Unknown"/>
          <w:rFonts w:ascii="Arial" w:hAnsi="Arial" w:cs="Arial"/>
          <w:color w:val="000000"/>
          <w:sz w:val="36"/>
          <w:szCs w:val="36"/>
        </w:rPr>
      </w:pPr>
      <w:ins w:id="77" w:author="Unknown">
        <w:r>
          <w:rPr>
            <w:rFonts w:ascii="Arial" w:hAnsi="Arial" w:cs="Arial"/>
            <w:color w:val="000000"/>
            <w:sz w:val="36"/>
            <w:szCs w:val="36"/>
          </w:rPr>
          <w:t>Java Programming Interview Question 6</w:t>
        </w:r>
      </w:ins>
    </w:p>
    <w:p w:rsidR="00A6061A" w:rsidRDefault="00A6061A" w:rsidP="00A6061A">
      <w:pPr>
        <w:pStyle w:val="NormalWeb"/>
        <w:shd w:val="clear" w:color="auto" w:fill="FFFFFF"/>
        <w:spacing w:before="0" w:beforeAutospacing="0" w:after="390" w:afterAutospacing="0"/>
        <w:ind w:left="600"/>
        <w:rPr>
          <w:ins w:id="78" w:author="Unknown"/>
          <w:rFonts w:ascii="Arial" w:hAnsi="Arial" w:cs="Arial"/>
          <w:color w:val="666666"/>
        </w:rPr>
      </w:pPr>
      <w:ins w:id="79" w:author="Unknown">
        <w:r>
          <w:rPr>
            <w:rFonts w:ascii="Arial" w:hAnsi="Arial" w:cs="Arial"/>
            <w:color w:val="666666"/>
          </w:rPr>
          <w:t>What will be the output of the below statements?</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80" w:author="Unknown"/>
          <w:rStyle w:val="pln"/>
          <w:color w:val="000000"/>
          <w:sz w:val="24"/>
          <w:szCs w:val="24"/>
        </w:rPr>
      </w:pPr>
      <w:ins w:id="81" w:author="Unknown">
        <w:r>
          <w:rPr>
            <w:rStyle w:val="typ"/>
            <w:color w:val="660066"/>
            <w:sz w:val="24"/>
            <w:szCs w:val="24"/>
          </w:rPr>
          <w:t>String</w:t>
        </w:r>
        <w:r>
          <w:rPr>
            <w:rStyle w:val="pln"/>
            <w:color w:val="000000"/>
            <w:sz w:val="24"/>
            <w:szCs w:val="24"/>
          </w:rPr>
          <w:t xml:space="preserve"> x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82" w:author="Unknown"/>
          <w:rStyle w:val="pln"/>
          <w:color w:val="000000"/>
          <w:sz w:val="24"/>
          <w:szCs w:val="24"/>
        </w:rPr>
      </w:pPr>
      <w:ins w:id="83" w:author="Unknown">
        <w:r>
          <w:rPr>
            <w:rStyle w:val="typ"/>
            <w:color w:val="660066"/>
            <w:sz w:val="24"/>
            <w:szCs w:val="24"/>
          </w:rPr>
          <w:t>String</w:t>
        </w:r>
        <w:r>
          <w:rPr>
            <w:rStyle w:val="pln"/>
            <w:color w:val="000000"/>
            <w:sz w:val="24"/>
            <w:szCs w:val="24"/>
          </w:rPr>
          <w:t xml:space="preserve"> y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84" w:author="Unknown"/>
          <w:rStyle w:val="pln"/>
          <w:color w:val="000000"/>
          <w:sz w:val="24"/>
          <w:szCs w:val="24"/>
        </w:rPr>
      </w:pPr>
      <w:proofErr w:type="spellStart"/>
      <w:ins w:id="85" w:author="Unknown">
        <w:r>
          <w:rPr>
            <w:rStyle w:val="pln"/>
            <w:color w:val="000000"/>
            <w:sz w:val="24"/>
            <w:szCs w:val="24"/>
          </w:rPr>
          <w:t>x</w:t>
        </w:r>
        <w:r>
          <w:rPr>
            <w:rStyle w:val="pun"/>
            <w:color w:val="666600"/>
            <w:sz w:val="24"/>
            <w:szCs w:val="24"/>
          </w:rPr>
          <w:t>.</w:t>
        </w:r>
        <w:r>
          <w:rPr>
            <w:rStyle w:val="pln"/>
            <w:color w:val="000000"/>
            <w:sz w:val="24"/>
            <w:szCs w:val="24"/>
          </w:rPr>
          <w:t>concat</w:t>
        </w:r>
        <w:proofErr w:type="spellEnd"/>
        <w:r>
          <w:rPr>
            <w:rStyle w:val="pun"/>
            <w:color w:val="666600"/>
            <w:sz w:val="24"/>
            <w:szCs w:val="24"/>
          </w:rPr>
          <w:t>(</w:t>
        </w:r>
        <w:r>
          <w:rPr>
            <w:rStyle w:val="pln"/>
            <w:color w:val="000000"/>
            <w:sz w:val="24"/>
            <w:szCs w:val="24"/>
          </w:rPr>
          <w:t>y</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86" w:author="Unknown"/>
          <w:color w:val="666666"/>
          <w:sz w:val="24"/>
          <w:szCs w:val="24"/>
        </w:rPr>
      </w:pPr>
      <w:proofErr w:type="spellStart"/>
      <w:ins w:id="87"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kwd"/>
            <w:color w:val="000088"/>
            <w:sz w:val="24"/>
            <w:szCs w:val="24"/>
          </w:rPr>
          <w:t>print</w:t>
        </w:r>
        <w:proofErr w:type="spellEnd"/>
        <w:r>
          <w:rPr>
            <w:rStyle w:val="pun"/>
            <w:color w:val="666600"/>
            <w:sz w:val="24"/>
            <w:szCs w:val="24"/>
          </w:rPr>
          <w:t>(</w:t>
        </w:r>
        <w:r>
          <w:rPr>
            <w:rStyle w:val="pln"/>
            <w:color w:val="000000"/>
            <w:sz w:val="24"/>
            <w:szCs w:val="24"/>
          </w:rPr>
          <w:t>x</w:t>
        </w:r>
        <w:r>
          <w:rPr>
            <w:rStyle w:val="pun"/>
            <w:color w:val="666600"/>
            <w:sz w:val="24"/>
            <w:szCs w:val="24"/>
          </w:rPr>
          <w:t>);</w:t>
        </w:r>
      </w:ins>
    </w:p>
    <w:p w:rsidR="00A6061A" w:rsidRDefault="00A6061A" w:rsidP="00A6061A">
      <w:pPr>
        <w:pStyle w:val="Heading3"/>
        <w:keepNext w:val="0"/>
        <w:keepLines w:val="0"/>
        <w:numPr>
          <w:ilvl w:val="0"/>
          <w:numId w:val="1"/>
        </w:numPr>
        <w:shd w:val="clear" w:color="auto" w:fill="FFFFFF"/>
        <w:spacing w:before="0" w:after="240" w:line="240" w:lineRule="auto"/>
        <w:ind w:left="600"/>
        <w:rPr>
          <w:ins w:id="88" w:author="Unknown"/>
          <w:rFonts w:ascii="Arial" w:hAnsi="Arial" w:cs="Arial"/>
          <w:color w:val="000000"/>
          <w:sz w:val="36"/>
          <w:szCs w:val="36"/>
        </w:rPr>
      </w:pPr>
      <w:ins w:id="89" w:author="Unknown">
        <w:r>
          <w:rPr>
            <w:rFonts w:ascii="Arial" w:hAnsi="Arial" w:cs="Arial"/>
            <w:color w:val="000000"/>
            <w:sz w:val="36"/>
            <w:szCs w:val="36"/>
          </w:rPr>
          <w:t>Java Programming Interview Question 7</w:t>
        </w:r>
      </w:ins>
    </w:p>
    <w:p w:rsidR="00A6061A" w:rsidRDefault="00A6061A" w:rsidP="00A6061A">
      <w:pPr>
        <w:pStyle w:val="NormalWeb"/>
        <w:shd w:val="clear" w:color="auto" w:fill="FFFFFF"/>
        <w:spacing w:before="0" w:beforeAutospacing="0" w:after="390" w:afterAutospacing="0"/>
        <w:ind w:left="600"/>
        <w:rPr>
          <w:ins w:id="90" w:author="Unknown"/>
          <w:rFonts w:ascii="Arial" w:hAnsi="Arial" w:cs="Arial"/>
          <w:color w:val="666666"/>
        </w:rPr>
      </w:pPr>
      <w:ins w:id="91" w:author="Unknown">
        <w:r>
          <w:rPr>
            <w:rFonts w:ascii="Arial" w:hAnsi="Arial" w:cs="Arial"/>
            <w:color w:val="666666"/>
          </w:rPr>
          <w:t>What will be the output of below program?</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92" w:author="Unknown"/>
          <w:rStyle w:val="pln"/>
          <w:color w:val="000000"/>
          <w:sz w:val="24"/>
          <w:szCs w:val="24"/>
        </w:rPr>
      </w:pPr>
      <w:proofErr w:type="gramStart"/>
      <w:ins w:id="93"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MathTest</w:t>
        </w:r>
        <w:proofErr w:type="spellEnd"/>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94" w:author="Unknown"/>
          <w:rStyle w:val="pln"/>
          <w:color w:val="000000"/>
          <w:sz w:val="24"/>
          <w:szCs w:val="24"/>
        </w:rPr>
      </w:pPr>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95" w:author="Unknown"/>
          <w:rStyle w:val="pln"/>
          <w:color w:val="000000"/>
          <w:sz w:val="24"/>
          <w:szCs w:val="24"/>
        </w:rPr>
      </w:pPr>
      <w:ins w:id="96"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97" w:author="Unknown"/>
          <w:rStyle w:val="pln"/>
          <w:color w:val="000000"/>
          <w:sz w:val="24"/>
          <w:szCs w:val="24"/>
        </w:rPr>
      </w:pPr>
      <w:ins w:id="98" w:author="Unknown">
        <w:r>
          <w:rPr>
            <w:rStyle w:val="pln"/>
            <w:color w:val="000000"/>
            <w:sz w:val="24"/>
            <w:szCs w:val="24"/>
          </w:rPr>
          <w:tab/>
        </w:r>
        <w:r>
          <w:rPr>
            <w:rStyle w:val="pln"/>
            <w:color w:val="000000"/>
            <w:sz w:val="24"/>
            <w:szCs w:val="24"/>
          </w:rPr>
          <w:tab/>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99" w:author="Unknown"/>
          <w:rStyle w:val="pln"/>
          <w:color w:val="000000"/>
          <w:sz w:val="24"/>
          <w:szCs w:val="24"/>
        </w:rPr>
      </w:pPr>
      <w:ins w:id="100" w:author="Unknown">
        <w:r>
          <w:rPr>
            <w:rStyle w:val="pln"/>
            <w:color w:val="000000"/>
            <w:sz w:val="24"/>
            <w:szCs w:val="24"/>
          </w:rPr>
          <w:tab/>
        </w:r>
        <w:r>
          <w:rPr>
            <w:rStyle w:val="pln"/>
            <w:color w:val="000000"/>
            <w:sz w:val="24"/>
            <w:szCs w:val="24"/>
          </w:rPr>
          <w:tab/>
        </w:r>
        <w:proofErr w:type="spellStart"/>
        <w:proofErr w:type="gramStart"/>
        <w:r>
          <w:rPr>
            <w:rStyle w:val="kwd"/>
            <w:color w:val="000088"/>
            <w:sz w:val="24"/>
            <w:szCs w:val="24"/>
          </w:rPr>
          <w:t>int</w:t>
        </w:r>
        <w:proofErr w:type="spellEnd"/>
        <w:proofErr w:type="gramEnd"/>
        <w:r>
          <w:rPr>
            <w:rStyle w:val="pln"/>
            <w:color w:val="000000"/>
            <w:sz w:val="24"/>
            <w:szCs w:val="24"/>
          </w:rPr>
          <w:t xml:space="preserve"> x </w:t>
        </w:r>
        <w:r>
          <w:rPr>
            <w:rStyle w:val="pun"/>
            <w:color w:val="666600"/>
            <w:sz w:val="24"/>
            <w:szCs w:val="24"/>
          </w:rPr>
          <w:t>=</w:t>
        </w:r>
        <w:r>
          <w:rPr>
            <w:rStyle w:val="pln"/>
            <w:color w:val="000000"/>
            <w:sz w:val="24"/>
            <w:szCs w:val="24"/>
          </w:rPr>
          <w:t xml:space="preserve"> </w:t>
        </w:r>
        <w:r>
          <w:rPr>
            <w:rStyle w:val="lit"/>
            <w:color w:val="006666"/>
            <w:sz w:val="24"/>
            <w:szCs w:val="24"/>
          </w:rPr>
          <w:t>10</w:t>
        </w:r>
        <w:r>
          <w:rPr>
            <w:rStyle w:val="pun"/>
            <w:color w:val="666600"/>
            <w:sz w:val="24"/>
            <w:szCs w:val="24"/>
          </w:rPr>
          <w:t>*</w:t>
        </w:r>
        <w:r>
          <w:rPr>
            <w:rStyle w:val="lit"/>
            <w:color w:val="006666"/>
            <w:sz w:val="24"/>
            <w:szCs w:val="24"/>
          </w:rPr>
          <w:t>10</w:t>
        </w:r>
        <w:r>
          <w:rPr>
            <w:rStyle w:val="pun"/>
            <w:color w:val="666600"/>
            <w:sz w:val="24"/>
            <w:szCs w:val="24"/>
          </w:rPr>
          <w:t>-</w:t>
        </w:r>
        <w:r>
          <w:rPr>
            <w:rStyle w:val="lit"/>
            <w:color w:val="006666"/>
            <w:sz w:val="24"/>
            <w:szCs w:val="24"/>
          </w:rPr>
          <w:t>10</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01" w:author="Unknown"/>
          <w:rStyle w:val="pln"/>
          <w:color w:val="000000"/>
          <w:sz w:val="24"/>
          <w:szCs w:val="24"/>
        </w:rPr>
      </w:pPr>
      <w:ins w:id="102" w:author="Unknown">
        <w:r>
          <w:rPr>
            <w:rStyle w:val="pln"/>
            <w:color w:val="000000"/>
            <w:sz w:val="24"/>
            <w:szCs w:val="24"/>
          </w:rPr>
          <w:tab/>
        </w:r>
        <w:r>
          <w:rPr>
            <w:rStyle w:val="pln"/>
            <w:color w:val="000000"/>
            <w:sz w:val="24"/>
            <w:szCs w:val="24"/>
          </w:rPr>
          <w:tab/>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03" w:author="Unknown"/>
          <w:rStyle w:val="pln"/>
          <w:color w:val="000000"/>
          <w:sz w:val="24"/>
          <w:szCs w:val="24"/>
        </w:rPr>
      </w:pPr>
      <w:ins w:id="104" w:author="Unknown">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pln"/>
            <w:color w:val="000000"/>
            <w:sz w:val="24"/>
            <w:szCs w:val="24"/>
          </w:rPr>
          <w:t>x</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05" w:author="Unknown"/>
          <w:rStyle w:val="pln"/>
          <w:color w:val="000000"/>
          <w:sz w:val="24"/>
          <w:szCs w:val="24"/>
        </w:rPr>
      </w:pPr>
      <w:ins w:id="106" w:author="Unknown">
        <w:r>
          <w:rPr>
            <w:rStyle w:val="pln"/>
            <w:color w:val="000000"/>
            <w:sz w:val="24"/>
            <w:szCs w:val="24"/>
          </w:rPr>
          <w:tab/>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07" w:author="Unknown"/>
          <w:rStyle w:val="pln"/>
          <w:color w:val="000000"/>
          <w:sz w:val="24"/>
          <w:szCs w:val="24"/>
        </w:rPr>
      </w:pPr>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08" w:author="Unknown"/>
          <w:color w:val="666666"/>
          <w:sz w:val="24"/>
          <w:szCs w:val="24"/>
        </w:rPr>
      </w:pPr>
      <w:ins w:id="109" w:author="Unknown">
        <w:r>
          <w:rPr>
            <w:rStyle w:val="pun"/>
            <w:color w:val="666600"/>
            <w:sz w:val="24"/>
            <w:szCs w:val="24"/>
          </w:rPr>
          <w:t>}</w:t>
        </w:r>
      </w:ins>
    </w:p>
    <w:p w:rsidR="00A6061A" w:rsidRDefault="00A6061A" w:rsidP="00A6061A">
      <w:pPr>
        <w:pStyle w:val="Heading3"/>
        <w:keepNext w:val="0"/>
        <w:keepLines w:val="0"/>
        <w:numPr>
          <w:ilvl w:val="0"/>
          <w:numId w:val="1"/>
        </w:numPr>
        <w:shd w:val="clear" w:color="auto" w:fill="FFFFFF"/>
        <w:spacing w:before="0" w:after="240" w:line="240" w:lineRule="auto"/>
        <w:ind w:left="600"/>
        <w:rPr>
          <w:ins w:id="110" w:author="Unknown"/>
          <w:rFonts w:ascii="Arial" w:hAnsi="Arial" w:cs="Arial"/>
          <w:color w:val="000000"/>
          <w:sz w:val="36"/>
          <w:szCs w:val="36"/>
        </w:rPr>
      </w:pPr>
      <w:ins w:id="111" w:author="Unknown">
        <w:r>
          <w:rPr>
            <w:rFonts w:ascii="Arial" w:hAnsi="Arial" w:cs="Arial"/>
            <w:color w:val="000000"/>
            <w:sz w:val="36"/>
            <w:szCs w:val="36"/>
          </w:rPr>
          <w:t>Java Programming Interview Question 8</w:t>
        </w:r>
      </w:ins>
    </w:p>
    <w:p w:rsidR="00A6061A" w:rsidRDefault="00A6061A" w:rsidP="00A6061A">
      <w:pPr>
        <w:pStyle w:val="NormalWeb"/>
        <w:shd w:val="clear" w:color="auto" w:fill="FFFFFF"/>
        <w:spacing w:before="0" w:beforeAutospacing="0" w:after="390" w:afterAutospacing="0"/>
        <w:ind w:left="600"/>
        <w:rPr>
          <w:ins w:id="112" w:author="Unknown"/>
          <w:rFonts w:ascii="Arial" w:hAnsi="Arial" w:cs="Arial"/>
          <w:color w:val="666666"/>
        </w:rPr>
      </w:pPr>
      <w:ins w:id="113" w:author="Unknown">
        <w:r>
          <w:rPr>
            <w:rFonts w:ascii="Arial" w:hAnsi="Arial" w:cs="Arial"/>
            <w:color w:val="666666"/>
          </w:rPr>
          <w:t>What will be the output when below java program is compiled and executed?</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14" w:author="Unknown"/>
          <w:rStyle w:val="pln"/>
          <w:color w:val="000000"/>
          <w:sz w:val="24"/>
          <w:szCs w:val="24"/>
        </w:rPr>
      </w:pPr>
      <w:proofErr w:type="gramStart"/>
      <w:ins w:id="115"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w:t>
        </w:r>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16" w:author="Unknown"/>
          <w:rStyle w:val="pln"/>
          <w:color w:val="000000"/>
          <w:sz w:val="24"/>
          <w:szCs w:val="24"/>
        </w:rPr>
      </w:pPr>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17" w:author="Unknown"/>
          <w:rStyle w:val="pln"/>
          <w:color w:val="000000"/>
          <w:sz w:val="24"/>
          <w:szCs w:val="24"/>
        </w:rPr>
      </w:pPr>
      <w:ins w:id="118"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19" w:author="Unknown"/>
          <w:rStyle w:val="pln"/>
          <w:color w:val="000000"/>
          <w:sz w:val="24"/>
          <w:szCs w:val="24"/>
        </w:rPr>
      </w:pPr>
      <w:ins w:id="120" w:author="Unknown">
        <w:r>
          <w:rPr>
            <w:rStyle w:val="pln"/>
            <w:color w:val="000000"/>
            <w:sz w:val="24"/>
            <w:szCs w:val="24"/>
          </w:rPr>
          <w:tab/>
        </w:r>
        <w:r>
          <w:rPr>
            <w:rStyle w:val="pln"/>
            <w:color w:val="000000"/>
            <w:sz w:val="24"/>
            <w:szCs w:val="24"/>
          </w:rPr>
          <w:tab/>
        </w:r>
        <w:proofErr w:type="gramStart"/>
        <w:r>
          <w:rPr>
            <w:rStyle w:val="kwd"/>
            <w:color w:val="000088"/>
            <w:sz w:val="24"/>
            <w:szCs w:val="24"/>
          </w:rPr>
          <w:t>try</w:t>
        </w:r>
        <w:proofErr w:type="gramEnd"/>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21" w:author="Unknown"/>
          <w:rStyle w:val="pln"/>
          <w:color w:val="000000"/>
          <w:sz w:val="24"/>
          <w:szCs w:val="24"/>
        </w:rPr>
      </w:pPr>
      <w:ins w:id="122" w:author="Unknown">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throw</w:t>
        </w:r>
        <w:proofErr w:type="gramEnd"/>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IOException</w:t>
        </w:r>
        <w:proofErr w:type="spellEnd"/>
        <w:r>
          <w:rPr>
            <w:rStyle w:val="pun"/>
            <w:color w:val="666600"/>
            <w:sz w:val="24"/>
            <w:szCs w:val="24"/>
          </w:rPr>
          <w:t>(</w:t>
        </w:r>
        <w:r>
          <w:rPr>
            <w:rStyle w:val="str"/>
            <w:color w:val="008800"/>
            <w:sz w:val="24"/>
            <w:szCs w:val="24"/>
          </w:rPr>
          <w:t>"Hello"</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23" w:author="Unknown"/>
          <w:rStyle w:val="pln"/>
          <w:color w:val="000000"/>
          <w:sz w:val="24"/>
          <w:szCs w:val="24"/>
        </w:rPr>
      </w:pPr>
      <w:ins w:id="124" w:author="Unknown">
        <w:r>
          <w:rPr>
            <w:rStyle w:val="pln"/>
            <w:color w:val="000000"/>
            <w:sz w:val="24"/>
            <w:szCs w:val="24"/>
          </w:rPr>
          <w:tab/>
        </w:r>
        <w:r>
          <w:rPr>
            <w:rStyle w:val="pln"/>
            <w:color w:val="000000"/>
            <w:sz w:val="24"/>
            <w:szCs w:val="24"/>
          </w:rPr>
          <w:tab/>
        </w:r>
        <w:proofErr w:type="gramStart"/>
        <w:r>
          <w:rPr>
            <w:rStyle w:val="pun"/>
            <w:color w:val="666600"/>
            <w:sz w:val="24"/>
            <w:szCs w:val="24"/>
          </w:rPr>
          <w:t>}</w:t>
        </w:r>
        <w:r>
          <w:rPr>
            <w:rStyle w:val="kwd"/>
            <w:color w:val="000088"/>
            <w:sz w:val="24"/>
            <w:szCs w:val="24"/>
          </w:rPr>
          <w:t>catch</w:t>
        </w:r>
        <w:proofErr w:type="gramEnd"/>
        <w:r>
          <w:rPr>
            <w:rStyle w:val="pun"/>
            <w:color w:val="666600"/>
            <w:sz w:val="24"/>
            <w:szCs w:val="24"/>
          </w:rPr>
          <w:t>(</w:t>
        </w:r>
        <w:proofErr w:type="spellStart"/>
        <w:r>
          <w:rPr>
            <w:rStyle w:val="typ"/>
            <w:color w:val="660066"/>
            <w:sz w:val="24"/>
            <w:szCs w:val="24"/>
          </w:rPr>
          <w:t>IOException</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typ"/>
            <w:color w:val="660066"/>
            <w:sz w:val="24"/>
            <w:szCs w:val="24"/>
          </w:rPr>
          <w:t>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25" w:author="Unknown"/>
          <w:rStyle w:val="pln"/>
          <w:color w:val="000000"/>
          <w:sz w:val="24"/>
          <w:szCs w:val="24"/>
        </w:rPr>
      </w:pPr>
      <w:ins w:id="126" w:author="Unknown">
        <w:r>
          <w:rPr>
            <w:rStyle w:val="pln"/>
            <w:color w:val="000000"/>
            <w:sz w:val="24"/>
            <w:szCs w:val="24"/>
          </w:rPr>
          <w:tab/>
        </w: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spellStart"/>
        <w:proofErr w:type="gramEnd"/>
        <w:r>
          <w:rPr>
            <w:rStyle w:val="pln"/>
            <w:color w:val="000000"/>
            <w:sz w:val="24"/>
            <w:szCs w:val="24"/>
          </w:rPr>
          <w:t>e</w:t>
        </w:r>
        <w:r>
          <w:rPr>
            <w:rStyle w:val="pun"/>
            <w:color w:val="666600"/>
            <w:sz w:val="24"/>
            <w:szCs w:val="24"/>
          </w:rPr>
          <w:t>.</w:t>
        </w:r>
        <w:r>
          <w:rPr>
            <w:rStyle w:val="pln"/>
            <w:color w:val="000000"/>
            <w:sz w:val="24"/>
            <w:szCs w:val="24"/>
          </w:rPr>
          <w:t>getMessage</w:t>
        </w:r>
        <w:proofErr w:type="spellEnd"/>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27" w:author="Unknown"/>
          <w:rStyle w:val="pln"/>
          <w:color w:val="000000"/>
          <w:sz w:val="24"/>
          <w:szCs w:val="24"/>
        </w:rPr>
      </w:pPr>
      <w:ins w:id="128" w:author="Unknown">
        <w:r>
          <w:rPr>
            <w:rStyle w:val="pln"/>
            <w:color w:val="000000"/>
            <w:sz w:val="24"/>
            <w:szCs w:val="24"/>
          </w:rPr>
          <w:tab/>
        </w:r>
        <w:r>
          <w:rPr>
            <w:rStyle w:val="pln"/>
            <w:color w:val="000000"/>
            <w:sz w:val="24"/>
            <w:szCs w:val="24"/>
          </w:rPr>
          <w:tab/>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29" w:author="Unknown"/>
          <w:rStyle w:val="pln"/>
          <w:color w:val="000000"/>
          <w:sz w:val="24"/>
          <w:szCs w:val="24"/>
        </w:rPr>
      </w:pPr>
      <w:ins w:id="130" w:author="Unknown">
        <w:r>
          <w:rPr>
            <w:rStyle w:val="pln"/>
            <w:color w:val="000000"/>
            <w:sz w:val="24"/>
            <w:szCs w:val="24"/>
          </w:rPr>
          <w:tab/>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31" w:author="Unknown"/>
          <w:color w:val="666666"/>
          <w:sz w:val="24"/>
          <w:szCs w:val="24"/>
        </w:rPr>
      </w:pPr>
      <w:ins w:id="132" w:author="Unknown">
        <w:r>
          <w:rPr>
            <w:rStyle w:val="pun"/>
            <w:color w:val="666600"/>
            <w:sz w:val="24"/>
            <w:szCs w:val="24"/>
          </w:rPr>
          <w:t>}</w:t>
        </w:r>
      </w:ins>
    </w:p>
    <w:p w:rsidR="00A6061A" w:rsidRDefault="00A6061A" w:rsidP="00A6061A">
      <w:pPr>
        <w:pStyle w:val="Heading2"/>
        <w:shd w:val="clear" w:color="auto" w:fill="FFFFFF"/>
        <w:spacing w:before="0" w:after="240"/>
        <w:rPr>
          <w:ins w:id="133" w:author="Unknown"/>
          <w:rFonts w:ascii="Arial" w:hAnsi="Arial" w:cs="Arial"/>
          <w:color w:val="000000"/>
          <w:sz w:val="45"/>
          <w:szCs w:val="45"/>
        </w:rPr>
      </w:pPr>
      <w:ins w:id="134" w:author="Unknown">
        <w:r>
          <w:rPr>
            <w:rFonts w:ascii="Arial" w:hAnsi="Arial" w:cs="Arial"/>
            <w:color w:val="000000"/>
            <w:sz w:val="45"/>
            <w:szCs w:val="45"/>
          </w:rPr>
          <w:lastRenderedPageBreak/>
          <w:t>Java Programming Interview Questions Answers</w:t>
        </w:r>
      </w:ins>
    </w:p>
    <w:p w:rsidR="00A6061A" w:rsidRDefault="00A6061A" w:rsidP="00A6061A">
      <w:pPr>
        <w:pStyle w:val="NormalWeb"/>
        <w:shd w:val="clear" w:color="auto" w:fill="FFFFFF"/>
        <w:spacing w:before="0" w:beforeAutospacing="0" w:after="390" w:afterAutospacing="0"/>
        <w:rPr>
          <w:ins w:id="135" w:author="Unknown"/>
          <w:rFonts w:ascii="Arial" w:hAnsi="Arial" w:cs="Arial"/>
          <w:color w:val="666666"/>
        </w:rPr>
      </w:pPr>
      <w:ins w:id="136" w:author="Unknown">
        <w:r>
          <w:rPr>
            <w:rFonts w:ascii="Arial" w:hAnsi="Arial" w:cs="Arial"/>
            <w:color w:val="666666"/>
          </w:rPr>
          <w:t>I hope you have looked into above questions before looking at the answers and explanation.</w:t>
        </w:r>
      </w:ins>
    </w:p>
    <w:p w:rsidR="00A6061A" w:rsidRDefault="00A6061A" w:rsidP="00A6061A">
      <w:pPr>
        <w:pStyle w:val="Heading3"/>
        <w:keepNext w:val="0"/>
        <w:keepLines w:val="0"/>
        <w:numPr>
          <w:ilvl w:val="0"/>
          <w:numId w:val="2"/>
        </w:numPr>
        <w:shd w:val="clear" w:color="auto" w:fill="FFFFFF"/>
        <w:spacing w:before="0" w:after="240" w:line="240" w:lineRule="auto"/>
        <w:ind w:left="600"/>
        <w:rPr>
          <w:ins w:id="137" w:author="Unknown"/>
          <w:rFonts w:ascii="Arial" w:hAnsi="Arial" w:cs="Arial"/>
          <w:color w:val="000000"/>
          <w:sz w:val="36"/>
          <w:szCs w:val="36"/>
        </w:rPr>
      </w:pPr>
      <w:ins w:id="138" w:author="Unknown">
        <w:r>
          <w:rPr>
            <w:rFonts w:ascii="Arial" w:hAnsi="Arial" w:cs="Arial"/>
            <w:color w:val="000000"/>
            <w:sz w:val="36"/>
            <w:szCs w:val="36"/>
          </w:rPr>
          <w:t>Java Programming Interview Question 1 Answer and Explanation</w:t>
        </w:r>
      </w:ins>
    </w:p>
    <w:p w:rsidR="00A6061A" w:rsidRDefault="00A6061A" w:rsidP="00A6061A">
      <w:pPr>
        <w:pStyle w:val="NormalWeb"/>
        <w:shd w:val="clear" w:color="auto" w:fill="FFFFFF"/>
        <w:spacing w:before="0" w:beforeAutospacing="0" w:after="390" w:afterAutospacing="0"/>
        <w:ind w:left="600"/>
        <w:rPr>
          <w:ins w:id="139" w:author="Unknown"/>
          <w:rFonts w:ascii="Arial" w:hAnsi="Arial" w:cs="Arial"/>
          <w:color w:val="666666"/>
        </w:rPr>
      </w:pPr>
      <w:ins w:id="140" w:author="Unknown">
        <w:r>
          <w:rPr>
            <w:rFonts w:ascii="Arial" w:hAnsi="Arial" w:cs="Arial"/>
            <w:color w:val="666666"/>
          </w:rPr>
          <w:t xml:space="preserve">The given statements output will be "false" because in java + operator precedence is more than == operator. So the given expression will be evaluated to "s1 == s2 </w:t>
        </w:r>
        <w:proofErr w:type="spellStart"/>
        <w:r>
          <w:rPr>
            <w:rFonts w:ascii="Arial" w:hAnsi="Arial" w:cs="Arial"/>
            <w:color w:val="666666"/>
          </w:rPr>
          <w:t>is</w:t>
        </w:r>
        <w:proofErr w:type="gramStart"/>
        <w:r>
          <w:rPr>
            <w:rFonts w:ascii="Arial" w:hAnsi="Arial" w:cs="Arial"/>
            <w:color w:val="666666"/>
          </w:rPr>
          <w:t>:abc</w:t>
        </w:r>
        <w:proofErr w:type="spellEnd"/>
        <w:proofErr w:type="gramEnd"/>
        <w:r>
          <w:rPr>
            <w:rFonts w:ascii="Arial" w:hAnsi="Arial" w:cs="Arial"/>
            <w:color w:val="666666"/>
          </w:rPr>
          <w:t>" == "</w:t>
        </w:r>
        <w:proofErr w:type="spellStart"/>
        <w:r>
          <w:rPr>
            <w:rFonts w:ascii="Arial" w:hAnsi="Arial" w:cs="Arial"/>
            <w:color w:val="666666"/>
          </w:rPr>
          <w:t>abc</w:t>
        </w:r>
        <w:proofErr w:type="spellEnd"/>
        <w:r>
          <w:rPr>
            <w:rFonts w:ascii="Arial" w:hAnsi="Arial" w:cs="Arial"/>
            <w:color w:val="666666"/>
          </w:rPr>
          <w:t xml:space="preserve">" </w:t>
        </w:r>
        <w:proofErr w:type="spellStart"/>
        <w:r>
          <w:rPr>
            <w:rFonts w:ascii="Arial" w:hAnsi="Arial" w:cs="Arial"/>
            <w:color w:val="666666"/>
          </w:rPr>
          <w:t>i.e</w:t>
        </w:r>
        <w:proofErr w:type="spellEnd"/>
        <w:r>
          <w:rPr>
            <w:rFonts w:ascii="Arial" w:hAnsi="Arial" w:cs="Arial"/>
            <w:color w:val="666666"/>
          </w:rPr>
          <w:t xml:space="preserve"> false.</w:t>
        </w:r>
      </w:ins>
    </w:p>
    <w:p w:rsidR="00A6061A" w:rsidRDefault="00A6061A" w:rsidP="00A6061A">
      <w:pPr>
        <w:pStyle w:val="Heading3"/>
        <w:keepNext w:val="0"/>
        <w:keepLines w:val="0"/>
        <w:numPr>
          <w:ilvl w:val="0"/>
          <w:numId w:val="2"/>
        </w:numPr>
        <w:shd w:val="clear" w:color="auto" w:fill="FFFFFF"/>
        <w:spacing w:before="0" w:after="240" w:line="240" w:lineRule="auto"/>
        <w:ind w:left="600"/>
        <w:rPr>
          <w:ins w:id="141" w:author="Unknown"/>
          <w:rFonts w:ascii="Arial" w:hAnsi="Arial" w:cs="Arial"/>
          <w:color w:val="000000"/>
          <w:sz w:val="36"/>
          <w:szCs w:val="36"/>
        </w:rPr>
      </w:pPr>
      <w:ins w:id="142" w:author="Unknown">
        <w:r>
          <w:rPr>
            <w:rFonts w:ascii="Arial" w:hAnsi="Arial" w:cs="Arial"/>
            <w:color w:val="000000"/>
            <w:sz w:val="36"/>
            <w:szCs w:val="36"/>
          </w:rPr>
          <w:t>Java Programming Interview Question 2 Answer and Explanation</w:t>
        </w:r>
      </w:ins>
    </w:p>
    <w:p w:rsidR="00A6061A" w:rsidRDefault="00A6061A" w:rsidP="00A6061A">
      <w:pPr>
        <w:pStyle w:val="NormalWeb"/>
        <w:shd w:val="clear" w:color="auto" w:fill="FFFFFF"/>
        <w:spacing w:before="0" w:beforeAutospacing="0" w:after="390" w:afterAutospacing="0"/>
        <w:ind w:left="600"/>
        <w:rPr>
          <w:ins w:id="143" w:author="Unknown"/>
          <w:rFonts w:ascii="Arial" w:hAnsi="Arial" w:cs="Arial"/>
          <w:color w:val="666666"/>
        </w:rPr>
      </w:pPr>
      <w:ins w:id="144" w:author="Unknown">
        <w:r>
          <w:rPr>
            <w:rFonts w:ascii="Arial" w:hAnsi="Arial" w:cs="Arial"/>
            <w:color w:val="666666"/>
          </w:rPr>
          <w:t>The given statements output will be "</w:t>
        </w:r>
        <w:proofErr w:type="spellStart"/>
        <w:r>
          <w:rPr>
            <w:rFonts w:ascii="Arial" w:hAnsi="Arial" w:cs="Arial"/>
            <w:color w:val="666666"/>
          </w:rPr>
          <w:t>ourn</w:t>
        </w:r>
        <w:proofErr w:type="spellEnd"/>
        <w:r>
          <w:rPr>
            <w:rFonts w:ascii="Arial" w:hAnsi="Arial" w:cs="Arial"/>
            <w:color w:val="666666"/>
          </w:rPr>
          <w:t>". First character will be automatically type caste to int. After that since in java first character index is 0, so it will start from 'o' and print till 'n'. Note that in String </w:t>
        </w:r>
        <w:r>
          <w:rPr>
            <w:rStyle w:val="Emphasis"/>
            <w:rFonts w:ascii="Arial" w:hAnsi="Arial" w:cs="Arial"/>
            <w:color w:val="666666"/>
          </w:rPr>
          <w:t>substring</w:t>
        </w:r>
        <w:r>
          <w:rPr>
            <w:rFonts w:ascii="Arial" w:hAnsi="Arial" w:cs="Arial"/>
            <w:color w:val="666666"/>
          </w:rPr>
          <w:t> function it leaves the end index.</w:t>
        </w:r>
      </w:ins>
    </w:p>
    <w:p w:rsidR="00A6061A" w:rsidRDefault="00A6061A" w:rsidP="00A6061A">
      <w:pPr>
        <w:pStyle w:val="Heading3"/>
        <w:keepNext w:val="0"/>
        <w:keepLines w:val="0"/>
        <w:numPr>
          <w:ilvl w:val="0"/>
          <w:numId w:val="2"/>
        </w:numPr>
        <w:shd w:val="clear" w:color="auto" w:fill="FFFFFF"/>
        <w:spacing w:before="0" w:after="240" w:line="240" w:lineRule="auto"/>
        <w:ind w:left="600"/>
        <w:rPr>
          <w:ins w:id="145" w:author="Unknown"/>
          <w:rFonts w:ascii="Arial" w:hAnsi="Arial" w:cs="Arial"/>
          <w:color w:val="000000"/>
          <w:sz w:val="36"/>
          <w:szCs w:val="36"/>
        </w:rPr>
      </w:pPr>
      <w:ins w:id="146" w:author="Unknown">
        <w:r>
          <w:rPr>
            <w:rFonts w:ascii="Arial" w:hAnsi="Arial" w:cs="Arial"/>
            <w:color w:val="000000"/>
            <w:sz w:val="36"/>
            <w:szCs w:val="36"/>
          </w:rPr>
          <w:t>Java Programming Interview Question 3 Answer and Explanation</w:t>
        </w:r>
      </w:ins>
    </w:p>
    <w:p w:rsidR="00A6061A" w:rsidRDefault="00A6061A" w:rsidP="00A6061A">
      <w:pPr>
        <w:pStyle w:val="NormalWeb"/>
        <w:shd w:val="clear" w:color="auto" w:fill="FFFFFF"/>
        <w:spacing w:before="0" w:beforeAutospacing="0" w:after="390" w:afterAutospacing="0"/>
        <w:ind w:left="600"/>
        <w:rPr>
          <w:ins w:id="147" w:author="Unknown"/>
          <w:rFonts w:ascii="Arial" w:hAnsi="Arial" w:cs="Arial"/>
          <w:color w:val="666666"/>
        </w:rPr>
      </w:pPr>
      <w:ins w:id="148" w:author="Unknown">
        <w:r>
          <w:rPr>
            <w:rFonts w:ascii="Arial" w:hAnsi="Arial" w:cs="Arial"/>
            <w:color w:val="666666"/>
          </w:rPr>
          <w:t xml:space="preserve">The size of the </w:t>
        </w:r>
        <w:proofErr w:type="spellStart"/>
        <w:r>
          <w:rPr>
            <w:rFonts w:ascii="Arial" w:hAnsi="Arial" w:cs="Arial"/>
            <w:color w:val="666666"/>
          </w:rPr>
          <w:t>shortSet</w:t>
        </w:r>
        <w:proofErr w:type="spellEnd"/>
        <w:r>
          <w:rPr>
            <w:rFonts w:ascii="Arial" w:hAnsi="Arial" w:cs="Arial"/>
            <w:color w:val="666666"/>
          </w:rPr>
          <w:t xml:space="preserve"> will be 100. Java </w:t>
        </w:r>
        <w:proofErr w:type="spellStart"/>
        <w:r>
          <w:rPr>
            <w:rFonts w:ascii="Arial" w:hAnsi="Arial" w:cs="Arial"/>
            <w:color w:val="666666"/>
          </w:rPr>
          <w:t>Autoboxing</w:t>
        </w:r>
        <w:proofErr w:type="spellEnd"/>
        <w:r>
          <w:rPr>
            <w:rFonts w:ascii="Arial" w:hAnsi="Arial" w:cs="Arial"/>
            <w:color w:val="666666"/>
          </w:rPr>
          <w:t xml:space="preserve"> feature has been introduced in JDK 5, so while adding the short to </w:t>
        </w:r>
        <w:proofErr w:type="spellStart"/>
        <w:r>
          <w:rPr>
            <w:rFonts w:ascii="Arial" w:hAnsi="Arial" w:cs="Arial"/>
            <w:color w:val="666666"/>
          </w:rPr>
          <w:t>HashSet</w:t>
        </w:r>
        <w:proofErr w:type="spellEnd"/>
        <w:r>
          <w:rPr>
            <w:rFonts w:ascii="Arial" w:hAnsi="Arial" w:cs="Arial"/>
            <w:color w:val="666666"/>
          </w:rPr>
          <w:t xml:space="preserve">&lt;Short&gt; it will automatically convert it to Short object. Now "i-1" will be converted to </w:t>
        </w:r>
        <w:proofErr w:type="spellStart"/>
        <w:r>
          <w:rPr>
            <w:rFonts w:ascii="Arial" w:hAnsi="Arial" w:cs="Arial"/>
            <w:color w:val="666666"/>
          </w:rPr>
          <w:t>int</w:t>
        </w:r>
        <w:proofErr w:type="spellEnd"/>
        <w:r>
          <w:rPr>
            <w:rFonts w:ascii="Arial" w:hAnsi="Arial" w:cs="Arial"/>
            <w:color w:val="666666"/>
          </w:rPr>
          <w:t xml:space="preserve"> while evaluation and after that it will </w:t>
        </w:r>
        <w:proofErr w:type="spellStart"/>
        <w:r>
          <w:rPr>
            <w:rFonts w:ascii="Arial" w:hAnsi="Arial" w:cs="Arial"/>
            <w:color w:val="666666"/>
          </w:rPr>
          <w:t>autoboxed</w:t>
        </w:r>
        <w:proofErr w:type="spellEnd"/>
        <w:r>
          <w:rPr>
            <w:rFonts w:ascii="Arial" w:hAnsi="Arial" w:cs="Arial"/>
            <w:color w:val="666666"/>
          </w:rPr>
          <w:t xml:space="preserve"> to Integer object but there are no Integer object in the </w:t>
        </w:r>
        <w:proofErr w:type="spellStart"/>
        <w:r>
          <w:rPr>
            <w:rFonts w:ascii="Arial" w:hAnsi="Arial" w:cs="Arial"/>
            <w:color w:val="666666"/>
          </w:rPr>
          <w:t>HashSet</w:t>
        </w:r>
        <w:proofErr w:type="spellEnd"/>
        <w:r>
          <w:rPr>
            <w:rFonts w:ascii="Arial" w:hAnsi="Arial" w:cs="Arial"/>
            <w:color w:val="666666"/>
          </w:rPr>
          <w:t xml:space="preserve">, so it will not remove anything from the </w:t>
        </w:r>
        <w:proofErr w:type="spellStart"/>
        <w:r>
          <w:rPr>
            <w:rFonts w:ascii="Arial" w:hAnsi="Arial" w:cs="Arial"/>
            <w:color w:val="666666"/>
          </w:rPr>
          <w:t>HashSet</w:t>
        </w:r>
        <w:proofErr w:type="spellEnd"/>
        <w:r>
          <w:rPr>
            <w:rFonts w:ascii="Arial" w:hAnsi="Arial" w:cs="Arial"/>
            <w:color w:val="666666"/>
          </w:rPr>
          <w:t xml:space="preserve"> and finally its size will be 100.</w:t>
        </w:r>
      </w:ins>
    </w:p>
    <w:p w:rsidR="00A6061A" w:rsidRDefault="00A6061A" w:rsidP="00A6061A">
      <w:pPr>
        <w:pStyle w:val="Heading3"/>
        <w:keepNext w:val="0"/>
        <w:keepLines w:val="0"/>
        <w:numPr>
          <w:ilvl w:val="0"/>
          <w:numId w:val="2"/>
        </w:numPr>
        <w:shd w:val="clear" w:color="auto" w:fill="FFFFFF"/>
        <w:spacing w:before="0" w:after="240" w:line="240" w:lineRule="auto"/>
        <w:ind w:left="600"/>
        <w:rPr>
          <w:ins w:id="149" w:author="Unknown"/>
          <w:rFonts w:ascii="Arial" w:hAnsi="Arial" w:cs="Arial"/>
          <w:color w:val="000000"/>
          <w:sz w:val="36"/>
          <w:szCs w:val="36"/>
        </w:rPr>
      </w:pPr>
      <w:ins w:id="150" w:author="Unknown">
        <w:r>
          <w:rPr>
            <w:rFonts w:ascii="Arial" w:hAnsi="Arial" w:cs="Arial"/>
            <w:color w:val="000000"/>
            <w:sz w:val="36"/>
            <w:szCs w:val="36"/>
          </w:rPr>
          <w:t>Java Programming Interview Question 4 Answer and Explanation</w:t>
        </w:r>
      </w:ins>
    </w:p>
    <w:p w:rsidR="00A6061A" w:rsidRDefault="00A6061A" w:rsidP="00A6061A">
      <w:pPr>
        <w:pStyle w:val="NormalWeb"/>
        <w:shd w:val="clear" w:color="auto" w:fill="FFFFFF"/>
        <w:spacing w:before="0" w:beforeAutospacing="0" w:after="390" w:afterAutospacing="0"/>
        <w:ind w:left="600"/>
        <w:rPr>
          <w:ins w:id="151" w:author="Unknown"/>
          <w:rFonts w:ascii="Arial" w:hAnsi="Arial" w:cs="Arial"/>
          <w:color w:val="666666"/>
        </w:rPr>
      </w:pPr>
      <w:ins w:id="152" w:author="Unknown">
        <w:r>
          <w:rPr>
            <w:rFonts w:ascii="Arial" w:hAnsi="Arial" w:cs="Arial"/>
            <w:color w:val="666666"/>
          </w:rPr>
          <w:t xml:space="preserve">The finally block will never be reached here. If flag will be TRUE, it will go into an infinite loop and if </w:t>
        </w:r>
        <w:proofErr w:type="gramStart"/>
        <w:r>
          <w:rPr>
            <w:rFonts w:ascii="Arial" w:hAnsi="Arial" w:cs="Arial"/>
            <w:color w:val="666666"/>
          </w:rPr>
          <w:t>its</w:t>
        </w:r>
        <w:proofErr w:type="gramEnd"/>
        <w:r>
          <w:rPr>
            <w:rFonts w:ascii="Arial" w:hAnsi="Arial" w:cs="Arial"/>
            <w:color w:val="666666"/>
          </w:rPr>
          <w:t xml:space="preserve"> false its exiting the JVM. So finally block will never be reached here.</w:t>
        </w:r>
      </w:ins>
    </w:p>
    <w:p w:rsidR="00A6061A" w:rsidRDefault="00A6061A" w:rsidP="00A6061A">
      <w:pPr>
        <w:pStyle w:val="Heading3"/>
        <w:keepNext w:val="0"/>
        <w:keepLines w:val="0"/>
        <w:numPr>
          <w:ilvl w:val="0"/>
          <w:numId w:val="2"/>
        </w:numPr>
        <w:shd w:val="clear" w:color="auto" w:fill="FFFFFF"/>
        <w:spacing w:before="0" w:after="240" w:line="240" w:lineRule="auto"/>
        <w:ind w:left="600"/>
        <w:rPr>
          <w:ins w:id="153" w:author="Unknown"/>
          <w:rFonts w:ascii="Arial" w:hAnsi="Arial" w:cs="Arial"/>
          <w:color w:val="000000"/>
          <w:sz w:val="36"/>
          <w:szCs w:val="36"/>
        </w:rPr>
      </w:pPr>
      <w:ins w:id="154" w:author="Unknown">
        <w:r>
          <w:rPr>
            <w:rFonts w:ascii="Arial" w:hAnsi="Arial" w:cs="Arial"/>
            <w:color w:val="000000"/>
            <w:sz w:val="36"/>
            <w:szCs w:val="36"/>
          </w:rPr>
          <w:lastRenderedPageBreak/>
          <w:t>Java Programming Interview Question 5 Answer and Explanation</w:t>
        </w:r>
      </w:ins>
    </w:p>
    <w:p w:rsidR="00A6061A" w:rsidRDefault="00A6061A" w:rsidP="00A6061A">
      <w:pPr>
        <w:pStyle w:val="NormalWeb"/>
        <w:shd w:val="clear" w:color="auto" w:fill="FFFFFF"/>
        <w:spacing w:before="0" w:beforeAutospacing="0" w:after="390" w:afterAutospacing="0"/>
        <w:ind w:left="600"/>
        <w:rPr>
          <w:ins w:id="155" w:author="Unknown"/>
          <w:rFonts w:ascii="Arial" w:hAnsi="Arial" w:cs="Arial"/>
          <w:color w:val="666666"/>
        </w:rPr>
      </w:pPr>
      <w:ins w:id="156" w:author="Unknown">
        <w:r>
          <w:rPr>
            <w:rFonts w:ascii="Arial" w:hAnsi="Arial" w:cs="Arial"/>
            <w:color w:val="666666"/>
          </w:rPr>
          <w:t>The given print statement will throw </w:t>
        </w:r>
        <w:proofErr w:type="spellStart"/>
        <w:r w:rsidR="007104CB">
          <w:rPr>
            <w:rFonts w:ascii="Arial" w:hAnsi="Arial" w:cs="Arial"/>
            <w:color w:val="666666"/>
          </w:rPr>
          <w:fldChar w:fldCharType="begin"/>
        </w:r>
        <w:r>
          <w:rPr>
            <w:rFonts w:ascii="Arial" w:hAnsi="Arial" w:cs="Arial"/>
            <w:color w:val="666666"/>
          </w:rPr>
          <w:instrText xml:space="preserve"> HYPERLINK "https://www.journaldev.com/14544/java-lang-nullpointerexception" </w:instrText>
        </w:r>
        <w:r w:rsidR="007104CB">
          <w:rPr>
            <w:rFonts w:ascii="Arial" w:hAnsi="Arial" w:cs="Arial"/>
            <w:color w:val="666666"/>
          </w:rPr>
          <w:fldChar w:fldCharType="separate"/>
        </w:r>
        <w:r>
          <w:rPr>
            <w:rStyle w:val="Hyperlink"/>
            <w:rFonts w:ascii="Arial" w:eastAsiaTheme="majorEastAsia" w:hAnsi="Arial" w:cs="Arial"/>
            <w:color w:val="FF0000"/>
          </w:rPr>
          <w:t>java.lang.NullPointerException</w:t>
        </w:r>
        <w:proofErr w:type="spellEnd"/>
        <w:r w:rsidR="007104CB">
          <w:rPr>
            <w:rFonts w:ascii="Arial" w:hAnsi="Arial" w:cs="Arial"/>
            <w:color w:val="666666"/>
          </w:rPr>
          <w:fldChar w:fldCharType="end"/>
        </w:r>
        <w:r>
          <w:rPr>
            <w:rFonts w:ascii="Arial" w:hAnsi="Arial" w:cs="Arial"/>
            <w:color w:val="666666"/>
          </w:rPr>
          <w:t xml:space="preserve"> because while evaluating the OR logical operator it will first evaluate both the literals and since </w:t>
        </w:r>
        <w:proofErr w:type="spellStart"/>
        <w:r>
          <w:rPr>
            <w:rFonts w:ascii="Arial" w:hAnsi="Arial" w:cs="Arial"/>
            <w:color w:val="666666"/>
          </w:rPr>
          <w:t>str</w:t>
        </w:r>
        <w:proofErr w:type="spellEnd"/>
        <w:r>
          <w:rPr>
            <w:rFonts w:ascii="Arial" w:hAnsi="Arial" w:cs="Arial"/>
            <w:color w:val="666666"/>
          </w:rPr>
          <w:t xml:space="preserve"> is null, .</w:t>
        </w:r>
        <w:proofErr w:type="gramStart"/>
        <w:r>
          <w:rPr>
            <w:rFonts w:ascii="Arial" w:hAnsi="Arial" w:cs="Arial"/>
            <w:color w:val="666666"/>
          </w:rPr>
          <w:t>equals(</w:t>
        </w:r>
        <w:proofErr w:type="gramEnd"/>
        <w:r>
          <w:rPr>
            <w:rFonts w:ascii="Arial" w:hAnsi="Arial" w:cs="Arial"/>
            <w:color w:val="666666"/>
          </w:rPr>
          <w:t xml:space="preserve">) method will throw exception.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always advisable to use short circuit logical operators </w:t>
        </w:r>
        <w:proofErr w:type="spellStart"/>
        <w:r>
          <w:rPr>
            <w:rFonts w:ascii="Arial" w:hAnsi="Arial" w:cs="Arial"/>
            <w:color w:val="666666"/>
          </w:rPr>
          <w:t>i.e</w:t>
        </w:r>
        <w:proofErr w:type="spellEnd"/>
        <w:r>
          <w:rPr>
            <w:rFonts w:ascii="Arial" w:hAnsi="Arial" w:cs="Arial"/>
            <w:color w:val="666666"/>
          </w:rPr>
          <w:t xml:space="preserve"> "||" and "&amp;&amp;" which evaluates the literals values from left and since the first literal will return true, it will skip the second literal evaluation.</w:t>
        </w:r>
      </w:ins>
    </w:p>
    <w:p w:rsidR="00A6061A" w:rsidRDefault="00A6061A" w:rsidP="00A6061A">
      <w:pPr>
        <w:pStyle w:val="Heading3"/>
        <w:keepNext w:val="0"/>
        <w:keepLines w:val="0"/>
        <w:numPr>
          <w:ilvl w:val="0"/>
          <w:numId w:val="2"/>
        </w:numPr>
        <w:shd w:val="clear" w:color="auto" w:fill="FFFFFF"/>
        <w:spacing w:before="0" w:after="240" w:line="240" w:lineRule="auto"/>
        <w:ind w:left="600"/>
        <w:rPr>
          <w:ins w:id="157" w:author="Unknown"/>
          <w:rFonts w:ascii="Arial" w:hAnsi="Arial" w:cs="Arial"/>
          <w:color w:val="000000"/>
          <w:sz w:val="36"/>
          <w:szCs w:val="36"/>
        </w:rPr>
      </w:pPr>
      <w:ins w:id="158" w:author="Unknown">
        <w:r>
          <w:rPr>
            <w:rFonts w:ascii="Arial" w:hAnsi="Arial" w:cs="Arial"/>
            <w:color w:val="000000"/>
            <w:sz w:val="36"/>
            <w:szCs w:val="36"/>
          </w:rPr>
          <w:t>Java Programming Interview Question 6 Answer and Explanation</w:t>
        </w:r>
      </w:ins>
    </w:p>
    <w:p w:rsidR="00A6061A" w:rsidRDefault="00A6061A" w:rsidP="00A6061A">
      <w:pPr>
        <w:pStyle w:val="NormalWeb"/>
        <w:shd w:val="clear" w:color="auto" w:fill="FFFFFF"/>
        <w:spacing w:before="0" w:beforeAutospacing="0" w:after="390" w:afterAutospacing="0"/>
        <w:ind w:left="600"/>
        <w:rPr>
          <w:ins w:id="159" w:author="Unknown"/>
          <w:rFonts w:ascii="Arial" w:hAnsi="Arial" w:cs="Arial"/>
          <w:color w:val="666666"/>
        </w:rPr>
      </w:pPr>
      <w:ins w:id="160" w:author="Unknown">
        <w:r>
          <w:rPr>
            <w:rFonts w:ascii="Arial" w:hAnsi="Arial" w:cs="Arial"/>
            <w:color w:val="666666"/>
          </w:rPr>
          <w:t>The statements will print </w:t>
        </w:r>
        <w:proofErr w:type="spellStart"/>
        <w:proofErr w:type="gramStart"/>
        <w:r>
          <w:rPr>
            <w:rStyle w:val="HTMLCode"/>
            <w:color w:val="666666"/>
            <w:sz w:val="24"/>
            <w:szCs w:val="24"/>
            <w:shd w:val="clear" w:color="auto" w:fill="EFE8E5"/>
          </w:rPr>
          <w:t>abc</w:t>
        </w:r>
        <w:proofErr w:type="spellEnd"/>
        <w:proofErr w:type="gramEnd"/>
        <w:r>
          <w:rPr>
            <w:rFonts w:ascii="Arial" w:hAnsi="Arial" w:cs="Arial"/>
            <w:color w:val="666666"/>
          </w:rPr>
          <w:t>. Notice that </w:t>
        </w:r>
        <w:proofErr w:type="spellStart"/>
        <w:r>
          <w:rPr>
            <w:rStyle w:val="HTMLCode"/>
            <w:color w:val="666666"/>
            <w:sz w:val="24"/>
            <w:szCs w:val="24"/>
            <w:shd w:val="clear" w:color="auto" w:fill="EFE8E5"/>
          </w:rPr>
          <w:t>x.concat</w:t>
        </w:r>
        <w:proofErr w:type="spellEnd"/>
        <w:r>
          <w:rPr>
            <w:rStyle w:val="HTMLCode"/>
            <w:color w:val="666666"/>
            <w:sz w:val="24"/>
            <w:szCs w:val="24"/>
            <w:shd w:val="clear" w:color="auto" w:fill="EFE8E5"/>
          </w:rPr>
          <w:t>(y);</w:t>
        </w:r>
        <w:r>
          <w:rPr>
            <w:rFonts w:ascii="Arial" w:hAnsi="Arial" w:cs="Arial"/>
            <w:color w:val="666666"/>
          </w:rPr>
          <w:t> will create a new string but it’s not assigned to x, so value of x is not changed.</w:t>
        </w:r>
      </w:ins>
    </w:p>
    <w:p w:rsidR="00A6061A" w:rsidRDefault="00A6061A" w:rsidP="00A6061A">
      <w:pPr>
        <w:pStyle w:val="Heading3"/>
        <w:keepNext w:val="0"/>
        <w:keepLines w:val="0"/>
        <w:numPr>
          <w:ilvl w:val="0"/>
          <w:numId w:val="2"/>
        </w:numPr>
        <w:shd w:val="clear" w:color="auto" w:fill="FFFFFF"/>
        <w:spacing w:before="0" w:after="240" w:line="240" w:lineRule="auto"/>
        <w:ind w:left="600"/>
        <w:rPr>
          <w:ins w:id="161" w:author="Unknown"/>
          <w:rFonts w:ascii="Arial" w:hAnsi="Arial" w:cs="Arial"/>
          <w:color w:val="000000"/>
          <w:sz w:val="36"/>
          <w:szCs w:val="36"/>
        </w:rPr>
      </w:pPr>
      <w:ins w:id="162" w:author="Unknown">
        <w:r>
          <w:rPr>
            <w:rFonts w:ascii="Arial" w:hAnsi="Arial" w:cs="Arial"/>
            <w:color w:val="000000"/>
            <w:sz w:val="36"/>
            <w:szCs w:val="36"/>
          </w:rPr>
          <w:t>Java Programming Interview Question 7 Answer and Explanation</w:t>
        </w:r>
      </w:ins>
    </w:p>
    <w:p w:rsidR="00A6061A" w:rsidRDefault="00A6061A" w:rsidP="00A6061A">
      <w:pPr>
        <w:pStyle w:val="NormalWeb"/>
        <w:shd w:val="clear" w:color="auto" w:fill="FFFFFF"/>
        <w:spacing w:before="0" w:beforeAutospacing="0" w:after="390" w:afterAutospacing="0"/>
        <w:ind w:left="600"/>
        <w:rPr>
          <w:ins w:id="163" w:author="Unknown"/>
          <w:rFonts w:ascii="Arial" w:hAnsi="Arial" w:cs="Arial"/>
          <w:color w:val="666666"/>
        </w:rPr>
      </w:pPr>
      <w:ins w:id="164" w:author="Unknown">
        <w:r>
          <w:rPr>
            <w:rFonts w:ascii="Arial" w:hAnsi="Arial" w:cs="Arial"/>
            <w:color w:val="666666"/>
          </w:rPr>
          <w:t xml:space="preserve">This is a tricky </w:t>
        </w:r>
        <w:proofErr w:type="gramStart"/>
        <w:r>
          <w:rPr>
            <w:rFonts w:ascii="Arial" w:hAnsi="Arial" w:cs="Arial"/>
            <w:color w:val="666666"/>
          </w:rPr>
          <w:t>question,</w:t>
        </w:r>
        <w:proofErr w:type="gramEnd"/>
        <w:r>
          <w:rPr>
            <w:rFonts w:ascii="Arial" w:hAnsi="Arial" w:cs="Arial"/>
            <w:color w:val="666666"/>
          </w:rPr>
          <w:t xml:space="preserve"> it looks like the test is about the order of execution of the mathematical operators and syntax of main method will get overlooked. It will produce Runtime error because main method is not static, something like below.</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65" w:author="Unknown"/>
          <w:rStyle w:val="pln"/>
          <w:color w:val="000000"/>
          <w:sz w:val="24"/>
          <w:szCs w:val="24"/>
        </w:rPr>
      </w:pPr>
      <w:proofErr w:type="spellStart"/>
      <w:proofErr w:type="gramStart"/>
      <w:ins w:id="166" w:author="Unknown">
        <w:r>
          <w:rPr>
            <w:rStyle w:val="pln"/>
            <w:color w:val="000000"/>
            <w:sz w:val="24"/>
            <w:szCs w:val="24"/>
          </w:rPr>
          <w:t>pankaj</w:t>
        </w:r>
        <w:r>
          <w:rPr>
            <w:rStyle w:val="pun"/>
            <w:color w:val="666600"/>
            <w:sz w:val="24"/>
            <w:szCs w:val="24"/>
          </w:rPr>
          <w:t>:</w:t>
        </w:r>
        <w:proofErr w:type="gramEnd"/>
        <w:r>
          <w:rPr>
            <w:rStyle w:val="pln"/>
            <w:color w:val="000000"/>
            <w:sz w:val="24"/>
            <w:szCs w:val="24"/>
          </w:rPr>
          <w:t>bin</w:t>
        </w:r>
        <w:proofErr w:type="spellEnd"/>
        <w:r>
          <w:rPr>
            <w:rStyle w:val="pln"/>
            <w:color w:val="000000"/>
            <w:sz w:val="24"/>
            <w:szCs w:val="24"/>
          </w:rPr>
          <w:t xml:space="preserve"> </w:t>
        </w:r>
        <w:proofErr w:type="spellStart"/>
        <w:r>
          <w:rPr>
            <w:rStyle w:val="pln"/>
            <w:color w:val="000000"/>
            <w:sz w:val="24"/>
            <w:szCs w:val="24"/>
          </w:rPr>
          <w:t>pankaj</w:t>
        </w:r>
        <w:proofErr w:type="spellEnd"/>
        <w:r>
          <w:rPr>
            <w:rStyle w:val="pln"/>
            <w:color w:val="000000"/>
            <w:sz w:val="24"/>
            <w:szCs w:val="24"/>
          </w:rPr>
          <w:t xml:space="preserve">$ java </w:t>
        </w:r>
        <w:proofErr w:type="spellStart"/>
        <w:r>
          <w:rPr>
            <w:rStyle w:val="typ"/>
            <w:color w:val="660066"/>
            <w:sz w:val="24"/>
            <w:szCs w:val="24"/>
          </w:rPr>
          <w:t>MathTest</w:t>
        </w:r>
        <w:proofErr w:type="spellEnd"/>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67" w:author="Unknown"/>
          <w:rStyle w:val="pln"/>
          <w:color w:val="000000"/>
          <w:sz w:val="24"/>
          <w:szCs w:val="24"/>
        </w:rPr>
      </w:pPr>
      <w:ins w:id="168" w:author="Unknown">
        <w:r>
          <w:rPr>
            <w:rStyle w:val="typ"/>
            <w:color w:val="660066"/>
            <w:sz w:val="24"/>
            <w:szCs w:val="24"/>
          </w:rPr>
          <w:t>Error</w:t>
        </w:r>
        <w:r>
          <w:rPr>
            <w:rStyle w:val="pun"/>
            <w:color w:val="666600"/>
            <w:sz w:val="24"/>
            <w:szCs w:val="24"/>
          </w:rPr>
          <w:t>:</w:t>
        </w:r>
        <w:r>
          <w:rPr>
            <w:rStyle w:val="pln"/>
            <w:color w:val="000000"/>
            <w:sz w:val="24"/>
            <w:szCs w:val="24"/>
          </w:rPr>
          <w:t xml:space="preserve"> </w:t>
        </w:r>
        <w:r>
          <w:rPr>
            <w:rStyle w:val="typ"/>
            <w:color w:val="660066"/>
            <w:sz w:val="24"/>
            <w:szCs w:val="24"/>
          </w:rPr>
          <w:t>Main</w:t>
        </w:r>
        <w:r>
          <w:rPr>
            <w:rStyle w:val="pln"/>
            <w:color w:val="000000"/>
            <w:sz w:val="24"/>
            <w:szCs w:val="24"/>
          </w:rPr>
          <w:t xml:space="preserve"> method </w:t>
        </w:r>
        <w:r>
          <w:rPr>
            <w:rStyle w:val="kwd"/>
            <w:color w:val="000088"/>
            <w:sz w:val="24"/>
            <w:szCs w:val="24"/>
          </w:rPr>
          <w:t>is</w:t>
        </w:r>
        <w:r>
          <w:rPr>
            <w:rStyle w:val="pln"/>
            <w:color w:val="000000"/>
            <w:sz w:val="24"/>
            <w:szCs w:val="24"/>
          </w:rPr>
          <w:t xml:space="preserve"> </w:t>
        </w:r>
        <w:r>
          <w:rPr>
            <w:rStyle w:val="kwd"/>
            <w:color w:val="000088"/>
            <w:sz w:val="24"/>
            <w:szCs w:val="24"/>
          </w:rPr>
          <w:t>not</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in</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proofErr w:type="gramStart"/>
        <w:r>
          <w:rPr>
            <w:rStyle w:val="typ"/>
            <w:color w:val="660066"/>
            <w:sz w:val="24"/>
            <w:szCs w:val="24"/>
          </w:rPr>
          <w:t>MathTest</w:t>
        </w:r>
        <w:proofErr w:type="spellEnd"/>
        <w:r>
          <w:rPr>
            <w:rStyle w:val="pun"/>
            <w:color w:val="666600"/>
            <w:sz w:val="24"/>
            <w:szCs w:val="24"/>
          </w:rPr>
          <w:t>,</w:t>
        </w:r>
        <w:proofErr w:type="gramEnd"/>
        <w:r>
          <w:rPr>
            <w:rStyle w:val="pln"/>
            <w:color w:val="000000"/>
            <w:sz w:val="24"/>
            <w:szCs w:val="24"/>
          </w:rPr>
          <w:t xml:space="preserve"> please define the main method </w:t>
        </w:r>
        <w:r>
          <w:rPr>
            <w:rStyle w:val="kwd"/>
            <w:color w:val="000088"/>
            <w:sz w:val="24"/>
            <w:szCs w:val="24"/>
          </w:rPr>
          <w:t>as</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ins w:id="169" w:author="Unknown"/>
          <w:color w:val="666666"/>
          <w:sz w:val="24"/>
          <w:szCs w:val="24"/>
        </w:rPr>
      </w:pPr>
      <w:ins w:id="170" w:author="Unknown">
        <w:r>
          <w:rPr>
            <w:rStyle w:val="pln"/>
            <w:color w:val="000000"/>
            <w:sz w:val="24"/>
            <w:szCs w:val="24"/>
          </w:rPr>
          <w:t xml:space="preserve">   </w:t>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ins>
    </w:p>
    <w:p w:rsidR="00A6061A" w:rsidRDefault="00A6061A" w:rsidP="00A6061A">
      <w:pPr>
        <w:pStyle w:val="Heading3"/>
        <w:keepNext w:val="0"/>
        <w:keepLines w:val="0"/>
        <w:numPr>
          <w:ilvl w:val="0"/>
          <w:numId w:val="2"/>
        </w:numPr>
        <w:shd w:val="clear" w:color="auto" w:fill="FFFFFF"/>
        <w:spacing w:before="0" w:after="240" w:line="240" w:lineRule="auto"/>
        <w:ind w:left="600"/>
        <w:rPr>
          <w:ins w:id="171" w:author="Unknown"/>
          <w:rFonts w:ascii="Arial" w:hAnsi="Arial" w:cs="Arial"/>
          <w:color w:val="000000"/>
          <w:sz w:val="36"/>
          <w:szCs w:val="36"/>
        </w:rPr>
      </w:pPr>
      <w:ins w:id="172" w:author="Unknown">
        <w:r>
          <w:rPr>
            <w:rFonts w:ascii="Arial" w:hAnsi="Arial" w:cs="Arial"/>
            <w:color w:val="000000"/>
            <w:sz w:val="36"/>
            <w:szCs w:val="36"/>
          </w:rPr>
          <w:t>Java Programming Interview Question 8 Answer and Explanation</w:t>
        </w:r>
      </w:ins>
    </w:p>
    <w:p w:rsidR="00A6061A" w:rsidRDefault="00A6061A" w:rsidP="00A6061A">
      <w:pPr>
        <w:pStyle w:val="NormalWeb"/>
        <w:shd w:val="clear" w:color="auto" w:fill="FFFFFF"/>
        <w:spacing w:before="0" w:beforeAutospacing="0" w:after="390" w:afterAutospacing="0"/>
        <w:ind w:left="600"/>
        <w:rPr>
          <w:ins w:id="173" w:author="Unknown"/>
          <w:rFonts w:ascii="Arial" w:hAnsi="Arial" w:cs="Arial"/>
          <w:color w:val="666666"/>
        </w:rPr>
      </w:pPr>
      <w:ins w:id="174" w:author="Unknown">
        <w:r>
          <w:rPr>
            <w:rFonts w:ascii="Arial" w:hAnsi="Arial" w:cs="Arial"/>
            <w:color w:val="666666"/>
          </w:rPr>
          <w:t>No, it won't print Hello. It will be a compile time error as </w:t>
        </w:r>
        <w:proofErr w:type="gramStart"/>
        <w:r>
          <w:rPr>
            <w:rStyle w:val="HTMLCode"/>
            <w:color w:val="666666"/>
            <w:sz w:val="24"/>
            <w:szCs w:val="24"/>
            <w:shd w:val="clear" w:color="auto" w:fill="EFE8E5"/>
          </w:rPr>
          <w:t>The</w:t>
        </w:r>
        <w:proofErr w:type="gramEnd"/>
        <w:r>
          <w:rPr>
            <w:rStyle w:val="HTMLCode"/>
            <w:color w:val="666666"/>
            <w:sz w:val="24"/>
            <w:szCs w:val="24"/>
            <w:shd w:val="clear" w:color="auto" w:fill="EFE8E5"/>
          </w:rPr>
          <w:t xml:space="preserve"> exception </w:t>
        </w:r>
        <w:proofErr w:type="spellStart"/>
        <w:r>
          <w:rPr>
            <w:rStyle w:val="HTMLCode"/>
            <w:color w:val="666666"/>
            <w:sz w:val="24"/>
            <w:szCs w:val="24"/>
            <w:shd w:val="clear" w:color="auto" w:fill="EFE8E5"/>
          </w:rPr>
          <w:t>IOException</w:t>
        </w:r>
        <w:proofErr w:type="spellEnd"/>
        <w:r>
          <w:rPr>
            <w:rStyle w:val="HTMLCode"/>
            <w:color w:val="666666"/>
            <w:sz w:val="24"/>
            <w:szCs w:val="24"/>
            <w:shd w:val="clear" w:color="auto" w:fill="EFE8E5"/>
          </w:rPr>
          <w:t xml:space="preserve"> is already caught by the alternative Exception</w:t>
        </w:r>
        <w:r>
          <w:rPr>
            <w:rFonts w:ascii="Arial" w:hAnsi="Arial" w:cs="Arial"/>
            <w:color w:val="666666"/>
          </w:rPr>
          <w:t>.</w:t>
        </w:r>
      </w:ins>
    </w:p>
    <w:p w:rsidR="00A6061A" w:rsidRDefault="00A6061A" w:rsidP="00A6061A">
      <w:pPr>
        <w:pStyle w:val="NormalWeb"/>
        <w:shd w:val="clear" w:color="auto" w:fill="FFFFFF"/>
        <w:spacing w:before="0" w:beforeAutospacing="0" w:after="390" w:afterAutospacing="0"/>
        <w:rPr>
          <w:ins w:id="175" w:author="Unknown"/>
          <w:rFonts w:ascii="Arial" w:hAnsi="Arial" w:cs="Arial"/>
          <w:color w:val="666666"/>
        </w:rPr>
      </w:pPr>
      <w:ins w:id="176" w:author="Unknown">
        <w:r>
          <w:rPr>
            <w:rFonts w:ascii="Arial" w:hAnsi="Arial" w:cs="Arial"/>
            <w:color w:val="666666"/>
          </w:rPr>
          <w:t>I hope that the above scenarios will help a bit in understanding some of the java concepts. Please try these java programming interview questions before going to the solution and comment to let me know your score. </w:t>
        </w:r>
        <w:r w:rsidR="007104CB">
          <w:rPr>
            <w:rFonts w:ascii="Arial" w:hAnsi="Arial" w:cs="Arial"/>
            <w:color w:val="666666"/>
          </w:rPr>
          <w:fldChar w:fldCharType="begin"/>
        </w:r>
        <w:r>
          <w:rPr>
            <w:rFonts w:ascii="Arial" w:hAnsi="Arial" w:cs="Arial"/>
            <w:color w:val="666666"/>
          </w:rPr>
          <w:instrText xml:space="preserve"> INCLUDEPICTURE "https://s.w.org/images/core/emoji/2.3/svg/1f642.svg" \* MERGEFORMATINET </w:instrText>
        </w:r>
      </w:ins>
      <w:r w:rsidR="007104CB">
        <w:rPr>
          <w:rFonts w:ascii="Arial" w:hAnsi="Arial" w:cs="Arial"/>
          <w:color w:val="666666"/>
        </w:rPr>
        <w:fldChar w:fldCharType="separate"/>
      </w:r>
      <w:r w:rsidR="007104CB" w:rsidRPr="007104CB">
        <w:rPr>
          <w:rFonts w:ascii="Arial" w:hAnsi="Arial" w:cs="Arial"/>
          <w:color w:val="66666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ins w:id="177" w:author="Unknown">
        <w:r w:rsidR="007104CB">
          <w:rPr>
            <w:rFonts w:ascii="Arial" w:hAnsi="Arial" w:cs="Arial"/>
            <w:color w:val="666666"/>
          </w:rPr>
          <w:fldChar w:fldCharType="end"/>
        </w:r>
      </w:ins>
    </w:p>
    <w:p w:rsidR="00E96882" w:rsidRDefault="00E96882"/>
    <w:p w:rsidR="00A6061A" w:rsidRDefault="00A6061A"/>
    <w:p w:rsidR="00A6061A" w:rsidRDefault="00A6061A" w:rsidP="00A6061A">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Java Tricky Interview Question 1</w:t>
      </w:r>
    </w:p>
    <w:p w:rsidR="00A6061A" w:rsidRDefault="00A6061A" w:rsidP="00A6061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What is the output of the below program?</w:t>
      </w:r>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8" w:author="Unknown"/>
          <w:rStyle w:val="pln"/>
          <w:color w:val="000000"/>
          <w:sz w:val="24"/>
          <w:szCs w:val="24"/>
        </w:rPr>
      </w:pPr>
      <w:proofErr w:type="gramStart"/>
      <w:ins w:id="179"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w:t>
        </w:r>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0" w:author="Unknown"/>
          <w:rStyle w:val="pln"/>
          <w:color w:val="000000"/>
          <w:sz w:val="24"/>
          <w:szCs w:val="24"/>
        </w:rPr>
      </w:pPr>
      <w:ins w:id="181"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2" w:author="Unknown"/>
          <w:rStyle w:val="pln"/>
          <w:color w:val="000000"/>
          <w:sz w:val="24"/>
          <w:szCs w:val="24"/>
        </w:rPr>
      </w:pPr>
      <w:ins w:id="183" w:author="Unknown">
        <w:r>
          <w:rPr>
            <w:rStyle w:val="pln"/>
            <w:color w:val="000000"/>
            <w:sz w:val="24"/>
            <w:szCs w:val="24"/>
          </w:rPr>
          <w:tab/>
        </w:r>
        <w:r>
          <w:rPr>
            <w:rStyle w:val="pln"/>
            <w:color w:val="000000"/>
            <w:sz w:val="24"/>
            <w:szCs w:val="24"/>
          </w:rPr>
          <w:tab/>
        </w:r>
        <w:proofErr w:type="gramStart"/>
        <w:r>
          <w:rPr>
            <w:rStyle w:val="pln"/>
            <w:color w:val="000000"/>
            <w:sz w:val="24"/>
            <w:szCs w:val="24"/>
          </w:rPr>
          <w:t>method</w:t>
        </w:r>
        <w:r>
          <w:rPr>
            <w:rStyle w:val="pun"/>
            <w:color w:val="666600"/>
            <w:sz w:val="24"/>
            <w:szCs w:val="24"/>
          </w:rPr>
          <w:t>(</w:t>
        </w:r>
        <w:proofErr w:type="gramEnd"/>
        <w:r>
          <w:rPr>
            <w:rStyle w:val="kwd"/>
            <w:color w:val="000088"/>
            <w:sz w:val="24"/>
            <w:szCs w:val="24"/>
          </w:rPr>
          <w:t>null</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4" w:author="Unknown"/>
          <w:rStyle w:val="pln"/>
          <w:color w:val="000000"/>
          <w:sz w:val="24"/>
          <w:szCs w:val="24"/>
        </w:rPr>
      </w:pPr>
      <w:ins w:id="185" w:author="Unknown">
        <w:r>
          <w:rPr>
            <w:rStyle w:val="pln"/>
            <w:color w:val="000000"/>
            <w:sz w:val="24"/>
            <w:szCs w:val="24"/>
          </w:rPr>
          <w:tab/>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6" w:author="Unknown"/>
          <w:rStyle w:val="pln"/>
          <w:color w:val="000000"/>
          <w:sz w:val="24"/>
          <w:szCs w:val="24"/>
        </w:rPr>
      </w:pPr>
      <w:ins w:id="187"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method</w:t>
        </w:r>
        <w:r>
          <w:rPr>
            <w:rStyle w:val="pun"/>
            <w:color w:val="666600"/>
            <w:sz w:val="24"/>
            <w:szCs w:val="24"/>
          </w:rPr>
          <w:t>(</w:t>
        </w:r>
        <w:r>
          <w:rPr>
            <w:rStyle w:val="typ"/>
            <w:color w:val="660066"/>
            <w:sz w:val="24"/>
            <w:szCs w:val="24"/>
          </w:rPr>
          <w:t>Object</w:t>
        </w:r>
        <w:r>
          <w:rPr>
            <w:rStyle w:val="pln"/>
            <w:color w:val="000000"/>
            <w:sz w:val="24"/>
            <w:szCs w:val="24"/>
          </w:rPr>
          <w:t xml:space="preserve"> o</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8" w:author="Unknown"/>
          <w:rStyle w:val="pln"/>
          <w:color w:val="000000"/>
          <w:sz w:val="24"/>
          <w:szCs w:val="24"/>
        </w:rPr>
      </w:pPr>
      <w:ins w:id="189" w:author="Unknown">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 xml:space="preserve">"Object </w:t>
        </w:r>
        <w:proofErr w:type="spellStart"/>
        <w:r>
          <w:rPr>
            <w:rStyle w:val="str"/>
            <w:color w:val="008800"/>
            <w:sz w:val="24"/>
            <w:szCs w:val="24"/>
          </w:rPr>
          <w:t>impl</w:t>
        </w:r>
        <w:proofErr w:type="spellEnd"/>
        <w:r>
          <w:rPr>
            <w:rStyle w:val="str"/>
            <w:color w:val="008800"/>
            <w:sz w:val="24"/>
            <w:szCs w:val="24"/>
          </w:rPr>
          <w:t>"</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90" w:author="Unknown"/>
          <w:rStyle w:val="pln"/>
          <w:color w:val="000000"/>
          <w:sz w:val="24"/>
          <w:szCs w:val="24"/>
        </w:rPr>
      </w:pPr>
      <w:ins w:id="191" w:author="Unknown">
        <w:r>
          <w:rPr>
            <w:rStyle w:val="pln"/>
            <w:color w:val="000000"/>
            <w:sz w:val="24"/>
            <w:szCs w:val="24"/>
          </w:rPr>
          <w:tab/>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92" w:author="Unknown"/>
          <w:rStyle w:val="pln"/>
          <w:color w:val="000000"/>
          <w:sz w:val="24"/>
          <w:szCs w:val="24"/>
        </w:rPr>
      </w:pPr>
      <w:ins w:id="193" w:author="Unknown">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method</w:t>
        </w:r>
        <w:r>
          <w:rPr>
            <w:rStyle w:val="pun"/>
            <w:color w:val="666600"/>
            <w:sz w:val="24"/>
            <w:szCs w:val="24"/>
          </w:rPr>
          <w:t>(</w:t>
        </w:r>
        <w:r>
          <w:rPr>
            <w:rStyle w:val="typ"/>
            <w:color w:val="660066"/>
            <w:sz w:val="24"/>
            <w:szCs w:val="24"/>
          </w:rPr>
          <w:t>String</w:t>
        </w:r>
        <w:r>
          <w:rPr>
            <w:rStyle w:val="pln"/>
            <w:color w:val="000000"/>
            <w:sz w:val="24"/>
            <w:szCs w:val="24"/>
          </w:rPr>
          <w:t xml:space="preserve"> 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94" w:author="Unknown"/>
          <w:rStyle w:val="pln"/>
          <w:color w:val="000000"/>
          <w:sz w:val="24"/>
          <w:szCs w:val="24"/>
        </w:rPr>
      </w:pPr>
      <w:ins w:id="195" w:author="Unknown">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 xml:space="preserve">"String </w:t>
        </w:r>
        <w:proofErr w:type="spellStart"/>
        <w:r>
          <w:rPr>
            <w:rStyle w:val="str"/>
            <w:color w:val="008800"/>
            <w:sz w:val="24"/>
            <w:szCs w:val="24"/>
          </w:rPr>
          <w:t>impl</w:t>
        </w:r>
        <w:proofErr w:type="spellEnd"/>
        <w:r>
          <w:rPr>
            <w:rStyle w:val="str"/>
            <w:color w:val="008800"/>
            <w:sz w:val="24"/>
            <w:szCs w:val="24"/>
          </w:rPr>
          <w:t>"</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96" w:author="Unknown"/>
          <w:rStyle w:val="pln"/>
          <w:color w:val="000000"/>
          <w:sz w:val="24"/>
          <w:szCs w:val="24"/>
        </w:rPr>
      </w:pPr>
      <w:ins w:id="197" w:author="Unknown">
        <w:r>
          <w:rPr>
            <w:rStyle w:val="pln"/>
            <w:color w:val="000000"/>
            <w:sz w:val="24"/>
            <w:szCs w:val="24"/>
          </w:rPr>
          <w:tab/>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98" w:author="Unknown"/>
          <w:color w:val="666666"/>
          <w:sz w:val="24"/>
          <w:szCs w:val="24"/>
        </w:rPr>
      </w:pPr>
      <w:ins w:id="199" w:author="Unknown">
        <w:r>
          <w:rPr>
            <w:rStyle w:val="pun"/>
            <w:color w:val="666600"/>
            <w:sz w:val="24"/>
            <w:szCs w:val="24"/>
          </w:rPr>
          <w:t>}</w:t>
        </w:r>
      </w:ins>
    </w:p>
    <w:p w:rsidR="00A6061A" w:rsidRDefault="00A6061A" w:rsidP="00A6061A">
      <w:pPr>
        <w:pStyle w:val="Heading3"/>
        <w:shd w:val="clear" w:color="auto" w:fill="FFFFFF"/>
        <w:spacing w:before="0" w:after="240"/>
        <w:rPr>
          <w:ins w:id="200" w:author="Unknown"/>
          <w:rFonts w:ascii="Arial" w:hAnsi="Arial" w:cs="Arial"/>
          <w:color w:val="000000"/>
          <w:sz w:val="36"/>
          <w:szCs w:val="36"/>
        </w:rPr>
      </w:pPr>
      <w:ins w:id="201" w:author="Unknown">
        <w:r>
          <w:rPr>
            <w:rFonts w:ascii="Arial" w:hAnsi="Arial" w:cs="Arial"/>
            <w:color w:val="000000"/>
            <w:sz w:val="36"/>
            <w:szCs w:val="36"/>
          </w:rPr>
          <w:t>Java Tricky Programming Question 2</w:t>
        </w:r>
      </w:ins>
    </w:p>
    <w:p w:rsidR="00A6061A" w:rsidRDefault="00A6061A" w:rsidP="00A6061A">
      <w:pPr>
        <w:pStyle w:val="NormalWeb"/>
        <w:shd w:val="clear" w:color="auto" w:fill="FFFFFF"/>
        <w:spacing w:before="0" w:beforeAutospacing="0" w:after="390" w:afterAutospacing="0"/>
        <w:rPr>
          <w:ins w:id="202" w:author="Unknown"/>
          <w:rFonts w:ascii="Arial" w:hAnsi="Arial" w:cs="Arial"/>
          <w:color w:val="666666"/>
        </w:rPr>
      </w:pPr>
      <w:ins w:id="203" w:author="Unknown">
        <w:r>
          <w:rPr>
            <w:rFonts w:ascii="Arial" w:hAnsi="Arial" w:cs="Arial"/>
            <w:color w:val="666666"/>
          </w:rPr>
          <w:t>What will below statements print?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4" w:author="Unknown"/>
          <w:rStyle w:val="pln"/>
          <w:color w:val="000000"/>
          <w:sz w:val="24"/>
          <w:szCs w:val="24"/>
        </w:rPr>
      </w:pPr>
      <w:proofErr w:type="gramStart"/>
      <w:ins w:id="205" w:author="Unknown">
        <w:r>
          <w:rPr>
            <w:rStyle w:val="kwd"/>
            <w:color w:val="000088"/>
            <w:sz w:val="24"/>
            <w:szCs w:val="24"/>
          </w:rPr>
          <w:t>long</w:t>
        </w:r>
        <w:proofErr w:type="gramEnd"/>
        <w:r>
          <w:rPr>
            <w:rStyle w:val="pln"/>
            <w:color w:val="000000"/>
            <w:sz w:val="24"/>
            <w:szCs w:val="24"/>
          </w:rPr>
          <w:t xml:space="preserve"> </w:t>
        </w:r>
        <w:proofErr w:type="spellStart"/>
        <w:r>
          <w:rPr>
            <w:rStyle w:val="pln"/>
            <w:color w:val="000000"/>
            <w:sz w:val="24"/>
            <w:szCs w:val="24"/>
          </w:rPr>
          <w:t>longWithL</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1000</w:t>
        </w:r>
        <w:r>
          <w:rPr>
            <w:rStyle w:val="pun"/>
            <w:color w:val="666600"/>
            <w:sz w:val="24"/>
            <w:szCs w:val="24"/>
          </w:rPr>
          <w:t>*</w:t>
        </w:r>
        <w:r>
          <w:rPr>
            <w:rStyle w:val="lit"/>
            <w:color w:val="006666"/>
            <w:sz w:val="24"/>
            <w:szCs w:val="24"/>
          </w:rPr>
          <w:t>60</w:t>
        </w:r>
        <w:r>
          <w:rPr>
            <w:rStyle w:val="pun"/>
            <w:color w:val="666600"/>
            <w:sz w:val="24"/>
            <w:szCs w:val="24"/>
          </w:rPr>
          <w:t>*</w:t>
        </w:r>
        <w:r>
          <w:rPr>
            <w:rStyle w:val="lit"/>
            <w:color w:val="006666"/>
            <w:sz w:val="24"/>
            <w:szCs w:val="24"/>
          </w:rPr>
          <w:t>60</w:t>
        </w:r>
        <w:r>
          <w:rPr>
            <w:rStyle w:val="pun"/>
            <w:color w:val="666600"/>
            <w:sz w:val="24"/>
            <w:szCs w:val="24"/>
          </w:rPr>
          <w:t>*</w:t>
        </w:r>
        <w:r>
          <w:rPr>
            <w:rStyle w:val="lit"/>
            <w:color w:val="006666"/>
            <w:sz w:val="24"/>
            <w:szCs w:val="24"/>
          </w:rPr>
          <w:t>24</w:t>
        </w:r>
        <w:r>
          <w:rPr>
            <w:rStyle w:val="pun"/>
            <w:color w:val="666600"/>
            <w:sz w:val="24"/>
            <w:szCs w:val="24"/>
          </w:rPr>
          <w:t>*</w:t>
        </w:r>
        <w:r>
          <w:rPr>
            <w:rStyle w:val="lit"/>
            <w:color w:val="006666"/>
            <w:sz w:val="24"/>
            <w:szCs w:val="24"/>
          </w:rPr>
          <w:t>365L</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6" w:author="Unknown"/>
          <w:rStyle w:val="pln"/>
          <w:color w:val="000000"/>
          <w:sz w:val="24"/>
          <w:szCs w:val="24"/>
        </w:rPr>
      </w:pPr>
      <w:proofErr w:type="gramStart"/>
      <w:ins w:id="207" w:author="Unknown">
        <w:r>
          <w:rPr>
            <w:rStyle w:val="kwd"/>
            <w:color w:val="000088"/>
            <w:sz w:val="24"/>
            <w:szCs w:val="24"/>
          </w:rPr>
          <w:t>long</w:t>
        </w:r>
        <w:proofErr w:type="gramEnd"/>
        <w:r>
          <w:rPr>
            <w:rStyle w:val="pln"/>
            <w:color w:val="000000"/>
            <w:sz w:val="24"/>
            <w:szCs w:val="24"/>
          </w:rPr>
          <w:t xml:space="preserve"> </w:t>
        </w:r>
        <w:proofErr w:type="spellStart"/>
        <w:r>
          <w:rPr>
            <w:rStyle w:val="pln"/>
            <w:color w:val="000000"/>
            <w:sz w:val="24"/>
            <w:szCs w:val="24"/>
          </w:rPr>
          <w:t>longWithoutL</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1000</w:t>
        </w:r>
        <w:r>
          <w:rPr>
            <w:rStyle w:val="pun"/>
            <w:color w:val="666600"/>
            <w:sz w:val="24"/>
            <w:szCs w:val="24"/>
          </w:rPr>
          <w:t>*</w:t>
        </w:r>
        <w:r>
          <w:rPr>
            <w:rStyle w:val="lit"/>
            <w:color w:val="006666"/>
            <w:sz w:val="24"/>
            <w:szCs w:val="24"/>
          </w:rPr>
          <w:t>60</w:t>
        </w:r>
        <w:r>
          <w:rPr>
            <w:rStyle w:val="pun"/>
            <w:color w:val="666600"/>
            <w:sz w:val="24"/>
            <w:szCs w:val="24"/>
          </w:rPr>
          <w:t>*</w:t>
        </w:r>
        <w:r>
          <w:rPr>
            <w:rStyle w:val="lit"/>
            <w:color w:val="006666"/>
            <w:sz w:val="24"/>
            <w:szCs w:val="24"/>
          </w:rPr>
          <w:t>60</w:t>
        </w:r>
        <w:r>
          <w:rPr>
            <w:rStyle w:val="pun"/>
            <w:color w:val="666600"/>
            <w:sz w:val="24"/>
            <w:szCs w:val="24"/>
          </w:rPr>
          <w:t>*</w:t>
        </w:r>
        <w:r>
          <w:rPr>
            <w:rStyle w:val="lit"/>
            <w:color w:val="006666"/>
            <w:sz w:val="24"/>
            <w:szCs w:val="24"/>
          </w:rPr>
          <w:t>24</w:t>
        </w:r>
        <w:r>
          <w:rPr>
            <w:rStyle w:val="pun"/>
            <w:color w:val="666600"/>
            <w:sz w:val="24"/>
            <w:szCs w:val="24"/>
          </w:rPr>
          <w:t>*</w:t>
        </w:r>
        <w:r>
          <w:rPr>
            <w:rStyle w:val="lit"/>
            <w:color w:val="006666"/>
            <w:sz w:val="24"/>
            <w:szCs w:val="24"/>
          </w:rPr>
          <w:t>365</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8" w:author="Unknown"/>
          <w:rStyle w:val="pln"/>
          <w:color w:val="000000"/>
          <w:sz w:val="24"/>
          <w:szCs w:val="24"/>
        </w:rPr>
      </w:pPr>
      <w:proofErr w:type="spellStart"/>
      <w:proofErr w:type="gramStart"/>
      <w:ins w:id="209"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spellStart"/>
        <w:proofErr w:type="gramEnd"/>
        <w:r>
          <w:rPr>
            <w:rStyle w:val="pln"/>
            <w:color w:val="000000"/>
            <w:sz w:val="24"/>
            <w:szCs w:val="24"/>
          </w:rPr>
          <w:t>longWithL</w:t>
        </w:r>
        <w:proofErr w:type="spellEnd"/>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10" w:author="Unknown"/>
          <w:color w:val="666666"/>
          <w:sz w:val="24"/>
          <w:szCs w:val="24"/>
        </w:rPr>
      </w:pPr>
      <w:proofErr w:type="spellStart"/>
      <w:proofErr w:type="gramStart"/>
      <w:ins w:id="211"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spellStart"/>
        <w:proofErr w:type="gramEnd"/>
        <w:r>
          <w:rPr>
            <w:rStyle w:val="pln"/>
            <w:color w:val="000000"/>
            <w:sz w:val="24"/>
            <w:szCs w:val="24"/>
          </w:rPr>
          <w:t>longWithoutL</w:t>
        </w:r>
        <w:proofErr w:type="spellEnd"/>
        <w:r>
          <w:rPr>
            <w:rStyle w:val="pun"/>
            <w:color w:val="666600"/>
            <w:sz w:val="24"/>
            <w:szCs w:val="24"/>
          </w:rPr>
          <w:t>);</w:t>
        </w:r>
      </w:ins>
    </w:p>
    <w:p w:rsidR="00A6061A" w:rsidRDefault="00A6061A" w:rsidP="00A6061A">
      <w:pPr>
        <w:pStyle w:val="NormalWeb"/>
        <w:shd w:val="clear" w:color="auto" w:fill="FFFFFF"/>
        <w:spacing w:before="0" w:beforeAutospacing="0" w:after="390" w:afterAutospacing="0"/>
        <w:rPr>
          <w:ins w:id="212" w:author="Unknown"/>
          <w:rFonts w:ascii="Arial" w:hAnsi="Arial" w:cs="Arial"/>
          <w:color w:val="666666"/>
        </w:rPr>
      </w:pPr>
      <w:ins w:id="213" w:author="Unknown">
        <w:r>
          <w:rPr>
            <w:rFonts w:ascii="Arial" w:hAnsi="Arial" w:cs="Arial"/>
            <w:color w:val="666666"/>
          </w:rPr>
          <w:t>*****************************</w:t>
        </w:r>
      </w:ins>
    </w:p>
    <w:p w:rsidR="00A6061A" w:rsidRDefault="00A6061A" w:rsidP="00A6061A">
      <w:pPr>
        <w:pStyle w:val="Heading3"/>
        <w:shd w:val="clear" w:color="auto" w:fill="FFFFFF"/>
        <w:spacing w:before="0" w:after="240"/>
        <w:rPr>
          <w:ins w:id="214" w:author="Unknown"/>
          <w:rFonts w:ascii="Arial" w:hAnsi="Arial" w:cs="Arial"/>
          <w:color w:val="000000"/>
          <w:sz w:val="36"/>
          <w:szCs w:val="36"/>
        </w:rPr>
      </w:pPr>
      <w:ins w:id="215" w:author="Unknown">
        <w:r>
          <w:rPr>
            <w:rFonts w:ascii="Arial" w:hAnsi="Arial" w:cs="Arial"/>
            <w:color w:val="000000"/>
            <w:sz w:val="36"/>
            <w:szCs w:val="36"/>
          </w:rPr>
          <w:lastRenderedPageBreak/>
          <w:t>Java Tricky Interview Question 1 Answer with Explanation</w:t>
        </w:r>
      </w:ins>
    </w:p>
    <w:p w:rsidR="00A6061A" w:rsidRDefault="00A6061A" w:rsidP="00A6061A">
      <w:pPr>
        <w:pStyle w:val="NormalWeb"/>
        <w:shd w:val="clear" w:color="auto" w:fill="FFFFFF"/>
        <w:spacing w:before="0" w:beforeAutospacing="0" w:after="390" w:afterAutospacing="0"/>
        <w:rPr>
          <w:ins w:id="216" w:author="Unknown"/>
          <w:rFonts w:ascii="Arial" w:hAnsi="Arial" w:cs="Arial"/>
          <w:color w:val="666666"/>
        </w:rPr>
      </w:pPr>
      <w:ins w:id="217" w:author="Unknown">
        <w:r>
          <w:rPr>
            <w:rFonts w:ascii="Arial" w:hAnsi="Arial" w:cs="Arial"/>
            <w:color w:val="666666"/>
          </w:rPr>
          <w:t xml:space="preserve">As we know that we can assign null to any object, so doesn’t compiler </w:t>
        </w:r>
        <w:proofErr w:type="gramStart"/>
        <w:r>
          <w:rPr>
            <w:rFonts w:ascii="Arial" w:hAnsi="Arial" w:cs="Arial"/>
            <w:color w:val="666666"/>
          </w:rPr>
          <w:t>complains</w:t>
        </w:r>
        <w:proofErr w:type="gramEnd"/>
        <w:r>
          <w:rPr>
            <w:rFonts w:ascii="Arial" w:hAnsi="Arial" w:cs="Arial"/>
            <w:color w:val="666666"/>
          </w:rPr>
          <w:t xml:space="preserve"> about this program? According to java specs, in case of overloading, compiler picks the </w:t>
        </w:r>
        <w:r>
          <w:rPr>
            <w:rStyle w:val="Emphasis"/>
            <w:rFonts w:ascii="Arial" w:hAnsi="Arial" w:cs="Arial"/>
            <w:color w:val="666666"/>
          </w:rPr>
          <w:t>most specific function</w:t>
        </w:r>
        <w:r>
          <w:rPr>
            <w:rFonts w:ascii="Arial" w:hAnsi="Arial" w:cs="Arial"/>
            <w:color w:val="666666"/>
          </w:rPr>
          <w:t xml:space="preserve">. Obviously String class is more specific that Object class, hence it will print “String </w:t>
        </w:r>
        <w:proofErr w:type="spellStart"/>
        <w:r>
          <w:rPr>
            <w:rFonts w:ascii="Arial" w:hAnsi="Arial" w:cs="Arial"/>
            <w:color w:val="666666"/>
          </w:rPr>
          <w:t>impl</w:t>
        </w:r>
        <w:proofErr w:type="spellEnd"/>
        <w:r>
          <w:rPr>
            <w:rFonts w:ascii="Arial" w:hAnsi="Arial" w:cs="Arial"/>
            <w:color w:val="666666"/>
          </w:rPr>
          <w:t>”.</w:t>
        </w:r>
        <w:r>
          <w:rPr>
            <w:rFonts w:ascii="Arial" w:hAnsi="Arial" w:cs="Arial"/>
            <w:color w:val="666666"/>
          </w:rPr>
          <w:br/>
          <w:t xml:space="preserve">What if we have another method in the class like </w:t>
        </w:r>
        <w:proofErr w:type="gramStart"/>
        <w:r>
          <w:rPr>
            <w:rFonts w:ascii="Arial" w:hAnsi="Arial" w:cs="Arial"/>
            <w:color w:val="666666"/>
          </w:rPr>
          <w:t>below:</w:t>
        </w:r>
        <w:proofErr w:type="gramEnd"/>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18" w:author="Unknown"/>
          <w:rStyle w:val="pln"/>
          <w:color w:val="000000"/>
          <w:sz w:val="24"/>
          <w:szCs w:val="24"/>
        </w:rPr>
      </w:pPr>
      <w:proofErr w:type="gramStart"/>
      <w:ins w:id="219" w:author="Unknown">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method</w:t>
        </w:r>
        <w:r>
          <w:rPr>
            <w:rStyle w:val="pun"/>
            <w:color w:val="666600"/>
            <w:sz w:val="24"/>
            <w:szCs w:val="24"/>
          </w:rPr>
          <w:t>(</w:t>
        </w:r>
        <w:proofErr w:type="spellStart"/>
        <w:r>
          <w:rPr>
            <w:rStyle w:val="typ"/>
            <w:color w:val="660066"/>
            <w:sz w:val="24"/>
            <w:szCs w:val="24"/>
          </w:rPr>
          <w:t>StringBuffer</w:t>
        </w:r>
        <w:proofErr w:type="spellEnd"/>
        <w:r>
          <w:rPr>
            <w:rStyle w:val="pln"/>
            <w:color w:val="000000"/>
            <w:sz w:val="24"/>
            <w:szCs w:val="24"/>
          </w:rPr>
          <w:t xml:space="preserve"> </w:t>
        </w:r>
        <w:proofErr w:type="spellStart"/>
        <w:r>
          <w:rPr>
            <w:rStyle w:val="pln"/>
            <w:color w:val="000000"/>
            <w:sz w:val="24"/>
            <w:szCs w:val="24"/>
          </w:rPr>
          <w:t>i</w:t>
        </w:r>
        <w:proofErr w:type="spellEnd"/>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20" w:author="Unknown"/>
          <w:rStyle w:val="pln"/>
          <w:color w:val="000000"/>
          <w:sz w:val="24"/>
          <w:szCs w:val="24"/>
        </w:rPr>
      </w:pPr>
      <w:ins w:id="221" w:author="Unknown">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StringBuffer</w:t>
        </w:r>
        <w:proofErr w:type="spellEnd"/>
        <w:r>
          <w:rPr>
            <w:rStyle w:val="str"/>
            <w:color w:val="008800"/>
            <w:sz w:val="24"/>
            <w:szCs w:val="24"/>
          </w:rPr>
          <w:t xml:space="preserve"> </w:t>
        </w:r>
        <w:proofErr w:type="spellStart"/>
        <w:r>
          <w:rPr>
            <w:rStyle w:val="str"/>
            <w:color w:val="008800"/>
            <w:sz w:val="24"/>
            <w:szCs w:val="24"/>
          </w:rPr>
          <w:t>impl</w:t>
        </w:r>
        <w:proofErr w:type="spellEnd"/>
        <w:r>
          <w:rPr>
            <w:rStyle w:val="str"/>
            <w:color w:val="008800"/>
            <w:sz w:val="24"/>
            <w:szCs w:val="24"/>
          </w:rPr>
          <w:t>"</w:t>
        </w:r>
        <w:r>
          <w:rPr>
            <w:rStyle w:val="pun"/>
            <w:color w:val="666600"/>
            <w:sz w:val="24"/>
            <w:szCs w:val="24"/>
          </w:rPr>
          <w:t>);</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22" w:author="Unknown"/>
          <w:color w:val="666666"/>
          <w:sz w:val="24"/>
          <w:szCs w:val="24"/>
        </w:rPr>
      </w:pPr>
      <w:ins w:id="223" w:author="Unknown">
        <w:r>
          <w:rPr>
            <w:rStyle w:val="pln"/>
            <w:color w:val="000000"/>
            <w:sz w:val="24"/>
            <w:szCs w:val="24"/>
          </w:rPr>
          <w:tab/>
        </w:r>
        <w:r>
          <w:rPr>
            <w:rStyle w:val="pun"/>
            <w:color w:val="666600"/>
            <w:sz w:val="24"/>
            <w:szCs w:val="24"/>
          </w:rPr>
          <w:t>}</w:t>
        </w:r>
      </w:ins>
    </w:p>
    <w:p w:rsidR="00A6061A" w:rsidRDefault="00A6061A" w:rsidP="00A6061A">
      <w:pPr>
        <w:pStyle w:val="NormalWeb"/>
        <w:shd w:val="clear" w:color="auto" w:fill="FFFFFF"/>
        <w:spacing w:before="0" w:beforeAutospacing="0" w:after="390" w:afterAutospacing="0"/>
        <w:rPr>
          <w:ins w:id="224" w:author="Unknown"/>
          <w:rFonts w:ascii="Arial" w:hAnsi="Arial" w:cs="Arial"/>
          <w:color w:val="666666"/>
        </w:rPr>
      </w:pPr>
      <w:ins w:id="225" w:author="Unknown">
        <w:r>
          <w:rPr>
            <w:rFonts w:ascii="Arial" w:hAnsi="Arial" w:cs="Arial"/>
            <w:color w:val="666666"/>
          </w:rPr>
          <w:t xml:space="preserve">In this case, java compiler will throw error as “The method </w:t>
        </w:r>
        <w:proofErr w:type="gramStart"/>
        <w:r>
          <w:rPr>
            <w:rFonts w:ascii="Arial" w:hAnsi="Arial" w:cs="Arial"/>
            <w:color w:val="666666"/>
          </w:rPr>
          <w:t>method(</w:t>
        </w:r>
        <w:proofErr w:type="gramEnd"/>
        <w:r>
          <w:rPr>
            <w:rFonts w:ascii="Arial" w:hAnsi="Arial" w:cs="Arial"/>
            <w:color w:val="666666"/>
          </w:rPr>
          <w:t xml:space="preserve">String) is ambiguous for the type Test” because String and </w:t>
        </w:r>
        <w:proofErr w:type="spellStart"/>
        <w:r>
          <w:rPr>
            <w:rFonts w:ascii="Arial" w:hAnsi="Arial" w:cs="Arial"/>
            <w:color w:val="666666"/>
          </w:rPr>
          <w:t>StringBuffer</w:t>
        </w:r>
        <w:proofErr w:type="spellEnd"/>
        <w:r>
          <w:rPr>
            <w:rFonts w:ascii="Arial" w:hAnsi="Arial" w:cs="Arial"/>
            <w:color w:val="666666"/>
          </w:rPr>
          <w:t xml:space="preserve">, none of them are more specific to others. A method is more specific than another if any invocation handled by the first method could be passed on to the other one without a compile-time type error. We can pass String as parameter to </w:t>
        </w:r>
        <w:proofErr w:type="gramStart"/>
        <w:r>
          <w:rPr>
            <w:rFonts w:ascii="Arial" w:hAnsi="Arial" w:cs="Arial"/>
            <w:color w:val="666666"/>
          </w:rPr>
          <w:t>Object</w:t>
        </w:r>
        <w:proofErr w:type="gramEnd"/>
        <w:r>
          <w:rPr>
            <w:rFonts w:ascii="Arial" w:hAnsi="Arial" w:cs="Arial"/>
            <w:color w:val="666666"/>
          </w:rPr>
          <w:t xml:space="preserve"> argument and String argument but not to </w:t>
        </w:r>
        <w:proofErr w:type="spellStart"/>
        <w:r>
          <w:rPr>
            <w:rFonts w:ascii="Arial" w:hAnsi="Arial" w:cs="Arial"/>
            <w:color w:val="666666"/>
          </w:rPr>
          <w:t>StringBuffer</w:t>
        </w:r>
        <w:proofErr w:type="spellEnd"/>
        <w:r>
          <w:rPr>
            <w:rFonts w:ascii="Arial" w:hAnsi="Arial" w:cs="Arial"/>
            <w:color w:val="666666"/>
          </w:rPr>
          <w:t xml:space="preserve"> argument method.</w:t>
        </w:r>
      </w:ins>
    </w:p>
    <w:p w:rsidR="00A6061A" w:rsidRDefault="00A6061A" w:rsidP="00A6061A">
      <w:pPr>
        <w:pStyle w:val="Heading3"/>
        <w:shd w:val="clear" w:color="auto" w:fill="FFFFFF"/>
        <w:spacing w:before="0" w:after="240"/>
        <w:rPr>
          <w:ins w:id="226" w:author="Unknown"/>
          <w:rFonts w:ascii="Arial" w:hAnsi="Arial" w:cs="Arial"/>
          <w:color w:val="000000"/>
          <w:sz w:val="36"/>
          <w:szCs w:val="36"/>
        </w:rPr>
      </w:pPr>
      <w:ins w:id="227" w:author="Unknown">
        <w:r>
          <w:rPr>
            <w:rFonts w:ascii="Arial" w:hAnsi="Arial" w:cs="Arial"/>
            <w:color w:val="000000"/>
            <w:sz w:val="36"/>
            <w:szCs w:val="36"/>
          </w:rPr>
          <w:t>Java Tricky Programming Question 2 Answer with Explanation</w:t>
        </w:r>
      </w:ins>
    </w:p>
    <w:p w:rsidR="00A6061A" w:rsidRDefault="00A6061A" w:rsidP="00A6061A">
      <w:pPr>
        <w:pStyle w:val="NormalWeb"/>
        <w:shd w:val="clear" w:color="auto" w:fill="FFFFFF"/>
        <w:spacing w:before="0" w:beforeAutospacing="0" w:after="390" w:afterAutospacing="0"/>
        <w:rPr>
          <w:ins w:id="228" w:author="Unknown"/>
          <w:rFonts w:ascii="Arial" w:hAnsi="Arial" w:cs="Arial"/>
          <w:color w:val="666666"/>
        </w:rPr>
      </w:pPr>
      <w:ins w:id="229" w:author="Unknown">
        <w:r>
          <w:rPr>
            <w:rFonts w:ascii="Arial" w:hAnsi="Arial" w:cs="Arial"/>
            <w:color w:val="666666"/>
          </w:rPr>
          <w:t>The output of the code snippet will be:</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30" w:author="Unknown"/>
          <w:rStyle w:val="pln"/>
          <w:color w:val="000000"/>
          <w:sz w:val="24"/>
          <w:szCs w:val="24"/>
        </w:rPr>
      </w:pPr>
      <w:ins w:id="231" w:author="Unknown">
        <w:r>
          <w:rPr>
            <w:rStyle w:val="lit"/>
            <w:color w:val="006666"/>
            <w:sz w:val="24"/>
            <w:szCs w:val="24"/>
          </w:rPr>
          <w:t>31536000000</w:t>
        </w:r>
      </w:ins>
    </w:p>
    <w:p w:rsidR="00A6061A" w:rsidRDefault="00A6061A" w:rsidP="00A6061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32" w:author="Unknown"/>
          <w:color w:val="666666"/>
          <w:sz w:val="24"/>
          <w:szCs w:val="24"/>
        </w:rPr>
      </w:pPr>
      <w:ins w:id="233" w:author="Unknown">
        <w:r>
          <w:rPr>
            <w:rStyle w:val="lit"/>
            <w:color w:val="006666"/>
            <w:sz w:val="24"/>
            <w:szCs w:val="24"/>
          </w:rPr>
          <w:t>1471228928</w:t>
        </w:r>
      </w:ins>
    </w:p>
    <w:p w:rsidR="00A6061A" w:rsidRDefault="00A6061A" w:rsidP="00A6061A">
      <w:pPr>
        <w:pStyle w:val="NormalWeb"/>
        <w:shd w:val="clear" w:color="auto" w:fill="FFFFFF"/>
        <w:spacing w:before="0" w:beforeAutospacing="0" w:after="390" w:afterAutospacing="0"/>
        <w:rPr>
          <w:ins w:id="234" w:author="Unknown"/>
          <w:rFonts w:ascii="Arial" w:hAnsi="Arial" w:cs="Arial"/>
          <w:color w:val="666666"/>
        </w:rPr>
      </w:pPr>
      <w:ins w:id="235" w:author="Unknown">
        <w:r>
          <w:rPr>
            <w:rFonts w:ascii="Arial" w:hAnsi="Arial" w:cs="Arial"/>
            <w:color w:val="666666"/>
          </w:rPr>
          <w:t xml:space="preserve">In case of first variable, we are explicitly making it a long by placing </w:t>
        </w:r>
        <w:proofErr w:type="gramStart"/>
        <w:r>
          <w:rPr>
            <w:rFonts w:ascii="Arial" w:hAnsi="Arial" w:cs="Arial"/>
            <w:color w:val="666666"/>
          </w:rPr>
          <w:t>a</w:t>
        </w:r>
        <w:proofErr w:type="gramEnd"/>
        <w:r>
          <w:rPr>
            <w:rFonts w:ascii="Arial" w:hAnsi="Arial" w:cs="Arial"/>
            <w:color w:val="666666"/>
          </w:rPr>
          <w:t xml:space="preserve"> “L” at the end, so compiler will treat this at long and assign it to first variable.</w:t>
        </w:r>
        <w:r>
          <w:rPr>
            <w:rFonts w:ascii="Arial" w:hAnsi="Arial" w:cs="Arial"/>
            <w:color w:val="666666"/>
          </w:rPr>
          <w:br/>
          <w:t>In second case, compiler will do the calculation and treat it as a 32-bit integer, since the output is outside the range of integer max value (2147483647), compiler will truncate the most significant bits and then assign it to the variable.</w:t>
        </w:r>
      </w:ins>
    </w:p>
    <w:p w:rsidR="00A6061A" w:rsidRDefault="00A6061A" w:rsidP="003F0D6D">
      <w:pPr>
        <w:pStyle w:val="NormalWeb"/>
        <w:shd w:val="clear" w:color="auto" w:fill="FFFFFF"/>
        <w:spacing w:before="0" w:beforeAutospacing="0" w:after="390" w:afterAutospacing="0"/>
        <w:rPr>
          <w:rFonts w:ascii="Arial" w:hAnsi="Arial" w:cs="Arial"/>
          <w:color w:val="666666"/>
        </w:rPr>
      </w:pPr>
      <w:ins w:id="236" w:author="Unknown">
        <w:r>
          <w:rPr>
            <w:rFonts w:ascii="Arial" w:hAnsi="Arial" w:cs="Arial"/>
            <w:color w:val="666666"/>
          </w:rPr>
          <w:t>Binary equivalent of 1000*60*60*24*365L = 011101010111101100010010110000000000 (36 bits</w:t>
        </w:r>
        <w:proofErr w:type="gramStart"/>
        <w:r>
          <w:rPr>
            <w:rFonts w:ascii="Arial" w:hAnsi="Arial" w:cs="Arial"/>
            <w:color w:val="666666"/>
          </w:rPr>
          <w:t>)</w:t>
        </w:r>
        <w:proofErr w:type="gramEnd"/>
        <w:r>
          <w:rPr>
            <w:rFonts w:ascii="Arial" w:hAnsi="Arial" w:cs="Arial"/>
            <w:color w:val="666666"/>
          </w:rPr>
          <w:br/>
          <w:t xml:space="preserve">Removing 4 most significant bits to accommodate in 32-bit </w:t>
        </w:r>
        <w:proofErr w:type="spellStart"/>
        <w:r>
          <w:rPr>
            <w:rFonts w:ascii="Arial" w:hAnsi="Arial" w:cs="Arial"/>
            <w:color w:val="666666"/>
          </w:rPr>
          <w:t>int</w:t>
        </w:r>
        <w:proofErr w:type="spellEnd"/>
        <w:r>
          <w:rPr>
            <w:rFonts w:ascii="Arial" w:hAnsi="Arial" w:cs="Arial"/>
            <w:color w:val="666666"/>
          </w:rPr>
          <w:t xml:space="preserve">, value = </w:t>
        </w:r>
        <w:r>
          <w:rPr>
            <w:rFonts w:ascii="Arial" w:hAnsi="Arial" w:cs="Arial"/>
            <w:color w:val="666666"/>
          </w:rPr>
          <w:lastRenderedPageBreak/>
          <w:t>01010111101100010010110000000000 (32 bits)</w:t>
        </w:r>
        <w:r>
          <w:rPr>
            <w:rFonts w:ascii="Arial" w:hAnsi="Arial" w:cs="Arial"/>
            <w:color w:val="666666"/>
          </w:rPr>
          <w:br/>
          <w:t>Which is equal to 1471228928 and hence the output.</w:t>
        </w:r>
      </w:ins>
    </w:p>
    <w:tbl>
      <w:tblPr>
        <w:tblStyle w:val="TableGrid"/>
        <w:tblW w:w="0" w:type="auto"/>
        <w:tblLook w:val="04A0"/>
      </w:tblPr>
      <w:tblGrid>
        <w:gridCol w:w="9576"/>
      </w:tblGrid>
      <w:tr w:rsidR="00BE2E40" w:rsidTr="00BE2E40">
        <w:tc>
          <w:tcPr>
            <w:tcW w:w="9576" w:type="dxa"/>
          </w:tcPr>
          <w:p w:rsidR="00BE2E40" w:rsidRDefault="00BE2E40" w:rsidP="00BE2E40">
            <w:pPr>
              <w:pStyle w:val="NormalWeb"/>
              <w:shd w:val="clear" w:color="auto" w:fill="FFFFFF"/>
              <w:spacing w:before="0" w:beforeAutospacing="0" w:after="390" w:afterAutospacing="0"/>
              <w:rPr>
                <w:rFonts w:ascii="Arial" w:hAnsi="Arial" w:cs="Arial"/>
                <w:color w:val="666666"/>
              </w:rPr>
            </w:pPr>
          </w:p>
          <w:p w:rsidR="00BE2E40" w:rsidRPr="00BE2E40" w:rsidRDefault="00BE2E40" w:rsidP="00BE2E40">
            <w:pPr>
              <w:shd w:val="clear" w:color="auto" w:fill="FFFFFF"/>
              <w:outlineLvl w:val="0"/>
              <w:rPr>
                <w:rFonts w:ascii="Castellar" w:eastAsia="Times New Roman" w:hAnsi="Castellar" w:cs="Times New Roman"/>
                <w:b/>
                <w:bCs/>
                <w:color w:val="424242"/>
                <w:kern w:val="36"/>
                <w:sz w:val="33"/>
                <w:szCs w:val="33"/>
              </w:rPr>
            </w:pPr>
            <w:r w:rsidRPr="00BE2E40">
              <w:rPr>
                <w:rFonts w:ascii="Castellar" w:eastAsia="Times New Roman" w:hAnsi="Castellar" w:cs="Times New Roman"/>
                <w:b/>
                <w:bCs/>
                <w:color w:val="424242"/>
                <w:kern w:val="36"/>
                <w:sz w:val="33"/>
                <w:szCs w:val="33"/>
              </w:rPr>
              <w:t>Program: How to get distinct elements from an array by avoiding duplicate elements?</w:t>
            </w:r>
          </w:p>
          <w:p w:rsidR="00BE2E40" w:rsidRDefault="00BE2E40" w:rsidP="003F0D6D">
            <w:pPr>
              <w:pStyle w:val="NormalWeb"/>
              <w:spacing w:before="0" w:beforeAutospacing="0" w:after="390" w:afterAutospacing="0"/>
              <w:rPr>
                <w:rFonts w:ascii="Arial" w:hAnsi="Arial" w:cs="Arial"/>
                <w:color w:val="666666"/>
              </w:rPr>
            </w:pPr>
          </w:p>
        </w:tc>
      </w:tr>
      <w:tr w:rsidR="00BE2E40" w:rsidTr="00BE2E40">
        <w:trPr>
          <w:trHeight w:val="70"/>
        </w:trPr>
        <w:tc>
          <w:tcPr>
            <w:tcW w:w="9576" w:type="dxa"/>
          </w:tcPr>
          <w:p w:rsidR="00BE2E40" w:rsidRPr="00BE2E40" w:rsidRDefault="00BE2E40" w:rsidP="00BE2E40">
            <w:pPr>
              <w:pStyle w:val="NormalWeb"/>
              <w:spacing w:after="390" w:afterAutospacing="0"/>
              <w:rPr>
                <w:rFonts w:ascii="Arial" w:hAnsi="Arial" w:cs="Arial"/>
                <w:color w:val="666666"/>
                <w:sz w:val="22"/>
              </w:rPr>
            </w:pPr>
            <w:r w:rsidRPr="00BE2E40">
              <w:rPr>
                <w:rFonts w:ascii="Arial" w:hAnsi="Arial" w:cs="Arial"/>
                <w:color w:val="666666"/>
                <w:sz w:val="22"/>
              </w:rPr>
              <w:t>package com.java2novice.algos;</w:t>
            </w:r>
          </w:p>
          <w:p w:rsidR="00BE2E40" w:rsidRPr="00BE2E40" w:rsidRDefault="00BE2E40" w:rsidP="00BE2E40">
            <w:pPr>
              <w:pStyle w:val="NormalWeb"/>
              <w:spacing w:after="390" w:afterAutospacing="0"/>
              <w:rPr>
                <w:rFonts w:ascii="Arial" w:hAnsi="Arial" w:cs="Arial"/>
                <w:color w:val="666666"/>
                <w:sz w:val="22"/>
              </w:rPr>
            </w:pPr>
            <w:r w:rsidRPr="00BE2E40">
              <w:rPr>
                <w:rFonts w:ascii="Arial" w:hAnsi="Arial" w:cs="Arial"/>
                <w:color w:val="666666"/>
                <w:sz w:val="22"/>
              </w:rPr>
              <w:t xml:space="preserve">public class </w:t>
            </w:r>
            <w:proofErr w:type="spellStart"/>
            <w:r w:rsidRPr="00BE2E40">
              <w:rPr>
                <w:rFonts w:ascii="Arial" w:hAnsi="Arial" w:cs="Arial"/>
                <w:color w:val="666666"/>
                <w:sz w:val="22"/>
              </w:rPr>
              <w:t>MyDisticntElements</w:t>
            </w:r>
            <w:proofErr w:type="spellEnd"/>
            <w:r w:rsidRPr="00BE2E40">
              <w:rPr>
                <w:rFonts w:ascii="Arial" w:hAnsi="Arial" w:cs="Arial"/>
                <w:color w:val="666666"/>
                <w:sz w:val="22"/>
              </w:rPr>
              <w:t xml:space="preserve"> {</w:t>
            </w:r>
          </w:p>
          <w:p w:rsidR="00BE2E40" w:rsidRPr="00BE2E40" w:rsidRDefault="00BE2E40" w:rsidP="00BE2E40">
            <w:pPr>
              <w:pStyle w:val="NormalWeb"/>
              <w:spacing w:after="390" w:afterAutospacing="0"/>
              <w:rPr>
                <w:rFonts w:ascii="Arial" w:hAnsi="Arial" w:cs="Arial"/>
                <w:color w:val="666666"/>
                <w:sz w:val="22"/>
              </w:rPr>
            </w:pPr>
            <w:r w:rsidRPr="00BE2E40">
              <w:rPr>
                <w:rFonts w:ascii="Arial" w:hAnsi="Arial" w:cs="Arial"/>
                <w:color w:val="666666"/>
                <w:sz w:val="22"/>
              </w:rPr>
              <w:t xml:space="preserve">   public static void </w:t>
            </w:r>
            <w:proofErr w:type="spellStart"/>
            <w:r w:rsidRPr="00BE2E40">
              <w:rPr>
                <w:rFonts w:ascii="Arial" w:hAnsi="Arial" w:cs="Arial"/>
                <w:color w:val="666666"/>
                <w:sz w:val="22"/>
              </w:rPr>
              <w:t>printDistinctElements</w:t>
            </w:r>
            <w:proofErr w:type="spellEnd"/>
            <w:r w:rsidRPr="00BE2E40">
              <w:rPr>
                <w:rFonts w:ascii="Arial" w:hAnsi="Arial" w:cs="Arial"/>
                <w:color w:val="666666"/>
                <w:sz w:val="22"/>
              </w:rPr>
              <w:t>(</w:t>
            </w:r>
            <w:proofErr w:type="spellStart"/>
            <w:r w:rsidRPr="00BE2E40">
              <w:rPr>
                <w:rFonts w:ascii="Arial" w:hAnsi="Arial" w:cs="Arial"/>
                <w:color w:val="666666"/>
                <w:sz w:val="22"/>
              </w:rPr>
              <w:t>int</w:t>
            </w:r>
            <w:proofErr w:type="spellEnd"/>
            <w:r w:rsidRPr="00BE2E40">
              <w:rPr>
                <w:rFonts w:ascii="Arial" w:hAnsi="Arial" w:cs="Arial"/>
                <w:color w:val="666666"/>
                <w:sz w:val="22"/>
              </w:rPr>
              <w:t xml:space="preserve">[] </w:t>
            </w:r>
            <w:proofErr w:type="spellStart"/>
            <w:r w:rsidRPr="00BE2E40">
              <w:rPr>
                <w:rFonts w:ascii="Arial" w:hAnsi="Arial" w:cs="Arial"/>
                <w:color w:val="666666"/>
                <w:sz w:val="22"/>
              </w:rPr>
              <w:t>arr</w:t>
            </w:r>
            <w:proofErr w:type="spellEnd"/>
            <w:r w:rsidRPr="00BE2E40">
              <w:rPr>
                <w:rFonts w:ascii="Arial" w:hAnsi="Arial" w:cs="Arial"/>
                <w:color w:val="666666"/>
                <w:sz w:val="22"/>
              </w:rPr>
              <w:t>){</w:t>
            </w:r>
          </w:p>
          <w:p w:rsidR="00BE2E40" w:rsidRPr="00BE2E40" w:rsidRDefault="00BE2E40" w:rsidP="00BE2E40">
            <w:pPr>
              <w:pStyle w:val="NormalWeb"/>
              <w:spacing w:after="390" w:afterAutospacing="0"/>
              <w:rPr>
                <w:rFonts w:ascii="Arial" w:hAnsi="Arial" w:cs="Arial"/>
                <w:color w:val="666666"/>
                <w:sz w:val="22"/>
              </w:rPr>
            </w:pPr>
            <w:r w:rsidRPr="00BE2E40">
              <w:rPr>
                <w:rFonts w:ascii="Arial" w:hAnsi="Arial" w:cs="Arial"/>
                <w:color w:val="666666"/>
                <w:sz w:val="22"/>
              </w:rPr>
              <w:t> for(</w:t>
            </w:r>
            <w:proofErr w:type="spellStart"/>
            <w:r w:rsidRPr="00BE2E40">
              <w:rPr>
                <w:rFonts w:ascii="Arial" w:hAnsi="Arial" w:cs="Arial"/>
                <w:color w:val="666666"/>
                <w:sz w:val="22"/>
              </w:rPr>
              <w:t>int</w:t>
            </w:r>
            <w:proofErr w:type="spellEnd"/>
            <w:r w:rsidRPr="00BE2E40">
              <w:rPr>
                <w:rFonts w:ascii="Arial" w:hAnsi="Arial" w:cs="Arial"/>
                <w:color w:val="666666"/>
                <w:sz w:val="22"/>
              </w:rPr>
              <w:t xml:space="preserve"> </w:t>
            </w:r>
            <w:proofErr w:type="spellStart"/>
            <w:r w:rsidRPr="00BE2E40">
              <w:rPr>
                <w:rFonts w:ascii="Arial" w:hAnsi="Arial" w:cs="Arial"/>
                <w:color w:val="666666"/>
                <w:sz w:val="22"/>
              </w:rPr>
              <w:t>i</w:t>
            </w:r>
            <w:proofErr w:type="spellEnd"/>
            <w:r w:rsidRPr="00BE2E40">
              <w:rPr>
                <w:rFonts w:ascii="Arial" w:hAnsi="Arial" w:cs="Arial"/>
                <w:color w:val="666666"/>
                <w:sz w:val="22"/>
              </w:rPr>
              <w:t>=0;i&lt;</w:t>
            </w:r>
            <w:proofErr w:type="spellStart"/>
            <w:r w:rsidRPr="00BE2E40">
              <w:rPr>
                <w:rFonts w:ascii="Arial" w:hAnsi="Arial" w:cs="Arial"/>
                <w:color w:val="666666"/>
                <w:sz w:val="22"/>
              </w:rPr>
              <w:t>arr.length;i</w:t>
            </w:r>
            <w:proofErr w:type="spellEnd"/>
            <w:r w:rsidRPr="00BE2E40">
              <w:rPr>
                <w:rFonts w:ascii="Arial" w:hAnsi="Arial" w:cs="Arial"/>
                <w:color w:val="666666"/>
                <w:sz w:val="22"/>
              </w:rPr>
              <w:t>++){</w:t>
            </w:r>
          </w:p>
          <w:p w:rsidR="00BE2E40" w:rsidRPr="00BE2E40" w:rsidRDefault="00BE2E40" w:rsidP="00BE2E40">
            <w:pPr>
              <w:pStyle w:val="NormalWeb"/>
              <w:spacing w:after="390" w:afterAutospacing="0"/>
              <w:rPr>
                <w:rFonts w:ascii="Arial" w:hAnsi="Arial" w:cs="Arial"/>
                <w:color w:val="666666"/>
                <w:sz w:val="22"/>
              </w:rPr>
            </w:pPr>
            <w:r w:rsidRPr="00BE2E40">
              <w:rPr>
                <w:rFonts w:ascii="Arial" w:hAnsi="Arial" w:cs="Arial"/>
                <w:color w:val="666666"/>
                <w:sz w:val="22"/>
              </w:rPr>
              <w:t>    </w:t>
            </w:r>
            <w:proofErr w:type="spellStart"/>
            <w:r w:rsidRPr="00BE2E40">
              <w:rPr>
                <w:rFonts w:ascii="Arial" w:hAnsi="Arial" w:cs="Arial"/>
                <w:color w:val="666666"/>
                <w:sz w:val="22"/>
              </w:rPr>
              <w:t>boolean</w:t>
            </w:r>
            <w:proofErr w:type="spellEnd"/>
            <w:r w:rsidRPr="00BE2E40">
              <w:rPr>
                <w:rFonts w:ascii="Arial" w:hAnsi="Arial" w:cs="Arial"/>
                <w:color w:val="666666"/>
                <w:sz w:val="22"/>
              </w:rPr>
              <w:t xml:space="preserve"> </w:t>
            </w:r>
            <w:proofErr w:type="spellStart"/>
            <w:r w:rsidRPr="00BE2E40">
              <w:rPr>
                <w:rFonts w:ascii="Arial" w:hAnsi="Arial" w:cs="Arial"/>
                <w:color w:val="666666"/>
                <w:sz w:val="22"/>
              </w:rPr>
              <w:t>isDistinct</w:t>
            </w:r>
            <w:proofErr w:type="spellEnd"/>
            <w:r w:rsidRPr="00BE2E40">
              <w:rPr>
                <w:rFonts w:ascii="Arial" w:hAnsi="Arial" w:cs="Arial"/>
                <w:color w:val="666666"/>
                <w:sz w:val="22"/>
              </w:rPr>
              <w:t xml:space="preserve"> = false;</w:t>
            </w:r>
          </w:p>
          <w:p w:rsidR="00BE2E40" w:rsidRPr="00BE2E40" w:rsidRDefault="00BE2E40" w:rsidP="00BE2E40">
            <w:pPr>
              <w:pStyle w:val="NormalWeb"/>
              <w:spacing w:after="390" w:afterAutospacing="0"/>
              <w:rPr>
                <w:rFonts w:ascii="Arial" w:hAnsi="Arial" w:cs="Arial"/>
                <w:color w:val="666666"/>
                <w:sz w:val="22"/>
              </w:rPr>
            </w:pPr>
            <w:r w:rsidRPr="00BE2E40">
              <w:rPr>
                <w:rFonts w:ascii="Arial" w:hAnsi="Arial" w:cs="Arial"/>
                <w:color w:val="666666"/>
                <w:sz w:val="22"/>
              </w:rPr>
              <w:t>    for(</w:t>
            </w:r>
            <w:proofErr w:type="spellStart"/>
            <w:r w:rsidRPr="00BE2E40">
              <w:rPr>
                <w:rFonts w:ascii="Arial" w:hAnsi="Arial" w:cs="Arial"/>
                <w:color w:val="666666"/>
                <w:sz w:val="22"/>
              </w:rPr>
              <w:t>int</w:t>
            </w:r>
            <w:proofErr w:type="spellEnd"/>
            <w:r w:rsidRPr="00BE2E40">
              <w:rPr>
                <w:rFonts w:ascii="Arial" w:hAnsi="Arial" w:cs="Arial"/>
                <w:color w:val="666666"/>
                <w:sz w:val="22"/>
              </w:rPr>
              <w:t xml:space="preserve"> j=0;j&lt;</w:t>
            </w:r>
            <w:proofErr w:type="spellStart"/>
            <w:r w:rsidRPr="00BE2E40">
              <w:rPr>
                <w:rFonts w:ascii="Arial" w:hAnsi="Arial" w:cs="Arial"/>
                <w:color w:val="666666"/>
                <w:sz w:val="22"/>
              </w:rPr>
              <w:t>i;j</w:t>
            </w:r>
            <w:proofErr w:type="spellEnd"/>
            <w:r w:rsidRPr="00BE2E40">
              <w:rPr>
                <w:rFonts w:ascii="Arial" w:hAnsi="Arial" w:cs="Arial"/>
                <w:color w:val="666666"/>
                <w:sz w:val="22"/>
              </w:rPr>
              <w:t>++){</w:t>
            </w:r>
          </w:p>
          <w:p w:rsidR="00BE2E40" w:rsidRPr="00BE2E40" w:rsidRDefault="00BE2E40" w:rsidP="00BE2E40">
            <w:pPr>
              <w:pStyle w:val="NormalWeb"/>
              <w:spacing w:after="390" w:afterAutospacing="0"/>
              <w:rPr>
                <w:rFonts w:ascii="Arial" w:hAnsi="Arial" w:cs="Arial"/>
                <w:color w:val="666666"/>
                <w:sz w:val="22"/>
              </w:rPr>
            </w:pPr>
            <w:r w:rsidRPr="00BE2E40">
              <w:rPr>
                <w:rFonts w:ascii="Arial" w:hAnsi="Arial" w:cs="Arial"/>
                <w:color w:val="666666"/>
                <w:sz w:val="22"/>
              </w:rPr>
              <w:t>if(</w:t>
            </w:r>
            <w:proofErr w:type="spellStart"/>
            <w:r w:rsidRPr="00BE2E40">
              <w:rPr>
                <w:rFonts w:ascii="Arial" w:hAnsi="Arial" w:cs="Arial"/>
                <w:color w:val="666666"/>
                <w:sz w:val="22"/>
              </w:rPr>
              <w:t>arr</w:t>
            </w:r>
            <w:proofErr w:type="spellEnd"/>
            <w:r w:rsidRPr="00BE2E40">
              <w:rPr>
                <w:rFonts w:ascii="Arial" w:hAnsi="Arial" w:cs="Arial"/>
                <w:color w:val="666666"/>
                <w:sz w:val="22"/>
              </w:rPr>
              <w:t>[</w:t>
            </w:r>
            <w:proofErr w:type="spellStart"/>
            <w:r w:rsidRPr="00BE2E40">
              <w:rPr>
                <w:rFonts w:ascii="Arial" w:hAnsi="Arial" w:cs="Arial"/>
                <w:color w:val="666666"/>
                <w:sz w:val="22"/>
              </w:rPr>
              <w:t>i</w:t>
            </w:r>
            <w:proofErr w:type="spellEnd"/>
            <w:r w:rsidRPr="00BE2E40">
              <w:rPr>
                <w:rFonts w:ascii="Arial" w:hAnsi="Arial" w:cs="Arial"/>
                <w:color w:val="666666"/>
                <w:sz w:val="22"/>
              </w:rPr>
              <w:t xml:space="preserve">] == </w:t>
            </w:r>
            <w:proofErr w:type="spellStart"/>
            <w:r w:rsidRPr="00BE2E40">
              <w:rPr>
                <w:rFonts w:ascii="Arial" w:hAnsi="Arial" w:cs="Arial"/>
                <w:color w:val="666666"/>
                <w:sz w:val="22"/>
              </w:rPr>
              <w:t>arr</w:t>
            </w:r>
            <w:proofErr w:type="spellEnd"/>
            <w:r w:rsidRPr="00BE2E40">
              <w:rPr>
                <w:rFonts w:ascii="Arial" w:hAnsi="Arial" w:cs="Arial"/>
                <w:color w:val="666666"/>
                <w:sz w:val="22"/>
              </w:rPr>
              <w:t>[j]){</w:t>
            </w:r>
          </w:p>
          <w:p w:rsidR="00BE2E40" w:rsidRPr="00BE2E40" w:rsidRDefault="00BE2E40" w:rsidP="00BE2E40">
            <w:pPr>
              <w:pStyle w:val="NormalWeb"/>
              <w:spacing w:after="390" w:afterAutospacing="0"/>
              <w:rPr>
                <w:rFonts w:ascii="Arial" w:hAnsi="Arial" w:cs="Arial"/>
                <w:color w:val="666666"/>
                <w:sz w:val="22"/>
              </w:rPr>
            </w:pPr>
            <w:r w:rsidRPr="00BE2E40">
              <w:rPr>
                <w:rFonts w:ascii="Arial" w:hAnsi="Arial" w:cs="Arial"/>
                <w:color w:val="666666"/>
                <w:sz w:val="22"/>
              </w:rPr>
              <w:t>    </w:t>
            </w:r>
            <w:proofErr w:type="spellStart"/>
            <w:r w:rsidRPr="00BE2E40">
              <w:rPr>
                <w:rFonts w:ascii="Arial" w:hAnsi="Arial" w:cs="Arial"/>
                <w:color w:val="666666"/>
                <w:sz w:val="22"/>
              </w:rPr>
              <w:t>isDistinct</w:t>
            </w:r>
            <w:proofErr w:type="spellEnd"/>
            <w:r w:rsidRPr="00BE2E40">
              <w:rPr>
                <w:rFonts w:ascii="Arial" w:hAnsi="Arial" w:cs="Arial"/>
                <w:color w:val="666666"/>
                <w:sz w:val="22"/>
              </w:rPr>
              <w:t xml:space="preserve"> = true;</w:t>
            </w:r>
          </w:p>
          <w:p w:rsidR="00BE2E40" w:rsidRPr="00BE2E40" w:rsidRDefault="00BE2E40" w:rsidP="00BE2E40">
            <w:pPr>
              <w:pStyle w:val="NormalWeb"/>
              <w:spacing w:after="390" w:afterAutospacing="0"/>
              <w:rPr>
                <w:rFonts w:ascii="Arial" w:hAnsi="Arial" w:cs="Arial"/>
                <w:color w:val="666666"/>
                <w:sz w:val="22"/>
              </w:rPr>
            </w:pPr>
            <w:r w:rsidRPr="00BE2E40">
              <w:rPr>
                <w:rFonts w:ascii="Arial" w:hAnsi="Arial" w:cs="Arial"/>
                <w:color w:val="666666"/>
                <w:sz w:val="22"/>
              </w:rPr>
              <w:t>    break;</w:t>
            </w:r>
          </w:p>
          <w:p w:rsidR="00BE2E40" w:rsidRPr="00BE2E40" w:rsidRDefault="00BE2E40" w:rsidP="00BE2E40">
            <w:pPr>
              <w:pStyle w:val="NormalWeb"/>
              <w:spacing w:after="390" w:afterAutospacing="0"/>
              <w:rPr>
                <w:rFonts w:ascii="Arial" w:hAnsi="Arial" w:cs="Arial"/>
                <w:color w:val="666666"/>
                <w:sz w:val="22"/>
              </w:rPr>
            </w:pPr>
            <w:r w:rsidRPr="00BE2E40">
              <w:rPr>
                <w:rFonts w:ascii="Arial" w:hAnsi="Arial" w:cs="Arial"/>
                <w:color w:val="666666"/>
                <w:sz w:val="22"/>
              </w:rPr>
              <w:t>}</w:t>
            </w:r>
          </w:p>
          <w:p w:rsidR="00BE2E40" w:rsidRPr="00BE2E40" w:rsidRDefault="00BE2E40" w:rsidP="00BE2E40">
            <w:pPr>
              <w:pStyle w:val="NormalWeb"/>
              <w:spacing w:after="390" w:afterAutospacing="0"/>
              <w:rPr>
                <w:rFonts w:ascii="Arial" w:hAnsi="Arial" w:cs="Arial"/>
                <w:color w:val="666666"/>
                <w:sz w:val="22"/>
              </w:rPr>
            </w:pPr>
            <w:r w:rsidRPr="00BE2E40">
              <w:rPr>
                <w:rFonts w:ascii="Arial" w:hAnsi="Arial" w:cs="Arial"/>
                <w:color w:val="666666"/>
                <w:sz w:val="22"/>
              </w:rPr>
              <w:t>    }</w:t>
            </w:r>
          </w:p>
          <w:p w:rsidR="00BE2E40" w:rsidRPr="00BE2E40" w:rsidRDefault="00BE2E40" w:rsidP="00BE2E40">
            <w:pPr>
              <w:pStyle w:val="NormalWeb"/>
              <w:spacing w:after="390" w:afterAutospacing="0"/>
              <w:rPr>
                <w:rFonts w:ascii="Arial" w:hAnsi="Arial" w:cs="Arial"/>
                <w:color w:val="666666"/>
                <w:sz w:val="22"/>
              </w:rPr>
            </w:pPr>
            <w:r w:rsidRPr="00BE2E40">
              <w:rPr>
                <w:rFonts w:ascii="Arial" w:hAnsi="Arial" w:cs="Arial"/>
                <w:color w:val="666666"/>
                <w:sz w:val="22"/>
              </w:rPr>
              <w:t>    if(!</w:t>
            </w:r>
            <w:proofErr w:type="spellStart"/>
            <w:r w:rsidRPr="00BE2E40">
              <w:rPr>
                <w:rFonts w:ascii="Arial" w:hAnsi="Arial" w:cs="Arial"/>
                <w:color w:val="666666"/>
                <w:sz w:val="22"/>
              </w:rPr>
              <w:t>isDistinct</w:t>
            </w:r>
            <w:proofErr w:type="spellEnd"/>
            <w:r w:rsidRPr="00BE2E40">
              <w:rPr>
                <w:rFonts w:ascii="Arial" w:hAnsi="Arial" w:cs="Arial"/>
                <w:color w:val="666666"/>
                <w:sz w:val="22"/>
              </w:rPr>
              <w:t>){</w:t>
            </w:r>
          </w:p>
          <w:p w:rsidR="00BE2E40" w:rsidRPr="00BE2E40" w:rsidRDefault="00BE2E40" w:rsidP="00BE2E40">
            <w:pPr>
              <w:pStyle w:val="NormalWeb"/>
              <w:spacing w:after="390" w:afterAutospacing="0"/>
              <w:rPr>
                <w:rFonts w:ascii="Arial" w:hAnsi="Arial" w:cs="Arial"/>
                <w:color w:val="666666"/>
                <w:sz w:val="22"/>
              </w:rPr>
            </w:pPr>
            <w:proofErr w:type="spellStart"/>
            <w:r w:rsidRPr="00BE2E40">
              <w:rPr>
                <w:rFonts w:ascii="Arial" w:hAnsi="Arial" w:cs="Arial"/>
                <w:color w:val="666666"/>
                <w:sz w:val="22"/>
              </w:rPr>
              <w:t>System.out.print</w:t>
            </w:r>
            <w:proofErr w:type="spellEnd"/>
            <w:r w:rsidRPr="00BE2E40">
              <w:rPr>
                <w:rFonts w:ascii="Arial" w:hAnsi="Arial" w:cs="Arial"/>
                <w:color w:val="666666"/>
                <w:sz w:val="22"/>
              </w:rPr>
              <w:t>(</w:t>
            </w:r>
            <w:proofErr w:type="spellStart"/>
            <w:r w:rsidRPr="00BE2E40">
              <w:rPr>
                <w:rFonts w:ascii="Arial" w:hAnsi="Arial" w:cs="Arial"/>
                <w:color w:val="666666"/>
                <w:sz w:val="22"/>
              </w:rPr>
              <w:t>arr</w:t>
            </w:r>
            <w:proofErr w:type="spellEnd"/>
            <w:r w:rsidRPr="00BE2E40">
              <w:rPr>
                <w:rFonts w:ascii="Arial" w:hAnsi="Arial" w:cs="Arial"/>
                <w:color w:val="666666"/>
                <w:sz w:val="22"/>
              </w:rPr>
              <w:t>[</w:t>
            </w:r>
            <w:proofErr w:type="spellStart"/>
            <w:r w:rsidRPr="00BE2E40">
              <w:rPr>
                <w:rFonts w:ascii="Arial" w:hAnsi="Arial" w:cs="Arial"/>
                <w:color w:val="666666"/>
                <w:sz w:val="22"/>
              </w:rPr>
              <w:t>i</w:t>
            </w:r>
            <w:proofErr w:type="spellEnd"/>
            <w:r w:rsidRPr="00BE2E40">
              <w:rPr>
                <w:rFonts w:ascii="Arial" w:hAnsi="Arial" w:cs="Arial"/>
                <w:color w:val="666666"/>
                <w:sz w:val="22"/>
              </w:rPr>
              <w:t>]+" ");</w:t>
            </w:r>
          </w:p>
          <w:p w:rsidR="00BE2E40" w:rsidRPr="00BE2E40" w:rsidRDefault="00BE2E40" w:rsidP="00BE2E40">
            <w:pPr>
              <w:pStyle w:val="NormalWeb"/>
              <w:spacing w:after="390" w:afterAutospacing="0"/>
              <w:rPr>
                <w:rFonts w:ascii="Arial" w:hAnsi="Arial" w:cs="Arial"/>
                <w:color w:val="666666"/>
                <w:sz w:val="22"/>
              </w:rPr>
            </w:pPr>
            <w:r w:rsidRPr="00BE2E40">
              <w:rPr>
                <w:rFonts w:ascii="Arial" w:hAnsi="Arial" w:cs="Arial"/>
                <w:color w:val="666666"/>
                <w:sz w:val="22"/>
              </w:rPr>
              <w:t>    }</w:t>
            </w:r>
          </w:p>
          <w:p w:rsidR="00BE2E40" w:rsidRPr="00BE2E40" w:rsidRDefault="00BE2E40" w:rsidP="00BE2E40">
            <w:pPr>
              <w:pStyle w:val="NormalWeb"/>
              <w:spacing w:after="390" w:afterAutospacing="0"/>
              <w:rPr>
                <w:rFonts w:ascii="Arial" w:hAnsi="Arial" w:cs="Arial"/>
                <w:color w:val="666666"/>
                <w:sz w:val="22"/>
              </w:rPr>
            </w:pPr>
            <w:r w:rsidRPr="00BE2E40">
              <w:rPr>
                <w:rFonts w:ascii="Arial" w:hAnsi="Arial" w:cs="Arial"/>
                <w:color w:val="666666"/>
                <w:sz w:val="22"/>
              </w:rPr>
              <w:lastRenderedPageBreak/>
              <w:t>}</w:t>
            </w:r>
          </w:p>
          <w:p w:rsidR="00BE2E40" w:rsidRPr="00BE2E40" w:rsidRDefault="00BE2E40" w:rsidP="00BE2E40">
            <w:pPr>
              <w:pStyle w:val="NormalWeb"/>
              <w:spacing w:after="390" w:afterAutospacing="0"/>
              <w:rPr>
                <w:rFonts w:ascii="Arial" w:hAnsi="Arial" w:cs="Arial"/>
                <w:color w:val="666666"/>
                <w:sz w:val="22"/>
              </w:rPr>
            </w:pPr>
            <w:r w:rsidRPr="00BE2E40">
              <w:rPr>
                <w:rFonts w:ascii="Arial" w:hAnsi="Arial" w:cs="Arial"/>
                <w:color w:val="666666"/>
                <w:sz w:val="22"/>
              </w:rPr>
              <w:t>    }</w:t>
            </w:r>
          </w:p>
          <w:p w:rsidR="00BE2E40" w:rsidRPr="00BE2E40" w:rsidRDefault="00BE2E40" w:rsidP="00BE2E40">
            <w:pPr>
              <w:pStyle w:val="NormalWeb"/>
              <w:spacing w:after="390" w:afterAutospacing="0"/>
              <w:rPr>
                <w:rFonts w:ascii="Arial" w:hAnsi="Arial" w:cs="Arial"/>
                <w:color w:val="666666"/>
              </w:rPr>
            </w:pPr>
            <w:r w:rsidRPr="00BE2E40">
              <w:rPr>
                <w:rFonts w:ascii="Arial" w:hAnsi="Arial" w:cs="Arial"/>
                <w:color w:val="666666"/>
              </w:rPr>
              <w:t> public static void main(String a[]){</w:t>
            </w:r>
          </w:p>
          <w:p w:rsidR="00BE2E40" w:rsidRPr="00BE2E40" w:rsidRDefault="00BE2E40" w:rsidP="00BE2E40">
            <w:pPr>
              <w:pStyle w:val="NormalWeb"/>
              <w:spacing w:after="390" w:afterAutospacing="0"/>
              <w:rPr>
                <w:rFonts w:ascii="Arial" w:hAnsi="Arial" w:cs="Arial"/>
                <w:color w:val="666666"/>
              </w:rPr>
            </w:pPr>
            <w:r w:rsidRPr="00BE2E40">
              <w:rPr>
                <w:rFonts w:ascii="Arial" w:hAnsi="Arial" w:cs="Arial"/>
                <w:color w:val="666666"/>
              </w:rPr>
              <w:t> </w:t>
            </w:r>
          </w:p>
          <w:p w:rsidR="00BE2E40" w:rsidRPr="00BE2E40" w:rsidRDefault="00BE2E40" w:rsidP="00BE2E40">
            <w:pPr>
              <w:pStyle w:val="NormalWeb"/>
              <w:spacing w:after="390" w:afterAutospacing="0"/>
              <w:rPr>
                <w:rFonts w:ascii="Arial" w:hAnsi="Arial" w:cs="Arial"/>
                <w:color w:val="666666"/>
              </w:rPr>
            </w:pPr>
            <w:proofErr w:type="spellStart"/>
            <w:r w:rsidRPr="00BE2E40">
              <w:rPr>
                <w:rFonts w:ascii="Arial" w:hAnsi="Arial" w:cs="Arial"/>
                <w:color w:val="666666"/>
              </w:rPr>
              <w:t>int</w:t>
            </w:r>
            <w:proofErr w:type="spellEnd"/>
            <w:r w:rsidRPr="00BE2E40">
              <w:rPr>
                <w:rFonts w:ascii="Arial" w:hAnsi="Arial" w:cs="Arial"/>
                <w:color w:val="666666"/>
              </w:rPr>
              <w:t xml:space="preserve">[] </w:t>
            </w:r>
            <w:proofErr w:type="spellStart"/>
            <w:r w:rsidRPr="00BE2E40">
              <w:rPr>
                <w:rFonts w:ascii="Arial" w:hAnsi="Arial" w:cs="Arial"/>
                <w:color w:val="666666"/>
              </w:rPr>
              <w:t>nums</w:t>
            </w:r>
            <w:proofErr w:type="spellEnd"/>
            <w:r w:rsidRPr="00BE2E40">
              <w:rPr>
                <w:rFonts w:ascii="Arial" w:hAnsi="Arial" w:cs="Arial"/>
                <w:color w:val="666666"/>
              </w:rPr>
              <w:t xml:space="preserve"> = {5,2,7,2,4,7,8,2,3};</w:t>
            </w:r>
          </w:p>
          <w:p w:rsidR="00BE2E40" w:rsidRPr="00BE2E40" w:rsidRDefault="00BE2E40" w:rsidP="00BE2E40">
            <w:pPr>
              <w:pStyle w:val="NormalWeb"/>
              <w:spacing w:after="390" w:afterAutospacing="0"/>
              <w:rPr>
                <w:rFonts w:ascii="Arial" w:hAnsi="Arial" w:cs="Arial"/>
                <w:color w:val="666666"/>
              </w:rPr>
            </w:pPr>
            <w:proofErr w:type="spellStart"/>
            <w:r w:rsidRPr="00BE2E40">
              <w:rPr>
                <w:rFonts w:ascii="Arial" w:hAnsi="Arial" w:cs="Arial"/>
                <w:color w:val="666666"/>
              </w:rPr>
              <w:t>MyDisticntElements.printDistinctElements</w:t>
            </w:r>
            <w:proofErr w:type="spellEnd"/>
            <w:r w:rsidRPr="00BE2E40">
              <w:rPr>
                <w:rFonts w:ascii="Arial" w:hAnsi="Arial" w:cs="Arial"/>
                <w:color w:val="666666"/>
              </w:rPr>
              <w:t>(</w:t>
            </w:r>
            <w:proofErr w:type="spellStart"/>
            <w:r w:rsidRPr="00BE2E40">
              <w:rPr>
                <w:rFonts w:ascii="Arial" w:hAnsi="Arial" w:cs="Arial"/>
                <w:color w:val="666666"/>
              </w:rPr>
              <w:t>nums</w:t>
            </w:r>
            <w:proofErr w:type="spellEnd"/>
            <w:r w:rsidRPr="00BE2E40">
              <w:rPr>
                <w:rFonts w:ascii="Arial" w:hAnsi="Arial" w:cs="Arial"/>
                <w:color w:val="666666"/>
              </w:rPr>
              <w:t>);</w:t>
            </w:r>
          </w:p>
          <w:p w:rsidR="00BE2E40" w:rsidRPr="00BE2E40" w:rsidRDefault="00BE2E40" w:rsidP="00BE2E40">
            <w:pPr>
              <w:pStyle w:val="NormalWeb"/>
              <w:spacing w:after="390" w:afterAutospacing="0"/>
              <w:rPr>
                <w:rFonts w:ascii="Arial" w:hAnsi="Arial" w:cs="Arial"/>
                <w:color w:val="666666"/>
              </w:rPr>
            </w:pPr>
            <w:r w:rsidRPr="00BE2E40">
              <w:rPr>
                <w:rFonts w:ascii="Arial" w:hAnsi="Arial" w:cs="Arial"/>
                <w:color w:val="666666"/>
              </w:rPr>
              <w:t>    }</w:t>
            </w:r>
          </w:p>
          <w:p w:rsidR="00BE2E40" w:rsidRDefault="00BE2E40" w:rsidP="00BE2E40">
            <w:pPr>
              <w:pStyle w:val="NormalWeb"/>
              <w:spacing w:before="0" w:beforeAutospacing="0" w:after="390" w:afterAutospacing="0"/>
              <w:rPr>
                <w:rFonts w:ascii="Arial" w:hAnsi="Arial" w:cs="Arial"/>
                <w:color w:val="666666"/>
              </w:rPr>
            </w:pPr>
            <w:r w:rsidRPr="00BE2E40">
              <w:rPr>
                <w:rFonts w:ascii="Arial" w:hAnsi="Arial" w:cs="Arial"/>
                <w:color w:val="666666"/>
              </w:rPr>
              <w:t>}</w:t>
            </w:r>
          </w:p>
        </w:tc>
      </w:tr>
    </w:tbl>
    <w:p w:rsidR="00BE2E40" w:rsidRDefault="00BE2E40" w:rsidP="003F0D6D">
      <w:pPr>
        <w:pStyle w:val="NormalWeb"/>
        <w:shd w:val="clear" w:color="auto" w:fill="FFFFFF"/>
        <w:spacing w:before="0" w:beforeAutospacing="0" w:after="390" w:afterAutospacing="0"/>
        <w:rPr>
          <w:rFonts w:ascii="Arial" w:hAnsi="Arial" w:cs="Arial"/>
          <w:color w:val="666666"/>
        </w:rPr>
      </w:pPr>
    </w:p>
    <w:p w:rsidR="0081088A" w:rsidRDefault="0081088A" w:rsidP="003F0D6D">
      <w:pPr>
        <w:pStyle w:val="NormalWeb"/>
        <w:shd w:val="clear" w:color="auto" w:fill="FFFFFF"/>
        <w:spacing w:before="0" w:beforeAutospacing="0" w:after="390" w:afterAutospacing="0"/>
        <w:rPr>
          <w:rFonts w:ascii="Arial" w:hAnsi="Arial" w:cs="Arial"/>
          <w:color w:val="666666"/>
        </w:rPr>
      </w:pPr>
    </w:p>
    <w:p w:rsidR="0081088A" w:rsidRPr="0081088A" w:rsidRDefault="0081088A" w:rsidP="0081088A">
      <w:pPr>
        <w:shd w:val="clear" w:color="auto" w:fill="FFFFFF"/>
        <w:spacing w:after="0" w:line="240" w:lineRule="auto"/>
        <w:rPr>
          <w:rFonts w:ascii="Verdana" w:eastAsia="Times New Roman" w:hAnsi="Verdana" w:cs="Times New Roman"/>
          <w:color w:val="000000"/>
          <w:sz w:val="21"/>
          <w:szCs w:val="21"/>
        </w:rPr>
      </w:pPr>
      <w:r w:rsidRPr="0081088A">
        <w:rPr>
          <w:rFonts w:ascii="Verdana" w:eastAsia="Times New Roman" w:hAnsi="Verdana" w:cs="Times New Roman"/>
          <w:b/>
          <w:bCs/>
          <w:color w:val="7F6000"/>
          <w:sz w:val="21"/>
          <w:szCs w:val="21"/>
          <w:bdr w:val="none" w:sz="0" w:space="0" w:color="auto" w:frame="1"/>
        </w:rPr>
        <w:t>Java interface interview programs part 1: interface programming java</w:t>
      </w:r>
      <w:r w:rsidRPr="0081088A">
        <w:rPr>
          <w:rFonts w:ascii="Verdana" w:eastAsia="Times New Roman" w:hAnsi="Verdana" w:cs="Times New Roman"/>
          <w:color w:val="000000"/>
          <w:sz w:val="21"/>
          <w:szCs w:val="21"/>
        </w:rPr>
        <w:br/>
      </w:r>
      <w:r w:rsidRPr="0081088A">
        <w:rPr>
          <w:rFonts w:ascii="Verdana" w:eastAsia="Times New Roman" w:hAnsi="Verdana" w:cs="Times New Roman"/>
          <w:color w:val="000000"/>
          <w:sz w:val="21"/>
          <w:szCs w:val="21"/>
        </w:rPr>
        <w:br/>
      </w:r>
      <w:r w:rsidRPr="0081088A">
        <w:rPr>
          <w:rFonts w:ascii="Verdana" w:eastAsia="Times New Roman" w:hAnsi="Verdana" w:cs="Times New Roman"/>
          <w:b/>
          <w:bCs/>
          <w:color w:val="7F6000"/>
          <w:sz w:val="21"/>
          <w:szCs w:val="21"/>
          <w:bdr w:val="none" w:sz="0" w:space="0" w:color="auto" w:frame="1"/>
        </w:rPr>
        <w:t xml:space="preserve">Program #1: what will happen if we define normal methods in </w:t>
      </w:r>
      <w:proofErr w:type="gramStart"/>
      <w:r w:rsidRPr="0081088A">
        <w:rPr>
          <w:rFonts w:ascii="Verdana" w:eastAsia="Times New Roman" w:hAnsi="Verdana" w:cs="Times New Roman"/>
          <w:b/>
          <w:bCs/>
          <w:color w:val="7F6000"/>
          <w:sz w:val="21"/>
          <w:szCs w:val="21"/>
          <w:bdr w:val="none" w:sz="0" w:space="0" w:color="auto" w:frame="1"/>
        </w:rPr>
        <w:t>interface</w:t>
      </w:r>
      <w:proofErr w:type="gramEnd"/>
      <w:r w:rsidRPr="0081088A">
        <w:rPr>
          <w:rFonts w:ascii="Verdana" w:eastAsia="Times New Roman" w:hAnsi="Verdana" w:cs="Times New Roman"/>
          <w:color w:val="000000"/>
          <w:sz w:val="21"/>
          <w:szCs w:val="21"/>
        </w:rPr>
        <w:br/>
      </w:r>
    </w:p>
    <w:p w:rsidR="0081088A" w:rsidRPr="0081088A" w:rsidRDefault="0081088A" w:rsidP="0081088A">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xml:space="preserve">package </w:t>
      </w:r>
      <w:proofErr w:type="spellStart"/>
      <w:r w:rsidRPr="0081088A">
        <w:rPr>
          <w:rFonts w:ascii="Verdana" w:eastAsia="Times New Roman" w:hAnsi="Verdana" w:cs="Times New Roman"/>
          <w:color w:val="FFFFFF"/>
          <w:sz w:val="21"/>
          <w:szCs w:val="21"/>
        </w:rPr>
        <w:t>interfaceinverviewprograms.instanceofjava</w:t>
      </w:r>
      <w:proofErr w:type="spellEnd"/>
      <w:r w:rsidRPr="0081088A">
        <w:rPr>
          <w:rFonts w:ascii="Verdana" w:eastAsia="Times New Roman" w:hAnsi="Verdana" w:cs="Times New Roman"/>
          <w:color w:val="FFFFFF"/>
          <w:sz w:val="21"/>
          <w:szCs w:val="21"/>
        </w:rPr>
        <w:t>;</w:t>
      </w:r>
    </w:p>
    <w:p w:rsidR="0081088A" w:rsidRPr="0081088A" w:rsidRDefault="0081088A" w:rsidP="0081088A">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public interface A{</w:t>
      </w:r>
    </w:p>
    <w:p w:rsidR="0081088A" w:rsidRPr="0081088A" w:rsidRDefault="0081088A" w:rsidP="0081088A">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w:t>
      </w:r>
    </w:p>
    <w:p w:rsidR="0081088A" w:rsidRPr="0081088A" w:rsidRDefault="0081088A" w:rsidP="0081088A">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w:t>
      </w:r>
    </w:p>
    <w:p w:rsidR="0081088A" w:rsidRPr="0081088A" w:rsidRDefault="0081088A" w:rsidP="0081088A">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xml:space="preserve">* @java interface  interview programming  questions and answers for </w:t>
      </w:r>
      <w:proofErr w:type="spellStart"/>
      <w:r w:rsidRPr="0081088A">
        <w:rPr>
          <w:rFonts w:ascii="Verdana" w:eastAsia="Times New Roman" w:hAnsi="Verdana" w:cs="Times New Roman"/>
          <w:color w:val="FFFFFF"/>
          <w:sz w:val="21"/>
          <w:szCs w:val="21"/>
        </w:rPr>
        <w:t>freshers</w:t>
      </w:r>
      <w:proofErr w:type="spellEnd"/>
      <w:r w:rsidRPr="0081088A">
        <w:rPr>
          <w:rFonts w:ascii="Verdana" w:eastAsia="Times New Roman" w:hAnsi="Verdana" w:cs="Times New Roman"/>
          <w:color w:val="FFFFFF"/>
          <w:sz w:val="21"/>
          <w:szCs w:val="21"/>
        </w:rPr>
        <w:t xml:space="preserve"> and experienced</w:t>
      </w:r>
    </w:p>
    <w:p w:rsidR="0081088A" w:rsidRPr="0081088A" w:rsidRDefault="0081088A" w:rsidP="0081088A">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w:t>
      </w:r>
    </w:p>
    <w:p w:rsidR="0081088A" w:rsidRPr="0081088A" w:rsidRDefault="0081088A" w:rsidP="0081088A">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w:t>
      </w:r>
    </w:p>
    <w:p w:rsidR="0081088A" w:rsidRPr="0081088A" w:rsidRDefault="0081088A" w:rsidP="0081088A">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void show() {</w:t>
      </w:r>
    </w:p>
    <w:p w:rsidR="0081088A" w:rsidRPr="0081088A" w:rsidRDefault="0081088A" w:rsidP="0081088A">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w:t>
      </w:r>
    </w:p>
    <w:p w:rsidR="0081088A" w:rsidRPr="0081088A" w:rsidRDefault="0081088A" w:rsidP="0081088A">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xml:space="preserve">        </w:t>
      </w:r>
      <w:proofErr w:type="spellStart"/>
      <w:r w:rsidRPr="0081088A">
        <w:rPr>
          <w:rFonts w:ascii="Verdana" w:eastAsia="Times New Roman" w:hAnsi="Verdana" w:cs="Times New Roman"/>
          <w:color w:val="FFFFFF"/>
          <w:sz w:val="21"/>
          <w:szCs w:val="21"/>
        </w:rPr>
        <w:t>System.out.println</w:t>
      </w:r>
      <w:proofErr w:type="spellEnd"/>
      <w:r w:rsidRPr="0081088A">
        <w:rPr>
          <w:rFonts w:ascii="Verdana" w:eastAsia="Times New Roman" w:hAnsi="Verdana" w:cs="Times New Roman"/>
          <w:color w:val="FFFFFF"/>
          <w:sz w:val="21"/>
          <w:szCs w:val="21"/>
        </w:rPr>
        <w:t>("Hello world");</w:t>
      </w:r>
    </w:p>
    <w:p w:rsidR="0081088A" w:rsidRPr="0081088A" w:rsidRDefault="0081088A" w:rsidP="0081088A">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w:t>
      </w:r>
    </w:p>
    <w:p w:rsidR="0081088A" w:rsidRPr="0081088A" w:rsidRDefault="0081088A" w:rsidP="0081088A">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w:t>
      </w:r>
    </w:p>
    <w:p w:rsidR="0081088A" w:rsidRPr="0081088A" w:rsidRDefault="0081088A" w:rsidP="0081088A">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w:t>
      </w:r>
    </w:p>
    <w:p w:rsidR="0081088A" w:rsidRPr="0081088A" w:rsidRDefault="0081088A" w:rsidP="0081088A">
      <w:pPr>
        <w:shd w:val="clear" w:color="auto" w:fill="FFFFFF"/>
        <w:spacing w:after="0" w:line="240" w:lineRule="auto"/>
        <w:rPr>
          <w:rFonts w:ascii="Verdana" w:eastAsia="Times New Roman" w:hAnsi="Verdana" w:cs="Times New Roman"/>
          <w:color w:val="000000"/>
          <w:sz w:val="21"/>
          <w:szCs w:val="21"/>
        </w:rPr>
      </w:pPr>
      <w:r w:rsidRPr="0081088A">
        <w:rPr>
          <w:rFonts w:ascii="Verdana" w:eastAsia="Times New Roman" w:hAnsi="Verdana" w:cs="Times New Roman"/>
          <w:color w:val="000000"/>
          <w:sz w:val="21"/>
          <w:szCs w:val="21"/>
        </w:rPr>
        <w:br/>
      </w:r>
      <w:r w:rsidRPr="0081088A">
        <w:rPr>
          <w:rFonts w:ascii="Verdana" w:eastAsia="Times New Roman" w:hAnsi="Verdana" w:cs="Times New Roman"/>
          <w:color w:val="000000"/>
          <w:sz w:val="21"/>
          <w:szCs w:val="21"/>
        </w:rPr>
        <w:br/>
        <w:t>Click for Output </w:t>
      </w:r>
      <w:r w:rsidRPr="0081088A">
        <w:rPr>
          <w:rFonts w:ascii="Verdana" w:eastAsia="Times New Roman" w:hAnsi="Verdana" w:cs="Times New Roman"/>
          <w:color w:val="000000"/>
          <w:sz w:val="21"/>
          <w:szCs w:val="21"/>
        </w:rPr>
        <w:br/>
      </w:r>
      <w:r w:rsidRPr="0081088A">
        <w:rPr>
          <w:rFonts w:ascii="Verdana" w:eastAsia="Times New Roman" w:hAnsi="Verdana" w:cs="Times New Roman"/>
          <w:color w:val="000000"/>
          <w:sz w:val="21"/>
          <w:szCs w:val="21"/>
        </w:rPr>
        <w:lastRenderedPageBreak/>
        <w:br/>
      </w:r>
    </w:p>
    <w:p w:rsidR="0081088A" w:rsidRPr="0081088A" w:rsidRDefault="0081088A" w:rsidP="0081088A">
      <w:pPr>
        <w:shd w:val="clear" w:color="auto" w:fill="FFFFFF"/>
        <w:spacing w:after="0" w:line="240" w:lineRule="auto"/>
        <w:jc w:val="center"/>
        <w:rPr>
          <w:rFonts w:ascii="Verdana" w:eastAsia="Times New Roman" w:hAnsi="Verdana" w:cs="Times New Roman"/>
          <w:color w:val="000000"/>
          <w:sz w:val="21"/>
          <w:szCs w:val="21"/>
        </w:rPr>
      </w:pPr>
      <w:r>
        <w:rPr>
          <w:rFonts w:ascii="Verdana" w:eastAsia="Times New Roman" w:hAnsi="Verdana" w:cs="Times New Roman"/>
          <w:noProof/>
          <w:color w:val="CD2122"/>
          <w:sz w:val="21"/>
          <w:szCs w:val="21"/>
          <w:bdr w:val="none" w:sz="0" w:space="0" w:color="auto" w:frame="1"/>
        </w:rPr>
        <w:drawing>
          <wp:inline distT="0" distB="0" distL="0" distR="0">
            <wp:extent cx="6391275" cy="3076575"/>
            <wp:effectExtent l="19050" t="0" r="9525" b="0"/>
            <wp:docPr id="2" name="Picture 2" descr="interface%2Bconcrete%2Bmetho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2Bconcrete%2Bmethod">
                      <a:hlinkClick r:id="rId7"/>
                    </pic:cNvPr>
                    <pic:cNvPicPr>
                      <a:picLocks noChangeAspect="1" noChangeArrowheads="1"/>
                    </pic:cNvPicPr>
                  </pic:nvPicPr>
                  <pic:blipFill>
                    <a:blip r:embed="rId8"/>
                    <a:srcRect/>
                    <a:stretch>
                      <a:fillRect/>
                    </a:stretch>
                  </pic:blipFill>
                  <pic:spPr bwMode="auto">
                    <a:xfrm>
                      <a:off x="0" y="0"/>
                      <a:ext cx="6391275" cy="3076575"/>
                    </a:xfrm>
                    <a:prstGeom prst="rect">
                      <a:avLst/>
                    </a:prstGeom>
                    <a:noFill/>
                    <a:ln w="9525">
                      <a:noFill/>
                      <a:miter lim="800000"/>
                      <a:headEnd/>
                      <a:tailEnd/>
                    </a:ln>
                  </pic:spPr>
                </pic:pic>
              </a:graphicData>
            </a:graphic>
          </wp:inline>
        </w:drawing>
      </w:r>
    </w:p>
    <w:p w:rsidR="0081088A" w:rsidRPr="0081088A" w:rsidRDefault="0081088A" w:rsidP="0081088A">
      <w:pPr>
        <w:shd w:val="clear" w:color="auto" w:fill="FFFFFF"/>
        <w:spacing w:after="0" w:line="240" w:lineRule="auto"/>
        <w:rPr>
          <w:rFonts w:ascii="Verdana" w:eastAsia="Times New Roman" w:hAnsi="Verdana" w:cs="Times New Roman"/>
          <w:color w:val="000000"/>
          <w:sz w:val="21"/>
          <w:szCs w:val="21"/>
        </w:rPr>
      </w:pPr>
    </w:p>
    <w:p w:rsidR="0081088A" w:rsidRPr="0081088A" w:rsidRDefault="0081088A" w:rsidP="0081088A">
      <w:pPr>
        <w:shd w:val="clear" w:color="auto" w:fill="FFFFFF"/>
        <w:spacing w:after="0" w:line="240" w:lineRule="auto"/>
        <w:rPr>
          <w:rFonts w:ascii="Verdana" w:eastAsia="Times New Roman" w:hAnsi="Verdana" w:cs="Times New Roman"/>
          <w:color w:val="000000"/>
          <w:sz w:val="21"/>
          <w:szCs w:val="21"/>
        </w:rPr>
      </w:pPr>
      <w:r w:rsidRPr="0081088A">
        <w:rPr>
          <w:rFonts w:ascii="Verdana" w:eastAsia="Times New Roman" w:hAnsi="Verdana" w:cs="Times New Roman"/>
          <w:color w:val="000000"/>
          <w:sz w:val="21"/>
          <w:szCs w:val="21"/>
        </w:rPr>
        <w:br/>
      </w:r>
      <w:r w:rsidRPr="0081088A">
        <w:rPr>
          <w:rFonts w:ascii="Verdana" w:eastAsia="Times New Roman" w:hAnsi="Verdana" w:cs="Times New Roman"/>
          <w:b/>
          <w:bCs/>
          <w:color w:val="7F6000"/>
          <w:sz w:val="21"/>
          <w:szCs w:val="21"/>
          <w:bdr w:val="none" w:sz="0" w:space="0" w:color="auto" w:frame="1"/>
        </w:rPr>
        <w:t>Program #2</w:t>
      </w:r>
      <w:proofErr w:type="gramStart"/>
      <w:r w:rsidRPr="0081088A">
        <w:rPr>
          <w:rFonts w:ascii="Verdana" w:eastAsia="Times New Roman" w:hAnsi="Verdana" w:cs="Times New Roman"/>
          <w:b/>
          <w:bCs/>
          <w:color w:val="7F6000"/>
          <w:sz w:val="21"/>
          <w:szCs w:val="21"/>
          <w:bdr w:val="none" w:sz="0" w:space="0" w:color="auto" w:frame="1"/>
        </w:rPr>
        <w:t>:java</w:t>
      </w:r>
      <w:proofErr w:type="gramEnd"/>
      <w:r w:rsidRPr="0081088A">
        <w:rPr>
          <w:rFonts w:ascii="Verdana" w:eastAsia="Times New Roman" w:hAnsi="Verdana" w:cs="Times New Roman"/>
          <w:b/>
          <w:bCs/>
          <w:color w:val="7F6000"/>
          <w:sz w:val="21"/>
          <w:szCs w:val="21"/>
          <w:bdr w:val="none" w:sz="0" w:space="0" w:color="auto" w:frame="1"/>
        </w:rPr>
        <w:t xml:space="preserve"> interview programs to practice: Non static variables in interface</w:t>
      </w:r>
      <w:r w:rsidRPr="0081088A">
        <w:rPr>
          <w:rFonts w:ascii="Verdana" w:eastAsia="Times New Roman" w:hAnsi="Verdana" w:cs="Times New Roman"/>
          <w:color w:val="000000"/>
          <w:sz w:val="21"/>
          <w:szCs w:val="21"/>
        </w:rPr>
        <w:br/>
      </w:r>
    </w:p>
    <w:p w:rsidR="0081088A" w:rsidRPr="0081088A" w:rsidRDefault="0081088A" w:rsidP="0081088A">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xml:space="preserve">package </w:t>
      </w:r>
      <w:proofErr w:type="spellStart"/>
      <w:r w:rsidRPr="0081088A">
        <w:rPr>
          <w:rFonts w:ascii="Verdana" w:eastAsia="Times New Roman" w:hAnsi="Verdana" w:cs="Times New Roman"/>
          <w:color w:val="FFFFFF"/>
          <w:sz w:val="21"/>
          <w:szCs w:val="21"/>
        </w:rPr>
        <w:t>interfaceinverviewprograms.instanceofjava</w:t>
      </w:r>
      <w:proofErr w:type="spellEnd"/>
      <w:r w:rsidRPr="0081088A">
        <w:rPr>
          <w:rFonts w:ascii="Verdana" w:eastAsia="Times New Roman" w:hAnsi="Verdana" w:cs="Times New Roman"/>
          <w:color w:val="FFFFFF"/>
          <w:sz w:val="21"/>
          <w:szCs w:val="21"/>
        </w:rPr>
        <w:t>;</w:t>
      </w:r>
    </w:p>
    <w:p w:rsidR="0081088A" w:rsidRPr="0081088A" w:rsidRDefault="0081088A" w:rsidP="0081088A">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public interface A{</w:t>
      </w:r>
    </w:p>
    <w:p w:rsidR="0081088A" w:rsidRPr="0081088A" w:rsidRDefault="0081088A" w:rsidP="0081088A">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w:t>
      </w:r>
    </w:p>
    <w:p w:rsidR="0081088A" w:rsidRPr="0081088A" w:rsidRDefault="0081088A" w:rsidP="0081088A">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w:t>
      </w:r>
    </w:p>
    <w:p w:rsidR="0081088A" w:rsidRPr="0081088A" w:rsidRDefault="0081088A" w:rsidP="0081088A">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xml:space="preserve">* @java interface  interview programming  questions and answers for </w:t>
      </w:r>
      <w:proofErr w:type="spellStart"/>
      <w:r w:rsidRPr="0081088A">
        <w:rPr>
          <w:rFonts w:ascii="Verdana" w:eastAsia="Times New Roman" w:hAnsi="Verdana" w:cs="Times New Roman"/>
          <w:color w:val="FFFFFF"/>
          <w:sz w:val="21"/>
          <w:szCs w:val="21"/>
        </w:rPr>
        <w:t>freshers</w:t>
      </w:r>
      <w:proofErr w:type="spellEnd"/>
      <w:r w:rsidRPr="0081088A">
        <w:rPr>
          <w:rFonts w:ascii="Verdana" w:eastAsia="Times New Roman" w:hAnsi="Verdana" w:cs="Times New Roman"/>
          <w:color w:val="FFFFFF"/>
          <w:sz w:val="21"/>
          <w:szCs w:val="21"/>
        </w:rPr>
        <w:t xml:space="preserve"> and experienced</w:t>
      </w:r>
    </w:p>
    <w:p w:rsidR="0081088A" w:rsidRPr="0081088A" w:rsidRDefault="0081088A" w:rsidP="0081088A">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w:t>
      </w:r>
    </w:p>
    <w:p w:rsidR="0081088A" w:rsidRPr="0081088A" w:rsidRDefault="0081088A" w:rsidP="0081088A">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w:t>
      </w:r>
    </w:p>
    <w:p w:rsidR="0081088A" w:rsidRPr="0081088A" w:rsidRDefault="0081088A" w:rsidP="0081088A">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81088A">
        <w:rPr>
          <w:rFonts w:ascii="Verdana" w:eastAsia="Times New Roman" w:hAnsi="Verdana" w:cs="Times New Roman"/>
          <w:color w:val="FFFFFF"/>
          <w:sz w:val="21"/>
          <w:szCs w:val="21"/>
        </w:rPr>
        <w:t>int</w:t>
      </w:r>
      <w:proofErr w:type="spellEnd"/>
      <w:r w:rsidRPr="0081088A">
        <w:rPr>
          <w:rFonts w:ascii="Verdana" w:eastAsia="Times New Roman" w:hAnsi="Verdana" w:cs="Times New Roman"/>
          <w:color w:val="FFFFFF"/>
          <w:sz w:val="21"/>
          <w:szCs w:val="21"/>
        </w:rPr>
        <w:t xml:space="preserve"> </w:t>
      </w:r>
      <w:proofErr w:type="spellStart"/>
      <w:r w:rsidRPr="0081088A">
        <w:rPr>
          <w:rFonts w:ascii="Verdana" w:eastAsia="Times New Roman" w:hAnsi="Verdana" w:cs="Times New Roman"/>
          <w:color w:val="FFFFFF"/>
          <w:sz w:val="21"/>
          <w:szCs w:val="21"/>
        </w:rPr>
        <w:t>a,b</w:t>
      </w:r>
      <w:proofErr w:type="spellEnd"/>
      <w:r w:rsidRPr="0081088A">
        <w:rPr>
          <w:rFonts w:ascii="Verdana" w:eastAsia="Times New Roman" w:hAnsi="Verdana" w:cs="Times New Roman"/>
          <w:color w:val="FFFFFF"/>
          <w:sz w:val="21"/>
          <w:szCs w:val="21"/>
        </w:rPr>
        <w:t>;</w:t>
      </w:r>
    </w:p>
    <w:p w:rsidR="0081088A" w:rsidRPr="0081088A" w:rsidRDefault="0081088A" w:rsidP="0081088A">
      <w:pPr>
        <w:numPr>
          <w:ilvl w:val="0"/>
          <w:numId w:val="4"/>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81088A" w:rsidRPr="0081088A" w:rsidRDefault="0081088A" w:rsidP="0081088A">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w:t>
      </w:r>
    </w:p>
    <w:p w:rsidR="0081088A" w:rsidRPr="0081088A" w:rsidRDefault="0081088A" w:rsidP="0081088A">
      <w:pPr>
        <w:shd w:val="clear" w:color="auto" w:fill="FFFFFF"/>
        <w:spacing w:after="0" w:line="240" w:lineRule="auto"/>
        <w:rPr>
          <w:rFonts w:ascii="Verdana" w:eastAsia="Times New Roman" w:hAnsi="Verdana" w:cs="Times New Roman"/>
          <w:color w:val="000000"/>
          <w:sz w:val="21"/>
          <w:szCs w:val="21"/>
        </w:rPr>
      </w:pPr>
      <w:r w:rsidRPr="0081088A">
        <w:rPr>
          <w:rFonts w:ascii="Verdana" w:eastAsia="Times New Roman" w:hAnsi="Verdana" w:cs="Times New Roman"/>
          <w:color w:val="000000"/>
          <w:sz w:val="21"/>
          <w:szCs w:val="21"/>
        </w:rPr>
        <w:br/>
      </w:r>
      <w:r w:rsidRPr="0081088A">
        <w:rPr>
          <w:rFonts w:ascii="Verdana" w:eastAsia="Times New Roman" w:hAnsi="Verdana" w:cs="Times New Roman"/>
          <w:color w:val="000000"/>
          <w:sz w:val="21"/>
          <w:szCs w:val="21"/>
        </w:rPr>
        <w:br/>
        <w:t>Click for Output </w:t>
      </w:r>
      <w:r w:rsidRPr="0081088A">
        <w:rPr>
          <w:rFonts w:ascii="Verdana" w:eastAsia="Times New Roman" w:hAnsi="Verdana" w:cs="Times New Roman"/>
          <w:color w:val="000000"/>
          <w:sz w:val="21"/>
          <w:szCs w:val="21"/>
        </w:rPr>
        <w:br/>
      </w:r>
      <w:r w:rsidRPr="0081088A">
        <w:rPr>
          <w:rFonts w:ascii="Verdana" w:eastAsia="Times New Roman" w:hAnsi="Verdana" w:cs="Times New Roman"/>
          <w:color w:val="000000"/>
          <w:sz w:val="21"/>
          <w:szCs w:val="21"/>
        </w:rPr>
        <w:br/>
      </w:r>
    </w:p>
    <w:p w:rsidR="0081088A" w:rsidRPr="0081088A" w:rsidRDefault="0081088A" w:rsidP="0081088A">
      <w:pPr>
        <w:shd w:val="clear" w:color="auto" w:fill="FFFFFF"/>
        <w:spacing w:after="0" w:line="240" w:lineRule="auto"/>
        <w:jc w:val="center"/>
        <w:rPr>
          <w:rFonts w:ascii="Verdana" w:eastAsia="Times New Roman" w:hAnsi="Verdana" w:cs="Times New Roman"/>
          <w:color w:val="000000"/>
          <w:sz w:val="21"/>
          <w:szCs w:val="21"/>
        </w:rPr>
      </w:pPr>
      <w:r>
        <w:rPr>
          <w:rFonts w:ascii="Verdana" w:eastAsia="Times New Roman" w:hAnsi="Verdana" w:cs="Times New Roman"/>
          <w:noProof/>
          <w:color w:val="CD2122"/>
          <w:sz w:val="21"/>
          <w:szCs w:val="21"/>
          <w:bdr w:val="none" w:sz="0" w:space="0" w:color="auto" w:frame="1"/>
        </w:rPr>
        <w:lastRenderedPageBreak/>
        <w:drawing>
          <wp:inline distT="0" distB="0" distL="0" distR="0">
            <wp:extent cx="7324725" cy="2114550"/>
            <wp:effectExtent l="19050" t="0" r="9525" b="0"/>
            <wp:docPr id="3" name="Picture 3" descr="non%2Bstatic%2Bvariables%2Bin%2Binterfac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2Bstatic%2Bvariables%2Bin%2Binterfaces">
                      <a:hlinkClick r:id="rId9"/>
                    </pic:cNvPr>
                    <pic:cNvPicPr>
                      <a:picLocks noChangeAspect="1" noChangeArrowheads="1"/>
                    </pic:cNvPicPr>
                  </pic:nvPicPr>
                  <pic:blipFill>
                    <a:blip r:embed="rId10"/>
                    <a:srcRect/>
                    <a:stretch>
                      <a:fillRect/>
                    </a:stretch>
                  </pic:blipFill>
                  <pic:spPr bwMode="auto">
                    <a:xfrm>
                      <a:off x="0" y="0"/>
                      <a:ext cx="7324725" cy="2114550"/>
                    </a:xfrm>
                    <a:prstGeom prst="rect">
                      <a:avLst/>
                    </a:prstGeom>
                    <a:noFill/>
                    <a:ln w="9525">
                      <a:noFill/>
                      <a:miter lim="800000"/>
                      <a:headEnd/>
                      <a:tailEnd/>
                    </a:ln>
                  </pic:spPr>
                </pic:pic>
              </a:graphicData>
            </a:graphic>
          </wp:inline>
        </w:drawing>
      </w:r>
    </w:p>
    <w:p w:rsidR="0081088A" w:rsidRPr="0081088A" w:rsidRDefault="0081088A" w:rsidP="0081088A">
      <w:pPr>
        <w:shd w:val="clear" w:color="auto" w:fill="FFFFFF"/>
        <w:spacing w:after="0" w:line="240" w:lineRule="auto"/>
        <w:rPr>
          <w:rFonts w:ascii="Verdana" w:eastAsia="Times New Roman" w:hAnsi="Verdana" w:cs="Times New Roman"/>
          <w:color w:val="000000"/>
          <w:sz w:val="21"/>
          <w:szCs w:val="21"/>
        </w:rPr>
      </w:pPr>
    </w:p>
    <w:p w:rsidR="0081088A" w:rsidRPr="0081088A" w:rsidRDefault="0081088A" w:rsidP="0081088A">
      <w:pPr>
        <w:shd w:val="clear" w:color="auto" w:fill="FFFFFF"/>
        <w:spacing w:after="0" w:line="240" w:lineRule="auto"/>
        <w:rPr>
          <w:rFonts w:ascii="Verdana" w:eastAsia="Times New Roman" w:hAnsi="Verdana" w:cs="Times New Roman"/>
          <w:color w:val="000000"/>
          <w:sz w:val="21"/>
          <w:szCs w:val="21"/>
        </w:rPr>
      </w:pPr>
      <w:r w:rsidRPr="0081088A">
        <w:rPr>
          <w:rFonts w:ascii="Verdana" w:eastAsia="Times New Roman" w:hAnsi="Verdana" w:cs="Times New Roman"/>
          <w:color w:val="000000"/>
          <w:sz w:val="21"/>
          <w:szCs w:val="21"/>
        </w:rPr>
        <w:br/>
      </w:r>
      <w:r w:rsidRPr="0081088A">
        <w:rPr>
          <w:rFonts w:ascii="Verdana" w:eastAsia="Times New Roman" w:hAnsi="Verdana" w:cs="Times New Roman"/>
          <w:b/>
          <w:bCs/>
          <w:color w:val="7F6000"/>
          <w:sz w:val="21"/>
          <w:szCs w:val="21"/>
          <w:bdr w:val="none" w:sz="0" w:space="0" w:color="auto" w:frame="1"/>
        </w:rPr>
        <w:t>Program #3</w:t>
      </w:r>
      <w:proofErr w:type="gramStart"/>
      <w:r w:rsidRPr="0081088A">
        <w:rPr>
          <w:rFonts w:ascii="Verdana" w:eastAsia="Times New Roman" w:hAnsi="Verdana" w:cs="Times New Roman"/>
          <w:b/>
          <w:bCs/>
          <w:color w:val="7F6000"/>
          <w:sz w:val="21"/>
          <w:szCs w:val="21"/>
          <w:bdr w:val="none" w:sz="0" w:space="0" w:color="auto" w:frame="1"/>
        </w:rPr>
        <w:t>:java</w:t>
      </w:r>
      <w:proofErr w:type="gramEnd"/>
      <w:r w:rsidRPr="0081088A">
        <w:rPr>
          <w:rFonts w:ascii="Verdana" w:eastAsia="Times New Roman" w:hAnsi="Verdana" w:cs="Times New Roman"/>
          <w:b/>
          <w:bCs/>
          <w:color w:val="7F6000"/>
          <w:sz w:val="21"/>
          <w:szCs w:val="21"/>
          <w:bdr w:val="none" w:sz="0" w:space="0" w:color="auto" w:frame="1"/>
        </w:rPr>
        <w:t xml:space="preserve"> interview programs to practice: which modifiers interface allows</w:t>
      </w:r>
      <w:r w:rsidRPr="0081088A">
        <w:rPr>
          <w:rFonts w:ascii="Verdana" w:eastAsia="Times New Roman" w:hAnsi="Verdana" w:cs="Times New Roman"/>
          <w:color w:val="000000"/>
          <w:sz w:val="21"/>
          <w:szCs w:val="21"/>
        </w:rPr>
        <w:br/>
      </w:r>
    </w:p>
    <w:p w:rsidR="0081088A" w:rsidRPr="0081088A" w:rsidRDefault="0081088A" w:rsidP="0081088A">
      <w:pPr>
        <w:numPr>
          <w:ilvl w:val="0"/>
          <w:numId w:val="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xml:space="preserve">package </w:t>
      </w:r>
      <w:proofErr w:type="spellStart"/>
      <w:r w:rsidRPr="0081088A">
        <w:rPr>
          <w:rFonts w:ascii="Verdana" w:eastAsia="Times New Roman" w:hAnsi="Verdana" w:cs="Times New Roman"/>
          <w:color w:val="FFFFFF"/>
          <w:sz w:val="21"/>
          <w:szCs w:val="21"/>
        </w:rPr>
        <w:t>interfaceinverviewprograms.instanceofjava</w:t>
      </w:r>
      <w:proofErr w:type="spellEnd"/>
      <w:r w:rsidRPr="0081088A">
        <w:rPr>
          <w:rFonts w:ascii="Verdana" w:eastAsia="Times New Roman" w:hAnsi="Verdana" w:cs="Times New Roman"/>
          <w:color w:val="FFFFFF"/>
          <w:sz w:val="21"/>
          <w:szCs w:val="21"/>
        </w:rPr>
        <w:t>;</w:t>
      </w:r>
    </w:p>
    <w:p w:rsidR="0081088A" w:rsidRPr="0081088A" w:rsidRDefault="0081088A" w:rsidP="0081088A">
      <w:pPr>
        <w:numPr>
          <w:ilvl w:val="0"/>
          <w:numId w:val="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public interface A{</w:t>
      </w:r>
    </w:p>
    <w:p w:rsidR="0081088A" w:rsidRPr="0081088A" w:rsidRDefault="0081088A" w:rsidP="0081088A">
      <w:pPr>
        <w:numPr>
          <w:ilvl w:val="0"/>
          <w:numId w:val="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w:t>
      </w:r>
    </w:p>
    <w:p w:rsidR="0081088A" w:rsidRPr="0081088A" w:rsidRDefault="0081088A" w:rsidP="0081088A">
      <w:pPr>
        <w:numPr>
          <w:ilvl w:val="0"/>
          <w:numId w:val="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w:t>
      </w:r>
    </w:p>
    <w:p w:rsidR="0081088A" w:rsidRPr="0081088A" w:rsidRDefault="0081088A" w:rsidP="0081088A">
      <w:pPr>
        <w:numPr>
          <w:ilvl w:val="0"/>
          <w:numId w:val="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xml:space="preserve">* @java interface  interview programming  questions and answers for </w:t>
      </w:r>
      <w:proofErr w:type="spellStart"/>
      <w:r w:rsidRPr="0081088A">
        <w:rPr>
          <w:rFonts w:ascii="Verdana" w:eastAsia="Times New Roman" w:hAnsi="Verdana" w:cs="Times New Roman"/>
          <w:color w:val="FFFFFF"/>
          <w:sz w:val="21"/>
          <w:szCs w:val="21"/>
        </w:rPr>
        <w:t>freshers</w:t>
      </w:r>
      <w:proofErr w:type="spellEnd"/>
      <w:r w:rsidRPr="0081088A">
        <w:rPr>
          <w:rFonts w:ascii="Verdana" w:eastAsia="Times New Roman" w:hAnsi="Verdana" w:cs="Times New Roman"/>
          <w:color w:val="FFFFFF"/>
          <w:sz w:val="21"/>
          <w:szCs w:val="21"/>
        </w:rPr>
        <w:t xml:space="preserve"> and experienced</w:t>
      </w:r>
    </w:p>
    <w:p w:rsidR="0081088A" w:rsidRPr="0081088A" w:rsidRDefault="0081088A" w:rsidP="0081088A">
      <w:pPr>
        <w:numPr>
          <w:ilvl w:val="0"/>
          <w:numId w:val="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w:t>
      </w:r>
    </w:p>
    <w:p w:rsidR="0081088A" w:rsidRPr="0081088A" w:rsidRDefault="0081088A" w:rsidP="0081088A">
      <w:pPr>
        <w:numPr>
          <w:ilvl w:val="0"/>
          <w:numId w:val="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w:t>
      </w:r>
    </w:p>
    <w:p w:rsidR="0081088A" w:rsidRPr="0081088A" w:rsidRDefault="0081088A" w:rsidP="0081088A">
      <w:pPr>
        <w:numPr>
          <w:ilvl w:val="0"/>
          <w:numId w:val="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xml:space="preserve">private </w:t>
      </w:r>
      <w:proofErr w:type="spellStart"/>
      <w:r w:rsidRPr="0081088A">
        <w:rPr>
          <w:rFonts w:ascii="Verdana" w:eastAsia="Times New Roman" w:hAnsi="Verdana" w:cs="Times New Roman"/>
          <w:color w:val="FFFFFF"/>
          <w:sz w:val="21"/>
          <w:szCs w:val="21"/>
        </w:rPr>
        <w:t>int</w:t>
      </w:r>
      <w:proofErr w:type="spellEnd"/>
      <w:r w:rsidRPr="0081088A">
        <w:rPr>
          <w:rFonts w:ascii="Verdana" w:eastAsia="Times New Roman" w:hAnsi="Verdana" w:cs="Times New Roman"/>
          <w:color w:val="FFFFFF"/>
          <w:sz w:val="21"/>
          <w:szCs w:val="21"/>
        </w:rPr>
        <w:t xml:space="preserve"> x;</w:t>
      </w:r>
    </w:p>
    <w:p w:rsidR="0081088A" w:rsidRPr="0081088A" w:rsidRDefault="0081088A" w:rsidP="0081088A">
      <w:pPr>
        <w:numPr>
          <w:ilvl w:val="0"/>
          <w:numId w:val="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xml:space="preserve">protected </w:t>
      </w:r>
      <w:proofErr w:type="spellStart"/>
      <w:r w:rsidRPr="0081088A">
        <w:rPr>
          <w:rFonts w:ascii="Verdana" w:eastAsia="Times New Roman" w:hAnsi="Verdana" w:cs="Times New Roman"/>
          <w:color w:val="FFFFFF"/>
          <w:sz w:val="21"/>
          <w:szCs w:val="21"/>
        </w:rPr>
        <w:t>int</w:t>
      </w:r>
      <w:proofErr w:type="spellEnd"/>
      <w:r w:rsidRPr="0081088A">
        <w:rPr>
          <w:rFonts w:ascii="Verdana" w:eastAsia="Times New Roman" w:hAnsi="Verdana" w:cs="Times New Roman"/>
          <w:color w:val="FFFFFF"/>
          <w:sz w:val="21"/>
          <w:szCs w:val="21"/>
        </w:rPr>
        <w:t xml:space="preserve"> y;</w:t>
      </w:r>
    </w:p>
    <w:p w:rsidR="0081088A" w:rsidRPr="0081088A" w:rsidRDefault="0081088A" w:rsidP="0081088A">
      <w:pPr>
        <w:numPr>
          <w:ilvl w:val="0"/>
          <w:numId w:val="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81088A" w:rsidRPr="0081088A" w:rsidRDefault="0081088A" w:rsidP="0081088A">
      <w:pPr>
        <w:numPr>
          <w:ilvl w:val="0"/>
          <w:numId w:val="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w:t>
      </w:r>
    </w:p>
    <w:p w:rsidR="0081088A" w:rsidRPr="0081088A" w:rsidRDefault="0081088A" w:rsidP="0081088A">
      <w:pPr>
        <w:shd w:val="clear" w:color="auto" w:fill="FFFFFF"/>
        <w:spacing w:after="0" w:line="240" w:lineRule="auto"/>
        <w:rPr>
          <w:rFonts w:ascii="Verdana" w:eastAsia="Times New Roman" w:hAnsi="Verdana" w:cs="Times New Roman"/>
          <w:color w:val="000000"/>
          <w:sz w:val="21"/>
          <w:szCs w:val="21"/>
        </w:rPr>
      </w:pPr>
      <w:r w:rsidRPr="0081088A">
        <w:rPr>
          <w:rFonts w:ascii="Verdana" w:eastAsia="Times New Roman" w:hAnsi="Verdana" w:cs="Times New Roman"/>
          <w:color w:val="000000"/>
          <w:sz w:val="21"/>
          <w:szCs w:val="21"/>
        </w:rPr>
        <w:br/>
      </w:r>
      <w:r w:rsidRPr="0081088A">
        <w:rPr>
          <w:rFonts w:ascii="Verdana" w:eastAsia="Times New Roman" w:hAnsi="Verdana" w:cs="Times New Roman"/>
          <w:color w:val="000000"/>
          <w:sz w:val="21"/>
          <w:szCs w:val="21"/>
        </w:rPr>
        <w:br/>
        <w:t>Click for Output </w:t>
      </w:r>
      <w:r w:rsidRPr="0081088A">
        <w:rPr>
          <w:rFonts w:ascii="Verdana" w:eastAsia="Times New Roman" w:hAnsi="Verdana" w:cs="Times New Roman"/>
          <w:color w:val="000000"/>
          <w:sz w:val="21"/>
          <w:szCs w:val="21"/>
        </w:rPr>
        <w:br/>
      </w:r>
      <w:r w:rsidRPr="0081088A">
        <w:rPr>
          <w:rFonts w:ascii="Verdana" w:eastAsia="Times New Roman" w:hAnsi="Verdana" w:cs="Times New Roman"/>
          <w:color w:val="000000"/>
          <w:sz w:val="21"/>
          <w:szCs w:val="21"/>
        </w:rPr>
        <w:br/>
      </w:r>
    </w:p>
    <w:p w:rsidR="0081088A" w:rsidRPr="0081088A" w:rsidRDefault="0081088A" w:rsidP="0081088A">
      <w:pPr>
        <w:numPr>
          <w:ilvl w:val="0"/>
          <w:numId w:val="6"/>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CC0000"/>
          <w:sz w:val="21"/>
          <w:szCs w:val="21"/>
          <w:bdr w:val="none" w:sz="0" w:space="0" w:color="auto" w:frame="1"/>
        </w:rPr>
        <w:t xml:space="preserve">compile time error: Illegal modifier for the interface field </w:t>
      </w:r>
      <w:proofErr w:type="spellStart"/>
      <w:r w:rsidRPr="0081088A">
        <w:rPr>
          <w:rFonts w:ascii="Verdana" w:eastAsia="Times New Roman" w:hAnsi="Verdana" w:cs="Times New Roman"/>
          <w:color w:val="CC0000"/>
          <w:sz w:val="21"/>
          <w:szCs w:val="21"/>
          <w:bdr w:val="none" w:sz="0" w:space="0" w:color="auto" w:frame="1"/>
        </w:rPr>
        <w:t>A.x</w:t>
      </w:r>
      <w:proofErr w:type="spellEnd"/>
      <w:r w:rsidRPr="0081088A">
        <w:rPr>
          <w:rFonts w:ascii="Verdana" w:eastAsia="Times New Roman" w:hAnsi="Verdana" w:cs="Times New Roman"/>
          <w:color w:val="CC0000"/>
          <w:sz w:val="21"/>
          <w:szCs w:val="21"/>
          <w:bdr w:val="none" w:sz="0" w:space="0" w:color="auto" w:frame="1"/>
        </w:rPr>
        <w:t>; only</w:t>
      </w:r>
    </w:p>
    <w:p w:rsidR="0081088A" w:rsidRPr="0081088A" w:rsidRDefault="0081088A" w:rsidP="0081088A">
      <w:pPr>
        <w:numPr>
          <w:ilvl w:val="0"/>
          <w:numId w:val="6"/>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CC0000"/>
          <w:sz w:val="21"/>
          <w:szCs w:val="21"/>
          <w:bdr w:val="none" w:sz="0" w:space="0" w:color="auto" w:frame="1"/>
        </w:rPr>
        <w:t>public, static &amp; final are permitted</w:t>
      </w:r>
    </w:p>
    <w:p w:rsidR="0081088A" w:rsidRPr="0081088A" w:rsidRDefault="0081088A" w:rsidP="0081088A">
      <w:pPr>
        <w:numPr>
          <w:ilvl w:val="0"/>
          <w:numId w:val="6"/>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CC0000"/>
          <w:sz w:val="21"/>
          <w:szCs w:val="21"/>
          <w:bdr w:val="none" w:sz="0" w:space="0" w:color="auto" w:frame="1"/>
        </w:rPr>
        <w:t xml:space="preserve">compile time error: Illegal modifier for the interface field </w:t>
      </w:r>
      <w:proofErr w:type="spellStart"/>
      <w:r w:rsidRPr="0081088A">
        <w:rPr>
          <w:rFonts w:ascii="Verdana" w:eastAsia="Times New Roman" w:hAnsi="Verdana" w:cs="Times New Roman"/>
          <w:color w:val="CC0000"/>
          <w:sz w:val="21"/>
          <w:szCs w:val="21"/>
          <w:bdr w:val="none" w:sz="0" w:space="0" w:color="auto" w:frame="1"/>
        </w:rPr>
        <w:t>A.y</w:t>
      </w:r>
      <w:proofErr w:type="spellEnd"/>
      <w:r w:rsidRPr="0081088A">
        <w:rPr>
          <w:rFonts w:ascii="Verdana" w:eastAsia="Times New Roman" w:hAnsi="Verdana" w:cs="Times New Roman"/>
          <w:color w:val="CC0000"/>
          <w:sz w:val="21"/>
          <w:szCs w:val="21"/>
          <w:bdr w:val="none" w:sz="0" w:space="0" w:color="auto" w:frame="1"/>
        </w:rPr>
        <w:t>; only</w:t>
      </w:r>
    </w:p>
    <w:p w:rsidR="0081088A" w:rsidRPr="0081088A" w:rsidRDefault="0081088A" w:rsidP="0081088A">
      <w:pPr>
        <w:numPr>
          <w:ilvl w:val="0"/>
          <w:numId w:val="6"/>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CC0000"/>
          <w:sz w:val="21"/>
          <w:szCs w:val="21"/>
          <w:bdr w:val="none" w:sz="0" w:space="0" w:color="auto" w:frame="1"/>
        </w:rPr>
        <w:t>public, static &amp; final are permitted</w:t>
      </w:r>
    </w:p>
    <w:p w:rsidR="0081088A" w:rsidRPr="0081088A" w:rsidRDefault="0081088A" w:rsidP="0081088A">
      <w:pPr>
        <w:shd w:val="clear" w:color="auto" w:fill="FFFFFF"/>
        <w:spacing w:after="0" w:line="240" w:lineRule="auto"/>
        <w:rPr>
          <w:rFonts w:ascii="Verdana" w:eastAsia="Times New Roman" w:hAnsi="Verdana" w:cs="Times New Roman"/>
          <w:color w:val="000000"/>
          <w:sz w:val="21"/>
          <w:szCs w:val="21"/>
        </w:rPr>
      </w:pPr>
      <w:r w:rsidRPr="0081088A">
        <w:rPr>
          <w:rFonts w:ascii="Verdana" w:eastAsia="Times New Roman" w:hAnsi="Verdana" w:cs="Times New Roman"/>
          <w:color w:val="000000"/>
          <w:sz w:val="21"/>
          <w:szCs w:val="21"/>
        </w:rPr>
        <w:br/>
      </w:r>
      <w:r w:rsidRPr="0081088A">
        <w:rPr>
          <w:rFonts w:ascii="Verdana" w:eastAsia="Times New Roman" w:hAnsi="Verdana" w:cs="Times New Roman"/>
          <w:b/>
          <w:bCs/>
          <w:color w:val="7F6000"/>
          <w:sz w:val="21"/>
          <w:szCs w:val="21"/>
          <w:bdr w:val="none" w:sz="0" w:space="0" w:color="auto" w:frame="1"/>
        </w:rPr>
        <w:t>Program #4</w:t>
      </w:r>
      <w:proofErr w:type="gramStart"/>
      <w:r w:rsidRPr="0081088A">
        <w:rPr>
          <w:rFonts w:ascii="Verdana" w:eastAsia="Times New Roman" w:hAnsi="Verdana" w:cs="Times New Roman"/>
          <w:b/>
          <w:bCs/>
          <w:color w:val="7F6000"/>
          <w:sz w:val="21"/>
          <w:szCs w:val="21"/>
          <w:bdr w:val="none" w:sz="0" w:space="0" w:color="auto" w:frame="1"/>
        </w:rPr>
        <w:t>:java</w:t>
      </w:r>
      <w:proofErr w:type="gramEnd"/>
      <w:r w:rsidRPr="0081088A">
        <w:rPr>
          <w:rFonts w:ascii="Verdana" w:eastAsia="Times New Roman" w:hAnsi="Verdana" w:cs="Times New Roman"/>
          <w:b/>
          <w:bCs/>
          <w:color w:val="7F6000"/>
          <w:sz w:val="21"/>
          <w:szCs w:val="21"/>
          <w:bdr w:val="none" w:sz="0" w:space="0" w:color="auto" w:frame="1"/>
        </w:rPr>
        <w:t xml:space="preserve"> interview programs to practice: interface allows constructor?</w:t>
      </w:r>
      <w:r w:rsidRPr="0081088A">
        <w:rPr>
          <w:rFonts w:ascii="Verdana" w:eastAsia="Times New Roman" w:hAnsi="Verdana" w:cs="Times New Roman"/>
          <w:color w:val="000000"/>
          <w:sz w:val="21"/>
          <w:szCs w:val="21"/>
        </w:rPr>
        <w:br/>
      </w:r>
    </w:p>
    <w:p w:rsidR="0081088A" w:rsidRPr="0081088A" w:rsidRDefault="0081088A" w:rsidP="0081088A">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xml:space="preserve">package </w:t>
      </w:r>
      <w:proofErr w:type="spellStart"/>
      <w:r w:rsidRPr="0081088A">
        <w:rPr>
          <w:rFonts w:ascii="Verdana" w:eastAsia="Times New Roman" w:hAnsi="Verdana" w:cs="Times New Roman"/>
          <w:color w:val="FFFFFF"/>
          <w:sz w:val="21"/>
          <w:szCs w:val="21"/>
        </w:rPr>
        <w:t>interfaceinverviewprograms.instanceofjava</w:t>
      </w:r>
      <w:proofErr w:type="spellEnd"/>
      <w:r w:rsidRPr="0081088A">
        <w:rPr>
          <w:rFonts w:ascii="Verdana" w:eastAsia="Times New Roman" w:hAnsi="Verdana" w:cs="Times New Roman"/>
          <w:color w:val="FFFFFF"/>
          <w:sz w:val="21"/>
          <w:szCs w:val="21"/>
        </w:rPr>
        <w:t>;</w:t>
      </w:r>
    </w:p>
    <w:p w:rsidR="0081088A" w:rsidRPr="0081088A" w:rsidRDefault="0081088A" w:rsidP="0081088A">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public interface A{</w:t>
      </w:r>
    </w:p>
    <w:p w:rsidR="0081088A" w:rsidRPr="0081088A" w:rsidRDefault="0081088A" w:rsidP="0081088A">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w:t>
      </w:r>
    </w:p>
    <w:p w:rsidR="0081088A" w:rsidRPr="0081088A" w:rsidRDefault="0081088A" w:rsidP="0081088A">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lastRenderedPageBreak/>
        <w:t>/**</w:t>
      </w:r>
    </w:p>
    <w:p w:rsidR="0081088A" w:rsidRPr="0081088A" w:rsidRDefault="0081088A" w:rsidP="0081088A">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xml:space="preserve">* @java interface  interview programming  questions and answers for </w:t>
      </w:r>
      <w:proofErr w:type="spellStart"/>
      <w:r w:rsidRPr="0081088A">
        <w:rPr>
          <w:rFonts w:ascii="Verdana" w:eastAsia="Times New Roman" w:hAnsi="Verdana" w:cs="Times New Roman"/>
          <w:color w:val="FFFFFF"/>
          <w:sz w:val="21"/>
          <w:szCs w:val="21"/>
        </w:rPr>
        <w:t>freshers</w:t>
      </w:r>
      <w:proofErr w:type="spellEnd"/>
      <w:r w:rsidRPr="0081088A">
        <w:rPr>
          <w:rFonts w:ascii="Verdana" w:eastAsia="Times New Roman" w:hAnsi="Verdana" w:cs="Times New Roman"/>
          <w:color w:val="FFFFFF"/>
          <w:sz w:val="21"/>
          <w:szCs w:val="21"/>
        </w:rPr>
        <w:t xml:space="preserve"> and experienced</w:t>
      </w:r>
    </w:p>
    <w:p w:rsidR="0081088A" w:rsidRPr="0081088A" w:rsidRDefault="0081088A" w:rsidP="0081088A">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w:t>
      </w:r>
    </w:p>
    <w:p w:rsidR="0081088A" w:rsidRPr="0081088A" w:rsidRDefault="0081088A" w:rsidP="0081088A">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A(){</w:t>
      </w:r>
    </w:p>
    <w:p w:rsidR="0081088A" w:rsidRPr="0081088A" w:rsidRDefault="0081088A" w:rsidP="0081088A">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 </w:t>
      </w:r>
    </w:p>
    <w:p w:rsidR="0081088A" w:rsidRPr="0081088A" w:rsidRDefault="0081088A" w:rsidP="0081088A">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w:t>
      </w:r>
    </w:p>
    <w:p w:rsidR="0081088A" w:rsidRPr="0081088A" w:rsidRDefault="0081088A" w:rsidP="0081088A">
      <w:pPr>
        <w:numPr>
          <w:ilvl w:val="0"/>
          <w:numId w:val="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81088A" w:rsidRPr="0081088A" w:rsidRDefault="0081088A" w:rsidP="0081088A">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FFFFFF"/>
          <w:sz w:val="21"/>
          <w:szCs w:val="21"/>
        </w:rPr>
        <w:t>}</w:t>
      </w:r>
    </w:p>
    <w:p w:rsidR="0081088A" w:rsidRPr="0081088A" w:rsidRDefault="0081088A" w:rsidP="0081088A">
      <w:pPr>
        <w:shd w:val="clear" w:color="auto" w:fill="FFFFFF"/>
        <w:spacing w:after="0" w:line="240" w:lineRule="auto"/>
        <w:rPr>
          <w:rFonts w:ascii="Verdana" w:eastAsia="Times New Roman" w:hAnsi="Verdana" w:cs="Times New Roman"/>
          <w:color w:val="000000"/>
          <w:sz w:val="21"/>
          <w:szCs w:val="21"/>
        </w:rPr>
      </w:pPr>
      <w:r w:rsidRPr="0081088A">
        <w:rPr>
          <w:rFonts w:ascii="Verdana" w:eastAsia="Times New Roman" w:hAnsi="Verdana" w:cs="Times New Roman"/>
          <w:color w:val="000000"/>
          <w:sz w:val="21"/>
          <w:szCs w:val="21"/>
        </w:rPr>
        <w:br/>
      </w:r>
      <w:r w:rsidRPr="0081088A">
        <w:rPr>
          <w:rFonts w:ascii="Verdana" w:eastAsia="Times New Roman" w:hAnsi="Verdana" w:cs="Times New Roman"/>
          <w:color w:val="000000"/>
          <w:sz w:val="21"/>
          <w:szCs w:val="21"/>
        </w:rPr>
        <w:br/>
        <w:t>Click for Output </w:t>
      </w:r>
      <w:r w:rsidRPr="0081088A">
        <w:rPr>
          <w:rFonts w:ascii="Verdana" w:eastAsia="Times New Roman" w:hAnsi="Verdana" w:cs="Times New Roman"/>
          <w:color w:val="000000"/>
          <w:sz w:val="21"/>
          <w:szCs w:val="21"/>
        </w:rPr>
        <w:br/>
      </w:r>
      <w:r w:rsidRPr="0081088A">
        <w:rPr>
          <w:rFonts w:ascii="Verdana" w:eastAsia="Times New Roman" w:hAnsi="Verdana" w:cs="Times New Roman"/>
          <w:color w:val="000000"/>
          <w:sz w:val="21"/>
          <w:szCs w:val="21"/>
        </w:rPr>
        <w:br/>
      </w:r>
    </w:p>
    <w:p w:rsidR="0081088A" w:rsidRPr="0081088A" w:rsidRDefault="0081088A" w:rsidP="0081088A">
      <w:pPr>
        <w:numPr>
          <w:ilvl w:val="0"/>
          <w:numId w:val="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81088A">
        <w:rPr>
          <w:rFonts w:ascii="Verdana" w:eastAsia="Times New Roman" w:hAnsi="Verdana" w:cs="Times New Roman"/>
          <w:color w:val="CC0000"/>
          <w:sz w:val="21"/>
          <w:szCs w:val="21"/>
          <w:bdr w:val="none" w:sz="0" w:space="0" w:color="auto" w:frame="1"/>
        </w:rPr>
        <w:t>Compile time error: interface cannot allow constructor</w:t>
      </w:r>
    </w:p>
    <w:p w:rsidR="0081088A" w:rsidRPr="0081088A" w:rsidRDefault="003B601F" w:rsidP="0081088A">
      <w:pPr>
        <w:shd w:val="clear" w:color="auto" w:fill="FFFFFF"/>
        <w:spacing w:after="0"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w:t>
      </w:r>
      <w:proofErr w:type="spellStart"/>
      <w:r>
        <w:rPr>
          <w:rFonts w:ascii="Verdana" w:eastAsia="Times New Roman" w:hAnsi="Verdana" w:cs="Times New Roman"/>
          <w:color w:val="000000"/>
          <w:sz w:val="21"/>
          <w:szCs w:val="21"/>
        </w:rPr>
        <w:t>Kishori</w:t>
      </w:r>
      <w:proofErr w:type="spellEnd"/>
      <w:r>
        <w:rPr>
          <w:rFonts w:ascii="Verdana" w:eastAsia="Times New Roman" w:hAnsi="Verdana" w:cs="Times New Roman"/>
          <w:color w:val="000000"/>
          <w:sz w:val="21"/>
          <w:szCs w:val="21"/>
        </w:rPr>
        <w:t>=============================</w:t>
      </w:r>
    </w:p>
    <w:p w:rsidR="003B601F" w:rsidRPr="003B601F" w:rsidRDefault="003B601F" w:rsidP="003B601F">
      <w:pPr>
        <w:spacing w:after="75" w:line="240" w:lineRule="auto"/>
        <w:textAlignment w:val="baseline"/>
        <w:outlineLvl w:val="0"/>
        <w:rPr>
          <w:rFonts w:ascii="Times New Roman" w:eastAsia="Times New Roman" w:hAnsi="Times New Roman" w:cs="Times New Roman"/>
          <w:kern w:val="36"/>
          <w:sz w:val="42"/>
          <w:szCs w:val="42"/>
        </w:rPr>
      </w:pPr>
      <w:r w:rsidRPr="003B601F">
        <w:rPr>
          <w:rFonts w:ascii="Times New Roman" w:eastAsia="Times New Roman" w:hAnsi="Times New Roman" w:cs="Times New Roman"/>
          <w:kern w:val="36"/>
          <w:sz w:val="42"/>
          <w:szCs w:val="42"/>
        </w:rPr>
        <w:t>Find the point where maximum intervals overlap</w:t>
      </w:r>
    </w:p>
    <w:p w:rsidR="003B601F" w:rsidRPr="003B601F" w:rsidRDefault="007104CB" w:rsidP="003B601F">
      <w:pPr>
        <w:spacing w:after="0" w:line="240" w:lineRule="auto"/>
        <w:textAlignment w:val="baseline"/>
        <w:rPr>
          <w:rFonts w:ascii="Times New Roman" w:eastAsia="Times New Roman" w:hAnsi="Times New Roman" w:cs="Times New Roman"/>
          <w:sz w:val="16"/>
          <w:szCs w:val="16"/>
        </w:rPr>
      </w:pPr>
      <w:hyperlink r:id="rId11" w:tooltip="Medium" w:history="1">
        <w:r w:rsidR="003B601F" w:rsidRPr="003B601F">
          <w:rPr>
            <w:rFonts w:ascii="Times New Roman" w:eastAsia="Times New Roman" w:hAnsi="Times New Roman" w:cs="Times New Roman"/>
            <w:b/>
            <w:bCs/>
            <w:color w:val="FFFFFF"/>
            <w:sz w:val="30"/>
          </w:rPr>
          <w:t>3.4</w:t>
        </w:r>
      </w:hyperlink>
    </w:p>
    <w:p w:rsidR="003B601F" w:rsidRPr="003B601F" w:rsidRDefault="003B601F" w:rsidP="003B601F">
      <w:pPr>
        <w:shd w:val="clear" w:color="auto" w:fill="FFFFFF"/>
        <w:spacing w:after="0" w:line="240" w:lineRule="auto"/>
        <w:jc w:val="both"/>
        <w:textAlignment w:val="baseline"/>
        <w:rPr>
          <w:rFonts w:ascii="Helvetica" w:eastAsia="Times New Roman" w:hAnsi="Helvetica" w:cs="Times New Roman"/>
          <w:color w:val="000000"/>
          <w:sz w:val="20"/>
          <w:szCs w:val="20"/>
        </w:rPr>
      </w:pPr>
      <w:r w:rsidRPr="003B601F">
        <w:rPr>
          <w:rFonts w:ascii="Helvetica" w:eastAsia="Times New Roman" w:hAnsi="Helvetica" w:cs="Times New Roman"/>
          <w:color w:val="000000"/>
          <w:sz w:val="20"/>
          <w:szCs w:val="20"/>
        </w:rPr>
        <w:t>Consider a big party where a log register for guest’s entry and exit times is maintained. Find the time at which there are maximum guests in the party. Note that entries in register are not in any order.</w:t>
      </w:r>
    </w:p>
    <w:p w:rsidR="003B601F" w:rsidRPr="003B601F" w:rsidRDefault="003B601F" w:rsidP="003B601F">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3B601F">
        <w:rPr>
          <w:rFonts w:ascii="Helvetica" w:eastAsia="Times New Roman" w:hAnsi="Helvetica" w:cs="Times New Roman"/>
          <w:color w:val="000000"/>
          <w:sz w:val="20"/>
          <w:szCs w:val="20"/>
        </w:rPr>
        <w:t>Example:</w:t>
      </w:r>
    </w:p>
    <w:p w:rsidR="003B601F" w:rsidRPr="003B601F" w:rsidRDefault="003B601F" w:rsidP="003B60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B601F">
        <w:rPr>
          <w:rFonts w:ascii="Consolas" w:eastAsia="Times New Roman" w:hAnsi="Consolas" w:cs="Consolas"/>
          <w:color w:val="000000"/>
          <w:sz w:val="18"/>
          <w:szCs w:val="18"/>
        </w:rPr>
        <w:t xml:space="preserve">Input: </w:t>
      </w:r>
      <w:proofErr w:type="spellStart"/>
      <w:proofErr w:type="gramStart"/>
      <w:r w:rsidRPr="003B601F">
        <w:rPr>
          <w:rFonts w:ascii="Consolas" w:eastAsia="Times New Roman" w:hAnsi="Consolas" w:cs="Consolas"/>
          <w:color w:val="000000"/>
          <w:sz w:val="18"/>
          <w:szCs w:val="18"/>
        </w:rPr>
        <w:t>arrl</w:t>
      </w:r>
      <w:proofErr w:type="spellEnd"/>
      <w:r w:rsidRPr="003B601F">
        <w:rPr>
          <w:rFonts w:ascii="Consolas" w:eastAsia="Times New Roman" w:hAnsi="Consolas" w:cs="Consolas"/>
          <w:color w:val="000000"/>
          <w:sz w:val="18"/>
          <w:szCs w:val="18"/>
        </w:rPr>
        <w:t>[</w:t>
      </w:r>
      <w:proofErr w:type="gramEnd"/>
      <w:r w:rsidRPr="003B601F">
        <w:rPr>
          <w:rFonts w:ascii="Consolas" w:eastAsia="Times New Roman" w:hAnsi="Consolas" w:cs="Consolas"/>
          <w:color w:val="000000"/>
          <w:sz w:val="18"/>
          <w:szCs w:val="18"/>
        </w:rPr>
        <w:t>] = {1, 2, 9, 5, 5}</w:t>
      </w:r>
    </w:p>
    <w:p w:rsidR="003B601F" w:rsidRPr="003B601F" w:rsidRDefault="003B601F" w:rsidP="003B60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B601F">
        <w:rPr>
          <w:rFonts w:ascii="Consolas" w:eastAsia="Times New Roman" w:hAnsi="Consolas" w:cs="Consolas"/>
          <w:color w:val="000000"/>
          <w:sz w:val="18"/>
          <w:szCs w:val="18"/>
        </w:rPr>
        <w:t xml:space="preserve">       </w:t>
      </w:r>
      <w:proofErr w:type="gramStart"/>
      <w:r w:rsidRPr="003B601F">
        <w:rPr>
          <w:rFonts w:ascii="Consolas" w:eastAsia="Times New Roman" w:hAnsi="Consolas" w:cs="Consolas"/>
          <w:color w:val="000000"/>
          <w:sz w:val="18"/>
          <w:szCs w:val="18"/>
        </w:rPr>
        <w:t>exit[</w:t>
      </w:r>
      <w:proofErr w:type="gramEnd"/>
      <w:r w:rsidRPr="003B601F">
        <w:rPr>
          <w:rFonts w:ascii="Consolas" w:eastAsia="Times New Roman" w:hAnsi="Consolas" w:cs="Consolas"/>
          <w:color w:val="000000"/>
          <w:sz w:val="18"/>
          <w:szCs w:val="18"/>
        </w:rPr>
        <w:t>] = {4, 5, 12, 9, 12}</w:t>
      </w:r>
    </w:p>
    <w:p w:rsidR="003B601F" w:rsidRPr="003B601F" w:rsidRDefault="003B601F" w:rsidP="003B60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B601F">
        <w:rPr>
          <w:rFonts w:ascii="Consolas" w:eastAsia="Times New Roman" w:hAnsi="Consolas" w:cs="Consolas"/>
          <w:color w:val="000000"/>
          <w:sz w:val="18"/>
          <w:szCs w:val="18"/>
        </w:rPr>
        <w:t xml:space="preserve">First guest in array arrives at 1 and leaves at 4, </w:t>
      </w:r>
    </w:p>
    <w:p w:rsidR="003B601F" w:rsidRPr="003B601F" w:rsidRDefault="003B601F" w:rsidP="003B60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3B601F">
        <w:rPr>
          <w:rFonts w:ascii="Consolas" w:eastAsia="Times New Roman" w:hAnsi="Consolas" w:cs="Consolas"/>
          <w:color w:val="000000"/>
          <w:sz w:val="18"/>
          <w:szCs w:val="18"/>
        </w:rPr>
        <w:t>second</w:t>
      </w:r>
      <w:proofErr w:type="gramEnd"/>
      <w:r w:rsidRPr="003B601F">
        <w:rPr>
          <w:rFonts w:ascii="Consolas" w:eastAsia="Times New Roman" w:hAnsi="Consolas" w:cs="Consolas"/>
          <w:color w:val="000000"/>
          <w:sz w:val="18"/>
          <w:szCs w:val="18"/>
        </w:rPr>
        <w:t xml:space="preserve"> guest arrives at 2 and leaves at 5, and so on.</w:t>
      </w:r>
    </w:p>
    <w:p w:rsidR="003B601F" w:rsidRPr="003B601F" w:rsidRDefault="003B601F" w:rsidP="003B60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3B601F" w:rsidRPr="003B601F" w:rsidRDefault="003B601F" w:rsidP="003B60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B601F">
        <w:rPr>
          <w:rFonts w:ascii="Consolas" w:eastAsia="Times New Roman" w:hAnsi="Consolas" w:cs="Consolas"/>
          <w:color w:val="000000"/>
          <w:sz w:val="18"/>
          <w:szCs w:val="18"/>
        </w:rPr>
        <w:t>Output: 5</w:t>
      </w:r>
    </w:p>
    <w:p w:rsidR="003B601F" w:rsidRPr="003B601F" w:rsidRDefault="003B601F" w:rsidP="003B60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B601F">
        <w:rPr>
          <w:rFonts w:ascii="Consolas" w:eastAsia="Times New Roman" w:hAnsi="Consolas" w:cs="Consolas"/>
          <w:color w:val="000000"/>
          <w:sz w:val="18"/>
          <w:szCs w:val="18"/>
        </w:rPr>
        <w:t xml:space="preserve">There are maximum 3 guests at time 5.  </w:t>
      </w:r>
    </w:p>
    <w:p w:rsidR="008A4362" w:rsidRPr="008A4362" w:rsidRDefault="008A4362" w:rsidP="008A4362">
      <w:pPr>
        <w:shd w:val="clear" w:color="auto" w:fill="FFFFFF"/>
        <w:spacing w:after="0" w:line="240" w:lineRule="auto"/>
        <w:jc w:val="both"/>
        <w:textAlignment w:val="baseline"/>
        <w:rPr>
          <w:rFonts w:ascii="Helvetica" w:eastAsia="Times New Roman" w:hAnsi="Helvetica" w:cs="Helvetica"/>
          <w:color w:val="000000"/>
          <w:sz w:val="24"/>
          <w:szCs w:val="24"/>
        </w:rPr>
      </w:pPr>
      <w:r w:rsidRPr="008A4362">
        <w:rPr>
          <w:rFonts w:ascii="Helvetica" w:eastAsia="Times New Roman" w:hAnsi="Helvetica" w:cs="Helvetica"/>
          <w:color w:val="000000"/>
          <w:sz w:val="24"/>
          <w:szCs w:val="24"/>
        </w:rPr>
        <w:t>Below is a </w:t>
      </w:r>
      <w:r w:rsidRPr="008A4362">
        <w:rPr>
          <w:rFonts w:ascii="Helvetica" w:eastAsia="Times New Roman" w:hAnsi="Helvetica" w:cs="Helvetica"/>
          <w:b/>
          <w:bCs/>
          <w:color w:val="000000"/>
          <w:sz w:val="23"/>
        </w:rPr>
        <w:t>Simple Method</w:t>
      </w:r>
      <w:r w:rsidRPr="008A4362">
        <w:rPr>
          <w:rFonts w:ascii="Helvetica" w:eastAsia="Times New Roman" w:hAnsi="Helvetica" w:cs="Helvetica"/>
          <w:color w:val="000000"/>
          <w:sz w:val="24"/>
          <w:szCs w:val="24"/>
        </w:rPr>
        <w:t> to solve this problem.</w:t>
      </w:r>
    </w:p>
    <w:p w:rsidR="008A4362" w:rsidRPr="008A4362" w:rsidRDefault="008A4362" w:rsidP="008A4362">
      <w:pPr>
        <w:shd w:val="clear" w:color="auto" w:fill="FFFFFF"/>
        <w:spacing w:after="150" w:line="240" w:lineRule="auto"/>
        <w:jc w:val="both"/>
        <w:textAlignment w:val="baseline"/>
        <w:rPr>
          <w:rFonts w:ascii="Helvetica" w:eastAsia="Times New Roman" w:hAnsi="Helvetica" w:cs="Helvetica"/>
          <w:color w:val="000000"/>
          <w:sz w:val="24"/>
          <w:szCs w:val="24"/>
        </w:rPr>
      </w:pPr>
      <w:r w:rsidRPr="008A4362">
        <w:rPr>
          <w:rFonts w:ascii="Helvetica" w:eastAsia="Times New Roman" w:hAnsi="Helvetica" w:cs="Helvetica"/>
          <w:color w:val="000000"/>
          <w:sz w:val="24"/>
          <w:szCs w:val="24"/>
        </w:rPr>
        <w:t>1) Traverse all intervals and find min and max time (time at which first guest arrives and time at which last guest leaves)</w:t>
      </w:r>
    </w:p>
    <w:p w:rsidR="008A4362" w:rsidRPr="008A4362" w:rsidRDefault="008A4362" w:rsidP="008A4362">
      <w:pPr>
        <w:shd w:val="clear" w:color="auto" w:fill="FFFFFF"/>
        <w:spacing w:after="150" w:line="240" w:lineRule="auto"/>
        <w:jc w:val="both"/>
        <w:textAlignment w:val="baseline"/>
        <w:rPr>
          <w:rFonts w:ascii="Helvetica" w:eastAsia="Times New Roman" w:hAnsi="Helvetica" w:cs="Helvetica"/>
          <w:color w:val="000000"/>
          <w:sz w:val="24"/>
          <w:szCs w:val="24"/>
        </w:rPr>
      </w:pPr>
      <w:r w:rsidRPr="008A4362">
        <w:rPr>
          <w:rFonts w:ascii="Helvetica" w:eastAsia="Times New Roman" w:hAnsi="Helvetica" w:cs="Helvetica"/>
          <w:color w:val="000000"/>
          <w:sz w:val="24"/>
          <w:szCs w:val="24"/>
        </w:rPr>
        <w:t xml:space="preserve">2) </w:t>
      </w:r>
      <w:proofErr w:type="gramStart"/>
      <w:r w:rsidRPr="008A4362">
        <w:rPr>
          <w:rFonts w:ascii="Helvetica" w:eastAsia="Times New Roman" w:hAnsi="Helvetica" w:cs="Helvetica"/>
          <w:color w:val="000000"/>
          <w:sz w:val="24"/>
          <w:szCs w:val="24"/>
        </w:rPr>
        <w:t>Create</w:t>
      </w:r>
      <w:proofErr w:type="gramEnd"/>
      <w:r w:rsidRPr="008A4362">
        <w:rPr>
          <w:rFonts w:ascii="Helvetica" w:eastAsia="Times New Roman" w:hAnsi="Helvetica" w:cs="Helvetica"/>
          <w:color w:val="000000"/>
          <w:sz w:val="24"/>
          <w:szCs w:val="24"/>
        </w:rPr>
        <w:t xml:space="preserve"> a count array of size ‘max – min + 1’. Let the array be </w:t>
      </w:r>
      <w:proofErr w:type="gramStart"/>
      <w:r w:rsidRPr="008A4362">
        <w:rPr>
          <w:rFonts w:ascii="Helvetica" w:eastAsia="Times New Roman" w:hAnsi="Helvetica" w:cs="Helvetica"/>
          <w:color w:val="000000"/>
          <w:sz w:val="24"/>
          <w:szCs w:val="24"/>
        </w:rPr>
        <w:t>count[</w:t>
      </w:r>
      <w:proofErr w:type="gramEnd"/>
      <w:r w:rsidRPr="008A4362">
        <w:rPr>
          <w:rFonts w:ascii="Helvetica" w:eastAsia="Times New Roman" w:hAnsi="Helvetica" w:cs="Helvetica"/>
          <w:color w:val="000000"/>
          <w:sz w:val="24"/>
          <w:szCs w:val="24"/>
        </w:rPr>
        <w:t>].</w:t>
      </w:r>
    </w:p>
    <w:p w:rsidR="008A4362" w:rsidRPr="008A4362" w:rsidRDefault="008A4362" w:rsidP="008A4362">
      <w:pPr>
        <w:shd w:val="clear" w:color="auto" w:fill="FFFFFF"/>
        <w:spacing w:after="150" w:line="240" w:lineRule="auto"/>
        <w:jc w:val="both"/>
        <w:textAlignment w:val="baseline"/>
        <w:rPr>
          <w:rFonts w:ascii="Helvetica" w:eastAsia="Times New Roman" w:hAnsi="Helvetica" w:cs="Helvetica"/>
          <w:color w:val="000000"/>
          <w:sz w:val="24"/>
          <w:szCs w:val="24"/>
        </w:rPr>
      </w:pPr>
      <w:r w:rsidRPr="008A4362">
        <w:rPr>
          <w:rFonts w:ascii="Helvetica" w:eastAsia="Times New Roman" w:hAnsi="Helvetica" w:cs="Helvetica"/>
          <w:color w:val="000000"/>
          <w:sz w:val="24"/>
          <w:szCs w:val="24"/>
        </w:rPr>
        <w:t xml:space="preserve">3) For each interval [x, y], run a loop for </w:t>
      </w:r>
      <w:proofErr w:type="spellStart"/>
      <w:r w:rsidRPr="008A4362">
        <w:rPr>
          <w:rFonts w:ascii="Helvetica" w:eastAsia="Times New Roman" w:hAnsi="Helvetica" w:cs="Helvetica"/>
          <w:color w:val="000000"/>
          <w:sz w:val="24"/>
          <w:szCs w:val="24"/>
        </w:rPr>
        <w:t>i</w:t>
      </w:r>
      <w:proofErr w:type="spellEnd"/>
      <w:r w:rsidRPr="008A4362">
        <w:rPr>
          <w:rFonts w:ascii="Helvetica" w:eastAsia="Times New Roman" w:hAnsi="Helvetica" w:cs="Helvetica"/>
          <w:color w:val="000000"/>
          <w:sz w:val="24"/>
          <w:szCs w:val="24"/>
        </w:rPr>
        <w:t xml:space="preserve"> = x to y and do following in loop.</w:t>
      </w:r>
      <w:r w:rsidRPr="008A4362">
        <w:rPr>
          <w:rFonts w:ascii="Helvetica" w:eastAsia="Times New Roman" w:hAnsi="Helvetica" w:cs="Helvetica"/>
          <w:color w:val="000000"/>
          <w:sz w:val="24"/>
          <w:szCs w:val="24"/>
        </w:rPr>
        <w:br/>
        <w:t>     </w:t>
      </w:r>
      <w:proofErr w:type="gramStart"/>
      <w:r w:rsidRPr="008A4362">
        <w:rPr>
          <w:rFonts w:ascii="Helvetica" w:eastAsia="Times New Roman" w:hAnsi="Helvetica" w:cs="Helvetica"/>
          <w:color w:val="000000"/>
          <w:sz w:val="24"/>
          <w:szCs w:val="24"/>
        </w:rPr>
        <w:t>count[</w:t>
      </w:r>
      <w:proofErr w:type="spellStart"/>
      <w:proofErr w:type="gramEnd"/>
      <w:r w:rsidRPr="008A4362">
        <w:rPr>
          <w:rFonts w:ascii="Helvetica" w:eastAsia="Times New Roman" w:hAnsi="Helvetica" w:cs="Helvetica"/>
          <w:color w:val="000000"/>
          <w:sz w:val="24"/>
          <w:szCs w:val="24"/>
        </w:rPr>
        <w:t>i</w:t>
      </w:r>
      <w:proofErr w:type="spellEnd"/>
      <w:r w:rsidRPr="008A4362">
        <w:rPr>
          <w:rFonts w:ascii="Helvetica" w:eastAsia="Times New Roman" w:hAnsi="Helvetica" w:cs="Helvetica"/>
          <w:color w:val="000000"/>
          <w:sz w:val="24"/>
          <w:szCs w:val="24"/>
        </w:rPr>
        <w:t xml:space="preserve"> – min]++;</w:t>
      </w:r>
    </w:p>
    <w:p w:rsidR="008A4362" w:rsidRPr="008A4362" w:rsidRDefault="008A4362" w:rsidP="008A4362">
      <w:pPr>
        <w:shd w:val="clear" w:color="auto" w:fill="FFFFFF"/>
        <w:spacing w:after="150" w:line="240" w:lineRule="auto"/>
        <w:jc w:val="both"/>
        <w:textAlignment w:val="baseline"/>
        <w:rPr>
          <w:rFonts w:ascii="Helvetica" w:eastAsia="Times New Roman" w:hAnsi="Helvetica" w:cs="Helvetica"/>
          <w:color w:val="000000"/>
          <w:sz w:val="24"/>
          <w:szCs w:val="24"/>
        </w:rPr>
      </w:pPr>
      <w:r w:rsidRPr="008A4362">
        <w:rPr>
          <w:rFonts w:ascii="Helvetica" w:eastAsia="Times New Roman" w:hAnsi="Helvetica" w:cs="Helvetica"/>
          <w:color w:val="000000"/>
          <w:sz w:val="24"/>
          <w:szCs w:val="24"/>
        </w:rPr>
        <w:t>4) Find the index of maximum element in count array. Let this index be ‘</w:t>
      </w:r>
      <w:proofErr w:type="spellStart"/>
      <w:r w:rsidRPr="008A4362">
        <w:rPr>
          <w:rFonts w:ascii="Helvetica" w:eastAsia="Times New Roman" w:hAnsi="Helvetica" w:cs="Helvetica"/>
          <w:color w:val="000000"/>
          <w:sz w:val="24"/>
          <w:szCs w:val="24"/>
        </w:rPr>
        <w:t>max_index</w:t>
      </w:r>
      <w:proofErr w:type="spellEnd"/>
      <w:r w:rsidRPr="008A4362">
        <w:rPr>
          <w:rFonts w:ascii="Helvetica" w:eastAsia="Times New Roman" w:hAnsi="Helvetica" w:cs="Helvetica"/>
          <w:color w:val="000000"/>
          <w:sz w:val="24"/>
          <w:szCs w:val="24"/>
        </w:rPr>
        <w:t xml:space="preserve">’, return </w:t>
      </w:r>
      <w:proofErr w:type="spellStart"/>
      <w:r w:rsidRPr="008A4362">
        <w:rPr>
          <w:rFonts w:ascii="Helvetica" w:eastAsia="Times New Roman" w:hAnsi="Helvetica" w:cs="Helvetica"/>
          <w:color w:val="000000"/>
          <w:sz w:val="24"/>
          <w:szCs w:val="24"/>
        </w:rPr>
        <w:t>max_index</w:t>
      </w:r>
      <w:proofErr w:type="spellEnd"/>
      <w:r w:rsidRPr="008A4362">
        <w:rPr>
          <w:rFonts w:ascii="Helvetica" w:eastAsia="Times New Roman" w:hAnsi="Helvetica" w:cs="Helvetica"/>
          <w:color w:val="000000"/>
          <w:sz w:val="24"/>
          <w:szCs w:val="24"/>
        </w:rPr>
        <w:t xml:space="preserve"> + min.</w:t>
      </w:r>
    </w:p>
    <w:p w:rsidR="008A4362" w:rsidRPr="008A4362" w:rsidRDefault="008A4362" w:rsidP="008A4362">
      <w:pPr>
        <w:shd w:val="clear" w:color="auto" w:fill="FFFFFF"/>
        <w:spacing w:after="150" w:line="240" w:lineRule="auto"/>
        <w:jc w:val="both"/>
        <w:textAlignment w:val="baseline"/>
        <w:rPr>
          <w:rFonts w:ascii="Helvetica" w:eastAsia="Times New Roman" w:hAnsi="Helvetica" w:cs="Helvetica"/>
          <w:color w:val="000000"/>
          <w:sz w:val="24"/>
          <w:szCs w:val="24"/>
        </w:rPr>
      </w:pPr>
      <w:r w:rsidRPr="008A4362">
        <w:rPr>
          <w:rFonts w:ascii="Helvetica" w:eastAsia="Times New Roman" w:hAnsi="Helvetica" w:cs="Helvetica"/>
          <w:color w:val="000000"/>
          <w:sz w:val="24"/>
          <w:szCs w:val="24"/>
        </w:rPr>
        <w:lastRenderedPageBreak/>
        <w:t xml:space="preserve">Above solution requires </w:t>
      </w:r>
      <w:proofErr w:type="gramStart"/>
      <w:r w:rsidRPr="008A4362">
        <w:rPr>
          <w:rFonts w:ascii="Helvetica" w:eastAsia="Times New Roman" w:hAnsi="Helvetica" w:cs="Helvetica"/>
          <w:color w:val="000000"/>
          <w:sz w:val="24"/>
          <w:szCs w:val="24"/>
        </w:rPr>
        <w:t>O(</w:t>
      </w:r>
      <w:proofErr w:type="gramEnd"/>
      <w:r w:rsidRPr="008A4362">
        <w:rPr>
          <w:rFonts w:ascii="Helvetica" w:eastAsia="Times New Roman" w:hAnsi="Helvetica" w:cs="Helvetica"/>
          <w:color w:val="000000"/>
          <w:sz w:val="24"/>
          <w:szCs w:val="24"/>
        </w:rPr>
        <w:t xml:space="preserve">max-min+1) extra space. Also time complexity of above solution depends on lengths of intervals. In worst case, if all intervals are from ‘min’ to ‘max’, then time complexity becomes </w:t>
      </w:r>
      <w:proofErr w:type="gramStart"/>
      <w:r w:rsidRPr="008A4362">
        <w:rPr>
          <w:rFonts w:ascii="Helvetica" w:eastAsia="Times New Roman" w:hAnsi="Helvetica" w:cs="Helvetica"/>
          <w:color w:val="000000"/>
          <w:sz w:val="24"/>
          <w:szCs w:val="24"/>
        </w:rPr>
        <w:t>O(</w:t>
      </w:r>
      <w:proofErr w:type="gramEnd"/>
      <w:r w:rsidRPr="008A4362">
        <w:rPr>
          <w:rFonts w:ascii="Helvetica" w:eastAsia="Times New Roman" w:hAnsi="Helvetica" w:cs="Helvetica"/>
          <w:color w:val="000000"/>
          <w:sz w:val="24"/>
          <w:szCs w:val="24"/>
        </w:rPr>
        <w:t>(max-min+1)*n) where n is number of intervals.</w:t>
      </w:r>
    </w:p>
    <w:p w:rsidR="008A4362" w:rsidRPr="008A4362" w:rsidRDefault="008A4362" w:rsidP="008A4362">
      <w:pPr>
        <w:shd w:val="clear" w:color="auto" w:fill="FFFFFF"/>
        <w:spacing w:after="0" w:line="240" w:lineRule="auto"/>
        <w:jc w:val="both"/>
        <w:textAlignment w:val="baseline"/>
        <w:rPr>
          <w:rFonts w:ascii="Helvetica" w:eastAsia="Times New Roman" w:hAnsi="Helvetica" w:cs="Helvetica"/>
          <w:color w:val="000000"/>
          <w:sz w:val="24"/>
          <w:szCs w:val="24"/>
        </w:rPr>
      </w:pPr>
      <w:r w:rsidRPr="008A4362">
        <w:rPr>
          <w:rFonts w:ascii="Helvetica" w:eastAsia="Times New Roman" w:hAnsi="Helvetica" w:cs="Helvetica"/>
          <w:color w:val="000000"/>
          <w:sz w:val="24"/>
          <w:szCs w:val="24"/>
        </w:rPr>
        <w:t>An </w:t>
      </w:r>
      <w:r w:rsidRPr="008A4362">
        <w:rPr>
          <w:rFonts w:ascii="Helvetica" w:eastAsia="Times New Roman" w:hAnsi="Helvetica" w:cs="Helvetica"/>
          <w:b/>
          <w:bCs/>
          <w:color w:val="000000"/>
          <w:sz w:val="23"/>
        </w:rPr>
        <w:t>Efficient Solution</w:t>
      </w:r>
      <w:r w:rsidRPr="008A4362">
        <w:rPr>
          <w:rFonts w:ascii="Helvetica" w:eastAsia="Times New Roman" w:hAnsi="Helvetica" w:cs="Helvetica"/>
          <w:color w:val="000000"/>
          <w:sz w:val="24"/>
          <w:szCs w:val="24"/>
        </w:rPr>
        <w:t xml:space="preserve"> is to use sorting n </w:t>
      </w:r>
      <w:proofErr w:type="gramStart"/>
      <w:r w:rsidRPr="008A4362">
        <w:rPr>
          <w:rFonts w:ascii="Helvetica" w:eastAsia="Times New Roman" w:hAnsi="Helvetica" w:cs="Helvetica"/>
          <w:color w:val="000000"/>
          <w:sz w:val="24"/>
          <w:szCs w:val="24"/>
        </w:rPr>
        <w:t>O(</w:t>
      </w:r>
      <w:proofErr w:type="spellStart"/>
      <w:proofErr w:type="gramEnd"/>
      <w:r w:rsidRPr="008A4362">
        <w:rPr>
          <w:rFonts w:ascii="Helvetica" w:eastAsia="Times New Roman" w:hAnsi="Helvetica" w:cs="Helvetica"/>
          <w:color w:val="000000"/>
          <w:sz w:val="24"/>
          <w:szCs w:val="24"/>
        </w:rPr>
        <w:t>nLogn</w:t>
      </w:r>
      <w:proofErr w:type="spellEnd"/>
      <w:r w:rsidRPr="008A4362">
        <w:rPr>
          <w:rFonts w:ascii="Helvetica" w:eastAsia="Times New Roman" w:hAnsi="Helvetica" w:cs="Helvetica"/>
          <w:color w:val="000000"/>
          <w:sz w:val="24"/>
          <w:szCs w:val="24"/>
        </w:rPr>
        <w:t>) time. The idea is to consider all events (all arrivals and exits) in sorted order. Once we have all events in sorted order, we can trace the number of guests at any time keeping track of guests that have arrived, but not exited.</w:t>
      </w:r>
    </w:p>
    <w:p w:rsidR="008A4362" w:rsidRPr="008A4362" w:rsidRDefault="008A4362" w:rsidP="008A4362">
      <w:pPr>
        <w:shd w:val="clear" w:color="auto" w:fill="FFFFFF"/>
        <w:spacing w:after="150" w:line="240" w:lineRule="auto"/>
        <w:jc w:val="both"/>
        <w:textAlignment w:val="baseline"/>
        <w:rPr>
          <w:rFonts w:ascii="Helvetica" w:eastAsia="Times New Roman" w:hAnsi="Helvetica" w:cs="Helvetica"/>
          <w:color w:val="000000"/>
          <w:sz w:val="24"/>
          <w:szCs w:val="24"/>
        </w:rPr>
      </w:pPr>
      <w:r w:rsidRPr="008A4362">
        <w:rPr>
          <w:rFonts w:ascii="Helvetica" w:eastAsia="Times New Roman" w:hAnsi="Helvetica" w:cs="Helvetica"/>
          <w:color w:val="000000"/>
          <w:sz w:val="24"/>
          <w:szCs w:val="24"/>
        </w:rPr>
        <w:t>Consider the above example.</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 xml:space="preserve">    </w:t>
      </w:r>
      <w:proofErr w:type="spellStart"/>
      <w:proofErr w:type="gramStart"/>
      <w:r w:rsidRPr="008A4362">
        <w:rPr>
          <w:rFonts w:ascii="Consolas" w:eastAsia="Times New Roman" w:hAnsi="Consolas" w:cs="Consolas"/>
          <w:color w:val="000000"/>
          <w:sz w:val="18"/>
          <w:szCs w:val="18"/>
        </w:rPr>
        <w:t>arr</w:t>
      </w:r>
      <w:proofErr w:type="spellEnd"/>
      <w:r w:rsidRPr="008A4362">
        <w:rPr>
          <w:rFonts w:ascii="Consolas" w:eastAsia="Times New Roman" w:hAnsi="Consolas" w:cs="Consolas"/>
          <w:color w:val="000000"/>
          <w:sz w:val="18"/>
          <w:szCs w:val="18"/>
        </w:rPr>
        <w:t>[</w:t>
      </w:r>
      <w:proofErr w:type="gramEnd"/>
      <w:r w:rsidRPr="008A4362">
        <w:rPr>
          <w:rFonts w:ascii="Consolas" w:eastAsia="Times New Roman" w:hAnsi="Consolas" w:cs="Consolas"/>
          <w:color w:val="000000"/>
          <w:sz w:val="18"/>
          <w:szCs w:val="18"/>
        </w:rPr>
        <w:t>]  = {1, 2, 10, 5, 5}</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 xml:space="preserve">    </w:t>
      </w:r>
      <w:proofErr w:type="spellStart"/>
      <w:proofErr w:type="gramStart"/>
      <w:r w:rsidRPr="008A4362">
        <w:rPr>
          <w:rFonts w:ascii="Consolas" w:eastAsia="Times New Roman" w:hAnsi="Consolas" w:cs="Consolas"/>
          <w:color w:val="000000"/>
          <w:sz w:val="18"/>
          <w:szCs w:val="18"/>
        </w:rPr>
        <w:t>dep</w:t>
      </w:r>
      <w:proofErr w:type="spellEnd"/>
      <w:r w:rsidRPr="008A4362">
        <w:rPr>
          <w:rFonts w:ascii="Consolas" w:eastAsia="Times New Roman" w:hAnsi="Consolas" w:cs="Consolas"/>
          <w:color w:val="000000"/>
          <w:sz w:val="18"/>
          <w:szCs w:val="18"/>
        </w:rPr>
        <w:t>[</w:t>
      </w:r>
      <w:proofErr w:type="gramEnd"/>
      <w:r w:rsidRPr="008A4362">
        <w:rPr>
          <w:rFonts w:ascii="Consolas" w:eastAsia="Times New Roman" w:hAnsi="Consolas" w:cs="Consolas"/>
          <w:color w:val="000000"/>
          <w:sz w:val="18"/>
          <w:szCs w:val="18"/>
        </w:rPr>
        <w:t>]  = {4, 5, 12, 9, 12}</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 xml:space="preserve">Below are all events sorted by </w:t>
      </w:r>
      <w:proofErr w:type="gramStart"/>
      <w:r w:rsidRPr="008A4362">
        <w:rPr>
          <w:rFonts w:ascii="Consolas" w:eastAsia="Times New Roman" w:hAnsi="Consolas" w:cs="Consolas"/>
          <w:color w:val="000000"/>
          <w:sz w:val="18"/>
          <w:szCs w:val="18"/>
        </w:rPr>
        <w:t>time.</w:t>
      </w:r>
      <w:proofErr w:type="gramEnd"/>
      <w:r w:rsidRPr="008A4362">
        <w:rPr>
          <w:rFonts w:ascii="Consolas" w:eastAsia="Times New Roman" w:hAnsi="Consolas" w:cs="Consolas"/>
          <w:color w:val="000000"/>
          <w:sz w:val="18"/>
          <w:szCs w:val="18"/>
        </w:rPr>
        <w:t xml:space="preserve">  Note that in sorting, if two</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8A4362">
        <w:rPr>
          <w:rFonts w:ascii="Consolas" w:eastAsia="Times New Roman" w:hAnsi="Consolas" w:cs="Consolas"/>
          <w:color w:val="000000"/>
          <w:sz w:val="18"/>
          <w:szCs w:val="18"/>
        </w:rPr>
        <w:t>events</w:t>
      </w:r>
      <w:proofErr w:type="gramEnd"/>
      <w:r w:rsidRPr="008A4362">
        <w:rPr>
          <w:rFonts w:ascii="Consolas" w:eastAsia="Times New Roman" w:hAnsi="Consolas" w:cs="Consolas"/>
          <w:color w:val="000000"/>
          <w:sz w:val="18"/>
          <w:szCs w:val="18"/>
        </w:rPr>
        <w:t xml:space="preserve"> have same time, then arrival is preferred over exit.</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 xml:space="preserve"> Time     Event Type         Total Number of Guests Present</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 xml:space="preserve">   1        Arrival                  1</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 xml:space="preserve">   2        Arrival                  2</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 xml:space="preserve">   4        Exit                     1</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 xml:space="preserve">   5        Arrival                  2</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 xml:space="preserve">   5        Arrival                  3    // Max Guests</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 xml:space="preserve">   5        Exit                     2</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 xml:space="preserve">   9        Exit                     1</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 xml:space="preserve">   10       Arrival                  2 </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 xml:space="preserve">   12       Exit                     1</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 xml:space="preserve">   12       Exit                     0 </w:t>
      </w:r>
    </w:p>
    <w:p w:rsidR="008A4362" w:rsidRPr="008A4362" w:rsidRDefault="008A4362" w:rsidP="008A4362">
      <w:pPr>
        <w:shd w:val="clear" w:color="auto" w:fill="FFFFFF"/>
        <w:spacing w:after="150" w:line="240" w:lineRule="auto"/>
        <w:jc w:val="both"/>
        <w:textAlignment w:val="baseline"/>
        <w:rPr>
          <w:rFonts w:ascii="Helvetica" w:eastAsia="Times New Roman" w:hAnsi="Helvetica" w:cs="Helvetica"/>
          <w:color w:val="000000"/>
          <w:sz w:val="24"/>
          <w:szCs w:val="24"/>
        </w:rPr>
      </w:pPr>
      <w:r w:rsidRPr="008A4362">
        <w:rPr>
          <w:rFonts w:ascii="Helvetica" w:eastAsia="Times New Roman" w:hAnsi="Helvetica" w:cs="Helvetica"/>
          <w:color w:val="000000"/>
          <w:sz w:val="24"/>
          <w:szCs w:val="24"/>
        </w:rPr>
        <w:t>Total number of guests at any time can be obtained by subtracting</w:t>
      </w:r>
      <w:r w:rsidRPr="008A4362">
        <w:rPr>
          <w:rFonts w:ascii="Helvetica" w:eastAsia="Times New Roman" w:hAnsi="Helvetica" w:cs="Helvetica"/>
          <w:color w:val="000000"/>
          <w:sz w:val="24"/>
          <w:szCs w:val="24"/>
        </w:rPr>
        <w:br/>
        <w:t>total exits from total arrivals by that time.</w:t>
      </w:r>
    </w:p>
    <w:p w:rsidR="008A4362" w:rsidRPr="008A4362" w:rsidRDefault="008A4362" w:rsidP="008A4362">
      <w:pPr>
        <w:shd w:val="clear" w:color="auto" w:fill="FFFFFF"/>
        <w:spacing w:after="150" w:line="240" w:lineRule="auto"/>
        <w:jc w:val="both"/>
        <w:textAlignment w:val="baseline"/>
        <w:rPr>
          <w:rFonts w:ascii="Helvetica" w:eastAsia="Times New Roman" w:hAnsi="Helvetica" w:cs="Helvetica"/>
          <w:color w:val="000000"/>
          <w:sz w:val="24"/>
          <w:szCs w:val="24"/>
        </w:rPr>
      </w:pPr>
      <w:proofErr w:type="gramStart"/>
      <w:r w:rsidRPr="008A4362">
        <w:rPr>
          <w:rFonts w:ascii="Helvetica" w:eastAsia="Times New Roman" w:hAnsi="Helvetica" w:cs="Helvetica"/>
          <w:color w:val="000000"/>
          <w:sz w:val="24"/>
          <w:szCs w:val="24"/>
        </w:rPr>
        <w:t>So maximum guests are three at time 5.</w:t>
      </w:r>
      <w:proofErr w:type="gramEnd"/>
    </w:p>
    <w:p w:rsidR="008A4362" w:rsidRPr="008A4362" w:rsidRDefault="008A4362" w:rsidP="008A4362">
      <w:pPr>
        <w:shd w:val="clear" w:color="auto" w:fill="FFFFFF"/>
        <w:spacing w:after="150" w:line="240" w:lineRule="auto"/>
        <w:jc w:val="both"/>
        <w:textAlignment w:val="baseline"/>
        <w:rPr>
          <w:rFonts w:ascii="Helvetica" w:eastAsia="Times New Roman" w:hAnsi="Helvetica" w:cs="Helvetica"/>
          <w:color w:val="000000"/>
          <w:sz w:val="24"/>
          <w:szCs w:val="24"/>
        </w:rPr>
      </w:pPr>
      <w:r w:rsidRPr="008A4362">
        <w:rPr>
          <w:rFonts w:ascii="Helvetica" w:eastAsia="Times New Roman" w:hAnsi="Helvetica" w:cs="Helvetica"/>
          <w:color w:val="000000"/>
          <w:sz w:val="24"/>
          <w:szCs w:val="24"/>
        </w:rPr>
        <w:t xml:space="preserve">Following is the implementation of above approach. Note that the implementation doesn’t create a single sorted list of all events, rather it individually sorts </w:t>
      </w:r>
      <w:proofErr w:type="spellStart"/>
      <w:proofErr w:type="gramStart"/>
      <w:r w:rsidRPr="008A4362">
        <w:rPr>
          <w:rFonts w:ascii="Helvetica" w:eastAsia="Times New Roman" w:hAnsi="Helvetica" w:cs="Helvetica"/>
          <w:color w:val="000000"/>
          <w:sz w:val="24"/>
          <w:szCs w:val="24"/>
        </w:rPr>
        <w:t>arr</w:t>
      </w:r>
      <w:proofErr w:type="spellEnd"/>
      <w:r w:rsidRPr="008A4362">
        <w:rPr>
          <w:rFonts w:ascii="Helvetica" w:eastAsia="Times New Roman" w:hAnsi="Helvetica" w:cs="Helvetica"/>
          <w:color w:val="000000"/>
          <w:sz w:val="24"/>
          <w:szCs w:val="24"/>
        </w:rPr>
        <w:t>[</w:t>
      </w:r>
      <w:proofErr w:type="gramEnd"/>
      <w:r w:rsidRPr="008A4362">
        <w:rPr>
          <w:rFonts w:ascii="Helvetica" w:eastAsia="Times New Roman" w:hAnsi="Helvetica" w:cs="Helvetica"/>
          <w:color w:val="000000"/>
          <w:sz w:val="24"/>
          <w:szCs w:val="24"/>
        </w:rPr>
        <w:t xml:space="preserve">] and </w:t>
      </w:r>
      <w:proofErr w:type="spellStart"/>
      <w:r w:rsidRPr="008A4362">
        <w:rPr>
          <w:rFonts w:ascii="Helvetica" w:eastAsia="Times New Roman" w:hAnsi="Helvetica" w:cs="Helvetica"/>
          <w:color w:val="000000"/>
          <w:sz w:val="24"/>
          <w:szCs w:val="24"/>
        </w:rPr>
        <w:t>dep</w:t>
      </w:r>
      <w:proofErr w:type="spellEnd"/>
      <w:r w:rsidRPr="008A4362">
        <w:rPr>
          <w:rFonts w:ascii="Helvetica" w:eastAsia="Times New Roman" w:hAnsi="Helvetica" w:cs="Helvetica"/>
          <w:color w:val="000000"/>
          <w:sz w:val="24"/>
          <w:szCs w:val="24"/>
        </w:rPr>
        <w:t>[] arrays, and then uses merge process of merge sort to process them together as a single sorted array.</w:t>
      </w:r>
    </w:p>
    <w:p w:rsidR="008A4362" w:rsidRPr="008A4362" w:rsidRDefault="008A4362" w:rsidP="008A4362">
      <w:pPr>
        <w:spacing w:before="15" w:after="0" w:line="285" w:lineRule="atLeast"/>
        <w:ind w:right="180"/>
        <w:jc w:val="both"/>
        <w:textAlignment w:val="baseline"/>
        <w:rPr>
          <w:rFonts w:ascii="Helvetica" w:eastAsia="Times New Roman" w:hAnsi="Helvetica" w:cs="Helvetica"/>
          <w:color w:val="006600"/>
          <w:sz w:val="27"/>
          <w:szCs w:val="27"/>
        </w:rPr>
      </w:pPr>
    </w:p>
    <w:p w:rsidR="008A4362" w:rsidRPr="008A4362" w:rsidRDefault="008A4362" w:rsidP="008A4362">
      <w:pPr>
        <w:numPr>
          <w:ilvl w:val="0"/>
          <w:numId w:val="9"/>
        </w:numPr>
        <w:pBdr>
          <w:top w:val="single" w:sz="6" w:space="8" w:color="DDDDDD"/>
          <w:left w:val="single" w:sz="6" w:space="9" w:color="DDDDDD"/>
          <w:right w:val="single" w:sz="6" w:space="9" w:color="DDDDDD"/>
        </w:pBdr>
        <w:shd w:val="clear" w:color="auto" w:fill="FFFFFF"/>
        <w:spacing w:line="285" w:lineRule="atLeast"/>
        <w:ind w:left="0" w:right="180"/>
        <w:jc w:val="both"/>
        <w:textAlignment w:val="baseline"/>
        <w:rPr>
          <w:rFonts w:ascii="Helvetica" w:eastAsia="Times New Roman" w:hAnsi="Helvetica" w:cs="Helvetica"/>
          <w:color w:val="EC4E20"/>
          <w:sz w:val="27"/>
          <w:szCs w:val="27"/>
        </w:rPr>
      </w:pPr>
      <w:r w:rsidRPr="008A4362">
        <w:rPr>
          <w:rFonts w:ascii="Helvetica" w:eastAsia="Times New Roman" w:hAnsi="Helvetica" w:cs="Helvetica"/>
          <w:color w:val="EC4E20"/>
          <w:sz w:val="27"/>
          <w:szCs w:val="27"/>
        </w:rPr>
        <w:t>Java</w:t>
      </w:r>
    </w:p>
    <w:tbl>
      <w:tblPr>
        <w:tblW w:w="9300" w:type="dxa"/>
        <w:tblInd w:w="-270" w:type="dxa"/>
        <w:tblCellMar>
          <w:left w:w="0" w:type="dxa"/>
          <w:right w:w="0" w:type="dxa"/>
        </w:tblCellMar>
        <w:tblLook w:val="04A0"/>
      </w:tblPr>
      <w:tblGrid>
        <w:gridCol w:w="9300"/>
      </w:tblGrid>
      <w:tr w:rsidR="008A4362" w:rsidRPr="008A4362" w:rsidTr="00D66786">
        <w:tc>
          <w:tcPr>
            <w:tcW w:w="9300" w:type="dxa"/>
            <w:vAlign w:val="center"/>
            <w:hideMark/>
          </w:tcPr>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xml:space="preserve">// Java Program to find maximum guest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at any time in a party</w:t>
            </w:r>
          </w:p>
          <w:p w:rsidR="008A4362" w:rsidRPr="008A4362" w:rsidRDefault="008A4362" w:rsidP="008A4362">
            <w:pPr>
              <w:spacing w:after="0" w:line="240" w:lineRule="auto"/>
              <w:rPr>
                <w:rFonts w:ascii="Times New Roman" w:eastAsia="Times New Roman" w:hAnsi="Times New Roman" w:cs="Times New Roman"/>
                <w:sz w:val="24"/>
                <w:szCs w:val="24"/>
              </w:rPr>
            </w:pPr>
            <w:proofErr w:type="gramStart"/>
            <w:r w:rsidRPr="008A4362">
              <w:rPr>
                <w:rFonts w:ascii="Courier New" w:eastAsia="Times New Roman" w:hAnsi="Courier New" w:cs="Courier New"/>
                <w:sz w:val="20"/>
              </w:rPr>
              <w:lastRenderedPageBreak/>
              <w:t>import</w:t>
            </w:r>
            <w:proofErr w:type="gramEnd"/>
            <w:r w:rsidRPr="008A4362">
              <w:rPr>
                <w:rFonts w:ascii="Times New Roman" w:eastAsia="Times New Roman" w:hAnsi="Times New Roman" w:cs="Times New Roman"/>
                <w:sz w:val="24"/>
                <w:szCs w:val="24"/>
              </w:rPr>
              <w:t xml:space="preserve"> </w:t>
            </w:r>
            <w:proofErr w:type="spellStart"/>
            <w:r w:rsidRPr="008A4362">
              <w:rPr>
                <w:rFonts w:ascii="Courier New" w:eastAsia="Times New Roman" w:hAnsi="Courier New" w:cs="Courier New"/>
                <w:sz w:val="20"/>
              </w:rPr>
              <w:t>java.util</w:t>
            </w:r>
            <w:proofErr w:type="spellEnd"/>
            <w:r w:rsidRPr="008A4362">
              <w:rPr>
                <w:rFonts w:ascii="Courier New" w:eastAsia="Times New Roman" w:hAnsi="Courier New" w:cs="Courier New"/>
                <w:sz w:val="20"/>
              </w:rPr>
              <w:t>.*;</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Times New Roman" w:eastAsia="Times New Roman" w:hAnsi="Times New Roman" w:cs="Times New Roman"/>
                <w:sz w:val="24"/>
                <w:szCs w:val="24"/>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class</w:t>
            </w:r>
            <w:r w:rsidRPr="008A4362">
              <w:rPr>
                <w:rFonts w:ascii="Times New Roman" w:eastAsia="Times New Roman" w:hAnsi="Times New Roman" w:cs="Times New Roman"/>
                <w:sz w:val="24"/>
                <w:szCs w:val="24"/>
              </w:rPr>
              <w:t xml:space="preserve"> </w:t>
            </w:r>
            <w:r w:rsidRPr="008A4362">
              <w:rPr>
                <w:rFonts w:ascii="Courier New" w:eastAsia="Times New Roman" w:hAnsi="Courier New" w:cs="Courier New"/>
                <w:sz w:val="20"/>
              </w:rPr>
              <w:t>GFG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Times New Roman" w:eastAsia="Times New Roman" w:hAnsi="Times New Roman" w:cs="Times New Roman"/>
                <w:sz w:val="24"/>
                <w:szCs w:val="24"/>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static</w:t>
            </w:r>
            <w:r w:rsidRPr="008A4362">
              <w:rPr>
                <w:rFonts w:ascii="Times New Roman" w:eastAsia="Times New Roman" w:hAnsi="Times New Roman" w:cs="Times New Roman"/>
                <w:sz w:val="24"/>
                <w:szCs w:val="24"/>
              </w:rPr>
              <w:t xml:space="preserve"> </w:t>
            </w:r>
            <w:r w:rsidRPr="008A4362">
              <w:rPr>
                <w:rFonts w:ascii="Courier New" w:eastAsia="Times New Roman" w:hAnsi="Courier New" w:cs="Courier New"/>
                <w:sz w:val="20"/>
              </w:rPr>
              <w:t>void</w:t>
            </w:r>
            <w:r w:rsidRPr="008A4362">
              <w:rPr>
                <w:rFonts w:ascii="Times New Roman" w:eastAsia="Times New Roman" w:hAnsi="Times New Roman" w:cs="Times New Roman"/>
                <w:sz w:val="24"/>
                <w:szCs w:val="24"/>
              </w:rPr>
              <w:t xml:space="preserve"> </w:t>
            </w:r>
            <w:proofErr w:type="spellStart"/>
            <w:r w:rsidRPr="008A4362">
              <w:rPr>
                <w:rFonts w:ascii="Courier New" w:eastAsia="Times New Roman" w:hAnsi="Courier New" w:cs="Courier New"/>
                <w:sz w:val="20"/>
              </w:rPr>
              <w:t>findMaxGuests</w:t>
            </w:r>
            <w:proofErr w:type="spellEnd"/>
            <w:r w:rsidRPr="008A4362">
              <w:rPr>
                <w:rFonts w:ascii="Courier New" w:eastAsia="Times New Roman" w:hAnsi="Courier New" w:cs="Courier New"/>
                <w:sz w:val="20"/>
              </w:rPr>
              <w:t>(</w:t>
            </w:r>
            <w:proofErr w:type="spellStart"/>
            <w:r w:rsidRPr="008A4362">
              <w:rPr>
                <w:rFonts w:ascii="Courier New" w:eastAsia="Times New Roman" w:hAnsi="Courier New" w:cs="Courier New"/>
                <w:sz w:val="20"/>
              </w:rPr>
              <w:t>int</w:t>
            </w:r>
            <w:proofErr w:type="spellEnd"/>
            <w:r w:rsidRPr="008A4362">
              <w:rPr>
                <w:rFonts w:ascii="Times New Roman" w:eastAsia="Times New Roman" w:hAnsi="Times New Roman" w:cs="Times New Roman"/>
                <w:sz w:val="24"/>
                <w:szCs w:val="24"/>
              </w:rPr>
              <w:t xml:space="preserve"> </w:t>
            </w:r>
            <w:proofErr w:type="spellStart"/>
            <w:r w:rsidRPr="008A4362">
              <w:rPr>
                <w:rFonts w:ascii="Courier New" w:eastAsia="Times New Roman" w:hAnsi="Courier New" w:cs="Courier New"/>
                <w:sz w:val="20"/>
              </w:rPr>
              <w:t>arrl</w:t>
            </w:r>
            <w:proofErr w:type="spellEnd"/>
            <w:r w:rsidRPr="008A4362">
              <w:rPr>
                <w:rFonts w:ascii="Courier New" w:eastAsia="Times New Roman" w:hAnsi="Courier New" w:cs="Courier New"/>
                <w:sz w:val="20"/>
              </w:rPr>
              <w:t xml:space="preserve">[], </w:t>
            </w:r>
            <w:proofErr w:type="spellStart"/>
            <w:r w:rsidRPr="008A4362">
              <w:rPr>
                <w:rFonts w:ascii="Courier New" w:eastAsia="Times New Roman" w:hAnsi="Courier New" w:cs="Courier New"/>
                <w:sz w:val="20"/>
              </w:rPr>
              <w:t>int</w:t>
            </w:r>
            <w:proofErr w:type="spellEnd"/>
            <w:r w:rsidRPr="008A4362">
              <w:rPr>
                <w:rFonts w:ascii="Times New Roman" w:eastAsia="Times New Roman" w:hAnsi="Times New Roman" w:cs="Times New Roman"/>
                <w:sz w:val="24"/>
                <w:szCs w:val="24"/>
              </w:rPr>
              <w:t xml:space="preserve"> </w:t>
            </w:r>
            <w:r w:rsidRPr="008A4362">
              <w:rPr>
                <w:rFonts w:ascii="Courier New" w:eastAsia="Times New Roman" w:hAnsi="Courier New" w:cs="Courier New"/>
                <w:sz w:val="20"/>
              </w:rPr>
              <w:t>exit[],</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spellStart"/>
            <w:r w:rsidRPr="008A4362">
              <w:rPr>
                <w:rFonts w:ascii="Courier New" w:eastAsia="Times New Roman" w:hAnsi="Courier New" w:cs="Courier New"/>
                <w:sz w:val="20"/>
              </w:rPr>
              <w:t>int</w:t>
            </w:r>
            <w:proofErr w:type="spellEnd"/>
            <w:r w:rsidRPr="008A4362">
              <w:rPr>
                <w:rFonts w:ascii="Times New Roman" w:eastAsia="Times New Roman" w:hAnsi="Times New Roman" w:cs="Times New Roman"/>
                <w:sz w:val="24"/>
                <w:szCs w:val="24"/>
              </w:rPr>
              <w:t xml:space="preserve"> </w:t>
            </w:r>
            <w:r w:rsidRPr="008A4362">
              <w:rPr>
                <w:rFonts w:ascii="Courier New" w:eastAsia="Times New Roman" w:hAnsi="Courier New" w:cs="Courier New"/>
                <w:sz w:val="20"/>
              </w:rPr>
              <w:t xml:space="preserve">n)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xml:space="preserve">    {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 Sort arrival and exit arrays</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spellStart"/>
            <w:r w:rsidRPr="008A4362">
              <w:rPr>
                <w:rFonts w:ascii="Courier New" w:eastAsia="Times New Roman" w:hAnsi="Courier New" w:cs="Courier New"/>
                <w:sz w:val="20"/>
              </w:rPr>
              <w:t>Arrays.sort</w:t>
            </w:r>
            <w:proofErr w:type="spellEnd"/>
            <w:r w:rsidRPr="008A4362">
              <w:rPr>
                <w:rFonts w:ascii="Courier New" w:eastAsia="Times New Roman" w:hAnsi="Courier New" w:cs="Courier New"/>
                <w:sz w:val="20"/>
              </w:rPr>
              <w:t>(</w:t>
            </w:r>
            <w:proofErr w:type="spellStart"/>
            <w:r w:rsidRPr="008A4362">
              <w:rPr>
                <w:rFonts w:ascii="Courier New" w:eastAsia="Times New Roman" w:hAnsi="Courier New" w:cs="Courier New"/>
                <w:sz w:val="20"/>
              </w:rPr>
              <w:t>arrl</w:t>
            </w:r>
            <w:proofErr w:type="spellEnd"/>
            <w:r w:rsidRPr="008A4362">
              <w:rPr>
                <w:rFonts w:ascii="Courier New" w:eastAsia="Times New Roman" w:hAnsi="Courier New" w:cs="Courier New"/>
                <w:sz w:val="20"/>
              </w:rPr>
              <w:t>);</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spellStart"/>
            <w:r w:rsidRPr="008A4362">
              <w:rPr>
                <w:rFonts w:ascii="Courier New" w:eastAsia="Times New Roman" w:hAnsi="Courier New" w:cs="Courier New"/>
                <w:sz w:val="20"/>
              </w:rPr>
              <w:t>Arrays.sort</w:t>
            </w:r>
            <w:proofErr w:type="spellEnd"/>
            <w:r w:rsidRPr="008A4362">
              <w:rPr>
                <w:rFonts w:ascii="Courier New" w:eastAsia="Times New Roman" w:hAnsi="Courier New" w:cs="Courier New"/>
                <w:sz w:val="20"/>
              </w:rPr>
              <w:t>(exit);</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Times New Roman" w:eastAsia="Times New Roman" w:hAnsi="Times New Roman" w:cs="Times New Roman"/>
                <w:sz w:val="24"/>
                <w:szCs w:val="24"/>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xml:space="preserve">    // </w:t>
            </w:r>
            <w:proofErr w:type="spellStart"/>
            <w:r w:rsidRPr="008A4362">
              <w:rPr>
                <w:rFonts w:ascii="Courier New" w:eastAsia="Times New Roman" w:hAnsi="Courier New" w:cs="Courier New"/>
                <w:sz w:val="20"/>
              </w:rPr>
              <w:t>guests_in</w:t>
            </w:r>
            <w:proofErr w:type="spellEnd"/>
            <w:r w:rsidRPr="008A4362">
              <w:rPr>
                <w:rFonts w:ascii="Courier New" w:eastAsia="Times New Roman" w:hAnsi="Courier New" w:cs="Courier New"/>
                <w:sz w:val="20"/>
              </w:rPr>
              <w:t xml:space="preserve"> indicates number of guests at a time</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spellStart"/>
            <w:r w:rsidRPr="008A4362">
              <w:rPr>
                <w:rFonts w:ascii="Courier New" w:eastAsia="Times New Roman" w:hAnsi="Courier New" w:cs="Courier New"/>
                <w:sz w:val="20"/>
              </w:rPr>
              <w:t>int</w:t>
            </w:r>
            <w:proofErr w:type="spellEnd"/>
            <w:r w:rsidRPr="008A4362">
              <w:rPr>
                <w:rFonts w:ascii="Times New Roman" w:eastAsia="Times New Roman" w:hAnsi="Times New Roman" w:cs="Times New Roman"/>
                <w:sz w:val="24"/>
                <w:szCs w:val="24"/>
              </w:rPr>
              <w:t xml:space="preserve"> </w:t>
            </w:r>
            <w:proofErr w:type="spellStart"/>
            <w:r w:rsidRPr="008A4362">
              <w:rPr>
                <w:rFonts w:ascii="Courier New" w:eastAsia="Times New Roman" w:hAnsi="Courier New" w:cs="Courier New"/>
                <w:sz w:val="20"/>
              </w:rPr>
              <w:t>guests_in</w:t>
            </w:r>
            <w:proofErr w:type="spellEnd"/>
            <w:r w:rsidRPr="008A4362">
              <w:rPr>
                <w:rFonts w:ascii="Courier New" w:eastAsia="Times New Roman" w:hAnsi="Courier New" w:cs="Courier New"/>
                <w:sz w:val="20"/>
              </w:rPr>
              <w:t xml:space="preserve"> = 1, </w:t>
            </w:r>
            <w:proofErr w:type="spellStart"/>
            <w:r w:rsidRPr="008A4362">
              <w:rPr>
                <w:rFonts w:ascii="Courier New" w:eastAsia="Times New Roman" w:hAnsi="Courier New" w:cs="Courier New"/>
                <w:sz w:val="20"/>
              </w:rPr>
              <w:t>max_guests</w:t>
            </w:r>
            <w:proofErr w:type="spellEnd"/>
            <w:r w:rsidRPr="008A4362">
              <w:rPr>
                <w:rFonts w:ascii="Courier New" w:eastAsia="Times New Roman" w:hAnsi="Courier New" w:cs="Courier New"/>
                <w:sz w:val="20"/>
              </w:rPr>
              <w:t xml:space="preserve"> = 1, time = </w:t>
            </w:r>
            <w:proofErr w:type="spellStart"/>
            <w:r w:rsidRPr="008A4362">
              <w:rPr>
                <w:rFonts w:ascii="Courier New" w:eastAsia="Times New Roman" w:hAnsi="Courier New" w:cs="Courier New"/>
                <w:sz w:val="20"/>
              </w:rPr>
              <w:t>arrl</w:t>
            </w:r>
            <w:proofErr w:type="spellEnd"/>
            <w:r w:rsidRPr="008A4362">
              <w:rPr>
                <w:rFonts w:ascii="Courier New" w:eastAsia="Times New Roman" w:hAnsi="Courier New" w:cs="Courier New"/>
                <w:sz w:val="20"/>
              </w:rPr>
              <w:t>[0];</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spellStart"/>
            <w:r w:rsidRPr="008A4362">
              <w:rPr>
                <w:rFonts w:ascii="Courier New" w:eastAsia="Times New Roman" w:hAnsi="Courier New" w:cs="Courier New"/>
                <w:sz w:val="20"/>
              </w:rPr>
              <w:t>int</w:t>
            </w:r>
            <w:proofErr w:type="spellEnd"/>
            <w:r w:rsidRPr="008A4362">
              <w:rPr>
                <w:rFonts w:ascii="Times New Roman" w:eastAsia="Times New Roman" w:hAnsi="Times New Roman" w:cs="Times New Roman"/>
                <w:sz w:val="24"/>
                <w:szCs w:val="24"/>
                <w:highlight w:val="yellow"/>
              </w:rPr>
              <w:t xml:space="preserve"> </w:t>
            </w:r>
            <w:proofErr w:type="spellStart"/>
            <w:r w:rsidRPr="008A4362">
              <w:rPr>
                <w:rFonts w:ascii="Courier New" w:eastAsia="Times New Roman" w:hAnsi="Courier New" w:cs="Courier New"/>
                <w:sz w:val="20"/>
              </w:rPr>
              <w:t>i</w:t>
            </w:r>
            <w:proofErr w:type="spellEnd"/>
            <w:r w:rsidRPr="008A4362">
              <w:rPr>
                <w:rFonts w:ascii="Courier New" w:eastAsia="Times New Roman" w:hAnsi="Courier New" w:cs="Courier New"/>
                <w:sz w:val="20"/>
              </w:rPr>
              <w:t xml:space="preserve"> = 1, j = 0;</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Times New Roman" w:eastAsia="Times New Roman" w:hAnsi="Times New Roman" w:cs="Times New Roman"/>
                <w:sz w:val="24"/>
                <w:szCs w:val="24"/>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 Similar to merge in merge sort to process</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 all events in sorted order</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while</w:t>
            </w:r>
            <w:r w:rsidRPr="008A4362">
              <w:rPr>
                <w:rFonts w:ascii="Times New Roman" w:eastAsia="Times New Roman" w:hAnsi="Times New Roman" w:cs="Times New Roman"/>
                <w:sz w:val="24"/>
                <w:szCs w:val="24"/>
              </w:rPr>
              <w:t xml:space="preserve"> </w:t>
            </w:r>
            <w:r w:rsidRPr="008A4362">
              <w:rPr>
                <w:rFonts w:ascii="Courier New" w:eastAsia="Times New Roman" w:hAnsi="Courier New" w:cs="Courier New"/>
                <w:sz w:val="20"/>
              </w:rPr>
              <w:t>(</w:t>
            </w:r>
            <w:proofErr w:type="spellStart"/>
            <w:r w:rsidRPr="008A4362">
              <w:rPr>
                <w:rFonts w:ascii="Courier New" w:eastAsia="Times New Roman" w:hAnsi="Courier New" w:cs="Courier New"/>
                <w:sz w:val="20"/>
              </w:rPr>
              <w:t>i</w:t>
            </w:r>
            <w:proofErr w:type="spellEnd"/>
            <w:r w:rsidRPr="008A4362">
              <w:rPr>
                <w:rFonts w:ascii="Courier New" w:eastAsia="Times New Roman" w:hAnsi="Courier New" w:cs="Courier New"/>
                <w:sz w:val="20"/>
              </w:rPr>
              <w:t xml:space="preserve"> &lt; n &amp;&amp; j &lt; n)</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 If next event in sorted order is arrival,</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 increment count of guests</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if</w:t>
            </w:r>
            <w:r w:rsidRPr="008A4362">
              <w:rPr>
                <w:rFonts w:ascii="Times New Roman" w:eastAsia="Times New Roman" w:hAnsi="Times New Roman" w:cs="Times New Roman"/>
                <w:sz w:val="24"/>
                <w:szCs w:val="24"/>
              </w:rPr>
              <w:t xml:space="preserve"> </w:t>
            </w:r>
            <w:r w:rsidRPr="008A4362">
              <w:rPr>
                <w:rFonts w:ascii="Courier New" w:eastAsia="Times New Roman" w:hAnsi="Courier New" w:cs="Courier New"/>
                <w:sz w:val="20"/>
              </w:rPr>
              <w:t>(</w:t>
            </w:r>
            <w:proofErr w:type="spellStart"/>
            <w:r w:rsidRPr="008A4362">
              <w:rPr>
                <w:rFonts w:ascii="Courier New" w:eastAsia="Times New Roman" w:hAnsi="Courier New" w:cs="Courier New"/>
                <w:sz w:val="20"/>
              </w:rPr>
              <w:t>arrl</w:t>
            </w:r>
            <w:proofErr w:type="spellEnd"/>
            <w:r w:rsidRPr="008A4362">
              <w:rPr>
                <w:rFonts w:ascii="Courier New" w:eastAsia="Times New Roman" w:hAnsi="Courier New" w:cs="Courier New"/>
                <w:sz w:val="20"/>
              </w:rPr>
              <w:t>[</w:t>
            </w:r>
            <w:proofErr w:type="spellStart"/>
            <w:r w:rsidRPr="008A4362">
              <w:rPr>
                <w:rFonts w:ascii="Courier New" w:eastAsia="Times New Roman" w:hAnsi="Courier New" w:cs="Courier New"/>
                <w:sz w:val="20"/>
              </w:rPr>
              <w:t>i</w:t>
            </w:r>
            <w:proofErr w:type="spellEnd"/>
            <w:r w:rsidRPr="008A4362">
              <w:rPr>
                <w:rFonts w:ascii="Courier New" w:eastAsia="Times New Roman" w:hAnsi="Courier New" w:cs="Courier New"/>
                <w:sz w:val="20"/>
              </w:rPr>
              <w:t>] &lt;= exit[j])</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spellStart"/>
            <w:r w:rsidRPr="008A4362">
              <w:rPr>
                <w:rFonts w:ascii="Courier New" w:eastAsia="Times New Roman" w:hAnsi="Courier New" w:cs="Courier New"/>
                <w:sz w:val="20"/>
              </w:rPr>
              <w:t>guests_in</w:t>
            </w:r>
            <w:proofErr w:type="spellEnd"/>
            <w:r w:rsidRPr="008A4362">
              <w:rPr>
                <w:rFonts w:ascii="Courier New" w:eastAsia="Times New Roman" w:hAnsi="Courier New" w:cs="Courier New"/>
                <w:sz w:val="20"/>
              </w:rPr>
              <w:t>++;</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Times New Roman" w:eastAsia="Times New Roman" w:hAnsi="Times New Roman" w:cs="Times New Roman"/>
                <w:sz w:val="24"/>
                <w:szCs w:val="24"/>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xml:space="preserve">            // Update </w:t>
            </w:r>
            <w:proofErr w:type="spellStart"/>
            <w:r w:rsidRPr="008A4362">
              <w:rPr>
                <w:rFonts w:ascii="Courier New" w:eastAsia="Times New Roman" w:hAnsi="Courier New" w:cs="Courier New"/>
                <w:sz w:val="20"/>
              </w:rPr>
              <w:t>max_guests</w:t>
            </w:r>
            <w:proofErr w:type="spellEnd"/>
            <w:r w:rsidRPr="008A4362">
              <w:rPr>
                <w:rFonts w:ascii="Courier New" w:eastAsia="Times New Roman" w:hAnsi="Courier New" w:cs="Courier New"/>
                <w:sz w:val="20"/>
              </w:rPr>
              <w:t xml:space="preserve"> if needed</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if</w:t>
            </w:r>
            <w:r w:rsidRPr="008A4362">
              <w:rPr>
                <w:rFonts w:ascii="Times New Roman" w:eastAsia="Times New Roman" w:hAnsi="Times New Roman" w:cs="Times New Roman"/>
                <w:sz w:val="24"/>
                <w:szCs w:val="24"/>
              </w:rPr>
              <w:t xml:space="preserve"> </w:t>
            </w:r>
            <w:r w:rsidRPr="008A4362">
              <w:rPr>
                <w:rFonts w:ascii="Courier New" w:eastAsia="Times New Roman" w:hAnsi="Courier New" w:cs="Courier New"/>
                <w:sz w:val="20"/>
              </w:rPr>
              <w:t>(</w:t>
            </w:r>
            <w:proofErr w:type="spellStart"/>
            <w:r w:rsidRPr="008A4362">
              <w:rPr>
                <w:rFonts w:ascii="Courier New" w:eastAsia="Times New Roman" w:hAnsi="Courier New" w:cs="Courier New"/>
                <w:sz w:val="20"/>
              </w:rPr>
              <w:t>guests_in</w:t>
            </w:r>
            <w:proofErr w:type="spellEnd"/>
            <w:r w:rsidRPr="008A4362">
              <w:rPr>
                <w:rFonts w:ascii="Courier New" w:eastAsia="Times New Roman" w:hAnsi="Courier New" w:cs="Courier New"/>
                <w:sz w:val="20"/>
              </w:rPr>
              <w:t xml:space="preserve"> &gt; </w:t>
            </w:r>
            <w:proofErr w:type="spellStart"/>
            <w:r w:rsidRPr="008A4362">
              <w:rPr>
                <w:rFonts w:ascii="Courier New" w:eastAsia="Times New Roman" w:hAnsi="Courier New" w:cs="Courier New"/>
                <w:sz w:val="20"/>
              </w:rPr>
              <w:t>max_guests</w:t>
            </w:r>
            <w:proofErr w:type="spellEnd"/>
            <w:r w:rsidRPr="008A4362">
              <w:rPr>
                <w:rFonts w:ascii="Courier New" w:eastAsia="Times New Roman" w:hAnsi="Courier New" w:cs="Courier New"/>
                <w:sz w:val="20"/>
              </w:rPr>
              <w:t>)</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spellStart"/>
            <w:r w:rsidRPr="008A4362">
              <w:rPr>
                <w:rFonts w:ascii="Courier New" w:eastAsia="Times New Roman" w:hAnsi="Courier New" w:cs="Courier New"/>
                <w:sz w:val="20"/>
              </w:rPr>
              <w:t>max_guests</w:t>
            </w:r>
            <w:proofErr w:type="spellEnd"/>
            <w:r w:rsidRPr="008A4362">
              <w:rPr>
                <w:rFonts w:ascii="Courier New" w:eastAsia="Times New Roman" w:hAnsi="Courier New" w:cs="Courier New"/>
                <w:sz w:val="20"/>
              </w:rPr>
              <w:t xml:space="preserve"> = </w:t>
            </w:r>
            <w:proofErr w:type="spellStart"/>
            <w:r w:rsidRPr="008A4362">
              <w:rPr>
                <w:rFonts w:ascii="Courier New" w:eastAsia="Times New Roman" w:hAnsi="Courier New" w:cs="Courier New"/>
                <w:sz w:val="20"/>
              </w:rPr>
              <w:t>guests_in</w:t>
            </w:r>
            <w:proofErr w:type="spellEnd"/>
            <w:r w:rsidRPr="008A4362">
              <w:rPr>
                <w:rFonts w:ascii="Courier New" w:eastAsia="Times New Roman" w:hAnsi="Courier New" w:cs="Courier New"/>
                <w:sz w:val="20"/>
              </w:rPr>
              <w:t>;</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xml:space="preserve">                time = </w:t>
            </w:r>
            <w:proofErr w:type="spellStart"/>
            <w:r w:rsidRPr="008A4362">
              <w:rPr>
                <w:rFonts w:ascii="Courier New" w:eastAsia="Times New Roman" w:hAnsi="Courier New" w:cs="Courier New"/>
                <w:sz w:val="20"/>
              </w:rPr>
              <w:t>arrl</w:t>
            </w:r>
            <w:proofErr w:type="spellEnd"/>
            <w:r w:rsidRPr="008A4362">
              <w:rPr>
                <w:rFonts w:ascii="Courier New" w:eastAsia="Times New Roman" w:hAnsi="Courier New" w:cs="Courier New"/>
                <w:sz w:val="20"/>
              </w:rPr>
              <w:t>[</w:t>
            </w:r>
            <w:proofErr w:type="spellStart"/>
            <w:r w:rsidRPr="008A4362">
              <w:rPr>
                <w:rFonts w:ascii="Courier New" w:eastAsia="Times New Roman" w:hAnsi="Courier New" w:cs="Courier New"/>
                <w:sz w:val="20"/>
              </w:rPr>
              <w:t>i</w:t>
            </w:r>
            <w:proofErr w:type="spellEnd"/>
            <w:r w:rsidRPr="008A4362">
              <w:rPr>
                <w:rFonts w:ascii="Courier New" w:eastAsia="Times New Roman" w:hAnsi="Courier New" w:cs="Courier New"/>
                <w:sz w:val="20"/>
              </w:rPr>
              <w:t>];</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spellStart"/>
            <w:r w:rsidRPr="008A4362">
              <w:rPr>
                <w:rFonts w:ascii="Courier New" w:eastAsia="Times New Roman" w:hAnsi="Courier New" w:cs="Courier New"/>
                <w:sz w:val="20"/>
              </w:rPr>
              <w:t>i</w:t>
            </w:r>
            <w:proofErr w:type="spellEnd"/>
            <w:r w:rsidRPr="008A4362">
              <w:rPr>
                <w:rFonts w:ascii="Courier New" w:eastAsia="Times New Roman" w:hAnsi="Courier New" w:cs="Courier New"/>
                <w:sz w:val="20"/>
              </w:rPr>
              <w:t>++; //increment index of arrival array</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else</w:t>
            </w:r>
            <w:r w:rsidRPr="008A4362">
              <w:rPr>
                <w:rFonts w:ascii="Times New Roman" w:eastAsia="Times New Roman" w:hAnsi="Times New Roman" w:cs="Times New Roman"/>
                <w:sz w:val="24"/>
                <w:szCs w:val="24"/>
              </w:rPr>
              <w:t xml:space="preserve"> </w:t>
            </w:r>
            <w:r w:rsidRPr="008A4362">
              <w:rPr>
                <w:rFonts w:ascii="Courier New" w:eastAsia="Times New Roman" w:hAnsi="Courier New" w:cs="Courier New"/>
                <w:sz w:val="20"/>
              </w:rPr>
              <w:t>// If event is exit, decrement count</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gramStart"/>
            <w:r w:rsidRPr="008A4362">
              <w:rPr>
                <w:rFonts w:ascii="Courier New" w:eastAsia="Times New Roman" w:hAnsi="Courier New" w:cs="Courier New"/>
                <w:sz w:val="20"/>
              </w:rPr>
              <w:t>{ /</w:t>
            </w:r>
            <w:proofErr w:type="gramEnd"/>
            <w:r w:rsidRPr="008A4362">
              <w:rPr>
                <w:rFonts w:ascii="Courier New" w:eastAsia="Times New Roman" w:hAnsi="Courier New" w:cs="Courier New"/>
                <w:sz w:val="20"/>
              </w:rPr>
              <w:t>/ of guests.</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spellStart"/>
            <w:r w:rsidRPr="008A4362">
              <w:rPr>
                <w:rFonts w:ascii="Courier New" w:eastAsia="Times New Roman" w:hAnsi="Courier New" w:cs="Courier New"/>
                <w:sz w:val="20"/>
              </w:rPr>
              <w:t>guests_in</w:t>
            </w:r>
            <w:proofErr w:type="spellEnd"/>
            <w:r w:rsidRPr="008A4362">
              <w:rPr>
                <w:rFonts w:ascii="Courier New" w:eastAsia="Times New Roman" w:hAnsi="Courier New" w:cs="Courier New"/>
                <w:sz w:val="20"/>
              </w:rPr>
              <w:t>--;</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j++;</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Times New Roman" w:eastAsia="Times New Roman" w:hAnsi="Times New Roman" w:cs="Times New Roman"/>
                <w:sz w:val="24"/>
                <w:szCs w:val="24"/>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spellStart"/>
            <w:r w:rsidRPr="008A4362">
              <w:rPr>
                <w:rFonts w:ascii="Courier New" w:eastAsia="Times New Roman" w:hAnsi="Courier New" w:cs="Courier New"/>
                <w:sz w:val="20"/>
              </w:rPr>
              <w:t>System.out.println</w:t>
            </w:r>
            <w:proofErr w:type="spellEnd"/>
            <w:r w:rsidRPr="008A4362">
              <w:rPr>
                <w:rFonts w:ascii="Courier New" w:eastAsia="Times New Roman" w:hAnsi="Courier New" w:cs="Courier New"/>
                <w:sz w:val="20"/>
              </w:rPr>
              <w:t>("Maximum Number of Guests =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spellStart"/>
            <w:r w:rsidRPr="008A4362">
              <w:rPr>
                <w:rFonts w:ascii="Courier New" w:eastAsia="Times New Roman" w:hAnsi="Courier New" w:cs="Courier New"/>
                <w:sz w:val="20"/>
              </w:rPr>
              <w:t>max_guests</w:t>
            </w:r>
            <w:proofErr w:type="spellEnd"/>
            <w:r w:rsidRPr="008A4362">
              <w:rPr>
                <w:rFonts w:ascii="Courier New" w:eastAsia="Times New Roman" w:hAnsi="Courier New" w:cs="Courier New"/>
                <w:sz w:val="20"/>
              </w:rPr>
              <w:t xml:space="preserve"> + " at time "</w:t>
            </w:r>
            <w:r w:rsidRPr="008A4362">
              <w:rPr>
                <w:rFonts w:ascii="Times New Roman" w:eastAsia="Times New Roman" w:hAnsi="Times New Roman" w:cs="Times New Roman"/>
                <w:sz w:val="24"/>
                <w:szCs w:val="24"/>
              </w:rPr>
              <w:t xml:space="preserve"> </w:t>
            </w:r>
            <w:r w:rsidRPr="008A4362">
              <w:rPr>
                <w:rFonts w:ascii="Courier New" w:eastAsia="Times New Roman" w:hAnsi="Courier New" w:cs="Courier New"/>
                <w:sz w:val="20"/>
              </w:rPr>
              <w:t>+ time);</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Times New Roman" w:eastAsia="Times New Roman" w:hAnsi="Times New Roman" w:cs="Times New Roman"/>
                <w:sz w:val="24"/>
                <w:szCs w:val="24"/>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 Driver program to test above function</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public</w:t>
            </w:r>
            <w:r w:rsidRPr="008A4362">
              <w:rPr>
                <w:rFonts w:ascii="Times New Roman" w:eastAsia="Times New Roman" w:hAnsi="Times New Roman" w:cs="Times New Roman"/>
                <w:sz w:val="24"/>
                <w:szCs w:val="24"/>
              </w:rPr>
              <w:t xml:space="preserve"> </w:t>
            </w:r>
            <w:r w:rsidRPr="008A4362">
              <w:rPr>
                <w:rFonts w:ascii="Courier New" w:eastAsia="Times New Roman" w:hAnsi="Courier New" w:cs="Courier New"/>
                <w:sz w:val="20"/>
              </w:rPr>
              <w:t>static</w:t>
            </w:r>
            <w:r w:rsidRPr="008A4362">
              <w:rPr>
                <w:rFonts w:ascii="Times New Roman" w:eastAsia="Times New Roman" w:hAnsi="Times New Roman" w:cs="Times New Roman"/>
                <w:sz w:val="24"/>
                <w:szCs w:val="24"/>
              </w:rPr>
              <w:t xml:space="preserve"> </w:t>
            </w:r>
            <w:r w:rsidRPr="008A4362">
              <w:rPr>
                <w:rFonts w:ascii="Courier New" w:eastAsia="Times New Roman" w:hAnsi="Courier New" w:cs="Courier New"/>
                <w:sz w:val="20"/>
              </w:rPr>
              <w:t>void</w:t>
            </w:r>
            <w:r w:rsidRPr="008A4362">
              <w:rPr>
                <w:rFonts w:ascii="Times New Roman" w:eastAsia="Times New Roman" w:hAnsi="Times New Roman" w:cs="Times New Roman"/>
                <w:sz w:val="24"/>
                <w:szCs w:val="24"/>
              </w:rPr>
              <w:t xml:space="preserve"> </w:t>
            </w:r>
            <w:r w:rsidRPr="008A4362">
              <w:rPr>
                <w:rFonts w:ascii="Courier New" w:eastAsia="Times New Roman" w:hAnsi="Courier New" w:cs="Courier New"/>
                <w:sz w:val="20"/>
              </w:rPr>
              <w:t xml:space="preserve">main(String[] </w:t>
            </w:r>
            <w:proofErr w:type="spellStart"/>
            <w:r w:rsidRPr="008A4362">
              <w:rPr>
                <w:rFonts w:ascii="Courier New" w:eastAsia="Times New Roman" w:hAnsi="Courier New" w:cs="Courier New"/>
                <w:sz w:val="20"/>
              </w:rPr>
              <w:t>args</w:t>
            </w:r>
            <w:proofErr w:type="spellEnd"/>
            <w:r w:rsidRPr="008A4362">
              <w:rPr>
                <w:rFonts w:ascii="Courier New" w:eastAsia="Times New Roman" w:hAnsi="Courier New" w:cs="Courier New"/>
                <w:sz w:val="20"/>
              </w:rPr>
              <w:t>)</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spellStart"/>
            <w:r w:rsidRPr="008A4362">
              <w:rPr>
                <w:rFonts w:ascii="Courier New" w:eastAsia="Times New Roman" w:hAnsi="Courier New" w:cs="Courier New"/>
                <w:sz w:val="20"/>
              </w:rPr>
              <w:t>int</w:t>
            </w:r>
            <w:proofErr w:type="spellEnd"/>
            <w:r w:rsidRPr="008A4362">
              <w:rPr>
                <w:rFonts w:ascii="Times New Roman" w:eastAsia="Times New Roman" w:hAnsi="Times New Roman" w:cs="Times New Roman"/>
                <w:sz w:val="24"/>
                <w:szCs w:val="24"/>
              </w:rPr>
              <w:t xml:space="preserve"> </w:t>
            </w:r>
            <w:proofErr w:type="spellStart"/>
            <w:r w:rsidRPr="008A4362">
              <w:rPr>
                <w:rFonts w:ascii="Courier New" w:eastAsia="Times New Roman" w:hAnsi="Courier New" w:cs="Courier New"/>
                <w:sz w:val="20"/>
              </w:rPr>
              <w:t>arrl</w:t>
            </w:r>
            <w:proofErr w:type="spellEnd"/>
            <w:r w:rsidRPr="008A4362">
              <w:rPr>
                <w:rFonts w:ascii="Courier New" w:eastAsia="Times New Roman" w:hAnsi="Courier New" w:cs="Courier New"/>
                <w:sz w:val="20"/>
              </w:rPr>
              <w:t>[] = {1, 2, 10, 5, 5};</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spellStart"/>
            <w:r w:rsidRPr="008A4362">
              <w:rPr>
                <w:rFonts w:ascii="Courier New" w:eastAsia="Times New Roman" w:hAnsi="Courier New" w:cs="Courier New"/>
                <w:sz w:val="20"/>
              </w:rPr>
              <w:t>int</w:t>
            </w:r>
            <w:proofErr w:type="spellEnd"/>
            <w:r w:rsidRPr="008A4362">
              <w:rPr>
                <w:rFonts w:ascii="Times New Roman" w:eastAsia="Times New Roman" w:hAnsi="Times New Roman" w:cs="Times New Roman"/>
                <w:sz w:val="24"/>
                <w:szCs w:val="24"/>
              </w:rPr>
              <w:t xml:space="preserve"> </w:t>
            </w:r>
            <w:r w:rsidRPr="008A4362">
              <w:rPr>
                <w:rFonts w:ascii="Courier New" w:eastAsia="Times New Roman" w:hAnsi="Courier New" w:cs="Courier New"/>
                <w:sz w:val="20"/>
              </w:rPr>
              <w:t>exit[] = {4, 5, 12, 9, 12};</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spellStart"/>
            <w:r w:rsidRPr="008A4362">
              <w:rPr>
                <w:rFonts w:ascii="Courier New" w:eastAsia="Times New Roman" w:hAnsi="Courier New" w:cs="Courier New"/>
                <w:sz w:val="20"/>
              </w:rPr>
              <w:t>int</w:t>
            </w:r>
            <w:proofErr w:type="spellEnd"/>
            <w:r w:rsidRPr="008A4362">
              <w:rPr>
                <w:rFonts w:ascii="Times New Roman" w:eastAsia="Times New Roman" w:hAnsi="Times New Roman" w:cs="Times New Roman"/>
                <w:sz w:val="24"/>
                <w:szCs w:val="24"/>
              </w:rPr>
              <w:t xml:space="preserve"> </w:t>
            </w:r>
            <w:r w:rsidRPr="008A4362">
              <w:rPr>
                <w:rFonts w:ascii="Courier New" w:eastAsia="Times New Roman" w:hAnsi="Courier New" w:cs="Courier New"/>
                <w:sz w:val="20"/>
              </w:rPr>
              <w:t xml:space="preserve">n = </w:t>
            </w:r>
            <w:proofErr w:type="spellStart"/>
            <w:r w:rsidRPr="008A4362">
              <w:rPr>
                <w:rFonts w:ascii="Courier New" w:eastAsia="Times New Roman" w:hAnsi="Courier New" w:cs="Courier New"/>
                <w:sz w:val="20"/>
              </w:rPr>
              <w:t>arrl.length</w:t>
            </w:r>
            <w:proofErr w:type="spellEnd"/>
            <w:r w:rsidRPr="008A4362">
              <w:rPr>
                <w:rFonts w:ascii="Courier New" w:eastAsia="Times New Roman" w:hAnsi="Courier New" w:cs="Courier New"/>
                <w:sz w:val="20"/>
              </w:rPr>
              <w:t>;</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roofErr w:type="spellStart"/>
            <w:r w:rsidRPr="008A4362">
              <w:rPr>
                <w:rFonts w:ascii="Courier New" w:eastAsia="Times New Roman" w:hAnsi="Courier New" w:cs="Courier New"/>
                <w:sz w:val="20"/>
              </w:rPr>
              <w:t>findMaxGuests</w:t>
            </w:r>
            <w:proofErr w:type="spellEnd"/>
            <w:r w:rsidRPr="008A4362">
              <w:rPr>
                <w:rFonts w:ascii="Courier New" w:eastAsia="Times New Roman" w:hAnsi="Courier New" w:cs="Courier New"/>
                <w:sz w:val="20"/>
              </w:rPr>
              <w:t>(</w:t>
            </w:r>
            <w:proofErr w:type="spellStart"/>
            <w:r w:rsidRPr="008A4362">
              <w:rPr>
                <w:rFonts w:ascii="Courier New" w:eastAsia="Times New Roman" w:hAnsi="Courier New" w:cs="Courier New"/>
                <w:sz w:val="20"/>
              </w:rPr>
              <w:t>arrl</w:t>
            </w:r>
            <w:proofErr w:type="spellEnd"/>
            <w:r w:rsidRPr="008A4362">
              <w:rPr>
                <w:rFonts w:ascii="Courier New" w:eastAsia="Times New Roman" w:hAnsi="Courier New" w:cs="Courier New"/>
                <w:sz w:val="20"/>
              </w:rPr>
              <w:t>, exit, n);</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    }</w:t>
            </w: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Courier New" w:eastAsia="Times New Roman" w:hAnsi="Courier New" w:cs="Courier New"/>
                <w:sz w:val="20"/>
              </w:rPr>
              <w:t>}</w:t>
            </w:r>
          </w:p>
        </w:tc>
      </w:tr>
    </w:tbl>
    <w:p w:rsidR="0081088A" w:rsidRDefault="0081088A" w:rsidP="003F0D6D">
      <w:pPr>
        <w:pStyle w:val="NormalWeb"/>
        <w:shd w:val="clear" w:color="auto" w:fill="FFFFFF"/>
        <w:spacing w:before="0" w:beforeAutospacing="0" w:after="390" w:afterAutospacing="0"/>
        <w:rPr>
          <w:rFonts w:ascii="Arial" w:hAnsi="Arial" w:cs="Arial"/>
          <w:color w:val="666666"/>
        </w:rPr>
      </w:pPr>
    </w:p>
    <w:p w:rsidR="008A4362" w:rsidRPr="008A4362" w:rsidRDefault="008A4362" w:rsidP="008A4362">
      <w:pPr>
        <w:spacing w:after="0" w:line="240" w:lineRule="auto"/>
        <w:rPr>
          <w:rFonts w:ascii="Times New Roman" w:eastAsia="Times New Roman" w:hAnsi="Times New Roman" w:cs="Times New Roman"/>
          <w:sz w:val="24"/>
          <w:szCs w:val="24"/>
        </w:rPr>
      </w:pPr>
      <w:r w:rsidRPr="008A4362">
        <w:rPr>
          <w:rFonts w:ascii="Helvetica" w:eastAsia="Times New Roman" w:hAnsi="Helvetica" w:cs="Helvetica"/>
          <w:color w:val="000000"/>
          <w:sz w:val="20"/>
          <w:szCs w:val="20"/>
          <w:shd w:val="clear" w:color="auto" w:fill="FFFFFF"/>
        </w:rPr>
        <w:lastRenderedPageBreak/>
        <w:t>Output:</w:t>
      </w:r>
    </w:p>
    <w:p w:rsidR="008A4362" w:rsidRPr="008A4362" w:rsidRDefault="008A4362" w:rsidP="008A436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A4362">
        <w:rPr>
          <w:rFonts w:ascii="Consolas" w:eastAsia="Times New Roman" w:hAnsi="Consolas" w:cs="Consolas"/>
          <w:color w:val="000000"/>
          <w:sz w:val="18"/>
          <w:szCs w:val="18"/>
        </w:rPr>
        <w:t>Maximum Number of Guests = 3 at time 5</w:t>
      </w:r>
    </w:p>
    <w:p w:rsidR="008A4362" w:rsidRPr="008A4362" w:rsidRDefault="008A4362" w:rsidP="008A4362">
      <w:pPr>
        <w:shd w:val="clear" w:color="auto" w:fill="FFFFFF"/>
        <w:spacing w:after="150" w:line="240" w:lineRule="auto"/>
        <w:jc w:val="both"/>
        <w:textAlignment w:val="baseline"/>
        <w:rPr>
          <w:rFonts w:ascii="Helvetica" w:eastAsia="Times New Roman" w:hAnsi="Helvetica" w:cs="Helvetica"/>
          <w:color w:val="000000"/>
          <w:sz w:val="24"/>
          <w:szCs w:val="24"/>
        </w:rPr>
      </w:pPr>
      <w:r w:rsidRPr="008A4362">
        <w:rPr>
          <w:rFonts w:ascii="Helvetica" w:eastAsia="Times New Roman" w:hAnsi="Helvetica" w:cs="Helvetica"/>
          <w:color w:val="000000"/>
          <w:sz w:val="24"/>
          <w:szCs w:val="24"/>
        </w:rPr>
        <w:t xml:space="preserve">Time Complexity of this method is </w:t>
      </w:r>
      <w:proofErr w:type="gramStart"/>
      <w:r w:rsidRPr="008A4362">
        <w:rPr>
          <w:rFonts w:ascii="Helvetica" w:eastAsia="Times New Roman" w:hAnsi="Helvetica" w:cs="Helvetica"/>
          <w:color w:val="000000"/>
          <w:sz w:val="24"/>
          <w:szCs w:val="24"/>
        </w:rPr>
        <w:t>O(</w:t>
      </w:r>
      <w:proofErr w:type="spellStart"/>
      <w:proofErr w:type="gramEnd"/>
      <w:r w:rsidRPr="008A4362">
        <w:rPr>
          <w:rFonts w:ascii="Helvetica" w:eastAsia="Times New Roman" w:hAnsi="Helvetica" w:cs="Helvetica"/>
          <w:color w:val="000000"/>
          <w:sz w:val="24"/>
          <w:szCs w:val="24"/>
        </w:rPr>
        <w:t>nLogn</w:t>
      </w:r>
      <w:proofErr w:type="spellEnd"/>
      <w:r w:rsidRPr="008A4362">
        <w:rPr>
          <w:rFonts w:ascii="Helvetica" w:eastAsia="Times New Roman" w:hAnsi="Helvetica" w:cs="Helvetica"/>
          <w:color w:val="000000"/>
          <w:sz w:val="24"/>
          <w:szCs w:val="24"/>
        </w:rPr>
        <w:t>).</w:t>
      </w:r>
    </w:p>
    <w:p w:rsidR="008A4362" w:rsidRPr="008A4362" w:rsidRDefault="008A4362" w:rsidP="008A4362">
      <w:pPr>
        <w:shd w:val="clear" w:color="auto" w:fill="FFFFFF"/>
        <w:spacing w:after="150" w:line="240" w:lineRule="auto"/>
        <w:jc w:val="both"/>
        <w:textAlignment w:val="baseline"/>
        <w:rPr>
          <w:rFonts w:ascii="Helvetica" w:eastAsia="Times New Roman" w:hAnsi="Helvetica" w:cs="Helvetica"/>
          <w:color w:val="000000"/>
          <w:sz w:val="24"/>
          <w:szCs w:val="24"/>
        </w:rPr>
      </w:pPr>
      <w:r w:rsidRPr="008A4362">
        <w:rPr>
          <w:rFonts w:ascii="Helvetica" w:eastAsia="Times New Roman" w:hAnsi="Helvetica" w:cs="Helvetica"/>
          <w:color w:val="000000"/>
          <w:sz w:val="24"/>
          <w:szCs w:val="24"/>
        </w:rPr>
        <w:t xml:space="preserve">Thanks to </w:t>
      </w:r>
      <w:proofErr w:type="spellStart"/>
      <w:r w:rsidRPr="008A4362">
        <w:rPr>
          <w:rFonts w:ascii="Helvetica" w:eastAsia="Times New Roman" w:hAnsi="Helvetica" w:cs="Helvetica"/>
          <w:color w:val="000000"/>
          <w:sz w:val="24"/>
          <w:szCs w:val="24"/>
        </w:rPr>
        <w:t>Gaurav</w:t>
      </w:r>
      <w:proofErr w:type="spellEnd"/>
      <w:r w:rsidRPr="008A4362">
        <w:rPr>
          <w:rFonts w:ascii="Helvetica" w:eastAsia="Times New Roman" w:hAnsi="Helvetica" w:cs="Helvetica"/>
          <w:color w:val="000000"/>
          <w:sz w:val="24"/>
          <w:szCs w:val="24"/>
        </w:rPr>
        <w:t xml:space="preserve"> </w:t>
      </w:r>
      <w:proofErr w:type="spellStart"/>
      <w:r w:rsidRPr="008A4362">
        <w:rPr>
          <w:rFonts w:ascii="Helvetica" w:eastAsia="Times New Roman" w:hAnsi="Helvetica" w:cs="Helvetica"/>
          <w:color w:val="000000"/>
          <w:sz w:val="24"/>
          <w:szCs w:val="24"/>
        </w:rPr>
        <w:t>Ahirwar</w:t>
      </w:r>
      <w:proofErr w:type="spellEnd"/>
      <w:r w:rsidRPr="008A4362">
        <w:rPr>
          <w:rFonts w:ascii="Helvetica" w:eastAsia="Times New Roman" w:hAnsi="Helvetica" w:cs="Helvetica"/>
          <w:color w:val="000000"/>
          <w:sz w:val="24"/>
          <w:szCs w:val="24"/>
        </w:rPr>
        <w:t xml:space="preserve"> for suggesting this method.</w:t>
      </w:r>
    </w:p>
    <w:p w:rsidR="00EA7C1E" w:rsidRDefault="00EA7C1E" w:rsidP="00EA7C1E">
      <w:pPr>
        <w:pStyle w:val="Heading1"/>
        <w:spacing w:before="0" w:beforeAutospacing="0" w:after="75" w:afterAutospacing="0"/>
        <w:textAlignment w:val="baseline"/>
        <w:rPr>
          <w:b w:val="0"/>
          <w:bCs w:val="0"/>
          <w:sz w:val="42"/>
          <w:szCs w:val="42"/>
        </w:rPr>
      </w:pPr>
      <w:r>
        <w:rPr>
          <w:b w:val="0"/>
          <w:bCs w:val="0"/>
          <w:sz w:val="42"/>
          <w:szCs w:val="42"/>
        </w:rPr>
        <w:t xml:space="preserve">Longest palindrome subsequence with </w:t>
      </w:r>
      <w:proofErr w:type="gramStart"/>
      <w:r>
        <w:rPr>
          <w:b w:val="0"/>
          <w:bCs w:val="0"/>
          <w:sz w:val="42"/>
          <w:szCs w:val="42"/>
        </w:rPr>
        <w:t>O(</w:t>
      </w:r>
      <w:proofErr w:type="gramEnd"/>
      <w:r>
        <w:rPr>
          <w:b w:val="0"/>
          <w:bCs w:val="0"/>
          <w:sz w:val="42"/>
          <w:szCs w:val="42"/>
        </w:rPr>
        <w:t>n) space</w:t>
      </w:r>
    </w:p>
    <w:p w:rsidR="00EA7C1E" w:rsidRDefault="00EA7C1E" w:rsidP="00EA7C1E">
      <w:pPr>
        <w:textAlignment w:val="baseline"/>
        <w:rPr>
          <w:sz w:val="16"/>
          <w:szCs w:val="16"/>
        </w:rPr>
      </w:pPr>
      <w:hyperlink r:id="rId12" w:tooltip="Medium" w:history="1">
        <w:r>
          <w:rPr>
            <w:rStyle w:val="articlerating"/>
            <w:b/>
            <w:bCs/>
            <w:color w:val="FFFFFF"/>
            <w:sz w:val="30"/>
            <w:szCs w:val="30"/>
            <w:bdr w:val="none" w:sz="0" w:space="0" w:color="auto" w:frame="1"/>
            <w:shd w:val="clear" w:color="auto" w:fill="F8CC1B"/>
          </w:rPr>
          <w:t>3.3</w:t>
        </w:r>
      </w:hyperlink>
    </w:p>
    <w:p w:rsidR="00EA7C1E" w:rsidRDefault="00EA7C1E" w:rsidP="00EA7C1E">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Given a sequence, find the length of the longest </w:t>
      </w:r>
      <w:proofErr w:type="spellStart"/>
      <w:r>
        <w:rPr>
          <w:rFonts w:ascii="Helvetica" w:hAnsi="Helvetica" w:cs="Helvetica"/>
          <w:color w:val="000000"/>
          <w:sz w:val="20"/>
          <w:szCs w:val="20"/>
        </w:rPr>
        <w:t>palindromic</w:t>
      </w:r>
      <w:proofErr w:type="spellEnd"/>
      <w:r>
        <w:rPr>
          <w:rFonts w:ascii="Helvetica" w:hAnsi="Helvetica" w:cs="Helvetica"/>
          <w:color w:val="000000"/>
          <w:sz w:val="20"/>
          <w:szCs w:val="20"/>
        </w:rPr>
        <w:t xml:space="preserve"> subsequence in it.</w:t>
      </w:r>
    </w:p>
    <w:p w:rsidR="00EA7C1E" w:rsidRDefault="00EA7C1E" w:rsidP="00EA7C1E">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2857500" cy="1190625"/>
            <wp:effectExtent l="19050" t="0" r="0" b="0"/>
            <wp:docPr id="5" name="Picture 2" descr="longest-palindromic-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gest-palindromic-subsequence"/>
                    <pic:cNvPicPr>
                      <a:picLocks noChangeAspect="1" noChangeArrowheads="1"/>
                    </pic:cNvPicPr>
                  </pic:nvPicPr>
                  <pic:blipFill>
                    <a:blip r:embed="rId13"/>
                    <a:srcRect/>
                    <a:stretch>
                      <a:fillRect/>
                    </a:stretch>
                  </pic:blipFill>
                  <pic:spPr bwMode="auto">
                    <a:xfrm>
                      <a:off x="0" y="0"/>
                      <a:ext cx="2857500" cy="1190625"/>
                    </a:xfrm>
                    <a:prstGeom prst="rect">
                      <a:avLst/>
                    </a:prstGeom>
                    <a:noFill/>
                    <a:ln w="9525">
                      <a:noFill/>
                      <a:miter lim="800000"/>
                      <a:headEnd/>
                      <a:tailEnd/>
                    </a:ln>
                  </pic:spPr>
                </pic:pic>
              </a:graphicData>
            </a:graphic>
          </wp:inline>
        </w:drawing>
      </w:r>
    </w:p>
    <w:p w:rsidR="00EA7C1E" w:rsidRDefault="00EA7C1E" w:rsidP="00EA7C1E">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More examples</w:t>
      </w:r>
    </w:p>
    <w:p w:rsidR="00EA7C1E" w:rsidRDefault="00EA7C1E" w:rsidP="00EA7C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abbaab</w:t>
      </w:r>
      <w:proofErr w:type="spellEnd"/>
    </w:p>
    <w:p w:rsidR="00EA7C1E" w:rsidRDefault="00EA7C1E" w:rsidP="00EA7C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4</w:t>
      </w:r>
    </w:p>
    <w:p w:rsidR="00EA7C1E" w:rsidRDefault="00EA7C1E" w:rsidP="00EA7C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EA7C1E" w:rsidRDefault="00EA7C1E" w:rsidP="00EA7C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Input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geeksforgeeks</w:t>
      </w:r>
      <w:proofErr w:type="spellEnd"/>
    </w:p>
    <w:p w:rsidR="00EA7C1E" w:rsidRDefault="00EA7C1E" w:rsidP="00EA7C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Output :</w:t>
      </w:r>
      <w:proofErr w:type="gramEnd"/>
      <w:r>
        <w:rPr>
          <w:rFonts w:ascii="Consolas" w:hAnsi="Consolas" w:cs="Consolas"/>
          <w:color w:val="000000"/>
          <w:sz w:val="18"/>
          <w:szCs w:val="18"/>
        </w:rPr>
        <w:t xml:space="preserve"> 5</w:t>
      </w:r>
    </w:p>
    <w:p w:rsidR="00EA7C1E" w:rsidRDefault="00EA7C1E" w:rsidP="00EA7C1E">
      <w:pPr>
        <w:pStyle w:val="Heading2"/>
        <w:shd w:val="clear" w:color="auto" w:fill="FFFFFF"/>
        <w:spacing w:before="0"/>
        <w:jc w:val="both"/>
        <w:textAlignment w:val="baseline"/>
        <w:rPr>
          <w:rFonts w:ascii="Helvetica" w:hAnsi="Helvetica" w:cs="Helvetica"/>
          <w:color w:val="000000"/>
          <w:sz w:val="27"/>
          <w:szCs w:val="27"/>
        </w:rPr>
      </w:pPr>
      <w:hyperlink r:id="rId14" w:history="1">
        <w:proofErr w:type="gramStart"/>
        <w:r>
          <w:rPr>
            <w:rStyle w:val="Hyperlink"/>
            <w:rFonts w:ascii="Helvetica" w:hAnsi="Helvetica" w:cs="Helvetica"/>
            <w:color w:val="EC4E20"/>
            <w:sz w:val="27"/>
            <w:szCs w:val="27"/>
            <w:bdr w:val="none" w:sz="0" w:space="0" w:color="auto" w:frame="1"/>
          </w:rPr>
          <w:t>Recommended: Please try your approach on </w:t>
        </w:r>
        <w:r>
          <w:rPr>
            <w:rStyle w:val="Hyperlink"/>
            <w:rFonts w:ascii="Helvetica" w:hAnsi="Helvetica" w:cs="Helvetica"/>
            <w:i/>
            <w:iCs/>
            <w:color w:val="EC4E20"/>
            <w:sz w:val="27"/>
            <w:szCs w:val="27"/>
            <w:bdr w:val="none" w:sz="0" w:space="0" w:color="auto" w:frame="1"/>
          </w:rPr>
          <w:t>{IDE}</w:t>
        </w:r>
        <w:r>
          <w:rPr>
            <w:rStyle w:val="Hyperlink"/>
            <w:rFonts w:ascii="Helvetica" w:hAnsi="Helvetica" w:cs="Helvetica"/>
            <w:color w:val="EC4E20"/>
            <w:sz w:val="27"/>
            <w:szCs w:val="27"/>
            <w:bdr w:val="none" w:sz="0" w:space="0" w:color="auto" w:frame="1"/>
          </w:rPr>
          <w:t> first, before moving on to the solution.</w:t>
        </w:r>
        <w:proofErr w:type="gramEnd"/>
      </w:hyperlink>
    </w:p>
    <w:p w:rsidR="00EA7C1E" w:rsidRDefault="00EA7C1E" w:rsidP="00EA7C1E">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We have discussed a </w:t>
      </w:r>
      <w:hyperlink r:id="rId15" w:history="1">
        <w:r>
          <w:rPr>
            <w:rStyle w:val="Hyperlink"/>
            <w:rFonts w:ascii="Helvetica" w:eastAsiaTheme="majorEastAsia" w:hAnsi="Helvetica" w:cs="Helvetica"/>
            <w:color w:val="EC4E20"/>
            <w:sz w:val="23"/>
            <w:szCs w:val="23"/>
            <w:bdr w:val="none" w:sz="0" w:space="0" w:color="auto" w:frame="1"/>
          </w:rPr>
          <w:t xml:space="preserve">Dynamic Programming solution for Longest </w:t>
        </w:r>
        <w:proofErr w:type="spellStart"/>
        <w:r>
          <w:rPr>
            <w:rStyle w:val="Hyperlink"/>
            <w:rFonts w:ascii="Helvetica" w:eastAsiaTheme="majorEastAsia" w:hAnsi="Helvetica" w:cs="Helvetica"/>
            <w:color w:val="EC4E20"/>
            <w:sz w:val="23"/>
            <w:szCs w:val="23"/>
            <w:bdr w:val="none" w:sz="0" w:space="0" w:color="auto" w:frame="1"/>
          </w:rPr>
          <w:t>Palindromic</w:t>
        </w:r>
        <w:proofErr w:type="spellEnd"/>
        <w:r>
          <w:rPr>
            <w:rStyle w:val="Hyperlink"/>
            <w:rFonts w:ascii="Helvetica" w:eastAsiaTheme="majorEastAsia" w:hAnsi="Helvetica" w:cs="Helvetica"/>
            <w:color w:val="EC4E20"/>
            <w:sz w:val="23"/>
            <w:szCs w:val="23"/>
            <w:bdr w:val="none" w:sz="0" w:space="0" w:color="auto" w:frame="1"/>
          </w:rPr>
          <w:t xml:space="preserve"> Subsequence </w:t>
        </w:r>
      </w:hyperlink>
      <w:r>
        <w:rPr>
          <w:rFonts w:ascii="Helvetica" w:hAnsi="Helvetica" w:cs="Helvetica"/>
          <w:color w:val="000000"/>
          <w:sz w:val="20"/>
          <w:szCs w:val="20"/>
        </w:rPr>
        <w:t>which is based on below recursive formula.</w:t>
      </w:r>
    </w:p>
    <w:p w:rsidR="00EA7C1E" w:rsidRDefault="00EA7C1E" w:rsidP="00EA7C1E">
      <w:pPr>
        <w:pStyle w:val="NormalWeb"/>
        <w:shd w:val="clear" w:color="auto" w:fill="FAFAFA"/>
        <w:spacing w:before="0" w:beforeAutospacing="0" w:after="150" w:afterAutospacing="0"/>
        <w:jc w:val="both"/>
        <w:textAlignment w:val="baseline"/>
        <w:rPr>
          <w:rFonts w:ascii="Helvetica" w:hAnsi="Helvetica" w:cs="Helvetica"/>
          <w:i/>
          <w:iCs/>
          <w:color w:val="000000"/>
          <w:sz w:val="20"/>
          <w:szCs w:val="20"/>
        </w:rPr>
      </w:pPr>
      <w:r>
        <w:rPr>
          <w:rFonts w:ascii="Helvetica" w:hAnsi="Helvetica" w:cs="Helvetica"/>
          <w:i/>
          <w:iCs/>
          <w:color w:val="000000"/>
          <w:sz w:val="20"/>
          <w:szCs w:val="20"/>
        </w:rPr>
        <w:t>// Every single character is a palindrome of length 1</w:t>
      </w:r>
      <w:r>
        <w:rPr>
          <w:rFonts w:ascii="Helvetica" w:hAnsi="Helvetica" w:cs="Helvetica"/>
          <w:i/>
          <w:iCs/>
          <w:color w:val="000000"/>
          <w:sz w:val="20"/>
          <w:szCs w:val="20"/>
        </w:rPr>
        <w:br/>
      </w:r>
      <w:proofErr w:type="gramStart"/>
      <w:r>
        <w:rPr>
          <w:rFonts w:ascii="Helvetica" w:hAnsi="Helvetica" w:cs="Helvetica"/>
          <w:i/>
          <w:iCs/>
          <w:color w:val="000000"/>
          <w:sz w:val="20"/>
          <w:szCs w:val="20"/>
        </w:rPr>
        <w:t>L(</w:t>
      </w:r>
      <w:proofErr w:type="spellStart"/>
      <w:proofErr w:type="gramEnd"/>
      <w:r>
        <w:rPr>
          <w:rFonts w:ascii="Helvetica" w:hAnsi="Helvetica" w:cs="Helvetica"/>
          <w:i/>
          <w:iCs/>
          <w:color w:val="000000"/>
          <w:sz w:val="20"/>
          <w:szCs w:val="20"/>
        </w:rPr>
        <w:t>i</w:t>
      </w:r>
      <w:proofErr w:type="spellEnd"/>
      <w:r>
        <w:rPr>
          <w:rFonts w:ascii="Helvetica" w:hAnsi="Helvetica" w:cs="Helvetica"/>
          <w:i/>
          <w:iCs/>
          <w:color w:val="000000"/>
          <w:sz w:val="20"/>
          <w:szCs w:val="20"/>
        </w:rPr>
        <w:t xml:space="preserve">, </w:t>
      </w:r>
      <w:proofErr w:type="spellStart"/>
      <w:r>
        <w:rPr>
          <w:rFonts w:ascii="Helvetica" w:hAnsi="Helvetica" w:cs="Helvetica"/>
          <w:i/>
          <w:iCs/>
          <w:color w:val="000000"/>
          <w:sz w:val="20"/>
          <w:szCs w:val="20"/>
        </w:rPr>
        <w:t>i</w:t>
      </w:r>
      <w:proofErr w:type="spellEnd"/>
      <w:r>
        <w:rPr>
          <w:rFonts w:ascii="Helvetica" w:hAnsi="Helvetica" w:cs="Helvetica"/>
          <w:i/>
          <w:iCs/>
          <w:color w:val="000000"/>
          <w:sz w:val="20"/>
          <w:szCs w:val="20"/>
        </w:rPr>
        <w:t xml:space="preserve">) = 1 for all indexes </w:t>
      </w:r>
      <w:proofErr w:type="spellStart"/>
      <w:r>
        <w:rPr>
          <w:rFonts w:ascii="Helvetica" w:hAnsi="Helvetica" w:cs="Helvetica"/>
          <w:i/>
          <w:iCs/>
          <w:color w:val="000000"/>
          <w:sz w:val="20"/>
          <w:szCs w:val="20"/>
        </w:rPr>
        <w:t>i</w:t>
      </w:r>
      <w:proofErr w:type="spellEnd"/>
      <w:r>
        <w:rPr>
          <w:rFonts w:ascii="Helvetica" w:hAnsi="Helvetica" w:cs="Helvetica"/>
          <w:i/>
          <w:iCs/>
          <w:color w:val="000000"/>
          <w:sz w:val="20"/>
          <w:szCs w:val="20"/>
        </w:rPr>
        <w:t xml:space="preserve"> in given sequence</w:t>
      </w:r>
    </w:p>
    <w:p w:rsidR="00EA7C1E" w:rsidRDefault="00EA7C1E" w:rsidP="00EA7C1E">
      <w:pPr>
        <w:pStyle w:val="NormalWeb"/>
        <w:shd w:val="clear" w:color="auto" w:fill="FAFAFA"/>
        <w:spacing w:before="0" w:beforeAutospacing="0" w:after="150" w:afterAutospacing="0"/>
        <w:jc w:val="both"/>
        <w:textAlignment w:val="baseline"/>
        <w:rPr>
          <w:rFonts w:ascii="Helvetica" w:hAnsi="Helvetica" w:cs="Helvetica"/>
          <w:i/>
          <w:iCs/>
          <w:color w:val="000000"/>
          <w:sz w:val="20"/>
          <w:szCs w:val="20"/>
        </w:rPr>
      </w:pPr>
      <w:r>
        <w:rPr>
          <w:rFonts w:ascii="Helvetica" w:hAnsi="Helvetica" w:cs="Helvetica"/>
          <w:i/>
          <w:iCs/>
          <w:color w:val="000000"/>
          <w:sz w:val="20"/>
          <w:szCs w:val="20"/>
        </w:rPr>
        <w:t>// IF first and last characters are not same</w:t>
      </w:r>
      <w:r>
        <w:rPr>
          <w:rFonts w:ascii="Helvetica" w:hAnsi="Helvetica" w:cs="Helvetica"/>
          <w:i/>
          <w:iCs/>
          <w:color w:val="000000"/>
          <w:sz w:val="20"/>
          <w:szCs w:val="20"/>
        </w:rPr>
        <w:br/>
        <w:t>If (X[</w:t>
      </w:r>
      <w:proofErr w:type="spellStart"/>
      <w:r>
        <w:rPr>
          <w:rFonts w:ascii="Helvetica" w:hAnsi="Helvetica" w:cs="Helvetica"/>
          <w:i/>
          <w:iCs/>
          <w:color w:val="000000"/>
          <w:sz w:val="20"/>
          <w:szCs w:val="20"/>
        </w:rPr>
        <w:t>i</w:t>
      </w:r>
      <w:proofErr w:type="spellEnd"/>
      <w:proofErr w:type="gramStart"/>
      <w:r>
        <w:rPr>
          <w:rFonts w:ascii="Helvetica" w:hAnsi="Helvetica" w:cs="Helvetica"/>
          <w:i/>
          <w:iCs/>
          <w:color w:val="000000"/>
          <w:sz w:val="20"/>
          <w:szCs w:val="20"/>
        </w:rPr>
        <w:t>] !</w:t>
      </w:r>
      <w:proofErr w:type="gramEnd"/>
      <w:r>
        <w:rPr>
          <w:rFonts w:ascii="Helvetica" w:hAnsi="Helvetica" w:cs="Helvetica"/>
          <w:i/>
          <w:iCs/>
          <w:color w:val="000000"/>
          <w:sz w:val="20"/>
          <w:szCs w:val="20"/>
        </w:rPr>
        <w:t>= X[j]) L(</w:t>
      </w:r>
      <w:proofErr w:type="spellStart"/>
      <w:r>
        <w:rPr>
          <w:rFonts w:ascii="Helvetica" w:hAnsi="Helvetica" w:cs="Helvetica"/>
          <w:i/>
          <w:iCs/>
          <w:color w:val="000000"/>
          <w:sz w:val="20"/>
          <w:szCs w:val="20"/>
        </w:rPr>
        <w:t>i</w:t>
      </w:r>
      <w:proofErr w:type="spellEnd"/>
      <w:r>
        <w:rPr>
          <w:rFonts w:ascii="Helvetica" w:hAnsi="Helvetica" w:cs="Helvetica"/>
          <w:i/>
          <w:iCs/>
          <w:color w:val="000000"/>
          <w:sz w:val="20"/>
          <w:szCs w:val="20"/>
        </w:rPr>
        <w:t>, j) = max{L(</w:t>
      </w:r>
      <w:proofErr w:type="spellStart"/>
      <w:r>
        <w:rPr>
          <w:rFonts w:ascii="Helvetica" w:hAnsi="Helvetica" w:cs="Helvetica"/>
          <w:i/>
          <w:iCs/>
          <w:color w:val="000000"/>
          <w:sz w:val="20"/>
          <w:szCs w:val="20"/>
        </w:rPr>
        <w:t>i</w:t>
      </w:r>
      <w:proofErr w:type="spellEnd"/>
      <w:r>
        <w:rPr>
          <w:rFonts w:ascii="Helvetica" w:hAnsi="Helvetica" w:cs="Helvetica"/>
          <w:i/>
          <w:iCs/>
          <w:color w:val="000000"/>
          <w:sz w:val="20"/>
          <w:szCs w:val="20"/>
        </w:rPr>
        <w:t xml:space="preserve"> + 1, j), L(</w:t>
      </w:r>
      <w:proofErr w:type="spellStart"/>
      <w:r>
        <w:rPr>
          <w:rFonts w:ascii="Helvetica" w:hAnsi="Helvetica" w:cs="Helvetica"/>
          <w:i/>
          <w:iCs/>
          <w:color w:val="000000"/>
          <w:sz w:val="20"/>
          <w:szCs w:val="20"/>
        </w:rPr>
        <w:t>i</w:t>
      </w:r>
      <w:proofErr w:type="spellEnd"/>
      <w:r>
        <w:rPr>
          <w:rFonts w:ascii="Helvetica" w:hAnsi="Helvetica" w:cs="Helvetica"/>
          <w:i/>
          <w:iCs/>
          <w:color w:val="000000"/>
          <w:sz w:val="20"/>
          <w:szCs w:val="20"/>
        </w:rPr>
        <w:t>, j – 1)}</w:t>
      </w:r>
    </w:p>
    <w:p w:rsidR="00EA7C1E" w:rsidRDefault="00EA7C1E" w:rsidP="00EA7C1E">
      <w:pPr>
        <w:pStyle w:val="NormalWeb"/>
        <w:shd w:val="clear" w:color="auto" w:fill="FAFAFA"/>
        <w:spacing w:before="0" w:beforeAutospacing="0" w:after="150" w:afterAutospacing="0"/>
        <w:jc w:val="both"/>
        <w:textAlignment w:val="baseline"/>
        <w:rPr>
          <w:rFonts w:ascii="Helvetica" w:hAnsi="Helvetica" w:cs="Helvetica"/>
          <w:i/>
          <w:iCs/>
          <w:color w:val="000000"/>
          <w:sz w:val="20"/>
          <w:szCs w:val="20"/>
        </w:rPr>
      </w:pPr>
      <w:r>
        <w:rPr>
          <w:rFonts w:ascii="Helvetica" w:hAnsi="Helvetica" w:cs="Helvetica"/>
          <w:i/>
          <w:iCs/>
          <w:color w:val="000000"/>
          <w:sz w:val="20"/>
          <w:szCs w:val="20"/>
        </w:rPr>
        <w:t>// If there are only 2 characters and both are same</w:t>
      </w:r>
      <w:r>
        <w:rPr>
          <w:rFonts w:ascii="Helvetica" w:hAnsi="Helvetica" w:cs="Helvetica"/>
          <w:i/>
          <w:iCs/>
          <w:color w:val="000000"/>
          <w:sz w:val="20"/>
          <w:szCs w:val="20"/>
        </w:rPr>
        <w:br/>
        <w:t xml:space="preserve">Else if (j == </w:t>
      </w:r>
      <w:proofErr w:type="spellStart"/>
      <w:r>
        <w:rPr>
          <w:rFonts w:ascii="Helvetica" w:hAnsi="Helvetica" w:cs="Helvetica"/>
          <w:i/>
          <w:iCs/>
          <w:color w:val="000000"/>
          <w:sz w:val="20"/>
          <w:szCs w:val="20"/>
        </w:rPr>
        <w:t>i</w:t>
      </w:r>
      <w:proofErr w:type="spellEnd"/>
      <w:r>
        <w:rPr>
          <w:rFonts w:ascii="Helvetica" w:hAnsi="Helvetica" w:cs="Helvetica"/>
          <w:i/>
          <w:iCs/>
          <w:color w:val="000000"/>
          <w:sz w:val="20"/>
          <w:szCs w:val="20"/>
        </w:rPr>
        <w:t xml:space="preserve"> + 1) </w:t>
      </w:r>
      <w:proofErr w:type="gramStart"/>
      <w:r>
        <w:rPr>
          <w:rFonts w:ascii="Helvetica" w:hAnsi="Helvetica" w:cs="Helvetica"/>
          <w:i/>
          <w:iCs/>
          <w:color w:val="000000"/>
          <w:sz w:val="20"/>
          <w:szCs w:val="20"/>
        </w:rPr>
        <w:t>L(</w:t>
      </w:r>
      <w:proofErr w:type="spellStart"/>
      <w:proofErr w:type="gramEnd"/>
      <w:r>
        <w:rPr>
          <w:rFonts w:ascii="Helvetica" w:hAnsi="Helvetica" w:cs="Helvetica"/>
          <w:i/>
          <w:iCs/>
          <w:color w:val="000000"/>
          <w:sz w:val="20"/>
          <w:szCs w:val="20"/>
        </w:rPr>
        <w:t>i</w:t>
      </w:r>
      <w:proofErr w:type="spellEnd"/>
      <w:r>
        <w:rPr>
          <w:rFonts w:ascii="Helvetica" w:hAnsi="Helvetica" w:cs="Helvetica"/>
          <w:i/>
          <w:iCs/>
          <w:color w:val="000000"/>
          <w:sz w:val="20"/>
          <w:szCs w:val="20"/>
        </w:rPr>
        <w:t>, j) = 2</w:t>
      </w:r>
    </w:p>
    <w:p w:rsidR="00EA7C1E" w:rsidRDefault="00EA7C1E" w:rsidP="00EA7C1E">
      <w:pPr>
        <w:pStyle w:val="NormalWeb"/>
        <w:shd w:val="clear" w:color="auto" w:fill="FAFAFA"/>
        <w:spacing w:before="0" w:beforeAutospacing="0" w:after="0" w:afterAutospacing="0"/>
        <w:jc w:val="both"/>
        <w:textAlignment w:val="baseline"/>
        <w:rPr>
          <w:rFonts w:ascii="Helvetica" w:hAnsi="Helvetica" w:cs="Helvetica"/>
          <w:i/>
          <w:iCs/>
          <w:color w:val="000000"/>
          <w:sz w:val="20"/>
          <w:szCs w:val="20"/>
        </w:rPr>
      </w:pPr>
      <w:r>
        <w:rPr>
          <w:rFonts w:ascii="Helvetica" w:hAnsi="Helvetica" w:cs="Helvetica"/>
          <w:i/>
          <w:iCs/>
          <w:color w:val="000000"/>
          <w:sz w:val="20"/>
          <w:szCs w:val="20"/>
        </w:rPr>
        <w:t>// If there are more than two characters, and first</w:t>
      </w:r>
      <w:r>
        <w:rPr>
          <w:rFonts w:ascii="Helvetica" w:hAnsi="Helvetica" w:cs="Helvetica"/>
          <w:i/>
          <w:iCs/>
          <w:color w:val="000000"/>
          <w:sz w:val="20"/>
          <w:szCs w:val="20"/>
        </w:rPr>
        <w:br/>
        <w:t>// and last characters are same</w:t>
      </w:r>
      <w:r>
        <w:rPr>
          <w:rFonts w:ascii="Helvetica" w:hAnsi="Helvetica" w:cs="Helvetica"/>
          <w:i/>
          <w:iCs/>
          <w:color w:val="000000"/>
          <w:sz w:val="20"/>
          <w:szCs w:val="20"/>
        </w:rPr>
        <w:br/>
        <w:t xml:space="preserve">Else </w:t>
      </w:r>
      <w:proofErr w:type="gramStart"/>
      <w:r>
        <w:rPr>
          <w:rFonts w:ascii="Helvetica" w:hAnsi="Helvetica" w:cs="Helvetica"/>
          <w:i/>
          <w:iCs/>
          <w:color w:val="000000"/>
          <w:sz w:val="20"/>
          <w:szCs w:val="20"/>
        </w:rPr>
        <w:t>L(</w:t>
      </w:r>
      <w:proofErr w:type="spellStart"/>
      <w:proofErr w:type="gramEnd"/>
      <w:r>
        <w:rPr>
          <w:rFonts w:ascii="Helvetica" w:hAnsi="Helvetica" w:cs="Helvetica"/>
          <w:i/>
          <w:iCs/>
          <w:color w:val="000000"/>
          <w:sz w:val="20"/>
          <w:szCs w:val="20"/>
        </w:rPr>
        <w:t>i</w:t>
      </w:r>
      <w:proofErr w:type="spellEnd"/>
      <w:r>
        <w:rPr>
          <w:rFonts w:ascii="Helvetica" w:hAnsi="Helvetica" w:cs="Helvetica"/>
          <w:i/>
          <w:iCs/>
          <w:color w:val="000000"/>
          <w:sz w:val="20"/>
          <w:szCs w:val="20"/>
        </w:rPr>
        <w:t>, j) = L(</w:t>
      </w:r>
      <w:proofErr w:type="spellStart"/>
      <w:r>
        <w:rPr>
          <w:rFonts w:ascii="Helvetica" w:hAnsi="Helvetica" w:cs="Helvetica"/>
          <w:i/>
          <w:iCs/>
          <w:color w:val="000000"/>
          <w:sz w:val="20"/>
          <w:szCs w:val="20"/>
        </w:rPr>
        <w:t>i</w:t>
      </w:r>
      <w:proofErr w:type="spellEnd"/>
      <w:r>
        <w:rPr>
          <w:rFonts w:ascii="Helvetica" w:hAnsi="Helvetica" w:cs="Helvetica"/>
          <w:i/>
          <w:iCs/>
          <w:color w:val="000000"/>
          <w:sz w:val="20"/>
          <w:szCs w:val="20"/>
        </w:rPr>
        <w:t xml:space="preserve"> + 1, j – 1) + 2</w:t>
      </w:r>
    </w:p>
    <w:p w:rsidR="00EA7C1E" w:rsidRDefault="00EA7C1E" w:rsidP="00EA7C1E">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The solution discussed above takes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n</w:t>
      </w:r>
      <w:r>
        <w:rPr>
          <w:rFonts w:ascii="Helvetica" w:hAnsi="Helvetica" w:cs="Helvetica"/>
          <w:color w:val="000000"/>
          <w:sz w:val="17"/>
          <w:szCs w:val="17"/>
          <w:bdr w:val="none" w:sz="0" w:space="0" w:color="auto" w:frame="1"/>
          <w:vertAlign w:val="superscript"/>
        </w:rPr>
        <w:t>2</w:t>
      </w:r>
      <w:r>
        <w:rPr>
          <w:rFonts w:ascii="Helvetica" w:hAnsi="Helvetica" w:cs="Helvetica"/>
          <w:color w:val="000000"/>
          <w:sz w:val="20"/>
          <w:szCs w:val="20"/>
        </w:rPr>
        <w:t xml:space="preserve">) extra space. In this post a space optimized solution is discussed that requires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 xml:space="preserve">n) extra space. The idea is to create a one dimensional array </w:t>
      </w:r>
      <w:proofErr w:type="gramStart"/>
      <w:r>
        <w:rPr>
          <w:rFonts w:ascii="Helvetica" w:hAnsi="Helvetica" w:cs="Helvetica"/>
          <w:color w:val="000000"/>
          <w:sz w:val="20"/>
          <w:szCs w:val="20"/>
        </w:rPr>
        <w:t>a[</w:t>
      </w:r>
      <w:proofErr w:type="gramEnd"/>
      <w:r>
        <w:rPr>
          <w:rFonts w:ascii="Helvetica" w:hAnsi="Helvetica" w:cs="Helvetica"/>
          <w:color w:val="000000"/>
          <w:sz w:val="20"/>
          <w:szCs w:val="20"/>
        </w:rPr>
        <w:t>] of same size as given string. We make sure that a[</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stores length of longest </w:t>
      </w:r>
      <w:proofErr w:type="spellStart"/>
      <w:r>
        <w:rPr>
          <w:rFonts w:ascii="Helvetica" w:hAnsi="Helvetica" w:cs="Helvetica"/>
          <w:color w:val="000000"/>
          <w:sz w:val="20"/>
          <w:szCs w:val="20"/>
        </w:rPr>
        <w:t>palindromic</w:t>
      </w:r>
      <w:proofErr w:type="spellEnd"/>
      <w:r>
        <w:rPr>
          <w:rFonts w:ascii="Helvetica" w:hAnsi="Helvetica" w:cs="Helvetica"/>
          <w:color w:val="000000"/>
          <w:sz w:val="20"/>
          <w:szCs w:val="20"/>
        </w:rPr>
        <w:t xml:space="preserve"> subsequence of prefix ending with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(or substring </w:t>
      </w:r>
      <w:proofErr w:type="gramStart"/>
      <w:r>
        <w:rPr>
          <w:rFonts w:ascii="Helvetica" w:hAnsi="Helvetica" w:cs="Helvetica"/>
          <w:color w:val="000000"/>
          <w:sz w:val="20"/>
          <w:szCs w:val="20"/>
        </w:rPr>
        <w:t>s[</w:t>
      </w:r>
      <w:proofErr w:type="gramEnd"/>
      <w:r>
        <w:rPr>
          <w:rFonts w:ascii="Helvetica" w:hAnsi="Helvetica" w:cs="Helvetica"/>
          <w:color w:val="000000"/>
          <w:sz w:val="20"/>
          <w:szCs w:val="20"/>
        </w:rPr>
        <w:t>0..i]).</w:t>
      </w:r>
    </w:p>
    <w:p w:rsidR="00EA7C1E" w:rsidRDefault="00EA7C1E" w:rsidP="00EA7C1E">
      <w:pPr>
        <w:numPr>
          <w:ilvl w:val="0"/>
          <w:numId w:val="10"/>
        </w:numPr>
        <w:spacing w:before="15" w:after="0" w:line="285" w:lineRule="atLeast"/>
        <w:ind w:left="0" w:right="180"/>
        <w:jc w:val="both"/>
        <w:textAlignment w:val="baseline"/>
        <w:rPr>
          <w:rFonts w:ascii="Helvetica" w:hAnsi="Helvetica" w:cs="Helvetica"/>
          <w:color w:val="006600"/>
          <w:sz w:val="27"/>
          <w:szCs w:val="27"/>
        </w:rPr>
      </w:pPr>
      <w:r>
        <w:rPr>
          <w:rFonts w:ascii="Helvetica" w:hAnsi="Helvetica" w:cs="Helvetica"/>
          <w:color w:val="006600"/>
          <w:sz w:val="27"/>
          <w:szCs w:val="27"/>
        </w:rPr>
        <w:t>C++</w:t>
      </w:r>
    </w:p>
    <w:p w:rsidR="00EA7C1E" w:rsidRDefault="00EA7C1E" w:rsidP="00EA7C1E">
      <w:pPr>
        <w:numPr>
          <w:ilvl w:val="0"/>
          <w:numId w:val="10"/>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Helvetica" w:hAnsi="Helvetica" w:cs="Helvetica"/>
          <w:color w:val="EC4E20"/>
          <w:sz w:val="27"/>
          <w:szCs w:val="27"/>
        </w:rPr>
      </w:pPr>
      <w:r>
        <w:rPr>
          <w:rFonts w:ascii="Helvetica" w:hAnsi="Helvetica" w:cs="Helvetica"/>
          <w:color w:val="EC4E20"/>
          <w:sz w:val="27"/>
          <w:szCs w:val="27"/>
        </w:rPr>
        <w:lastRenderedPageBreak/>
        <w:t>Java</w:t>
      </w:r>
    </w:p>
    <w:p w:rsidR="00EA7C1E" w:rsidRDefault="00EA7C1E" w:rsidP="00EA7C1E">
      <w:pPr>
        <w:numPr>
          <w:ilvl w:val="0"/>
          <w:numId w:val="10"/>
        </w:numPr>
        <w:spacing w:before="15" w:after="0" w:line="285" w:lineRule="atLeast"/>
        <w:ind w:left="0" w:right="180"/>
        <w:jc w:val="both"/>
        <w:textAlignment w:val="baseline"/>
        <w:rPr>
          <w:rFonts w:ascii="Helvetica" w:hAnsi="Helvetica" w:cs="Helvetica"/>
          <w:color w:val="006600"/>
          <w:sz w:val="27"/>
          <w:szCs w:val="27"/>
        </w:rPr>
      </w:pPr>
      <w:r>
        <w:rPr>
          <w:rFonts w:ascii="Helvetica" w:hAnsi="Helvetica" w:cs="Helvetica"/>
          <w:color w:val="006600"/>
          <w:sz w:val="27"/>
          <w:szCs w:val="27"/>
        </w:rPr>
        <w:t>Python3</w:t>
      </w:r>
    </w:p>
    <w:tbl>
      <w:tblPr>
        <w:tblW w:w="9030" w:type="dxa"/>
        <w:tblCellMar>
          <w:left w:w="0" w:type="dxa"/>
          <w:right w:w="0" w:type="dxa"/>
        </w:tblCellMar>
        <w:tblLook w:val="04A0"/>
      </w:tblPr>
      <w:tblGrid>
        <w:gridCol w:w="9030"/>
      </w:tblGrid>
      <w:tr w:rsidR="00EA7C1E" w:rsidTr="00EA7C1E">
        <w:tc>
          <w:tcPr>
            <w:tcW w:w="9030" w:type="dxa"/>
            <w:vAlign w:val="center"/>
            <w:hideMark/>
          </w:tcPr>
          <w:p w:rsidR="00EA7C1E" w:rsidRDefault="00EA7C1E" w:rsidP="00EA7C1E">
            <w:r>
              <w:rPr>
                <w:rStyle w:val="HTMLCode"/>
                <w:rFonts w:eastAsiaTheme="minorHAnsi"/>
              </w:rPr>
              <w:t xml:space="preserve">// A Space optimized Dynamic Programming </w:t>
            </w:r>
          </w:p>
          <w:p w:rsidR="00EA7C1E" w:rsidRDefault="00EA7C1E" w:rsidP="00EA7C1E">
            <w:r>
              <w:rPr>
                <w:rStyle w:val="HTMLCode"/>
                <w:rFonts w:eastAsiaTheme="minorHAnsi"/>
              </w:rPr>
              <w:t>// based Java program for LPS problem</w:t>
            </w:r>
          </w:p>
          <w:p w:rsidR="00EA7C1E" w:rsidRDefault="00EA7C1E" w:rsidP="00EA7C1E">
            <w:r>
              <w:t> </w:t>
            </w:r>
          </w:p>
          <w:p w:rsidR="00EA7C1E" w:rsidRDefault="00EA7C1E" w:rsidP="00EA7C1E">
            <w:r>
              <w:rPr>
                <w:rStyle w:val="HTMLCode"/>
                <w:rFonts w:eastAsiaTheme="minorHAnsi"/>
              </w:rPr>
              <w:t>class</w:t>
            </w:r>
            <w:r>
              <w:t xml:space="preserve"> </w:t>
            </w:r>
            <w:r>
              <w:rPr>
                <w:rStyle w:val="HTMLCode"/>
                <w:rFonts w:eastAsiaTheme="minorHAnsi"/>
              </w:rPr>
              <w:t>GFG {</w:t>
            </w:r>
          </w:p>
          <w:p w:rsidR="00EA7C1E" w:rsidRDefault="00EA7C1E" w:rsidP="00EA7C1E">
            <w:r>
              <w:t> </w:t>
            </w:r>
          </w:p>
          <w:p w:rsidR="00EA7C1E" w:rsidRDefault="00EA7C1E" w:rsidP="00EA7C1E">
            <w:r>
              <w:rPr>
                <w:rStyle w:val="HTMLCode"/>
                <w:rFonts w:eastAsiaTheme="minorHAnsi"/>
              </w:rPr>
              <w:t xml:space="preserve">    // Returns the length of the longest </w:t>
            </w:r>
          </w:p>
          <w:p w:rsidR="00EA7C1E" w:rsidRDefault="00EA7C1E" w:rsidP="00EA7C1E">
            <w:r>
              <w:rPr>
                <w:rStyle w:val="HTMLCode"/>
                <w:rFonts w:eastAsiaTheme="minorHAnsi"/>
              </w:rPr>
              <w:t xml:space="preserve">    // </w:t>
            </w:r>
            <w:proofErr w:type="spellStart"/>
            <w:r>
              <w:rPr>
                <w:rStyle w:val="HTMLCode"/>
                <w:rFonts w:eastAsiaTheme="minorHAnsi"/>
              </w:rPr>
              <w:t>palindromic</w:t>
            </w:r>
            <w:proofErr w:type="spellEnd"/>
            <w:r>
              <w:rPr>
                <w:rStyle w:val="HTMLCode"/>
                <w:rFonts w:eastAsiaTheme="minorHAnsi"/>
              </w:rPr>
              <w:t xml:space="preserve"> subsequence in </w:t>
            </w:r>
            <w:proofErr w:type="spellStart"/>
            <w:r>
              <w:rPr>
                <w:rStyle w:val="HTMLCode"/>
                <w:rFonts w:eastAsiaTheme="minorHAnsi"/>
              </w:rPr>
              <w:t>str</w:t>
            </w:r>
            <w:proofErr w:type="spellEnd"/>
          </w:p>
          <w:p w:rsidR="00EA7C1E" w:rsidRDefault="00EA7C1E" w:rsidP="00EA7C1E">
            <w:r>
              <w:rPr>
                <w:rStyle w:val="HTMLCode"/>
                <w:rFonts w:eastAsiaTheme="minorHAnsi"/>
              </w:rPr>
              <w:t>    static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lps</w:t>
            </w:r>
            <w:proofErr w:type="spellEnd"/>
            <w:r>
              <w:rPr>
                <w:rStyle w:val="HTMLCode"/>
                <w:rFonts w:eastAsiaTheme="minorHAnsi"/>
              </w:rPr>
              <w:t>(String s)</w:t>
            </w:r>
          </w:p>
          <w:p w:rsidR="00EA7C1E" w:rsidRDefault="00EA7C1E" w:rsidP="00EA7C1E">
            <w:r>
              <w:rPr>
                <w:rStyle w:val="HTMLCode"/>
                <w:rFonts w:eastAsiaTheme="minorHAnsi"/>
              </w:rPr>
              <w:t>    {</w:t>
            </w:r>
          </w:p>
          <w:p w:rsidR="00EA7C1E" w:rsidRDefault="00EA7C1E" w:rsidP="00EA7C1E">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n = </w:t>
            </w:r>
            <w:proofErr w:type="spellStart"/>
            <w:r>
              <w:rPr>
                <w:rStyle w:val="HTMLCode"/>
                <w:rFonts w:eastAsiaTheme="minorHAnsi"/>
              </w:rPr>
              <w:t>s.length</w:t>
            </w:r>
            <w:proofErr w:type="spellEnd"/>
            <w:r>
              <w:rPr>
                <w:rStyle w:val="HTMLCode"/>
                <w:rFonts w:eastAsiaTheme="minorHAnsi"/>
              </w:rPr>
              <w:t>();</w:t>
            </w:r>
          </w:p>
          <w:p w:rsidR="00EA7C1E" w:rsidRDefault="00EA7C1E" w:rsidP="00EA7C1E">
            <w:r>
              <w:t> </w:t>
            </w:r>
          </w:p>
          <w:p w:rsidR="00EA7C1E" w:rsidRDefault="00EA7C1E" w:rsidP="00EA7C1E">
            <w:r>
              <w:rPr>
                <w:rStyle w:val="HTMLCode"/>
                <w:rFonts w:eastAsiaTheme="minorHAnsi"/>
              </w:rPr>
              <w:t>    // a[</w:t>
            </w:r>
            <w:proofErr w:type="spellStart"/>
            <w:r>
              <w:rPr>
                <w:rStyle w:val="HTMLCode"/>
                <w:rFonts w:eastAsiaTheme="minorHAnsi"/>
              </w:rPr>
              <w:t>i</w:t>
            </w:r>
            <w:proofErr w:type="spellEnd"/>
            <w:r>
              <w:rPr>
                <w:rStyle w:val="HTMLCode"/>
                <w:rFonts w:eastAsiaTheme="minorHAnsi"/>
              </w:rPr>
              <w:t>] is going to store length</w:t>
            </w:r>
          </w:p>
          <w:p w:rsidR="00EA7C1E" w:rsidRDefault="00EA7C1E" w:rsidP="00EA7C1E">
            <w:r>
              <w:rPr>
                <w:rStyle w:val="HTMLCode"/>
                <w:rFonts w:eastAsiaTheme="minorHAnsi"/>
              </w:rPr>
              <w:t xml:space="preserve">    // of longest </w:t>
            </w:r>
            <w:proofErr w:type="spellStart"/>
            <w:r>
              <w:rPr>
                <w:rStyle w:val="HTMLCode"/>
                <w:rFonts w:eastAsiaTheme="minorHAnsi"/>
              </w:rPr>
              <w:t>palindromic</w:t>
            </w:r>
            <w:proofErr w:type="spellEnd"/>
            <w:r>
              <w:rPr>
                <w:rStyle w:val="HTMLCode"/>
                <w:rFonts w:eastAsiaTheme="minorHAnsi"/>
              </w:rPr>
              <w:t xml:space="preserve"> subsequence</w:t>
            </w:r>
          </w:p>
          <w:p w:rsidR="00EA7C1E" w:rsidRDefault="00EA7C1E" w:rsidP="00EA7C1E">
            <w:r>
              <w:rPr>
                <w:rStyle w:val="HTMLCode"/>
                <w:rFonts w:eastAsiaTheme="minorHAnsi"/>
              </w:rPr>
              <w:t>    // of substring s[0..i]</w:t>
            </w:r>
          </w:p>
          <w:p w:rsidR="00EA7C1E" w:rsidRDefault="00EA7C1E" w:rsidP="00EA7C1E">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a[] = new</w:t>
            </w:r>
            <w:r>
              <w:t xml:space="preserve"> </w:t>
            </w:r>
            <w:proofErr w:type="spellStart"/>
            <w:r>
              <w:rPr>
                <w:rStyle w:val="HTMLCode"/>
                <w:rFonts w:eastAsiaTheme="minorHAnsi"/>
              </w:rPr>
              <w:t>int</w:t>
            </w:r>
            <w:proofErr w:type="spellEnd"/>
            <w:r>
              <w:rPr>
                <w:rStyle w:val="HTMLCode"/>
                <w:rFonts w:eastAsiaTheme="minorHAnsi"/>
              </w:rPr>
              <w:t>[n];</w:t>
            </w:r>
          </w:p>
          <w:p w:rsidR="00EA7C1E" w:rsidRDefault="00EA7C1E" w:rsidP="00EA7C1E">
            <w:r>
              <w:t> </w:t>
            </w:r>
          </w:p>
          <w:p w:rsidR="00EA7C1E" w:rsidRDefault="00EA7C1E" w:rsidP="00EA7C1E">
            <w:r>
              <w:rPr>
                <w:rStyle w:val="HTMLCode"/>
                <w:rFonts w:eastAsiaTheme="minorHAnsi"/>
              </w:rPr>
              <w:t>        // Pick starting point</w:t>
            </w:r>
          </w:p>
          <w:p w:rsidR="00EA7C1E" w:rsidRDefault="00EA7C1E" w:rsidP="00EA7C1E">
            <w:r>
              <w:rPr>
                <w:rStyle w:val="HTMLCode"/>
                <w:rFonts w:eastAsiaTheme="minorHAnsi"/>
              </w:rPr>
              <w:t>        for</w:t>
            </w:r>
            <w:r>
              <w:t xml:space="preserve"> </w:t>
            </w:r>
            <w:r>
              <w:rPr>
                <w:rStyle w:val="HTMLCode"/>
                <w:rFonts w:eastAsiaTheme="minorHAnsi"/>
              </w:rPr>
              <w:t>(</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 n - 1; </w:t>
            </w:r>
            <w:proofErr w:type="spellStart"/>
            <w:r>
              <w:rPr>
                <w:rStyle w:val="HTMLCode"/>
                <w:rFonts w:eastAsiaTheme="minorHAnsi"/>
              </w:rPr>
              <w:t>i</w:t>
            </w:r>
            <w:proofErr w:type="spellEnd"/>
            <w:r>
              <w:rPr>
                <w:rStyle w:val="HTMLCode"/>
                <w:rFonts w:eastAsiaTheme="minorHAnsi"/>
              </w:rPr>
              <w:t xml:space="preserve"> &gt;= 0; </w:t>
            </w:r>
            <w:proofErr w:type="spellStart"/>
            <w:r>
              <w:rPr>
                <w:rStyle w:val="HTMLCode"/>
                <w:rFonts w:eastAsiaTheme="minorHAnsi"/>
              </w:rPr>
              <w:t>i</w:t>
            </w:r>
            <w:proofErr w:type="spellEnd"/>
            <w:r>
              <w:rPr>
                <w:rStyle w:val="HTMLCode"/>
                <w:rFonts w:eastAsiaTheme="minorHAnsi"/>
              </w:rPr>
              <w:t xml:space="preserve">--) </w:t>
            </w:r>
          </w:p>
          <w:p w:rsidR="00EA7C1E" w:rsidRDefault="00EA7C1E" w:rsidP="00EA7C1E">
            <w:r>
              <w:rPr>
                <w:rStyle w:val="HTMLCode"/>
                <w:rFonts w:eastAsiaTheme="minorHAnsi"/>
              </w:rPr>
              <w:t>            {</w:t>
            </w:r>
          </w:p>
          <w:p w:rsidR="00EA7C1E" w:rsidRDefault="00EA7C1E" w:rsidP="00EA7C1E">
            <w:r>
              <w:rPr>
                <w:rStyle w:val="HTMLCode"/>
                <w:rFonts w:eastAsiaTheme="minorHAnsi"/>
              </w:rPr>
              <w:t>            </w:t>
            </w:r>
            <w:proofErr w:type="spellStart"/>
            <w:r>
              <w:rPr>
                <w:rStyle w:val="HTMLCode"/>
                <w:rFonts w:eastAsiaTheme="minorHAnsi"/>
              </w:rPr>
              <w:t>int</w:t>
            </w:r>
            <w:proofErr w:type="spellEnd"/>
            <w:r>
              <w:t xml:space="preserve"> </w:t>
            </w:r>
            <w:proofErr w:type="spellStart"/>
            <w:r>
              <w:rPr>
                <w:rStyle w:val="HTMLCode"/>
                <w:rFonts w:eastAsiaTheme="minorHAnsi"/>
              </w:rPr>
              <w:t>back_up</w:t>
            </w:r>
            <w:proofErr w:type="spellEnd"/>
            <w:r>
              <w:rPr>
                <w:rStyle w:val="HTMLCode"/>
                <w:rFonts w:eastAsiaTheme="minorHAnsi"/>
              </w:rPr>
              <w:t xml:space="preserve"> = 0;</w:t>
            </w:r>
          </w:p>
          <w:p w:rsidR="00EA7C1E" w:rsidRDefault="00EA7C1E" w:rsidP="00EA7C1E">
            <w:r>
              <w:t> </w:t>
            </w:r>
          </w:p>
          <w:p w:rsidR="00EA7C1E" w:rsidRDefault="00EA7C1E" w:rsidP="00EA7C1E">
            <w:r>
              <w:rPr>
                <w:rStyle w:val="HTMLCode"/>
                <w:rFonts w:eastAsiaTheme="minorHAnsi"/>
              </w:rPr>
              <w:t>    // Pick ending points and see if s[</w:t>
            </w:r>
            <w:proofErr w:type="spellStart"/>
            <w:r>
              <w:rPr>
                <w:rStyle w:val="HTMLCode"/>
                <w:rFonts w:eastAsiaTheme="minorHAnsi"/>
              </w:rPr>
              <w:t>i</w:t>
            </w:r>
            <w:proofErr w:type="spellEnd"/>
            <w:r>
              <w:rPr>
                <w:rStyle w:val="HTMLCode"/>
                <w:rFonts w:eastAsiaTheme="minorHAnsi"/>
              </w:rPr>
              <w:t>]</w:t>
            </w:r>
          </w:p>
          <w:p w:rsidR="00EA7C1E" w:rsidRDefault="00EA7C1E" w:rsidP="00EA7C1E">
            <w:r>
              <w:rPr>
                <w:rStyle w:val="HTMLCode"/>
                <w:rFonts w:eastAsiaTheme="minorHAnsi"/>
              </w:rPr>
              <w:t>    // increases length of longest common</w:t>
            </w:r>
          </w:p>
          <w:p w:rsidR="00EA7C1E" w:rsidRDefault="00EA7C1E" w:rsidP="00EA7C1E">
            <w:r>
              <w:rPr>
                <w:rStyle w:val="HTMLCode"/>
                <w:rFonts w:eastAsiaTheme="minorHAnsi"/>
              </w:rPr>
              <w:t>    // subsequence ending with s[j].</w:t>
            </w:r>
          </w:p>
          <w:p w:rsidR="00EA7C1E" w:rsidRDefault="00EA7C1E" w:rsidP="00EA7C1E">
            <w:r>
              <w:rPr>
                <w:rStyle w:val="HTMLCode"/>
                <w:rFonts w:eastAsiaTheme="minorHAnsi"/>
              </w:rPr>
              <w:t>    for</w:t>
            </w:r>
            <w:r>
              <w:t xml:space="preserve"> </w:t>
            </w:r>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 xml:space="preserve">j = </w:t>
            </w:r>
            <w:proofErr w:type="spellStart"/>
            <w:r>
              <w:rPr>
                <w:rStyle w:val="HTMLCode"/>
                <w:rFonts w:eastAsiaTheme="minorHAnsi"/>
              </w:rPr>
              <w:t>i</w:t>
            </w:r>
            <w:proofErr w:type="spellEnd"/>
            <w:r>
              <w:rPr>
                <w:rStyle w:val="HTMLCode"/>
                <w:rFonts w:eastAsiaTheme="minorHAnsi"/>
              </w:rPr>
              <w:t>; j &lt; n; j++) {</w:t>
            </w:r>
          </w:p>
          <w:p w:rsidR="00EA7C1E" w:rsidRDefault="00EA7C1E" w:rsidP="00EA7C1E">
            <w:r>
              <w:lastRenderedPageBreak/>
              <w:t> </w:t>
            </w:r>
          </w:p>
          <w:p w:rsidR="00EA7C1E" w:rsidRDefault="00EA7C1E" w:rsidP="00EA7C1E">
            <w:r>
              <w:rPr>
                <w:rStyle w:val="HTMLCode"/>
                <w:rFonts w:eastAsiaTheme="minorHAnsi"/>
              </w:rPr>
              <w:t>    // similar to 2D array L[</w:t>
            </w:r>
            <w:proofErr w:type="spellStart"/>
            <w:r>
              <w:rPr>
                <w:rStyle w:val="HTMLCode"/>
                <w:rFonts w:eastAsiaTheme="minorHAnsi"/>
              </w:rPr>
              <w:t>i</w:t>
            </w:r>
            <w:proofErr w:type="spellEnd"/>
            <w:r>
              <w:rPr>
                <w:rStyle w:val="HTMLCode"/>
                <w:rFonts w:eastAsiaTheme="minorHAnsi"/>
              </w:rPr>
              <w:t>][j] == 1</w:t>
            </w:r>
          </w:p>
          <w:p w:rsidR="00EA7C1E" w:rsidRDefault="00EA7C1E" w:rsidP="00EA7C1E">
            <w:r>
              <w:rPr>
                <w:rStyle w:val="HTMLCode"/>
                <w:rFonts w:eastAsiaTheme="minorHAnsi"/>
              </w:rPr>
              <w:t>    // i.e., handling substrings of length</w:t>
            </w:r>
          </w:p>
          <w:p w:rsidR="00EA7C1E" w:rsidRDefault="00EA7C1E" w:rsidP="00EA7C1E">
            <w:r>
              <w:rPr>
                <w:rStyle w:val="HTMLCode"/>
                <w:rFonts w:eastAsiaTheme="minorHAnsi"/>
              </w:rPr>
              <w:t>    // one.</w:t>
            </w:r>
          </w:p>
          <w:p w:rsidR="00EA7C1E" w:rsidRDefault="00EA7C1E" w:rsidP="00EA7C1E">
            <w:r>
              <w:rPr>
                <w:rStyle w:val="HTMLCode"/>
                <w:rFonts w:eastAsiaTheme="minorHAnsi"/>
              </w:rPr>
              <w:t>        if</w:t>
            </w:r>
            <w:r>
              <w:t xml:space="preserve"> </w:t>
            </w:r>
            <w:r>
              <w:rPr>
                <w:rStyle w:val="HTMLCode"/>
                <w:rFonts w:eastAsiaTheme="minorHAnsi"/>
              </w:rPr>
              <w:t xml:space="preserve">(j == </w:t>
            </w:r>
            <w:proofErr w:type="spellStart"/>
            <w:r>
              <w:rPr>
                <w:rStyle w:val="HTMLCode"/>
                <w:rFonts w:eastAsiaTheme="minorHAnsi"/>
              </w:rPr>
              <w:t>i</w:t>
            </w:r>
            <w:proofErr w:type="spellEnd"/>
            <w:r>
              <w:rPr>
                <w:rStyle w:val="HTMLCode"/>
                <w:rFonts w:eastAsiaTheme="minorHAnsi"/>
              </w:rPr>
              <w:t>)</w:t>
            </w:r>
          </w:p>
          <w:p w:rsidR="00EA7C1E" w:rsidRDefault="00EA7C1E" w:rsidP="00EA7C1E">
            <w:r>
              <w:rPr>
                <w:rStyle w:val="HTMLCode"/>
                <w:rFonts w:eastAsiaTheme="minorHAnsi"/>
              </w:rPr>
              <w:t>        a[j] = 1;</w:t>
            </w:r>
          </w:p>
          <w:p w:rsidR="00EA7C1E" w:rsidRDefault="00EA7C1E" w:rsidP="00EA7C1E">
            <w:r>
              <w:t> </w:t>
            </w:r>
          </w:p>
          <w:p w:rsidR="00EA7C1E" w:rsidRDefault="00EA7C1E" w:rsidP="00EA7C1E">
            <w:r>
              <w:rPr>
                <w:rStyle w:val="HTMLCode"/>
                <w:rFonts w:eastAsiaTheme="minorHAnsi"/>
              </w:rPr>
              <w:t>    // Similar to 2D array L[</w:t>
            </w:r>
            <w:proofErr w:type="spellStart"/>
            <w:r>
              <w:rPr>
                <w:rStyle w:val="HTMLCode"/>
                <w:rFonts w:eastAsiaTheme="minorHAnsi"/>
              </w:rPr>
              <w:t>i</w:t>
            </w:r>
            <w:proofErr w:type="spellEnd"/>
            <w:r>
              <w:rPr>
                <w:rStyle w:val="HTMLCode"/>
                <w:rFonts w:eastAsiaTheme="minorHAnsi"/>
              </w:rPr>
              <w:t>][j] = L[i+1][j-1]+2</w:t>
            </w:r>
          </w:p>
          <w:p w:rsidR="00EA7C1E" w:rsidRDefault="00EA7C1E" w:rsidP="00EA7C1E">
            <w:r>
              <w:rPr>
                <w:rStyle w:val="HTMLCode"/>
                <w:rFonts w:eastAsiaTheme="minorHAnsi"/>
              </w:rPr>
              <w:t>    // i.e., handling case when corner characters</w:t>
            </w:r>
          </w:p>
          <w:p w:rsidR="00EA7C1E" w:rsidRDefault="00EA7C1E" w:rsidP="00EA7C1E">
            <w:r>
              <w:rPr>
                <w:rStyle w:val="HTMLCode"/>
                <w:rFonts w:eastAsiaTheme="minorHAnsi"/>
              </w:rPr>
              <w:t>    // are same.</w:t>
            </w:r>
          </w:p>
          <w:p w:rsidR="00EA7C1E" w:rsidRDefault="00EA7C1E" w:rsidP="00EA7C1E">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w:t>
            </w:r>
            <w:proofErr w:type="spellStart"/>
            <w:r>
              <w:rPr>
                <w:rStyle w:val="HTMLCode"/>
                <w:rFonts w:eastAsiaTheme="minorHAnsi"/>
              </w:rPr>
              <w:t>s.charAt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 </w:t>
            </w:r>
            <w:proofErr w:type="spellStart"/>
            <w:r>
              <w:rPr>
                <w:rStyle w:val="HTMLCode"/>
                <w:rFonts w:eastAsiaTheme="minorHAnsi"/>
              </w:rPr>
              <w:t>s.charAt</w:t>
            </w:r>
            <w:proofErr w:type="spellEnd"/>
            <w:r>
              <w:rPr>
                <w:rStyle w:val="HTMLCode"/>
                <w:rFonts w:eastAsiaTheme="minorHAnsi"/>
              </w:rPr>
              <w:t xml:space="preserve">(j)) </w:t>
            </w:r>
          </w:p>
          <w:p w:rsidR="00EA7C1E" w:rsidRDefault="00EA7C1E" w:rsidP="00EA7C1E">
            <w:r>
              <w:rPr>
                <w:rStyle w:val="HTMLCode"/>
                <w:rFonts w:eastAsiaTheme="minorHAnsi"/>
              </w:rPr>
              <w:t>        {</w:t>
            </w:r>
          </w:p>
          <w:p w:rsidR="00EA7C1E" w:rsidRDefault="00EA7C1E" w:rsidP="00EA7C1E">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temp = a[j];</w:t>
            </w:r>
          </w:p>
          <w:p w:rsidR="00EA7C1E" w:rsidRDefault="00EA7C1E" w:rsidP="00EA7C1E">
            <w:r>
              <w:rPr>
                <w:rStyle w:val="HTMLCode"/>
                <w:rFonts w:eastAsiaTheme="minorHAnsi"/>
              </w:rPr>
              <w:t xml:space="preserve">        a[j] = </w:t>
            </w:r>
            <w:proofErr w:type="spellStart"/>
            <w:r>
              <w:rPr>
                <w:rStyle w:val="HTMLCode"/>
                <w:rFonts w:eastAsiaTheme="minorHAnsi"/>
              </w:rPr>
              <w:t>back_up</w:t>
            </w:r>
            <w:proofErr w:type="spellEnd"/>
            <w:r>
              <w:rPr>
                <w:rStyle w:val="HTMLCode"/>
                <w:rFonts w:eastAsiaTheme="minorHAnsi"/>
              </w:rPr>
              <w:t xml:space="preserve"> + 2;</w:t>
            </w:r>
          </w:p>
          <w:p w:rsidR="00EA7C1E" w:rsidRDefault="00EA7C1E" w:rsidP="00EA7C1E">
            <w:r>
              <w:rPr>
                <w:rStyle w:val="HTMLCode"/>
                <w:rFonts w:eastAsiaTheme="minorHAnsi"/>
              </w:rPr>
              <w:t>        </w:t>
            </w:r>
            <w:proofErr w:type="spellStart"/>
            <w:r>
              <w:rPr>
                <w:rStyle w:val="HTMLCode"/>
                <w:rFonts w:eastAsiaTheme="minorHAnsi"/>
              </w:rPr>
              <w:t>back_up</w:t>
            </w:r>
            <w:proofErr w:type="spellEnd"/>
            <w:r>
              <w:rPr>
                <w:rStyle w:val="HTMLCode"/>
                <w:rFonts w:eastAsiaTheme="minorHAnsi"/>
              </w:rPr>
              <w:t xml:space="preserve"> = temp;</w:t>
            </w:r>
          </w:p>
          <w:p w:rsidR="00EA7C1E" w:rsidRDefault="00EA7C1E" w:rsidP="00EA7C1E">
            <w:r>
              <w:rPr>
                <w:rStyle w:val="HTMLCode"/>
                <w:rFonts w:eastAsiaTheme="minorHAnsi"/>
              </w:rPr>
              <w:t>        }</w:t>
            </w:r>
          </w:p>
          <w:p w:rsidR="00EA7C1E" w:rsidRDefault="00EA7C1E" w:rsidP="00EA7C1E">
            <w:r>
              <w:t> </w:t>
            </w:r>
          </w:p>
          <w:p w:rsidR="00EA7C1E" w:rsidRDefault="00EA7C1E" w:rsidP="00EA7C1E">
            <w:r>
              <w:rPr>
                <w:rStyle w:val="HTMLCode"/>
                <w:rFonts w:eastAsiaTheme="minorHAnsi"/>
              </w:rPr>
              <w:t>    // similar to 2D array L[</w:t>
            </w:r>
            <w:proofErr w:type="spellStart"/>
            <w:r>
              <w:rPr>
                <w:rStyle w:val="HTMLCode"/>
                <w:rFonts w:eastAsiaTheme="minorHAnsi"/>
              </w:rPr>
              <w:t>i</w:t>
            </w:r>
            <w:proofErr w:type="spellEnd"/>
            <w:r>
              <w:rPr>
                <w:rStyle w:val="HTMLCode"/>
                <w:rFonts w:eastAsiaTheme="minorHAnsi"/>
              </w:rPr>
              <w:t>][j] = max(L[</w:t>
            </w:r>
            <w:proofErr w:type="spellStart"/>
            <w:r>
              <w:rPr>
                <w:rStyle w:val="HTMLCode"/>
                <w:rFonts w:eastAsiaTheme="minorHAnsi"/>
              </w:rPr>
              <w:t>i</w:t>
            </w:r>
            <w:proofErr w:type="spellEnd"/>
            <w:r>
              <w:rPr>
                <w:rStyle w:val="HTMLCode"/>
                <w:rFonts w:eastAsiaTheme="minorHAnsi"/>
              </w:rPr>
              <w:t>][j-1],</w:t>
            </w:r>
          </w:p>
          <w:p w:rsidR="00EA7C1E" w:rsidRDefault="00EA7C1E" w:rsidP="00EA7C1E">
            <w:r>
              <w:rPr>
                <w:rStyle w:val="HTMLCode"/>
                <w:rFonts w:eastAsiaTheme="minorHAnsi"/>
              </w:rPr>
              <w:t>    // a[i+1][j])</w:t>
            </w:r>
          </w:p>
          <w:p w:rsidR="00EA7C1E" w:rsidRDefault="00EA7C1E" w:rsidP="00EA7C1E">
            <w:r>
              <w:rPr>
                <w:rStyle w:val="HTMLCode"/>
                <w:rFonts w:eastAsiaTheme="minorHAnsi"/>
              </w:rPr>
              <w:t>      else</w:t>
            </w:r>
            <w:r>
              <w:t>  </w:t>
            </w:r>
          </w:p>
          <w:p w:rsidR="00EA7C1E" w:rsidRDefault="00EA7C1E" w:rsidP="00EA7C1E">
            <w:r>
              <w:rPr>
                <w:rStyle w:val="HTMLCode"/>
                <w:rFonts w:eastAsiaTheme="minorHAnsi"/>
              </w:rPr>
              <w:t>            {</w:t>
            </w:r>
          </w:p>
          <w:p w:rsidR="00EA7C1E" w:rsidRDefault="00EA7C1E" w:rsidP="00EA7C1E">
            <w:r>
              <w:rPr>
                <w:rStyle w:val="HTMLCode"/>
                <w:rFonts w:eastAsiaTheme="minorHAnsi"/>
              </w:rPr>
              <w:t>                </w:t>
            </w:r>
            <w:proofErr w:type="spellStart"/>
            <w:r>
              <w:rPr>
                <w:rStyle w:val="HTMLCode"/>
                <w:rFonts w:eastAsiaTheme="minorHAnsi"/>
              </w:rPr>
              <w:t>back_up</w:t>
            </w:r>
            <w:proofErr w:type="spellEnd"/>
            <w:r>
              <w:rPr>
                <w:rStyle w:val="HTMLCode"/>
                <w:rFonts w:eastAsiaTheme="minorHAnsi"/>
              </w:rPr>
              <w:t xml:space="preserve"> = a[j];</w:t>
            </w:r>
          </w:p>
          <w:p w:rsidR="00EA7C1E" w:rsidRDefault="00EA7C1E" w:rsidP="00EA7C1E">
            <w:r>
              <w:rPr>
                <w:rStyle w:val="HTMLCode"/>
                <w:rFonts w:eastAsiaTheme="minorHAnsi"/>
              </w:rPr>
              <w:t>                a[j] = Math.max(a[j - 1], a[j]);</w:t>
            </w:r>
          </w:p>
          <w:p w:rsidR="00EA7C1E" w:rsidRDefault="00EA7C1E" w:rsidP="00EA7C1E">
            <w:r>
              <w:rPr>
                <w:rStyle w:val="HTMLCode"/>
                <w:rFonts w:eastAsiaTheme="minorHAnsi"/>
              </w:rPr>
              <w:t>            }</w:t>
            </w:r>
          </w:p>
          <w:p w:rsidR="00EA7C1E" w:rsidRDefault="00EA7C1E" w:rsidP="00EA7C1E">
            <w:r>
              <w:rPr>
                <w:rStyle w:val="HTMLCode"/>
                <w:rFonts w:eastAsiaTheme="minorHAnsi"/>
              </w:rPr>
              <w:t>          }</w:t>
            </w:r>
          </w:p>
          <w:p w:rsidR="00EA7C1E" w:rsidRDefault="00EA7C1E" w:rsidP="00EA7C1E">
            <w:r>
              <w:rPr>
                <w:rStyle w:val="HTMLCode"/>
                <w:rFonts w:eastAsiaTheme="minorHAnsi"/>
              </w:rPr>
              <w:t>    }</w:t>
            </w:r>
          </w:p>
          <w:p w:rsidR="00EA7C1E" w:rsidRDefault="00EA7C1E" w:rsidP="00EA7C1E">
            <w:r>
              <w:rPr>
                <w:rStyle w:val="HTMLCode"/>
                <w:rFonts w:eastAsiaTheme="minorHAnsi"/>
              </w:rPr>
              <w:t>    return</w:t>
            </w:r>
            <w:r>
              <w:t xml:space="preserve"> </w:t>
            </w:r>
            <w:r>
              <w:rPr>
                <w:rStyle w:val="HTMLCode"/>
                <w:rFonts w:eastAsiaTheme="minorHAnsi"/>
              </w:rPr>
              <w:t>a[n - 1];</w:t>
            </w:r>
          </w:p>
          <w:p w:rsidR="00EA7C1E" w:rsidRDefault="00EA7C1E" w:rsidP="00EA7C1E">
            <w:r>
              <w:rPr>
                <w:rStyle w:val="HTMLCode"/>
                <w:rFonts w:eastAsiaTheme="minorHAnsi"/>
              </w:rPr>
              <w:lastRenderedPageBreak/>
              <w:t>    }</w:t>
            </w:r>
          </w:p>
          <w:p w:rsidR="00EA7C1E" w:rsidRDefault="00EA7C1E" w:rsidP="00EA7C1E">
            <w:r>
              <w:t> </w:t>
            </w:r>
          </w:p>
          <w:p w:rsidR="00EA7C1E" w:rsidRDefault="00EA7C1E" w:rsidP="00EA7C1E">
            <w:r>
              <w:rPr>
                <w:rStyle w:val="HTMLCode"/>
                <w:rFonts w:eastAsiaTheme="minorHAnsi"/>
              </w:rPr>
              <w:t>/* Driver program to test above functions */</w:t>
            </w:r>
          </w:p>
          <w:p w:rsidR="00EA7C1E" w:rsidRDefault="00EA7C1E" w:rsidP="00EA7C1E">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EA7C1E" w:rsidRDefault="00EA7C1E" w:rsidP="00EA7C1E">
            <w:r>
              <w:rPr>
                <w:rStyle w:val="HTMLCode"/>
                <w:rFonts w:eastAsiaTheme="minorHAnsi"/>
              </w:rPr>
              <w:t>    {</w:t>
            </w:r>
          </w:p>
          <w:p w:rsidR="00EA7C1E" w:rsidRDefault="00EA7C1E" w:rsidP="00EA7C1E">
            <w:r>
              <w:rPr>
                <w:rStyle w:val="HTMLCode"/>
                <w:rFonts w:eastAsiaTheme="minorHAnsi"/>
              </w:rPr>
              <w:t xml:space="preserve">        String </w:t>
            </w:r>
            <w:proofErr w:type="spellStart"/>
            <w:r>
              <w:rPr>
                <w:rStyle w:val="HTMLCode"/>
                <w:rFonts w:eastAsiaTheme="minorHAnsi"/>
              </w:rPr>
              <w:t>str</w:t>
            </w:r>
            <w:proofErr w:type="spellEnd"/>
            <w:r>
              <w:rPr>
                <w:rStyle w:val="HTMLCode"/>
                <w:rFonts w:eastAsiaTheme="minorHAnsi"/>
              </w:rPr>
              <w:t xml:space="preserve"> = "GEEKSFORGEEKS";</w:t>
            </w:r>
          </w:p>
          <w:p w:rsidR="00EA7C1E" w:rsidRDefault="00EA7C1E" w:rsidP="00EA7C1E">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lps</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w:t>
            </w:r>
          </w:p>
          <w:p w:rsidR="00EA7C1E" w:rsidRDefault="00EA7C1E" w:rsidP="00EA7C1E">
            <w:r>
              <w:rPr>
                <w:rStyle w:val="HTMLCode"/>
                <w:rFonts w:eastAsiaTheme="minorHAnsi"/>
              </w:rPr>
              <w:t>    }</w:t>
            </w:r>
          </w:p>
          <w:p w:rsidR="00EA7C1E" w:rsidRDefault="00EA7C1E" w:rsidP="00EA7C1E">
            <w:r>
              <w:rPr>
                <w:rStyle w:val="HTMLCode"/>
                <w:rFonts w:eastAsiaTheme="minorHAnsi"/>
              </w:rPr>
              <w:t>}</w:t>
            </w:r>
          </w:p>
          <w:p w:rsidR="00EA7C1E" w:rsidRDefault="00EA7C1E" w:rsidP="00EA7C1E">
            <w:r>
              <w:t> </w:t>
            </w:r>
          </w:p>
          <w:p w:rsidR="00EA7C1E" w:rsidRDefault="00EA7C1E" w:rsidP="00EA7C1E">
            <w:pPr>
              <w:rPr>
                <w:sz w:val="24"/>
                <w:szCs w:val="24"/>
              </w:rPr>
            </w:pPr>
            <w:r>
              <w:rPr>
                <w:rStyle w:val="HTMLCode"/>
                <w:rFonts w:eastAsiaTheme="minorHAnsi"/>
              </w:rPr>
              <w:t xml:space="preserve">//This article is contributed by </w:t>
            </w:r>
            <w:proofErr w:type="spellStart"/>
            <w:r>
              <w:rPr>
                <w:rStyle w:val="HTMLCode"/>
                <w:rFonts w:eastAsiaTheme="minorHAnsi"/>
              </w:rPr>
              <w:t>prerna</w:t>
            </w:r>
            <w:proofErr w:type="spellEnd"/>
            <w:r>
              <w:rPr>
                <w:rStyle w:val="HTMLCode"/>
                <w:rFonts w:eastAsiaTheme="minorHAnsi"/>
              </w:rPr>
              <w:t xml:space="preserve"> </w:t>
            </w:r>
            <w:proofErr w:type="spellStart"/>
            <w:r>
              <w:rPr>
                <w:rStyle w:val="HTMLCode"/>
                <w:rFonts w:eastAsiaTheme="minorHAnsi"/>
              </w:rPr>
              <w:t>saini</w:t>
            </w:r>
            <w:proofErr w:type="spellEnd"/>
            <w:r>
              <w:rPr>
                <w:rStyle w:val="HTMLCode"/>
                <w:rFonts w:eastAsiaTheme="minorHAnsi"/>
              </w:rPr>
              <w:t>.</w:t>
            </w:r>
          </w:p>
        </w:tc>
      </w:tr>
    </w:tbl>
    <w:p w:rsidR="00EA7C1E" w:rsidRDefault="00EA7C1E" w:rsidP="00EA7C1E">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EA7C1E" w:rsidRDefault="00EA7C1E" w:rsidP="00EA7C1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EA7C1E" w:rsidRDefault="00EA7C1E" w:rsidP="00EA7C1E">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Time </w:t>
      </w:r>
      <w:proofErr w:type="gramStart"/>
      <w:r>
        <w:rPr>
          <w:rFonts w:ascii="Helvetica" w:hAnsi="Helvetica" w:cs="Helvetica"/>
          <w:color w:val="000000"/>
          <w:sz w:val="20"/>
          <w:szCs w:val="20"/>
        </w:rPr>
        <w:t>Complexity :</w:t>
      </w:r>
      <w:proofErr w:type="gramEnd"/>
      <w:r>
        <w:rPr>
          <w:rFonts w:ascii="Helvetica" w:hAnsi="Helvetica" w:cs="Helvetica"/>
          <w:color w:val="000000"/>
          <w:sz w:val="20"/>
          <w:szCs w:val="20"/>
        </w:rPr>
        <w:t xml:space="preserve"> O(n*n)</w:t>
      </w:r>
      <w:r>
        <w:rPr>
          <w:rFonts w:ascii="Helvetica" w:hAnsi="Helvetica" w:cs="Helvetica"/>
          <w:color w:val="000000"/>
          <w:sz w:val="20"/>
          <w:szCs w:val="20"/>
        </w:rPr>
        <w:br/>
        <w:t>Auxiliary Space : O(n)</w:t>
      </w:r>
    </w:p>
    <w:sectPr w:rsidR="00EA7C1E"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0224A"/>
    <w:multiLevelType w:val="multilevel"/>
    <w:tmpl w:val="5FBE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96230"/>
    <w:multiLevelType w:val="multilevel"/>
    <w:tmpl w:val="309E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E26FB6"/>
    <w:multiLevelType w:val="multilevel"/>
    <w:tmpl w:val="E7F8A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7D450A"/>
    <w:multiLevelType w:val="multilevel"/>
    <w:tmpl w:val="A51C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FB31F3"/>
    <w:multiLevelType w:val="multilevel"/>
    <w:tmpl w:val="D43A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4504F0"/>
    <w:multiLevelType w:val="multilevel"/>
    <w:tmpl w:val="1980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C5AA4"/>
    <w:multiLevelType w:val="multilevel"/>
    <w:tmpl w:val="17EA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AE1D3F"/>
    <w:multiLevelType w:val="multilevel"/>
    <w:tmpl w:val="79F41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4C1EDD"/>
    <w:multiLevelType w:val="multilevel"/>
    <w:tmpl w:val="9284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925089"/>
    <w:multiLevelType w:val="multilevel"/>
    <w:tmpl w:val="97F2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9"/>
  </w:num>
  <w:num w:numId="4">
    <w:abstractNumId w:val="4"/>
  </w:num>
  <w:num w:numId="5">
    <w:abstractNumId w:val="7"/>
  </w:num>
  <w:num w:numId="6">
    <w:abstractNumId w:val="1"/>
  </w:num>
  <w:num w:numId="7">
    <w:abstractNumId w:val="6"/>
  </w:num>
  <w:num w:numId="8">
    <w:abstractNumId w:val="0"/>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2D4D"/>
    <w:rsid w:val="000432FE"/>
    <w:rsid w:val="000B0D68"/>
    <w:rsid w:val="00382D4D"/>
    <w:rsid w:val="003B601F"/>
    <w:rsid w:val="003F0D6D"/>
    <w:rsid w:val="007104CB"/>
    <w:rsid w:val="0081088A"/>
    <w:rsid w:val="008A4362"/>
    <w:rsid w:val="009D3529"/>
    <w:rsid w:val="00A6061A"/>
    <w:rsid w:val="00BE2E40"/>
    <w:rsid w:val="00D66786"/>
    <w:rsid w:val="00DF2AE6"/>
    <w:rsid w:val="00E46DAF"/>
    <w:rsid w:val="00E96882"/>
    <w:rsid w:val="00EA7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382D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606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06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D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606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6061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606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61A"/>
    <w:rPr>
      <w:color w:val="0000FF"/>
      <w:u w:val="single"/>
    </w:rPr>
  </w:style>
  <w:style w:type="paragraph" w:styleId="HTMLPreformatted">
    <w:name w:val="HTML Preformatted"/>
    <w:basedOn w:val="Normal"/>
    <w:link w:val="HTMLPreformattedChar"/>
    <w:uiPriority w:val="99"/>
    <w:semiHidden/>
    <w:unhideWhenUsed/>
    <w:rsid w:val="00A60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61A"/>
    <w:rPr>
      <w:rFonts w:ascii="Courier New" w:eastAsia="Times New Roman" w:hAnsi="Courier New" w:cs="Courier New"/>
      <w:sz w:val="20"/>
      <w:szCs w:val="20"/>
    </w:rPr>
  </w:style>
  <w:style w:type="character" w:customStyle="1" w:styleId="typ">
    <w:name w:val="typ"/>
    <w:basedOn w:val="DefaultParagraphFont"/>
    <w:rsid w:val="00A6061A"/>
  </w:style>
  <w:style w:type="character" w:customStyle="1" w:styleId="pln">
    <w:name w:val="pln"/>
    <w:basedOn w:val="DefaultParagraphFont"/>
    <w:rsid w:val="00A6061A"/>
  </w:style>
  <w:style w:type="character" w:customStyle="1" w:styleId="pun">
    <w:name w:val="pun"/>
    <w:basedOn w:val="DefaultParagraphFont"/>
    <w:rsid w:val="00A6061A"/>
  </w:style>
  <w:style w:type="character" w:customStyle="1" w:styleId="str">
    <w:name w:val="str"/>
    <w:basedOn w:val="DefaultParagraphFont"/>
    <w:rsid w:val="00A6061A"/>
  </w:style>
  <w:style w:type="character" w:customStyle="1" w:styleId="kwd">
    <w:name w:val="kwd"/>
    <w:basedOn w:val="DefaultParagraphFont"/>
    <w:rsid w:val="00A6061A"/>
  </w:style>
  <w:style w:type="character" w:customStyle="1" w:styleId="lit">
    <w:name w:val="lit"/>
    <w:basedOn w:val="DefaultParagraphFont"/>
    <w:rsid w:val="00A6061A"/>
  </w:style>
  <w:style w:type="character" w:styleId="Emphasis">
    <w:name w:val="Emphasis"/>
    <w:basedOn w:val="DefaultParagraphFont"/>
    <w:uiPriority w:val="20"/>
    <w:qFormat/>
    <w:rsid w:val="00A6061A"/>
    <w:rPr>
      <w:i/>
      <w:iCs/>
    </w:rPr>
  </w:style>
  <w:style w:type="character" w:styleId="HTMLCode">
    <w:name w:val="HTML Code"/>
    <w:basedOn w:val="DefaultParagraphFont"/>
    <w:uiPriority w:val="99"/>
    <w:semiHidden/>
    <w:unhideWhenUsed/>
    <w:rsid w:val="00A606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60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61A"/>
    <w:rPr>
      <w:rFonts w:ascii="Tahoma" w:hAnsi="Tahoma" w:cs="Tahoma"/>
      <w:sz w:val="16"/>
      <w:szCs w:val="16"/>
    </w:rPr>
  </w:style>
  <w:style w:type="table" w:styleId="TableGrid">
    <w:name w:val="Table Grid"/>
    <w:basedOn w:val="TableNormal"/>
    <w:uiPriority w:val="59"/>
    <w:rsid w:val="00BE2E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rticlerating">
    <w:name w:val="articlerating"/>
    <w:basedOn w:val="DefaultParagraphFont"/>
    <w:rsid w:val="003B601F"/>
  </w:style>
  <w:style w:type="character" w:styleId="Strong">
    <w:name w:val="Strong"/>
    <w:basedOn w:val="DefaultParagraphFont"/>
    <w:uiPriority w:val="22"/>
    <w:qFormat/>
    <w:rsid w:val="008A4362"/>
    <w:rPr>
      <w:b/>
      <w:bCs/>
    </w:rPr>
  </w:style>
</w:styles>
</file>

<file path=word/webSettings.xml><?xml version="1.0" encoding="utf-8"?>
<w:webSettings xmlns:r="http://schemas.openxmlformats.org/officeDocument/2006/relationships" xmlns:w="http://schemas.openxmlformats.org/wordprocessingml/2006/main">
  <w:divs>
    <w:div w:id="134179644">
      <w:bodyDiv w:val="1"/>
      <w:marLeft w:val="0"/>
      <w:marRight w:val="0"/>
      <w:marTop w:val="0"/>
      <w:marBottom w:val="0"/>
      <w:divBdr>
        <w:top w:val="none" w:sz="0" w:space="0" w:color="auto"/>
        <w:left w:val="none" w:sz="0" w:space="0" w:color="auto"/>
        <w:bottom w:val="none" w:sz="0" w:space="0" w:color="auto"/>
        <w:right w:val="none" w:sz="0" w:space="0" w:color="auto"/>
      </w:divBdr>
    </w:div>
    <w:div w:id="499081382">
      <w:bodyDiv w:val="1"/>
      <w:marLeft w:val="0"/>
      <w:marRight w:val="0"/>
      <w:marTop w:val="0"/>
      <w:marBottom w:val="0"/>
      <w:divBdr>
        <w:top w:val="none" w:sz="0" w:space="0" w:color="auto"/>
        <w:left w:val="none" w:sz="0" w:space="0" w:color="auto"/>
        <w:bottom w:val="none" w:sz="0" w:space="0" w:color="auto"/>
        <w:right w:val="none" w:sz="0" w:space="0" w:color="auto"/>
      </w:divBdr>
      <w:divsChild>
        <w:div w:id="1148012693">
          <w:marLeft w:val="0"/>
          <w:marRight w:val="0"/>
          <w:marTop w:val="0"/>
          <w:marBottom w:val="0"/>
          <w:divBdr>
            <w:top w:val="none" w:sz="0" w:space="0" w:color="auto"/>
            <w:left w:val="none" w:sz="0" w:space="0" w:color="auto"/>
            <w:bottom w:val="none" w:sz="0" w:space="0" w:color="auto"/>
            <w:right w:val="none" w:sz="0" w:space="0" w:color="auto"/>
          </w:divBdr>
        </w:div>
      </w:divsChild>
    </w:div>
    <w:div w:id="1097673669">
      <w:bodyDiv w:val="1"/>
      <w:marLeft w:val="0"/>
      <w:marRight w:val="0"/>
      <w:marTop w:val="0"/>
      <w:marBottom w:val="0"/>
      <w:divBdr>
        <w:top w:val="none" w:sz="0" w:space="0" w:color="auto"/>
        <w:left w:val="none" w:sz="0" w:space="0" w:color="auto"/>
        <w:bottom w:val="none" w:sz="0" w:space="0" w:color="auto"/>
        <w:right w:val="none" w:sz="0" w:space="0" w:color="auto"/>
      </w:divBdr>
    </w:div>
    <w:div w:id="1190144476">
      <w:bodyDiv w:val="1"/>
      <w:marLeft w:val="0"/>
      <w:marRight w:val="0"/>
      <w:marTop w:val="0"/>
      <w:marBottom w:val="0"/>
      <w:divBdr>
        <w:top w:val="none" w:sz="0" w:space="0" w:color="auto"/>
        <w:left w:val="none" w:sz="0" w:space="0" w:color="auto"/>
        <w:bottom w:val="none" w:sz="0" w:space="0" w:color="auto"/>
        <w:right w:val="none" w:sz="0" w:space="0" w:color="auto"/>
      </w:divBdr>
      <w:divsChild>
        <w:div w:id="296449389">
          <w:marLeft w:val="0"/>
          <w:marRight w:val="0"/>
          <w:marTop w:val="0"/>
          <w:marBottom w:val="0"/>
          <w:divBdr>
            <w:top w:val="none" w:sz="0" w:space="0" w:color="auto"/>
            <w:left w:val="none" w:sz="0" w:space="0" w:color="auto"/>
            <w:bottom w:val="none" w:sz="0" w:space="0" w:color="auto"/>
            <w:right w:val="none" w:sz="0" w:space="0" w:color="auto"/>
          </w:divBdr>
        </w:div>
        <w:div w:id="84688799">
          <w:marLeft w:val="0"/>
          <w:marRight w:val="0"/>
          <w:marTop w:val="0"/>
          <w:marBottom w:val="0"/>
          <w:divBdr>
            <w:top w:val="none" w:sz="0" w:space="0" w:color="auto"/>
            <w:left w:val="none" w:sz="0" w:space="0" w:color="auto"/>
            <w:bottom w:val="none" w:sz="0" w:space="0" w:color="auto"/>
            <w:right w:val="none" w:sz="0" w:space="0" w:color="auto"/>
          </w:divBdr>
        </w:div>
        <w:div w:id="1611086060">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645312771">
          <w:marLeft w:val="0"/>
          <w:marRight w:val="0"/>
          <w:marTop w:val="0"/>
          <w:marBottom w:val="300"/>
          <w:divBdr>
            <w:top w:val="none" w:sz="0" w:space="0" w:color="auto"/>
            <w:left w:val="none" w:sz="0" w:space="0" w:color="auto"/>
            <w:bottom w:val="none" w:sz="0" w:space="0" w:color="auto"/>
            <w:right w:val="none" w:sz="0" w:space="0" w:color="auto"/>
          </w:divBdr>
          <w:divsChild>
            <w:div w:id="345250797">
              <w:marLeft w:val="0"/>
              <w:marRight w:val="0"/>
              <w:marTop w:val="0"/>
              <w:marBottom w:val="0"/>
              <w:divBdr>
                <w:top w:val="none" w:sz="0" w:space="0" w:color="auto"/>
                <w:left w:val="none" w:sz="0" w:space="0" w:color="auto"/>
                <w:bottom w:val="none" w:sz="0" w:space="0" w:color="auto"/>
                <w:right w:val="none" w:sz="0" w:space="0" w:color="auto"/>
              </w:divBdr>
              <w:divsChild>
                <w:div w:id="617831034">
                  <w:marLeft w:val="0"/>
                  <w:marRight w:val="0"/>
                  <w:marTop w:val="0"/>
                  <w:marBottom w:val="0"/>
                  <w:divBdr>
                    <w:top w:val="single" w:sz="6" w:space="15" w:color="DDDDDD"/>
                    <w:left w:val="single" w:sz="6" w:space="15" w:color="DDDDDD"/>
                    <w:bottom w:val="single" w:sz="6" w:space="0" w:color="DDDDDD"/>
                    <w:right w:val="single" w:sz="6" w:space="15" w:color="DDDDDD"/>
                  </w:divBdr>
                  <w:divsChild>
                    <w:div w:id="1606157723">
                      <w:marLeft w:val="0"/>
                      <w:marRight w:val="0"/>
                      <w:marTop w:val="0"/>
                      <w:marBottom w:val="0"/>
                      <w:divBdr>
                        <w:top w:val="none" w:sz="0" w:space="0" w:color="auto"/>
                        <w:left w:val="none" w:sz="0" w:space="0" w:color="auto"/>
                        <w:bottom w:val="none" w:sz="0" w:space="0" w:color="auto"/>
                        <w:right w:val="none" w:sz="0" w:space="0" w:color="auto"/>
                      </w:divBdr>
                      <w:divsChild>
                        <w:div w:id="1704475154">
                          <w:marLeft w:val="0"/>
                          <w:marRight w:val="0"/>
                          <w:marTop w:val="0"/>
                          <w:marBottom w:val="0"/>
                          <w:divBdr>
                            <w:top w:val="none" w:sz="0" w:space="0" w:color="auto"/>
                            <w:left w:val="none" w:sz="0" w:space="0" w:color="auto"/>
                            <w:bottom w:val="none" w:sz="0" w:space="0" w:color="auto"/>
                            <w:right w:val="none" w:sz="0" w:space="0" w:color="auto"/>
                          </w:divBdr>
                          <w:divsChild>
                            <w:div w:id="1179125419">
                              <w:marLeft w:val="0"/>
                              <w:marRight w:val="0"/>
                              <w:marTop w:val="0"/>
                              <w:marBottom w:val="0"/>
                              <w:divBdr>
                                <w:top w:val="none" w:sz="0" w:space="0" w:color="auto"/>
                                <w:left w:val="none" w:sz="0" w:space="0" w:color="auto"/>
                                <w:bottom w:val="none" w:sz="0" w:space="0" w:color="auto"/>
                                <w:right w:val="none" w:sz="0" w:space="0" w:color="auto"/>
                              </w:divBdr>
                              <w:divsChild>
                                <w:div w:id="1277054514">
                                  <w:marLeft w:val="0"/>
                                  <w:marRight w:val="0"/>
                                  <w:marTop w:val="0"/>
                                  <w:marBottom w:val="0"/>
                                  <w:divBdr>
                                    <w:top w:val="none" w:sz="0" w:space="0" w:color="auto"/>
                                    <w:left w:val="none" w:sz="0" w:space="0" w:color="auto"/>
                                    <w:bottom w:val="none" w:sz="0" w:space="0" w:color="auto"/>
                                    <w:right w:val="none" w:sz="0" w:space="0" w:color="auto"/>
                                  </w:divBdr>
                                </w:div>
                                <w:div w:id="2102482556">
                                  <w:marLeft w:val="0"/>
                                  <w:marRight w:val="0"/>
                                  <w:marTop w:val="0"/>
                                  <w:marBottom w:val="0"/>
                                  <w:divBdr>
                                    <w:top w:val="none" w:sz="0" w:space="0" w:color="auto"/>
                                    <w:left w:val="none" w:sz="0" w:space="0" w:color="auto"/>
                                    <w:bottom w:val="none" w:sz="0" w:space="0" w:color="auto"/>
                                    <w:right w:val="none" w:sz="0" w:space="0" w:color="auto"/>
                                  </w:divBdr>
                                </w:div>
                                <w:div w:id="1705405012">
                                  <w:marLeft w:val="0"/>
                                  <w:marRight w:val="0"/>
                                  <w:marTop w:val="0"/>
                                  <w:marBottom w:val="0"/>
                                  <w:divBdr>
                                    <w:top w:val="none" w:sz="0" w:space="0" w:color="auto"/>
                                    <w:left w:val="none" w:sz="0" w:space="0" w:color="auto"/>
                                    <w:bottom w:val="none" w:sz="0" w:space="0" w:color="auto"/>
                                    <w:right w:val="none" w:sz="0" w:space="0" w:color="auto"/>
                                  </w:divBdr>
                                </w:div>
                                <w:div w:id="802389065">
                                  <w:marLeft w:val="0"/>
                                  <w:marRight w:val="0"/>
                                  <w:marTop w:val="0"/>
                                  <w:marBottom w:val="0"/>
                                  <w:divBdr>
                                    <w:top w:val="none" w:sz="0" w:space="0" w:color="auto"/>
                                    <w:left w:val="none" w:sz="0" w:space="0" w:color="auto"/>
                                    <w:bottom w:val="none" w:sz="0" w:space="0" w:color="auto"/>
                                    <w:right w:val="none" w:sz="0" w:space="0" w:color="auto"/>
                                  </w:divBdr>
                                </w:div>
                                <w:div w:id="701514088">
                                  <w:marLeft w:val="0"/>
                                  <w:marRight w:val="0"/>
                                  <w:marTop w:val="0"/>
                                  <w:marBottom w:val="0"/>
                                  <w:divBdr>
                                    <w:top w:val="none" w:sz="0" w:space="0" w:color="auto"/>
                                    <w:left w:val="none" w:sz="0" w:space="0" w:color="auto"/>
                                    <w:bottom w:val="none" w:sz="0" w:space="0" w:color="auto"/>
                                    <w:right w:val="none" w:sz="0" w:space="0" w:color="auto"/>
                                  </w:divBdr>
                                </w:div>
                                <w:div w:id="1617562509">
                                  <w:marLeft w:val="0"/>
                                  <w:marRight w:val="0"/>
                                  <w:marTop w:val="0"/>
                                  <w:marBottom w:val="0"/>
                                  <w:divBdr>
                                    <w:top w:val="none" w:sz="0" w:space="0" w:color="auto"/>
                                    <w:left w:val="none" w:sz="0" w:space="0" w:color="auto"/>
                                    <w:bottom w:val="none" w:sz="0" w:space="0" w:color="auto"/>
                                    <w:right w:val="none" w:sz="0" w:space="0" w:color="auto"/>
                                  </w:divBdr>
                                </w:div>
                                <w:div w:id="581909520">
                                  <w:marLeft w:val="0"/>
                                  <w:marRight w:val="0"/>
                                  <w:marTop w:val="0"/>
                                  <w:marBottom w:val="0"/>
                                  <w:divBdr>
                                    <w:top w:val="none" w:sz="0" w:space="0" w:color="auto"/>
                                    <w:left w:val="none" w:sz="0" w:space="0" w:color="auto"/>
                                    <w:bottom w:val="none" w:sz="0" w:space="0" w:color="auto"/>
                                    <w:right w:val="none" w:sz="0" w:space="0" w:color="auto"/>
                                  </w:divBdr>
                                </w:div>
                                <w:div w:id="1465731817">
                                  <w:marLeft w:val="0"/>
                                  <w:marRight w:val="0"/>
                                  <w:marTop w:val="0"/>
                                  <w:marBottom w:val="0"/>
                                  <w:divBdr>
                                    <w:top w:val="none" w:sz="0" w:space="0" w:color="auto"/>
                                    <w:left w:val="none" w:sz="0" w:space="0" w:color="auto"/>
                                    <w:bottom w:val="none" w:sz="0" w:space="0" w:color="auto"/>
                                    <w:right w:val="none" w:sz="0" w:space="0" w:color="auto"/>
                                  </w:divBdr>
                                </w:div>
                                <w:div w:id="1961302587">
                                  <w:marLeft w:val="0"/>
                                  <w:marRight w:val="0"/>
                                  <w:marTop w:val="0"/>
                                  <w:marBottom w:val="0"/>
                                  <w:divBdr>
                                    <w:top w:val="none" w:sz="0" w:space="0" w:color="auto"/>
                                    <w:left w:val="none" w:sz="0" w:space="0" w:color="auto"/>
                                    <w:bottom w:val="none" w:sz="0" w:space="0" w:color="auto"/>
                                    <w:right w:val="none" w:sz="0" w:space="0" w:color="auto"/>
                                  </w:divBdr>
                                </w:div>
                                <w:div w:id="1616011832">
                                  <w:marLeft w:val="0"/>
                                  <w:marRight w:val="0"/>
                                  <w:marTop w:val="0"/>
                                  <w:marBottom w:val="0"/>
                                  <w:divBdr>
                                    <w:top w:val="none" w:sz="0" w:space="0" w:color="auto"/>
                                    <w:left w:val="none" w:sz="0" w:space="0" w:color="auto"/>
                                    <w:bottom w:val="none" w:sz="0" w:space="0" w:color="auto"/>
                                    <w:right w:val="none" w:sz="0" w:space="0" w:color="auto"/>
                                  </w:divBdr>
                                </w:div>
                                <w:div w:id="716971113">
                                  <w:marLeft w:val="0"/>
                                  <w:marRight w:val="0"/>
                                  <w:marTop w:val="0"/>
                                  <w:marBottom w:val="0"/>
                                  <w:divBdr>
                                    <w:top w:val="none" w:sz="0" w:space="0" w:color="auto"/>
                                    <w:left w:val="none" w:sz="0" w:space="0" w:color="auto"/>
                                    <w:bottom w:val="none" w:sz="0" w:space="0" w:color="auto"/>
                                    <w:right w:val="none" w:sz="0" w:space="0" w:color="auto"/>
                                  </w:divBdr>
                                </w:div>
                                <w:div w:id="93552115">
                                  <w:marLeft w:val="0"/>
                                  <w:marRight w:val="0"/>
                                  <w:marTop w:val="0"/>
                                  <w:marBottom w:val="0"/>
                                  <w:divBdr>
                                    <w:top w:val="none" w:sz="0" w:space="0" w:color="auto"/>
                                    <w:left w:val="none" w:sz="0" w:space="0" w:color="auto"/>
                                    <w:bottom w:val="none" w:sz="0" w:space="0" w:color="auto"/>
                                    <w:right w:val="none" w:sz="0" w:space="0" w:color="auto"/>
                                  </w:divBdr>
                                </w:div>
                                <w:div w:id="192235046">
                                  <w:marLeft w:val="0"/>
                                  <w:marRight w:val="0"/>
                                  <w:marTop w:val="0"/>
                                  <w:marBottom w:val="0"/>
                                  <w:divBdr>
                                    <w:top w:val="none" w:sz="0" w:space="0" w:color="auto"/>
                                    <w:left w:val="none" w:sz="0" w:space="0" w:color="auto"/>
                                    <w:bottom w:val="none" w:sz="0" w:space="0" w:color="auto"/>
                                    <w:right w:val="none" w:sz="0" w:space="0" w:color="auto"/>
                                  </w:divBdr>
                                </w:div>
                                <w:div w:id="835996115">
                                  <w:marLeft w:val="0"/>
                                  <w:marRight w:val="0"/>
                                  <w:marTop w:val="0"/>
                                  <w:marBottom w:val="0"/>
                                  <w:divBdr>
                                    <w:top w:val="none" w:sz="0" w:space="0" w:color="auto"/>
                                    <w:left w:val="none" w:sz="0" w:space="0" w:color="auto"/>
                                    <w:bottom w:val="none" w:sz="0" w:space="0" w:color="auto"/>
                                    <w:right w:val="none" w:sz="0" w:space="0" w:color="auto"/>
                                  </w:divBdr>
                                </w:div>
                                <w:div w:id="871265678">
                                  <w:marLeft w:val="0"/>
                                  <w:marRight w:val="0"/>
                                  <w:marTop w:val="0"/>
                                  <w:marBottom w:val="0"/>
                                  <w:divBdr>
                                    <w:top w:val="none" w:sz="0" w:space="0" w:color="auto"/>
                                    <w:left w:val="none" w:sz="0" w:space="0" w:color="auto"/>
                                    <w:bottom w:val="none" w:sz="0" w:space="0" w:color="auto"/>
                                    <w:right w:val="none" w:sz="0" w:space="0" w:color="auto"/>
                                  </w:divBdr>
                                </w:div>
                                <w:div w:id="1952394872">
                                  <w:marLeft w:val="0"/>
                                  <w:marRight w:val="0"/>
                                  <w:marTop w:val="0"/>
                                  <w:marBottom w:val="0"/>
                                  <w:divBdr>
                                    <w:top w:val="none" w:sz="0" w:space="0" w:color="auto"/>
                                    <w:left w:val="none" w:sz="0" w:space="0" w:color="auto"/>
                                    <w:bottom w:val="none" w:sz="0" w:space="0" w:color="auto"/>
                                    <w:right w:val="none" w:sz="0" w:space="0" w:color="auto"/>
                                  </w:divBdr>
                                </w:div>
                                <w:div w:id="1468739343">
                                  <w:marLeft w:val="0"/>
                                  <w:marRight w:val="0"/>
                                  <w:marTop w:val="0"/>
                                  <w:marBottom w:val="0"/>
                                  <w:divBdr>
                                    <w:top w:val="none" w:sz="0" w:space="0" w:color="auto"/>
                                    <w:left w:val="none" w:sz="0" w:space="0" w:color="auto"/>
                                    <w:bottom w:val="none" w:sz="0" w:space="0" w:color="auto"/>
                                    <w:right w:val="none" w:sz="0" w:space="0" w:color="auto"/>
                                  </w:divBdr>
                                </w:div>
                                <w:div w:id="1800562835">
                                  <w:marLeft w:val="0"/>
                                  <w:marRight w:val="0"/>
                                  <w:marTop w:val="0"/>
                                  <w:marBottom w:val="0"/>
                                  <w:divBdr>
                                    <w:top w:val="none" w:sz="0" w:space="0" w:color="auto"/>
                                    <w:left w:val="none" w:sz="0" w:space="0" w:color="auto"/>
                                    <w:bottom w:val="none" w:sz="0" w:space="0" w:color="auto"/>
                                    <w:right w:val="none" w:sz="0" w:space="0" w:color="auto"/>
                                  </w:divBdr>
                                </w:div>
                                <w:div w:id="1988975322">
                                  <w:marLeft w:val="0"/>
                                  <w:marRight w:val="0"/>
                                  <w:marTop w:val="0"/>
                                  <w:marBottom w:val="0"/>
                                  <w:divBdr>
                                    <w:top w:val="none" w:sz="0" w:space="0" w:color="auto"/>
                                    <w:left w:val="none" w:sz="0" w:space="0" w:color="auto"/>
                                    <w:bottom w:val="none" w:sz="0" w:space="0" w:color="auto"/>
                                    <w:right w:val="none" w:sz="0" w:space="0" w:color="auto"/>
                                  </w:divBdr>
                                </w:div>
                                <w:div w:id="62918022">
                                  <w:marLeft w:val="0"/>
                                  <w:marRight w:val="0"/>
                                  <w:marTop w:val="0"/>
                                  <w:marBottom w:val="0"/>
                                  <w:divBdr>
                                    <w:top w:val="none" w:sz="0" w:space="0" w:color="auto"/>
                                    <w:left w:val="none" w:sz="0" w:space="0" w:color="auto"/>
                                    <w:bottom w:val="none" w:sz="0" w:space="0" w:color="auto"/>
                                    <w:right w:val="none" w:sz="0" w:space="0" w:color="auto"/>
                                  </w:divBdr>
                                </w:div>
                                <w:div w:id="1808085776">
                                  <w:marLeft w:val="0"/>
                                  <w:marRight w:val="0"/>
                                  <w:marTop w:val="0"/>
                                  <w:marBottom w:val="0"/>
                                  <w:divBdr>
                                    <w:top w:val="none" w:sz="0" w:space="0" w:color="auto"/>
                                    <w:left w:val="none" w:sz="0" w:space="0" w:color="auto"/>
                                    <w:bottom w:val="none" w:sz="0" w:space="0" w:color="auto"/>
                                    <w:right w:val="none" w:sz="0" w:space="0" w:color="auto"/>
                                  </w:divBdr>
                                </w:div>
                                <w:div w:id="2101680314">
                                  <w:marLeft w:val="0"/>
                                  <w:marRight w:val="0"/>
                                  <w:marTop w:val="0"/>
                                  <w:marBottom w:val="0"/>
                                  <w:divBdr>
                                    <w:top w:val="none" w:sz="0" w:space="0" w:color="auto"/>
                                    <w:left w:val="none" w:sz="0" w:space="0" w:color="auto"/>
                                    <w:bottom w:val="none" w:sz="0" w:space="0" w:color="auto"/>
                                    <w:right w:val="none" w:sz="0" w:space="0" w:color="auto"/>
                                  </w:divBdr>
                                </w:div>
                                <w:div w:id="682099075">
                                  <w:marLeft w:val="0"/>
                                  <w:marRight w:val="0"/>
                                  <w:marTop w:val="0"/>
                                  <w:marBottom w:val="0"/>
                                  <w:divBdr>
                                    <w:top w:val="none" w:sz="0" w:space="0" w:color="auto"/>
                                    <w:left w:val="none" w:sz="0" w:space="0" w:color="auto"/>
                                    <w:bottom w:val="none" w:sz="0" w:space="0" w:color="auto"/>
                                    <w:right w:val="none" w:sz="0" w:space="0" w:color="auto"/>
                                  </w:divBdr>
                                </w:div>
                                <w:div w:id="367730673">
                                  <w:marLeft w:val="0"/>
                                  <w:marRight w:val="0"/>
                                  <w:marTop w:val="0"/>
                                  <w:marBottom w:val="0"/>
                                  <w:divBdr>
                                    <w:top w:val="none" w:sz="0" w:space="0" w:color="auto"/>
                                    <w:left w:val="none" w:sz="0" w:space="0" w:color="auto"/>
                                    <w:bottom w:val="none" w:sz="0" w:space="0" w:color="auto"/>
                                    <w:right w:val="none" w:sz="0" w:space="0" w:color="auto"/>
                                  </w:divBdr>
                                </w:div>
                                <w:div w:id="1902062219">
                                  <w:marLeft w:val="0"/>
                                  <w:marRight w:val="0"/>
                                  <w:marTop w:val="0"/>
                                  <w:marBottom w:val="0"/>
                                  <w:divBdr>
                                    <w:top w:val="none" w:sz="0" w:space="0" w:color="auto"/>
                                    <w:left w:val="none" w:sz="0" w:space="0" w:color="auto"/>
                                    <w:bottom w:val="none" w:sz="0" w:space="0" w:color="auto"/>
                                    <w:right w:val="none" w:sz="0" w:space="0" w:color="auto"/>
                                  </w:divBdr>
                                </w:div>
                                <w:div w:id="933320198">
                                  <w:marLeft w:val="0"/>
                                  <w:marRight w:val="0"/>
                                  <w:marTop w:val="0"/>
                                  <w:marBottom w:val="0"/>
                                  <w:divBdr>
                                    <w:top w:val="none" w:sz="0" w:space="0" w:color="auto"/>
                                    <w:left w:val="none" w:sz="0" w:space="0" w:color="auto"/>
                                    <w:bottom w:val="none" w:sz="0" w:space="0" w:color="auto"/>
                                    <w:right w:val="none" w:sz="0" w:space="0" w:color="auto"/>
                                  </w:divBdr>
                                </w:div>
                                <w:div w:id="946040902">
                                  <w:marLeft w:val="0"/>
                                  <w:marRight w:val="0"/>
                                  <w:marTop w:val="0"/>
                                  <w:marBottom w:val="0"/>
                                  <w:divBdr>
                                    <w:top w:val="none" w:sz="0" w:space="0" w:color="auto"/>
                                    <w:left w:val="none" w:sz="0" w:space="0" w:color="auto"/>
                                    <w:bottom w:val="none" w:sz="0" w:space="0" w:color="auto"/>
                                    <w:right w:val="none" w:sz="0" w:space="0" w:color="auto"/>
                                  </w:divBdr>
                                </w:div>
                                <w:div w:id="1563784213">
                                  <w:marLeft w:val="0"/>
                                  <w:marRight w:val="0"/>
                                  <w:marTop w:val="0"/>
                                  <w:marBottom w:val="0"/>
                                  <w:divBdr>
                                    <w:top w:val="none" w:sz="0" w:space="0" w:color="auto"/>
                                    <w:left w:val="none" w:sz="0" w:space="0" w:color="auto"/>
                                    <w:bottom w:val="none" w:sz="0" w:space="0" w:color="auto"/>
                                    <w:right w:val="none" w:sz="0" w:space="0" w:color="auto"/>
                                  </w:divBdr>
                                </w:div>
                                <w:div w:id="2073459902">
                                  <w:marLeft w:val="0"/>
                                  <w:marRight w:val="0"/>
                                  <w:marTop w:val="0"/>
                                  <w:marBottom w:val="0"/>
                                  <w:divBdr>
                                    <w:top w:val="none" w:sz="0" w:space="0" w:color="auto"/>
                                    <w:left w:val="none" w:sz="0" w:space="0" w:color="auto"/>
                                    <w:bottom w:val="none" w:sz="0" w:space="0" w:color="auto"/>
                                    <w:right w:val="none" w:sz="0" w:space="0" w:color="auto"/>
                                  </w:divBdr>
                                </w:div>
                                <w:div w:id="842814016">
                                  <w:marLeft w:val="0"/>
                                  <w:marRight w:val="0"/>
                                  <w:marTop w:val="0"/>
                                  <w:marBottom w:val="0"/>
                                  <w:divBdr>
                                    <w:top w:val="none" w:sz="0" w:space="0" w:color="auto"/>
                                    <w:left w:val="none" w:sz="0" w:space="0" w:color="auto"/>
                                    <w:bottom w:val="none" w:sz="0" w:space="0" w:color="auto"/>
                                    <w:right w:val="none" w:sz="0" w:space="0" w:color="auto"/>
                                  </w:divBdr>
                                </w:div>
                                <w:div w:id="1936084521">
                                  <w:marLeft w:val="0"/>
                                  <w:marRight w:val="0"/>
                                  <w:marTop w:val="0"/>
                                  <w:marBottom w:val="0"/>
                                  <w:divBdr>
                                    <w:top w:val="none" w:sz="0" w:space="0" w:color="auto"/>
                                    <w:left w:val="none" w:sz="0" w:space="0" w:color="auto"/>
                                    <w:bottom w:val="none" w:sz="0" w:space="0" w:color="auto"/>
                                    <w:right w:val="none" w:sz="0" w:space="0" w:color="auto"/>
                                  </w:divBdr>
                                </w:div>
                                <w:div w:id="177737592">
                                  <w:marLeft w:val="0"/>
                                  <w:marRight w:val="0"/>
                                  <w:marTop w:val="0"/>
                                  <w:marBottom w:val="0"/>
                                  <w:divBdr>
                                    <w:top w:val="none" w:sz="0" w:space="0" w:color="auto"/>
                                    <w:left w:val="none" w:sz="0" w:space="0" w:color="auto"/>
                                    <w:bottom w:val="none" w:sz="0" w:space="0" w:color="auto"/>
                                    <w:right w:val="none" w:sz="0" w:space="0" w:color="auto"/>
                                  </w:divBdr>
                                </w:div>
                                <w:div w:id="2052725144">
                                  <w:marLeft w:val="0"/>
                                  <w:marRight w:val="0"/>
                                  <w:marTop w:val="0"/>
                                  <w:marBottom w:val="0"/>
                                  <w:divBdr>
                                    <w:top w:val="none" w:sz="0" w:space="0" w:color="auto"/>
                                    <w:left w:val="none" w:sz="0" w:space="0" w:color="auto"/>
                                    <w:bottom w:val="none" w:sz="0" w:space="0" w:color="auto"/>
                                    <w:right w:val="none" w:sz="0" w:space="0" w:color="auto"/>
                                  </w:divBdr>
                                </w:div>
                                <w:div w:id="1506630711">
                                  <w:marLeft w:val="0"/>
                                  <w:marRight w:val="0"/>
                                  <w:marTop w:val="0"/>
                                  <w:marBottom w:val="0"/>
                                  <w:divBdr>
                                    <w:top w:val="none" w:sz="0" w:space="0" w:color="auto"/>
                                    <w:left w:val="none" w:sz="0" w:space="0" w:color="auto"/>
                                    <w:bottom w:val="none" w:sz="0" w:space="0" w:color="auto"/>
                                    <w:right w:val="none" w:sz="0" w:space="0" w:color="auto"/>
                                  </w:divBdr>
                                </w:div>
                                <w:div w:id="1284188770">
                                  <w:marLeft w:val="0"/>
                                  <w:marRight w:val="0"/>
                                  <w:marTop w:val="0"/>
                                  <w:marBottom w:val="0"/>
                                  <w:divBdr>
                                    <w:top w:val="none" w:sz="0" w:space="0" w:color="auto"/>
                                    <w:left w:val="none" w:sz="0" w:space="0" w:color="auto"/>
                                    <w:bottom w:val="none" w:sz="0" w:space="0" w:color="auto"/>
                                    <w:right w:val="none" w:sz="0" w:space="0" w:color="auto"/>
                                  </w:divBdr>
                                </w:div>
                                <w:div w:id="139269069">
                                  <w:marLeft w:val="0"/>
                                  <w:marRight w:val="0"/>
                                  <w:marTop w:val="0"/>
                                  <w:marBottom w:val="0"/>
                                  <w:divBdr>
                                    <w:top w:val="none" w:sz="0" w:space="0" w:color="auto"/>
                                    <w:left w:val="none" w:sz="0" w:space="0" w:color="auto"/>
                                    <w:bottom w:val="none" w:sz="0" w:space="0" w:color="auto"/>
                                    <w:right w:val="none" w:sz="0" w:space="0" w:color="auto"/>
                                  </w:divBdr>
                                </w:div>
                                <w:div w:id="703021022">
                                  <w:marLeft w:val="0"/>
                                  <w:marRight w:val="0"/>
                                  <w:marTop w:val="0"/>
                                  <w:marBottom w:val="0"/>
                                  <w:divBdr>
                                    <w:top w:val="none" w:sz="0" w:space="0" w:color="auto"/>
                                    <w:left w:val="none" w:sz="0" w:space="0" w:color="auto"/>
                                    <w:bottom w:val="none" w:sz="0" w:space="0" w:color="auto"/>
                                    <w:right w:val="none" w:sz="0" w:space="0" w:color="auto"/>
                                  </w:divBdr>
                                </w:div>
                                <w:div w:id="1407149995">
                                  <w:marLeft w:val="0"/>
                                  <w:marRight w:val="0"/>
                                  <w:marTop w:val="0"/>
                                  <w:marBottom w:val="0"/>
                                  <w:divBdr>
                                    <w:top w:val="none" w:sz="0" w:space="0" w:color="auto"/>
                                    <w:left w:val="none" w:sz="0" w:space="0" w:color="auto"/>
                                    <w:bottom w:val="none" w:sz="0" w:space="0" w:color="auto"/>
                                    <w:right w:val="none" w:sz="0" w:space="0" w:color="auto"/>
                                  </w:divBdr>
                                </w:div>
                                <w:div w:id="962618238">
                                  <w:marLeft w:val="0"/>
                                  <w:marRight w:val="0"/>
                                  <w:marTop w:val="0"/>
                                  <w:marBottom w:val="0"/>
                                  <w:divBdr>
                                    <w:top w:val="none" w:sz="0" w:space="0" w:color="auto"/>
                                    <w:left w:val="none" w:sz="0" w:space="0" w:color="auto"/>
                                    <w:bottom w:val="none" w:sz="0" w:space="0" w:color="auto"/>
                                    <w:right w:val="none" w:sz="0" w:space="0" w:color="auto"/>
                                  </w:divBdr>
                                </w:div>
                                <w:div w:id="2062093368">
                                  <w:marLeft w:val="0"/>
                                  <w:marRight w:val="0"/>
                                  <w:marTop w:val="0"/>
                                  <w:marBottom w:val="0"/>
                                  <w:divBdr>
                                    <w:top w:val="none" w:sz="0" w:space="0" w:color="auto"/>
                                    <w:left w:val="none" w:sz="0" w:space="0" w:color="auto"/>
                                    <w:bottom w:val="none" w:sz="0" w:space="0" w:color="auto"/>
                                    <w:right w:val="none" w:sz="0" w:space="0" w:color="auto"/>
                                  </w:divBdr>
                                </w:div>
                                <w:div w:id="1400906942">
                                  <w:marLeft w:val="0"/>
                                  <w:marRight w:val="0"/>
                                  <w:marTop w:val="0"/>
                                  <w:marBottom w:val="0"/>
                                  <w:divBdr>
                                    <w:top w:val="none" w:sz="0" w:space="0" w:color="auto"/>
                                    <w:left w:val="none" w:sz="0" w:space="0" w:color="auto"/>
                                    <w:bottom w:val="none" w:sz="0" w:space="0" w:color="auto"/>
                                    <w:right w:val="none" w:sz="0" w:space="0" w:color="auto"/>
                                  </w:divBdr>
                                </w:div>
                                <w:div w:id="351348185">
                                  <w:marLeft w:val="0"/>
                                  <w:marRight w:val="0"/>
                                  <w:marTop w:val="0"/>
                                  <w:marBottom w:val="0"/>
                                  <w:divBdr>
                                    <w:top w:val="none" w:sz="0" w:space="0" w:color="auto"/>
                                    <w:left w:val="none" w:sz="0" w:space="0" w:color="auto"/>
                                    <w:bottom w:val="none" w:sz="0" w:space="0" w:color="auto"/>
                                    <w:right w:val="none" w:sz="0" w:space="0" w:color="auto"/>
                                  </w:divBdr>
                                </w:div>
                                <w:div w:id="2065325282">
                                  <w:marLeft w:val="0"/>
                                  <w:marRight w:val="0"/>
                                  <w:marTop w:val="0"/>
                                  <w:marBottom w:val="0"/>
                                  <w:divBdr>
                                    <w:top w:val="none" w:sz="0" w:space="0" w:color="auto"/>
                                    <w:left w:val="none" w:sz="0" w:space="0" w:color="auto"/>
                                    <w:bottom w:val="none" w:sz="0" w:space="0" w:color="auto"/>
                                    <w:right w:val="none" w:sz="0" w:space="0" w:color="auto"/>
                                  </w:divBdr>
                                </w:div>
                                <w:div w:id="1839073408">
                                  <w:marLeft w:val="0"/>
                                  <w:marRight w:val="0"/>
                                  <w:marTop w:val="0"/>
                                  <w:marBottom w:val="0"/>
                                  <w:divBdr>
                                    <w:top w:val="none" w:sz="0" w:space="0" w:color="auto"/>
                                    <w:left w:val="none" w:sz="0" w:space="0" w:color="auto"/>
                                    <w:bottom w:val="none" w:sz="0" w:space="0" w:color="auto"/>
                                    <w:right w:val="none" w:sz="0" w:space="0" w:color="auto"/>
                                  </w:divBdr>
                                </w:div>
                                <w:div w:id="589393586">
                                  <w:marLeft w:val="0"/>
                                  <w:marRight w:val="0"/>
                                  <w:marTop w:val="0"/>
                                  <w:marBottom w:val="0"/>
                                  <w:divBdr>
                                    <w:top w:val="none" w:sz="0" w:space="0" w:color="auto"/>
                                    <w:left w:val="none" w:sz="0" w:space="0" w:color="auto"/>
                                    <w:bottom w:val="none" w:sz="0" w:space="0" w:color="auto"/>
                                    <w:right w:val="none" w:sz="0" w:space="0" w:color="auto"/>
                                  </w:divBdr>
                                </w:div>
                                <w:div w:id="1401170963">
                                  <w:marLeft w:val="0"/>
                                  <w:marRight w:val="0"/>
                                  <w:marTop w:val="0"/>
                                  <w:marBottom w:val="0"/>
                                  <w:divBdr>
                                    <w:top w:val="none" w:sz="0" w:space="0" w:color="auto"/>
                                    <w:left w:val="none" w:sz="0" w:space="0" w:color="auto"/>
                                    <w:bottom w:val="none" w:sz="0" w:space="0" w:color="auto"/>
                                    <w:right w:val="none" w:sz="0" w:space="0" w:color="auto"/>
                                  </w:divBdr>
                                </w:div>
                                <w:div w:id="1588922229">
                                  <w:marLeft w:val="0"/>
                                  <w:marRight w:val="0"/>
                                  <w:marTop w:val="0"/>
                                  <w:marBottom w:val="0"/>
                                  <w:divBdr>
                                    <w:top w:val="none" w:sz="0" w:space="0" w:color="auto"/>
                                    <w:left w:val="none" w:sz="0" w:space="0" w:color="auto"/>
                                    <w:bottom w:val="none" w:sz="0" w:space="0" w:color="auto"/>
                                    <w:right w:val="none" w:sz="0" w:space="0" w:color="auto"/>
                                  </w:divBdr>
                                </w:div>
                                <w:div w:id="471017579">
                                  <w:marLeft w:val="0"/>
                                  <w:marRight w:val="0"/>
                                  <w:marTop w:val="0"/>
                                  <w:marBottom w:val="0"/>
                                  <w:divBdr>
                                    <w:top w:val="none" w:sz="0" w:space="0" w:color="auto"/>
                                    <w:left w:val="none" w:sz="0" w:space="0" w:color="auto"/>
                                    <w:bottom w:val="none" w:sz="0" w:space="0" w:color="auto"/>
                                    <w:right w:val="none" w:sz="0" w:space="0" w:color="auto"/>
                                  </w:divBdr>
                                </w:div>
                                <w:div w:id="763184374">
                                  <w:marLeft w:val="0"/>
                                  <w:marRight w:val="0"/>
                                  <w:marTop w:val="0"/>
                                  <w:marBottom w:val="0"/>
                                  <w:divBdr>
                                    <w:top w:val="none" w:sz="0" w:space="0" w:color="auto"/>
                                    <w:left w:val="none" w:sz="0" w:space="0" w:color="auto"/>
                                    <w:bottom w:val="none" w:sz="0" w:space="0" w:color="auto"/>
                                    <w:right w:val="none" w:sz="0" w:space="0" w:color="auto"/>
                                  </w:divBdr>
                                </w:div>
                                <w:div w:id="1000277533">
                                  <w:marLeft w:val="0"/>
                                  <w:marRight w:val="0"/>
                                  <w:marTop w:val="0"/>
                                  <w:marBottom w:val="0"/>
                                  <w:divBdr>
                                    <w:top w:val="none" w:sz="0" w:space="0" w:color="auto"/>
                                    <w:left w:val="none" w:sz="0" w:space="0" w:color="auto"/>
                                    <w:bottom w:val="none" w:sz="0" w:space="0" w:color="auto"/>
                                    <w:right w:val="none" w:sz="0" w:space="0" w:color="auto"/>
                                  </w:divBdr>
                                </w:div>
                                <w:div w:id="467550949">
                                  <w:marLeft w:val="0"/>
                                  <w:marRight w:val="0"/>
                                  <w:marTop w:val="0"/>
                                  <w:marBottom w:val="0"/>
                                  <w:divBdr>
                                    <w:top w:val="none" w:sz="0" w:space="0" w:color="auto"/>
                                    <w:left w:val="none" w:sz="0" w:space="0" w:color="auto"/>
                                    <w:bottom w:val="none" w:sz="0" w:space="0" w:color="auto"/>
                                    <w:right w:val="none" w:sz="0" w:space="0" w:color="auto"/>
                                  </w:divBdr>
                                </w:div>
                                <w:div w:id="1674406462">
                                  <w:marLeft w:val="0"/>
                                  <w:marRight w:val="0"/>
                                  <w:marTop w:val="0"/>
                                  <w:marBottom w:val="0"/>
                                  <w:divBdr>
                                    <w:top w:val="none" w:sz="0" w:space="0" w:color="auto"/>
                                    <w:left w:val="none" w:sz="0" w:space="0" w:color="auto"/>
                                    <w:bottom w:val="none" w:sz="0" w:space="0" w:color="auto"/>
                                    <w:right w:val="none" w:sz="0" w:space="0" w:color="auto"/>
                                  </w:divBdr>
                                </w:div>
                                <w:div w:id="1774863852">
                                  <w:marLeft w:val="0"/>
                                  <w:marRight w:val="0"/>
                                  <w:marTop w:val="0"/>
                                  <w:marBottom w:val="0"/>
                                  <w:divBdr>
                                    <w:top w:val="none" w:sz="0" w:space="0" w:color="auto"/>
                                    <w:left w:val="none" w:sz="0" w:space="0" w:color="auto"/>
                                    <w:bottom w:val="none" w:sz="0" w:space="0" w:color="auto"/>
                                    <w:right w:val="none" w:sz="0" w:space="0" w:color="auto"/>
                                  </w:divBdr>
                                </w:div>
                                <w:div w:id="130171397">
                                  <w:marLeft w:val="0"/>
                                  <w:marRight w:val="0"/>
                                  <w:marTop w:val="0"/>
                                  <w:marBottom w:val="0"/>
                                  <w:divBdr>
                                    <w:top w:val="none" w:sz="0" w:space="0" w:color="auto"/>
                                    <w:left w:val="none" w:sz="0" w:space="0" w:color="auto"/>
                                    <w:bottom w:val="none" w:sz="0" w:space="0" w:color="auto"/>
                                    <w:right w:val="none" w:sz="0" w:space="0" w:color="auto"/>
                                  </w:divBdr>
                                </w:div>
                                <w:div w:id="1167938780">
                                  <w:marLeft w:val="0"/>
                                  <w:marRight w:val="0"/>
                                  <w:marTop w:val="0"/>
                                  <w:marBottom w:val="0"/>
                                  <w:divBdr>
                                    <w:top w:val="none" w:sz="0" w:space="0" w:color="auto"/>
                                    <w:left w:val="none" w:sz="0" w:space="0" w:color="auto"/>
                                    <w:bottom w:val="none" w:sz="0" w:space="0" w:color="auto"/>
                                    <w:right w:val="none" w:sz="0" w:space="0" w:color="auto"/>
                                  </w:divBdr>
                                </w:div>
                                <w:div w:id="694379170">
                                  <w:marLeft w:val="0"/>
                                  <w:marRight w:val="0"/>
                                  <w:marTop w:val="0"/>
                                  <w:marBottom w:val="0"/>
                                  <w:divBdr>
                                    <w:top w:val="none" w:sz="0" w:space="0" w:color="auto"/>
                                    <w:left w:val="none" w:sz="0" w:space="0" w:color="auto"/>
                                    <w:bottom w:val="none" w:sz="0" w:space="0" w:color="auto"/>
                                    <w:right w:val="none" w:sz="0" w:space="0" w:color="auto"/>
                                  </w:divBdr>
                                </w:div>
                                <w:div w:id="1968195310">
                                  <w:marLeft w:val="0"/>
                                  <w:marRight w:val="0"/>
                                  <w:marTop w:val="0"/>
                                  <w:marBottom w:val="0"/>
                                  <w:divBdr>
                                    <w:top w:val="none" w:sz="0" w:space="0" w:color="auto"/>
                                    <w:left w:val="none" w:sz="0" w:space="0" w:color="auto"/>
                                    <w:bottom w:val="none" w:sz="0" w:space="0" w:color="auto"/>
                                    <w:right w:val="none" w:sz="0" w:space="0" w:color="auto"/>
                                  </w:divBdr>
                                </w:div>
                                <w:div w:id="980426759">
                                  <w:marLeft w:val="0"/>
                                  <w:marRight w:val="0"/>
                                  <w:marTop w:val="0"/>
                                  <w:marBottom w:val="0"/>
                                  <w:divBdr>
                                    <w:top w:val="none" w:sz="0" w:space="0" w:color="auto"/>
                                    <w:left w:val="none" w:sz="0" w:space="0" w:color="auto"/>
                                    <w:bottom w:val="none" w:sz="0" w:space="0" w:color="auto"/>
                                    <w:right w:val="none" w:sz="0" w:space="0" w:color="auto"/>
                                  </w:divBdr>
                                </w:div>
                                <w:div w:id="1214346652">
                                  <w:marLeft w:val="0"/>
                                  <w:marRight w:val="0"/>
                                  <w:marTop w:val="0"/>
                                  <w:marBottom w:val="0"/>
                                  <w:divBdr>
                                    <w:top w:val="none" w:sz="0" w:space="0" w:color="auto"/>
                                    <w:left w:val="none" w:sz="0" w:space="0" w:color="auto"/>
                                    <w:bottom w:val="none" w:sz="0" w:space="0" w:color="auto"/>
                                    <w:right w:val="none" w:sz="0" w:space="0" w:color="auto"/>
                                  </w:divBdr>
                                </w:div>
                                <w:div w:id="2143114431">
                                  <w:marLeft w:val="0"/>
                                  <w:marRight w:val="0"/>
                                  <w:marTop w:val="0"/>
                                  <w:marBottom w:val="0"/>
                                  <w:divBdr>
                                    <w:top w:val="none" w:sz="0" w:space="0" w:color="auto"/>
                                    <w:left w:val="none" w:sz="0" w:space="0" w:color="auto"/>
                                    <w:bottom w:val="none" w:sz="0" w:space="0" w:color="auto"/>
                                    <w:right w:val="none" w:sz="0" w:space="0" w:color="auto"/>
                                  </w:divBdr>
                                </w:div>
                                <w:div w:id="1101417098">
                                  <w:marLeft w:val="0"/>
                                  <w:marRight w:val="0"/>
                                  <w:marTop w:val="0"/>
                                  <w:marBottom w:val="0"/>
                                  <w:divBdr>
                                    <w:top w:val="none" w:sz="0" w:space="0" w:color="auto"/>
                                    <w:left w:val="none" w:sz="0" w:space="0" w:color="auto"/>
                                    <w:bottom w:val="none" w:sz="0" w:space="0" w:color="auto"/>
                                    <w:right w:val="none" w:sz="0" w:space="0" w:color="auto"/>
                                  </w:divBdr>
                                </w:div>
                                <w:div w:id="458651408">
                                  <w:marLeft w:val="0"/>
                                  <w:marRight w:val="0"/>
                                  <w:marTop w:val="0"/>
                                  <w:marBottom w:val="0"/>
                                  <w:divBdr>
                                    <w:top w:val="none" w:sz="0" w:space="0" w:color="auto"/>
                                    <w:left w:val="none" w:sz="0" w:space="0" w:color="auto"/>
                                    <w:bottom w:val="none" w:sz="0" w:space="0" w:color="auto"/>
                                    <w:right w:val="none" w:sz="0" w:space="0" w:color="auto"/>
                                  </w:divBdr>
                                </w:div>
                                <w:div w:id="15491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423427">
          <w:marLeft w:val="0"/>
          <w:marRight w:val="0"/>
          <w:marTop w:val="0"/>
          <w:marBottom w:val="0"/>
          <w:divBdr>
            <w:top w:val="none" w:sz="0" w:space="0" w:color="auto"/>
            <w:left w:val="none" w:sz="0" w:space="0" w:color="auto"/>
            <w:bottom w:val="none" w:sz="0" w:space="0" w:color="auto"/>
            <w:right w:val="none" w:sz="0" w:space="0" w:color="auto"/>
          </w:divBdr>
          <w:divsChild>
            <w:div w:id="1583834652">
              <w:marLeft w:val="0"/>
              <w:marRight w:val="0"/>
              <w:marTop w:val="0"/>
              <w:marBottom w:val="0"/>
              <w:divBdr>
                <w:top w:val="none" w:sz="0" w:space="0" w:color="auto"/>
                <w:left w:val="none" w:sz="0" w:space="0" w:color="auto"/>
                <w:bottom w:val="none" w:sz="0" w:space="0" w:color="auto"/>
                <w:right w:val="none" w:sz="0" w:space="0" w:color="auto"/>
              </w:divBdr>
              <w:divsChild>
                <w:div w:id="14385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8790">
      <w:bodyDiv w:val="1"/>
      <w:marLeft w:val="0"/>
      <w:marRight w:val="0"/>
      <w:marTop w:val="0"/>
      <w:marBottom w:val="0"/>
      <w:divBdr>
        <w:top w:val="none" w:sz="0" w:space="0" w:color="auto"/>
        <w:left w:val="none" w:sz="0" w:space="0" w:color="auto"/>
        <w:bottom w:val="none" w:sz="0" w:space="0" w:color="auto"/>
        <w:right w:val="none" w:sz="0" w:space="0" w:color="auto"/>
      </w:divBdr>
    </w:div>
    <w:div w:id="1256132575">
      <w:bodyDiv w:val="1"/>
      <w:marLeft w:val="0"/>
      <w:marRight w:val="0"/>
      <w:marTop w:val="0"/>
      <w:marBottom w:val="0"/>
      <w:divBdr>
        <w:top w:val="none" w:sz="0" w:space="0" w:color="auto"/>
        <w:left w:val="none" w:sz="0" w:space="0" w:color="auto"/>
        <w:bottom w:val="none" w:sz="0" w:space="0" w:color="auto"/>
        <w:right w:val="none" w:sz="0" w:space="0" w:color="auto"/>
      </w:divBdr>
      <w:divsChild>
        <w:div w:id="1009478558">
          <w:marLeft w:val="0"/>
          <w:marRight w:val="0"/>
          <w:marTop w:val="0"/>
          <w:marBottom w:val="0"/>
          <w:divBdr>
            <w:top w:val="single" w:sz="8" w:space="1" w:color="auto"/>
            <w:left w:val="single" w:sz="8" w:space="4" w:color="auto"/>
            <w:bottom w:val="single" w:sz="8" w:space="1" w:color="auto"/>
            <w:right w:val="single" w:sz="8" w:space="4" w:color="auto"/>
          </w:divBdr>
          <w:divsChild>
            <w:div w:id="1927691119">
              <w:marLeft w:val="0"/>
              <w:marRight w:val="0"/>
              <w:marTop w:val="0"/>
              <w:marBottom w:val="0"/>
              <w:divBdr>
                <w:top w:val="none" w:sz="0" w:space="0" w:color="auto"/>
                <w:left w:val="none" w:sz="0" w:space="0" w:color="auto"/>
                <w:bottom w:val="none" w:sz="0" w:space="0" w:color="auto"/>
                <w:right w:val="none" w:sz="0" w:space="0" w:color="auto"/>
              </w:divBdr>
            </w:div>
          </w:divsChild>
        </w:div>
        <w:div w:id="337393066">
          <w:marLeft w:val="0"/>
          <w:marRight w:val="0"/>
          <w:marTop w:val="0"/>
          <w:marBottom w:val="0"/>
          <w:divBdr>
            <w:top w:val="single" w:sz="8" w:space="1" w:color="auto"/>
            <w:left w:val="single" w:sz="8" w:space="4" w:color="auto"/>
            <w:bottom w:val="single" w:sz="8" w:space="1" w:color="auto"/>
            <w:right w:val="single" w:sz="8" w:space="4" w:color="auto"/>
          </w:divBdr>
          <w:divsChild>
            <w:div w:id="314457953">
              <w:marLeft w:val="0"/>
              <w:marRight w:val="0"/>
              <w:marTop w:val="0"/>
              <w:marBottom w:val="0"/>
              <w:divBdr>
                <w:top w:val="none" w:sz="0" w:space="0" w:color="auto"/>
                <w:left w:val="none" w:sz="0" w:space="0" w:color="auto"/>
                <w:bottom w:val="none" w:sz="0" w:space="0" w:color="auto"/>
                <w:right w:val="none" w:sz="0" w:space="0" w:color="auto"/>
              </w:divBdr>
            </w:div>
          </w:divsChild>
        </w:div>
        <w:div w:id="109666384">
          <w:marLeft w:val="0"/>
          <w:marRight w:val="0"/>
          <w:marTop w:val="0"/>
          <w:marBottom w:val="0"/>
          <w:divBdr>
            <w:top w:val="single" w:sz="8" w:space="1" w:color="auto"/>
            <w:left w:val="single" w:sz="8" w:space="4" w:color="auto"/>
            <w:bottom w:val="single" w:sz="8" w:space="1" w:color="auto"/>
            <w:right w:val="single" w:sz="8" w:space="4" w:color="auto"/>
          </w:divBdr>
          <w:divsChild>
            <w:div w:id="1184326713">
              <w:marLeft w:val="0"/>
              <w:marRight w:val="0"/>
              <w:marTop w:val="0"/>
              <w:marBottom w:val="0"/>
              <w:divBdr>
                <w:top w:val="none" w:sz="0" w:space="0" w:color="auto"/>
                <w:left w:val="none" w:sz="0" w:space="0" w:color="auto"/>
                <w:bottom w:val="none" w:sz="0" w:space="0" w:color="auto"/>
                <w:right w:val="none" w:sz="0" w:space="0" w:color="auto"/>
              </w:divBdr>
            </w:div>
          </w:divsChild>
        </w:div>
        <w:div w:id="420376399">
          <w:marLeft w:val="0"/>
          <w:marRight w:val="0"/>
          <w:marTop w:val="0"/>
          <w:marBottom w:val="0"/>
          <w:divBdr>
            <w:top w:val="single" w:sz="8" w:space="1" w:color="auto"/>
            <w:left w:val="single" w:sz="8" w:space="4" w:color="auto"/>
            <w:bottom w:val="single" w:sz="8" w:space="1" w:color="auto"/>
            <w:right w:val="single" w:sz="8" w:space="4" w:color="auto"/>
          </w:divBdr>
          <w:divsChild>
            <w:div w:id="1858427027">
              <w:marLeft w:val="0"/>
              <w:marRight w:val="0"/>
              <w:marTop w:val="0"/>
              <w:marBottom w:val="0"/>
              <w:divBdr>
                <w:top w:val="none" w:sz="0" w:space="0" w:color="auto"/>
                <w:left w:val="none" w:sz="0" w:space="0" w:color="auto"/>
                <w:bottom w:val="none" w:sz="0" w:space="0" w:color="auto"/>
                <w:right w:val="none" w:sz="0" w:space="0" w:color="auto"/>
              </w:divBdr>
            </w:div>
          </w:divsChild>
        </w:div>
        <w:div w:id="1752510194">
          <w:marLeft w:val="0"/>
          <w:marRight w:val="0"/>
          <w:marTop w:val="0"/>
          <w:marBottom w:val="0"/>
          <w:divBdr>
            <w:top w:val="single" w:sz="8" w:space="1" w:color="auto"/>
            <w:left w:val="single" w:sz="8" w:space="4" w:color="auto"/>
            <w:bottom w:val="single" w:sz="8" w:space="1" w:color="auto"/>
            <w:right w:val="single" w:sz="8" w:space="4" w:color="auto"/>
          </w:divBdr>
          <w:divsChild>
            <w:div w:id="77598780">
              <w:marLeft w:val="0"/>
              <w:marRight w:val="0"/>
              <w:marTop w:val="0"/>
              <w:marBottom w:val="0"/>
              <w:divBdr>
                <w:top w:val="none" w:sz="0" w:space="0" w:color="auto"/>
                <w:left w:val="none" w:sz="0" w:space="0" w:color="auto"/>
                <w:bottom w:val="none" w:sz="0" w:space="0" w:color="auto"/>
                <w:right w:val="none" w:sz="0" w:space="0" w:color="auto"/>
              </w:divBdr>
            </w:div>
          </w:divsChild>
        </w:div>
        <w:div w:id="1335692201">
          <w:marLeft w:val="0"/>
          <w:marRight w:val="0"/>
          <w:marTop w:val="0"/>
          <w:marBottom w:val="0"/>
          <w:divBdr>
            <w:top w:val="single" w:sz="8" w:space="1" w:color="auto"/>
            <w:left w:val="single" w:sz="8" w:space="4" w:color="auto"/>
            <w:bottom w:val="single" w:sz="8" w:space="1" w:color="auto"/>
            <w:right w:val="single" w:sz="8" w:space="4" w:color="auto"/>
          </w:divBdr>
          <w:divsChild>
            <w:div w:id="1568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3259">
      <w:bodyDiv w:val="1"/>
      <w:marLeft w:val="0"/>
      <w:marRight w:val="0"/>
      <w:marTop w:val="0"/>
      <w:marBottom w:val="0"/>
      <w:divBdr>
        <w:top w:val="none" w:sz="0" w:space="0" w:color="auto"/>
        <w:left w:val="none" w:sz="0" w:space="0" w:color="auto"/>
        <w:bottom w:val="none" w:sz="0" w:space="0" w:color="auto"/>
        <w:right w:val="none" w:sz="0" w:space="0" w:color="auto"/>
      </w:divBdr>
      <w:divsChild>
        <w:div w:id="120658054">
          <w:marLeft w:val="0"/>
          <w:marRight w:val="0"/>
          <w:marTop w:val="0"/>
          <w:marBottom w:val="300"/>
          <w:divBdr>
            <w:top w:val="none" w:sz="0" w:space="0" w:color="auto"/>
            <w:left w:val="none" w:sz="0" w:space="0" w:color="auto"/>
            <w:bottom w:val="none" w:sz="0" w:space="0" w:color="auto"/>
            <w:right w:val="none" w:sz="0" w:space="0" w:color="auto"/>
          </w:divBdr>
          <w:divsChild>
            <w:div w:id="154347036">
              <w:marLeft w:val="0"/>
              <w:marRight w:val="0"/>
              <w:marTop w:val="0"/>
              <w:marBottom w:val="0"/>
              <w:divBdr>
                <w:top w:val="none" w:sz="0" w:space="0" w:color="auto"/>
                <w:left w:val="none" w:sz="0" w:space="0" w:color="auto"/>
                <w:bottom w:val="none" w:sz="0" w:space="0" w:color="auto"/>
                <w:right w:val="none" w:sz="0" w:space="0" w:color="auto"/>
              </w:divBdr>
              <w:divsChild>
                <w:div w:id="1319505437">
                  <w:marLeft w:val="0"/>
                  <w:marRight w:val="0"/>
                  <w:marTop w:val="0"/>
                  <w:marBottom w:val="0"/>
                  <w:divBdr>
                    <w:top w:val="single" w:sz="6" w:space="15" w:color="DDDDDD"/>
                    <w:left w:val="single" w:sz="6" w:space="15" w:color="DDDDDD"/>
                    <w:bottom w:val="single" w:sz="6" w:space="0" w:color="DDDDDD"/>
                    <w:right w:val="single" w:sz="6" w:space="15" w:color="DDDDDD"/>
                  </w:divBdr>
                  <w:divsChild>
                    <w:div w:id="1596135938">
                      <w:marLeft w:val="0"/>
                      <w:marRight w:val="0"/>
                      <w:marTop w:val="0"/>
                      <w:marBottom w:val="0"/>
                      <w:divBdr>
                        <w:top w:val="none" w:sz="0" w:space="0" w:color="auto"/>
                        <w:left w:val="none" w:sz="0" w:space="0" w:color="auto"/>
                        <w:bottom w:val="none" w:sz="0" w:space="0" w:color="auto"/>
                        <w:right w:val="none" w:sz="0" w:space="0" w:color="auto"/>
                      </w:divBdr>
                      <w:divsChild>
                        <w:div w:id="1366104322">
                          <w:marLeft w:val="0"/>
                          <w:marRight w:val="0"/>
                          <w:marTop w:val="0"/>
                          <w:marBottom w:val="0"/>
                          <w:divBdr>
                            <w:top w:val="none" w:sz="0" w:space="0" w:color="auto"/>
                            <w:left w:val="none" w:sz="0" w:space="0" w:color="auto"/>
                            <w:bottom w:val="none" w:sz="0" w:space="0" w:color="auto"/>
                            <w:right w:val="none" w:sz="0" w:space="0" w:color="auto"/>
                          </w:divBdr>
                          <w:divsChild>
                            <w:div w:id="1235509240">
                              <w:marLeft w:val="0"/>
                              <w:marRight w:val="0"/>
                              <w:marTop w:val="0"/>
                              <w:marBottom w:val="0"/>
                              <w:divBdr>
                                <w:top w:val="none" w:sz="0" w:space="0" w:color="auto"/>
                                <w:left w:val="none" w:sz="0" w:space="0" w:color="auto"/>
                                <w:bottom w:val="none" w:sz="0" w:space="0" w:color="auto"/>
                                <w:right w:val="none" w:sz="0" w:space="0" w:color="auto"/>
                              </w:divBdr>
                              <w:divsChild>
                                <w:div w:id="1633899337">
                                  <w:marLeft w:val="0"/>
                                  <w:marRight w:val="0"/>
                                  <w:marTop w:val="0"/>
                                  <w:marBottom w:val="0"/>
                                  <w:divBdr>
                                    <w:top w:val="none" w:sz="0" w:space="0" w:color="auto"/>
                                    <w:left w:val="none" w:sz="0" w:space="0" w:color="auto"/>
                                    <w:bottom w:val="none" w:sz="0" w:space="0" w:color="auto"/>
                                    <w:right w:val="none" w:sz="0" w:space="0" w:color="auto"/>
                                  </w:divBdr>
                                </w:div>
                                <w:div w:id="1027294018">
                                  <w:marLeft w:val="0"/>
                                  <w:marRight w:val="0"/>
                                  <w:marTop w:val="0"/>
                                  <w:marBottom w:val="0"/>
                                  <w:divBdr>
                                    <w:top w:val="none" w:sz="0" w:space="0" w:color="auto"/>
                                    <w:left w:val="none" w:sz="0" w:space="0" w:color="auto"/>
                                    <w:bottom w:val="none" w:sz="0" w:space="0" w:color="auto"/>
                                    <w:right w:val="none" w:sz="0" w:space="0" w:color="auto"/>
                                  </w:divBdr>
                                </w:div>
                                <w:div w:id="1657030473">
                                  <w:marLeft w:val="0"/>
                                  <w:marRight w:val="0"/>
                                  <w:marTop w:val="0"/>
                                  <w:marBottom w:val="0"/>
                                  <w:divBdr>
                                    <w:top w:val="none" w:sz="0" w:space="0" w:color="auto"/>
                                    <w:left w:val="none" w:sz="0" w:space="0" w:color="auto"/>
                                    <w:bottom w:val="none" w:sz="0" w:space="0" w:color="auto"/>
                                    <w:right w:val="none" w:sz="0" w:space="0" w:color="auto"/>
                                  </w:divBdr>
                                </w:div>
                                <w:div w:id="1675113262">
                                  <w:marLeft w:val="0"/>
                                  <w:marRight w:val="0"/>
                                  <w:marTop w:val="0"/>
                                  <w:marBottom w:val="0"/>
                                  <w:divBdr>
                                    <w:top w:val="none" w:sz="0" w:space="0" w:color="auto"/>
                                    <w:left w:val="none" w:sz="0" w:space="0" w:color="auto"/>
                                    <w:bottom w:val="none" w:sz="0" w:space="0" w:color="auto"/>
                                    <w:right w:val="none" w:sz="0" w:space="0" w:color="auto"/>
                                  </w:divBdr>
                                </w:div>
                                <w:div w:id="69469989">
                                  <w:marLeft w:val="0"/>
                                  <w:marRight w:val="0"/>
                                  <w:marTop w:val="0"/>
                                  <w:marBottom w:val="0"/>
                                  <w:divBdr>
                                    <w:top w:val="none" w:sz="0" w:space="0" w:color="auto"/>
                                    <w:left w:val="none" w:sz="0" w:space="0" w:color="auto"/>
                                    <w:bottom w:val="none" w:sz="0" w:space="0" w:color="auto"/>
                                    <w:right w:val="none" w:sz="0" w:space="0" w:color="auto"/>
                                  </w:divBdr>
                                </w:div>
                                <w:div w:id="766081016">
                                  <w:marLeft w:val="0"/>
                                  <w:marRight w:val="0"/>
                                  <w:marTop w:val="0"/>
                                  <w:marBottom w:val="0"/>
                                  <w:divBdr>
                                    <w:top w:val="none" w:sz="0" w:space="0" w:color="auto"/>
                                    <w:left w:val="none" w:sz="0" w:space="0" w:color="auto"/>
                                    <w:bottom w:val="none" w:sz="0" w:space="0" w:color="auto"/>
                                    <w:right w:val="none" w:sz="0" w:space="0" w:color="auto"/>
                                  </w:divBdr>
                                </w:div>
                                <w:div w:id="247664865">
                                  <w:marLeft w:val="0"/>
                                  <w:marRight w:val="0"/>
                                  <w:marTop w:val="0"/>
                                  <w:marBottom w:val="0"/>
                                  <w:divBdr>
                                    <w:top w:val="none" w:sz="0" w:space="0" w:color="auto"/>
                                    <w:left w:val="none" w:sz="0" w:space="0" w:color="auto"/>
                                    <w:bottom w:val="none" w:sz="0" w:space="0" w:color="auto"/>
                                    <w:right w:val="none" w:sz="0" w:space="0" w:color="auto"/>
                                  </w:divBdr>
                                </w:div>
                                <w:div w:id="380641094">
                                  <w:marLeft w:val="0"/>
                                  <w:marRight w:val="0"/>
                                  <w:marTop w:val="0"/>
                                  <w:marBottom w:val="0"/>
                                  <w:divBdr>
                                    <w:top w:val="none" w:sz="0" w:space="0" w:color="auto"/>
                                    <w:left w:val="none" w:sz="0" w:space="0" w:color="auto"/>
                                    <w:bottom w:val="none" w:sz="0" w:space="0" w:color="auto"/>
                                    <w:right w:val="none" w:sz="0" w:space="0" w:color="auto"/>
                                  </w:divBdr>
                                </w:div>
                                <w:div w:id="1308784355">
                                  <w:marLeft w:val="0"/>
                                  <w:marRight w:val="0"/>
                                  <w:marTop w:val="0"/>
                                  <w:marBottom w:val="0"/>
                                  <w:divBdr>
                                    <w:top w:val="none" w:sz="0" w:space="0" w:color="auto"/>
                                    <w:left w:val="none" w:sz="0" w:space="0" w:color="auto"/>
                                    <w:bottom w:val="none" w:sz="0" w:space="0" w:color="auto"/>
                                    <w:right w:val="none" w:sz="0" w:space="0" w:color="auto"/>
                                  </w:divBdr>
                                </w:div>
                                <w:div w:id="200479778">
                                  <w:marLeft w:val="0"/>
                                  <w:marRight w:val="0"/>
                                  <w:marTop w:val="0"/>
                                  <w:marBottom w:val="0"/>
                                  <w:divBdr>
                                    <w:top w:val="none" w:sz="0" w:space="0" w:color="auto"/>
                                    <w:left w:val="none" w:sz="0" w:space="0" w:color="auto"/>
                                    <w:bottom w:val="none" w:sz="0" w:space="0" w:color="auto"/>
                                    <w:right w:val="none" w:sz="0" w:space="0" w:color="auto"/>
                                  </w:divBdr>
                                </w:div>
                                <w:div w:id="1665160480">
                                  <w:marLeft w:val="0"/>
                                  <w:marRight w:val="0"/>
                                  <w:marTop w:val="0"/>
                                  <w:marBottom w:val="0"/>
                                  <w:divBdr>
                                    <w:top w:val="none" w:sz="0" w:space="0" w:color="auto"/>
                                    <w:left w:val="none" w:sz="0" w:space="0" w:color="auto"/>
                                    <w:bottom w:val="none" w:sz="0" w:space="0" w:color="auto"/>
                                    <w:right w:val="none" w:sz="0" w:space="0" w:color="auto"/>
                                  </w:divBdr>
                                </w:div>
                                <w:div w:id="993992846">
                                  <w:marLeft w:val="0"/>
                                  <w:marRight w:val="0"/>
                                  <w:marTop w:val="0"/>
                                  <w:marBottom w:val="0"/>
                                  <w:divBdr>
                                    <w:top w:val="none" w:sz="0" w:space="0" w:color="auto"/>
                                    <w:left w:val="none" w:sz="0" w:space="0" w:color="auto"/>
                                    <w:bottom w:val="none" w:sz="0" w:space="0" w:color="auto"/>
                                    <w:right w:val="none" w:sz="0" w:space="0" w:color="auto"/>
                                  </w:divBdr>
                                </w:div>
                                <w:div w:id="1813600990">
                                  <w:marLeft w:val="0"/>
                                  <w:marRight w:val="0"/>
                                  <w:marTop w:val="0"/>
                                  <w:marBottom w:val="0"/>
                                  <w:divBdr>
                                    <w:top w:val="none" w:sz="0" w:space="0" w:color="auto"/>
                                    <w:left w:val="none" w:sz="0" w:space="0" w:color="auto"/>
                                    <w:bottom w:val="none" w:sz="0" w:space="0" w:color="auto"/>
                                    <w:right w:val="none" w:sz="0" w:space="0" w:color="auto"/>
                                  </w:divBdr>
                                </w:div>
                                <w:div w:id="707728425">
                                  <w:marLeft w:val="0"/>
                                  <w:marRight w:val="0"/>
                                  <w:marTop w:val="0"/>
                                  <w:marBottom w:val="0"/>
                                  <w:divBdr>
                                    <w:top w:val="none" w:sz="0" w:space="0" w:color="auto"/>
                                    <w:left w:val="none" w:sz="0" w:space="0" w:color="auto"/>
                                    <w:bottom w:val="none" w:sz="0" w:space="0" w:color="auto"/>
                                    <w:right w:val="none" w:sz="0" w:space="0" w:color="auto"/>
                                  </w:divBdr>
                                </w:div>
                                <w:div w:id="2112621697">
                                  <w:marLeft w:val="0"/>
                                  <w:marRight w:val="0"/>
                                  <w:marTop w:val="0"/>
                                  <w:marBottom w:val="0"/>
                                  <w:divBdr>
                                    <w:top w:val="none" w:sz="0" w:space="0" w:color="auto"/>
                                    <w:left w:val="none" w:sz="0" w:space="0" w:color="auto"/>
                                    <w:bottom w:val="none" w:sz="0" w:space="0" w:color="auto"/>
                                    <w:right w:val="none" w:sz="0" w:space="0" w:color="auto"/>
                                  </w:divBdr>
                                </w:div>
                                <w:div w:id="1064910646">
                                  <w:marLeft w:val="0"/>
                                  <w:marRight w:val="0"/>
                                  <w:marTop w:val="0"/>
                                  <w:marBottom w:val="0"/>
                                  <w:divBdr>
                                    <w:top w:val="none" w:sz="0" w:space="0" w:color="auto"/>
                                    <w:left w:val="none" w:sz="0" w:space="0" w:color="auto"/>
                                    <w:bottom w:val="none" w:sz="0" w:space="0" w:color="auto"/>
                                    <w:right w:val="none" w:sz="0" w:space="0" w:color="auto"/>
                                  </w:divBdr>
                                </w:div>
                                <w:div w:id="44379990">
                                  <w:marLeft w:val="0"/>
                                  <w:marRight w:val="0"/>
                                  <w:marTop w:val="0"/>
                                  <w:marBottom w:val="0"/>
                                  <w:divBdr>
                                    <w:top w:val="none" w:sz="0" w:space="0" w:color="auto"/>
                                    <w:left w:val="none" w:sz="0" w:space="0" w:color="auto"/>
                                    <w:bottom w:val="none" w:sz="0" w:space="0" w:color="auto"/>
                                    <w:right w:val="none" w:sz="0" w:space="0" w:color="auto"/>
                                  </w:divBdr>
                                </w:div>
                                <w:div w:id="2118910485">
                                  <w:marLeft w:val="0"/>
                                  <w:marRight w:val="0"/>
                                  <w:marTop w:val="0"/>
                                  <w:marBottom w:val="0"/>
                                  <w:divBdr>
                                    <w:top w:val="none" w:sz="0" w:space="0" w:color="auto"/>
                                    <w:left w:val="none" w:sz="0" w:space="0" w:color="auto"/>
                                    <w:bottom w:val="none" w:sz="0" w:space="0" w:color="auto"/>
                                    <w:right w:val="none" w:sz="0" w:space="0" w:color="auto"/>
                                  </w:divBdr>
                                </w:div>
                                <w:div w:id="2028873233">
                                  <w:marLeft w:val="0"/>
                                  <w:marRight w:val="0"/>
                                  <w:marTop w:val="0"/>
                                  <w:marBottom w:val="0"/>
                                  <w:divBdr>
                                    <w:top w:val="none" w:sz="0" w:space="0" w:color="auto"/>
                                    <w:left w:val="none" w:sz="0" w:space="0" w:color="auto"/>
                                    <w:bottom w:val="none" w:sz="0" w:space="0" w:color="auto"/>
                                    <w:right w:val="none" w:sz="0" w:space="0" w:color="auto"/>
                                  </w:divBdr>
                                </w:div>
                                <w:div w:id="1866596461">
                                  <w:marLeft w:val="0"/>
                                  <w:marRight w:val="0"/>
                                  <w:marTop w:val="0"/>
                                  <w:marBottom w:val="0"/>
                                  <w:divBdr>
                                    <w:top w:val="none" w:sz="0" w:space="0" w:color="auto"/>
                                    <w:left w:val="none" w:sz="0" w:space="0" w:color="auto"/>
                                    <w:bottom w:val="none" w:sz="0" w:space="0" w:color="auto"/>
                                    <w:right w:val="none" w:sz="0" w:space="0" w:color="auto"/>
                                  </w:divBdr>
                                </w:div>
                                <w:div w:id="1469131278">
                                  <w:marLeft w:val="0"/>
                                  <w:marRight w:val="0"/>
                                  <w:marTop w:val="0"/>
                                  <w:marBottom w:val="0"/>
                                  <w:divBdr>
                                    <w:top w:val="none" w:sz="0" w:space="0" w:color="auto"/>
                                    <w:left w:val="none" w:sz="0" w:space="0" w:color="auto"/>
                                    <w:bottom w:val="none" w:sz="0" w:space="0" w:color="auto"/>
                                    <w:right w:val="none" w:sz="0" w:space="0" w:color="auto"/>
                                  </w:divBdr>
                                </w:div>
                                <w:div w:id="1756436128">
                                  <w:marLeft w:val="0"/>
                                  <w:marRight w:val="0"/>
                                  <w:marTop w:val="0"/>
                                  <w:marBottom w:val="0"/>
                                  <w:divBdr>
                                    <w:top w:val="none" w:sz="0" w:space="0" w:color="auto"/>
                                    <w:left w:val="none" w:sz="0" w:space="0" w:color="auto"/>
                                    <w:bottom w:val="none" w:sz="0" w:space="0" w:color="auto"/>
                                    <w:right w:val="none" w:sz="0" w:space="0" w:color="auto"/>
                                  </w:divBdr>
                                </w:div>
                                <w:div w:id="371155596">
                                  <w:marLeft w:val="0"/>
                                  <w:marRight w:val="0"/>
                                  <w:marTop w:val="0"/>
                                  <w:marBottom w:val="0"/>
                                  <w:divBdr>
                                    <w:top w:val="none" w:sz="0" w:space="0" w:color="auto"/>
                                    <w:left w:val="none" w:sz="0" w:space="0" w:color="auto"/>
                                    <w:bottom w:val="none" w:sz="0" w:space="0" w:color="auto"/>
                                    <w:right w:val="none" w:sz="0" w:space="0" w:color="auto"/>
                                  </w:divBdr>
                                </w:div>
                                <w:div w:id="776217222">
                                  <w:marLeft w:val="0"/>
                                  <w:marRight w:val="0"/>
                                  <w:marTop w:val="0"/>
                                  <w:marBottom w:val="0"/>
                                  <w:divBdr>
                                    <w:top w:val="none" w:sz="0" w:space="0" w:color="auto"/>
                                    <w:left w:val="none" w:sz="0" w:space="0" w:color="auto"/>
                                    <w:bottom w:val="none" w:sz="0" w:space="0" w:color="auto"/>
                                    <w:right w:val="none" w:sz="0" w:space="0" w:color="auto"/>
                                  </w:divBdr>
                                </w:div>
                                <w:div w:id="103771384">
                                  <w:marLeft w:val="0"/>
                                  <w:marRight w:val="0"/>
                                  <w:marTop w:val="0"/>
                                  <w:marBottom w:val="0"/>
                                  <w:divBdr>
                                    <w:top w:val="none" w:sz="0" w:space="0" w:color="auto"/>
                                    <w:left w:val="none" w:sz="0" w:space="0" w:color="auto"/>
                                    <w:bottom w:val="none" w:sz="0" w:space="0" w:color="auto"/>
                                    <w:right w:val="none" w:sz="0" w:space="0" w:color="auto"/>
                                  </w:divBdr>
                                </w:div>
                                <w:div w:id="388530123">
                                  <w:marLeft w:val="0"/>
                                  <w:marRight w:val="0"/>
                                  <w:marTop w:val="0"/>
                                  <w:marBottom w:val="0"/>
                                  <w:divBdr>
                                    <w:top w:val="none" w:sz="0" w:space="0" w:color="auto"/>
                                    <w:left w:val="none" w:sz="0" w:space="0" w:color="auto"/>
                                    <w:bottom w:val="none" w:sz="0" w:space="0" w:color="auto"/>
                                    <w:right w:val="none" w:sz="0" w:space="0" w:color="auto"/>
                                  </w:divBdr>
                                </w:div>
                                <w:div w:id="1184130376">
                                  <w:marLeft w:val="0"/>
                                  <w:marRight w:val="0"/>
                                  <w:marTop w:val="0"/>
                                  <w:marBottom w:val="0"/>
                                  <w:divBdr>
                                    <w:top w:val="none" w:sz="0" w:space="0" w:color="auto"/>
                                    <w:left w:val="none" w:sz="0" w:space="0" w:color="auto"/>
                                    <w:bottom w:val="none" w:sz="0" w:space="0" w:color="auto"/>
                                    <w:right w:val="none" w:sz="0" w:space="0" w:color="auto"/>
                                  </w:divBdr>
                                </w:div>
                                <w:div w:id="703602180">
                                  <w:marLeft w:val="0"/>
                                  <w:marRight w:val="0"/>
                                  <w:marTop w:val="0"/>
                                  <w:marBottom w:val="0"/>
                                  <w:divBdr>
                                    <w:top w:val="none" w:sz="0" w:space="0" w:color="auto"/>
                                    <w:left w:val="none" w:sz="0" w:space="0" w:color="auto"/>
                                    <w:bottom w:val="none" w:sz="0" w:space="0" w:color="auto"/>
                                    <w:right w:val="none" w:sz="0" w:space="0" w:color="auto"/>
                                  </w:divBdr>
                                </w:div>
                                <w:div w:id="117066455">
                                  <w:marLeft w:val="0"/>
                                  <w:marRight w:val="0"/>
                                  <w:marTop w:val="0"/>
                                  <w:marBottom w:val="0"/>
                                  <w:divBdr>
                                    <w:top w:val="none" w:sz="0" w:space="0" w:color="auto"/>
                                    <w:left w:val="none" w:sz="0" w:space="0" w:color="auto"/>
                                    <w:bottom w:val="none" w:sz="0" w:space="0" w:color="auto"/>
                                    <w:right w:val="none" w:sz="0" w:space="0" w:color="auto"/>
                                  </w:divBdr>
                                </w:div>
                                <w:div w:id="727653202">
                                  <w:marLeft w:val="0"/>
                                  <w:marRight w:val="0"/>
                                  <w:marTop w:val="0"/>
                                  <w:marBottom w:val="0"/>
                                  <w:divBdr>
                                    <w:top w:val="none" w:sz="0" w:space="0" w:color="auto"/>
                                    <w:left w:val="none" w:sz="0" w:space="0" w:color="auto"/>
                                    <w:bottom w:val="none" w:sz="0" w:space="0" w:color="auto"/>
                                    <w:right w:val="none" w:sz="0" w:space="0" w:color="auto"/>
                                  </w:divBdr>
                                </w:div>
                                <w:div w:id="678195062">
                                  <w:marLeft w:val="0"/>
                                  <w:marRight w:val="0"/>
                                  <w:marTop w:val="0"/>
                                  <w:marBottom w:val="0"/>
                                  <w:divBdr>
                                    <w:top w:val="none" w:sz="0" w:space="0" w:color="auto"/>
                                    <w:left w:val="none" w:sz="0" w:space="0" w:color="auto"/>
                                    <w:bottom w:val="none" w:sz="0" w:space="0" w:color="auto"/>
                                    <w:right w:val="none" w:sz="0" w:space="0" w:color="auto"/>
                                  </w:divBdr>
                                </w:div>
                                <w:div w:id="652177189">
                                  <w:marLeft w:val="0"/>
                                  <w:marRight w:val="0"/>
                                  <w:marTop w:val="0"/>
                                  <w:marBottom w:val="0"/>
                                  <w:divBdr>
                                    <w:top w:val="none" w:sz="0" w:space="0" w:color="auto"/>
                                    <w:left w:val="none" w:sz="0" w:space="0" w:color="auto"/>
                                    <w:bottom w:val="none" w:sz="0" w:space="0" w:color="auto"/>
                                    <w:right w:val="none" w:sz="0" w:space="0" w:color="auto"/>
                                  </w:divBdr>
                                </w:div>
                                <w:div w:id="9185264">
                                  <w:marLeft w:val="0"/>
                                  <w:marRight w:val="0"/>
                                  <w:marTop w:val="0"/>
                                  <w:marBottom w:val="0"/>
                                  <w:divBdr>
                                    <w:top w:val="none" w:sz="0" w:space="0" w:color="auto"/>
                                    <w:left w:val="none" w:sz="0" w:space="0" w:color="auto"/>
                                    <w:bottom w:val="none" w:sz="0" w:space="0" w:color="auto"/>
                                    <w:right w:val="none" w:sz="0" w:space="0" w:color="auto"/>
                                  </w:divBdr>
                                </w:div>
                                <w:div w:id="885751529">
                                  <w:marLeft w:val="0"/>
                                  <w:marRight w:val="0"/>
                                  <w:marTop w:val="0"/>
                                  <w:marBottom w:val="0"/>
                                  <w:divBdr>
                                    <w:top w:val="none" w:sz="0" w:space="0" w:color="auto"/>
                                    <w:left w:val="none" w:sz="0" w:space="0" w:color="auto"/>
                                    <w:bottom w:val="none" w:sz="0" w:space="0" w:color="auto"/>
                                    <w:right w:val="none" w:sz="0" w:space="0" w:color="auto"/>
                                  </w:divBdr>
                                </w:div>
                                <w:div w:id="1900365184">
                                  <w:marLeft w:val="0"/>
                                  <w:marRight w:val="0"/>
                                  <w:marTop w:val="0"/>
                                  <w:marBottom w:val="0"/>
                                  <w:divBdr>
                                    <w:top w:val="none" w:sz="0" w:space="0" w:color="auto"/>
                                    <w:left w:val="none" w:sz="0" w:space="0" w:color="auto"/>
                                    <w:bottom w:val="none" w:sz="0" w:space="0" w:color="auto"/>
                                    <w:right w:val="none" w:sz="0" w:space="0" w:color="auto"/>
                                  </w:divBdr>
                                </w:div>
                                <w:div w:id="1863397913">
                                  <w:marLeft w:val="0"/>
                                  <w:marRight w:val="0"/>
                                  <w:marTop w:val="0"/>
                                  <w:marBottom w:val="0"/>
                                  <w:divBdr>
                                    <w:top w:val="none" w:sz="0" w:space="0" w:color="auto"/>
                                    <w:left w:val="none" w:sz="0" w:space="0" w:color="auto"/>
                                    <w:bottom w:val="none" w:sz="0" w:space="0" w:color="auto"/>
                                    <w:right w:val="none" w:sz="0" w:space="0" w:color="auto"/>
                                  </w:divBdr>
                                </w:div>
                                <w:div w:id="1844665021">
                                  <w:marLeft w:val="0"/>
                                  <w:marRight w:val="0"/>
                                  <w:marTop w:val="0"/>
                                  <w:marBottom w:val="0"/>
                                  <w:divBdr>
                                    <w:top w:val="none" w:sz="0" w:space="0" w:color="auto"/>
                                    <w:left w:val="none" w:sz="0" w:space="0" w:color="auto"/>
                                    <w:bottom w:val="none" w:sz="0" w:space="0" w:color="auto"/>
                                    <w:right w:val="none" w:sz="0" w:space="0" w:color="auto"/>
                                  </w:divBdr>
                                </w:div>
                                <w:div w:id="417680296">
                                  <w:marLeft w:val="0"/>
                                  <w:marRight w:val="0"/>
                                  <w:marTop w:val="0"/>
                                  <w:marBottom w:val="0"/>
                                  <w:divBdr>
                                    <w:top w:val="none" w:sz="0" w:space="0" w:color="auto"/>
                                    <w:left w:val="none" w:sz="0" w:space="0" w:color="auto"/>
                                    <w:bottom w:val="none" w:sz="0" w:space="0" w:color="auto"/>
                                    <w:right w:val="none" w:sz="0" w:space="0" w:color="auto"/>
                                  </w:divBdr>
                                </w:div>
                                <w:div w:id="248396286">
                                  <w:marLeft w:val="0"/>
                                  <w:marRight w:val="0"/>
                                  <w:marTop w:val="0"/>
                                  <w:marBottom w:val="0"/>
                                  <w:divBdr>
                                    <w:top w:val="none" w:sz="0" w:space="0" w:color="auto"/>
                                    <w:left w:val="none" w:sz="0" w:space="0" w:color="auto"/>
                                    <w:bottom w:val="none" w:sz="0" w:space="0" w:color="auto"/>
                                    <w:right w:val="none" w:sz="0" w:space="0" w:color="auto"/>
                                  </w:divBdr>
                                </w:div>
                                <w:div w:id="1407343457">
                                  <w:marLeft w:val="0"/>
                                  <w:marRight w:val="0"/>
                                  <w:marTop w:val="0"/>
                                  <w:marBottom w:val="0"/>
                                  <w:divBdr>
                                    <w:top w:val="none" w:sz="0" w:space="0" w:color="auto"/>
                                    <w:left w:val="none" w:sz="0" w:space="0" w:color="auto"/>
                                    <w:bottom w:val="none" w:sz="0" w:space="0" w:color="auto"/>
                                    <w:right w:val="none" w:sz="0" w:space="0" w:color="auto"/>
                                  </w:divBdr>
                                </w:div>
                                <w:div w:id="1017005424">
                                  <w:marLeft w:val="0"/>
                                  <w:marRight w:val="0"/>
                                  <w:marTop w:val="0"/>
                                  <w:marBottom w:val="0"/>
                                  <w:divBdr>
                                    <w:top w:val="none" w:sz="0" w:space="0" w:color="auto"/>
                                    <w:left w:val="none" w:sz="0" w:space="0" w:color="auto"/>
                                    <w:bottom w:val="none" w:sz="0" w:space="0" w:color="auto"/>
                                    <w:right w:val="none" w:sz="0" w:space="0" w:color="auto"/>
                                  </w:divBdr>
                                </w:div>
                                <w:div w:id="121268310">
                                  <w:marLeft w:val="0"/>
                                  <w:marRight w:val="0"/>
                                  <w:marTop w:val="0"/>
                                  <w:marBottom w:val="0"/>
                                  <w:divBdr>
                                    <w:top w:val="none" w:sz="0" w:space="0" w:color="auto"/>
                                    <w:left w:val="none" w:sz="0" w:space="0" w:color="auto"/>
                                    <w:bottom w:val="none" w:sz="0" w:space="0" w:color="auto"/>
                                    <w:right w:val="none" w:sz="0" w:space="0" w:color="auto"/>
                                  </w:divBdr>
                                </w:div>
                                <w:div w:id="1309627408">
                                  <w:marLeft w:val="0"/>
                                  <w:marRight w:val="0"/>
                                  <w:marTop w:val="0"/>
                                  <w:marBottom w:val="0"/>
                                  <w:divBdr>
                                    <w:top w:val="none" w:sz="0" w:space="0" w:color="auto"/>
                                    <w:left w:val="none" w:sz="0" w:space="0" w:color="auto"/>
                                    <w:bottom w:val="none" w:sz="0" w:space="0" w:color="auto"/>
                                    <w:right w:val="none" w:sz="0" w:space="0" w:color="auto"/>
                                  </w:divBdr>
                                </w:div>
                                <w:div w:id="71464215">
                                  <w:marLeft w:val="0"/>
                                  <w:marRight w:val="0"/>
                                  <w:marTop w:val="0"/>
                                  <w:marBottom w:val="0"/>
                                  <w:divBdr>
                                    <w:top w:val="none" w:sz="0" w:space="0" w:color="auto"/>
                                    <w:left w:val="none" w:sz="0" w:space="0" w:color="auto"/>
                                    <w:bottom w:val="none" w:sz="0" w:space="0" w:color="auto"/>
                                    <w:right w:val="none" w:sz="0" w:space="0" w:color="auto"/>
                                  </w:divBdr>
                                </w:div>
                                <w:div w:id="273444452">
                                  <w:marLeft w:val="0"/>
                                  <w:marRight w:val="0"/>
                                  <w:marTop w:val="0"/>
                                  <w:marBottom w:val="0"/>
                                  <w:divBdr>
                                    <w:top w:val="none" w:sz="0" w:space="0" w:color="auto"/>
                                    <w:left w:val="none" w:sz="0" w:space="0" w:color="auto"/>
                                    <w:bottom w:val="none" w:sz="0" w:space="0" w:color="auto"/>
                                    <w:right w:val="none" w:sz="0" w:space="0" w:color="auto"/>
                                  </w:divBdr>
                                </w:div>
                                <w:div w:id="580870563">
                                  <w:marLeft w:val="0"/>
                                  <w:marRight w:val="0"/>
                                  <w:marTop w:val="0"/>
                                  <w:marBottom w:val="0"/>
                                  <w:divBdr>
                                    <w:top w:val="none" w:sz="0" w:space="0" w:color="auto"/>
                                    <w:left w:val="none" w:sz="0" w:space="0" w:color="auto"/>
                                    <w:bottom w:val="none" w:sz="0" w:space="0" w:color="auto"/>
                                    <w:right w:val="none" w:sz="0" w:space="0" w:color="auto"/>
                                  </w:divBdr>
                                </w:div>
                                <w:div w:id="1424914391">
                                  <w:marLeft w:val="0"/>
                                  <w:marRight w:val="0"/>
                                  <w:marTop w:val="0"/>
                                  <w:marBottom w:val="0"/>
                                  <w:divBdr>
                                    <w:top w:val="none" w:sz="0" w:space="0" w:color="auto"/>
                                    <w:left w:val="none" w:sz="0" w:space="0" w:color="auto"/>
                                    <w:bottom w:val="none" w:sz="0" w:space="0" w:color="auto"/>
                                    <w:right w:val="none" w:sz="0" w:space="0" w:color="auto"/>
                                  </w:divBdr>
                                </w:div>
                                <w:div w:id="824585325">
                                  <w:marLeft w:val="0"/>
                                  <w:marRight w:val="0"/>
                                  <w:marTop w:val="0"/>
                                  <w:marBottom w:val="0"/>
                                  <w:divBdr>
                                    <w:top w:val="none" w:sz="0" w:space="0" w:color="auto"/>
                                    <w:left w:val="none" w:sz="0" w:space="0" w:color="auto"/>
                                    <w:bottom w:val="none" w:sz="0" w:space="0" w:color="auto"/>
                                    <w:right w:val="none" w:sz="0" w:space="0" w:color="auto"/>
                                  </w:divBdr>
                                </w:div>
                                <w:div w:id="1620914918">
                                  <w:marLeft w:val="0"/>
                                  <w:marRight w:val="0"/>
                                  <w:marTop w:val="0"/>
                                  <w:marBottom w:val="0"/>
                                  <w:divBdr>
                                    <w:top w:val="none" w:sz="0" w:space="0" w:color="auto"/>
                                    <w:left w:val="none" w:sz="0" w:space="0" w:color="auto"/>
                                    <w:bottom w:val="none" w:sz="0" w:space="0" w:color="auto"/>
                                    <w:right w:val="none" w:sz="0" w:space="0" w:color="auto"/>
                                  </w:divBdr>
                                </w:div>
                                <w:div w:id="1231234554">
                                  <w:marLeft w:val="0"/>
                                  <w:marRight w:val="0"/>
                                  <w:marTop w:val="0"/>
                                  <w:marBottom w:val="0"/>
                                  <w:divBdr>
                                    <w:top w:val="none" w:sz="0" w:space="0" w:color="auto"/>
                                    <w:left w:val="none" w:sz="0" w:space="0" w:color="auto"/>
                                    <w:bottom w:val="none" w:sz="0" w:space="0" w:color="auto"/>
                                    <w:right w:val="none" w:sz="0" w:space="0" w:color="auto"/>
                                  </w:divBdr>
                                </w:div>
                                <w:div w:id="2114157782">
                                  <w:marLeft w:val="0"/>
                                  <w:marRight w:val="0"/>
                                  <w:marTop w:val="0"/>
                                  <w:marBottom w:val="0"/>
                                  <w:divBdr>
                                    <w:top w:val="none" w:sz="0" w:space="0" w:color="auto"/>
                                    <w:left w:val="none" w:sz="0" w:space="0" w:color="auto"/>
                                    <w:bottom w:val="none" w:sz="0" w:space="0" w:color="auto"/>
                                    <w:right w:val="none" w:sz="0" w:space="0" w:color="auto"/>
                                  </w:divBdr>
                                </w:div>
                                <w:div w:id="1303580049">
                                  <w:marLeft w:val="0"/>
                                  <w:marRight w:val="0"/>
                                  <w:marTop w:val="0"/>
                                  <w:marBottom w:val="0"/>
                                  <w:divBdr>
                                    <w:top w:val="none" w:sz="0" w:space="0" w:color="auto"/>
                                    <w:left w:val="none" w:sz="0" w:space="0" w:color="auto"/>
                                    <w:bottom w:val="none" w:sz="0" w:space="0" w:color="auto"/>
                                    <w:right w:val="none" w:sz="0" w:space="0" w:color="auto"/>
                                  </w:divBdr>
                                </w:div>
                                <w:div w:id="2140031796">
                                  <w:marLeft w:val="0"/>
                                  <w:marRight w:val="0"/>
                                  <w:marTop w:val="0"/>
                                  <w:marBottom w:val="0"/>
                                  <w:divBdr>
                                    <w:top w:val="none" w:sz="0" w:space="0" w:color="auto"/>
                                    <w:left w:val="none" w:sz="0" w:space="0" w:color="auto"/>
                                    <w:bottom w:val="none" w:sz="0" w:space="0" w:color="auto"/>
                                    <w:right w:val="none" w:sz="0" w:space="0" w:color="auto"/>
                                  </w:divBdr>
                                </w:div>
                                <w:div w:id="377704005">
                                  <w:marLeft w:val="0"/>
                                  <w:marRight w:val="0"/>
                                  <w:marTop w:val="0"/>
                                  <w:marBottom w:val="0"/>
                                  <w:divBdr>
                                    <w:top w:val="none" w:sz="0" w:space="0" w:color="auto"/>
                                    <w:left w:val="none" w:sz="0" w:space="0" w:color="auto"/>
                                    <w:bottom w:val="none" w:sz="0" w:space="0" w:color="auto"/>
                                    <w:right w:val="none" w:sz="0" w:space="0" w:color="auto"/>
                                  </w:divBdr>
                                </w:div>
                                <w:div w:id="15679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569624">
      <w:bodyDiv w:val="1"/>
      <w:marLeft w:val="0"/>
      <w:marRight w:val="0"/>
      <w:marTop w:val="0"/>
      <w:marBottom w:val="0"/>
      <w:divBdr>
        <w:top w:val="none" w:sz="0" w:space="0" w:color="auto"/>
        <w:left w:val="none" w:sz="0" w:space="0" w:color="auto"/>
        <w:bottom w:val="none" w:sz="0" w:space="0" w:color="auto"/>
        <w:right w:val="none" w:sz="0" w:space="0" w:color="auto"/>
      </w:divBdr>
    </w:div>
    <w:div w:id="193960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3.bp.blogspot.com/-WlTDjb2dQVg/VtWXfP3-RDI/AAAAAAAAAnk/I_iVg-c-vI0jubZGXA3xNgQngdWWsEgNQCKgB/s1600/interface+concrete+method.png" TargetMode="External"/><Relationship Id="rId12" Type="http://schemas.openxmlformats.org/officeDocument/2006/relationships/hyperlink" Target="https://www.geeksforgeeks.org/mediu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medium/" TargetMode="External"/><Relationship Id="rId5" Type="http://schemas.openxmlformats.org/officeDocument/2006/relationships/hyperlink" Target="https://cdn.journaldev.com/wp-content/uploads/2011/03/java-programming-interview-questions.jpg" TargetMode="External"/><Relationship Id="rId15" Type="http://schemas.openxmlformats.org/officeDocument/2006/relationships/hyperlink" Target="https://www.geeksforgeeks.org/dynamic-programming-set-12-longest-palindromic-subsequenc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4.bp.blogspot.com/-_lQlucEx54s/V5To3CgUilI/AAAAAAAABI4/I2wt5C1C8f0n28YUNXxXlrjW0_ZuKn8fwCKgB/s1600/non+static+variables+in+interfaces.png" TargetMode="External"/><Relationship Id="rId14" Type="http://schemas.openxmlformats.org/officeDocument/2006/relationships/hyperlink" Target="https://ide.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19</Pages>
  <Words>2576</Words>
  <Characters>14688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2017-09-16T13:45:00Z</dcterms:created>
  <dcterms:modified xsi:type="dcterms:W3CDTF">2018-02-11T11:10:00Z</dcterms:modified>
</cp:coreProperties>
</file>
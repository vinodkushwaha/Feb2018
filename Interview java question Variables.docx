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1E1" w:rsidRPr="004941E1" w:rsidRDefault="004941E1" w:rsidP="004941E1">
      <w:pPr>
        <w:shd w:val="clear" w:color="auto" w:fill="FFFFFF"/>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4941E1">
        <w:rPr>
          <w:rFonts w:ascii="Times New Roman" w:eastAsia="Times New Roman" w:hAnsi="Times New Roman" w:cs="Times New Roman"/>
          <w:b/>
          <w:bCs/>
          <w:color w:val="000000"/>
          <w:sz w:val="27"/>
          <w:szCs w:val="27"/>
        </w:rPr>
        <w:t>Variables</w:t>
      </w:r>
    </w:p>
    <w:p w:rsidR="004941E1" w:rsidRPr="004941E1" w:rsidRDefault="004941E1" w:rsidP="004941E1">
      <w:pPr>
        <w:shd w:val="clear" w:color="auto" w:fill="FFFFFF"/>
        <w:spacing w:before="100" w:beforeAutospacing="1" w:after="100" w:afterAutospacing="1" w:line="330" w:lineRule="atLeast"/>
        <w:rPr>
          <w:rFonts w:ascii="Arial" w:eastAsia="Times New Roman" w:hAnsi="Arial" w:cs="Arial"/>
          <w:color w:val="000000"/>
          <w:sz w:val="24"/>
          <w:szCs w:val="24"/>
        </w:rPr>
      </w:pPr>
      <w:proofErr w:type="gramStart"/>
      <w:r w:rsidRPr="004941E1">
        <w:rPr>
          <w:rFonts w:ascii="Arial" w:eastAsia="Times New Roman" w:hAnsi="Arial" w:cs="Arial"/>
          <w:b/>
          <w:bCs/>
          <w:color w:val="000000"/>
          <w:sz w:val="24"/>
          <w:szCs w:val="24"/>
        </w:rPr>
        <w:t>1.</w:t>
      </w:r>
      <w:r w:rsidRPr="004941E1">
        <w:rPr>
          <w:rFonts w:ascii="Arial" w:eastAsia="Times New Roman" w:hAnsi="Arial" w:cs="Arial"/>
          <w:color w:val="000000"/>
          <w:sz w:val="24"/>
          <w:szCs w:val="24"/>
        </w:rPr>
        <w:t>What</w:t>
      </w:r>
      <w:proofErr w:type="gramEnd"/>
      <w:r w:rsidRPr="004941E1">
        <w:rPr>
          <w:rFonts w:ascii="Arial" w:eastAsia="Times New Roman" w:hAnsi="Arial" w:cs="Arial"/>
          <w:color w:val="000000"/>
          <w:sz w:val="24"/>
          <w:szCs w:val="24"/>
        </w:rPr>
        <w:t xml:space="preserve"> is meant by variable?</w:t>
      </w:r>
      <w:r w:rsidRPr="004941E1">
        <w:rPr>
          <w:rFonts w:ascii="Arial" w:eastAsia="Times New Roman" w:hAnsi="Arial" w:cs="Arial"/>
          <w:color w:val="000000"/>
          <w:sz w:val="24"/>
          <w:szCs w:val="24"/>
        </w:rPr>
        <w:br/>
      </w:r>
      <w:proofErr w:type="spellStart"/>
      <w:r w:rsidRPr="004941E1">
        <w:rPr>
          <w:rFonts w:ascii="Arial" w:eastAsia="Times New Roman" w:hAnsi="Arial" w:cs="Arial"/>
          <w:b/>
          <w:bCs/>
          <w:color w:val="000000"/>
          <w:sz w:val="24"/>
          <w:szCs w:val="24"/>
        </w:rPr>
        <w:t>Ans:</w:t>
      </w:r>
      <w:r w:rsidRPr="004941E1">
        <w:rPr>
          <w:rFonts w:ascii="Arial" w:eastAsia="Times New Roman" w:hAnsi="Arial" w:cs="Arial"/>
          <w:color w:val="000000"/>
          <w:sz w:val="24"/>
          <w:szCs w:val="24"/>
        </w:rPr>
        <w:t>Variables</w:t>
      </w:r>
      <w:proofErr w:type="spellEnd"/>
      <w:r w:rsidRPr="004941E1">
        <w:rPr>
          <w:rFonts w:ascii="Arial" w:eastAsia="Times New Roman" w:hAnsi="Arial" w:cs="Arial"/>
          <w:color w:val="000000"/>
          <w:sz w:val="24"/>
          <w:szCs w:val="24"/>
        </w:rPr>
        <w:t xml:space="preserve"> are locations in memory that can hold values. Before assigning any value to a variable, it must be declared. </w:t>
      </w:r>
      <w:proofErr w:type="spellStart"/>
      <w:r w:rsidRPr="004941E1">
        <w:rPr>
          <w:rFonts w:ascii="Arial" w:eastAsia="Times New Roman" w:hAnsi="Arial" w:cs="Arial"/>
          <w:color w:val="000000"/>
          <w:sz w:val="24"/>
          <w:szCs w:val="24"/>
        </w:rPr>
        <w:t>java.lang</w:t>
      </w:r>
      <w:proofErr w:type="spellEnd"/>
      <w:r w:rsidRPr="004941E1">
        <w:rPr>
          <w:rFonts w:ascii="Arial" w:eastAsia="Times New Roman" w:hAnsi="Arial" w:cs="Arial"/>
          <w:color w:val="000000"/>
          <w:sz w:val="24"/>
          <w:szCs w:val="24"/>
        </w:rPr>
        <w:t xml:space="preserve"> package.</w:t>
      </w:r>
    </w:p>
    <w:p w:rsidR="004941E1" w:rsidRPr="004941E1" w:rsidRDefault="004941E1" w:rsidP="004941E1">
      <w:pPr>
        <w:shd w:val="clear" w:color="auto" w:fill="FFFFFF"/>
        <w:spacing w:before="100" w:beforeAutospacing="1" w:after="100" w:afterAutospacing="1" w:line="330" w:lineRule="atLeast"/>
        <w:rPr>
          <w:rFonts w:ascii="Arial" w:eastAsia="Times New Roman" w:hAnsi="Arial" w:cs="Arial"/>
          <w:color w:val="000000"/>
          <w:sz w:val="24"/>
          <w:szCs w:val="24"/>
        </w:rPr>
      </w:pPr>
      <w:r w:rsidRPr="004941E1">
        <w:rPr>
          <w:rFonts w:ascii="Arial" w:eastAsia="Times New Roman" w:hAnsi="Arial" w:cs="Arial"/>
          <w:b/>
          <w:bCs/>
          <w:color w:val="000000"/>
          <w:sz w:val="24"/>
          <w:szCs w:val="24"/>
        </w:rPr>
        <w:t>2.</w:t>
      </w:r>
      <w:r w:rsidRPr="004941E1">
        <w:rPr>
          <w:rFonts w:ascii="Arial" w:eastAsia="Times New Roman" w:hAnsi="Arial" w:cs="Arial"/>
          <w:color w:val="000000"/>
          <w:sz w:val="24"/>
          <w:szCs w:val="24"/>
        </w:rPr>
        <w:t>What are the kinds of variables in Java and what are their uses?</w:t>
      </w:r>
      <w:r w:rsidRPr="004941E1">
        <w:rPr>
          <w:rFonts w:ascii="Arial" w:eastAsia="Times New Roman" w:hAnsi="Arial" w:cs="Arial"/>
          <w:color w:val="000000"/>
          <w:sz w:val="24"/>
          <w:szCs w:val="24"/>
        </w:rPr>
        <w:br/>
      </w:r>
      <w:proofErr w:type="spellStart"/>
      <w:r w:rsidRPr="004941E1">
        <w:rPr>
          <w:rFonts w:ascii="Arial" w:eastAsia="Times New Roman" w:hAnsi="Arial" w:cs="Arial"/>
          <w:b/>
          <w:bCs/>
          <w:color w:val="000000"/>
          <w:sz w:val="24"/>
          <w:szCs w:val="24"/>
        </w:rPr>
        <w:t>Ans</w:t>
      </w:r>
      <w:proofErr w:type="spellEnd"/>
      <w:r w:rsidRPr="004941E1">
        <w:rPr>
          <w:rFonts w:ascii="Arial" w:eastAsia="Times New Roman" w:hAnsi="Arial" w:cs="Arial"/>
          <w:b/>
          <w:bCs/>
          <w:color w:val="000000"/>
          <w:sz w:val="24"/>
          <w:szCs w:val="24"/>
        </w:rPr>
        <w:t>:</w:t>
      </w:r>
      <w:r w:rsidRPr="004941E1">
        <w:rPr>
          <w:rFonts w:ascii="Arial" w:eastAsia="Times New Roman" w:hAnsi="Arial" w:cs="Arial"/>
          <w:color w:val="000000"/>
          <w:sz w:val="24"/>
          <w:szCs w:val="24"/>
        </w:rPr>
        <w:t> Java has three kinds of variables namely:</w:t>
      </w:r>
      <w:r w:rsidRPr="004941E1">
        <w:rPr>
          <w:rFonts w:ascii="Arial" w:eastAsia="Times New Roman" w:hAnsi="Arial" w:cs="Arial"/>
          <w:color w:val="000000"/>
          <w:sz w:val="24"/>
          <w:szCs w:val="24"/>
        </w:rPr>
        <w:br/>
        <w:t>a)The instance variable</w:t>
      </w:r>
      <w:r w:rsidRPr="004941E1">
        <w:rPr>
          <w:rFonts w:ascii="Arial" w:eastAsia="Times New Roman" w:hAnsi="Arial" w:cs="Arial"/>
          <w:color w:val="000000"/>
          <w:sz w:val="24"/>
          <w:szCs w:val="24"/>
        </w:rPr>
        <w:br/>
        <w:t>b)The local variable</w:t>
      </w:r>
      <w:r w:rsidRPr="004941E1">
        <w:rPr>
          <w:rFonts w:ascii="Arial" w:eastAsia="Times New Roman" w:hAnsi="Arial" w:cs="Arial"/>
          <w:color w:val="000000"/>
          <w:sz w:val="24"/>
          <w:szCs w:val="24"/>
        </w:rPr>
        <w:br/>
        <w:t>c)The class variable.</w:t>
      </w:r>
      <w:r w:rsidRPr="004941E1">
        <w:rPr>
          <w:rFonts w:ascii="Arial" w:eastAsia="Times New Roman" w:hAnsi="Arial" w:cs="Arial"/>
          <w:color w:val="000000"/>
          <w:sz w:val="24"/>
          <w:szCs w:val="24"/>
        </w:rPr>
        <w:br/>
        <w:t>Local variables are used inside blocks as counters or in methods as temporary variables and are used to store information needed by a single method. </w:t>
      </w:r>
      <w:r w:rsidRPr="004941E1">
        <w:rPr>
          <w:rFonts w:ascii="Arial" w:eastAsia="Times New Roman" w:hAnsi="Arial" w:cs="Arial"/>
          <w:color w:val="000000"/>
          <w:sz w:val="24"/>
          <w:szCs w:val="24"/>
        </w:rPr>
        <w:br/>
        <w:t>Instance variables are used to define attributes or the state of a particular object and are used to store information needed by multiple methods in the objects.</w:t>
      </w:r>
      <w:r w:rsidRPr="004941E1">
        <w:rPr>
          <w:rFonts w:ascii="Arial" w:eastAsia="Times New Roman" w:hAnsi="Arial" w:cs="Arial"/>
          <w:color w:val="000000"/>
          <w:sz w:val="24"/>
          <w:szCs w:val="24"/>
        </w:rPr>
        <w:br/>
        <w:t>Class variables are global to a class and to all the instances of the class and are useful for communicating between different objects of all the same class or keeping track of global states.</w:t>
      </w:r>
    </w:p>
    <w:p w:rsidR="004941E1" w:rsidRPr="004941E1" w:rsidRDefault="004941E1" w:rsidP="004941E1">
      <w:pPr>
        <w:shd w:val="clear" w:color="auto" w:fill="FFFFFF"/>
        <w:spacing w:before="100" w:beforeAutospacing="1" w:after="100" w:afterAutospacing="1" w:line="330" w:lineRule="atLeast"/>
        <w:rPr>
          <w:rFonts w:ascii="Arial" w:eastAsia="Times New Roman" w:hAnsi="Arial" w:cs="Arial"/>
          <w:color w:val="000000"/>
          <w:sz w:val="24"/>
          <w:szCs w:val="24"/>
        </w:rPr>
      </w:pPr>
      <w:r w:rsidRPr="004941E1">
        <w:rPr>
          <w:rFonts w:ascii="Arial" w:eastAsia="Times New Roman" w:hAnsi="Arial" w:cs="Arial"/>
          <w:b/>
          <w:bCs/>
          <w:color w:val="000000"/>
          <w:sz w:val="24"/>
          <w:szCs w:val="24"/>
        </w:rPr>
        <w:t>3.</w:t>
      </w:r>
      <w:r w:rsidRPr="004941E1">
        <w:rPr>
          <w:rFonts w:ascii="Arial" w:eastAsia="Times New Roman" w:hAnsi="Arial" w:cs="Arial"/>
          <w:color w:val="000000"/>
          <w:sz w:val="24"/>
          <w:szCs w:val="24"/>
        </w:rPr>
        <w:t> How are the variables declared?</w:t>
      </w:r>
      <w:r w:rsidRPr="004941E1">
        <w:rPr>
          <w:rFonts w:ascii="Arial" w:eastAsia="Times New Roman" w:hAnsi="Arial" w:cs="Arial"/>
          <w:color w:val="000000"/>
          <w:sz w:val="24"/>
          <w:szCs w:val="24"/>
        </w:rPr>
        <w:br/>
      </w:r>
      <w:proofErr w:type="spellStart"/>
      <w:r w:rsidRPr="004941E1">
        <w:rPr>
          <w:rFonts w:ascii="Arial" w:eastAsia="Times New Roman" w:hAnsi="Arial" w:cs="Arial"/>
          <w:b/>
          <w:bCs/>
          <w:color w:val="000000"/>
          <w:sz w:val="24"/>
          <w:szCs w:val="24"/>
        </w:rPr>
        <w:t>Ans</w:t>
      </w:r>
      <w:proofErr w:type="spellEnd"/>
      <w:r w:rsidRPr="004941E1">
        <w:rPr>
          <w:rFonts w:ascii="Arial" w:eastAsia="Times New Roman" w:hAnsi="Arial" w:cs="Arial"/>
          <w:b/>
          <w:bCs/>
          <w:color w:val="000000"/>
          <w:sz w:val="24"/>
          <w:szCs w:val="24"/>
        </w:rPr>
        <w:t>:</w:t>
      </w:r>
      <w:r w:rsidRPr="004941E1">
        <w:rPr>
          <w:rFonts w:ascii="Arial" w:eastAsia="Times New Roman" w:hAnsi="Arial" w:cs="Arial"/>
          <w:color w:val="000000"/>
          <w:sz w:val="24"/>
          <w:szCs w:val="24"/>
        </w:rPr>
        <w:t xml:space="preserve"> Variables can be declared anywhere in the method definition and can be initialized during their </w:t>
      </w:r>
      <w:proofErr w:type="spellStart"/>
      <w:r w:rsidRPr="004941E1">
        <w:rPr>
          <w:rFonts w:ascii="Arial" w:eastAsia="Times New Roman" w:hAnsi="Arial" w:cs="Arial"/>
          <w:color w:val="000000"/>
          <w:sz w:val="24"/>
          <w:szCs w:val="24"/>
        </w:rPr>
        <w:t>declaration.They</w:t>
      </w:r>
      <w:proofErr w:type="spellEnd"/>
      <w:r w:rsidRPr="004941E1">
        <w:rPr>
          <w:rFonts w:ascii="Arial" w:eastAsia="Times New Roman" w:hAnsi="Arial" w:cs="Arial"/>
          <w:color w:val="000000"/>
          <w:sz w:val="24"/>
          <w:szCs w:val="24"/>
        </w:rPr>
        <w:t xml:space="preserve"> are commonly declared before usage at the beginning of the definition. Variables with the same data type can be declared together. Local variables must be given a value before usage.</w:t>
      </w:r>
    </w:p>
    <w:p w:rsidR="004941E1" w:rsidRPr="004941E1" w:rsidRDefault="004941E1" w:rsidP="004941E1">
      <w:pPr>
        <w:shd w:val="clear" w:color="auto" w:fill="FFFFFF"/>
        <w:spacing w:before="100" w:beforeAutospacing="1" w:after="100" w:afterAutospacing="1" w:line="330" w:lineRule="atLeast"/>
        <w:rPr>
          <w:rFonts w:ascii="Arial" w:eastAsia="Times New Roman" w:hAnsi="Arial" w:cs="Arial"/>
          <w:color w:val="000000"/>
          <w:sz w:val="24"/>
          <w:szCs w:val="24"/>
        </w:rPr>
      </w:pPr>
      <w:r w:rsidRPr="004941E1">
        <w:rPr>
          <w:rFonts w:ascii="Arial" w:eastAsia="Times New Roman" w:hAnsi="Arial" w:cs="Arial"/>
          <w:b/>
          <w:bCs/>
          <w:color w:val="000000"/>
          <w:sz w:val="24"/>
          <w:szCs w:val="24"/>
        </w:rPr>
        <w:t>4.</w:t>
      </w:r>
      <w:r w:rsidRPr="004941E1">
        <w:rPr>
          <w:rFonts w:ascii="Arial" w:eastAsia="Times New Roman" w:hAnsi="Arial" w:cs="Arial"/>
          <w:color w:val="000000"/>
          <w:sz w:val="24"/>
          <w:szCs w:val="24"/>
        </w:rPr>
        <w:t> What are variable types? </w:t>
      </w:r>
      <w:r w:rsidRPr="004941E1">
        <w:rPr>
          <w:rFonts w:ascii="Arial" w:eastAsia="Times New Roman" w:hAnsi="Arial" w:cs="Arial"/>
          <w:color w:val="000000"/>
          <w:sz w:val="24"/>
          <w:szCs w:val="24"/>
        </w:rPr>
        <w:br/>
      </w:r>
      <w:proofErr w:type="spellStart"/>
      <w:r w:rsidRPr="004941E1">
        <w:rPr>
          <w:rFonts w:ascii="Arial" w:eastAsia="Times New Roman" w:hAnsi="Arial" w:cs="Arial"/>
          <w:b/>
          <w:bCs/>
          <w:color w:val="000000"/>
          <w:sz w:val="24"/>
          <w:szCs w:val="24"/>
        </w:rPr>
        <w:t>Ans</w:t>
      </w:r>
      <w:proofErr w:type="gramStart"/>
      <w:r w:rsidRPr="004941E1">
        <w:rPr>
          <w:rFonts w:ascii="Arial" w:eastAsia="Times New Roman" w:hAnsi="Arial" w:cs="Arial"/>
          <w:b/>
          <w:bCs/>
          <w:color w:val="000000"/>
          <w:sz w:val="24"/>
          <w:szCs w:val="24"/>
        </w:rPr>
        <w:t>:</w:t>
      </w:r>
      <w:r w:rsidRPr="004941E1">
        <w:rPr>
          <w:rFonts w:ascii="Arial" w:eastAsia="Times New Roman" w:hAnsi="Arial" w:cs="Arial"/>
          <w:color w:val="000000"/>
          <w:sz w:val="24"/>
          <w:szCs w:val="24"/>
        </w:rPr>
        <w:t>Variable</w:t>
      </w:r>
      <w:proofErr w:type="spellEnd"/>
      <w:proofErr w:type="gramEnd"/>
      <w:r w:rsidRPr="004941E1">
        <w:rPr>
          <w:rFonts w:ascii="Arial" w:eastAsia="Times New Roman" w:hAnsi="Arial" w:cs="Arial"/>
          <w:color w:val="000000"/>
          <w:sz w:val="24"/>
          <w:szCs w:val="24"/>
        </w:rPr>
        <w:t xml:space="preserve"> types can be any data type that java supports, which includes the eight primitive data types, the name of a class or interface and an array.</w:t>
      </w:r>
    </w:p>
    <w:p w:rsidR="004941E1" w:rsidRPr="004941E1" w:rsidRDefault="004941E1" w:rsidP="004941E1">
      <w:pPr>
        <w:shd w:val="clear" w:color="auto" w:fill="FFFFFF"/>
        <w:spacing w:before="100" w:beforeAutospacing="1" w:after="100" w:afterAutospacing="1" w:line="330" w:lineRule="atLeast"/>
        <w:rPr>
          <w:rFonts w:ascii="Arial" w:eastAsia="Times New Roman" w:hAnsi="Arial" w:cs="Arial"/>
          <w:color w:val="000000"/>
          <w:sz w:val="24"/>
          <w:szCs w:val="24"/>
        </w:rPr>
      </w:pPr>
      <w:r w:rsidRPr="004941E1">
        <w:rPr>
          <w:rFonts w:ascii="Arial" w:eastAsia="Times New Roman" w:hAnsi="Arial" w:cs="Arial"/>
          <w:b/>
          <w:bCs/>
          <w:color w:val="000000"/>
          <w:sz w:val="24"/>
          <w:szCs w:val="24"/>
        </w:rPr>
        <w:t>5.</w:t>
      </w:r>
      <w:r w:rsidRPr="004941E1">
        <w:rPr>
          <w:rFonts w:ascii="Arial" w:eastAsia="Times New Roman" w:hAnsi="Arial" w:cs="Arial"/>
          <w:color w:val="000000"/>
          <w:sz w:val="24"/>
          <w:szCs w:val="24"/>
        </w:rPr>
        <w:t> How do you assign values to variables?</w:t>
      </w:r>
      <w:r w:rsidRPr="004941E1">
        <w:rPr>
          <w:rFonts w:ascii="Arial" w:eastAsia="Times New Roman" w:hAnsi="Arial" w:cs="Arial"/>
          <w:color w:val="000000"/>
          <w:sz w:val="24"/>
          <w:szCs w:val="24"/>
        </w:rPr>
        <w:br/>
      </w:r>
      <w:proofErr w:type="spellStart"/>
      <w:r w:rsidRPr="004941E1">
        <w:rPr>
          <w:rFonts w:ascii="Arial" w:eastAsia="Times New Roman" w:hAnsi="Arial" w:cs="Arial"/>
          <w:b/>
          <w:bCs/>
          <w:color w:val="000000"/>
          <w:sz w:val="24"/>
          <w:szCs w:val="24"/>
        </w:rPr>
        <w:t>Ans</w:t>
      </w:r>
      <w:proofErr w:type="gramStart"/>
      <w:r w:rsidRPr="004941E1">
        <w:rPr>
          <w:rFonts w:ascii="Arial" w:eastAsia="Times New Roman" w:hAnsi="Arial" w:cs="Arial"/>
          <w:b/>
          <w:bCs/>
          <w:color w:val="000000"/>
          <w:sz w:val="24"/>
          <w:szCs w:val="24"/>
        </w:rPr>
        <w:t>:</w:t>
      </w:r>
      <w:r w:rsidRPr="004941E1">
        <w:rPr>
          <w:rFonts w:ascii="Arial" w:eastAsia="Times New Roman" w:hAnsi="Arial" w:cs="Arial"/>
          <w:color w:val="000000"/>
          <w:sz w:val="24"/>
          <w:szCs w:val="24"/>
        </w:rPr>
        <w:t>Values</w:t>
      </w:r>
      <w:proofErr w:type="spellEnd"/>
      <w:proofErr w:type="gramEnd"/>
      <w:r w:rsidRPr="004941E1">
        <w:rPr>
          <w:rFonts w:ascii="Arial" w:eastAsia="Times New Roman" w:hAnsi="Arial" w:cs="Arial"/>
          <w:color w:val="000000"/>
          <w:sz w:val="24"/>
          <w:szCs w:val="24"/>
        </w:rPr>
        <w:t xml:space="preserve"> are assigned to variables using the assignment operator =.</w:t>
      </w:r>
    </w:p>
    <w:p w:rsidR="004941E1" w:rsidRPr="004941E1" w:rsidRDefault="004941E1" w:rsidP="004941E1">
      <w:pPr>
        <w:shd w:val="clear" w:color="auto" w:fill="FFFFFF"/>
        <w:spacing w:before="100" w:beforeAutospacing="1" w:after="100" w:afterAutospacing="1" w:line="330" w:lineRule="atLeast"/>
        <w:rPr>
          <w:rFonts w:ascii="Arial" w:eastAsia="Times New Roman" w:hAnsi="Arial" w:cs="Arial"/>
          <w:color w:val="000000"/>
          <w:sz w:val="24"/>
          <w:szCs w:val="24"/>
        </w:rPr>
      </w:pPr>
      <w:r w:rsidRPr="004941E1">
        <w:rPr>
          <w:rFonts w:ascii="Arial" w:eastAsia="Times New Roman" w:hAnsi="Arial" w:cs="Arial"/>
          <w:b/>
          <w:bCs/>
          <w:color w:val="000000"/>
          <w:sz w:val="24"/>
          <w:szCs w:val="24"/>
        </w:rPr>
        <w:t>6.</w:t>
      </w:r>
      <w:r w:rsidRPr="004941E1">
        <w:rPr>
          <w:rFonts w:ascii="Arial" w:eastAsia="Times New Roman" w:hAnsi="Arial" w:cs="Arial"/>
          <w:color w:val="000000"/>
          <w:sz w:val="24"/>
          <w:szCs w:val="24"/>
        </w:rPr>
        <w:t> What is a literal? How many types of literals are there? </w:t>
      </w:r>
      <w:r w:rsidRPr="004941E1">
        <w:rPr>
          <w:rFonts w:ascii="Arial" w:eastAsia="Times New Roman" w:hAnsi="Arial" w:cs="Arial"/>
          <w:color w:val="000000"/>
          <w:sz w:val="24"/>
          <w:szCs w:val="24"/>
        </w:rPr>
        <w:br/>
      </w:r>
      <w:proofErr w:type="spellStart"/>
      <w:r w:rsidRPr="004941E1">
        <w:rPr>
          <w:rFonts w:ascii="Arial" w:eastAsia="Times New Roman" w:hAnsi="Arial" w:cs="Arial"/>
          <w:b/>
          <w:bCs/>
          <w:color w:val="000000"/>
          <w:sz w:val="24"/>
          <w:szCs w:val="24"/>
        </w:rPr>
        <w:t>Ans</w:t>
      </w:r>
      <w:proofErr w:type="gramStart"/>
      <w:r w:rsidRPr="004941E1">
        <w:rPr>
          <w:rFonts w:ascii="Arial" w:eastAsia="Times New Roman" w:hAnsi="Arial" w:cs="Arial"/>
          <w:b/>
          <w:bCs/>
          <w:color w:val="000000"/>
          <w:sz w:val="24"/>
          <w:szCs w:val="24"/>
        </w:rPr>
        <w:t>:</w:t>
      </w:r>
      <w:r w:rsidRPr="004941E1">
        <w:rPr>
          <w:rFonts w:ascii="Arial" w:eastAsia="Times New Roman" w:hAnsi="Arial" w:cs="Arial"/>
          <w:color w:val="000000"/>
          <w:sz w:val="24"/>
          <w:szCs w:val="24"/>
        </w:rPr>
        <w:t>A</w:t>
      </w:r>
      <w:proofErr w:type="spellEnd"/>
      <w:proofErr w:type="gramEnd"/>
      <w:r w:rsidRPr="004941E1">
        <w:rPr>
          <w:rFonts w:ascii="Arial" w:eastAsia="Times New Roman" w:hAnsi="Arial" w:cs="Arial"/>
          <w:color w:val="000000"/>
          <w:sz w:val="24"/>
          <w:szCs w:val="24"/>
        </w:rPr>
        <w:t xml:space="preserve"> literal represents a value of a certain type where the type describes how that value behaves. There are different types of literals namely: </w:t>
      </w:r>
      <w:r w:rsidRPr="004941E1">
        <w:rPr>
          <w:rFonts w:ascii="Arial" w:eastAsia="Times New Roman" w:hAnsi="Arial" w:cs="Arial"/>
          <w:color w:val="000000"/>
          <w:sz w:val="24"/>
          <w:szCs w:val="24"/>
        </w:rPr>
        <w:br/>
        <w:t>a</w:t>
      </w:r>
      <w:proofErr w:type="gramStart"/>
      <w:r w:rsidRPr="004941E1">
        <w:rPr>
          <w:rFonts w:ascii="Arial" w:eastAsia="Times New Roman" w:hAnsi="Arial" w:cs="Arial"/>
          <w:color w:val="000000"/>
          <w:sz w:val="24"/>
          <w:szCs w:val="24"/>
        </w:rPr>
        <w:t>)number</w:t>
      </w:r>
      <w:proofErr w:type="gramEnd"/>
      <w:r w:rsidRPr="004941E1">
        <w:rPr>
          <w:rFonts w:ascii="Arial" w:eastAsia="Times New Roman" w:hAnsi="Arial" w:cs="Arial"/>
          <w:color w:val="000000"/>
          <w:sz w:val="24"/>
          <w:szCs w:val="24"/>
        </w:rPr>
        <w:t xml:space="preserve"> literals</w:t>
      </w:r>
      <w:r w:rsidRPr="004941E1">
        <w:rPr>
          <w:rFonts w:ascii="Arial" w:eastAsia="Times New Roman" w:hAnsi="Arial" w:cs="Arial"/>
          <w:color w:val="000000"/>
          <w:sz w:val="24"/>
          <w:szCs w:val="24"/>
        </w:rPr>
        <w:br/>
        <w:t>b)character literals</w:t>
      </w:r>
      <w:r w:rsidRPr="004941E1">
        <w:rPr>
          <w:rFonts w:ascii="Arial" w:eastAsia="Times New Roman" w:hAnsi="Arial" w:cs="Arial"/>
          <w:color w:val="000000"/>
          <w:sz w:val="24"/>
          <w:szCs w:val="24"/>
        </w:rPr>
        <w:br/>
        <w:t>c)</w:t>
      </w:r>
      <w:proofErr w:type="spellStart"/>
      <w:r w:rsidRPr="004941E1">
        <w:rPr>
          <w:rFonts w:ascii="Arial" w:eastAsia="Times New Roman" w:hAnsi="Arial" w:cs="Arial"/>
          <w:color w:val="000000"/>
          <w:sz w:val="24"/>
          <w:szCs w:val="24"/>
        </w:rPr>
        <w:t>boolean</w:t>
      </w:r>
      <w:proofErr w:type="spellEnd"/>
      <w:r w:rsidRPr="004941E1">
        <w:rPr>
          <w:rFonts w:ascii="Arial" w:eastAsia="Times New Roman" w:hAnsi="Arial" w:cs="Arial"/>
          <w:color w:val="000000"/>
          <w:sz w:val="24"/>
          <w:szCs w:val="24"/>
        </w:rPr>
        <w:t xml:space="preserve"> literals</w:t>
      </w:r>
      <w:r w:rsidRPr="004941E1">
        <w:rPr>
          <w:rFonts w:ascii="Arial" w:eastAsia="Times New Roman" w:hAnsi="Arial" w:cs="Arial"/>
          <w:color w:val="000000"/>
          <w:sz w:val="24"/>
          <w:szCs w:val="24"/>
        </w:rPr>
        <w:br/>
        <w:t>d)string literals and etc.</w:t>
      </w:r>
    </w:p>
    <w:p w:rsidR="004941E1" w:rsidRPr="004941E1" w:rsidRDefault="004941E1" w:rsidP="004941E1">
      <w:pPr>
        <w:shd w:val="clear" w:color="auto" w:fill="FFFFFF"/>
        <w:spacing w:before="100" w:beforeAutospacing="1" w:after="100" w:afterAutospacing="1" w:line="330" w:lineRule="atLeast"/>
        <w:rPr>
          <w:rFonts w:ascii="Arial" w:eastAsia="Times New Roman" w:hAnsi="Arial" w:cs="Arial"/>
          <w:color w:val="000000"/>
          <w:sz w:val="24"/>
          <w:szCs w:val="24"/>
        </w:rPr>
      </w:pPr>
      <w:r w:rsidRPr="004941E1">
        <w:rPr>
          <w:rFonts w:ascii="Arial" w:eastAsia="Times New Roman" w:hAnsi="Arial" w:cs="Arial"/>
          <w:b/>
          <w:bCs/>
          <w:color w:val="000000"/>
          <w:sz w:val="24"/>
          <w:szCs w:val="24"/>
        </w:rPr>
        <w:lastRenderedPageBreak/>
        <w:t>7.</w:t>
      </w:r>
      <w:r w:rsidRPr="004941E1">
        <w:rPr>
          <w:rFonts w:ascii="Arial" w:eastAsia="Times New Roman" w:hAnsi="Arial" w:cs="Arial"/>
          <w:color w:val="000000"/>
          <w:sz w:val="24"/>
          <w:szCs w:val="24"/>
        </w:rPr>
        <w:t xml:space="preserve"> What is final </w:t>
      </w:r>
      <w:proofErr w:type="spellStart"/>
      <w:r w:rsidRPr="004941E1">
        <w:rPr>
          <w:rFonts w:ascii="Arial" w:eastAsia="Times New Roman" w:hAnsi="Arial" w:cs="Arial"/>
          <w:color w:val="000000"/>
          <w:sz w:val="24"/>
          <w:szCs w:val="24"/>
        </w:rPr>
        <w:t>varaible</w:t>
      </w:r>
      <w:proofErr w:type="spellEnd"/>
      <w:r w:rsidRPr="004941E1">
        <w:rPr>
          <w:rFonts w:ascii="Arial" w:eastAsia="Times New Roman" w:hAnsi="Arial" w:cs="Arial"/>
          <w:color w:val="000000"/>
          <w:sz w:val="24"/>
          <w:szCs w:val="24"/>
        </w:rPr>
        <w:t>? </w:t>
      </w:r>
      <w:r w:rsidRPr="004941E1">
        <w:rPr>
          <w:rFonts w:ascii="Arial" w:eastAsia="Times New Roman" w:hAnsi="Arial" w:cs="Arial"/>
          <w:color w:val="000000"/>
          <w:sz w:val="24"/>
          <w:szCs w:val="24"/>
        </w:rPr>
        <w:br/>
      </w:r>
      <w:proofErr w:type="spellStart"/>
      <w:r w:rsidRPr="004941E1">
        <w:rPr>
          <w:rFonts w:ascii="Arial" w:eastAsia="Times New Roman" w:hAnsi="Arial" w:cs="Arial"/>
          <w:b/>
          <w:bCs/>
          <w:color w:val="000000"/>
          <w:sz w:val="24"/>
          <w:szCs w:val="24"/>
        </w:rPr>
        <w:t>Ans</w:t>
      </w:r>
      <w:proofErr w:type="gramStart"/>
      <w:r w:rsidRPr="004941E1">
        <w:rPr>
          <w:rFonts w:ascii="Arial" w:eastAsia="Times New Roman" w:hAnsi="Arial" w:cs="Arial"/>
          <w:b/>
          <w:bCs/>
          <w:color w:val="000000"/>
          <w:sz w:val="24"/>
          <w:szCs w:val="24"/>
        </w:rPr>
        <w:t>:</w:t>
      </w:r>
      <w:r w:rsidRPr="004941E1">
        <w:rPr>
          <w:rFonts w:ascii="Arial" w:eastAsia="Times New Roman" w:hAnsi="Arial" w:cs="Arial"/>
          <w:color w:val="000000"/>
          <w:sz w:val="24"/>
          <w:szCs w:val="24"/>
        </w:rPr>
        <w:t>If</w:t>
      </w:r>
      <w:proofErr w:type="spellEnd"/>
      <w:proofErr w:type="gramEnd"/>
      <w:r w:rsidRPr="004941E1">
        <w:rPr>
          <w:rFonts w:ascii="Arial" w:eastAsia="Times New Roman" w:hAnsi="Arial" w:cs="Arial"/>
          <w:color w:val="000000"/>
          <w:sz w:val="24"/>
          <w:szCs w:val="24"/>
        </w:rPr>
        <w:t xml:space="preserve"> a variable is declared as final variable, then you </w:t>
      </w:r>
      <w:proofErr w:type="spellStart"/>
      <w:r w:rsidRPr="004941E1">
        <w:rPr>
          <w:rFonts w:ascii="Arial" w:eastAsia="Times New Roman" w:hAnsi="Arial" w:cs="Arial"/>
          <w:color w:val="000000"/>
          <w:sz w:val="24"/>
          <w:szCs w:val="24"/>
        </w:rPr>
        <w:t>can not</w:t>
      </w:r>
      <w:proofErr w:type="spellEnd"/>
      <w:r w:rsidRPr="004941E1">
        <w:rPr>
          <w:rFonts w:ascii="Arial" w:eastAsia="Times New Roman" w:hAnsi="Arial" w:cs="Arial"/>
          <w:color w:val="000000"/>
          <w:sz w:val="24"/>
          <w:szCs w:val="24"/>
        </w:rPr>
        <w:t xml:space="preserve"> change its value. It becomes constant.</w:t>
      </w:r>
    </w:p>
    <w:p w:rsidR="004941E1" w:rsidRPr="004941E1" w:rsidRDefault="004941E1" w:rsidP="004941E1">
      <w:pPr>
        <w:pBdr>
          <w:bottom w:val="double" w:sz="6" w:space="1" w:color="auto"/>
        </w:pBdr>
        <w:shd w:val="clear" w:color="auto" w:fill="FFFFFF"/>
        <w:spacing w:before="100" w:beforeAutospacing="1" w:after="100" w:afterAutospacing="1" w:line="330" w:lineRule="atLeast"/>
        <w:rPr>
          <w:rFonts w:ascii="Arial" w:eastAsia="Times New Roman" w:hAnsi="Arial" w:cs="Arial"/>
          <w:color w:val="000000"/>
          <w:sz w:val="24"/>
          <w:szCs w:val="24"/>
        </w:rPr>
      </w:pPr>
      <w:r w:rsidRPr="004941E1">
        <w:rPr>
          <w:rFonts w:ascii="Arial" w:eastAsia="Times New Roman" w:hAnsi="Arial" w:cs="Arial"/>
          <w:b/>
          <w:bCs/>
          <w:color w:val="000000"/>
          <w:sz w:val="24"/>
          <w:szCs w:val="24"/>
        </w:rPr>
        <w:t>8.</w:t>
      </w:r>
      <w:r w:rsidRPr="004941E1">
        <w:rPr>
          <w:rFonts w:ascii="Arial" w:eastAsia="Times New Roman" w:hAnsi="Arial" w:cs="Arial"/>
          <w:color w:val="000000"/>
          <w:sz w:val="24"/>
          <w:szCs w:val="24"/>
        </w:rPr>
        <w:t> What is static variable? </w:t>
      </w:r>
      <w:r w:rsidRPr="004941E1">
        <w:rPr>
          <w:rFonts w:ascii="Arial" w:eastAsia="Times New Roman" w:hAnsi="Arial" w:cs="Arial"/>
          <w:color w:val="000000"/>
          <w:sz w:val="24"/>
          <w:szCs w:val="24"/>
        </w:rPr>
        <w:br/>
      </w:r>
      <w:proofErr w:type="spellStart"/>
      <w:r w:rsidRPr="004941E1">
        <w:rPr>
          <w:rFonts w:ascii="Arial" w:eastAsia="Times New Roman" w:hAnsi="Arial" w:cs="Arial"/>
          <w:b/>
          <w:bCs/>
          <w:color w:val="000000"/>
          <w:sz w:val="24"/>
          <w:szCs w:val="24"/>
        </w:rPr>
        <w:t>Ans</w:t>
      </w:r>
      <w:proofErr w:type="gramStart"/>
      <w:r w:rsidRPr="004941E1">
        <w:rPr>
          <w:rFonts w:ascii="Arial" w:eastAsia="Times New Roman" w:hAnsi="Arial" w:cs="Arial"/>
          <w:b/>
          <w:bCs/>
          <w:color w:val="000000"/>
          <w:sz w:val="24"/>
          <w:szCs w:val="24"/>
        </w:rPr>
        <w:t>:</w:t>
      </w:r>
      <w:r w:rsidRPr="004941E1">
        <w:rPr>
          <w:rFonts w:ascii="Arial" w:eastAsia="Times New Roman" w:hAnsi="Arial" w:cs="Arial"/>
          <w:color w:val="000000"/>
          <w:sz w:val="24"/>
          <w:szCs w:val="24"/>
        </w:rPr>
        <w:t>Static</w:t>
      </w:r>
      <w:proofErr w:type="spellEnd"/>
      <w:proofErr w:type="gramEnd"/>
      <w:r w:rsidRPr="004941E1">
        <w:rPr>
          <w:rFonts w:ascii="Arial" w:eastAsia="Times New Roman" w:hAnsi="Arial" w:cs="Arial"/>
          <w:color w:val="000000"/>
          <w:sz w:val="24"/>
          <w:szCs w:val="24"/>
        </w:rPr>
        <w:t xml:space="preserve"> variables are shared by all instances of a class.</w:t>
      </w:r>
    </w:p>
    <w:p w:rsidR="00B940F3" w:rsidRDefault="00B940F3" w:rsidP="00B940F3">
      <w:pPr>
        <w:pStyle w:val="Heading1"/>
        <w:pBdr>
          <w:bottom w:val="single" w:sz="6" w:space="0" w:color="A2A9B1"/>
        </w:pBdr>
        <w:spacing w:before="0" w:after="60"/>
        <w:rPr>
          <w:rFonts w:ascii="Georgia" w:hAnsi="Georgia"/>
          <w:b w:val="0"/>
          <w:bCs w:val="0"/>
          <w:color w:val="000000"/>
          <w:sz w:val="43"/>
          <w:szCs w:val="43"/>
        </w:rPr>
      </w:pPr>
      <w:r>
        <w:rPr>
          <w:rFonts w:ascii="Georgia" w:hAnsi="Georgia"/>
          <w:b w:val="0"/>
          <w:bCs w:val="0"/>
          <w:color w:val="000000"/>
          <w:sz w:val="43"/>
          <w:szCs w:val="43"/>
        </w:rPr>
        <w:t>Java Programming/Keywords/transient</w:t>
      </w:r>
    </w:p>
    <w:p w:rsidR="00B940F3" w:rsidRDefault="00B940F3" w:rsidP="00B940F3">
      <w:pPr>
        <w:spacing w:line="288" w:lineRule="atLeast"/>
        <w:rPr>
          <w:rFonts w:ascii="Arial" w:hAnsi="Arial" w:cs="Arial"/>
          <w:color w:val="54595D"/>
          <w:sz w:val="18"/>
          <w:szCs w:val="18"/>
        </w:rPr>
      </w:pPr>
      <w:r>
        <w:rPr>
          <w:rStyle w:val="subpages"/>
          <w:rFonts w:ascii="Arial" w:hAnsi="Arial" w:cs="Arial"/>
          <w:color w:val="54595D"/>
          <w:sz w:val="18"/>
          <w:szCs w:val="18"/>
        </w:rPr>
        <w:t>&lt; </w:t>
      </w:r>
      <w:hyperlink r:id="rId5" w:tooltip="Java Programming" w:history="1">
        <w:r>
          <w:rPr>
            <w:rStyle w:val="Hyperlink"/>
            <w:rFonts w:ascii="Arial" w:hAnsi="Arial" w:cs="Arial"/>
            <w:color w:val="0B0080"/>
            <w:sz w:val="18"/>
            <w:szCs w:val="18"/>
          </w:rPr>
          <w:t>Java Programming</w:t>
        </w:r>
      </w:hyperlink>
      <w:r>
        <w:rPr>
          <w:rStyle w:val="subpages"/>
          <w:rFonts w:ascii="Arial" w:hAnsi="Arial" w:cs="Arial"/>
          <w:color w:val="54595D"/>
          <w:sz w:val="18"/>
          <w:szCs w:val="18"/>
        </w:rPr>
        <w:t>‎ | </w:t>
      </w:r>
      <w:hyperlink r:id="rId6" w:tooltip="Java Programming/Keywords" w:history="1">
        <w:r>
          <w:rPr>
            <w:rStyle w:val="Hyperlink"/>
            <w:rFonts w:ascii="Arial" w:hAnsi="Arial" w:cs="Arial"/>
            <w:color w:val="0B0080"/>
            <w:sz w:val="18"/>
            <w:szCs w:val="18"/>
          </w:rPr>
          <w:t>Keywords</w:t>
        </w:r>
      </w:hyperlink>
    </w:p>
    <w:p w:rsidR="00B940F3" w:rsidRDefault="00B940F3" w:rsidP="00B940F3">
      <w:pPr>
        <w:pStyle w:val="NormalWeb"/>
        <w:spacing w:before="120" w:beforeAutospacing="0" w:after="120" w:afterAutospacing="0"/>
        <w:rPr>
          <w:rFonts w:ascii="Arial" w:hAnsi="Arial" w:cs="Arial"/>
          <w:color w:val="222222"/>
          <w:sz w:val="21"/>
          <w:szCs w:val="21"/>
        </w:rPr>
      </w:pPr>
      <w:proofErr w:type="gramStart"/>
      <w:r>
        <w:rPr>
          <w:rStyle w:val="HTMLCode"/>
          <w:b/>
          <w:bCs/>
          <w:color w:val="000000"/>
          <w:bdr w:val="single" w:sz="6" w:space="1" w:color="EAECF0" w:frame="1"/>
          <w:shd w:val="clear" w:color="auto" w:fill="F8F9FA"/>
        </w:rPr>
        <w:t>transient</w:t>
      </w:r>
      <w:proofErr w:type="gramEnd"/>
      <w:r>
        <w:rPr>
          <w:rFonts w:ascii="Arial" w:hAnsi="Arial" w:cs="Arial"/>
          <w:color w:val="222222"/>
          <w:sz w:val="21"/>
          <w:szCs w:val="21"/>
        </w:rPr>
        <w:t> is a Java keyword which marks a member variable not to be serialized when it is persisted to streams of bytes. When an object is transferred through the network, the object needs to be 'serialized'. Serialization converts the object state to serial bytes. Those bytes are sent over the network and the object is recreated from those bytes. Member variables marked by the java </w:t>
      </w:r>
      <w:r>
        <w:rPr>
          <w:rStyle w:val="HTMLCode"/>
          <w:b/>
          <w:bCs/>
          <w:color w:val="000000"/>
          <w:bdr w:val="single" w:sz="6" w:space="1" w:color="EAECF0" w:frame="1"/>
          <w:shd w:val="clear" w:color="auto" w:fill="F8F9FA"/>
        </w:rPr>
        <w:t>transient</w:t>
      </w:r>
      <w:r>
        <w:rPr>
          <w:rFonts w:ascii="Arial" w:hAnsi="Arial" w:cs="Arial"/>
          <w:color w:val="222222"/>
          <w:sz w:val="21"/>
          <w:szCs w:val="21"/>
        </w:rPr>
        <w:t> keyword are not transferred; they are lost intentionally.</w:t>
      </w:r>
    </w:p>
    <w:p w:rsidR="00B940F3" w:rsidRDefault="00B940F3" w:rsidP="00B940F3">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Syntax:</w:t>
      </w:r>
    </w:p>
    <w:p w:rsidR="00B940F3" w:rsidRDefault="00A91C4B" w:rsidP="00B940F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hyperlink r:id="rId7" w:tooltip="Java Programming/Keywords/private" w:history="1">
        <w:proofErr w:type="gramStart"/>
        <w:r w:rsidR="00B940F3">
          <w:rPr>
            <w:rStyle w:val="Hyperlink"/>
            <w:rFonts w:eastAsiaTheme="majorEastAsia"/>
            <w:b/>
            <w:bCs/>
            <w:color w:val="0B0080"/>
            <w:bdr w:val="single" w:sz="6" w:space="1" w:color="EAECF0" w:frame="1"/>
            <w:shd w:val="clear" w:color="auto" w:fill="F8F9FA"/>
          </w:rPr>
          <w:t>private</w:t>
        </w:r>
        <w:proofErr w:type="gramEnd"/>
      </w:hyperlink>
      <w:r w:rsidR="00B940F3">
        <w:rPr>
          <w:color w:val="000000"/>
        </w:rPr>
        <w:t xml:space="preserve"> </w:t>
      </w:r>
      <w:r w:rsidR="00B940F3">
        <w:rPr>
          <w:rStyle w:val="HTMLCode"/>
          <w:b/>
          <w:bCs/>
          <w:color w:val="000000"/>
          <w:bdr w:val="single" w:sz="6" w:space="1" w:color="EAECF0" w:frame="1"/>
          <w:shd w:val="clear" w:color="auto" w:fill="F8F9FA"/>
        </w:rPr>
        <w:t>transient</w:t>
      </w:r>
      <w:r w:rsidR="00B940F3">
        <w:rPr>
          <w:color w:val="000000"/>
        </w:rPr>
        <w:t xml:space="preserve"> &lt;member-variable&gt;;</w:t>
      </w:r>
    </w:p>
    <w:p w:rsidR="00B940F3" w:rsidRDefault="00B940F3" w:rsidP="00B940F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gramStart"/>
      <w:r>
        <w:rPr>
          <w:color w:val="000000"/>
        </w:rPr>
        <w:t>or</w:t>
      </w:r>
      <w:proofErr w:type="gramEnd"/>
      <w:r>
        <w:rPr>
          <w:color w:val="000000"/>
        </w:rPr>
        <w:t xml:space="preserve"> </w:t>
      </w:r>
    </w:p>
    <w:p w:rsidR="00B940F3" w:rsidRDefault="00B940F3" w:rsidP="00B940F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gramStart"/>
      <w:r>
        <w:rPr>
          <w:rStyle w:val="HTMLCode"/>
          <w:b/>
          <w:bCs/>
          <w:color w:val="000000"/>
          <w:bdr w:val="single" w:sz="6" w:space="1" w:color="EAECF0" w:frame="1"/>
          <w:shd w:val="clear" w:color="auto" w:fill="F8F9FA"/>
        </w:rPr>
        <w:t>transient</w:t>
      </w:r>
      <w:proofErr w:type="gramEnd"/>
      <w:r>
        <w:rPr>
          <w:color w:val="000000"/>
        </w:rPr>
        <w:t xml:space="preserve"> </w:t>
      </w:r>
      <w:hyperlink r:id="rId8" w:tooltip="Java Programming/Keywords/private" w:history="1">
        <w:r>
          <w:rPr>
            <w:rStyle w:val="Hyperlink"/>
            <w:rFonts w:eastAsiaTheme="majorEastAsia"/>
            <w:b/>
            <w:bCs/>
            <w:color w:val="0B0080"/>
            <w:bdr w:val="single" w:sz="6" w:space="1" w:color="EAECF0" w:frame="1"/>
            <w:shd w:val="clear" w:color="auto" w:fill="F8F9FA"/>
          </w:rPr>
          <w:t>private</w:t>
        </w:r>
      </w:hyperlink>
      <w:r>
        <w:rPr>
          <w:color w:val="000000"/>
        </w:rPr>
        <w:t xml:space="preserve"> &lt;member-variable&gt;;</w:t>
      </w:r>
    </w:p>
    <w:p w:rsidR="00B940F3" w:rsidRDefault="00B940F3" w:rsidP="00B940F3">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br/>
        <w:t>For example:</w:t>
      </w:r>
    </w:p>
    <w:tbl>
      <w:tblPr>
        <w:tblW w:w="0" w:type="auto"/>
        <w:tblCellSpacing w:w="15" w:type="dxa"/>
        <w:tblInd w:w="30" w:type="dxa"/>
        <w:tblCellMar>
          <w:top w:w="30" w:type="dxa"/>
          <w:left w:w="30" w:type="dxa"/>
          <w:bottom w:w="30" w:type="dxa"/>
          <w:right w:w="30" w:type="dxa"/>
        </w:tblCellMar>
        <w:tblLook w:val="04A0"/>
      </w:tblPr>
      <w:tblGrid>
        <w:gridCol w:w="615"/>
        <w:gridCol w:w="5026"/>
      </w:tblGrid>
      <w:tr w:rsidR="00B940F3" w:rsidTr="00B940F3">
        <w:trPr>
          <w:tblCellSpacing w:w="15" w:type="dxa"/>
        </w:trPr>
        <w:tc>
          <w:tcPr>
            <w:tcW w:w="480" w:type="dxa"/>
            <w:hideMark/>
          </w:tcPr>
          <w:p w:rsidR="00B940F3" w:rsidRDefault="00B940F3" w:rsidP="00B940F3">
            <w:pPr>
              <w:spacing w:before="30" w:after="30"/>
              <w:rPr>
                <w:sz w:val="21"/>
                <w:szCs w:val="21"/>
              </w:rPr>
            </w:pPr>
            <w:r>
              <w:rPr>
                <w:noProof/>
                <w:sz w:val="21"/>
                <w:szCs w:val="21"/>
              </w:rPr>
              <w:drawing>
                <wp:inline distT="0" distB="0" distL="0" distR="0">
                  <wp:extent cx="304800" cy="304800"/>
                  <wp:effectExtent l="19050" t="0" r="0" b="0"/>
                  <wp:docPr id="1" name="Picture 1" descr="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code"/>
                          <pic:cNvPicPr>
                            <a:picLocks noChangeAspect="1" noChangeArrowheads="1"/>
                          </pic:cNvPicPr>
                        </pic:nvPicPr>
                        <pic:blipFill>
                          <a:blip r:embed="rId9"/>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tcBorders>
              <w:left w:val="single" w:sz="24" w:space="0" w:color="FFA500"/>
            </w:tcBorders>
            <w:shd w:val="clear" w:color="auto" w:fill="FFEEE0"/>
            <w:tcMar>
              <w:top w:w="30" w:type="dxa"/>
              <w:left w:w="90" w:type="dxa"/>
              <w:bottom w:w="30" w:type="dxa"/>
              <w:right w:w="30" w:type="dxa"/>
            </w:tcMar>
            <w:hideMark/>
          </w:tcPr>
          <w:p w:rsidR="00B940F3" w:rsidRDefault="00B940F3" w:rsidP="00B940F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kd"/>
                <w:b/>
                <w:bCs/>
                <w:color w:val="008000"/>
              </w:rPr>
              <w:t>public</w:t>
            </w:r>
            <w:r>
              <w:rPr>
                <w:color w:val="000000"/>
              </w:rPr>
              <w:t xml:space="preserve"> </w:t>
            </w:r>
            <w:r>
              <w:rPr>
                <w:rStyle w:val="kd"/>
                <w:b/>
                <w:bCs/>
                <w:color w:val="008000"/>
              </w:rPr>
              <w:t>class</w:t>
            </w:r>
            <w:r>
              <w:rPr>
                <w:color w:val="000000"/>
              </w:rPr>
              <w:t xml:space="preserve"> </w:t>
            </w:r>
            <w:proofErr w:type="spellStart"/>
            <w:r>
              <w:rPr>
                <w:rStyle w:val="nc"/>
                <w:b/>
                <w:bCs/>
                <w:color w:val="0000FF"/>
              </w:rPr>
              <w:t>Foo</w:t>
            </w:r>
            <w:proofErr w:type="spellEnd"/>
            <w:r>
              <w:rPr>
                <w:color w:val="000000"/>
              </w:rPr>
              <w:t xml:space="preserve"> </w:t>
            </w:r>
            <w:r>
              <w:rPr>
                <w:rStyle w:val="kd"/>
                <w:b/>
                <w:bCs/>
                <w:color w:val="008000"/>
              </w:rPr>
              <w:t>implements</w:t>
            </w:r>
            <w:r>
              <w:rPr>
                <w:color w:val="000000"/>
              </w:rPr>
              <w:t xml:space="preserve"> </w:t>
            </w:r>
            <w:proofErr w:type="spellStart"/>
            <w:r>
              <w:rPr>
                <w:rStyle w:val="n"/>
                <w:color w:val="000000"/>
              </w:rPr>
              <w:t>Serializable</w:t>
            </w:r>
            <w:proofErr w:type="spellEnd"/>
          </w:p>
          <w:p w:rsidR="00B940F3" w:rsidRDefault="00B940F3" w:rsidP="00B940F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o"/>
                <w:color w:val="666666"/>
              </w:rPr>
              <w:t>{</w:t>
            </w:r>
          </w:p>
          <w:p w:rsidR="00B940F3" w:rsidRDefault="00B940F3" w:rsidP="00B940F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d"/>
                <w:b/>
                <w:bCs/>
                <w:color w:val="008000"/>
              </w:rPr>
              <w:t>private</w:t>
            </w:r>
            <w:r>
              <w:rPr>
                <w:color w:val="000000"/>
              </w:rPr>
              <w:t xml:space="preserve"> </w:t>
            </w:r>
            <w:r>
              <w:rPr>
                <w:rStyle w:val="n"/>
                <w:color w:val="000000"/>
              </w:rPr>
              <w:t>String</w:t>
            </w:r>
            <w:r>
              <w:rPr>
                <w:color w:val="000000"/>
              </w:rPr>
              <w:t xml:space="preserve"> </w:t>
            </w:r>
            <w:proofErr w:type="spellStart"/>
            <w:r>
              <w:rPr>
                <w:rStyle w:val="n"/>
                <w:color w:val="000000"/>
              </w:rPr>
              <w:t>saveMe</w:t>
            </w:r>
            <w:proofErr w:type="spellEnd"/>
            <w:r>
              <w:rPr>
                <w:rStyle w:val="o"/>
                <w:color w:val="666666"/>
              </w:rPr>
              <w:t>;</w:t>
            </w:r>
          </w:p>
          <w:p w:rsidR="00B940F3" w:rsidRDefault="00B940F3" w:rsidP="00B940F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d"/>
                <w:b/>
                <w:bCs/>
                <w:color w:val="008000"/>
              </w:rPr>
              <w:t>private</w:t>
            </w:r>
            <w:r>
              <w:rPr>
                <w:color w:val="000000"/>
              </w:rPr>
              <w:t xml:space="preserve"> </w:t>
            </w:r>
            <w:r>
              <w:rPr>
                <w:rStyle w:val="kd"/>
                <w:b/>
                <w:bCs/>
                <w:color w:val="008000"/>
              </w:rPr>
              <w:t>transient</w:t>
            </w:r>
            <w:r>
              <w:rPr>
                <w:color w:val="000000"/>
              </w:rPr>
              <w:t xml:space="preserve"> </w:t>
            </w:r>
            <w:r>
              <w:rPr>
                <w:rStyle w:val="n"/>
                <w:color w:val="000000"/>
              </w:rPr>
              <w:t>String</w:t>
            </w:r>
            <w:r>
              <w:rPr>
                <w:color w:val="000000"/>
              </w:rPr>
              <w:t xml:space="preserve"> </w:t>
            </w:r>
            <w:proofErr w:type="spellStart"/>
            <w:r>
              <w:rPr>
                <w:rStyle w:val="n"/>
                <w:color w:val="000000"/>
              </w:rPr>
              <w:t>dontSaveMe</w:t>
            </w:r>
            <w:proofErr w:type="spellEnd"/>
            <w:r>
              <w:rPr>
                <w:rStyle w:val="o"/>
                <w:color w:val="666666"/>
              </w:rPr>
              <w:t>;</w:t>
            </w:r>
          </w:p>
          <w:p w:rsidR="00B940F3" w:rsidRDefault="00B940F3" w:rsidP="00B940F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kd"/>
                <w:b/>
                <w:bCs/>
                <w:color w:val="008000"/>
              </w:rPr>
              <w:t>private</w:t>
            </w:r>
            <w:r>
              <w:rPr>
                <w:color w:val="000000"/>
              </w:rPr>
              <w:t xml:space="preserve"> </w:t>
            </w:r>
            <w:r>
              <w:rPr>
                <w:rStyle w:val="kd"/>
                <w:b/>
                <w:bCs/>
                <w:color w:val="008000"/>
              </w:rPr>
              <w:t>transient</w:t>
            </w:r>
            <w:r>
              <w:rPr>
                <w:color w:val="000000"/>
              </w:rPr>
              <w:t xml:space="preserve"> </w:t>
            </w:r>
            <w:r>
              <w:rPr>
                <w:rStyle w:val="n"/>
                <w:color w:val="000000"/>
              </w:rPr>
              <w:t>String</w:t>
            </w:r>
            <w:r>
              <w:rPr>
                <w:color w:val="000000"/>
              </w:rPr>
              <w:t xml:space="preserve"> </w:t>
            </w:r>
            <w:r>
              <w:rPr>
                <w:rStyle w:val="n"/>
                <w:color w:val="000000"/>
              </w:rPr>
              <w:t>password</w:t>
            </w:r>
            <w:r>
              <w:rPr>
                <w:rStyle w:val="o"/>
                <w:color w:val="666666"/>
              </w:rPr>
              <w:t>;</w:t>
            </w:r>
          </w:p>
          <w:p w:rsidR="00B940F3" w:rsidRDefault="00B940F3" w:rsidP="00B940F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c1"/>
                <w:i/>
                <w:iCs/>
                <w:color w:val="408080"/>
              </w:rPr>
              <w:t>//...</w:t>
            </w:r>
          </w:p>
          <w:p w:rsidR="00B940F3" w:rsidRDefault="00B940F3" w:rsidP="00B940F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o"/>
                <w:color w:val="666666"/>
              </w:rPr>
              <w:t>}</w:t>
            </w:r>
          </w:p>
        </w:tc>
      </w:tr>
    </w:tbl>
    <w:p w:rsidR="00B940F3" w:rsidRDefault="00B940F3">
      <w:pPr>
        <w:pBdr>
          <w:bottom w:val="double" w:sz="6" w:space="1" w:color="auto"/>
        </w:pBdr>
      </w:pPr>
    </w:p>
    <w:p w:rsidR="00A74795" w:rsidRDefault="00A74795" w:rsidP="00A74795">
      <w:pPr>
        <w:pStyle w:val="Heading1"/>
        <w:spacing w:before="0" w:after="240"/>
        <w:rPr>
          <w:color w:val="333333"/>
        </w:rPr>
      </w:pPr>
      <w:r>
        <w:rPr>
          <w:color w:val="333333"/>
        </w:rPr>
        <w:t>Top 14 Java Interview Questions on Static keyword</w:t>
      </w:r>
    </w:p>
    <w:p w:rsidR="004D301F" w:rsidRDefault="004D301F" w:rsidP="004D301F">
      <w:pPr>
        <w:pStyle w:val="Heading4"/>
        <w:shd w:val="clear" w:color="auto" w:fill="FFFFFF"/>
        <w:spacing w:before="375" w:after="150" w:line="240" w:lineRule="atLeast"/>
        <w:rPr>
          <w:rFonts w:ascii="Helvetica" w:hAnsi="Helvetica" w:cs="Helvetica"/>
          <w:b w:val="0"/>
          <w:bCs w:val="0"/>
          <w:color w:val="000000"/>
          <w:sz w:val="27"/>
          <w:szCs w:val="27"/>
        </w:rPr>
      </w:pPr>
      <w:proofErr w:type="gramStart"/>
      <w:r>
        <w:rPr>
          <w:rFonts w:ascii="Helvetica" w:hAnsi="Helvetica" w:cs="Helvetica"/>
          <w:b w:val="0"/>
          <w:bCs w:val="0"/>
          <w:color w:val="000000"/>
          <w:sz w:val="27"/>
          <w:szCs w:val="27"/>
        </w:rPr>
        <w:t>1.what</w:t>
      </w:r>
      <w:proofErr w:type="gramEnd"/>
      <w:r>
        <w:rPr>
          <w:rFonts w:ascii="Helvetica" w:hAnsi="Helvetica" w:cs="Helvetica"/>
          <w:b w:val="0"/>
          <w:bCs w:val="0"/>
          <w:color w:val="000000"/>
          <w:sz w:val="27"/>
          <w:szCs w:val="27"/>
        </w:rPr>
        <w:t xml:space="preserve"> is static in java?</w:t>
      </w:r>
    </w:p>
    <w:p w:rsidR="004D301F" w:rsidRDefault="004D301F" w:rsidP="004D301F">
      <w:pPr>
        <w:numPr>
          <w:ilvl w:val="0"/>
          <w:numId w:val="6"/>
        </w:numPr>
        <w:shd w:val="clear" w:color="auto" w:fill="FFFFFF"/>
        <w:spacing w:after="75" w:line="240" w:lineRule="auto"/>
        <w:ind w:left="150"/>
        <w:rPr>
          <w:rFonts w:ascii="Verdana" w:hAnsi="Verdana" w:cs="Times New Roman"/>
          <w:color w:val="000000"/>
          <w:sz w:val="21"/>
          <w:szCs w:val="21"/>
        </w:rPr>
      </w:pPr>
      <w:r>
        <w:rPr>
          <w:rFonts w:ascii="Verdana" w:hAnsi="Verdana"/>
          <w:color w:val="000000"/>
          <w:sz w:val="21"/>
          <w:szCs w:val="21"/>
        </w:rPr>
        <w:t>Static is a keyword in java.</w:t>
      </w:r>
    </w:p>
    <w:p w:rsidR="004D301F" w:rsidRDefault="004D301F" w:rsidP="004D301F">
      <w:pPr>
        <w:numPr>
          <w:ilvl w:val="0"/>
          <w:numId w:val="6"/>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 xml:space="preserve">One of the </w:t>
      </w:r>
      <w:proofErr w:type="gramStart"/>
      <w:r>
        <w:rPr>
          <w:rFonts w:ascii="Verdana" w:hAnsi="Verdana"/>
          <w:color w:val="000000"/>
          <w:sz w:val="21"/>
          <w:szCs w:val="21"/>
        </w:rPr>
        <w:t>Important</w:t>
      </w:r>
      <w:proofErr w:type="gramEnd"/>
      <w:r>
        <w:rPr>
          <w:rFonts w:ascii="Verdana" w:hAnsi="Verdana"/>
          <w:color w:val="000000"/>
          <w:sz w:val="21"/>
          <w:szCs w:val="21"/>
        </w:rPr>
        <w:t xml:space="preserve"> keyword in java.</w:t>
      </w:r>
    </w:p>
    <w:p w:rsidR="004D301F" w:rsidRDefault="004D301F" w:rsidP="004D301F">
      <w:pPr>
        <w:numPr>
          <w:ilvl w:val="0"/>
          <w:numId w:val="6"/>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Clear understanding of static keyword is required to build projects.</w:t>
      </w:r>
    </w:p>
    <w:p w:rsidR="004D301F" w:rsidRDefault="004D301F" w:rsidP="004D301F">
      <w:pPr>
        <w:numPr>
          <w:ilvl w:val="0"/>
          <w:numId w:val="6"/>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lastRenderedPageBreak/>
        <w:t xml:space="preserve">We have static variables, static </w:t>
      </w:r>
      <w:proofErr w:type="gramStart"/>
      <w:r>
        <w:rPr>
          <w:rFonts w:ascii="Verdana" w:hAnsi="Verdana"/>
          <w:color w:val="000000"/>
          <w:sz w:val="21"/>
          <w:szCs w:val="21"/>
        </w:rPr>
        <w:t>methods ,</w:t>
      </w:r>
      <w:proofErr w:type="gramEnd"/>
      <w:r>
        <w:rPr>
          <w:rFonts w:ascii="Verdana" w:hAnsi="Verdana"/>
          <w:color w:val="000000"/>
          <w:sz w:val="21"/>
          <w:szCs w:val="21"/>
        </w:rPr>
        <w:t xml:space="preserve"> static blocks. </w:t>
      </w:r>
    </w:p>
    <w:p w:rsidR="004D301F" w:rsidRDefault="004D301F" w:rsidP="004D301F">
      <w:pPr>
        <w:numPr>
          <w:ilvl w:val="0"/>
          <w:numId w:val="6"/>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Static means class level.</w:t>
      </w:r>
    </w:p>
    <w:p w:rsidR="004D301F" w:rsidRDefault="004D301F" w:rsidP="004D301F">
      <w:pPr>
        <w:shd w:val="clear" w:color="auto" w:fill="FFFFFF"/>
        <w:spacing w:after="0"/>
        <w:rPr>
          <w:ins w:id="0" w:author="Unknown"/>
          <w:rFonts w:ascii="Verdana" w:hAnsi="Verdana"/>
          <w:color w:val="000000"/>
          <w:sz w:val="21"/>
          <w:szCs w:val="21"/>
        </w:rPr>
      </w:pPr>
      <w:r>
        <w:rPr>
          <w:rFonts w:ascii="Verdana" w:hAnsi="Verdana"/>
          <w:color w:val="000000"/>
          <w:sz w:val="21"/>
          <w:szCs w:val="21"/>
        </w:rPr>
        <w:br/>
      </w:r>
    </w:p>
    <w:p w:rsidR="004D301F" w:rsidRDefault="004D301F" w:rsidP="004D301F">
      <w:pPr>
        <w:pStyle w:val="Heading4"/>
        <w:shd w:val="clear" w:color="auto" w:fill="FFFFFF"/>
        <w:spacing w:before="375" w:after="150" w:line="240" w:lineRule="atLeast"/>
        <w:rPr>
          <w:ins w:id="1" w:author="Unknown"/>
          <w:rFonts w:ascii="Helvetica" w:hAnsi="Helvetica" w:cs="Helvetica"/>
          <w:b w:val="0"/>
          <w:bCs w:val="0"/>
          <w:color w:val="000000"/>
          <w:sz w:val="27"/>
          <w:szCs w:val="27"/>
        </w:rPr>
      </w:pPr>
      <w:proofErr w:type="gramStart"/>
      <w:ins w:id="2" w:author="Unknown">
        <w:r>
          <w:rPr>
            <w:rFonts w:ascii="Helvetica" w:hAnsi="Helvetica" w:cs="Helvetica"/>
            <w:b w:val="0"/>
            <w:bCs w:val="0"/>
            <w:color w:val="000000"/>
            <w:sz w:val="27"/>
            <w:szCs w:val="27"/>
          </w:rPr>
          <w:t>2.Why</w:t>
        </w:r>
        <w:proofErr w:type="gramEnd"/>
        <w:r>
          <w:rPr>
            <w:rFonts w:ascii="Helvetica" w:hAnsi="Helvetica" w:cs="Helvetica"/>
            <w:b w:val="0"/>
            <w:bCs w:val="0"/>
            <w:color w:val="000000"/>
            <w:sz w:val="27"/>
            <w:szCs w:val="27"/>
          </w:rPr>
          <w:t xml:space="preserve"> we use static keyword in java?</w:t>
        </w:r>
      </w:ins>
    </w:p>
    <w:p w:rsidR="004D301F" w:rsidRDefault="004D301F" w:rsidP="004D301F">
      <w:pPr>
        <w:numPr>
          <w:ilvl w:val="0"/>
          <w:numId w:val="7"/>
        </w:numPr>
        <w:shd w:val="clear" w:color="auto" w:fill="FFFFFF"/>
        <w:spacing w:after="75" w:line="240" w:lineRule="auto"/>
        <w:ind w:left="150"/>
        <w:rPr>
          <w:ins w:id="3" w:author="Unknown"/>
          <w:rFonts w:ascii="Verdana" w:hAnsi="Verdana" w:cs="Times New Roman"/>
          <w:color w:val="000000"/>
          <w:sz w:val="21"/>
          <w:szCs w:val="21"/>
        </w:rPr>
      </w:pPr>
      <w:ins w:id="4" w:author="Unknown">
        <w:r>
          <w:rPr>
            <w:rFonts w:ascii="Verdana" w:hAnsi="Verdana"/>
            <w:color w:val="000000"/>
            <w:sz w:val="21"/>
            <w:szCs w:val="21"/>
          </w:rPr>
          <w:t>Static keyword is mainly used for memory management.</w:t>
        </w:r>
      </w:ins>
    </w:p>
    <w:p w:rsidR="004D301F" w:rsidRDefault="004D301F" w:rsidP="004D301F">
      <w:pPr>
        <w:numPr>
          <w:ilvl w:val="0"/>
          <w:numId w:val="7"/>
        </w:numPr>
        <w:shd w:val="clear" w:color="auto" w:fill="FFFFFF"/>
        <w:spacing w:after="75" w:line="240" w:lineRule="auto"/>
        <w:ind w:left="150"/>
        <w:rPr>
          <w:ins w:id="5" w:author="Unknown"/>
          <w:rFonts w:ascii="Verdana" w:hAnsi="Verdana"/>
          <w:color w:val="000000"/>
          <w:sz w:val="21"/>
          <w:szCs w:val="21"/>
        </w:rPr>
      </w:pPr>
      <w:ins w:id="6" w:author="Unknown">
        <w:r>
          <w:rPr>
            <w:rFonts w:ascii="Verdana" w:hAnsi="Verdana"/>
            <w:color w:val="000000"/>
            <w:sz w:val="21"/>
            <w:szCs w:val="21"/>
          </w:rPr>
          <w:t>Static variables get memory when class loading itself.</w:t>
        </w:r>
      </w:ins>
    </w:p>
    <w:p w:rsidR="004D301F" w:rsidRDefault="004D301F" w:rsidP="004D301F">
      <w:pPr>
        <w:numPr>
          <w:ilvl w:val="0"/>
          <w:numId w:val="7"/>
        </w:numPr>
        <w:shd w:val="clear" w:color="auto" w:fill="FFFFFF"/>
        <w:spacing w:after="75" w:line="240" w:lineRule="auto"/>
        <w:ind w:left="150"/>
        <w:rPr>
          <w:ins w:id="7" w:author="Unknown"/>
          <w:rFonts w:ascii="Verdana" w:hAnsi="Verdana"/>
          <w:color w:val="000000"/>
          <w:sz w:val="21"/>
          <w:szCs w:val="21"/>
        </w:rPr>
      </w:pPr>
      <w:ins w:id="8" w:author="Unknown">
        <w:r>
          <w:rPr>
            <w:rFonts w:ascii="Verdana" w:hAnsi="Verdana"/>
            <w:color w:val="000000"/>
            <w:sz w:val="21"/>
            <w:szCs w:val="21"/>
          </w:rPr>
          <w:t>Static variables can be used to point common property all objects.</w:t>
        </w:r>
      </w:ins>
    </w:p>
    <w:p w:rsidR="004D301F" w:rsidRDefault="004D301F" w:rsidP="004D301F">
      <w:pPr>
        <w:pStyle w:val="Heading4"/>
        <w:shd w:val="clear" w:color="auto" w:fill="FFFFFF"/>
        <w:spacing w:before="375" w:after="150" w:line="240" w:lineRule="atLeast"/>
        <w:rPr>
          <w:ins w:id="9" w:author="Unknown"/>
          <w:rFonts w:ascii="Helvetica" w:hAnsi="Helvetica" w:cs="Helvetica"/>
          <w:b w:val="0"/>
          <w:bCs w:val="0"/>
          <w:color w:val="000000"/>
          <w:sz w:val="27"/>
          <w:szCs w:val="27"/>
        </w:rPr>
      </w:pPr>
      <w:proofErr w:type="gramStart"/>
      <w:ins w:id="10" w:author="Unknown">
        <w:r>
          <w:rPr>
            <w:rFonts w:ascii="Helvetica" w:hAnsi="Helvetica" w:cs="Helvetica"/>
            <w:b w:val="0"/>
            <w:bCs w:val="0"/>
            <w:color w:val="000000"/>
            <w:sz w:val="27"/>
            <w:szCs w:val="27"/>
          </w:rPr>
          <w:t>3.What</w:t>
        </w:r>
        <w:proofErr w:type="gramEnd"/>
        <w:r>
          <w:rPr>
            <w:rFonts w:ascii="Helvetica" w:hAnsi="Helvetica" w:cs="Helvetica"/>
            <w:b w:val="0"/>
            <w:bCs w:val="0"/>
            <w:color w:val="000000"/>
            <w:sz w:val="27"/>
            <w:szCs w:val="27"/>
          </w:rPr>
          <w:t xml:space="preserve"> is static variable in java?</w:t>
        </w:r>
      </w:ins>
    </w:p>
    <w:p w:rsidR="004D301F" w:rsidRDefault="004D301F" w:rsidP="004D301F">
      <w:pPr>
        <w:numPr>
          <w:ilvl w:val="0"/>
          <w:numId w:val="8"/>
        </w:numPr>
        <w:shd w:val="clear" w:color="auto" w:fill="FFFFFF"/>
        <w:spacing w:after="75" w:line="240" w:lineRule="auto"/>
        <w:ind w:left="150"/>
        <w:rPr>
          <w:ins w:id="11" w:author="Unknown"/>
          <w:rFonts w:ascii="Verdana" w:hAnsi="Verdana" w:cs="Times New Roman"/>
          <w:color w:val="000000"/>
          <w:sz w:val="21"/>
          <w:szCs w:val="21"/>
        </w:rPr>
      </w:pPr>
      <w:proofErr w:type="gramStart"/>
      <w:ins w:id="12" w:author="Unknown">
        <w:r>
          <w:rPr>
            <w:rFonts w:ascii="Verdana" w:hAnsi="Verdana"/>
            <w:color w:val="000000"/>
            <w:sz w:val="21"/>
            <w:szCs w:val="21"/>
          </w:rPr>
          <w:t>Variables declared with static keyword is</w:t>
        </w:r>
        <w:proofErr w:type="gramEnd"/>
        <w:r>
          <w:rPr>
            <w:rFonts w:ascii="Verdana" w:hAnsi="Verdana"/>
            <w:color w:val="000000"/>
            <w:sz w:val="21"/>
            <w:szCs w:val="21"/>
          </w:rPr>
          <w:t xml:space="preserve"> known as static variables.</w:t>
        </w:r>
      </w:ins>
    </w:p>
    <w:p w:rsidR="004D301F" w:rsidRDefault="004D301F" w:rsidP="004D301F">
      <w:pPr>
        <w:numPr>
          <w:ilvl w:val="0"/>
          <w:numId w:val="8"/>
        </w:numPr>
        <w:shd w:val="clear" w:color="auto" w:fill="FFFFFF"/>
        <w:spacing w:after="75" w:line="240" w:lineRule="auto"/>
        <w:ind w:left="150"/>
        <w:rPr>
          <w:ins w:id="13" w:author="Unknown"/>
          <w:rFonts w:ascii="Verdana" w:hAnsi="Verdana"/>
          <w:color w:val="000000"/>
          <w:sz w:val="21"/>
          <w:szCs w:val="21"/>
        </w:rPr>
      </w:pPr>
      <w:proofErr w:type="gramStart"/>
      <w:ins w:id="14" w:author="Unknown">
        <w:r>
          <w:rPr>
            <w:rFonts w:ascii="Verdana" w:hAnsi="Verdana"/>
            <w:color w:val="000000"/>
            <w:sz w:val="21"/>
            <w:szCs w:val="21"/>
          </w:rPr>
          <w:t>Static variables gets</w:t>
        </w:r>
        <w:proofErr w:type="gramEnd"/>
        <w:r>
          <w:rPr>
            <w:rFonts w:ascii="Verdana" w:hAnsi="Verdana"/>
            <w:color w:val="000000"/>
            <w:sz w:val="21"/>
            <w:szCs w:val="21"/>
          </w:rPr>
          <w:t xml:space="preserve"> memory on class loading.</w:t>
        </w:r>
      </w:ins>
    </w:p>
    <w:p w:rsidR="004D301F" w:rsidRDefault="004D301F" w:rsidP="004D301F">
      <w:pPr>
        <w:numPr>
          <w:ilvl w:val="0"/>
          <w:numId w:val="8"/>
        </w:numPr>
        <w:shd w:val="clear" w:color="auto" w:fill="FFFFFF"/>
        <w:spacing w:after="75" w:line="240" w:lineRule="auto"/>
        <w:ind w:left="150"/>
        <w:rPr>
          <w:ins w:id="15" w:author="Unknown"/>
          <w:rFonts w:ascii="Verdana" w:hAnsi="Verdana"/>
          <w:color w:val="000000"/>
          <w:sz w:val="21"/>
          <w:szCs w:val="21"/>
        </w:rPr>
      </w:pPr>
      <w:ins w:id="16" w:author="Unknown">
        <w:r>
          <w:rPr>
            <w:rFonts w:ascii="Verdana" w:hAnsi="Verdana"/>
            <w:color w:val="000000"/>
            <w:sz w:val="21"/>
            <w:szCs w:val="21"/>
          </w:rPr>
          <w:t>Static variables are class level.</w:t>
        </w:r>
      </w:ins>
    </w:p>
    <w:p w:rsidR="004D301F" w:rsidRDefault="004D301F" w:rsidP="004D301F">
      <w:pPr>
        <w:numPr>
          <w:ilvl w:val="0"/>
          <w:numId w:val="8"/>
        </w:numPr>
        <w:shd w:val="clear" w:color="auto" w:fill="FFFFFF"/>
        <w:spacing w:after="75" w:line="240" w:lineRule="auto"/>
        <w:ind w:left="150"/>
        <w:rPr>
          <w:ins w:id="17" w:author="Unknown"/>
          <w:rFonts w:ascii="Verdana" w:hAnsi="Verdana"/>
          <w:color w:val="000000"/>
          <w:sz w:val="21"/>
          <w:szCs w:val="21"/>
        </w:rPr>
      </w:pPr>
      <w:ins w:id="18" w:author="Unknown">
        <w:r>
          <w:rPr>
            <w:rFonts w:ascii="Verdana" w:hAnsi="Verdana"/>
            <w:color w:val="000000"/>
            <w:sz w:val="21"/>
            <w:szCs w:val="21"/>
          </w:rPr>
          <w:t>If we change any static variable value using a particular object then its value changed for all objects means it is common to every object of that class.</w:t>
        </w:r>
      </w:ins>
    </w:p>
    <w:p w:rsidR="004D301F" w:rsidRDefault="004D301F" w:rsidP="004D301F">
      <w:pPr>
        <w:numPr>
          <w:ilvl w:val="0"/>
          <w:numId w:val="8"/>
        </w:numPr>
        <w:shd w:val="clear" w:color="auto" w:fill="FFFFFF"/>
        <w:spacing w:after="75" w:line="240" w:lineRule="auto"/>
        <w:ind w:left="150"/>
        <w:rPr>
          <w:ins w:id="19" w:author="Unknown"/>
          <w:rFonts w:ascii="Verdana" w:hAnsi="Verdana"/>
          <w:color w:val="000000"/>
          <w:sz w:val="21"/>
          <w:szCs w:val="21"/>
        </w:rPr>
      </w:pPr>
      <w:ins w:id="20" w:author="Unknown">
        <w:r>
          <w:rPr>
            <w:rFonts w:ascii="Verdana" w:hAnsi="Verdana"/>
            <w:color w:val="000000"/>
            <w:sz w:val="21"/>
            <w:szCs w:val="21"/>
          </w:rPr>
          <w:t xml:space="preserve">static </w:t>
        </w:r>
        <w:proofErr w:type="spellStart"/>
        <w:r>
          <w:rPr>
            <w:rFonts w:ascii="Verdana" w:hAnsi="Verdana"/>
            <w:color w:val="000000"/>
            <w:sz w:val="21"/>
            <w:szCs w:val="21"/>
          </w:rPr>
          <w:t>int</w:t>
        </w:r>
        <w:proofErr w:type="spellEnd"/>
        <w:r>
          <w:rPr>
            <w:rFonts w:ascii="Verdana" w:hAnsi="Verdana"/>
            <w:color w:val="000000"/>
            <w:sz w:val="21"/>
            <w:szCs w:val="21"/>
          </w:rPr>
          <w:t xml:space="preserve"> </w:t>
        </w:r>
        <w:proofErr w:type="spellStart"/>
        <w:r>
          <w:rPr>
            <w:rFonts w:ascii="Verdana" w:hAnsi="Verdana"/>
            <w:color w:val="000000"/>
            <w:sz w:val="21"/>
            <w:szCs w:val="21"/>
          </w:rPr>
          <w:t>a,b</w:t>
        </w:r>
        <w:proofErr w:type="spellEnd"/>
        <w:r>
          <w:rPr>
            <w:rFonts w:ascii="Verdana" w:hAnsi="Verdana"/>
            <w:color w:val="000000"/>
            <w:sz w:val="21"/>
            <w:szCs w:val="21"/>
          </w:rPr>
          <w:t>;</w:t>
        </w:r>
      </w:ins>
    </w:p>
    <w:p w:rsidR="004D301F" w:rsidRDefault="004D301F" w:rsidP="004D301F">
      <w:pPr>
        <w:spacing w:after="0"/>
        <w:rPr>
          <w:ins w:id="21" w:author="Unknown"/>
          <w:rFonts w:ascii="Times New Roman" w:hAnsi="Times New Roman"/>
          <w:sz w:val="24"/>
          <w:szCs w:val="24"/>
        </w:rPr>
      </w:pPr>
      <w:ins w:id="22" w:author="Unknown">
        <w:r>
          <w:rPr>
            <w:rFonts w:ascii="Verdana" w:hAnsi="Verdana"/>
            <w:color w:val="000000"/>
            <w:sz w:val="21"/>
            <w:szCs w:val="21"/>
          </w:rPr>
          <w:br/>
        </w:r>
      </w:ins>
    </w:p>
    <w:p w:rsidR="004D301F" w:rsidRDefault="004D301F" w:rsidP="004D301F">
      <w:pPr>
        <w:numPr>
          <w:ilvl w:val="0"/>
          <w:numId w:val="9"/>
        </w:numPr>
        <w:pBdr>
          <w:left w:val="single" w:sz="18" w:space="0" w:color="6CE26C"/>
        </w:pBdr>
        <w:shd w:val="clear" w:color="auto" w:fill="081A06"/>
        <w:spacing w:before="100" w:beforeAutospacing="1" w:after="100" w:afterAutospacing="1" w:line="210" w:lineRule="atLeast"/>
        <w:rPr>
          <w:ins w:id="23" w:author="Unknown"/>
          <w:rFonts w:ascii="Verdana" w:hAnsi="Verdana"/>
          <w:color w:val="FFFFFF"/>
          <w:sz w:val="21"/>
          <w:szCs w:val="21"/>
        </w:rPr>
      </w:pPr>
      <w:ins w:id="24" w:author="Unknown">
        <w:r>
          <w:rPr>
            <w:rFonts w:ascii="Verdana" w:hAnsi="Verdana"/>
            <w:color w:val="FFFFFF"/>
            <w:sz w:val="21"/>
            <w:szCs w:val="21"/>
          </w:rPr>
          <w:t xml:space="preserve">package </w:t>
        </w:r>
        <w:proofErr w:type="spellStart"/>
        <w:r>
          <w:rPr>
            <w:rFonts w:ascii="Verdana" w:hAnsi="Verdana"/>
            <w:color w:val="FFFFFF"/>
            <w:sz w:val="21"/>
            <w:szCs w:val="21"/>
          </w:rPr>
          <w:t>com.instanceofjavastatic</w:t>
        </w:r>
        <w:proofErr w:type="spellEnd"/>
        <w:r>
          <w:rPr>
            <w:rFonts w:ascii="Verdana" w:hAnsi="Verdana"/>
            <w:color w:val="FFFFFF"/>
            <w:sz w:val="21"/>
            <w:szCs w:val="21"/>
          </w:rPr>
          <w:t>;</w:t>
        </w:r>
      </w:ins>
    </w:p>
    <w:p w:rsidR="004D301F" w:rsidRDefault="004D301F" w:rsidP="004D301F">
      <w:pPr>
        <w:numPr>
          <w:ilvl w:val="0"/>
          <w:numId w:val="9"/>
        </w:numPr>
        <w:pBdr>
          <w:left w:val="single" w:sz="18" w:space="0" w:color="6CE26C"/>
        </w:pBdr>
        <w:shd w:val="clear" w:color="auto" w:fill="081A06"/>
        <w:spacing w:before="100" w:beforeAutospacing="1" w:after="100" w:afterAutospacing="1" w:line="210" w:lineRule="atLeast"/>
        <w:rPr>
          <w:ins w:id="25" w:author="Unknown"/>
          <w:rFonts w:ascii="Verdana" w:hAnsi="Verdana"/>
          <w:color w:val="FFFFFF"/>
          <w:sz w:val="21"/>
          <w:szCs w:val="21"/>
        </w:rPr>
      </w:pPr>
      <w:ins w:id="26" w:author="Unknown">
        <w:r>
          <w:rPr>
            <w:rFonts w:ascii="Verdana" w:hAnsi="Verdana"/>
            <w:color w:val="FFFFFF"/>
            <w:sz w:val="21"/>
            <w:szCs w:val="21"/>
          </w:rPr>
          <w:t xml:space="preserve">class </w:t>
        </w:r>
        <w:proofErr w:type="spellStart"/>
        <w:r>
          <w:rPr>
            <w:rFonts w:ascii="Verdana" w:hAnsi="Verdana"/>
            <w:color w:val="FFFFFF"/>
            <w:sz w:val="21"/>
            <w:szCs w:val="21"/>
          </w:rPr>
          <w:t>StaticDemo</w:t>
        </w:r>
        <w:proofErr w:type="spellEnd"/>
        <w:r>
          <w:rPr>
            <w:rFonts w:ascii="Verdana" w:hAnsi="Verdana"/>
            <w:color w:val="FFFFFF"/>
            <w:sz w:val="21"/>
            <w:szCs w:val="21"/>
          </w:rPr>
          <w:t>{</w:t>
        </w:r>
      </w:ins>
    </w:p>
    <w:p w:rsidR="004D301F" w:rsidRDefault="004D301F" w:rsidP="004D301F">
      <w:pPr>
        <w:numPr>
          <w:ilvl w:val="0"/>
          <w:numId w:val="9"/>
        </w:numPr>
        <w:pBdr>
          <w:left w:val="single" w:sz="18" w:space="0" w:color="6CE26C"/>
        </w:pBdr>
        <w:shd w:val="clear" w:color="auto" w:fill="081A06"/>
        <w:spacing w:before="100" w:beforeAutospacing="1" w:after="100" w:afterAutospacing="1" w:line="210" w:lineRule="atLeast"/>
        <w:rPr>
          <w:ins w:id="27" w:author="Unknown"/>
          <w:rFonts w:ascii="Verdana" w:hAnsi="Verdana"/>
          <w:color w:val="FFFFFF"/>
          <w:sz w:val="21"/>
          <w:szCs w:val="21"/>
        </w:rPr>
      </w:pPr>
      <w:ins w:id="28" w:author="Unknown">
        <w:r>
          <w:rPr>
            <w:rFonts w:ascii="Verdana" w:hAnsi="Verdana"/>
            <w:color w:val="FFFFFF"/>
            <w:sz w:val="21"/>
            <w:szCs w:val="21"/>
          </w:rPr>
          <w:t> </w:t>
        </w:r>
      </w:ins>
    </w:p>
    <w:p w:rsidR="004D301F" w:rsidRDefault="004D301F" w:rsidP="004D301F">
      <w:pPr>
        <w:numPr>
          <w:ilvl w:val="0"/>
          <w:numId w:val="9"/>
        </w:numPr>
        <w:pBdr>
          <w:left w:val="single" w:sz="18" w:space="0" w:color="6CE26C"/>
        </w:pBdr>
        <w:shd w:val="clear" w:color="auto" w:fill="081A06"/>
        <w:spacing w:before="100" w:beforeAutospacing="1" w:after="100" w:afterAutospacing="1" w:line="210" w:lineRule="atLeast"/>
        <w:rPr>
          <w:ins w:id="29" w:author="Unknown"/>
          <w:rFonts w:ascii="Verdana" w:hAnsi="Verdana"/>
          <w:color w:val="FFFFFF"/>
          <w:sz w:val="21"/>
          <w:szCs w:val="21"/>
        </w:rPr>
      </w:pPr>
      <w:ins w:id="30" w:author="Unknown">
        <w:r>
          <w:rPr>
            <w:rFonts w:ascii="Verdana" w:hAnsi="Verdana"/>
            <w:color w:val="FFFFFF"/>
            <w:sz w:val="21"/>
            <w:szCs w:val="21"/>
          </w:rPr>
          <w:t xml:space="preserve">static </w:t>
        </w:r>
        <w:proofErr w:type="spellStart"/>
        <w:r>
          <w:rPr>
            <w:rFonts w:ascii="Verdana" w:hAnsi="Verdana"/>
            <w:color w:val="FFFFFF"/>
            <w:sz w:val="21"/>
            <w:szCs w:val="21"/>
          </w:rPr>
          <w:t>int</w:t>
        </w:r>
        <w:proofErr w:type="spellEnd"/>
        <w:r>
          <w:rPr>
            <w:rFonts w:ascii="Verdana" w:hAnsi="Verdana"/>
            <w:color w:val="FFFFFF"/>
            <w:sz w:val="21"/>
            <w:szCs w:val="21"/>
          </w:rPr>
          <w:t xml:space="preserve"> a=40;</w:t>
        </w:r>
      </w:ins>
    </w:p>
    <w:p w:rsidR="004D301F" w:rsidRDefault="004D301F" w:rsidP="004D301F">
      <w:pPr>
        <w:numPr>
          <w:ilvl w:val="0"/>
          <w:numId w:val="9"/>
        </w:numPr>
        <w:pBdr>
          <w:left w:val="single" w:sz="18" w:space="0" w:color="6CE26C"/>
        </w:pBdr>
        <w:shd w:val="clear" w:color="auto" w:fill="081A06"/>
        <w:spacing w:before="100" w:beforeAutospacing="1" w:after="100" w:afterAutospacing="1" w:line="210" w:lineRule="atLeast"/>
        <w:rPr>
          <w:ins w:id="31" w:author="Unknown"/>
          <w:rFonts w:ascii="Verdana" w:hAnsi="Verdana"/>
          <w:color w:val="FFFFFF"/>
          <w:sz w:val="21"/>
          <w:szCs w:val="21"/>
        </w:rPr>
      </w:pPr>
      <w:ins w:id="32" w:author="Unknown">
        <w:r>
          <w:rPr>
            <w:rFonts w:ascii="Verdana" w:hAnsi="Verdana"/>
            <w:color w:val="FFFFFF"/>
            <w:sz w:val="21"/>
            <w:szCs w:val="21"/>
          </w:rPr>
          <w:t xml:space="preserve">static </w:t>
        </w:r>
        <w:proofErr w:type="spellStart"/>
        <w:r>
          <w:rPr>
            <w:rFonts w:ascii="Verdana" w:hAnsi="Verdana"/>
            <w:color w:val="FFFFFF"/>
            <w:sz w:val="21"/>
            <w:szCs w:val="21"/>
          </w:rPr>
          <w:t>int</w:t>
        </w:r>
        <w:proofErr w:type="spellEnd"/>
        <w:r>
          <w:rPr>
            <w:rFonts w:ascii="Verdana" w:hAnsi="Verdana"/>
            <w:color w:val="FFFFFF"/>
            <w:sz w:val="21"/>
            <w:szCs w:val="21"/>
          </w:rPr>
          <w:t xml:space="preserve"> b=60;</w:t>
        </w:r>
      </w:ins>
    </w:p>
    <w:p w:rsidR="004D301F" w:rsidRDefault="004D301F" w:rsidP="004D301F">
      <w:pPr>
        <w:numPr>
          <w:ilvl w:val="0"/>
          <w:numId w:val="9"/>
        </w:numPr>
        <w:pBdr>
          <w:left w:val="single" w:sz="18" w:space="0" w:color="6CE26C"/>
        </w:pBdr>
        <w:shd w:val="clear" w:color="auto" w:fill="081A06"/>
        <w:spacing w:before="100" w:beforeAutospacing="1" w:after="100" w:afterAutospacing="1" w:line="210" w:lineRule="atLeast"/>
        <w:rPr>
          <w:ins w:id="33" w:author="Unknown"/>
          <w:rFonts w:ascii="Verdana" w:hAnsi="Verdana"/>
          <w:color w:val="FFFFFF"/>
          <w:sz w:val="21"/>
          <w:szCs w:val="21"/>
        </w:rPr>
      </w:pPr>
      <w:ins w:id="34" w:author="Unknown">
        <w:r>
          <w:rPr>
            <w:rFonts w:ascii="Verdana" w:hAnsi="Verdana"/>
            <w:color w:val="FFFFFF"/>
            <w:sz w:val="21"/>
            <w:szCs w:val="21"/>
          </w:rPr>
          <w:t> </w:t>
        </w:r>
      </w:ins>
    </w:p>
    <w:p w:rsidR="004D301F" w:rsidRDefault="004D301F" w:rsidP="004D301F">
      <w:pPr>
        <w:numPr>
          <w:ilvl w:val="0"/>
          <w:numId w:val="9"/>
        </w:numPr>
        <w:pBdr>
          <w:left w:val="single" w:sz="18" w:space="0" w:color="6CE26C"/>
        </w:pBdr>
        <w:shd w:val="clear" w:color="auto" w:fill="081A06"/>
        <w:spacing w:before="100" w:beforeAutospacing="1" w:after="100" w:afterAutospacing="1" w:line="210" w:lineRule="atLeast"/>
        <w:rPr>
          <w:ins w:id="35" w:author="Unknown"/>
          <w:rFonts w:ascii="Verdana" w:hAnsi="Verdana"/>
          <w:color w:val="FFFFFF"/>
          <w:sz w:val="21"/>
          <w:szCs w:val="21"/>
        </w:rPr>
      </w:pPr>
      <w:ins w:id="36" w:author="Unknown">
        <w:r>
          <w:rPr>
            <w:rFonts w:ascii="Verdana" w:hAnsi="Verdana"/>
            <w:color w:val="FFFFFF"/>
            <w:sz w:val="21"/>
            <w:szCs w:val="21"/>
          </w:rPr>
          <w:t>}</w:t>
        </w:r>
      </w:ins>
    </w:p>
    <w:p w:rsidR="004D301F" w:rsidRDefault="004D301F" w:rsidP="004D301F">
      <w:pPr>
        <w:spacing w:after="0" w:line="240" w:lineRule="auto"/>
        <w:rPr>
          <w:ins w:id="37" w:author="Unknown"/>
          <w:rFonts w:ascii="Times New Roman" w:hAnsi="Times New Roman"/>
          <w:sz w:val="24"/>
          <w:szCs w:val="24"/>
        </w:rPr>
      </w:pPr>
      <w:ins w:id="38" w:author="Unknown">
        <w:r>
          <w:rPr>
            <w:rFonts w:ascii="Verdana" w:hAnsi="Verdana"/>
            <w:color w:val="000000"/>
            <w:sz w:val="21"/>
            <w:szCs w:val="21"/>
          </w:rPr>
          <w:br/>
        </w:r>
      </w:ins>
    </w:p>
    <w:p w:rsidR="004D301F" w:rsidRDefault="004D301F" w:rsidP="004D301F">
      <w:pPr>
        <w:shd w:val="clear" w:color="auto" w:fill="FFFFFF"/>
        <w:rPr>
          <w:ins w:id="39" w:author="Unknown"/>
          <w:rFonts w:ascii="Verdana" w:hAnsi="Verdana"/>
          <w:color w:val="000000"/>
          <w:sz w:val="21"/>
          <w:szCs w:val="21"/>
        </w:rPr>
      </w:pPr>
    </w:p>
    <w:p w:rsidR="004D301F" w:rsidRDefault="004D301F" w:rsidP="004D301F">
      <w:pPr>
        <w:shd w:val="clear" w:color="auto" w:fill="FFFFFF"/>
        <w:rPr>
          <w:ins w:id="40" w:author="Unknown"/>
          <w:rFonts w:ascii="Verdana" w:hAnsi="Verdana"/>
          <w:color w:val="000000"/>
          <w:sz w:val="21"/>
          <w:szCs w:val="21"/>
        </w:rPr>
      </w:pPr>
      <w:ins w:id="41" w:author="Unknown">
        <w:r>
          <w:rPr>
            <w:rFonts w:ascii="Verdana" w:hAnsi="Verdana"/>
            <w:color w:val="000000"/>
            <w:sz w:val="21"/>
            <w:szCs w:val="21"/>
          </w:rPr>
          <w:br/>
        </w:r>
      </w:ins>
    </w:p>
    <w:p w:rsidR="004D301F" w:rsidRPr="00BC06DF" w:rsidRDefault="004D301F" w:rsidP="004D301F">
      <w:pPr>
        <w:numPr>
          <w:ilvl w:val="0"/>
          <w:numId w:val="10"/>
        </w:numPr>
        <w:shd w:val="clear" w:color="auto" w:fill="FFFFFF"/>
        <w:spacing w:after="75" w:line="240" w:lineRule="auto"/>
        <w:ind w:left="150"/>
        <w:rPr>
          <w:ins w:id="42" w:author="Unknown"/>
          <w:rFonts w:ascii="Verdana" w:hAnsi="Verdana"/>
          <w:color w:val="000000"/>
          <w:sz w:val="21"/>
          <w:szCs w:val="21"/>
          <w:highlight w:val="yellow"/>
        </w:rPr>
      </w:pPr>
      <w:ins w:id="43" w:author="Unknown">
        <w:r w:rsidRPr="00BC06DF">
          <w:rPr>
            <w:rFonts w:ascii="Verdana" w:hAnsi="Verdana"/>
            <w:color w:val="000000"/>
            <w:sz w:val="21"/>
            <w:szCs w:val="21"/>
            <w:highlight w:val="yellow"/>
          </w:rPr>
          <w:t xml:space="preserve">We </w:t>
        </w:r>
        <w:proofErr w:type="spellStart"/>
        <w:r w:rsidRPr="00BC06DF">
          <w:rPr>
            <w:rFonts w:ascii="Verdana" w:hAnsi="Verdana"/>
            <w:color w:val="000000"/>
            <w:sz w:val="21"/>
            <w:szCs w:val="21"/>
            <w:highlight w:val="yellow"/>
          </w:rPr>
          <w:t>can not</w:t>
        </w:r>
        <w:proofErr w:type="spellEnd"/>
        <w:r w:rsidRPr="00BC06DF">
          <w:rPr>
            <w:rFonts w:ascii="Verdana" w:hAnsi="Verdana"/>
            <w:color w:val="000000"/>
            <w:sz w:val="21"/>
            <w:szCs w:val="21"/>
            <w:highlight w:val="yellow"/>
          </w:rPr>
          <w:t xml:space="preserve"> declare local variables as static it leads to compile time error "illegal start of expression".</w:t>
        </w:r>
      </w:ins>
    </w:p>
    <w:p w:rsidR="004D301F" w:rsidRDefault="004D301F" w:rsidP="004D301F">
      <w:pPr>
        <w:numPr>
          <w:ilvl w:val="0"/>
          <w:numId w:val="10"/>
        </w:numPr>
        <w:shd w:val="clear" w:color="auto" w:fill="FFFFFF"/>
        <w:spacing w:after="75" w:line="240" w:lineRule="auto"/>
        <w:ind w:left="150"/>
        <w:rPr>
          <w:ins w:id="44" w:author="Unknown"/>
          <w:rFonts w:ascii="Verdana" w:hAnsi="Verdana"/>
          <w:color w:val="000000"/>
          <w:sz w:val="21"/>
          <w:szCs w:val="21"/>
        </w:rPr>
      </w:pPr>
      <w:ins w:id="45" w:author="Unknown">
        <w:r>
          <w:rPr>
            <w:rFonts w:ascii="Verdana" w:hAnsi="Verdana"/>
            <w:color w:val="000000"/>
            <w:sz w:val="21"/>
            <w:szCs w:val="21"/>
          </w:rPr>
          <w:t>Because being static variable it must get memory at the time of class loading, which is not possible to provide memory to local variable at the time of class loading.</w:t>
        </w:r>
      </w:ins>
    </w:p>
    <w:p w:rsidR="004D301F" w:rsidRDefault="004D301F" w:rsidP="004D301F">
      <w:pPr>
        <w:spacing w:after="0"/>
        <w:rPr>
          <w:ins w:id="46" w:author="Unknown"/>
          <w:rFonts w:ascii="Times New Roman" w:hAnsi="Times New Roman"/>
          <w:sz w:val="24"/>
          <w:szCs w:val="24"/>
        </w:rPr>
      </w:pPr>
    </w:p>
    <w:p w:rsidR="004D301F" w:rsidRDefault="004D301F" w:rsidP="004D301F">
      <w:pPr>
        <w:numPr>
          <w:ilvl w:val="0"/>
          <w:numId w:val="11"/>
        </w:numPr>
        <w:pBdr>
          <w:left w:val="single" w:sz="18" w:space="0" w:color="6CE26C"/>
        </w:pBdr>
        <w:shd w:val="clear" w:color="auto" w:fill="081A06"/>
        <w:spacing w:before="100" w:beforeAutospacing="1" w:after="100" w:afterAutospacing="1" w:line="210" w:lineRule="atLeast"/>
        <w:rPr>
          <w:ins w:id="47" w:author="Unknown"/>
          <w:rFonts w:ascii="Verdana" w:hAnsi="Verdana"/>
          <w:color w:val="FFFFFF"/>
          <w:sz w:val="21"/>
          <w:szCs w:val="21"/>
        </w:rPr>
      </w:pPr>
      <w:ins w:id="48" w:author="Unknown">
        <w:r>
          <w:rPr>
            <w:rFonts w:ascii="Verdana" w:hAnsi="Verdana"/>
            <w:color w:val="FFFFFF"/>
            <w:sz w:val="21"/>
            <w:szCs w:val="21"/>
          </w:rPr>
          <w:t xml:space="preserve">package </w:t>
        </w:r>
        <w:proofErr w:type="spellStart"/>
        <w:r>
          <w:rPr>
            <w:rFonts w:ascii="Verdana" w:hAnsi="Verdana"/>
            <w:color w:val="FFFFFF"/>
            <w:sz w:val="21"/>
            <w:szCs w:val="21"/>
          </w:rPr>
          <w:t>com.instanceofjava</w:t>
        </w:r>
        <w:proofErr w:type="spellEnd"/>
        <w:r>
          <w:rPr>
            <w:rFonts w:ascii="Verdana" w:hAnsi="Verdana"/>
            <w:color w:val="FFFFFF"/>
            <w:sz w:val="21"/>
            <w:szCs w:val="21"/>
          </w:rPr>
          <w:t>;</w:t>
        </w:r>
      </w:ins>
    </w:p>
    <w:p w:rsidR="004D301F" w:rsidRDefault="004D301F" w:rsidP="004D301F">
      <w:pPr>
        <w:numPr>
          <w:ilvl w:val="0"/>
          <w:numId w:val="11"/>
        </w:numPr>
        <w:pBdr>
          <w:left w:val="single" w:sz="18" w:space="0" w:color="6CE26C"/>
        </w:pBdr>
        <w:shd w:val="clear" w:color="auto" w:fill="081A06"/>
        <w:spacing w:before="100" w:beforeAutospacing="1" w:after="100" w:afterAutospacing="1" w:line="210" w:lineRule="atLeast"/>
        <w:rPr>
          <w:ins w:id="49" w:author="Unknown"/>
          <w:rFonts w:ascii="Verdana" w:hAnsi="Verdana"/>
          <w:color w:val="FFFFFF"/>
          <w:sz w:val="21"/>
          <w:szCs w:val="21"/>
        </w:rPr>
      </w:pPr>
      <w:ins w:id="50" w:author="Unknown">
        <w:r>
          <w:rPr>
            <w:rFonts w:ascii="Verdana" w:hAnsi="Verdana"/>
            <w:color w:val="FFFFFF"/>
            <w:sz w:val="21"/>
            <w:szCs w:val="21"/>
          </w:rPr>
          <w:t xml:space="preserve">class </w:t>
        </w:r>
        <w:proofErr w:type="spellStart"/>
        <w:r>
          <w:rPr>
            <w:rFonts w:ascii="Verdana" w:hAnsi="Verdana"/>
            <w:color w:val="FFFFFF"/>
            <w:sz w:val="21"/>
            <w:szCs w:val="21"/>
          </w:rPr>
          <w:t>StaticDemo</w:t>
        </w:r>
        <w:proofErr w:type="spellEnd"/>
        <w:r>
          <w:rPr>
            <w:rFonts w:ascii="Verdana" w:hAnsi="Verdana"/>
            <w:color w:val="FFFFFF"/>
            <w:sz w:val="21"/>
            <w:szCs w:val="21"/>
          </w:rPr>
          <w:t>{</w:t>
        </w:r>
      </w:ins>
    </w:p>
    <w:p w:rsidR="004D301F" w:rsidRDefault="004D301F" w:rsidP="004D301F">
      <w:pPr>
        <w:numPr>
          <w:ilvl w:val="0"/>
          <w:numId w:val="11"/>
        </w:numPr>
        <w:pBdr>
          <w:left w:val="single" w:sz="18" w:space="0" w:color="6CE26C"/>
        </w:pBdr>
        <w:shd w:val="clear" w:color="auto" w:fill="081A06"/>
        <w:spacing w:before="100" w:beforeAutospacing="1" w:after="100" w:afterAutospacing="1" w:line="210" w:lineRule="atLeast"/>
        <w:rPr>
          <w:ins w:id="51" w:author="Unknown"/>
          <w:rFonts w:ascii="Verdana" w:hAnsi="Verdana"/>
          <w:color w:val="FFFFFF"/>
          <w:sz w:val="21"/>
          <w:szCs w:val="21"/>
        </w:rPr>
      </w:pPr>
      <w:ins w:id="52" w:author="Unknown">
        <w:r>
          <w:rPr>
            <w:rFonts w:ascii="Verdana" w:hAnsi="Verdana"/>
            <w:color w:val="FFFFFF"/>
            <w:sz w:val="21"/>
            <w:szCs w:val="21"/>
          </w:rPr>
          <w:lastRenderedPageBreak/>
          <w:t> </w:t>
        </w:r>
      </w:ins>
    </w:p>
    <w:p w:rsidR="004D301F" w:rsidRDefault="004D301F" w:rsidP="004D301F">
      <w:pPr>
        <w:numPr>
          <w:ilvl w:val="0"/>
          <w:numId w:val="11"/>
        </w:numPr>
        <w:pBdr>
          <w:left w:val="single" w:sz="18" w:space="0" w:color="6CE26C"/>
        </w:pBdr>
        <w:shd w:val="clear" w:color="auto" w:fill="081A06"/>
        <w:spacing w:before="100" w:beforeAutospacing="1" w:after="100" w:afterAutospacing="1" w:line="210" w:lineRule="atLeast"/>
        <w:rPr>
          <w:ins w:id="53" w:author="Unknown"/>
          <w:rFonts w:ascii="Verdana" w:hAnsi="Verdana"/>
          <w:color w:val="FFFFFF"/>
          <w:sz w:val="21"/>
          <w:szCs w:val="21"/>
        </w:rPr>
      </w:pPr>
      <w:ins w:id="54" w:author="Unknown">
        <w:r>
          <w:rPr>
            <w:rFonts w:ascii="Verdana" w:hAnsi="Verdana"/>
            <w:color w:val="FFFFFF"/>
            <w:sz w:val="21"/>
            <w:szCs w:val="21"/>
          </w:rPr>
          <w:t xml:space="preserve">static </w:t>
        </w:r>
        <w:proofErr w:type="spellStart"/>
        <w:r>
          <w:rPr>
            <w:rFonts w:ascii="Verdana" w:hAnsi="Verdana"/>
            <w:color w:val="FFFFFF"/>
            <w:sz w:val="21"/>
            <w:szCs w:val="21"/>
          </w:rPr>
          <w:t>int</w:t>
        </w:r>
        <w:proofErr w:type="spellEnd"/>
        <w:r>
          <w:rPr>
            <w:rFonts w:ascii="Verdana" w:hAnsi="Verdana"/>
            <w:color w:val="FFFFFF"/>
            <w:sz w:val="21"/>
            <w:szCs w:val="21"/>
          </w:rPr>
          <w:t xml:space="preserve"> a=10;</w:t>
        </w:r>
      </w:ins>
    </w:p>
    <w:p w:rsidR="004D301F" w:rsidRDefault="004D301F" w:rsidP="004D301F">
      <w:pPr>
        <w:numPr>
          <w:ilvl w:val="0"/>
          <w:numId w:val="11"/>
        </w:numPr>
        <w:pBdr>
          <w:left w:val="single" w:sz="18" w:space="0" w:color="6CE26C"/>
        </w:pBdr>
        <w:shd w:val="clear" w:color="auto" w:fill="081A06"/>
        <w:spacing w:before="100" w:beforeAutospacing="1" w:after="100" w:afterAutospacing="1" w:line="210" w:lineRule="atLeast"/>
        <w:rPr>
          <w:ins w:id="55" w:author="Unknown"/>
          <w:rFonts w:ascii="Verdana" w:hAnsi="Verdana"/>
          <w:color w:val="FFFFFF"/>
          <w:sz w:val="21"/>
          <w:szCs w:val="21"/>
        </w:rPr>
      </w:pPr>
      <w:ins w:id="56" w:author="Unknown">
        <w:r>
          <w:rPr>
            <w:rFonts w:ascii="Verdana" w:hAnsi="Verdana"/>
            <w:color w:val="FFFFFF"/>
            <w:sz w:val="21"/>
            <w:szCs w:val="21"/>
          </w:rPr>
          <w:t xml:space="preserve">static </w:t>
        </w:r>
        <w:proofErr w:type="spellStart"/>
        <w:r>
          <w:rPr>
            <w:rFonts w:ascii="Verdana" w:hAnsi="Verdana"/>
            <w:color w:val="FFFFFF"/>
            <w:sz w:val="21"/>
            <w:szCs w:val="21"/>
          </w:rPr>
          <w:t>int</w:t>
        </w:r>
        <w:proofErr w:type="spellEnd"/>
        <w:r>
          <w:rPr>
            <w:rFonts w:ascii="Verdana" w:hAnsi="Verdana"/>
            <w:color w:val="FFFFFF"/>
            <w:sz w:val="21"/>
            <w:szCs w:val="21"/>
          </w:rPr>
          <w:t xml:space="preserve"> b=20;</w:t>
        </w:r>
      </w:ins>
    </w:p>
    <w:p w:rsidR="004D301F" w:rsidRDefault="004D301F" w:rsidP="004D301F">
      <w:pPr>
        <w:numPr>
          <w:ilvl w:val="0"/>
          <w:numId w:val="11"/>
        </w:numPr>
        <w:pBdr>
          <w:left w:val="single" w:sz="18" w:space="0" w:color="6CE26C"/>
        </w:pBdr>
        <w:shd w:val="clear" w:color="auto" w:fill="081A06"/>
        <w:spacing w:before="100" w:beforeAutospacing="1" w:after="100" w:afterAutospacing="1" w:line="210" w:lineRule="atLeast"/>
        <w:rPr>
          <w:ins w:id="57" w:author="Unknown"/>
          <w:rFonts w:ascii="Verdana" w:hAnsi="Verdana"/>
          <w:color w:val="FFFFFF"/>
          <w:sz w:val="21"/>
          <w:szCs w:val="21"/>
        </w:rPr>
      </w:pPr>
      <w:ins w:id="58" w:author="Unknown">
        <w:r>
          <w:rPr>
            <w:rFonts w:ascii="Verdana" w:hAnsi="Verdana"/>
            <w:color w:val="FFFFFF"/>
            <w:sz w:val="21"/>
            <w:szCs w:val="21"/>
          </w:rPr>
          <w:t xml:space="preserve"> public static void main(String [] </w:t>
        </w:r>
        <w:proofErr w:type="spellStart"/>
        <w:r>
          <w:rPr>
            <w:rFonts w:ascii="Verdana" w:hAnsi="Verdana"/>
            <w:color w:val="FFFFFF"/>
            <w:sz w:val="21"/>
            <w:szCs w:val="21"/>
          </w:rPr>
          <w:t>args</w:t>
        </w:r>
        <w:proofErr w:type="spellEnd"/>
        <w:r>
          <w:rPr>
            <w:rFonts w:ascii="Verdana" w:hAnsi="Verdana"/>
            <w:color w:val="FFFFFF"/>
            <w:sz w:val="21"/>
            <w:szCs w:val="21"/>
          </w:rPr>
          <w:t>){</w:t>
        </w:r>
      </w:ins>
    </w:p>
    <w:p w:rsidR="004D301F" w:rsidRDefault="004D301F" w:rsidP="004D301F">
      <w:pPr>
        <w:numPr>
          <w:ilvl w:val="0"/>
          <w:numId w:val="11"/>
        </w:numPr>
        <w:pBdr>
          <w:left w:val="single" w:sz="18" w:space="0" w:color="6CE26C"/>
        </w:pBdr>
        <w:shd w:val="clear" w:color="auto" w:fill="081A06"/>
        <w:spacing w:before="100" w:beforeAutospacing="1" w:after="100" w:afterAutospacing="1" w:line="210" w:lineRule="atLeast"/>
        <w:rPr>
          <w:ins w:id="59" w:author="Unknown"/>
          <w:rFonts w:ascii="Verdana" w:hAnsi="Verdana"/>
          <w:color w:val="FFFFFF"/>
          <w:sz w:val="21"/>
          <w:szCs w:val="21"/>
        </w:rPr>
      </w:pPr>
      <w:ins w:id="60" w:author="Unknown">
        <w:r>
          <w:rPr>
            <w:rFonts w:ascii="Verdana" w:hAnsi="Verdana"/>
            <w:color w:val="FFFFFF"/>
            <w:sz w:val="21"/>
            <w:szCs w:val="21"/>
          </w:rPr>
          <w:t> </w:t>
        </w:r>
      </w:ins>
    </w:p>
    <w:p w:rsidR="004D301F" w:rsidRDefault="004D301F" w:rsidP="004D301F">
      <w:pPr>
        <w:numPr>
          <w:ilvl w:val="0"/>
          <w:numId w:val="11"/>
        </w:numPr>
        <w:pBdr>
          <w:left w:val="single" w:sz="18" w:space="0" w:color="6CE26C"/>
        </w:pBdr>
        <w:shd w:val="clear" w:color="auto" w:fill="081A06"/>
        <w:spacing w:before="100" w:beforeAutospacing="1" w:after="100" w:afterAutospacing="1" w:line="210" w:lineRule="atLeast"/>
        <w:rPr>
          <w:ins w:id="61" w:author="Unknown"/>
          <w:rFonts w:ascii="Verdana" w:hAnsi="Verdana"/>
          <w:color w:val="FFFFFF"/>
          <w:sz w:val="21"/>
          <w:szCs w:val="21"/>
        </w:rPr>
      </w:pPr>
      <w:ins w:id="62" w:author="Unknown">
        <w:r>
          <w:rPr>
            <w:rFonts w:ascii="Verdana" w:hAnsi="Verdana"/>
            <w:color w:val="FFFFFF"/>
            <w:sz w:val="21"/>
            <w:szCs w:val="21"/>
          </w:rPr>
          <w:t>   //local variables should not be static</w:t>
        </w:r>
      </w:ins>
    </w:p>
    <w:p w:rsidR="004D301F" w:rsidRDefault="004D301F" w:rsidP="004D301F">
      <w:pPr>
        <w:numPr>
          <w:ilvl w:val="0"/>
          <w:numId w:val="11"/>
        </w:numPr>
        <w:pBdr>
          <w:left w:val="single" w:sz="18" w:space="0" w:color="6CE26C"/>
        </w:pBdr>
        <w:shd w:val="clear" w:color="auto" w:fill="081A06"/>
        <w:spacing w:before="100" w:beforeAutospacing="1" w:after="100" w:afterAutospacing="1" w:line="210" w:lineRule="atLeast"/>
        <w:rPr>
          <w:ins w:id="63" w:author="Unknown"/>
          <w:rFonts w:ascii="Verdana" w:hAnsi="Verdana"/>
          <w:color w:val="FFFFFF"/>
          <w:sz w:val="21"/>
          <w:szCs w:val="21"/>
        </w:rPr>
      </w:pPr>
      <w:ins w:id="64" w:author="Unknown">
        <w:r>
          <w:rPr>
            <w:rFonts w:ascii="Verdana" w:hAnsi="Verdana"/>
            <w:color w:val="FFFFFF"/>
            <w:sz w:val="21"/>
            <w:szCs w:val="21"/>
          </w:rPr>
          <w:t xml:space="preserve"> static </w:t>
        </w:r>
        <w:proofErr w:type="spellStart"/>
        <w:r>
          <w:rPr>
            <w:rFonts w:ascii="Verdana" w:hAnsi="Verdana"/>
            <w:color w:val="FFFFFF"/>
            <w:sz w:val="21"/>
            <w:szCs w:val="21"/>
          </w:rPr>
          <w:t>int</w:t>
        </w:r>
        <w:proofErr w:type="spellEnd"/>
        <w:r>
          <w:rPr>
            <w:rFonts w:ascii="Verdana" w:hAnsi="Verdana"/>
            <w:color w:val="FFFFFF"/>
            <w:sz w:val="21"/>
            <w:szCs w:val="21"/>
          </w:rPr>
          <w:t xml:space="preserve"> a=10;// compile time error: illegal start of expression</w:t>
        </w:r>
      </w:ins>
    </w:p>
    <w:p w:rsidR="004D301F" w:rsidRDefault="004D301F" w:rsidP="004D301F">
      <w:pPr>
        <w:numPr>
          <w:ilvl w:val="0"/>
          <w:numId w:val="11"/>
        </w:numPr>
        <w:pBdr>
          <w:left w:val="single" w:sz="18" w:space="0" w:color="6CE26C"/>
        </w:pBdr>
        <w:shd w:val="clear" w:color="auto" w:fill="081A06"/>
        <w:spacing w:before="100" w:beforeAutospacing="1" w:after="100" w:afterAutospacing="1" w:line="210" w:lineRule="atLeast"/>
        <w:rPr>
          <w:ins w:id="65" w:author="Unknown"/>
          <w:rFonts w:ascii="Verdana" w:hAnsi="Verdana"/>
          <w:color w:val="FFFFFF"/>
          <w:sz w:val="21"/>
          <w:szCs w:val="21"/>
        </w:rPr>
      </w:pPr>
      <w:ins w:id="66" w:author="Unknown">
        <w:r>
          <w:rPr>
            <w:rFonts w:ascii="Verdana" w:hAnsi="Verdana"/>
            <w:color w:val="FFFFFF"/>
            <w:sz w:val="21"/>
            <w:szCs w:val="21"/>
          </w:rPr>
          <w:t>}</w:t>
        </w:r>
      </w:ins>
    </w:p>
    <w:p w:rsidR="004D301F" w:rsidRDefault="004D301F" w:rsidP="004D301F">
      <w:pPr>
        <w:numPr>
          <w:ilvl w:val="0"/>
          <w:numId w:val="11"/>
        </w:numPr>
        <w:pBdr>
          <w:left w:val="single" w:sz="18" w:space="0" w:color="6CE26C"/>
        </w:pBdr>
        <w:shd w:val="clear" w:color="auto" w:fill="081A06"/>
        <w:spacing w:before="100" w:beforeAutospacing="1" w:after="100" w:afterAutospacing="1" w:line="210" w:lineRule="atLeast"/>
        <w:rPr>
          <w:ins w:id="67" w:author="Unknown"/>
          <w:rFonts w:ascii="Verdana" w:hAnsi="Verdana"/>
          <w:color w:val="FFFFFF"/>
          <w:sz w:val="21"/>
          <w:szCs w:val="21"/>
        </w:rPr>
      </w:pPr>
      <w:ins w:id="68" w:author="Unknown">
        <w:r>
          <w:rPr>
            <w:rFonts w:ascii="Verdana" w:hAnsi="Verdana"/>
            <w:color w:val="FFFFFF"/>
            <w:sz w:val="21"/>
            <w:szCs w:val="21"/>
          </w:rPr>
          <w:t>}</w:t>
        </w:r>
      </w:ins>
    </w:p>
    <w:p w:rsidR="004D301F" w:rsidRDefault="004D301F" w:rsidP="004D301F">
      <w:pPr>
        <w:spacing w:after="0" w:line="240" w:lineRule="auto"/>
        <w:rPr>
          <w:ins w:id="69" w:author="Unknown"/>
          <w:rFonts w:ascii="Times New Roman" w:hAnsi="Times New Roman"/>
          <w:sz w:val="24"/>
          <w:szCs w:val="24"/>
        </w:rPr>
      </w:pPr>
      <w:ins w:id="70" w:author="Unknown">
        <w:r>
          <w:rPr>
            <w:rFonts w:ascii="Verdana" w:hAnsi="Verdana"/>
            <w:color w:val="000000"/>
            <w:sz w:val="21"/>
            <w:szCs w:val="21"/>
          </w:rPr>
          <w:br/>
        </w:r>
        <w:r>
          <w:rPr>
            <w:rFonts w:ascii="Verdana" w:hAnsi="Verdana"/>
            <w:color w:val="000000"/>
            <w:sz w:val="21"/>
            <w:szCs w:val="21"/>
            <w:shd w:val="clear" w:color="auto" w:fill="FFFFFF"/>
          </w:rPr>
          <w:t xml:space="preserve"> Read </w:t>
        </w:r>
        <w:proofErr w:type="gramStart"/>
        <w:r>
          <w:rPr>
            <w:rFonts w:ascii="Verdana" w:hAnsi="Verdana"/>
            <w:color w:val="000000"/>
            <w:sz w:val="21"/>
            <w:szCs w:val="21"/>
            <w:shd w:val="clear" w:color="auto" w:fill="FFFFFF"/>
          </w:rPr>
          <w:t>more :</w:t>
        </w:r>
        <w:proofErr w:type="gramEnd"/>
        <w:r>
          <w:rPr>
            <w:rFonts w:ascii="Verdana" w:hAnsi="Verdana"/>
            <w:color w:val="000000"/>
            <w:sz w:val="21"/>
            <w:szCs w:val="21"/>
            <w:shd w:val="clear" w:color="auto" w:fill="FFFFFF"/>
          </w:rPr>
          <w:t> </w:t>
        </w:r>
        <w:r w:rsidR="00A91C4B">
          <w:fldChar w:fldCharType="begin"/>
        </w:r>
        <w:r>
          <w:instrText xml:space="preserve"> HYPERLINK "http://www.instanceofjava.com/2015/04/static-variable-method-block-in-java.html" </w:instrText>
        </w:r>
        <w:r w:rsidR="00A91C4B">
          <w:fldChar w:fldCharType="separate"/>
        </w:r>
        <w:r>
          <w:rPr>
            <w:rStyle w:val="Hyperlink"/>
            <w:rFonts w:ascii="Verdana" w:hAnsi="Verdana"/>
            <w:color w:val="CD2122"/>
            <w:sz w:val="21"/>
            <w:szCs w:val="21"/>
            <w:bdr w:val="none" w:sz="0" w:space="0" w:color="auto" w:frame="1"/>
            <w:shd w:val="clear" w:color="auto" w:fill="FFFFFF"/>
          </w:rPr>
          <w:t>Explain about static variables in java?</w:t>
        </w:r>
        <w:r w:rsidR="00A91C4B">
          <w:fldChar w:fldCharType="end"/>
        </w:r>
        <w:r>
          <w:rPr>
            <w:rFonts w:ascii="Verdana" w:hAnsi="Verdana"/>
            <w:color w:val="000000"/>
            <w:sz w:val="21"/>
            <w:szCs w:val="21"/>
          </w:rPr>
          <w:br/>
        </w:r>
      </w:ins>
    </w:p>
    <w:p w:rsidR="004D301F" w:rsidRDefault="004D301F" w:rsidP="004D301F">
      <w:pPr>
        <w:pStyle w:val="Heading4"/>
        <w:shd w:val="clear" w:color="auto" w:fill="FFFFFF"/>
        <w:spacing w:before="375" w:after="150" w:line="240" w:lineRule="atLeast"/>
        <w:rPr>
          <w:ins w:id="71" w:author="Unknown"/>
          <w:rFonts w:ascii="Helvetica" w:hAnsi="Helvetica" w:cs="Helvetica"/>
          <w:b w:val="0"/>
          <w:bCs w:val="0"/>
          <w:color w:val="000000"/>
          <w:sz w:val="27"/>
          <w:szCs w:val="27"/>
        </w:rPr>
      </w:pPr>
      <w:ins w:id="72" w:author="Unknown">
        <w:r>
          <w:rPr>
            <w:rFonts w:ascii="Helvetica" w:hAnsi="Helvetica" w:cs="Helvetica"/>
            <w:b w:val="0"/>
            <w:bCs w:val="0"/>
            <w:color w:val="000000"/>
            <w:sz w:val="27"/>
            <w:szCs w:val="27"/>
          </w:rPr>
          <w:t xml:space="preserve">4. </w:t>
        </w:r>
        <w:proofErr w:type="gramStart"/>
        <w:r>
          <w:rPr>
            <w:rFonts w:ascii="Helvetica" w:hAnsi="Helvetica" w:cs="Helvetica"/>
            <w:b w:val="0"/>
            <w:bCs w:val="0"/>
            <w:color w:val="000000"/>
            <w:sz w:val="27"/>
            <w:szCs w:val="27"/>
          </w:rPr>
          <w:t>what</w:t>
        </w:r>
        <w:proofErr w:type="gramEnd"/>
        <w:r>
          <w:rPr>
            <w:rFonts w:ascii="Helvetica" w:hAnsi="Helvetica" w:cs="Helvetica"/>
            <w:b w:val="0"/>
            <w:bCs w:val="0"/>
            <w:color w:val="000000"/>
            <w:sz w:val="27"/>
            <w:szCs w:val="27"/>
          </w:rPr>
          <w:t xml:space="preserve"> is static method in java with example</w:t>
        </w:r>
      </w:ins>
    </w:p>
    <w:p w:rsidR="004D301F" w:rsidRDefault="004D301F" w:rsidP="004D301F">
      <w:pPr>
        <w:numPr>
          <w:ilvl w:val="0"/>
          <w:numId w:val="12"/>
        </w:numPr>
        <w:shd w:val="clear" w:color="auto" w:fill="FFFFFF"/>
        <w:spacing w:after="75" w:line="240" w:lineRule="auto"/>
        <w:ind w:left="150"/>
        <w:rPr>
          <w:ins w:id="73" w:author="Unknown"/>
          <w:rFonts w:ascii="Verdana" w:hAnsi="Verdana" w:cs="Times New Roman"/>
          <w:color w:val="000000"/>
          <w:sz w:val="21"/>
          <w:szCs w:val="21"/>
        </w:rPr>
      </w:pPr>
      <w:ins w:id="74" w:author="Unknown">
        <w:r>
          <w:rPr>
            <w:rFonts w:ascii="Verdana" w:hAnsi="Verdana"/>
            <w:color w:val="000000"/>
            <w:sz w:val="21"/>
            <w:szCs w:val="21"/>
          </w:rPr>
          <w:t>Method which is having static in its method definition is known as static method.</w:t>
        </w:r>
      </w:ins>
    </w:p>
    <w:p w:rsidR="004D301F" w:rsidRDefault="004D301F" w:rsidP="004D301F">
      <w:pPr>
        <w:numPr>
          <w:ilvl w:val="0"/>
          <w:numId w:val="13"/>
        </w:numPr>
        <w:pBdr>
          <w:left w:val="single" w:sz="18" w:space="0" w:color="6CE26C"/>
        </w:pBdr>
        <w:shd w:val="clear" w:color="auto" w:fill="081A06"/>
        <w:spacing w:before="100" w:beforeAutospacing="1" w:after="100" w:afterAutospacing="1" w:line="210" w:lineRule="atLeast"/>
        <w:rPr>
          <w:ins w:id="75" w:author="Unknown"/>
          <w:rFonts w:ascii="Verdana" w:hAnsi="Verdana"/>
          <w:color w:val="FFFFFF"/>
          <w:sz w:val="21"/>
          <w:szCs w:val="21"/>
        </w:rPr>
      </w:pPr>
      <w:ins w:id="76" w:author="Unknown">
        <w:r>
          <w:rPr>
            <w:rFonts w:ascii="Verdana" w:hAnsi="Verdana"/>
            <w:color w:val="FFFFFF"/>
            <w:sz w:val="21"/>
            <w:szCs w:val="21"/>
          </w:rPr>
          <w:t>static void show(){</w:t>
        </w:r>
      </w:ins>
    </w:p>
    <w:p w:rsidR="004D301F" w:rsidRDefault="004D301F" w:rsidP="004D301F">
      <w:pPr>
        <w:numPr>
          <w:ilvl w:val="0"/>
          <w:numId w:val="13"/>
        </w:numPr>
        <w:pBdr>
          <w:left w:val="single" w:sz="18" w:space="0" w:color="6CE26C"/>
        </w:pBdr>
        <w:shd w:val="clear" w:color="auto" w:fill="081A06"/>
        <w:spacing w:before="100" w:beforeAutospacing="1" w:after="100" w:afterAutospacing="1" w:line="210" w:lineRule="atLeast"/>
        <w:rPr>
          <w:ins w:id="77" w:author="Unknown"/>
          <w:rFonts w:ascii="Verdana" w:hAnsi="Verdana"/>
          <w:color w:val="FFFFFF"/>
          <w:sz w:val="21"/>
          <w:szCs w:val="21"/>
        </w:rPr>
      </w:pPr>
      <w:ins w:id="78" w:author="Unknown">
        <w:r>
          <w:rPr>
            <w:rFonts w:ascii="Verdana" w:hAnsi="Verdana"/>
            <w:color w:val="FFFFFF"/>
            <w:sz w:val="21"/>
            <w:szCs w:val="21"/>
          </w:rPr>
          <w:t> </w:t>
        </w:r>
      </w:ins>
    </w:p>
    <w:p w:rsidR="004D301F" w:rsidRDefault="004D301F" w:rsidP="004D301F">
      <w:pPr>
        <w:numPr>
          <w:ilvl w:val="0"/>
          <w:numId w:val="13"/>
        </w:numPr>
        <w:pBdr>
          <w:left w:val="single" w:sz="18" w:space="0" w:color="6CE26C"/>
        </w:pBdr>
        <w:shd w:val="clear" w:color="auto" w:fill="081A06"/>
        <w:spacing w:before="100" w:beforeAutospacing="1" w:after="100" w:afterAutospacing="1" w:line="210" w:lineRule="atLeast"/>
        <w:rPr>
          <w:ins w:id="79" w:author="Unknown"/>
          <w:rFonts w:ascii="Verdana" w:hAnsi="Verdana"/>
          <w:color w:val="FFFFFF"/>
          <w:sz w:val="21"/>
          <w:szCs w:val="21"/>
        </w:rPr>
      </w:pPr>
      <w:ins w:id="80" w:author="Unknown">
        <w:r>
          <w:rPr>
            <w:rFonts w:ascii="Verdana" w:hAnsi="Verdana"/>
            <w:color w:val="FFFFFF"/>
            <w:sz w:val="21"/>
            <w:szCs w:val="21"/>
          </w:rPr>
          <w:t>}</w:t>
        </w:r>
      </w:ins>
    </w:p>
    <w:p w:rsidR="004D301F" w:rsidRDefault="004D301F" w:rsidP="004D301F">
      <w:pPr>
        <w:numPr>
          <w:ilvl w:val="0"/>
          <w:numId w:val="14"/>
        </w:numPr>
        <w:shd w:val="clear" w:color="auto" w:fill="FFFFFF"/>
        <w:spacing w:after="75" w:line="240" w:lineRule="auto"/>
        <w:ind w:left="150"/>
        <w:rPr>
          <w:ins w:id="81" w:author="Unknown"/>
          <w:rFonts w:ascii="Verdana" w:hAnsi="Verdana"/>
          <w:color w:val="000000"/>
          <w:sz w:val="21"/>
          <w:szCs w:val="21"/>
        </w:rPr>
      </w:pPr>
      <w:ins w:id="82" w:author="Unknown">
        <w:r>
          <w:rPr>
            <w:rFonts w:ascii="Verdana" w:hAnsi="Verdana"/>
            <w:color w:val="000000"/>
            <w:sz w:val="21"/>
            <w:szCs w:val="21"/>
          </w:rPr>
          <w:t xml:space="preserve">JVM will not call these static methods automatically. </w:t>
        </w:r>
        <w:proofErr w:type="spellStart"/>
        <w:r>
          <w:rPr>
            <w:rFonts w:ascii="Verdana" w:hAnsi="Verdana"/>
            <w:color w:val="000000"/>
            <w:sz w:val="21"/>
            <w:szCs w:val="21"/>
          </w:rPr>
          <w:t>Develioper</w:t>
        </w:r>
        <w:proofErr w:type="spellEnd"/>
        <w:r>
          <w:rPr>
            <w:rFonts w:ascii="Verdana" w:hAnsi="Verdana"/>
            <w:color w:val="000000"/>
            <w:sz w:val="21"/>
            <w:szCs w:val="21"/>
          </w:rPr>
          <w:t xml:space="preserve"> needs to call these static methods from main method or static block or variable initialization.</w:t>
        </w:r>
      </w:ins>
    </w:p>
    <w:p w:rsidR="004D301F" w:rsidRDefault="004D301F" w:rsidP="004D301F">
      <w:pPr>
        <w:numPr>
          <w:ilvl w:val="0"/>
          <w:numId w:val="14"/>
        </w:numPr>
        <w:shd w:val="clear" w:color="auto" w:fill="FFFFFF"/>
        <w:spacing w:after="75" w:line="240" w:lineRule="auto"/>
        <w:ind w:left="150"/>
        <w:rPr>
          <w:ins w:id="83" w:author="Unknown"/>
          <w:rFonts w:ascii="Verdana" w:hAnsi="Verdana"/>
          <w:color w:val="000000"/>
          <w:sz w:val="21"/>
          <w:szCs w:val="21"/>
        </w:rPr>
      </w:pPr>
      <w:ins w:id="84" w:author="Unknown">
        <w:r>
          <w:rPr>
            <w:rFonts w:ascii="Verdana" w:hAnsi="Verdana"/>
            <w:color w:val="000000"/>
            <w:sz w:val="21"/>
            <w:szCs w:val="21"/>
          </w:rPr>
          <w:t>Only Main method will b called by JVM automatically.</w:t>
        </w:r>
      </w:ins>
    </w:p>
    <w:p w:rsidR="004D301F" w:rsidRDefault="004D301F" w:rsidP="004D301F">
      <w:pPr>
        <w:numPr>
          <w:ilvl w:val="0"/>
          <w:numId w:val="14"/>
        </w:numPr>
        <w:shd w:val="clear" w:color="auto" w:fill="FFFFFF"/>
        <w:spacing w:after="75" w:line="240" w:lineRule="auto"/>
        <w:ind w:left="150"/>
        <w:rPr>
          <w:ins w:id="85" w:author="Unknown"/>
          <w:rFonts w:ascii="Verdana" w:hAnsi="Verdana"/>
          <w:color w:val="000000"/>
          <w:sz w:val="21"/>
          <w:szCs w:val="21"/>
        </w:rPr>
      </w:pPr>
      <w:ins w:id="86" w:author="Unknown">
        <w:r>
          <w:rPr>
            <w:rFonts w:ascii="Verdana" w:hAnsi="Verdana"/>
            <w:color w:val="000000"/>
            <w:sz w:val="21"/>
            <w:szCs w:val="21"/>
          </w:rPr>
          <w:t>We can call these static methods by using class name itself no need to create object.</w:t>
        </w:r>
      </w:ins>
    </w:p>
    <w:p w:rsidR="004D301F" w:rsidRDefault="004D301F" w:rsidP="004D301F">
      <w:pPr>
        <w:shd w:val="clear" w:color="auto" w:fill="FFFFFF"/>
        <w:spacing w:after="0"/>
        <w:rPr>
          <w:ins w:id="87" w:author="Unknown"/>
          <w:rFonts w:ascii="Verdana" w:hAnsi="Verdana"/>
          <w:color w:val="000000"/>
          <w:sz w:val="21"/>
          <w:szCs w:val="21"/>
        </w:rPr>
      </w:pPr>
      <w:ins w:id="88" w:author="Unknown">
        <w:r>
          <w:rPr>
            <w:rFonts w:ascii="Verdana" w:hAnsi="Verdana"/>
            <w:color w:val="000000"/>
            <w:sz w:val="21"/>
            <w:szCs w:val="21"/>
          </w:rPr>
          <w:t>Read more @</w:t>
        </w:r>
        <w:r w:rsidR="00A91C4B">
          <w:rPr>
            <w:rFonts w:ascii="Verdana" w:hAnsi="Verdana"/>
            <w:color w:val="000000"/>
            <w:sz w:val="21"/>
            <w:szCs w:val="21"/>
          </w:rPr>
          <w:fldChar w:fldCharType="begin"/>
        </w:r>
        <w:r>
          <w:rPr>
            <w:rFonts w:ascii="Verdana" w:hAnsi="Verdana"/>
            <w:color w:val="000000"/>
            <w:sz w:val="21"/>
            <w:szCs w:val="21"/>
          </w:rPr>
          <w:instrText xml:space="preserve"> HYPERLINK "http://www.instanceofjava.com/2015/04/static-methods-in-java-example.html" </w:instrText>
        </w:r>
        <w:r w:rsidR="00A91C4B">
          <w:rPr>
            <w:rFonts w:ascii="Verdana" w:hAnsi="Verdana"/>
            <w:color w:val="000000"/>
            <w:sz w:val="21"/>
            <w:szCs w:val="21"/>
          </w:rPr>
          <w:fldChar w:fldCharType="separate"/>
        </w:r>
        <w:r>
          <w:rPr>
            <w:rStyle w:val="Hyperlink"/>
            <w:rFonts w:ascii="Verdana" w:hAnsi="Verdana"/>
            <w:color w:val="CD2122"/>
            <w:sz w:val="21"/>
            <w:szCs w:val="21"/>
            <w:bdr w:val="none" w:sz="0" w:space="0" w:color="auto" w:frame="1"/>
          </w:rPr>
          <w:t> what is static method in java</w:t>
        </w:r>
        <w:r w:rsidR="00A91C4B">
          <w:rPr>
            <w:rFonts w:ascii="Verdana" w:hAnsi="Verdana"/>
            <w:color w:val="000000"/>
            <w:sz w:val="21"/>
            <w:szCs w:val="21"/>
          </w:rPr>
          <w:fldChar w:fldCharType="end"/>
        </w:r>
      </w:ins>
    </w:p>
    <w:p w:rsidR="004D301F" w:rsidRDefault="004D301F" w:rsidP="004D301F">
      <w:pPr>
        <w:pStyle w:val="Heading4"/>
        <w:shd w:val="clear" w:color="auto" w:fill="FFFFFF"/>
        <w:spacing w:before="375" w:after="150" w:line="240" w:lineRule="atLeast"/>
        <w:rPr>
          <w:ins w:id="89" w:author="Unknown"/>
          <w:rFonts w:ascii="Helvetica" w:hAnsi="Helvetica" w:cs="Helvetica"/>
          <w:b w:val="0"/>
          <w:bCs w:val="0"/>
          <w:color w:val="000000"/>
          <w:sz w:val="27"/>
          <w:szCs w:val="27"/>
        </w:rPr>
      </w:pPr>
      <w:ins w:id="90" w:author="Unknown">
        <w:r>
          <w:rPr>
            <w:rFonts w:ascii="Helvetica" w:hAnsi="Helvetica" w:cs="Helvetica"/>
            <w:b w:val="0"/>
            <w:bCs w:val="0"/>
            <w:color w:val="000000"/>
            <w:sz w:val="27"/>
            <w:szCs w:val="27"/>
          </w:rPr>
          <w:t> </w:t>
        </w:r>
        <w:proofErr w:type="gramStart"/>
        <w:r>
          <w:rPr>
            <w:rFonts w:ascii="Helvetica" w:hAnsi="Helvetica" w:cs="Helvetica"/>
            <w:b w:val="0"/>
            <w:bCs w:val="0"/>
            <w:color w:val="000000"/>
            <w:sz w:val="27"/>
            <w:szCs w:val="27"/>
          </w:rPr>
          <w:t>5.what</w:t>
        </w:r>
        <w:proofErr w:type="gramEnd"/>
        <w:r>
          <w:rPr>
            <w:rFonts w:ascii="Helvetica" w:hAnsi="Helvetica" w:cs="Helvetica"/>
            <w:b w:val="0"/>
            <w:bCs w:val="0"/>
            <w:color w:val="000000"/>
            <w:sz w:val="27"/>
            <w:szCs w:val="27"/>
          </w:rPr>
          <w:t xml:space="preserve"> is static block in java?</w:t>
        </w:r>
      </w:ins>
    </w:p>
    <w:p w:rsidR="004D301F" w:rsidRDefault="004D301F" w:rsidP="004D301F">
      <w:pPr>
        <w:numPr>
          <w:ilvl w:val="0"/>
          <w:numId w:val="15"/>
        </w:numPr>
        <w:shd w:val="clear" w:color="auto" w:fill="FFFFFF"/>
        <w:spacing w:after="75" w:line="240" w:lineRule="auto"/>
        <w:ind w:left="150"/>
        <w:rPr>
          <w:ins w:id="91" w:author="Unknown"/>
          <w:rFonts w:ascii="Verdana" w:hAnsi="Verdana" w:cs="Times New Roman"/>
          <w:color w:val="000000"/>
          <w:sz w:val="21"/>
          <w:szCs w:val="21"/>
        </w:rPr>
      </w:pPr>
      <w:ins w:id="92" w:author="Unknown">
        <w:r>
          <w:rPr>
            <w:rFonts w:ascii="Verdana" w:hAnsi="Verdana"/>
            <w:color w:val="000000"/>
            <w:sz w:val="21"/>
            <w:szCs w:val="21"/>
          </w:rPr>
          <w:t> Static blocks are the blocks which will have braces and with static keyword.</w:t>
        </w:r>
      </w:ins>
    </w:p>
    <w:p w:rsidR="004D301F" w:rsidRDefault="004D301F" w:rsidP="004D301F">
      <w:pPr>
        <w:numPr>
          <w:ilvl w:val="0"/>
          <w:numId w:val="15"/>
        </w:numPr>
        <w:shd w:val="clear" w:color="auto" w:fill="FFFFFF"/>
        <w:spacing w:after="75" w:line="240" w:lineRule="auto"/>
        <w:ind w:left="150"/>
        <w:rPr>
          <w:ins w:id="93" w:author="Unknown"/>
          <w:rFonts w:ascii="Verdana" w:hAnsi="Verdana"/>
          <w:color w:val="000000"/>
          <w:sz w:val="21"/>
          <w:szCs w:val="21"/>
        </w:rPr>
      </w:pPr>
      <w:ins w:id="94" w:author="Unknown">
        <w:r>
          <w:rPr>
            <w:rFonts w:ascii="Verdana" w:hAnsi="Verdana"/>
            <w:color w:val="000000"/>
            <w:sz w:val="21"/>
            <w:szCs w:val="21"/>
          </w:rPr>
          <w:t>These static blocks will be called when JVM loads the class.</w:t>
        </w:r>
      </w:ins>
    </w:p>
    <w:p w:rsidR="004D301F" w:rsidRDefault="004D301F" w:rsidP="004D301F">
      <w:pPr>
        <w:numPr>
          <w:ilvl w:val="0"/>
          <w:numId w:val="16"/>
        </w:numPr>
        <w:shd w:val="clear" w:color="auto" w:fill="FFFFFF"/>
        <w:spacing w:after="75" w:line="240" w:lineRule="auto"/>
        <w:ind w:left="150"/>
        <w:rPr>
          <w:ins w:id="95" w:author="Unknown"/>
          <w:rFonts w:ascii="Verdana" w:hAnsi="Verdana"/>
          <w:color w:val="000000"/>
          <w:sz w:val="21"/>
          <w:szCs w:val="21"/>
        </w:rPr>
      </w:pPr>
      <w:ins w:id="96" w:author="Unknown">
        <w:r>
          <w:rPr>
            <w:rFonts w:ascii="Verdana" w:hAnsi="Verdana"/>
            <w:color w:val="000000"/>
            <w:sz w:val="21"/>
            <w:szCs w:val="21"/>
          </w:rPr>
          <w:t>Static blocks are the blocks with static keyword.</w:t>
        </w:r>
      </w:ins>
    </w:p>
    <w:p w:rsidR="004D301F" w:rsidRDefault="004D301F" w:rsidP="004D301F">
      <w:pPr>
        <w:numPr>
          <w:ilvl w:val="0"/>
          <w:numId w:val="16"/>
        </w:numPr>
        <w:shd w:val="clear" w:color="auto" w:fill="FFFFFF"/>
        <w:spacing w:after="75" w:line="240" w:lineRule="auto"/>
        <w:ind w:left="150"/>
        <w:rPr>
          <w:ins w:id="97" w:author="Unknown"/>
          <w:rFonts w:ascii="Verdana" w:hAnsi="Verdana"/>
          <w:color w:val="000000"/>
          <w:sz w:val="21"/>
          <w:szCs w:val="21"/>
        </w:rPr>
      </w:pPr>
      <w:ins w:id="98" w:author="Unknown">
        <w:r>
          <w:rPr>
            <w:rFonts w:ascii="Verdana" w:hAnsi="Verdana"/>
            <w:color w:val="000000"/>
            <w:sz w:val="21"/>
            <w:szCs w:val="21"/>
          </w:rPr>
          <w:t xml:space="preserve">Static blocks </w:t>
        </w:r>
        <w:proofErr w:type="spellStart"/>
        <w:proofErr w:type="gramStart"/>
        <w:r>
          <w:rPr>
            <w:rFonts w:ascii="Verdana" w:hAnsi="Verdana"/>
            <w:color w:val="000000"/>
            <w:sz w:val="21"/>
            <w:szCs w:val="21"/>
          </w:rPr>
          <w:t>wont</w:t>
        </w:r>
        <w:proofErr w:type="spellEnd"/>
        <w:proofErr w:type="gramEnd"/>
        <w:r>
          <w:rPr>
            <w:rFonts w:ascii="Verdana" w:hAnsi="Verdana"/>
            <w:color w:val="000000"/>
            <w:sz w:val="21"/>
            <w:szCs w:val="21"/>
          </w:rPr>
          <w:t xml:space="preserve"> have any name in its prototype.</w:t>
        </w:r>
      </w:ins>
    </w:p>
    <w:p w:rsidR="004D301F" w:rsidRDefault="004D301F" w:rsidP="004D301F">
      <w:pPr>
        <w:numPr>
          <w:ilvl w:val="0"/>
          <w:numId w:val="16"/>
        </w:numPr>
        <w:shd w:val="clear" w:color="auto" w:fill="FFFFFF"/>
        <w:spacing w:after="75" w:line="240" w:lineRule="auto"/>
        <w:ind w:left="150"/>
        <w:rPr>
          <w:ins w:id="99" w:author="Unknown"/>
          <w:rFonts w:ascii="Verdana" w:hAnsi="Verdana"/>
          <w:color w:val="000000"/>
          <w:sz w:val="21"/>
          <w:szCs w:val="21"/>
        </w:rPr>
      </w:pPr>
      <w:ins w:id="100" w:author="Unknown">
        <w:r>
          <w:rPr>
            <w:rFonts w:ascii="Verdana" w:hAnsi="Verdana"/>
            <w:color w:val="000000"/>
            <w:sz w:val="21"/>
            <w:szCs w:val="21"/>
          </w:rPr>
          <w:t>Static blocks are class level.</w:t>
        </w:r>
      </w:ins>
    </w:p>
    <w:p w:rsidR="004D301F" w:rsidRDefault="004D301F" w:rsidP="004D301F">
      <w:pPr>
        <w:numPr>
          <w:ilvl w:val="0"/>
          <w:numId w:val="16"/>
        </w:numPr>
        <w:shd w:val="clear" w:color="auto" w:fill="FFFFFF"/>
        <w:spacing w:after="75" w:line="240" w:lineRule="auto"/>
        <w:ind w:left="150"/>
        <w:rPr>
          <w:ins w:id="101" w:author="Unknown"/>
          <w:rFonts w:ascii="Verdana" w:hAnsi="Verdana"/>
          <w:color w:val="000000"/>
          <w:sz w:val="21"/>
          <w:szCs w:val="21"/>
        </w:rPr>
      </w:pPr>
      <w:ins w:id="102" w:author="Unknown">
        <w:r>
          <w:rPr>
            <w:rFonts w:ascii="Verdana" w:hAnsi="Verdana"/>
            <w:color w:val="000000"/>
            <w:sz w:val="21"/>
            <w:szCs w:val="21"/>
          </w:rPr>
          <w:t>Static block will be executed only once.</w:t>
        </w:r>
      </w:ins>
    </w:p>
    <w:p w:rsidR="004D301F" w:rsidRDefault="004D301F" w:rsidP="004D301F">
      <w:pPr>
        <w:numPr>
          <w:ilvl w:val="0"/>
          <w:numId w:val="16"/>
        </w:numPr>
        <w:shd w:val="clear" w:color="auto" w:fill="FFFFFF"/>
        <w:spacing w:after="75" w:line="240" w:lineRule="auto"/>
        <w:ind w:left="150"/>
        <w:rPr>
          <w:ins w:id="103" w:author="Unknown"/>
          <w:rFonts w:ascii="Verdana" w:hAnsi="Verdana"/>
          <w:color w:val="000000"/>
          <w:sz w:val="21"/>
          <w:szCs w:val="21"/>
        </w:rPr>
      </w:pPr>
      <w:ins w:id="104" w:author="Unknown">
        <w:r>
          <w:rPr>
            <w:rFonts w:ascii="Verdana" w:hAnsi="Verdana"/>
            <w:color w:val="000000"/>
            <w:sz w:val="21"/>
            <w:szCs w:val="21"/>
          </w:rPr>
          <w:t>No return statements.</w:t>
        </w:r>
      </w:ins>
    </w:p>
    <w:p w:rsidR="004D301F" w:rsidRDefault="004D301F" w:rsidP="004D301F">
      <w:pPr>
        <w:numPr>
          <w:ilvl w:val="0"/>
          <w:numId w:val="16"/>
        </w:numPr>
        <w:shd w:val="clear" w:color="auto" w:fill="FFFFFF"/>
        <w:spacing w:after="75" w:line="240" w:lineRule="auto"/>
        <w:ind w:left="150"/>
        <w:rPr>
          <w:ins w:id="105" w:author="Unknown"/>
          <w:rFonts w:ascii="Verdana" w:hAnsi="Verdana"/>
          <w:color w:val="000000"/>
          <w:sz w:val="21"/>
          <w:szCs w:val="21"/>
        </w:rPr>
      </w:pPr>
      <w:ins w:id="106" w:author="Unknown">
        <w:r>
          <w:rPr>
            <w:rFonts w:ascii="Verdana" w:hAnsi="Verdana"/>
            <w:color w:val="000000"/>
            <w:sz w:val="21"/>
            <w:szCs w:val="21"/>
          </w:rPr>
          <w:t>No arguments.</w:t>
        </w:r>
      </w:ins>
    </w:p>
    <w:p w:rsidR="004D301F" w:rsidRDefault="004D301F" w:rsidP="004D301F">
      <w:pPr>
        <w:numPr>
          <w:ilvl w:val="0"/>
          <w:numId w:val="16"/>
        </w:numPr>
        <w:shd w:val="clear" w:color="auto" w:fill="FFFFFF"/>
        <w:spacing w:after="75" w:line="240" w:lineRule="auto"/>
        <w:ind w:left="150"/>
        <w:rPr>
          <w:ins w:id="107" w:author="Unknown"/>
          <w:rFonts w:ascii="Verdana" w:hAnsi="Verdana"/>
          <w:color w:val="000000"/>
          <w:sz w:val="21"/>
          <w:szCs w:val="21"/>
        </w:rPr>
      </w:pPr>
      <w:ins w:id="108" w:author="Unknown">
        <w:r>
          <w:rPr>
            <w:rFonts w:ascii="Verdana" w:hAnsi="Verdana"/>
            <w:color w:val="000000"/>
            <w:sz w:val="21"/>
            <w:szCs w:val="21"/>
          </w:rPr>
          <w:t>No this or super keywords supported.</w:t>
        </w:r>
      </w:ins>
    </w:p>
    <w:p w:rsidR="004D301F" w:rsidRDefault="004D301F" w:rsidP="004D301F">
      <w:pPr>
        <w:shd w:val="clear" w:color="auto" w:fill="FFFFFF"/>
        <w:spacing w:after="0"/>
        <w:rPr>
          <w:ins w:id="109" w:author="Unknown"/>
          <w:rFonts w:ascii="Verdana" w:hAnsi="Verdana"/>
          <w:color w:val="000000"/>
          <w:sz w:val="21"/>
          <w:szCs w:val="21"/>
        </w:rPr>
      </w:pPr>
      <w:ins w:id="110" w:author="Unknown">
        <w:r>
          <w:rPr>
            <w:rFonts w:ascii="Verdana" w:hAnsi="Verdana"/>
            <w:color w:val="000000"/>
            <w:sz w:val="21"/>
            <w:szCs w:val="21"/>
          </w:rPr>
          <w:t>  </w:t>
        </w:r>
      </w:ins>
    </w:p>
    <w:p w:rsidR="004D301F" w:rsidRDefault="004D301F" w:rsidP="004D301F">
      <w:pPr>
        <w:numPr>
          <w:ilvl w:val="1"/>
          <w:numId w:val="16"/>
        </w:numPr>
        <w:pBdr>
          <w:left w:val="single" w:sz="18" w:space="0" w:color="6CE26C"/>
        </w:pBdr>
        <w:shd w:val="clear" w:color="auto" w:fill="081A06"/>
        <w:spacing w:before="100" w:beforeAutospacing="1" w:after="100" w:afterAutospacing="1" w:line="210" w:lineRule="atLeast"/>
        <w:ind w:left="720"/>
        <w:rPr>
          <w:ins w:id="111" w:author="Unknown"/>
          <w:rFonts w:ascii="Verdana" w:hAnsi="Verdana"/>
          <w:color w:val="FFFFFF"/>
          <w:sz w:val="21"/>
          <w:szCs w:val="21"/>
        </w:rPr>
      </w:pPr>
      <w:ins w:id="112" w:author="Unknown">
        <w:r>
          <w:rPr>
            <w:rFonts w:ascii="Verdana" w:hAnsi="Verdana"/>
            <w:color w:val="FFFFFF"/>
            <w:sz w:val="21"/>
            <w:szCs w:val="21"/>
          </w:rPr>
          <w:t>static{ </w:t>
        </w:r>
      </w:ins>
    </w:p>
    <w:p w:rsidR="004D301F" w:rsidRDefault="004D301F" w:rsidP="004D301F">
      <w:pPr>
        <w:numPr>
          <w:ilvl w:val="1"/>
          <w:numId w:val="16"/>
        </w:numPr>
        <w:pBdr>
          <w:left w:val="single" w:sz="18" w:space="0" w:color="6CE26C"/>
        </w:pBdr>
        <w:shd w:val="clear" w:color="auto" w:fill="081A06"/>
        <w:spacing w:before="100" w:beforeAutospacing="1" w:after="100" w:afterAutospacing="1" w:line="210" w:lineRule="atLeast"/>
        <w:ind w:left="720"/>
        <w:rPr>
          <w:ins w:id="113" w:author="Unknown"/>
          <w:rFonts w:ascii="Verdana" w:hAnsi="Verdana"/>
          <w:color w:val="FFFFFF"/>
          <w:sz w:val="21"/>
          <w:szCs w:val="21"/>
        </w:rPr>
      </w:pPr>
      <w:ins w:id="114" w:author="Unknown">
        <w:r>
          <w:rPr>
            <w:rFonts w:ascii="Verdana" w:hAnsi="Verdana"/>
            <w:color w:val="FFFFFF"/>
            <w:sz w:val="21"/>
            <w:szCs w:val="21"/>
          </w:rPr>
          <w:t> </w:t>
        </w:r>
      </w:ins>
    </w:p>
    <w:p w:rsidR="004D301F" w:rsidRDefault="004D301F" w:rsidP="004D301F">
      <w:pPr>
        <w:numPr>
          <w:ilvl w:val="1"/>
          <w:numId w:val="16"/>
        </w:numPr>
        <w:pBdr>
          <w:left w:val="single" w:sz="18" w:space="0" w:color="6CE26C"/>
        </w:pBdr>
        <w:shd w:val="clear" w:color="auto" w:fill="081A06"/>
        <w:spacing w:before="100" w:beforeAutospacing="1" w:after="100" w:afterAutospacing="1" w:line="210" w:lineRule="atLeast"/>
        <w:ind w:left="720"/>
        <w:rPr>
          <w:ins w:id="115" w:author="Unknown"/>
          <w:rFonts w:ascii="Verdana" w:hAnsi="Verdana"/>
          <w:color w:val="FFFFFF"/>
          <w:sz w:val="21"/>
          <w:szCs w:val="21"/>
        </w:rPr>
      </w:pPr>
      <w:ins w:id="116" w:author="Unknown">
        <w:r>
          <w:rPr>
            <w:rFonts w:ascii="Verdana" w:hAnsi="Verdana"/>
            <w:color w:val="FFFFFF"/>
            <w:sz w:val="21"/>
            <w:szCs w:val="21"/>
          </w:rPr>
          <w:t> }</w:t>
        </w:r>
      </w:ins>
    </w:p>
    <w:p w:rsidR="004D301F" w:rsidRDefault="004D301F" w:rsidP="004D301F">
      <w:pPr>
        <w:spacing w:after="0" w:line="240" w:lineRule="auto"/>
        <w:rPr>
          <w:ins w:id="117" w:author="Unknown"/>
          <w:rFonts w:ascii="Times New Roman" w:hAnsi="Times New Roman"/>
          <w:sz w:val="24"/>
          <w:szCs w:val="24"/>
        </w:rPr>
      </w:pPr>
      <w:ins w:id="118" w:author="Unknown">
        <w:r>
          <w:rPr>
            <w:rFonts w:ascii="Verdana" w:hAnsi="Verdana"/>
            <w:color w:val="000000"/>
            <w:sz w:val="21"/>
            <w:szCs w:val="21"/>
          </w:rPr>
          <w:lastRenderedPageBreak/>
          <w:br/>
        </w:r>
        <w:r>
          <w:rPr>
            <w:rFonts w:ascii="Verdana" w:hAnsi="Verdana"/>
            <w:color w:val="000000"/>
            <w:sz w:val="21"/>
            <w:szCs w:val="21"/>
            <w:shd w:val="clear" w:color="auto" w:fill="FFFFFF"/>
          </w:rPr>
          <w:t> Read more @ </w:t>
        </w:r>
        <w:r w:rsidR="00A91C4B">
          <w:fldChar w:fldCharType="begin"/>
        </w:r>
        <w:r>
          <w:instrText xml:space="preserve"> HYPERLINK "http://www.instanceofjava.com/2015/05/static-block-in-java-example.html" </w:instrText>
        </w:r>
        <w:r w:rsidR="00A91C4B">
          <w:fldChar w:fldCharType="separate"/>
        </w:r>
        <w:r>
          <w:rPr>
            <w:rStyle w:val="Hyperlink"/>
            <w:rFonts w:ascii="Verdana" w:hAnsi="Verdana"/>
            <w:color w:val="CD2122"/>
            <w:sz w:val="21"/>
            <w:szCs w:val="21"/>
            <w:bdr w:val="none" w:sz="0" w:space="0" w:color="auto" w:frame="1"/>
            <w:shd w:val="clear" w:color="auto" w:fill="FFFFFF"/>
          </w:rPr>
          <w:t>Static blocks in java with example programs</w:t>
        </w:r>
        <w:r w:rsidR="00A91C4B">
          <w:fldChar w:fldCharType="end"/>
        </w:r>
        <w:r>
          <w:rPr>
            <w:rFonts w:ascii="Verdana" w:hAnsi="Verdana"/>
            <w:color w:val="000000"/>
            <w:sz w:val="21"/>
            <w:szCs w:val="21"/>
          </w:rPr>
          <w:br/>
        </w:r>
        <w:r>
          <w:rPr>
            <w:rFonts w:ascii="Verdana" w:hAnsi="Verdana"/>
            <w:color w:val="000000"/>
            <w:sz w:val="21"/>
            <w:szCs w:val="21"/>
          </w:rPr>
          <w:br/>
        </w:r>
      </w:ins>
    </w:p>
    <w:p w:rsidR="004D301F" w:rsidRDefault="004D301F" w:rsidP="004D301F">
      <w:pPr>
        <w:pStyle w:val="Heading4"/>
        <w:shd w:val="clear" w:color="auto" w:fill="FFFFFF"/>
        <w:spacing w:before="375" w:after="150" w:line="240" w:lineRule="atLeast"/>
        <w:rPr>
          <w:ins w:id="119" w:author="Unknown"/>
          <w:rFonts w:ascii="Helvetica" w:hAnsi="Helvetica" w:cs="Helvetica"/>
          <w:b w:val="0"/>
          <w:bCs w:val="0"/>
          <w:color w:val="000000"/>
          <w:sz w:val="27"/>
          <w:szCs w:val="27"/>
        </w:rPr>
      </w:pPr>
      <w:ins w:id="120" w:author="Unknown">
        <w:r>
          <w:rPr>
            <w:rFonts w:ascii="Helvetica" w:hAnsi="Helvetica" w:cs="Helvetica"/>
            <w:b w:val="0"/>
            <w:bCs w:val="0"/>
            <w:color w:val="000000"/>
            <w:sz w:val="27"/>
            <w:szCs w:val="27"/>
          </w:rPr>
          <w:t> </w:t>
        </w:r>
        <w:proofErr w:type="gramStart"/>
        <w:r>
          <w:rPr>
            <w:rFonts w:ascii="Helvetica" w:hAnsi="Helvetica" w:cs="Helvetica"/>
            <w:b w:val="0"/>
            <w:bCs w:val="0"/>
            <w:color w:val="000000"/>
            <w:sz w:val="27"/>
            <w:szCs w:val="27"/>
          </w:rPr>
          <w:t>6.What</w:t>
        </w:r>
        <w:proofErr w:type="gramEnd"/>
        <w:r>
          <w:rPr>
            <w:rFonts w:ascii="Helvetica" w:hAnsi="Helvetica" w:cs="Helvetica"/>
            <w:b w:val="0"/>
            <w:bCs w:val="0"/>
            <w:color w:val="000000"/>
            <w:sz w:val="27"/>
            <w:szCs w:val="27"/>
          </w:rPr>
          <w:t xml:space="preserve"> is the need of static block?</w:t>
        </w:r>
      </w:ins>
    </w:p>
    <w:p w:rsidR="004D301F" w:rsidRDefault="004D301F" w:rsidP="004D301F">
      <w:pPr>
        <w:numPr>
          <w:ilvl w:val="0"/>
          <w:numId w:val="17"/>
        </w:numPr>
        <w:shd w:val="clear" w:color="auto" w:fill="FFFFFF"/>
        <w:spacing w:after="75" w:line="240" w:lineRule="auto"/>
        <w:ind w:left="150"/>
        <w:rPr>
          <w:ins w:id="121" w:author="Unknown"/>
          <w:rFonts w:ascii="Verdana" w:hAnsi="Verdana" w:cs="Times New Roman"/>
          <w:color w:val="000000"/>
          <w:sz w:val="21"/>
          <w:szCs w:val="21"/>
        </w:rPr>
      </w:pPr>
      <w:ins w:id="122" w:author="Unknown">
        <w:r>
          <w:rPr>
            <w:rFonts w:ascii="Verdana" w:hAnsi="Verdana"/>
            <w:color w:val="000000"/>
            <w:sz w:val="21"/>
            <w:szCs w:val="21"/>
          </w:rPr>
          <w:t>Static blocks will be executed at the time of class loading.</w:t>
        </w:r>
      </w:ins>
    </w:p>
    <w:p w:rsidR="004D301F" w:rsidRDefault="004D301F" w:rsidP="004D301F">
      <w:pPr>
        <w:numPr>
          <w:ilvl w:val="0"/>
          <w:numId w:val="17"/>
        </w:numPr>
        <w:shd w:val="clear" w:color="auto" w:fill="FFFFFF"/>
        <w:spacing w:after="75" w:line="240" w:lineRule="auto"/>
        <w:ind w:left="150"/>
        <w:rPr>
          <w:ins w:id="123" w:author="Unknown"/>
          <w:rFonts w:ascii="Verdana" w:hAnsi="Verdana"/>
          <w:color w:val="000000"/>
          <w:sz w:val="21"/>
          <w:szCs w:val="21"/>
        </w:rPr>
      </w:pPr>
      <w:ins w:id="124" w:author="Unknown">
        <w:r>
          <w:rPr>
            <w:rFonts w:ascii="Verdana" w:hAnsi="Verdana"/>
            <w:color w:val="000000"/>
            <w:sz w:val="21"/>
            <w:szCs w:val="21"/>
          </w:rPr>
          <w:t>So if you want any logic that needs to be executed at the time of class loading that logic need to place inside the static block so that it will be executed at the time of class loading.</w:t>
        </w:r>
      </w:ins>
    </w:p>
    <w:p w:rsidR="004D301F" w:rsidRDefault="004D301F" w:rsidP="004D301F">
      <w:pPr>
        <w:shd w:val="clear" w:color="auto" w:fill="FFFFFF"/>
        <w:spacing w:after="0"/>
        <w:rPr>
          <w:ins w:id="125" w:author="Unknown"/>
          <w:rFonts w:ascii="Verdana" w:hAnsi="Verdana"/>
          <w:color w:val="000000"/>
          <w:sz w:val="21"/>
          <w:szCs w:val="21"/>
        </w:rPr>
      </w:pPr>
      <w:ins w:id="126" w:author="Unknown">
        <w:r>
          <w:rPr>
            <w:rFonts w:ascii="Verdana" w:hAnsi="Verdana"/>
            <w:color w:val="000000"/>
            <w:sz w:val="21"/>
            <w:szCs w:val="21"/>
          </w:rPr>
          <w:br/>
        </w:r>
      </w:ins>
    </w:p>
    <w:p w:rsidR="004D301F" w:rsidRDefault="004D301F" w:rsidP="004D301F">
      <w:pPr>
        <w:pStyle w:val="Heading4"/>
        <w:shd w:val="clear" w:color="auto" w:fill="FFFFFF"/>
        <w:spacing w:before="375" w:after="150" w:line="240" w:lineRule="atLeast"/>
        <w:rPr>
          <w:ins w:id="127" w:author="Unknown"/>
          <w:rFonts w:ascii="Helvetica" w:hAnsi="Helvetica" w:cs="Helvetica"/>
          <w:b w:val="0"/>
          <w:bCs w:val="0"/>
          <w:color w:val="000000"/>
          <w:sz w:val="27"/>
          <w:szCs w:val="27"/>
        </w:rPr>
      </w:pPr>
      <w:proofErr w:type="gramStart"/>
      <w:ins w:id="128" w:author="Unknown">
        <w:r>
          <w:rPr>
            <w:rFonts w:ascii="Helvetica" w:hAnsi="Helvetica" w:cs="Helvetica"/>
            <w:b w:val="0"/>
            <w:bCs w:val="0"/>
            <w:color w:val="000000"/>
            <w:sz w:val="27"/>
            <w:szCs w:val="27"/>
          </w:rPr>
          <w:t>7.Why</w:t>
        </w:r>
        <w:proofErr w:type="gramEnd"/>
        <w:r>
          <w:rPr>
            <w:rFonts w:ascii="Helvetica" w:hAnsi="Helvetica" w:cs="Helvetica"/>
            <w:b w:val="0"/>
            <w:bCs w:val="0"/>
            <w:color w:val="000000"/>
            <w:sz w:val="27"/>
            <w:szCs w:val="27"/>
          </w:rPr>
          <w:t xml:space="preserve"> main method is static in java?</w:t>
        </w:r>
      </w:ins>
    </w:p>
    <w:p w:rsidR="004D301F" w:rsidRDefault="004D301F" w:rsidP="004D301F">
      <w:pPr>
        <w:numPr>
          <w:ilvl w:val="0"/>
          <w:numId w:val="18"/>
        </w:numPr>
        <w:shd w:val="clear" w:color="auto" w:fill="FFFFFF"/>
        <w:spacing w:after="75" w:line="240" w:lineRule="auto"/>
        <w:ind w:left="150"/>
        <w:rPr>
          <w:ins w:id="129" w:author="Unknown"/>
          <w:rFonts w:ascii="Verdana" w:hAnsi="Verdana" w:cs="Times New Roman"/>
          <w:color w:val="000000"/>
          <w:sz w:val="21"/>
          <w:szCs w:val="21"/>
        </w:rPr>
      </w:pPr>
      <w:ins w:id="130" w:author="Unknown">
        <w:r>
          <w:rPr>
            <w:rFonts w:ascii="Verdana" w:hAnsi="Verdana"/>
            <w:color w:val="000000"/>
            <w:sz w:val="21"/>
            <w:szCs w:val="21"/>
          </w:rPr>
          <w:t>To execute main method without creating object then the main method should be static so that JVM will call main method by using class name itself.</w:t>
        </w:r>
      </w:ins>
    </w:p>
    <w:p w:rsidR="004D301F" w:rsidRDefault="004D301F" w:rsidP="004D301F">
      <w:pPr>
        <w:pStyle w:val="Heading4"/>
        <w:shd w:val="clear" w:color="auto" w:fill="FFFFFF"/>
        <w:spacing w:before="375" w:after="150" w:line="240" w:lineRule="atLeast"/>
        <w:rPr>
          <w:ins w:id="131" w:author="Unknown"/>
          <w:rFonts w:ascii="Helvetica" w:hAnsi="Helvetica" w:cs="Helvetica"/>
          <w:b w:val="0"/>
          <w:bCs w:val="0"/>
          <w:color w:val="000000"/>
          <w:sz w:val="27"/>
          <w:szCs w:val="27"/>
        </w:rPr>
      </w:pPr>
      <w:proofErr w:type="gramStart"/>
      <w:ins w:id="132" w:author="Unknown">
        <w:r>
          <w:rPr>
            <w:rFonts w:ascii="Helvetica" w:hAnsi="Helvetica" w:cs="Helvetica"/>
            <w:b w:val="0"/>
            <w:bCs w:val="0"/>
            <w:color w:val="000000"/>
            <w:sz w:val="27"/>
            <w:szCs w:val="27"/>
          </w:rPr>
          <w:t>8.Can</w:t>
        </w:r>
        <w:proofErr w:type="gramEnd"/>
        <w:r>
          <w:rPr>
            <w:rFonts w:ascii="Helvetica" w:hAnsi="Helvetica" w:cs="Helvetica"/>
            <w:b w:val="0"/>
            <w:bCs w:val="0"/>
            <w:color w:val="000000"/>
            <w:sz w:val="27"/>
            <w:szCs w:val="27"/>
          </w:rPr>
          <w:t xml:space="preserve"> we overload static methods in java?</w:t>
        </w:r>
      </w:ins>
    </w:p>
    <w:p w:rsidR="004D301F" w:rsidRPr="00E43163" w:rsidRDefault="004D301F" w:rsidP="004D301F">
      <w:pPr>
        <w:numPr>
          <w:ilvl w:val="0"/>
          <w:numId w:val="19"/>
        </w:numPr>
        <w:shd w:val="clear" w:color="auto" w:fill="FFFFFF"/>
        <w:spacing w:after="75" w:line="240" w:lineRule="auto"/>
        <w:ind w:left="150"/>
        <w:rPr>
          <w:ins w:id="133" w:author="Unknown"/>
          <w:rFonts w:ascii="Verdana" w:hAnsi="Verdana" w:cs="Times New Roman"/>
          <w:color w:val="000000"/>
          <w:sz w:val="21"/>
          <w:szCs w:val="21"/>
          <w:highlight w:val="yellow"/>
        </w:rPr>
      </w:pPr>
      <w:ins w:id="134" w:author="Unknown">
        <w:r w:rsidRPr="00E43163">
          <w:rPr>
            <w:rFonts w:ascii="Verdana" w:hAnsi="Verdana"/>
            <w:color w:val="000000"/>
            <w:sz w:val="21"/>
            <w:szCs w:val="21"/>
            <w:highlight w:val="yellow"/>
          </w:rPr>
          <w:t>Yes we can overload static methods in java.</w:t>
        </w:r>
      </w:ins>
    </w:p>
    <w:p w:rsidR="004D301F" w:rsidRDefault="004D301F" w:rsidP="004D301F">
      <w:pPr>
        <w:shd w:val="clear" w:color="auto" w:fill="FFFFFF"/>
        <w:spacing w:after="0"/>
        <w:rPr>
          <w:ins w:id="135" w:author="Unknown"/>
          <w:rFonts w:ascii="Verdana" w:hAnsi="Verdana"/>
          <w:color w:val="000000"/>
          <w:sz w:val="21"/>
          <w:szCs w:val="21"/>
        </w:rPr>
      </w:pPr>
      <w:ins w:id="136" w:author="Unknown">
        <w:r w:rsidRPr="00E43163">
          <w:rPr>
            <w:rFonts w:ascii="Verdana" w:hAnsi="Verdana"/>
            <w:color w:val="000000"/>
            <w:sz w:val="21"/>
            <w:szCs w:val="21"/>
            <w:highlight w:val="yellow"/>
          </w:rPr>
          <w:t>Read more</w:t>
        </w:r>
        <w:proofErr w:type="gramStart"/>
        <w:r w:rsidRPr="00E43163">
          <w:rPr>
            <w:rFonts w:ascii="Verdana" w:hAnsi="Verdana"/>
            <w:color w:val="000000"/>
            <w:sz w:val="21"/>
            <w:szCs w:val="21"/>
            <w:highlight w:val="yellow"/>
          </w:rPr>
          <w:t>  @</w:t>
        </w:r>
        <w:proofErr w:type="gramEnd"/>
        <w:r w:rsidRPr="00E43163">
          <w:rPr>
            <w:rFonts w:ascii="Verdana" w:hAnsi="Verdana"/>
            <w:color w:val="000000"/>
            <w:sz w:val="21"/>
            <w:szCs w:val="21"/>
            <w:highlight w:val="yellow"/>
          </w:rPr>
          <w:t> </w:t>
        </w:r>
        <w:r w:rsidR="00A91C4B" w:rsidRPr="00E43163">
          <w:rPr>
            <w:rFonts w:ascii="Verdana" w:hAnsi="Verdana"/>
            <w:color w:val="000000"/>
            <w:sz w:val="21"/>
            <w:szCs w:val="21"/>
            <w:highlight w:val="yellow"/>
          </w:rPr>
          <w:fldChar w:fldCharType="begin"/>
        </w:r>
        <w:r w:rsidRPr="00E43163">
          <w:rPr>
            <w:rFonts w:ascii="Verdana" w:hAnsi="Verdana"/>
            <w:color w:val="000000"/>
            <w:sz w:val="21"/>
            <w:szCs w:val="21"/>
            <w:highlight w:val="yellow"/>
          </w:rPr>
          <w:instrText xml:space="preserve"> HYPERLINK "http://www.instanceofjava.com/2015/06/can-we-overload-static-methods-in-java.html" </w:instrText>
        </w:r>
        <w:r w:rsidR="00A91C4B" w:rsidRPr="00E43163">
          <w:rPr>
            <w:rFonts w:ascii="Verdana" w:hAnsi="Verdana"/>
            <w:color w:val="000000"/>
            <w:sz w:val="21"/>
            <w:szCs w:val="21"/>
            <w:highlight w:val="yellow"/>
          </w:rPr>
          <w:fldChar w:fldCharType="separate"/>
        </w:r>
        <w:r w:rsidRPr="00E43163">
          <w:rPr>
            <w:rStyle w:val="Hyperlink"/>
            <w:rFonts w:ascii="Verdana" w:hAnsi="Verdana"/>
            <w:color w:val="CD2122"/>
            <w:sz w:val="21"/>
            <w:szCs w:val="21"/>
            <w:highlight w:val="yellow"/>
            <w:bdr w:val="none" w:sz="0" w:space="0" w:color="auto" w:frame="1"/>
          </w:rPr>
          <w:t>Can we overload static methods in java</w:t>
        </w:r>
        <w:r w:rsidR="00A91C4B" w:rsidRPr="00E43163">
          <w:rPr>
            <w:rFonts w:ascii="Verdana" w:hAnsi="Verdana"/>
            <w:color w:val="000000"/>
            <w:sz w:val="21"/>
            <w:szCs w:val="21"/>
            <w:highlight w:val="yellow"/>
          </w:rPr>
          <w:fldChar w:fldCharType="end"/>
        </w:r>
      </w:ins>
    </w:p>
    <w:p w:rsidR="004D301F" w:rsidRDefault="004D301F" w:rsidP="004D301F">
      <w:pPr>
        <w:pStyle w:val="Heading4"/>
        <w:shd w:val="clear" w:color="auto" w:fill="FFFFFF"/>
        <w:spacing w:before="375" w:after="150" w:line="240" w:lineRule="atLeast"/>
        <w:rPr>
          <w:ins w:id="137" w:author="Unknown"/>
          <w:rFonts w:ascii="Helvetica" w:hAnsi="Helvetica" w:cs="Helvetica"/>
          <w:b w:val="0"/>
          <w:bCs w:val="0"/>
          <w:color w:val="000000"/>
          <w:sz w:val="27"/>
          <w:szCs w:val="27"/>
        </w:rPr>
      </w:pPr>
      <w:proofErr w:type="gramStart"/>
      <w:ins w:id="138" w:author="Unknown">
        <w:r>
          <w:rPr>
            <w:rFonts w:ascii="Helvetica" w:hAnsi="Helvetica" w:cs="Helvetica"/>
            <w:b w:val="0"/>
            <w:bCs w:val="0"/>
            <w:color w:val="000000"/>
            <w:sz w:val="27"/>
            <w:szCs w:val="27"/>
          </w:rPr>
          <w:t>9.Can</w:t>
        </w:r>
        <w:proofErr w:type="gramEnd"/>
        <w:r>
          <w:rPr>
            <w:rFonts w:ascii="Helvetica" w:hAnsi="Helvetica" w:cs="Helvetica"/>
            <w:b w:val="0"/>
            <w:bCs w:val="0"/>
            <w:color w:val="000000"/>
            <w:sz w:val="27"/>
            <w:szCs w:val="27"/>
          </w:rPr>
          <w:t xml:space="preserve"> we override static methods in java?</w:t>
        </w:r>
      </w:ins>
    </w:p>
    <w:p w:rsidR="004D301F" w:rsidRPr="00E43163" w:rsidRDefault="004D301F" w:rsidP="004D301F">
      <w:pPr>
        <w:numPr>
          <w:ilvl w:val="0"/>
          <w:numId w:val="20"/>
        </w:numPr>
        <w:shd w:val="clear" w:color="auto" w:fill="FFFFFF"/>
        <w:spacing w:after="75" w:line="240" w:lineRule="auto"/>
        <w:ind w:left="150"/>
        <w:rPr>
          <w:ins w:id="139" w:author="Unknown"/>
          <w:rFonts w:ascii="Verdana" w:hAnsi="Verdana" w:cs="Times New Roman"/>
          <w:color w:val="000000"/>
          <w:sz w:val="21"/>
          <w:szCs w:val="21"/>
          <w:highlight w:val="yellow"/>
        </w:rPr>
      </w:pPr>
      <w:ins w:id="140" w:author="Unknown">
        <w:r w:rsidRPr="00E43163">
          <w:rPr>
            <w:rFonts w:ascii="Verdana" w:hAnsi="Verdana"/>
            <w:color w:val="000000"/>
            <w:sz w:val="21"/>
            <w:szCs w:val="21"/>
            <w:highlight w:val="yellow"/>
          </w:rPr>
          <w:t xml:space="preserve">NO we </w:t>
        </w:r>
        <w:proofErr w:type="spellStart"/>
        <w:r w:rsidRPr="00E43163">
          <w:rPr>
            <w:rFonts w:ascii="Verdana" w:hAnsi="Verdana"/>
            <w:color w:val="000000"/>
            <w:sz w:val="21"/>
            <w:szCs w:val="21"/>
            <w:highlight w:val="yellow"/>
          </w:rPr>
          <w:t>can not</w:t>
        </w:r>
        <w:proofErr w:type="spellEnd"/>
        <w:r w:rsidRPr="00E43163">
          <w:rPr>
            <w:rFonts w:ascii="Verdana" w:hAnsi="Verdana"/>
            <w:color w:val="000000"/>
            <w:sz w:val="21"/>
            <w:szCs w:val="21"/>
            <w:highlight w:val="yellow"/>
          </w:rPr>
          <w:t xml:space="preserve"> override static methods in java.</w:t>
        </w:r>
      </w:ins>
    </w:p>
    <w:p w:rsidR="004D301F" w:rsidRDefault="004D301F" w:rsidP="004D301F">
      <w:pPr>
        <w:shd w:val="clear" w:color="auto" w:fill="FFFFFF"/>
        <w:spacing w:after="0"/>
        <w:rPr>
          <w:ins w:id="141" w:author="Unknown"/>
          <w:rFonts w:ascii="Verdana" w:hAnsi="Verdana"/>
          <w:color w:val="000000"/>
          <w:sz w:val="21"/>
          <w:szCs w:val="21"/>
        </w:rPr>
      </w:pPr>
      <w:ins w:id="142" w:author="Unknown">
        <w:r w:rsidRPr="00E43163">
          <w:rPr>
            <w:rFonts w:ascii="Verdana" w:hAnsi="Verdana"/>
            <w:color w:val="000000"/>
            <w:sz w:val="21"/>
            <w:szCs w:val="21"/>
            <w:highlight w:val="yellow"/>
          </w:rPr>
          <w:t>Read more</w:t>
        </w:r>
        <w:proofErr w:type="gramStart"/>
        <w:r w:rsidRPr="00E43163">
          <w:rPr>
            <w:rFonts w:ascii="Verdana" w:hAnsi="Verdana"/>
            <w:color w:val="000000"/>
            <w:sz w:val="21"/>
            <w:szCs w:val="21"/>
            <w:highlight w:val="yellow"/>
          </w:rPr>
          <w:t>  @</w:t>
        </w:r>
        <w:proofErr w:type="gramEnd"/>
        <w:r w:rsidRPr="00E43163">
          <w:rPr>
            <w:rFonts w:ascii="Verdana" w:hAnsi="Verdana"/>
            <w:color w:val="000000"/>
            <w:sz w:val="21"/>
            <w:szCs w:val="21"/>
            <w:highlight w:val="yellow"/>
          </w:rPr>
          <w:t> </w:t>
        </w:r>
        <w:r w:rsidR="00A91C4B" w:rsidRPr="00E43163">
          <w:rPr>
            <w:rFonts w:ascii="Verdana" w:hAnsi="Verdana"/>
            <w:color w:val="000000"/>
            <w:sz w:val="21"/>
            <w:szCs w:val="21"/>
            <w:highlight w:val="yellow"/>
          </w:rPr>
          <w:fldChar w:fldCharType="begin"/>
        </w:r>
        <w:r w:rsidRPr="00E43163">
          <w:rPr>
            <w:rFonts w:ascii="Verdana" w:hAnsi="Verdana"/>
            <w:color w:val="000000"/>
            <w:sz w:val="21"/>
            <w:szCs w:val="21"/>
            <w:highlight w:val="yellow"/>
          </w:rPr>
          <w:instrText xml:space="preserve"> HYPERLINK "http://www.instanceofjava.com/2015/06/can-we-override-static-methods-in-java.html" </w:instrText>
        </w:r>
        <w:r w:rsidR="00A91C4B" w:rsidRPr="00E43163">
          <w:rPr>
            <w:rFonts w:ascii="Verdana" w:hAnsi="Verdana"/>
            <w:color w:val="000000"/>
            <w:sz w:val="21"/>
            <w:szCs w:val="21"/>
            <w:highlight w:val="yellow"/>
          </w:rPr>
          <w:fldChar w:fldCharType="separate"/>
        </w:r>
        <w:r w:rsidRPr="00E43163">
          <w:rPr>
            <w:rStyle w:val="Hyperlink"/>
            <w:rFonts w:ascii="Verdana" w:hAnsi="Verdana"/>
            <w:color w:val="CD2122"/>
            <w:sz w:val="21"/>
            <w:szCs w:val="21"/>
            <w:highlight w:val="yellow"/>
            <w:bdr w:val="none" w:sz="0" w:space="0" w:color="auto" w:frame="1"/>
          </w:rPr>
          <w:t>Can we override static methods in java</w:t>
        </w:r>
        <w:r w:rsidR="00A91C4B" w:rsidRPr="00E43163">
          <w:rPr>
            <w:rFonts w:ascii="Verdana" w:hAnsi="Verdana"/>
            <w:color w:val="000000"/>
            <w:sz w:val="21"/>
            <w:szCs w:val="21"/>
            <w:highlight w:val="yellow"/>
          </w:rPr>
          <w:fldChar w:fldCharType="end"/>
        </w:r>
      </w:ins>
    </w:p>
    <w:p w:rsidR="004D301F" w:rsidRPr="00EE007C" w:rsidRDefault="004D301F" w:rsidP="004D301F">
      <w:pPr>
        <w:pStyle w:val="Heading4"/>
        <w:shd w:val="clear" w:color="auto" w:fill="FFFFFF"/>
        <w:spacing w:before="375" w:after="150" w:line="240" w:lineRule="atLeast"/>
        <w:rPr>
          <w:ins w:id="143" w:author="Unknown"/>
          <w:rFonts w:ascii="Helvetica" w:hAnsi="Helvetica" w:cs="Helvetica"/>
          <w:b w:val="0"/>
          <w:bCs w:val="0"/>
          <w:color w:val="000000"/>
          <w:sz w:val="27"/>
          <w:szCs w:val="27"/>
          <w:highlight w:val="yellow"/>
        </w:rPr>
      </w:pPr>
      <w:ins w:id="144" w:author="Unknown">
        <w:r w:rsidRPr="00EE007C">
          <w:rPr>
            <w:rFonts w:ascii="Helvetica" w:hAnsi="Helvetica" w:cs="Helvetica"/>
            <w:b w:val="0"/>
            <w:bCs w:val="0"/>
            <w:color w:val="000000"/>
            <w:sz w:val="27"/>
            <w:szCs w:val="27"/>
            <w:highlight w:val="yellow"/>
          </w:rPr>
          <w:t>10</w:t>
        </w:r>
        <w:proofErr w:type="gramStart"/>
        <w:r w:rsidRPr="00EE007C">
          <w:rPr>
            <w:rFonts w:ascii="Helvetica" w:hAnsi="Helvetica" w:cs="Helvetica"/>
            <w:b w:val="0"/>
            <w:bCs w:val="0"/>
            <w:color w:val="000000"/>
            <w:sz w:val="27"/>
            <w:szCs w:val="27"/>
            <w:highlight w:val="yellow"/>
          </w:rPr>
          <w:t>.Can</w:t>
        </w:r>
        <w:proofErr w:type="gramEnd"/>
        <w:r w:rsidRPr="00EE007C">
          <w:rPr>
            <w:rFonts w:ascii="Helvetica" w:hAnsi="Helvetica" w:cs="Helvetica"/>
            <w:b w:val="0"/>
            <w:bCs w:val="0"/>
            <w:color w:val="000000"/>
            <w:sz w:val="27"/>
            <w:szCs w:val="27"/>
            <w:highlight w:val="yellow"/>
          </w:rPr>
          <w:t xml:space="preserve"> we write static public void main(String [] </w:t>
        </w:r>
        <w:proofErr w:type="spellStart"/>
        <w:r w:rsidRPr="00EE007C">
          <w:rPr>
            <w:rFonts w:ascii="Helvetica" w:hAnsi="Helvetica" w:cs="Helvetica"/>
            <w:b w:val="0"/>
            <w:bCs w:val="0"/>
            <w:color w:val="000000"/>
            <w:sz w:val="27"/>
            <w:szCs w:val="27"/>
            <w:highlight w:val="yellow"/>
          </w:rPr>
          <w:t>args</w:t>
        </w:r>
        <w:proofErr w:type="spellEnd"/>
        <w:r w:rsidRPr="00EE007C">
          <w:rPr>
            <w:rFonts w:ascii="Helvetica" w:hAnsi="Helvetica" w:cs="Helvetica"/>
            <w:b w:val="0"/>
            <w:bCs w:val="0"/>
            <w:color w:val="000000"/>
            <w:sz w:val="27"/>
            <w:szCs w:val="27"/>
            <w:highlight w:val="yellow"/>
          </w:rPr>
          <w:t>)?</w:t>
        </w:r>
      </w:ins>
    </w:p>
    <w:p w:rsidR="004D301F" w:rsidRPr="00EE007C" w:rsidRDefault="004D301F" w:rsidP="004D301F">
      <w:pPr>
        <w:rPr>
          <w:ins w:id="145" w:author="Unknown"/>
          <w:rFonts w:ascii="Times New Roman" w:hAnsi="Times New Roman" w:cs="Times New Roman"/>
          <w:sz w:val="24"/>
          <w:szCs w:val="24"/>
          <w:highlight w:val="yellow"/>
        </w:rPr>
      </w:pPr>
      <w:ins w:id="146" w:author="Unknown">
        <w:r w:rsidRPr="00EE007C">
          <w:rPr>
            <w:rFonts w:ascii="Verdana" w:hAnsi="Verdana"/>
            <w:color w:val="000000"/>
            <w:sz w:val="21"/>
            <w:szCs w:val="21"/>
            <w:highlight w:val="yellow"/>
          </w:rPr>
          <w:br/>
        </w:r>
      </w:ins>
    </w:p>
    <w:p w:rsidR="004D301F" w:rsidRPr="00EE007C" w:rsidRDefault="004D301F" w:rsidP="004D301F">
      <w:pPr>
        <w:numPr>
          <w:ilvl w:val="0"/>
          <w:numId w:val="21"/>
        </w:numPr>
        <w:shd w:val="clear" w:color="auto" w:fill="FFFFFF"/>
        <w:spacing w:after="75" w:line="240" w:lineRule="auto"/>
        <w:ind w:left="150"/>
        <w:rPr>
          <w:ins w:id="147" w:author="Unknown"/>
          <w:rFonts w:ascii="Verdana" w:hAnsi="Verdana"/>
          <w:color w:val="000000"/>
          <w:sz w:val="21"/>
          <w:szCs w:val="21"/>
          <w:highlight w:val="yellow"/>
        </w:rPr>
      </w:pPr>
      <w:ins w:id="148" w:author="Unknown">
        <w:r w:rsidRPr="00EE007C">
          <w:rPr>
            <w:rFonts w:ascii="Verdana" w:hAnsi="Verdana"/>
            <w:color w:val="000000"/>
            <w:sz w:val="21"/>
            <w:szCs w:val="21"/>
            <w:highlight w:val="yellow"/>
          </w:rPr>
          <w:t xml:space="preserve">Yes we can define main method like static public void main(String[] </w:t>
        </w:r>
        <w:proofErr w:type="spellStart"/>
        <w:r w:rsidRPr="00EE007C">
          <w:rPr>
            <w:rFonts w:ascii="Verdana" w:hAnsi="Verdana"/>
            <w:color w:val="000000"/>
            <w:sz w:val="21"/>
            <w:szCs w:val="21"/>
            <w:highlight w:val="yellow"/>
          </w:rPr>
          <w:t>args</w:t>
        </w:r>
        <w:proofErr w:type="spellEnd"/>
        <w:r w:rsidRPr="00EE007C">
          <w:rPr>
            <w:rFonts w:ascii="Verdana" w:hAnsi="Verdana"/>
            <w:color w:val="000000"/>
            <w:sz w:val="21"/>
            <w:szCs w:val="21"/>
            <w:highlight w:val="yellow"/>
          </w:rPr>
          <w:t>){}</w:t>
        </w:r>
      </w:ins>
    </w:p>
    <w:p w:rsidR="004D301F" w:rsidRPr="00EE007C" w:rsidRDefault="004D301F" w:rsidP="004D301F">
      <w:pPr>
        <w:numPr>
          <w:ilvl w:val="0"/>
          <w:numId w:val="21"/>
        </w:numPr>
        <w:shd w:val="clear" w:color="auto" w:fill="FFFFFF"/>
        <w:spacing w:after="75" w:line="240" w:lineRule="auto"/>
        <w:ind w:left="150"/>
        <w:rPr>
          <w:ins w:id="149" w:author="Unknown"/>
          <w:rFonts w:ascii="Verdana" w:hAnsi="Verdana"/>
          <w:color w:val="000000"/>
          <w:sz w:val="21"/>
          <w:szCs w:val="21"/>
          <w:highlight w:val="yellow"/>
        </w:rPr>
      </w:pPr>
      <w:ins w:id="150" w:author="Unknown">
        <w:r w:rsidRPr="00EE007C">
          <w:rPr>
            <w:rFonts w:ascii="Verdana" w:hAnsi="Verdana"/>
            <w:color w:val="000000"/>
            <w:sz w:val="21"/>
            <w:szCs w:val="21"/>
            <w:highlight w:val="yellow"/>
          </w:rPr>
          <w:t> Order of modifiers we can change.</w:t>
        </w:r>
      </w:ins>
    </w:p>
    <w:p w:rsidR="004D301F" w:rsidRDefault="004D301F" w:rsidP="004D301F">
      <w:pPr>
        <w:spacing w:after="0"/>
        <w:rPr>
          <w:ins w:id="151" w:author="Unknown"/>
          <w:rFonts w:ascii="Times New Roman" w:hAnsi="Times New Roman"/>
          <w:sz w:val="24"/>
          <w:szCs w:val="24"/>
        </w:rPr>
      </w:pPr>
    </w:p>
    <w:p w:rsidR="004D301F" w:rsidRDefault="004D301F" w:rsidP="004D301F">
      <w:pPr>
        <w:numPr>
          <w:ilvl w:val="0"/>
          <w:numId w:val="22"/>
        </w:numPr>
        <w:pBdr>
          <w:left w:val="single" w:sz="18" w:space="0" w:color="6CE26C"/>
        </w:pBdr>
        <w:shd w:val="clear" w:color="auto" w:fill="081A06"/>
        <w:spacing w:before="100" w:beforeAutospacing="1" w:after="100" w:afterAutospacing="1" w:line="210" w:lineRule="atLeast"/>
        <w:rPr>
          <w:ins w:id="152" w:author="Unknown"/>
          <w:rFonts w:ascii="Verdana" w:hAnsi="Verdana"/>
          <w:color w:val="FFFFFF"/>
          <w:sz w:val="21"/>
          <w:szCs w:val="21"/>
        </w:rPr>
      </w:pPr>
      <w:ins w:id="153" w:author="Unknown">
        <w:r>
          <w:rPr>
            <w:rFonts w:ascii="Verdana" w:hAnsi="Verdana"/>
            <w:color w:val="FFFFFF"/>
            <w:sz w:val="21"/>
            <w:szCs w:val="21"/>
          </w:rPr>
          <w:t xml:space="preserve">package </w:t>
        </w:r>
        <w:proofErr w:type="spellStart"/>
        <w:r>
          <w:rPr>
            <w:rFonts w:ascii="Verdana" w:hAnsi="Verdana"/>
            <w:color w:val="FFFFFF"/>
            <w:sz w:val="21"/>
            <w:szCs w:val="21"/>
          </w:rPr>
          <w:t>instanceofjava</w:t>
        </w:r>
        <w:proofErr w:type="spellEnd"/>
        <w:r>
          <w:rPr>
            <w:rFonts w:ascii="Verdana" w:hAnsi="Verdana"/>
            <w:color w:val="FFFFFF"/>
            <w:sz w:val="21"/>
            <w:szCs w:val="21"/>
          </w:rPr>
          <w:t>;</w:t>
        </w:r>
      </w:ins>
    </w:p>
    <w:p w:rsidR="004D301F" w:rsidRDefault="004D301F" w:rsidP="004D301F">
      <w:pPr>
        <w:numPr>
          <w:ilvl w:val="0"/>
          <w:numId w:val="22"/>
        </w:numPr>
        <w:pBdr>
          <w:left w:val="single" w:sz="18" w:space="0" w:color="6CE26C"/>
        </w:pBdr>
        <w:shd w:val="clear" w:color="auto" w:fill="081A06"/>
        <w:spacing w:before="100" w:beforeAutospacing="1" w:after="100" w:afterAutospacing="1" w:line="210" w:lineRule="atLeast"/>
        <w:rPr>
          <w:ins w:id="154" w:author="Unknown"/>
          <w:rFonts w:ascii="Verdana" w:hAnsi="Verdana"/>
          <w:color w:val="FFFFFF"/>
          <w:sz w:val="21"/>
          <w:szCs w:val="21"/>
        </w:rPr>
      </w:pPr>
      <w:ins w:id="155" w:author="Unknown">
        <w:r>
          <w:rPr>
            <w:rFonts w:ascii="Verdana" w:hAnsi="Verdana"/>
            <w:color w:val="FFFFFF"/>
            <w:sz w:val="21"/>
            <w:szCs w:val="21"/>
          </w:rPr>
          <w:t xml:space="preserve">public </w:t>
        </w:r>
        <w:proofErr w:type="spellStart"/>
        <w:r>
          <w:rPr>
            <w:rFonts w:ascii="Verdana" w:hAnsi="Verdana"/>
            <w:color w:val="FFFFFF"/>
            <w:sz w:val="21"/>
            <w:szCs w:val="21"/>
          </w:rPr>
          <w:t>MainDemo</w:t>
        </w:r>
        <w:proofErr w:type="spellEnd"/>
        <w:r>
          <w:rPr>
            <w:rFonts w:ascii="Verdana" w:hAnsi="Verdana"/>
            <w:color w:val="FFFFFF"/>
            <w:sz w:val="21"/>
            <w:szCs w:val="21"/>
          </w:rPr>
          <w:t>{</w:t>
        </w:r>
      </w:ins>
    </w:p>
    <w:p w:rsidR="004D301F" w:rsidRDefault="004D301F" w:rsidP="004D301F">
      <w:pPr>
        <w:numPr>
          <w:ilvl w:val="0"/>
          <w:numId w:val="22"/>
        </w:numPr>
        <w:pBdr>
          <w:left w:val="single" w:sz="18" w:space="0" w:color="6CE26C"/>
        </w:pBdr>
        <w:shd w:val="clear" w:color="auto" w:fill="081A06"/>
        <w:spacing w:beforeAutospacing="1" w:after="0" w:afterAutospacing="1" w:line="210" w:lineRule="atLeast"/>
        <w:rPr>
          <w:ins w:id="156" w:author="Unknown"/>
          <w:rFonts w:ascii="Verdana" w:hAnsi="Verdana"/>
          <w:color w:val="FFFFFF"/>
          <w:sz w:val="21"/>
          <w:szCs w:val="21"/>
        </w:rPr>
      </w:pPr>
      <w:ins w:id="157" w:author="Unknown">
        <w:r>
          <w:rPr>
            <w:rFonts w:ascii="Verdana" w:hAnsi="Verdana"/>
            <w:b/>
            <w:bCs/>
            <w:color w:val="FFFFFF"/>
            <w:sz w:val="21"/>
            <w:szCs w:val="21"/>
            <w:bdr w:val="none" w:sz="0" w:space="0" w:color="auto" w:frame="1"/>
          </w:rPr>
          <w:t>static public </w:t>
        </w:r>
        <w:r>
          <w:rPr>
            <w:rFonts w:ascii="Verdana" w:hAnsi="Verdana"/>
            <w:color w:val="FFFFFF"/>
            <w:sz w:val="21"/>
            <w:szCs w:val="21"/>
          </w:rPr>
          <w:t xml:space="preserve">void main(String [] </w:t>
        </w:r>
        <w:proofErr w:type="spellStart"/>
        <w:r>
          <w:rPr>
            <w:rFonts w:ascii="Verdana" w:hAnsi="Verdana"/>
            <w:color w:val="FFFFFF"/>
            <w:sz w:val="21"/>
            <w:szCs w:val="21"/>
          </w:rPr>
          <w:t>args</w:t>
        </w:r>
        <w:proofErr w:type="spellEnd"/>
        <w:r>
          <w:rPr>
            <w:rFonts w:ascii="Verdana" w:hAnsi="Verdana"/>
            <w:color w:val="FFFFFF"/>
            <w:sz w:val="21"/>
            <w:szCs w:val="21"/>
          </w:rPr>
          <w:t>){</w:t>
        </w:r>
      </w:ins>
    </w:p>
    <w:p w:rsidR="004D301F" w:rsidRDefault="004D301F" w:rsidP="004D301F">
      <w:pPr>
        <w:numPr>
          <w:ilvl w:val="0"/>
          <w:numId w:val="22"/>
        </w:numPr>
        <w:pBdr>
          <w:left w:val="single" w:sz="18" w:space="0" w:color="6CE26C"/>
        </w:pBdr>
        <w:shd w:val="clear" w:color="auto" w:fill="081A06"/>
        <w:spacing w:before="100" w:beforeAutospacing="1" w:after="100" w:afterAutospacing="1" w:line="210" w:lineRule="atLeast"/>
        <w:rPr>
          <w:ins w:id="158" w:author="Unknown"/>
          <w:rFonts w:ascii="Verdana" w:hAnsi="Verdana"/>
          <w:color w:val="FFFFFF"/>
          <w:sz w:val="21"/>
          <w:szCs w:val="21"/>
        </w:rPr>
      </w:pPr>
      <w:ins w:id="159" w:author="Unknown">
        <w:r>
          <w:rPr>
            <w:rFonts w:ascii="Verdana" w:hAnsi="Verdana"/>
            <w:color w:val="FFFFFF"/>
            <w:sz w:val="21"/>
            <w:szCs w:val="21"/>
          </w:rPr>
          <w:t> </w:t>
        </w:r>
      </w:ins>
    </w:p>
    <w:p w:rsidR="004D301F" w:rsidRDefault="004D301F" w:rsidP="004D301F">
      <w:pPr>
        <w:numPr>
          <w:ilvl w:val="0"/>
          <w:numId w:val="22"/>
        </w:numPr>
        <w:pBdr>
          <w:left w:val="single" w:sz="18" w:space="0" w:color="6CE26C"/>
        </w:pBdr>
        <w:shd w:val="clear" w:color="auto" w:fill="081A06"/>
        <w:spacing w:before="100" w:beforeAutospacing="1" w:after="100" w:afterAutospacing="1" w:line="210" w:lineRule="atLeast"/>
        <w:rPr>
          <w:ins w:id="160" w:author="Unknown"/>
          <w:rFonts w:ascii="Verdana" w:hAnsi="Verdana"/>
          <w:color w:val="FFFFFF"/>
          <w:sz w:val="21"/>
          <w:szCs w:val="21"/>
        </w:rPr>
      </w:pPr>
      <w:ins w:id="161" w:author="Unknown">
        <w:r>
          <w:rPr>
            <w:rFonts w:ascii="Verdana" w:hAnsi="Verdana"/>
            <w:color w:val="FFFFFF"/>
            <w:sz w:val="21"/>
            <w:szCs w:val="21"/>
          </w:rPr>
          <w:t>}</w:t>
        </w:r>
      </w:ins>
    </w:p>
    <w:p w:rsidR="004D301F" w:rsidRDefault="004D301F" w:rsidP="004D301F">
      <w:pPr>
        <w:numPr>
          <w:ilvl w:val="0"/>
          <w:numId w:val="22"/>
        </w:numPr>
        <w:pBdr>
          <w:left w:val="single" w:sz="18" w:space="0" w:color="6CE26C"/>
        </w:pBdr>
        <w:shd w:val="clear" w:color="auto" w:fill="081A06"/>
        <w:spacing w:before="100" w:beforeAutospacing="1" w:after="100" w:afterAutospacing="1" w:line="210" w:lineRule="atLeast"/>
        <w:rPr>
          <w:ins w:id="162" w:author="Unknown"/>
          <w:rFonts w:ascii="Verdana" w:hAnsi="Verdana"/>
          <w:color w:val="FFFFFF"/>
          <w:sz w:val="21"/>
          <w:szCs w:val="21"/>
        </w:rPr>
      </w:pPr>
      <w:ins w:id="163" w:author="Unknown">
        <w:r>
          <w:rPr>
            <w:rFonts w:ascii="Verdana" w:hAnsi="Verdana"/>
            <w:color w:val="FFFFFF"/>
            <w:sz w:val="21"/>
            <w:szCs w:val="21"/>
          </w:rPr>
          <w:t>}</w:t>
        </w:r>
      </w:ins>
    </w:p>
    <w:p w:rsidR="004D301F" w:rsidRDefault="004D301F" w:rsidP="004D301F">
      <w:pPr>
        <w:spacing w:after="0" w:line="240" w:lineRule="auto"/>
        <w:rPr>
          <w:ins w:id="164" w:author="Unknown"/>
          <w:rFonts w:ascii="Times New Roman" w:hAnsi="Times New Roman"/>
          <w:sz w:val="24"/>
          <w:szCs w:val="24"/>
        </w:rPr>
      </w:pPr>
      <w:ins w:id="165" w:author="Unknown">
        <w:r>
          <w:rPr>
            <w:rFonts w:ascii="Verdana" w:hAnsi="Verdana"/>
            <w:b/>
            <w:bCs/>
            <w:color w:val="000000"/>
            <w:sz w:val="21"/>
            <w:szCs w:val="21"/>
            <w:bdr w:val="none" w:sz="0" w:space="0" w:color="auto" w:frame="1"/>
            <w:shd w:val="clear" w:color="auto" w:fill="FFFFFF"/>
          </w:rPr>
          <w:lastRenderedPageBreak/>
          <w:t>11</w:t>
        </w:r>
        <w:proofErr w:type="gramStart"/>
        <w:r>
          <w:rPr>
            <w:rFonts w:ascii="Verdana" w:hAnsi="Verdana"/>
            <w:b/>
            <w:bCs/>
            <w:color w:val="000000"/>
            <w:sz w:val="21"/>
            <w:szCs w:val="21"/>
            <w:bdr w:val="none" w:sz="0" w:space="0" w:color="auto" w:frame="1"/>
            <w:shd w:val="clear" w:color="auto" w:fill="FFFFFF"/>
          </w:rPr>
          <w:t>.Can</w:t>
        </w:r>
        <w:proofErr w:type="gramEnd"/>
        <w:r>
          <w:rPr>
            <w:rFonts w:ascii="Verdana" w:hAnsi="Verdana"/>
            <w:b/>
            <w:bCs/>
            <w:color w:val="000000"/>
            <w:sz w:val="21"/>
            <w:szCs w:val="21"/>
            <w:bdr w:val="none" w:sz="0" w:space="0" w:color="auto" w:frame="1"/>
            <w:shd w:val="clear" w:color="auto" w:fill="FFFFFF"/>
          </w:rPr>
          <w:t xml:space="preserve"> we call super class static methods from sub class?</w:t>
        </w:r>
        <w:r>
          <w:rPr>
            <w:rFonts w:ascii="Verdana" w:hAnsi="Verdana"/>
            <w:color w:val="000000"/>
            <w:sz w:val="21"/>
            <w:szCs w:val="21"/>
          </w:rPr>
          <w:br/>
        </w:r>
      </w:ins>
    </w:p>
    <w:p w:rsidR="004D301F" w:rsidRDefault="004D301F" w:rsidP="004D301F">
      <w:pPr>
        <w:numPr>
          <w:ilvl w:val="0"/>
          <w:numId w:val="23"/>
        </w:numPr>
        <w:shd w:val="clear" w:color="auto" w:fill="FFFFFF"/>
        <w:spacing w:after="75" w:line="240" w:lineRule="auto"/>
        <w:ind w:left="150"/>
        <w:rPr>
          <w:ins w:id="166" w:author="Unknown"/>
          <w:rFonts w:ascii="Verdana" w:hAnsi="Verdana"/>
          <w:color w:val="000000"/>
          <w:sz w:val="21"/>
          <w:szCs w:val="21"/>
        </w:rPr>
      </w:pPr>
      <w:ins w:id="167" w:author="Unknown">
        <w:r>
          <w:rPr>
            <w:rFonts w:ascii="Verdana" w:hAnsi="Verdana"/>
            <w:color w:val="000000"/>
            <w:sz w:val="21"/>
            <w:szCs w:val="21"/>
          </w:rPr>
          <w:t>Yes we can call super class static methods from sub class.</w:t>
        </w:r>
      </w:ins>
    </w:p>
    <w:p w:rsidR="004D301F" w:rsidRDefault="004D301F" w:rsidP="004D301F">
      <w:pPr>
        <w:numPr>
          <w:ilvl w:val="0"/>
          <w:numId w:val="23"/>
        </w:numPr>
        <w:shd w:val="clear" w:color="auto" w:fill="FFFFFF"/>
        <w:spacing w:after="0" w:line="240" w:lineRule="auto"/>
        <w:ind w:left="150"/>
        <w:rPr>
          <w:ins w:id="168" w:author="Unknown"/>
          <w:rFonts w:ascii="Verdana" w:hAnsi="Verdana"/>
          <w:color w:val="000000"/>
          <w:sz w:val="21"/>
          <w:szCs w:val="21"/>
        </w:rPr>
      </w:pPr>
      <w:ins w:id="169" w:author="Unknown">
        <w:r>
          <w:rPr>
            <w:rFonts w:ascii="Verdana" w:hAnsi="Verdana"/>
            <w:b/>
            <w:bCs/>
            <w:color w:val="000000"/>
            <w:sz w:val="21"/>
            <w:szCs w:val="21"/>
            <w:bdr w:val="none" w:sz="0" w:space="0" w:color="auto" w:frame="1"/>
          </w:rPr>
          <w:t>Read more @ </w:t>
        </w:r>
        <w:r w:rsidR="00A91C4B">
          <w:rPr>
            <w:rFonts w:ascii="Verdana" w:hAnsi="Verdana"/>
            <w:b/>
            <w:bCs/>
            <w:color w:val="000000"/>
            <w:sz w:val="21"/>
            <w:szCs w:val="21"/>
            <w:bdr w:val="none" w:sz="0" w:space="0" w:color="auto" w:frame="1"/>
          </w:rPr>
          <w:fldChar w:fldCharType="begin"/>
        </w:r>
        <w:r>
          <w:rPr>
            <w:rFonts w:ascii="Verdana" w:hAnsi="Verdana"/>
            <w:b/>
            <w:bCs/>
            <w:color w:val="000000"/>
            <w:sz w:val="21"/>
            <w:szCs w:val="21"/>
            <w:bdr w:val="none" w:sz="0" w:space="0" w:color="auto" w:frame="1"/>
          </w:rPr>
          <w:instrText xml:space="preserve"> HYPERLINK "http://www.instanceofjava.com/2016/02/can-we-call-superclass-static-method.html" </w:instrText>
        </w:r>
        <w:r w:rsidR="00A91C4B">
          <w:rPr>
            <w:rFonts w:ascii="Verdana" w:hAnsi="Verdana"/>
            <w:b/>
            <w:bCs/>
            <w:color w:val="000000"/>
            <w:sz w:val="21"/>
            <w:szCs w:val="21"/>
            <w:bdr w:val="none" w:sz="0" w:space="0" w:color="auto" w:frame="1"/>
          </w:rPr>
          <w:fldChar w:fldCharType="separate"/>
        </w:r>
        <w:r>
          <w:rPr>
            <w:rStyle w:val="Hyperlink"/>
            <w:rFonts w:ascii="Verdana" w:hAnsi="Verdana"/>
            <w:b/>
            <w:bCs/>
            <w:color w:val="CD2122"/>
            <w:sz w:val="21"/>
            <w:szCs w:val="21"/>
            <w:bdr w:val="none" w:sz="0" w:space="0" w:color="auto" w:frame="1"/>
          </w:rPr>
          <w:t>Can we call super class static methods from sub class?</w:t>
        </w:r>
        <w:r w:rsidR="00A91C4B">
          <w:rPr>
            <w:rFonts w:ascii="Verdana" w:hAnsi="Verdana"/>
            <w:b/>
            <w:bCs/>
            <w:color w:val="000000"/>
            <w:sz w:val="21"/>
            <w:szCs w:val="21"/>
            <w:bdr w:val="none" w:sz="0" w:space="0" w:color="auto" w:frame="1"/>
          </w:rPr>
          <w:fldChar w:fldCharType="end"/>
        </w:r>
      </w:ins>
    </w:p>
    <w:p w:rsidR="00A74795" w:rsidRDefault="00A91C4B" w:rsidP="004D301F">
      <w:pPr>
        <w:shd w:val="clear" w:color="auto" w:fill="FFFFFF"/>
        <w:rPr>
          <w:rFonts w:ascii="Arial" w:hAnsi="Arial" w:cs="Arial"/>
          <w:color w:val="333333"/>
        </w:rPr>
      </w:pPr>
      <w:ins w:id="170" w:author="Unknown">
        <w:r>
          <w:rPr>
            <w:rFonts w:ascii="Verdana" w:hAnsi="Verdana"/>
            <w:b/>
            <w:bCs/>
            <w:color w:val="000000"/>
            <w:sz w:val="21"/>
            <w:szCs w:val="21"/>
            <w:bdr w:val="none" w:sz="0" w:space="0" w:color="auto" w:frame="1"/>
            <w:shd w:val="clear" w:color="auto" w:fill="FFFFFF"/>
          </w:rPr>
          <w:fldChar w:fldCharType="begin"/>
        </w:r>
        <w:r w:rsidR="004D301F">
          <w:rPr>
            <w:rFonts w:ascii="Verdana" w:hAnsi="Verdana"/>
            <w:b/>
            <w:bCs/>
            <w:color w:val="000000"/>
            <w:sz w:val="21"/>
            <w:szCs w:val="21"/>
            <w:bdr w:val="none" w:sz="0" w:space="0" w:color="auto" w:frame="1"/>
            <w:shd w:val="clear" w:color="auto" w:fill="FFFFFF"/>
          </w:rPr>
          <w:instrText xml:space="preserve"> HYPERLINK "http://www.instanceofjava.com/2016/09/calling-static-method-from-non-static.html" </w:instrText>
        </w:r>
        <w:r>
          <w:rPr>
            <w:rFonts w:ascii="Verdana" w:hAnsi="Verdana"/>
            <w:b/>
            <w:bCs/>
            <w:color w:val="000000"/>
            <w:sz w:val="21"/>
            <w:szCs w:val="21"/>
            <w:bdr w:val="none" w:sz="0" w:space="0" w:color="auto" w:frame="1"/>
            <w:shd w:val="clear" w:color="auto" w:fill="FFFFFF"/>
          </w:rPr>
          <w:fldChar w:fldCharType="separate"/>
        </w:r>
        <w:r w:rsidR="004D301F">
          <w:rPr>
            <w:rStyle w:val="Hyperlink"/>
            <w:rFonts w:ascii="Verdana" w:hAnsi="Verdana"/>
            <w:b/>
            <w:bCs/>
            <w:color w:val="CD2122"/>
            <w:sz w:val="21"/>
            <w:szCs w:val="21"/>
            <w:bdr w:val="none" w:sz="0" w:space="0" w:color="auto" w:frame="1"/>
            <w:shd w:val="clear" w:color="auto" w:fill="FFFFFF"/>
          </w:rPr>
          <w:t>12</w:t>
        </w:r>
        <w:proofErr w:type="gramStart"/>
        <w:r w:rsidR="004D301F">
          <w:rPr>
            <w:rStyle w:val="Hyperlink"/>
            <w:rFonts w:ascii="Verdana" w:hAnsi="Verdana"/>
            <w:b/>
            <w:bCs/>
            <w:color w:val="CD2122"/>
            <w:sz w:val="21"/>
            <w:szCs w:val="21"/>
            <w:bdr w:val="none" w:sz="0" w:space="0" w:color="auto" w:frame="1"/>
            <w:shd w:val="clear" w:color="auto" w:fill="FFFFFF"/>
          </w:rPr>
          <w:t>.Calling</w:t>
        </w:r>
        <w:proofErr w:type="gramEnd"/>
        <w:r w:rsidR="004D301F">
          <w:rPr>
            <w:rStyle w:val="Hyperlink"/>
            <w:rFonts w:ascii="Verdana" w:hAnsi="Verdana"/>
            <w:b/>
            <w:bCs/>
            <w:color w:val="CD2122"/>
            <w:sz w:val="21"/>
            <w:szCs w:val="21"/>
            <w:bdr w:val="none" w:sz="0" w:space="0" w:color="auto" w:frame="1"/>
            <w:shd w:val="clear" w:color="auto" w:fill="FFFFFF"/>
          </w:rPr>
          <w:t xml:space="preserve"> static method from non static method in java </w:t>
        </w:r>
        <w:r>
          <w:rPr>
            <w:rFonts w:ascii="Verdana" w:hAnsi="Verdana"/>
            <w:b/>
            <w:bCs/>
            <w:color w:val="000000"/>
            <w:sz w:val="21"/>
            <w:szCs w:val="21"/>
            <w:bdr w:val="none" w:sz="0" w:space="0" w:color="auto" w:frame="1"/>
            <w:shd w:val="clear" w:color="auto" w:fill="FFFFFF"/>
          </w:rPr>
          <w:fldChar w:fldCharType="end"/>
        </w:r>
        <w:r w:rsidR="004D301F">
          <w:rPr>
            <w:rFonts w:ascii="Verdana" w:hAnsi="Verdana"/>
            <w:color w:val="000000"/>
            <w:sz w:val="21"/>
            <w:szCs w:val="21"/>
          </w:rPr>
          <w:br/>
        </w:r>
        <w:r w:rsidR="004D301F">
          <w:rPr>
            <w:rFonts w:ascii="Verdana" w:hAnsi="Verdana"/>
            <w:color w:val="000000"/>
            <w:sz w:val="21"/>
            <w:szCs w:val="21"/>
          </w:rPr>
          <w:br/>
        </w:r>
        <w:r>
          <w:rPr>
            <w:rFonts w:ascii="Verdana" w:hAnsi="Verdana"/>
            <w:b/>
            <w:bCs/>
            <w:color w:val="000000"/>
            <w:sz w:val="21"/>
            <w:szCs w:val="21"/>
            <w:bdr w:val="none" w:sz="0" w:space="0" w:color="auto" w:frame="1"/>
            <w:shd w:val="clear" w:color="auto" w:fill="FFFFFF"/>
          </w:rPr>
          <w:fldChar w:fldCharType="begin"/>
        </w:r>
        <w:r w:rsidR="004D301F">
          <w:rPr>
            <w:rFonts w:ascii="Verdana" w:hAnsi="Verdana"/>
            <w:b/>
            <w:bCs/>
            <w:color w:val="000000"/>
            <w:sz w:val="21"/>
            <w:szCs w:val="21"/>
            <w:bdr w:val="none" w:sz="0" w:space="0" w:color="auto" w:frame="1"/>
            <w:shd w:val="clear" w:color="auto" w:fill="FFFFFF"/>
          </w:rPr>
          <w:instrText xml:space="preserve"> HYPERLINK "http://www.instanceofjava.com/2016/09/calling-non-static-method-from-static.html" </w:instrText>
        </w:r>
        <w:r>
          <w:rPr>
            <w:rFonts w:ascii="Verdana" w:hAnsi="Verdana"/>
            <w:b/>
            <w:bCs/>
            <w:color w:val="000000"/>
            <w:sz w:val="21"/>
            <w:szCs w:val="21"/>
            <w:bdr w:val="none" w:sz="0" w:space="0" w:color="auto" w:frame="1"/>
            <w:shd w:val="clear" w:color="auto" w:fill="FFFFFF"/>
          </w:rPr>
          <w:fldChar w:fldCharType="separate"/>
        </w:r>
        <w:r w:rsidR="004D301F">
          <w:rPr>
            <w:rStyle w:val="Hyperlink"/>
            <w:rFonts w:ascii="Verdana" w:hAnsi="Verdana"/>
            <w:b/>
            <w:bCs/>
            <w:color w:val="CD2122"/>
            <w:sz w:val="21"/>
            <w:szCs w:val="21"/>
            <w:bdr w:val="none" w:sz="0" w:space="0" w:color="auto" w:frame="1"/>
            <w:shd w:val="clear" w:color="auto" w:fill="FFFFFF"/>
          </w:rPr>
          <w:t>13.How to call non static method from static method java </w:t>
        </w:r>
        <w:r>
          <w:rPr>
            <w:rFonts w:ascii="Verdana" w:hAnsi="Verdana"/>
            <w:b/>
            <w:bCs/>
            <w:color w:val="000000"/>
            <w:sz w:val="21"/>
            <w:szCs w:val="21"/>
            <w:bdr w:val="none" w:sz="0" w:space="0" w:color="auto" w:frame="1"/>
            <w:shd w:val="clear" w:color="auto" w:fill="FFFFFF"/>
          </w:rPr>
          <w:fldChar w:fldCharType="end"/>
        </w:r>
      </w:ins>
      <w:r w:rsidR="00A74795">
        <w:rPr>
          <w:rFonts w:ascii="Arial" w:hAnsi="Arial" w:cs="Arial"/>
          <w:color w:val="333333"/>
        </w:rPr>
        <w:t> </w:t>
      </w:r>
    </w:p>
    <w:p w:rsidR="00A74795" w:rsidRDefault="00A74795" w:rsidP="00A74795">
      <w:pPr>
        <w:pStyle w:val="Heading3"/>
        <w:shd w:val="clear" w:color="auto" w:fill="FFFFFF"/>
        <w:spacing w:before="0" w:beforeAutospacing="0" w:after="240" w:afterAutospacing="0"/>
        <w:rPr>
          <w:color w:val="333333"/>
        </w:rPr>
      </w:pPr>
      <w:r>
        <w:rPr>
          <w:rStyle w:val="Strong"/>
          <w:b/>
          <w:bCs/>
          <w:color w:val="333333"/>
        </w:rPr>
        <w:t>1. What is </w:t>
      </w:r>
      <w:hyperlink r:id="rId10" w:history="1">
        <w:r>
          <w:rPr>
            <w:rStyle w:val="Hyperlink"/>
            <w:color w:val="266290"/>
          </w:rPr>
          <w:t>static keyword in Java</w:t>
        </w:r>
      </w:hyperlink>
      <w:r>
        <w:rPr>
          <w:rStyle w:val="Strong"/>
          <w:b/>
          <w:bCs/>
          <w:color w:val="333333"/>
        </w:rPr>
        <w:t>?</w:t>
      </w:r>
    </w:p>
    <w:p w:rsidR="00A74795" w:rsidRDefault="00A74795" w:rsidP="00A74795">
      <w:pPr>
        <w:pStyle w:val="NormalWeb"/>
        <w:shd w:val="clear" w:color="auto" w:fill="FFFFFF"/>
        <w:spacing w:before="0" w:beforeAutospacing="0" w:after="390" w:afterAutospacing="0"/>
        <w:rPr>
          <w:rFonts w:ascii="Arial" w:hAnsi="Arial" w:cs="Arial"/>
          <w:color w:val="333333"/>
        </w:rPr>
      </w:pPr>
      <w:r>
        <w:rPr>
          <w:rFonts w:ascii="Arial" w:hAnsi="Arial" w:cs="Arial"/>
          <w:color w:val="333333"/>
        </w:rPr>
        <w:t>Static is a Non Access Modifier. Static can be applied to variable, method, nested class and initialization blocks (static block).</w:t>
      </w:r>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 xml:space="preserve">What is a static </w:t>
      </w:r>
      <w:proofErr w:type="gramStart"/>
      <w:r w:rsidRPr="00A74795">
        <w:rPr>
          <w:rFonts w:ascii="Times New Roman" w:eastAsia="Times New Roman" w:hAnsi="Times New Roman" w:cs="Times New Roman"/>
          <w:b/>
          <w:bCs/>
          <w:color w:val="333333"/>
          <w:sz w:val="27"/>
          <w:szCs w:val="27"/>
        </w:rPr>
        <w:t>variable ?</w:t>
      </w:r>
      <w:proofErr w:type="gramEnd"/>
    </w:p>
    <w:p w:rsidR="00A74795" w:rsidRPr="00A74795" w:rsidRDefault="00A74795" w:rsidP="00A74795">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A74795">
        <w:rPr>
          <w:rFonts w:ascii="Arial" w:eastAsia="Times New Roman" w:hAnsi="Arial" w:cs="Arial"/>
          <w:color w:val="333333"/>
          <w:sz w:val="24"/>
          <w:szCs w:val="24"/>
        </w:rPr>
        <w:t>A </w:t>
      </w:r>
      <w:r w:rsidRPr="00A74795">
        <w:rPr>
          <w:rFonts w:ascii="Arial" w:eastAsia="Times New Roman" w:hAnsi="Arial" w:cs="Arial"/>
          <w:b/>
          <w:bCs/>
          <w:color w:val="333333"/>
          <w:sz w:val="24"/>
          <w:szCs w:val="24"/>
        </w:rPr>
        <w:t>Static variable</w:t>
      </w:r>
      <w:r w:rsidRPr="00A74795">
        <w:rPr>
          <w:rFonts w:ascii="Arial" w:eastAsia="Times New Roman" w:hAnsi="Arial" w:cs="Arial"/>
          <w:color w:val="333333"/>
          <w:sz w:val="24"/>
          <w:szCs w:val="24"/>
        </w:rPr>
        <w:t> gets memory allocated only once during the time of class loading.</w:t>
      </w:r>
    </w:p>
    <w:p w:rsidR="00A74795" w:rsidRPr="00A74795" w:rsidRDefault="00A74795" w:rsidP="00A74795">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A74795">
        <w:rPr>
          <w:rFonts w:ascii="Arial" w:eastAsia="Times New Roman" w:hAnsi="Arial" w:cs="Arial"/>
          <w:color w:val="333333"/>
          <w:sz w:val="24"/>
          <w:szCs w:val="24"/>
        </w:rPr>
        <w:t>All the instance of the class share the same copy of the variable, a static variable can be accessed directly by calling </w:t>
      </w:r>
      <w:r w:rsidRPr="00A74795">
        <w:rPr>
          <w:rFonts w:ascii="Arial" w:eastAsia="Times New Roman" w:hAnsi="Arial" w:cs="Arial"/>
          <w:b/>
          <w:bCs/>
          <w:color w:val="333333"/>
          <w:sz w:val="24"/>
          <w:szCs w:val="24"/>
        </w:rPr>
        <w:t>“&lt;&lt;</w:t>
      </w:r>
      <w:proofErr w:type="spellStart"/>
      <w:r w:rsidRPr="00A74795">
        <w:rPr>
          <w:rFonts w:ascii="Arial" w:eastAsia="Times New Roman" w:hAnsi="Arial" w:cs="Arial"/>
          <w:b/>
          <w:bCs/>
          <w:color w:val="333333"/>
          <w:sz w:val="24"/>
          <w:szCs w:val="24"/>
        </w:rPr>
        <w:t>ClassName</w:t>
      </w:r>
      <w:proofErr w:type="spellEnd"/>
      <w:r w:rsidRPr="00A74795">
        <w:rPr>
          <w:rFonts w:ascii="Arial" w:eastAsia="Times New Roman" w:hAnsi="Arial" w:cs="Arial"/>
          <w:b/>
          <w:bCs/>
          <w:color w:val="333333"/>
          <w:sz w:val="24"/>
          <w:szCs w:val="24"/>
        </w:rPr>
        <w:t>&gt;&gt;</w:t>
      </w:r>
      <w:proofErr w:type="gramStart"/>
      <w:r w:rsidRPr="00A74795">
        <w:rPr>
          <w:rFonts w:ascii="Arial" w:eastAsia="Times New Roman" w:hAnsi="Arial" w:cs="Arial"/>
          <w:b/>
          <w:bCs/>
          <w:color w:val="333333"/>
          <w:sz w:val="24"/>
          <w:szCs w:val="24"/>
        </w:rPr>
        <w:t>.&lt;</w:t>
      </w:r>
      <w:proofErr w:type="gramEnd"/>
      <w:r w:rsidRPr="00A74795">
        <w:rPr>
          <w:rFonts w:ascii="Arial" w:eastAsia="Times New Roman" w:hAnsi="Arial" w:cs="Arial"/>
          <w:b/>
          <w:bCs/>
          <w:color w:val="333333"/>
          <w:sz w:val="24"/>
          <w:szCs w:val="24"/>
        </w:rPr>
        <w:t>&lt;</w:t>
      </w:r>
      <w:proofErr w:type="spellStart"/>
      <w:r w:rsidRPr="00A74795">
        <w:rPr>
          <w:rFonts w:ascii="Arial" w:eastAsia="Times New Roman" w:hAnsi="Arial" w:cs="Arial"/>
          <w:b/>
          <w:bCs/>
          <w:color w:val="333333"/>
          <w:sz w:val="24"/>
          <w:szCs w:val="24"/>
        </w:rPr>
        <w:t>VariableName</w:t>
      </w:r>
      <w:proofErr w:type="spellEnd"/>
      <w:r w:rsidRPr="00A74795">
        <w:rPr>
          <w:rFonts w:ascii="Arial" w:eastAsia="Times New Roman" w:hAnsi="Arial" w:cs="Arial"/>
          <w:b/>
          <w:bCs/>
          <w:color w:val="333333"/>
          <w:sz w:val="24"/>
          <w:szCs w:val="24"/>
        </w:rPr>
        <w:t>&gt;&gt;” </w:t>
      </w:r>
      <w:r w:rsidRPr="00A74795">
        <w:rPr>
          <w:rFonts w:ascii="Arial" w:eastAsia="Times New Roman" w:hAnsi="Arial" w:cs="Arial"/>
          <w:color w:val="333333"/>
          <w:sz w:val="24"/>
          <w:szCs w:val="24"/>
        </w:rPr>
        <w:t>without need to create instance for the class.</w:t>
      </w:r>
    </w:p>
    <w:p w:rsidR="00A74795" w:rsidRPr="00A74795" w:rsidRDefault="00A74795" w:rsidP="00A74795">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A74795">
        <w:rPr>
          <w:rFonts w:ascii="Arial" w:eastAsia="Times New Roman" w:hAnsi="Arial" w:cs="Arial"/>
          <w:color w:val="333333"/>
          <w:sz w:val="24"/>
          <w:szCs w:val="24"/>
        </w:rPr>
        <w:t>value of a static variable will be common for all instances</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74795">
        <w:rPr>
          <w:rFonts w:ascii="Courier New" w:eastAsia="Times New Roman" w:hAnsi="Courier New" w:cs="Courier New"/>
          <w:color w:val="000088"/>
          <w:sz w:val="20"/>
          <w:szCs w:val="20"/>
        </w:rPr>
        <w:t>public</w:t>
      </w:r>
      <w:proofErr w:type="gramEnd"/>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000088"/>
          <w:sz w:val="20"/>
          <w:szCs w:val="20"/>
        </w:rPr>
        <w:t>class</w:t>
      </w:r>
      <w:r w:rsidRPr="00A74795">
        <w:rPr>
          <w:rFonts w:ascii="Courier New" w:eastAsia="Times New Roman" w:hAnsi="Courier New" w:cs="Courier New"/>
          <w:color w:val="000000"/>
          <w:sz w:val="20"/>
          <w:szCs w:val="20"/>
        </w:rPr>
        <w:t xml:space="preserve"> </w:t>
      </w:r>
      <w:proofErr w:type="spellStart"/>
      <w:r w:rsidRPr="00A74795">
        <w:rPr>
          <w:rFonts w:ascii="Courier New" w:eastAsia="Times New Roman" w:hAnsi="Courier New" w:cs="Courier New"/>
          <w:color w:val="660066"/>
          <w:sz w:val="20"/>
          <w:szCs w:val="20"/>
        </w:rPr>
        <w:t>StaticVariableExample</w:t>
      </w:r>
      <w:proofErr w:type="spellEnd"/>
      <w:r w:rsidRPr="00A74795">
        <w:rPr>
          <w:rFonts w:ascii="Courier New" w:eastAsia="Times New Roman" w:hAnsi="Courier New" w:cs="Courier New"/>
          <w:color w:val="000000"/>
          <w:sz w:val="20"/>
          <w:szCs w:val="20"/>
        </w:rPr>
        <w:t xml:space="preserve"> </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proofErr w:type="gramStart"/>
      <w:r w:rsidRPr="00A74795">
        <w:rPr>
          <w:rFonts w:ascii="Courier New" w:eastAsia="Times New Roman" w:hAnsi="Courier New" w:cs="Courier New"/>
          <w:color w:val="000088"/>
          <w:sz w:val="20"/>
          <w:szCs w:val="20"/>
        </w:rPr>
        <w:t>static</w:t>
      </w:r>
      <w:proofErr w:type="gramEnd"/>
      <w:r w:rsidRPr="00A74795">
        <w:rPr>
          <w:rFonts w:ascii="Courier New" w:eastAsia="Times New Roman" w:hAnsi="Courier New" w:cs="Courier New"/>
          <w:color w:val="000000"/>
          <w:sz w:val="20"/>
          <w:szCs w:val="20"/>
        </w:rPr>
        <w:t xml:space="preserve"> </w:t>
      </w:r>
      <w:proofErr w:type="spellStart"/>
      <w:r w:rsidRPr="00A74795">
        <w:rPr>
          <w:rFonts w:ascii="Courier New" w:eastAsia="Times New Roman" w:hAnsi="Courier New" w:cs="Courier New"/>
          <w:color w:val="000088"/>
          <w:sz w:val="20"/>
          <w:szCs w:val="20"/>
        </w:rPr>
        <w:t>int</w:t>
      </w:r>
      <w:proofErr w:type="spellEnd"/>
      <w:r w:rsidRPr="00A74795">
        <w:rPr>
          <w:rFonts w:ascii="Courier New" w:eastAsia="Times New Roman" w:hAnsi="Courier New" w:cs="Courier New"/>
          <w:color w:val="000000"/>
          <w:sz w:val="20"/>
          <w:szCs w:val="20"/>
        </w:rPr>
        <w:t xml:space="preserve"> a </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6666"/>
          <w:sz w:val="20"/>
          <w:szCs w:val="20"/>
        </w:rPr>
        <w:t>10</w:t>
      </w: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proofErr w:type="gramStart"/>
      <w:r w:rsidRPr="00A74795">
        <w:rPr>
          <w:rFonts w:ascii="Courier New" w:eastAsia="Times New Roman" w:hAnsi="Courier New" w:cs="Courier New"/>
          <w:color w:val="000088"/>
          <w:sz w:val="20"/>
          <w:szCs w:val="20"/>
        </w:rPr>
        <w:t>public</w:t>
      </w:r>
      <w:proofErr w:type="gramEnd"/>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000088"/>
          <w:sz w:val="20"/>
          <w:szCs w:val="20"/>
        </w:rPr>
        <w:t>static</w:t>
      </w:r>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000088"/>
          <w:sz w:val="20"/>
          <w:szCs w:val="20"/>
        </w:rPr>
        <w:t>void</w:t>
      </w:r>
      <w:r w:rsidRPr="00A74795">
        <w:rPr>
          <w:rFonts w:ascii="Courier New" w:eastAsia="Times New Roman" w:hAnsi="Courier New" w:cs="Courier New"/>
          <w:color w:val="000000"/>
          <w:sz w:val="20"/>
          <w:szCs w:val="20"/>
        </w:rPr>
        <w:t xml:space="preserve"> main</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660066"/>
          <w:sz w:val="20"/>
          <w:szCs w:val="20"/>
        </w:rPr>
        <w:t>String</w:t>
      </w:r>
      <w:r w:rsidRPr="00A74795">
        <w:rPr>
          <w:rFonts w:ascii="Courier New" w:eastAsia="Times New Roman" w:hAnsi="Courier New" w:cs="Courier New"/>
          <w:color w:val="000000"/>
          <w:sz w:val="20"/>
          <w:szCs w:val="20"/>
        </w:rPr>
        <w:t xml:space="preserve"> </w:t>
      </w:r>
      <w:proofErr w:type="spellStart"/>
      <w:r w:rsidRPr="00A74795">
        <w:rPr>
          <w:rFonts w:ascii="Courier New" w:eastAsia="Times New Roman" w:hAnsi="Courier New" w:cs="Courier New"/>
          <w:color w:val="000000"/>
          <w:sz w:val="20"/>
          <w:szCs w:val="20"/>
        </w:rPr>
        <w:t>args</w:t>
      </w:r>
      <w:proofErr w:type="spellEnd"/>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proofErr w:type="spellStart"/>
      <w:r w:rsidRPr="00A74795">
        <w:rPr>
          <w:rFonts w:ascii="Courier New" w:eastAsia="Times New Roman" w:hAnsi="Courier New" w:cs="Courier New"/>
          <w:color w:val="660066"/>
          <w:sz w:val="20"/>
          <w:szCs w:val="20"/>
        </w:rPr>
        <w:t>StaticVariableExample</w:t>
      </w:r>
      <w:proofErr w:type="spellEnd"/>
      <w:r w:rsidRPr="00A74795">
        <w:rPr>
          <w:rFonts w:ascii="Courier New" w:eastAsia="Times New Roman" w:hAnsi="Courier New" w:cs="Courier New"/>
          <w:color w:val="000000"/>
          <w:sz w:val="20"/>
          <w:szCs w:val="20"/>
        </w:rPr>
        <w:t xml:space="preserve"> s1 </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000088"/>
          <w:sz w:val="20"/>
          <w:szCs w:val="20"/>
        </w:rPr>
        <w:t>new</w:t>
      </w:r>
      <w:r w:rsidRPr="00A74795">
        <w:rPr>
          <w:rFonts w:ascii="Courier New" w:eastAsia="Times New Roman" w:hAnsi="Courier New" w:cs="Courier New"/>
          <w:color w:val="000000"/>
          <w:sz w:val="20"/>
          <w:szCs w:val="20"/>
        </w:rPr>
        <w:t xml:space="preserve"> </w:t>
      </w:r>
      <w:proofErr w:type="spellStart"/>
      <w:proofErr w:type="gramStart"/>
      <w:r w:rsidRPr="00A74795">
        <w:rPr>
          <w:rFonts w:ascii="Courier New" w:eastAsia="Times New Roman" w:hAnsi="Courier New" w:cs="Courier New"/>
          <w:color w:val="660066"/>
          <w:sz w:val="20"/>
          <w:szCs w:val="20"/>
        </w:rPr>
        <w:t>StaticVariableExample</w:t>
      </w:r>
      <w:proofErr w:type="spellEnd"/>
      <w:r w:rsidRPr="00A74795">
        <w:rPr>
          <w:rFonts w:ascii="Courier New" w:eastAsia="Times New Roman" w:hAnsi="Courier New" w:cs="Courier New"/>
          <w:color w:val="666600"/>
          <w:sz w:val="20"/>
          <w:szCs w:val="20"/>
        </w:rPr>
        <w:t>(</w:t>
      </w:r>
      <w:proofErr w:type="gramEnd"/>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proofErr w:type="spellStart"/>
      <w:r w:rsidRPr="00A74795">
        <w:rPr>
          <w:rFonts w:ascii="Courier New" w:eastAsia="Times New Roman" w:hAnsi="Courier New" w:cs="Courier New"/>
          <w:color w:val="660066"/>
          <w:sz w:val="20"/>
          <w:szCs w:val="20"/>
        </w:rPr>
        <w:t>StaticVariableExample</w:t>
      </w:r>
      <w:proofErr w:type="spellEnd"/>
      <w:r w:rsidRPr="00A74795">
        <w:rPr>
          <w:rFonts w:ascii="Courier New" w:eastAsia="Times New Roman" w:hAnsi="Courier New" w:cs="Courier New"/>
          <w:color w:val="000000"/>
          <w:sz w:val="20"/>
          <w:szCs w:val="20"/>
        </w:rPr>
        <w:t xml:space="preserve"> s2 </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000088"/>
          <w:sz w:val="20"/>
          <w:szCs w:val="20"/>
        </w:rPr>
        <w:t>new</w:t>
      </w:r>
      <w:r w:rsidRPr="00A74795">
        <w:rPr>
          <w:rFonts w:ascii="Courier New" w:eastAsia="Times New Roman" w:hAnsi="Courier New" w:cs="Courier New"/>
          <w:color w:val="000000"/>
          <w:sz w:val="20"/>
          <w:szCs w:val="20"/>
        </w:rPr>
        <w:t xml:space="preserve"> </w:t>
      </w:r>
      <w:proofErr w:type="spellStart"/>
      <w:proofErr w:type="gramStart"/>
      <w:r w:rsidRPr="00A74795">
        <w:rPr>
          <w:rFonts w:ascii="Courier New" w:eastAsia="Times New Roman" w:hAnsi="Courier New" w:cs="Courier New"/>
          <w:color w:val="660066"/>
          <w:sz w:val="20"/>
          <w:szCs w:val="20"/>
        </w:rPr>
        <w:t>StaticVariableExample</w:t>
      </w:r>
      <w:proofErr w:type="spellEnd"/>
      <w:r w:rsidRPr="00A74795">
        <w:rPr>
          <w:rFonts w:ascii="Courier New" w:eastAsia="Times New Roman" w:hAnsi="Courier New" w:cs="Courier New"/>
          <w:color w:val="666600"/>
          <w:sz w:val="20"/>
          <w:szCs w:val="20"/>
        </w:rPr>
        <w:t>(</w:t>
      </w:r>
      <w:proofErr w:type="gramEnd"/>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proofErr w:type="spellStart"/>
      <w:proofErr w:type="gramStart"/>
      <w:r w:rsidRPr="00A74795">
        <w:rPr>
          <w:rFonts w:ascii="Courier New" w:eastAsia="Times New Roman" w:hAnsi="Courier New" w:cs="Courier New"/>
          <w:color w:val="660066"/>
          <w:sz w:val="20"/>
          <w:szCs w:val="20"/>
        </w:rPr>
        <w:t>System</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88"/>
          <w:sz w:val="20"/>
          <w:szCs w:val="20"/>
        </w:rPr>
        <w:t>out</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00"/>
          <w:sz w:val="20"/>
          <w:szCs w:val="20"/>
        </w:rPr>
        <w:t>println</w:t>
      </w:r>
      <w:proofErr w:type="spellEnd"/>
      <w:r w:rsidRPr="00A74795">
        <w:rPr>
          <w:rFonts w:ascii="Courier New" w:eastAsia="Times New Roman" w:hAnsi="Courier New" w:cs="Courier New"/>
          <w:color w:val="666600"/>
          <w:sz w:val="20"/>
          <w:szCs w:val="20"/>
        </w:rPr>
        <w:t>(</w:t>
      </w:r>
      <w:proofErr w:type="gramEnd"/>
      <w:r w:rsidRPr="00A74795">
        <w:rPr>
          <w:rFonts w:ascii="Courier New" w:eastAsia="Times New Roman" w:hAnsi="Courier New" w:cs="Courier New"/>
          <w:color w:val="008800"/>
          <w:sz w:val="20"/>
          <w:szCs w:val="20"/>
        </w:rPr>
        <w:t>"s1.a value :"</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00"/>
          <w:sz w:val="20"/>
          <w:szCs w:val="20"/>
        </w:rPr>
        <w:t>s1</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00"/>
          <w:sz w:val="20"/>
          <w:szCs w:val="20"/>
        </w:rPr>
        <w:t>a</w:t>
      </w: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proofErr w:type="spellStart"/>
      <w:proofErr w:type="gramStart"/>
      <w:r w:rsidRPr="00A74795">
        <w:rPr>
          <w:rFonts w:ascii="Courier New" w:eastAsia="Times New Roman" w:hAnsi="Courier New" w:cs="Courier New"/>
          <w:color w:val="660066"/>
          <w:sz w:val="20"/>
          <w:szCs w:val="20"/>
        </w:rPr>
        <w:t>System</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88"/>
          <w:sz w:val="20"/>
          <w:szCs w:val="20"/>
        </w:rPr>
        <w:t>out</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00"/>
          <w:sz w:val="20"/>
          <w:szCs w:val="20"/>
        </w:rPr>
        <w:t>println</w:t>
      </w:r>
      <w:proofErr w:type="spellEnd"/>
      <w:r w:rsidRPr="00A74795">
        <w:rPr>
          <w:rFonts w:ascii="Courier New" w:eastAsia="Times New Roman" w:hAnsi="Courier New" w:cs="Courier New"/>
          <w:color w:val="666600"/>
          <w:sz w:val="20"/>
          <w:szCs w:val="20"/>
        </w:rPr>
        <w:t>(</w:t>
      </w:r>
      <w:proofErr w:type="gramEnd"/>
      <w:r w:rsidRPr="00A74795">
        <w:rPr>
          <w:rFonts w:ascii="Courier New" w:eastAsia="Times New Roman" w:hAnsi="Courier New" w:cs="Courier New"/>
          <w:color w:val="008800"/>
          <w:sz w:val="20"/>
          <w:szCs w:val="20"/>
        </w:rPr>
        <w:t>"s2.a value :"</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00"/>
          <w:sz w:val="20"/>
          <w:szCs w:val="20"/>
        </w:rPr>
        <w:t>s2</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00"/>
          <w:sz w:val="20"/>
          <w:szCs w:val="20"/>
        </w:rPr>
        <w:t>a</w:t>
      </w: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880000"/>
          <w:sz w:val="20"/>
          <w:szCs w:val="20"/>
        </w:rPr>
        <w:t>//Change s1 a value alone</w:t>
      </w:r>
    </w:p>
    <w:p w:rsidR="00A74795" w:rsidRPr="007264D6"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A74795">
        <w:rPr>
          <w:rFonts w:ascii="Courier New" w:eastAsia="Times New Roman" w:hAnsi="Courier New" w:cs="Courier New"/>
          <w:color w:val="000000"/>
          <w:sz w:val="20"/>
          <w:szCs w:val="20"/>
        </w:rPr>
        <w:t xml:space="preserve">        </w:t>
      </w:r>
      <w:r w:rsidRPr="007264D6">
        <w:rPr>
          <w:rFonts w:ascii="Courier New" w:eastAsia="Times New Roman" w:hAnsi="Courier New" w:cs="Courier New"/>
          <w:color w:val="000000"/>
          <w:sz w:val="20"/>
          <w:szCs w:val="20"/>
          <w:highlight w:val="yellow"/>
        </w:rPr>
        <w:t>s1</w:t>
      </w:r>
      <w:r w:rsidRPr="007264D6">
        <w:rPr>
          <w:rFonts w:ascii="Courier New" w:eastAsia="Times New Roman" w:hAnsi="Courier New" w:cs="Courier New"/>
          <w:color w:val="666600"/>
          <w:sz w:val="20"/>
          <w:szCs w:val="20"/>
          <w:highlight w:val="yellow"/>
        </w:rPr>
        <w:t>.</w:t>
      </w:r>
      <w:r w:rsidRPr="007264D6">
        <w:rPr>
          <w:rFonts w:ascii="Courier New" w:eastAsia="Times New Roman" w:hAnsi="Courier New" w:cs="Courier New"/>
          <w:color w:val="000000"/>
          <w:sz w:val="20"/>
          <w:szCs w:val="20"/>
          <w:highlight w:val="yellow"/>
        </w:rPr>
        <w:t>a</w:t>
      </w:r>
      <w:r w:rsidRPr="007264D6">
        <w:rPr>
          <w:rFonts w:ascii="Courier New" w:eastAsia="Times New Roman" w:hAnsi="Courier New" w:cs="Courier New"/>
          <w:color w:val="666600"/>
          <w:sz w:val="20"/>
          <w:szCs w:val="20"/>
          <w:highlight w:val="yellow"/>
        </w:rPr>
        <w:t>=</w:t>
      </w:r>
      <w:r w:rsidRPr="007264D6">
        <w:rPr>
          <w:rFonts w:ascii="Courier New" w:eastAsia="Times New Roman" w:hAnsi="Courier New" w:cs="Courier New"/>
          <w:color w:val="006666"/>
          <w:sz w:val="20"/>
          <w:szCs w:val="20"/>
          <w:highlight w:val="yellow"/>
        </w:rPr>
        <w:t>20</w:t>
      </w:r>
      <w:r w:rsidRPr="007264D6">
        <w:rPr>
          <w:rFonts w:ascii="Courier New" w:eastAsia="Times New Roman" w:hAnsi="Courier New" w:cs="Courier New"/>
          <w:color w:val="666600"/>
          <w:sz w:val="20"/>
          <w:szCs w:val="20"/>
          <w:highlight w:val="yellow"/>
        </w:rPr>
        <w:t>;</w:t>
      </w:r>
    </w:p>
    <w:p w:rsidR="00A74795" w:rsidRPr="007264D6"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7264D6">
        <w:rPr>
          <w:rFonts w:ascii="Courier New" w:eastAsia="Times New Roman" w:hAnsi="Courier New" w:cs="Courier New"/>
          <w:color w:val="000000"/>
          <w:sz w:val="20"/>
          <w:szCs w:val="20"/>
          <w:highlight w:val="yellow"/>
        </w:rPr>
        <w:t xml:space="preserve">        </w:t>
      </w:r>
      <w:proofErr w:type="spellStart"/>
      <w:proofErr w:type="gramStart"/>
      <w:r w:rsidRPr="007264D6">
        <w:rPr>
          <w:rFonts w:ascii="Courier New" w:eastAsia="Times New Roman" w:hAnsi="Courier New" w:cs="Courier New"/>
          <w:color w:val="660066"/>
          <w:sz w:val="20"/>
          <w:szCs w:val="20"/>
          <w:highlight w:val="yellow"/>
        </w:rPr>
        <w:t>System</w:t>
      </w:r>
      <w:r w:rsidRPr="007264D6">
        <w:rPr>
          <w:rFonts w:ascii="Courier New" w:eastAsia="Times New Roman" w:hAnsi="Courier New" w:cs="Courier New"/>
          <w:color w:val="666600"/>
          <w:sz w:val="20"/>
          <w:szCs w:val="20"/>
          <w:highlight w:val="yellow"/>
        </w:rPr>
        <w:t>.</w:t>
      </w:r>
      <w:r w:rsidRPr="007264D6">
        <w:rPr>
          <w:rFonts w:ascii="Courier New" w:eastAsia="Times New Roman" w:hAnsi="Courier New" w:cs="Courier New"/>
          <w:color w:val="000088"/>
          <w:sz w:val="20"/>
          <w:szCs w:val="20"/>
          <w:highlight w:val="yellow"/>
        </w:rPr>
        <w:t>out</w:t>
      </w:r>
      <w:r w:rsidRPr="007264D6">
        <w:rPr>
          <w:rFonts w:ascii="Courier New" w:eastAsia="Times New Roman" w:hAnsi="Courier New" w:cs="Courier New"/>
          <w:color w:val="666600"/>
          <w:sz w:val="20"/>
          <w:szCs w:val="20"/>
          <w:highlight w:val="yellow"/>
        </w:rPr>
        <w:t>.</w:t>
      </w:r>
      <w:r w:rsidRPr="007264D6">
        <w:rPr>
          <w:rFonts w:ascii="Courier New" w:eastAsia="Times New Roman" w:hAnsi="Courier New" w:cs="Courier New"/>
          <w:color w:val="000000"/>
          <w:sz w:val="20"/>
          <w:szCs w:val="20"/>
          <w:highlight w:val="yellow"/>
        </w:rPr>
        <w:t>println</w:t>
      </w:r>
      <w:proofErr w:type="spellEnd"/>
      <w:r w:rsidRPr="007264D6">
        <w:rPr>
          <w:rFonts w:ascii="Courier New" w:eastAsia="Times New Roman" w:hAnsi="Courier New" w:cs="Courier New"/>
          <w:color w:val="666600"/>
          <w:sz w:val="20"/>
          <w:szCs w:val="20"/>
          <w:highlight w:val="yellow"/>
        </w:rPr>
        <w:t>(</w:t>
      </w:r>
      <w:proofErr w:type="gramEnd"/>
      <w:r w:rsidRPr="007264D6">
        <w:rPr>
          <w:rFonts w:ascii="Courier New" w:eastAsia="Times New Roman" w:hAnsi="Courier New" w:cs="Courier New"/>
          <w:color w:val="008800"/>
          <w:sz w:val="20"/>
          <w:szCs w:val="20"/>
          <w:highlight w:val="yellow"/>
        </w:rPr>
        <w:t>"s1.a value :"</w:t>
      </w:r>
      <w:r w:rsidRPr="007264D6">
        <w:rPr>
          <w:rFonts w:ascii="Courier New" w:eastAsia="Times New Roman" w:hAnsi="Courier New" w:cs="Courier New"/>
          <w:color w:val="666600"/>
          <w:sz w:val="20"/>
          <w:szCs w:val="20"/>
          <w:highlight w:val="yellow"/>
        </w:rPr>
        <w:t>+</w:t>
      </w:r>
      <w:r w:rsidRPr="007264D6">
        <w:rPr>
          <w:rFonts w:ascii="Courier New" w:eastAsia="Times New Roman" w:hAnsi="Courier New" w:cs="Courier New"/>
          <w:color w:val="000000"/>
          <w:sz w:val="20"/>
          <w:szCs w:val="20"/>
          <w:highlight w:val="yellow"/>
        </w:rPr>
        <w:t>s1</w:t>
      </w:r>
      <w:r w:rsidRPr="007264D6">
        <w:rPr>
          <w:rFonts w:ascii="Courier New" w:eastAsia="Times New Roman" w:hAnsi="Courier New" w:cs="Courier New"/>
          <w:color w:val="666600"/>
          <w:sz w:val="20"/>
          <w:szCs w:val="20"/>
          <w:highlight w:val="yellow"/>
        </w:rPr>
        <w:t>.</w:t>
      </w:r>
      <w:r w:rsidRPr="007264D6">
        <w:rPr>
          <w:rFonts w:ascii="Courier New" w:eastAsia="Times New Roman" w:hAnsi="Courier New" w:cs="Courier New"/>
          <w:color w:val="000000"/>
          <w:sz w:val="20"/>
          <w:szCs w:val="20"/>
          <w:highlight w:val="yellow"/>
        </w:rPr>
        <w:t>a</w:t>
      </w:r>
      <w:r w:rsidRPr="007264D6">
        <w:rPr>
          <w:rFonts w:ascii="Courier New" w:eastAsia="Times New Roman" w:hAnsi="Courier New" w:cs="Courier New"/>
          <w:color w:val="666600"/>
          <w:sz w:val="20"/>
          <w:szCs w:val="20"/>
          <w:highlight w:val="yellow"/>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64D6">
        <w:rPr>
          <w:rFonts w:ascii="Courier New" w:eastAsia="Times New Roman" w:hAnsi="Courier New" w:cs="Courier New"/>
          <w:color w:val="000000"/>
          <w:sz w:val="20"/>
          <w:szCs w:val="20"/>
          <w:highlight w:val="yellow"/>
        </w:rPr>
        <w:t xml:space="preserve">        </w:t>
      </w:r>
      <w:proofErr w:type="spellStart"/>
      <w:proofErr w:type="gramStart"/>
      <w:r w:rsidRPr="007264D6">
        <w:rPr>
          <w:rFonts w:ascii="Courier New" w:eastAsia="Times New Roman" w:hAnsi="Courier New" w:cs="Courier New"/>
          <w:color w:val="660066"/>
          <w:sz w:val="20"/>
          <w:szCs w:val="20"/>
          <w:highlight w:val="yellow"/>
        </w:rPr>
        <w:t>System</w:t>
      </w:r>
      <w:r w:rsidRPr="007264D6">
        <w:rPr>
          <w:rFonts w:ascii="Courier New" w:eastAsia="Times New Roman" w:hAnsi="Courier New" w:cs="Courier New"/>
          <w:color w:val="666600"/>
          <w:sz w:val="20"/>
          <w:szCs w:val="20"/>
          <w:highlight w:val="yellow"/>
        </w:rPr>
        <w:t>.</w:t>
      </w:r>
      <w:r w:rsidRPr="007264D6">
        <w:rPr>
          <w:rFonts w:ascii="Courier New" w:eastAsia="Times New Roman" w:hAnsi="Courier New" w:cs="Courier New"/>
          <w:color w:val="000088"/>
          <w:sz w:val="20"/>
          <w:szCs w:val="20"/>
          <w:highlight w:val="yellow"/>
        </w:rPr>
        <w:t>out</w:t>
      </w:r>
      <w:r w:rsidRPr="007264D6">
        <w:rPr>
          <w:rFonts w:ascii="Courier New" w:eastAsia="Times New Roman" w:hAnsi="Courier New" w:cs="Courier New"/>
          <w:color w:val="666600"/>
          <w:sz w:val="20"/>
          <w:szCs w:val="20"/>
          <w:highlight w:val="yellow"/>
        </w:rPr>
        <w:t>.</w:t>
      </w:r>
      <w:r w:rsidRPr="007264D6">
        <w:rPr>
          <w:rFonts w:ascii="Courier New" w:eastAsia="Times New Roman" w:hAnsi="Courier New" w:cs="Courier New"/>
          <w:color w:val="000000"/>
          <w:sz w:val="20"/>
          <w:szCs w:val="20"/>
          <w:highlight w:val="yellow"/>
        </w:rPr>
        <w:t>println</w:t>
      </w:r>
      <w:proofErr w:type="spellEnd"/>
      <w:r w:rsidRPr="007264D6">
        <w:rPr>
          <w:rFonts w:ascii="Courier New" w:eastAsia="Times New Roman" w:hAnsi="Courier New" w:cs="Courier New"/>
          <w:color w:val="666600"/>
          <w:sz w:val="20"/>
          <w:szCs w:val="20"/>
          <w:highlight w:val="yellow"/>
        </w:rPr>
        <w:t>(</w:t>
      </w:r>
      <w:proofErr w:type="gramEnd"/>
      <w:r w:rsidRPr="007264D6">
        <w:rPr>
          <w:rFonts w:ascii="Courier New" w:eastAsia="Times New Roman" w:hAnsi="Courier New" w:cs="Courier New"/>
          <w:color w:val="008800"/>
          <w:sz w:val="20"/>
          <w:szCs w:val="20"/>
          <w:highlight w:val="yellow"/>
        </w:rPr>
        <w:t>"s2.a value :"</w:t>
      </w:r>
      <w:r w:rsidRPr="007264D6">
        <w:rPr>
          <w:rFonts w:ascii="Courier New" w:eastAsia="Times New Roman" w:hAnsi="Courier New" w:cs="Courier New"/>
          <w:color w:val="666600"/>
          <w:sz w:val="20"/>
          <w:szCs w:val="20"/>
          <w:highlight w:val="yellow"/>
        </w:rPr>
        <w:t>+</w:t>
      </w:r>
      <w:r w:rsidRPr="007264D6">
        <w:rPr>
          <w:rFonts w:ascii="Courier New" w:eastAsia="Times New Roman" w:hAnsi="Courier New" w:cs="Courier New"/>
          <w:color w:val="000000"/>
          <w:sz w:val="20"/>
          <w:szCs w:val="20"/>
          <w:highlight w:val="yellow"/>
        </w:rPr>
        <w:t>s2</w:t>
      </w:r>
      <w:r w:rsidRPr="007264D6">
        <w:rPr>
          <w:rFonts w:ascii="Courier New" w:eastAsia="Times New Roman" w:hAnsi="Courier New" w:cs="Courier New"/>
          <w:color w:val="666600"/>
          <w:sz w:val="20"/>
          <w:szCs w:val="20"/>
          <w:highlight w:val="yellow"/>
        </w:rPr>
        <w:t>.</w:t>
      </w:r>
      <w:r w:rsidRPr="007264D6">
        <w:rPr>
          <w:rFonts w:ascii="Courier New" w:eastAsia="Times New Roman" w:hAnsi="Courier New" w:cs="Courier New"/>
          <w:color w:val="000000"/>
          <w:sz w:val="20"/>
          <w:szCs w:val="20"/>
          <w:highlight w:val="yellow"/>
        </w:rPr>
        <w:t>a</w:t>
      </w:r>
      <w:r w:rsidRPr="007264D6">
        <w:rPr>
          <w:rFonts w:ascii="Courier New" w:eastAsia="Times New Roman" w:hAnsi="Courier New" w:cs="Courier New"/>
          <w:color w:val="666600"/>
          <w:sz w:val="20"/>
          <w:szCs w:val="20"/>
          <w:highlight w:val="yellow"/>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spacing w:after="390" w:line="240" w:lineRule="auto"/>
        <w:rPr>
          <w:rFonts w:ascii="Arial" w:eastAsia="Times New Roman" w:hAnsi="Arial" w:cs="Arial"/>
          <w:color w:val="333333"/>
          <w:sz w:val="24"/>
          <w:szCs w:val="24"/>
        </w:rPr>
      </w:pPr>
      <w:r w:rsidRPr="00A74795">
        <w:rPr>
          <w:rFonts w:ascii="Arial" w:eastAsia="Times New Roman" w:hAnsi="Arial" w:cs="Arial"/>
          <w:b/>
          <w:bCs/>
          <w:color w:val="333333"/>
          <w:sz w:val="24"/>
          <w:szCs w:val="24"/>
        </w:rPr>
        <w:t>Output will be</w:t>
      </w:r>
      <w:r w:rsidRPr="00A74795">
        <w:rPr>
          <w:rFonts w:ascii="Arial" w:eastAsia="Times New Roman" w:hAnsi="Arial" w:cs="Arial"/>
          <w:color w:val="333333"/>
          <w:sz w:val="24"/>
          <w:szCs w:val="24"/>
        </w:rPr>
        <w:br/>
        <w:t xml:space="preserve">s1.a </w:t>
      </w:r>
      <w:proofErr w:type="gramStart"/>
      <w:r w:rsidRPr="00A74795">
        <w:rPr>
          <w:rFonts w:ascii="Arial" w:eastAsia="Times New Roman" w:hAnsi="Arial" w:cs="Arial"/>
          <w:color w:val="333333"/>
          <w:sz w:val="24"/>
          <w:szCs w:val="24"/>
        </w:rPr>
        <w:t>value :10</w:t>
      </w:r>
      <w:proofErr w:type="gramEnd"/>
      <w:r w:rsidRPr="00A74795">
        <w:rPr>
          <w:rFonts w:ascii="Arial" w:eastAsia="Times New Roman" w:hAnsi="Arial" w:cs="Arial"/>
          <w:color w:val="333333"/>
          <w:sz w:val="24"/>
          <w:szCs w:val="24"/>
        </w:rPr>
        <w:br/>
        <w:t>s2.a value :10</w:t>
      </w:r>
      <w:r w:rsidRPr="00A74795">
        <w:rPr>
          <w:rFonts w:ascii="Arial" w:eastAsia="Times New Roman" w:hAnsi="Arial" w:cs="Arial"/>
          <w:color w:val="333333"/>
          <w:sz w:val="24"/>
          <w:szCs w:val="24"/>
        </w:rPr>
        <w:br/>
        <w:t>s1.a value :20</w:t>
      </w:r>
      <w:r w:rsidRPr="00A74795">
        <w:rPr>
          <w:rFonts w:ascii="Arial" w:eastAsia="Times New Roman" w:hAnsi="Arial" w:cs="Arial"/>
          <w:color w:val="333333"/>
          <w:sz w:val="24"/>
          <w:szCs w:val="24"/>
        </w:rPr>
        <w:br/>
        <w:t>s2.a value :20</w:t>
      </w:r>
    </w:p>
    <w:p w:rsidR="00A74795" w:rsidRPr="00A74795" w:rsidRDefault="00A74795" w:rsidP="00A74795">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A74795">
        <w:rPr>
          <w:rFonts w:ascii="Arial" w:eastAsia="Times New Roman" w:hAnsi="Arial" w:cs="Arial"/>
          <w:b/>
          <w:bCs/>
          <w:color w:val="333333"/>
          <w:sz w:val="24"/>
          <w:szCs w:val="24"/>
        </w:rPr>
        <w:t>Local variables</w:t>
      </w:r>
      <w:r w:rsidRPr="00A74795">
        <w:rPr>
          <w:rFonts w:ascii="Arial" w:eastAsia="Times New Roman" w:hAnsi="Arial" w:cs="Arial"/>
          <w:color w:val="333333"/>
          <w:sz w:val="24"/>
          <w:szCs w:val="24"/>
        </w:rPr>
        <w:t> cannot be assigned as static it will throw compile time error </w:t>
      </w:r>
      <w:r w:rsidRPr="00A74795">
        <w:rPr>
          <w:rFonts w:ascii="Arial" w:eastAsia="Times New Roman" w:hAnsi="Arial" w:cs="Arial"/>
          <w:b/>
          <w:bCs/>
          <w:color w:val="333333"/>
          <w:sz w:val="24"/>
          <w:szCs w:val="24"/>
        </w:rPr>
        <w:t>“illegal start of expression”</w:t>
      </w:r>
      <w:r w:rsidRPr="00A74795">
        <w:rPr>
          <w:rFonts w:ascii="Arial" w:eastAsia="Times New Roman" w:hAnsi="Arial" w:cs="Arial"/>
          <w:color w:val="333333"/>
          <w:sz w:val="24"/>
          <w:szCs w:val="24"/>
        </w:rPr>
        <w:t>, as the memory cannot be assigned during class load.</w:t>
      </w:r>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3. What is a static </w:t>
      </w:r>
      <w:proofErr w:type="gramStart"/>
      <w:r w:rsidRPr="00A74795">
        <w:rPr>
          <w:rFonts w:ascii="Times New Roman" w:eastAsia="Times New Roman" w:hAnsi="Times New Roman" w:cs="Times New Roman"/>
          <w:b/>
          <w:bCs/>
          <w:color w:val="333333"/>
          <w:sz w:val="27"/>
          <w:szCs w:val="27"/>
        </w:rPr>
        <w:t>method ?</w:t>
      </w:r>
      <w:proofErr w:type="gramEnd"/>
    </w:p>
    <w:p w:rsidR="00A74795" w:rsidRPr="00A74795" w:rsidRDefault="00A74795" w:rsidP="00A74795">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A74795">
        <w:rPr>
          <w:rFonts w:ascii="Arial" w:eastAsia="Times New Roman" w:hAnsi="Arial" w:cs="Arial"/>
          <w:color w:val="333333"/>
          <w:sz w:val="24"/>
          <w:szCs w:val="24"/>
        </w:rPr>
        <w:lastRenderedPageBreak/>
        <w:t>A </w:t>
      </w:r>
      <w:r w:rsidRPr="00A74795">
        <w:rPr>
          <w:rFonts w:ascii="Arial" w:eastAsia="Times New Roman" w:hAnsi="Arial" w:cs="Arial"/>
          <w:b/>
          <w:bCs/>
          <w:color w:val="333333"/>
          <w:sz w:val="24"/>
          <w:szCs w:val="24"/>
        </w:rPr>
        <w:t>static method</w:t>
      </w:r>
      <w:r w:rsidRPr="00A74795">
        <w:rPr>
          <w:rFonts w:ascii="Arial" w:eastAsia="Times New Roman" w:hAnsi="Arial" w:cs="Arial"/>
          <w:color w:val="333333"/>
          <w:sz w:val="24"/>
          <w:szCs w:val="24"/>
        </w:rPr>
        <w:t> belongs to </w:t>
      </w:r>
      <w:r w:rsidRPr="00A74795">
        <w:rPr>
          <w:rFonts w:ascii="Arial" w:eastAsia="Times New Roman" w:hAnsi="Arial" w:cs="Arial"/>
          <w:b/>
          <w:bCs/>
          <w:color w:val="333333"/>
          <w:sz w:val="24"/>
          <w:szCs w:val="24"/>
        </w:rPr>
        <w:t>class</w:t>
      </w:r>
      <w:r w:rsidRPr="00A74795">
        <w:rPr>
          <w:rFonts w:ascii="Arial" w:eastAsia="Times New Roman" w:hAnsi="Arial" w:cs="Arial"/>
          <w:color w:val="333333"/>
          <w:sz w:val="24"/>
          <w:szCs w:val="24"/>
        </w:rPr>
        <w:t xml:space="preserve"> rather than object. It can be called directly by using the </w:t>
      </w:r>
      <w:proofErr w:type="spellStart"/>
      <w:r w:rsidRPr="00A74795">
        <w:rPr>
          <w:rFonts w:ascii="Arial" w:eastAsia="Times New Roman" w:hAnsi="Arial" w:cs="Arial"/>
          <w:color w:val="333333"/>
          <w:sz w:val="24"/>
          <w:szCs w:val="24"/>
        </w:rPr>
        <w:t>classname</w:t>
      </w:r>
      <w:proofErr w:type="spellEnd"/>
      <w:r w:rsidRPr="00A74795">
        <w:rPr>
          <w:rFonts w:ascii="Arial" w:eastAsia="Times New Roman" w:hAnsi="Arial" w:cs="Arial"/>
          <w:b/>
          <w:bCs/>
          <w:color w:val="333333"/>
          <w:sz w:val="24"/>
          <w:szCs w:val="24"/>
        </w:rPr>
        <w:t> “&lt;&lt;</w:t>
      </w:r>
      <w:proofErr w:type="spellStart"/>
      <w:r w:rsidRPr="00A74795">
        <w:rPr>
          <w:rFonts w:ascii="Arial" w:eastAsia="Times New Roman" w:hAnsi="Arial" w:cs="Arial"/>
          <w:b/>
          <w:bCs/>
          <w:color w:val="333333"/>
          <w:sz w:val="24"/>
          <w:szCs w:val="24"/>
        </w:rPr>
        <w:t>ClassName</w:t>
      </w:r>
      <w:proofErr w:type="spellEnd"/>
      <w:r w:rsidRPr="00A74795">
        <w:rPr>
          <w:rFonts w:ascii="Arial" w:eastAsia="Times New Roman" w:hAnsi="Arial" w:cs="Arial"/>
          <w:b/>
          <w:bCs/>
          <w:color w:val="333333"/>
          <w:sz w:val="24"/>
          <w:szCs w:val="24"/>
        </w:rPr>
        <w:t>&gt;&gt;.&lt;&lt;</w:t>
      </w:r>
      <w:proofErr w:type="spellStart"/>
      <w:r w:rsidRPr="00A74795">
        <w:rPr>
          <w:rFonts w:ascii="Arial" w:eastAsia="Times New Roman" w:hAnsi="Arial" w:cs="Arial"/>
          <w:b/>
          <w:bCs/>
          <w:color w:val="333333"/>
          <w:sz w:val="24"/>
          <w:szCs w:val="24"/>
        </w:rPr>
        <w:t>MethodName</w:t>
      </w:r>
      <w:proofErr w:type="spellEnd"/>
      <w:r w:rsidRPr="00A74795">
        <w:rPr>
          <w:rFonts w:ascii="Arial" w:eastAsia="Times New Roman" w:hAnsi="Arial" w:cs="Arial"/>
          <w:b/>
          <w:bCs/>
          <w:color w:val="333333"/>
          <w:sz w:val="24"/>
          <w:szCs w:val="24"/>
        </w:rPr>
        <w:t>&gt;&gt;”</w:t>
      </w:r>
    </w:p>
    <w:p w:rsidR="00A74795" w:rsidRPr="00A74795" w:rsidRDefault="00A74795" w:rsidP="00A74795">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A74795">
        <w:rPr>
          <w:rFonts w:ascii="Arial" w:eastAsia="Times New Roman" w:hAnsi="Arial" w:cs="Arial"/>
          <w:color w:val="333333"/>
          <w:sz w:val="24"/>
          <w:szCs w:val="24"/>
        </w:rPr>
        <w:t>A static method can access </w:t>
      </w:r>
      <w:r w:rsidRPr="00A74795">
        <w:rPr>
          <w:rFonts w:ascii="Arial" w:eastAsia="Times New Roman" w:hAnsi="Arial" w:cs="Arial"/>
          <w:b/>
          <w:bCs/>
          <w:color w:val="333333"/>
          <w:sz w:val="24"/>
          <w:szCs w:val="24"/>
        </w:rPr>
        <w:t xml:space="preserve">static </w:t>
      </w:r>
      <w:proofErr w:type="spellStart"/>
      <w:r w:rsidRPr="00A74795">
        <w:rPr>
          <w:rFonts w:ascii="Arial" w:eastAsia="Times New Roman" w:hAnsi="Arial" w:cs="Arial"/>
          <w:b/>
          <w:bCs/>
          <w:color w:val="333333"/>
          <w:sz w:val="24"/>
          <w:szCs w:val="24"/>
        </w:rPr>
        <w:t>varaibles</w:t>
      </w:r>
      <w:proofErr w:type="spellEnd"/>
      <w:r w:rsidRPr="00A74795">
        <w:rPr>
          <w:rFonts w:ascii="Arial" w:eastAsia="Times New Roman" w:hAnsi="Arial" w:cs="Arial"/>
          <w:b/>
          <w:bCs/>
          <w:color w:val="333333"/>
          <w:sz w:val="24"/>
          <w:szCs w:val="24"/>
        </w:rPr>
        <w:t> </w:t>
      </w:r>
      <w:r w:rsidRPr="00A74795">
        <w:rPr>
          <w:rFonts w:ascii="Arial" w:eastAsia="Times New Roman" w:hAnsi="Arial" w:cs="Arial"/>
          <w:color w:val="333333"/>
          <w:sz w:val="24"/>
          <w:szCs w:val="24"/>
        </w:rPr>
        <w:t>directly and it cannot access </w:t>
      </w:r>
      <w:r w:rsidRPr="00A74795">
        <w:rPr>
          <w:rFonts w:ascii="Arial" w:eastAsia="Times New Roman" w:hAnsi="Arial" w:cs="Arial"/>
          <w:b/>
          <w:bCs/>
          <w:color w:val="333333"/>
          <w:sz w:val="24"/>
          <w:szCs w:val="24"/>
        </w:rPr>
        <w:t>non-</w:t>
      </w:r>
      <w:proofErr w:type="spellStart"/>
      <w:r w:rsidRPr="00A74795">
        <w:rPr>
          <w:rFonts w:ascii="Arial" w:eastAsia="Times New Roman" w:hAnsi="Arial" w:cs="Arial"/>
          <w:b/>
          <w:bCs/>
          <w:color w:val="333333"/>
          <w:sz w:val="24"/>
          <w:szCs w:val="24"/>
        </w:rPr>
        <w:t>static</w:t>
      </w:r>
      <w:r w:rsidRPr="00A74795">
        <w:rPr>
          <w:rFonts w:ascii="Arial" w:eastAsia="Times New Roman" w:hAnsi="Arial" w:cs="Arial"/>
          <w:color w:val="333333"/>
          <w:sz w:val="24"/>
          <w:szCs w:val="24"/>
        </w:rPr>
        <w:t>variables</w:t>
      </w:r>
      <w:proofErr w:type="spellEnd"/>
      <w:r w:rsidRPr="00A74795">
        <w:rPr>
          <w:rFonts w:ascii="Arial" w:eastAsia="Times New Roman" w:hAnsi="Arial" w:cs="Arial"/>
          <w:color w:val="333333"/>
          <w:sz w:val="24"/>
          <w:szCs w:val="24"/>
        </w:rPr>
        <w:t xml:space="preserve"> and can only call a </w:t>
      </w:r>
      <w:r w:rsidRPr="00A74795">
        <w:rPr>
          <w:rFonts w:ascii="Arial" w:eastAsia="Times New Roman" w:hAnsi="Arial" w:cs="Arial"/>
          <w:b/>
          <w:bCs/>
          <w:color w:val="333333"/>
          <w:sz w:val="24"/>
          <w:szCs w:val="24"/>
        </w:rPr>
        <w:t>static method </w:t>
      </w:r>
      <w:r w:rsidRPr="00A74795">
        <w:rPr>
          <w:rFonts w:ascii="Arial" w:eastAsia="Times New Roman" w:hAnsi="Arial" w:cs="Arial"/>
          <w:color w:val="333333"/>
          <w:sz w:val="24"/>
          <w:szCs w:val="24"/>
        </w:rPr>
        <w:t>directly and it cannot call a </w:t>
      </w:r>
      <w:r w:rsidRPr="00A74795">
        <w:rPr>
          <w:rFonts w:ascii="Arial" w:eastAsia="Times New Roman" w:hAnsi="Arial" w:cs="Arial"/>
          <w:b/>
          <w:bCs/>
          <w:color w:val="333333"/>
          <w:sz w:val="24"/>
          <w:szCs w:val="24"/>
        </w:rPr>
        <w:t>non-static</w:t>
      </w:r>
      <w:r w:rsidRPr="00A74795">
        <w:rPr>
          <w:rFonts w:ascii="Arial" w:eastAsia="Times New Roman" w:hAnsi="Arial" w:cs="Arial"/>
          <w:color w:val="333333"/>
          <w:sz w:val="24"/>
          <w:szCs w:val="24"/>
        </w:rPr>
        <w:t> method from it.</w:t>
      </w:r>
    </w:p>
    <w:p w:rsidR="00A74795" w:rsidRPr="00A74795" w:rsidRDefault="00A74795" w:rsidP="00A74795">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A74795">
        <w:rPr>
          <w:rFonts w:ascii="Arial" w:eastAsia="Times New Roman" w:hAnsi="Arial" w:cs="Arial"/>
          <w:color w:val="333333"/>
          <w:sz w:val="24"/>
          <w:szCs w:val="24"/>
        </w:rPr>
        <w:t>Only the </w:t>
      </w:r>
      <w:proofErr w:type="gramStart"/>
      <w:r w:rsidRPr="00A74795">
        <w:rPr>
          <w:rFonts w:ascii="Arial" w:eastAsia="Times New Roman" w:hAnsi="Arial" w:cs="Arial"/>
          <w:b/>
          <w:bCs/>
          <w:color w:val="333333"/>
          <w:sz w:val="24"/>
          <w:szCs w:val="24"/>
        </w:rPr>
        <w:t>main(</w:t>
      </w:r>
      <w:proofErr w:type="gramEnd"/>
      <w:r w:rsidRPr="00A74795">
        <w:rPr>
          <w:rFonts w:ascii="Arial" w:eastAsia="Times New Roman" w:hAnsi="Arial" w:cs="Arial"/>
          <w:b/>
          <w:bCs/>
          <w:color w:val="333333"/>
          <w:sz w:val="24"/>
          <w:szCs w:val="24"/>
        </w:rPr>
        <w:t>) method</w:t>
      </w:r>
      <w:r w:rsidRPr="00A74795">
        <w:rPr>
          <w:rFonts w:ascii="Arial" w:eastAsia="Times New Roman" w:hAnsi="Arial" w:cs="Arial"/>
          <w:color w:val="333333"/>
          <w:sz w:val="24"/>
          <w:szCs w:val="24"/>
        </w:rPr>
        <w:t> which is static will be called by the JVM automatically, Not all the static method will be called automatically.</w:t>
      </w:r>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 xml:space="preserve">4. Can a static block exist without a </w:t>
      </w:r>
      <w:proofErr w:type="gramStart"/>
      <w:r w:rsidRPr="00A74795">
        <w:rPr>
          <w:rFonts w:ascii="Times New Roman" w:eastAsia="Times New Roman" w:hAnsi="Times New Roman" w:cs="Times New Roman"/>
          <w:b/>
          <w:bCs/>
          <w:color w:val="333333"/>
          <w:sz w:val="27"/>
          <w:szCs w:val="27"/>
        </w:rPr>
        <w:t>main(</w:t>
      </w:r>
      <w:proofErr w:type="gramEnd"/>
      <w:r w:rsidRPr="00A74795">
        <w:rPr>
          <w:rFonts w:ascii="Times New Roman" w:eastAsia="Times New Roman" w:hAnsi="Times New Roman" w:cs="Times New Roman"/>
          <w:b/>
          <w:bCs/>
          <w:color w:val="333333"/>
          <w:sz w:val="27"/>
          <w:szCs w:val="27"/>
        </w:rPr>
        <w:t>) method ?</w:t>
      </w:r>
    </w:p>
    <w:p w:rsidR="00A74795" w:rsidRPr="00A74795" w:rsidRDefault="00A74795" w:rsidP="00A74795">
      <w:pPr>
        <w:shd w:val="clear" w:color="auto" w:fill="FFFFFF"/>
        <w:spacing w:after="390" w:line="240" w:lineRule="auto"/>
        <w:rPr>
          <w:rFonts w:ascii="Arial" w:eastAsia="Times New Roman" w:hAnsi="Arial" w:cs="Arial"/>
          <w:color w:val="333333"/>
          <w:sz w:val="24"/>
          <w:szCs w:val="24"/>
        </w:rPr>
      </w:pPr>
      <w:r w:rsidRPr="00A74795">
        <w:rPr>
          <w:rFonts w:ascii="Arial" w:eastAsia="Times New Roman" w:hAnsi="Arial" w:cs="Arial"/>
          <w:b/>
          <w:bCs/>
          <w:color w:val="333333"/>
          <w:sz w:val="24"/>
          <w:szCs w:val="24"/>
        </w:rPr>
        <w:t>Yes</w:t>
      </w:r>
      <w:r w:rsidRPr="00A74795">
        <w:rPr>
          <w:rFonts w:ascii="Arial" w:eastAsia="Times New Roman" w:hAnsi="Arial" w:cs="Arial"/>
          <w:color w:val="333333"/>
          <w:sz w:val="24"/>
          <w:szCs w:val="24"/>
        </w:rPr>
        <w:t>. You can have </w:t>
      </w:r>
      <w:r w:rsidRPr="00A74795">
        <w:rPr>
          <w:rFonts w:ascii="Arial" w:eastAsia="Times New Roman" w:hAnsi="Arial" w:cs="Arial"/>
          <w:b/>
          <w:bCs/>
          <w:color w:val="333333"/>
          <w:sz w:val="24"/>
          <w:szCs w:val="24"/>
        </w:rPr>
        <w:t>static block</w:t>
      </w:r>
      <w:r w:rsidRPr="00A74795">
        <w:rPr>
          <w:rFonts w:ascii="Arial" w:eastAsia="Times New Roman" w:hAnsi="Arial" w:cs="Arial"/>
          <w:color w:val="333333"/>
          <w:sz w:val="24"/>
          <w:szCs w:val="24"/>
        </w:rPr>
        <w:t> alone in the class without a main method.</w:t>
      </w:r>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5. Can we </w:t>
      </w:r>
      <w:hyperlink r:id="rId11" w:history="1">
        <w:proofErr w:type="gramStart"/>
        <w:r w:rsidRPr="00A74795">
          <w:rPr>
            <w:rFonts w:ascii="Times New Roman" w:eastAsia="Times New Roman" w:hAnsi="Times New Roman" w:cs="Times New Roman"/>
            <w:b/>
            <w:bCs/>
            <w:color w:val="266290"/>
            <w:sz w:val="27"/>
            <w:szCs w:val="27"/>
          </w:rPr>
          <w:t>Overload</w:t>
        </w:r>
        <w:proofErr w:type="gramEnd"/>
      </w:hyperlink>
      <w:r w:rsidRPr="00A74795">
        <w:rPr>
          <w:rFonts w:ascii="Times New Roman" w:eastAsia="Times New Roman" w:hAnsi="Times New Roman" w:cs="Times New Roman"/>
          <w:b/>
          <w:bCs/>
          <w:color w:val="333333"/>
          <w:sz w:val="27"/>
          <w:szCs w:val="27"/>
        </w:rPr>
        <w:t> static methods in Java</w:t>
      </w:r>
    </w:p>
    <w:p w:rsidR="00A74795" w:rsidRPr="00A74795" w:rsidRDefault="00A74795" w:rsidP="00A74795">
      <w:pPr>
        <w:shd w:val="clear" w:color="auto" w:fill="FFFFFF"/>
        <w:spacing w:after="390" w:line="240" w:lineRule="auto"/>
        <w:rPr>
          <w:rFonts w:ascii="Arial" w:eastAsia="Times New Roman" w:hAnsi="Arial" w:cs="Arial"/>
          <w:color w:val="333333"/>
          <w:sz w:val="24"/>
          <w:szCs w:val="24"/>
        </w:rPr>
      </w:pPr>
      <w:r w:rsidRPr="00A74795">
        <w:rPr>
          <w:rFonts w:ascii="Arial" w:eastAsia="Times New Roman" w:hAnsi="Arial" w:cs="Arial"/>
          <w:b/>
          <w:bCs/>
          <w:color w:val="333333"/>
          <w:sz w:val="24"/>
          <w:szCs w:val="24"/>
        </w:rPr>
        <w:t>Yes</w:t>
      </w:r>
      <w:r w:rsidRPr="00A74795">
        <w:rPr>
          <w:rFonts w:ascii="Arial" w:eastAsia="Times New Roman" w:hAnsi="Arial" w:cs="Arial"/>
          <w:color w:val="333333"/>
          <w:sz w:val="24"/>
          <w:szCs w:val="24"/>
        </w:rPr>
        <w:t>, you can overload a static method in Java. </w:t>
      </w:r>
      <w:hyperlink r:id="rId12" w:history="1">
        <w:r w:rsidRPr="00A74795">
          <w:rPr>
            <w:rFonts w:ascii="Arial" w:eastAsia="Times New Roman" w:hAnsi="Arial" w:cs="Arial"/>
            <w:b/>
            <w:bCs/>
            <w:color w:val="266290"/>
            <w:sz w:val="24"/>
            <w:szCs w:val="24"/>
          </w:rPr>
          <w:t>Read More</w:t>
        </w:r>
        <w:proofErr w:type="gramStart"/>
        <w:r w:rsidRPr="00A74795">
          <w:rPr>
            <w:rFonts w:ascii="Arial" w:eastAsia="Times New Roman" w:hAnsi="Arial" w:cs="Arial"/>
            <w:b/>
            <w:bCs/>
            <w:color w:val="266290"/>
            <w:sz w:val="24"/>
            <w:szCs w:val="24"/>
          </w:rPr>
          <w:t>..</w:t>
        </w:r>
        <w:proofErr w:type="gramEnd"/>
      </w:hyperlink>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6. Can we </w:t>
      </w:r>
      <w:hyperlink r:id="rId13" w:history="1">
        <w:proofErr w:type="gramStart"/>
        <w:r w:rsidRPr="00A74795">
          <w:rPr>
            <w:rFonts w:ascii="Times New Roman" w:eastAsia="Times New Roman" w:hAnsi="Times New Roman" w:cs="Times New Roman"/>
            <w:b/>
            <w:bCs/>
            <w:color w:val="266290"/>
            <w:sz w:val="27"/>
            <w:szCs w:val="27"/>
          </w:rPr>
          <w:t>Override</w:t>
        </w:r>
        <w:proofErr w:type="gramEnd"/>
      </w:hyperlink>
      <w:r w:rsidRPr="00A74795">
        <w:rPr>
          <w:rFonts w:ascii="Times New Roman" w:eastAsia="Times New Roman" w:hAnsi="Times New Roman" w:cs="Times New Roman"/>
          <w:b/>
          <w:bCs/>
          <w:color w:val="333333"/>
          <w:sz w:val="27"/>
          <w:szCs w:val="27"/>
        </w:rPr>
        <w:t> static methods in Java</w:t>
      </w:r>
    </w:p>
    <w:p w:rsidR="00A74795" w:rsidRPr="00A74795" w:rsidRDefault="00A74795" w:rsidP="00A74795">
      <w:pPr>
        <w:shd w:val="clear" w:color="auto" w:fill="FFFFFF"/>
        <w:spacing w:after="390" w:line="240" w:lineRule="auto"/>
        <w:rPr>
          <w:rFonts w:ascii="Arial" w:eastAsia="Times New Roman" w:hAnsi="Arial" w:cs="Arial"/>
          <w:color w:val="333333"/>
          <w:sz w:val="24"/>
          <w:szCs w:val="24"/>
        </w:rPr>
      </w:pPr>
      <w:r w:rsidRPr="00A74795">
        <w:rPr>
          <w:rFonts w:ascii="Arial" w:eastAsia="Times New Roman" w:hAnsi="Arial" w:cs="Arial"/>
          <w:b/>
          <w:bCs/>
          <w:color w:val="333333"/>
          <w:sz w:val="24"/>
          <w:szCs w:val="24"/>
        </w:rPr>
        <w:t>No</w:t>
      </w:r>
      <w:r w:rsidRPr="00A74795">
        <w:rPr>
          <w:rFonts w:ascii="Arial" w:eastAsia="Times New Roman" w:hAnsi="Arial" w:cs="Arial"/>
          <w:color w:val="333333"/>
          <w:sz w:val="24"/>
          <w:szCs w:val="24"/>
        </w:rPr>
        <w:t>, you cannot override a static method in </w:t>
      </w:r>
      <w:hyperlink r:id="rId14" w:history="1">
        <w:r w:rsidRPr="00A74795">
          <w:rPr>
            <w:rFonts w:ascii="Arial" w:eastAsia="Times New Roman" w:hAnsi="Arial" w:cs="Arial"/>
            <w:b/>
            <w:bCs/>
            <w:color w:val="266290"/>
            <w:sz w:val="24"/>
            <w:szCs w:val="24"/>
          </w:rPr>
          <w:t>Java</w:t>
        </w:r>
      </w:hyperlink>
      <w:r w:rsidRPr="00A74795">
        <w:rPr>
          <w:rFonts w:ascii="Arial" w:eastAsia="Times New Roman" w:hAnsi="Arial" w:cs="Arial"/>
          <w:color w:val="333333"/>
          <w:sz w:val="24"/>
          <w:szCs w:val="24"/>
        </w:rPr>
        <w:t> as there will not be any </w:t>
      </w:r>
      <w:hyperlink r:id="rId15" w:history="1">
        <w:r w:rsidRPr="00A74795">
          <w:rPr>
            <w:rFonts w:ascii="Arial" w:eastAsia="Times New Roman" w:hAnsi="Arial" w:cs="Arial"/>
            <w:b/>
            <w:bCs/>
            <w:color w:val="266290"/>
            <w:sz w:val="24"/>
            <w:szCs w:val="24"/>
          </w:rPr>
          <w:t>Run-time Polymorphism</w:t>
        </w:r>
      </w:hyperlink>
      <w:r w:rsidRPr="00A74795">
        <w:rPr>
          <w:rFonts w:ascii="Arial" w:eastAsia="Times New Roman" w:hAnsi="Arial" w:cs="Arial"/>
          <w:color w:val="333333"/>
          <w:sz w:val="24"/>
          <w:szCs w:val="24"/>
        </w:rPr>
        <w:t> happening. </w:t>
      </w:r>
      <w:hyperlink r:id="rId16" w:history="1">
        <w:r w:rsidRPr="00A74795">
          <w:rPr>
            <w:rFonts w:ascii="Arial" w:eastAsia="Times New Roman" w:hAnsi="Arial" w:cs="Arial"/>
            <w:b/>
            <w:bCs/>
            <w:color w:val="266290"/>
            <w:sz w:val="24"/>
            <w:szCs w:val="24"/>
          </w:rPr>
          <w:t>Read More</w:t>
        </w:r>
        <w:proofErr w:type="gramStart"/>
        <w:r w:rsidRPr="00A74795">
          <w:rPr>
            <w:rFonts w:ascii="Arial" w:eastAsia="Times New Roman" w:hAnsi="Arial" w:cs="Arial"/>
            <w:b/>
            <w:bCs/>
            <w:color w:val="266290"/>
            <w:sz w:val="24"/>
            <w:szCs w:val="24"/>
          </w:rPr>
          <w:t>..</w:t>
        </w:r>
        <w:proofErr w:type="gramEnd"/>
      </w:hyperlink>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 xml:space="preserve">7. Why </w:t>
      </w:r>
      <w:proofErr w:type="gramStart"/>
      <w:r w:rsidRPr="00A74795">
        <w:rPr>
          <w:rFonts w:ascii="Times New Roman" w:eastAsia="Times New Roman" w:hAnsi="Times New Roman" w:cs="Times New Roman"/>
          <w:b/>
          <w:bCs/>
          <w:color w:val="333333"/>
          <w:sz w:val="27"/>
          <w:szCs w:val="27"/>
        </w:rPr>
        <w:t>main(</w:t>
      </w:r>
      <w:proofErr w:type="gramEnd"/>
      <w:r w:rsidRPr="00A74795">
        <w:rPr>
          <w:rFonts w:ascii="Times New Roman" w:eastAsia="Times New Roman" w:hAnsi="Times New Roman" w:cs="Times New Roman"/>
          <w:b/>
          <w:bCs/>
          <w:color w:val="333333"/>
          <w:sz w:val="27"/>
          <w:szCs w:val="27"/>
        </w:rPr>
        <w:t>) method is declared as static ?</w:t>
      </w:r>
    </w:p>
    <w:p w:rsidR="00A74795" w:rsidRPr="00A74795" w:rsidRDefault="00A74795" w:rsidP="00A74795">
      <w:pPr>
        <w:shd w:val="clear" w:color="auto" w:fill="FFFFFF"/>
        <w:spacing w:after="390" w:line="240" w:lineRule="auto"/>
        <w:rPr>
          <w:rFonts w:ascii="Arial" w:eastAsia="Times New Roman" w:hAnsi="Arial" w:cs="Arial"/>
          <w:color w:val="333333"/>
          <w:sz w:val="24"/>
          <w:szCs w:val="24"/>
        </w:rPr>
      </w:pPr>
      <w:r w:rsidRPr="00A74795">
        <w:rPr>
          <w:rFonts w:ascii="Arial" w:eastAsia="Times New Roman" w:hAnsi="Arial" w:cs="Arial"/>
          <w:color w:val="333333"/>
          <w:sz w:val="24"/>
          <w:szCs w:val="24"/>
        </w:rPr>
        <w:t>If our </w:t>
      </w:r>
      <w:proofErr w:type="gramStart"/>
      <w:r w:rsidRPr="00A74795">
        <w:rPr>
          <w:rFonts w:ascii="Arial" w:eastAsia="Times New Roman" w:hAnsi="Arial" w:cs="Arial"/>
          <w:b/>
          <w:bCs/>
          <w:color w:val="333333"/>
          <w:sz w:val="24"/>
          <w:szCs w:val="24"/>
        </w:rPr>
        <w:t>main(</w:t>
      </w:r>
      <w:proofErr w:type="gramEnd"/>
      <w:r w:rsidRPr="00A74795">
        <w:rPr>
          <w:rFonts w:ascii="Arial" w:eastAsia="Times New Roman" w:hAnsi="Arial" w:cs="Arial"/>
          <w:b/>
          <w:bCs/>
          <w:color w:val="333333"/>
          <w:sz w:val="24"/>
          <w:szCs w:val="24"/>
        </w:rPr>
        <w:t>)</w:t>
      </w:r>
      <w:r w:rsidRPr="00A74795">
        <w:rPr>
          <w:rFonts w:ascii="Arial" w:eastAsia="Times New Roman" w:hAnsi="Arial" w:cs="Arial"/>
          <w:color w:val="333333"/>
          <w:sz w:val="24"/>
          <w:szCs w:val="24"/>
        </w:rPr>
        <w:t> method is not declared as static then the JVM has to create object first and call which causes the problem of having extra memory allocation.</w:t>
      </w:r>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 xml:space="preserve">8. What is a static </w:t>
      </w:r>
      <w:proofErr w:type="gramStart"/>
      <w:r w:rsidRPr="00A74795">
        <w:rPr>
          <w:rFonts w:ascii="Times New Roman" w:eastAsia="Times New Roman" w:hAnsi="Times New Roman" w:cs="Times New Roman"/>
          <w:b/>
          <w:bCs/>
          <w:color w:val="333333"/>
          <w:sz w:val="27"/>
          <w:szCs w:val="27"/>
        </w:rPr>
        <w:t>block ?</w:t>
      </w:r>
      <w:proofErr w:type="gramEnd"/>
    </w:p>
    <w:p w:rsidR="00A74795" w:rsidRPr="00A74795" w:rsidRDefault="00A74795" w:rsidP="00A74795">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A74795">
        <w:rPr>
          <w:rFonts w:ascii="Arial" w:eastAsia="Times New Roman" w:hAnsi="Arial" w:cs="Arial"/>
          <w:color w:val="333333"/>
          <w:sz w:val="24"/>
          <w:szCs w:val="24"/>
        </w:rPr>
        <w:t>A </w:t>
      </w:r>
      <w:r w:rsidRPr="00A74795">
        <w:rPr>
          <w:rFonts w:ascii="Arial" w:eastAsia="Times New Roman" w:hAnsi="Arial" w:cs="Arial"/>
          <w:b/>
          <w:bCs/>
          <w:color w:val="333333"/>
          <w:sz w:val="24"/>
          <w:szCs w:val="24"/>
        </w:rPr>
        <w:t xml:space="preserve">static </w:t>
      </w:r>
      <w:proofErr w:type="gramStart"/>
      <w:r w:rsidRPr="00A74795">
        <w:rPr>
          <w:rFonts w:ascii="Arial" w:eastAsia="Times New Roman" w:hAnsi="Arial" w:cs="Arial"/>
          <w:b/>
          <w:bCs/>
          <w:color w:val="333333"/>
          <w:sz w:val="24"/>
          <w:szCs w:val="24"/>
        </w:rPr>
        <w:t>block</w:t>
      </w:r>
      <w:r w:rsidRPr="00A74795">
        <w:rPr>
          <w:rFonts w:ascii="Arial" w:eastAsia="Times New Roman" w:hAnsi="Arial" w:cs="Arial"/>
          <w:color w:val="333333"/>
          <w:sz w:val="24"/>
          <w:szCs w:val="24"/>
        </w:rPr>
        <w:t>,</w:t>
      </w:r>
      <w:proofErr w:type="gramEnd"/>
      <w:r w:rsidRPr="00A74795">
        <w:rPr>
          <w:rFonts w:ascii="Arial" w:eastAsia="Times New Roman" w:hAnsi="Arial" w:cs="Arial"/>
          <w:color w:val="333333"/>
          <w:sz w:val="24"/>
          <w:szCs w:val="24"/>
        </w:rPr>
        <w:t xml:space="preserve"> is a block of code inside a Java class that will be executed when a class is first loaded in to the JVM. Mostly the static block will be used for initializing the variables.</w:t>
      </w:r>
    </w:p>
    <w:p w:rsidR="00A74795" w:rsidRPr="00A74795" w:rsidRDefault="00A74795" w:rsidP="00A74795">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A74795">
        <w:rPr>
          <w:rFonts w:ascii="Arial" w:eastAsia="Times New Roman" w:hAnsi="Arial" w:cs="Arial"/>
          <w:color w:val="333333"/>
          <w:sz w:val="24"/>
          <w:szCs w:val="24"/>
        </w:rPr>
        <w:t>Static block will be called only one while loading and it </w:t>
      </w:r>
      <w:r w:rsidRPr="00A74795">
        <w:rPr>
          <w:rFonts w:ascii="Arial" w:eastAsia="Times New Roman" w:hAnsi="Arial" w:cs="Arial"/>
          <w:b/>
          <w:bCs/>
          <w:color w:val="333333"/>
          <w:sz w:val="24"/>
          <w:szCs w:val="24"/>
        </w:rPr>
        <w:t>cannot have any return type</w:t>
      </w:r>
      <w:r w:rsidRPr="00A74795">
        <w:rPr>
          <w:rFonts w:ascii="Arial" w:eastAsia="Times New Roman" w:hAnsi="Arial" w:cs="Arial"/>
          <w:color w:val="333333"/>
          <w:sz w:val="24"/>
          <w:szCs w:val="24"/>
        </w:rPr>
        <w:t>, or any keywords (</w:t>
      </w:r>
      <w:r w:rsidRPr="00A74795">
        <w:rPr>
          <w:rFonts w:ascii="Arial" w:eastAsia="Times New Roman" w:hAnsi="Arial" w:cs="Arial"/>
          <w:b/>
          <w:bCs/>
          <w:color w:val="333333"/>
          <w:sz w:val="24"/>
          <w:szCs w:val="24"/>
        </w:rPr>
        <w:t>this</w:t>
      </w:r>
      <w:r w:rsidRPr="00A74795">
        <w:rPr>
          <w:rFonts w:ascii="Arial" w:eastAsia="Times New Roman" w:hAnsi="Arial" w:cs="Arial"/>
          <w:color w:val="333333"/>
          <w:sz w:val="24"/>
          <w:szCs w:val="24"/>
        </w:rPr>
        <w:t> or </w:t>
      </w:r>
      <w:r w:rsidRPr="00A74795">
        <w:rPr>
          <w:rFonts w:ascii="Arial" w:eastAsia="Times New Roman" w:hAnsi="Arial" w:cs="Arial"/>
          <w:b/>
          <w:bCs/>
          <w:color w:val="333333"/>
          <w:sz w:val="24"/>
          <w:szCs w:val="24"/>
        </w:rPr>
        <w:t>super</w:t>
      </w:r>
      <w:r w:rsidRPr="00A74795">
        <w:rPr>
          <w:rFonts w:ascii="Arial" w:eastAsia="Times New Roman" w:hAnsi="Arial" w:cs="Arial"/>
          <w:color w:val="333333"/>
          <w:sz w:val="24"/>
          <w:szCs w:val="24"/>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74795">
        <w:rPr>
          <w:rFonts w:ascii="Courier New" w:eastAsia="Times New Roman" w:hAnsi="Courier New" w:cs="Courier New"/>
          <w:color w:val="000088"/>
          <w:sz w:val="20"/>
          <w:szCs w:val="20"/>
        </w:rPr>
        <w:t>class</w:t>
      </w:r>
      <w:proofErr w:type="gramEnd"/>
      <w:r w:rsidRPr="00A74795">
        <w:rPr>
          <w:rFonts w:ascii="Courier New" w:eastAsia="Times New Roman" w:hAnsi="Courier New" w:cs="Courier New"/>
          <w:color w:val="000000"/>
          <w:sz w:val="20"/>
          <w:szCs w:val="20"/>
        </w:rPr>
        <w:t xml:space="preserve"> test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ab/>
      </w:r>
      <w:proofErr w:type="spellStart"/>
      <w:proofErr w:type="gramStart"/>
      <w:r w:rsidRPr="00A74795">
        <w:rPr>
          <w:rFonts w:ascii="Courier New" w:eastAsia="Times New Roman" w:hAnsi="Courier New" w:cs="Courier New"/>
          <w:color w:val="000088"/>
          <w:sz w:val="20"/>
          <w:szCs w:val="20"/>
        </w:rPr>
        <w:t>int</w:t>
      </w:r>
      <w:proofErr w:type="spellEnd"/>
      <w:proofErr w:type="gramEnd"/>
      <w:r w:rsidRPr="00A74795">
        <w:rPr>
          <w:rFonts w:ascii="Courier New" w:eastAsia="Times New Roman" w:hAnsi="Courier New" w:cs="Courier New"/>
          <w:color w:val="000000"/>
          <w:sz w:val="20"/>
          <w:szCs w:val="20"/>
        </w:rPr>
        <w:t xml:space="preserve"> </w:t>
      </w:r>
      <w:proofErr w:type="spellStart"/>
      <w:r w:rsidRPr="00A74795">
        <w:rPr>
          <w:rFonts w:ascii="Courier New" w:eastAsia="Times New Roman" w:hAnsi="Courier New" w:cs="Courier New"/>
          <w:color w:val="000000"/>
          <w:sz w:val="20"/>
          <w:szCs w:val="20"/>
        </w:rPr>
        <w:t>val</w:t>
      </w:r>
      <w:proofErr w:type="spellEnd"/>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ab/>
      </w:r>
      <w:proofErr w:type="gramStart"/>
      <w:r w:rsidRPr="00A74795">
        <w:rPr>
          <w:rFonts w:ascii="Courier New" w:eastAsia="Times New Roman" w:hAnsi="Courier New" w:cs="Courier New"/>
          <w:color w:val="000088"/>
          <w:sz w:val="20"/>
          <w:szCs w:val="20"/>
        </w:rPr>
        <w:t>static</w:t>
      </w:r>
      <w:r w:rsidRPr="00A74795">
        <w:rPr>
          <w:rFonts w:ascii="Courier New" w:eastAsia="Times New Roman" w:hAnsi="Courier New" w:cs="Courier New"/>
          <w:color w:val="666600"/>
          <w:sz w:val="20"/>
          <w:szCs w:val="20"/>
        </w:rPr>
        <w:t>{</w:t>
      </w:r>
      <w:proofErr w:type="gramEnd"/>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proofErr w:type="spellStart"/>
      <w:proofErr w:type="gramStart"/>
      <w:r w:rsidRPr="00A74795">
        <w:rPr>
          <w:rFonts w:ascii="Courier New" w:eastAsia="Times New Roman" w:hAnsi="Courier New" w:cs="Courier New"/>
          <w:color w:val="000000"/>
          <w:sz w:val="20"/>
          <w:szCs w:val="20"/>
        </w:rPr>
        <w:t>val</w:t>
      </w:r>
      <w:proofErr w:type="spellEnd"/>
      <w:proofErr w:type="gramEnd"/>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006666"/>
          <w:sz w:val="20"/>
          <w:szCs w:val="20"/>
        </w:rPr>
        <w:t>100</w:t>
      </w: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 xml:space="preserve">9.  Can we have multiple static blocks in our </w:t>
      </w:r>
      <w:proofErr w:type="gramStart"/>
      <w:r w:rsidRPr="00A74795">
        <w:rPr>
          <w:rFonts w:ascii="Times New Roman" w:eastAsia="Times New Roman" w:hAnsi="Times New Roman" w:cs="Times New Roman"/>
          <w:b/>
          <w:bCs/>
          <w:color w:val="333333"/>
          <w:sz w:val="27"/>
          <w:szCs w:val="27"/>
        </w:rPr>
        <w:t>code ?</w:t>
      </w:r>
      <w:proofErr w:type="gramEnd"/>
    </w:p>
    <w:p w:rsidR="00A74795" w:rsidRPr="00A74795" w:rsidRDefault="00A74795" w:rsidP="00A74795">
      <w:pPr>
        <w:shd w:val="clear" w:color="auto" w:fill="FFFFFF"/>
        <w:spacing w:after="390" w:line="240" w:lineRule="auto"/>
        <w:rPr>
          <w:rFonts w:ascii="Arial" w:eastAsia="Times New Roman" w:hAnsi="Arial" w:cs="Arial"/>
          <w:color w:val="333333"/>
          <w:sz w:val="24"/>
          <w:szCs w:val="24"/>
        </w:rPr>
      </w:pPr>
      <w:r w:rsidRPr="00734B74">
        <w:rPr>
          <w:rFonts w:ascii="Arial" w:eastAsia="Times New Roman" w:hAnsi="Arial" w:cs="Arial"/>
          <w:b/>
          <w:bCs/>
          <w:color w:val="333333"/>
          <w:sz w:val="24"/>
          <w:szCs w:val="24"/>
          <w:highlight w:val="yellow"/>
        </w:rPr>
        <w:t>Yes</w:t>
      </w:r>
      <w:r w:rsidRPr="00734B74">
        <w:rPr>
          <w:rFonts w:ascii="Arial" w:eastAsia="Times New Roman" w:hAnsi="Arial" w:cs="Arial"/>
          <w:color w:val="333333"/>
          <w:sz w:val="24"/>
          <w:szCs w:val="24"/>
          <w:highlight w:val="yellow"/>
        </w:rPr>
        <w:t>, we can have more than one static block in our code. It will be executed in the same order it is written.</w:t>
      </w:r>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lastRenderedPageBreak/>
        <w:t xml:space="preserve">10. What is a static </w:t>
      </w:r>
      <w:proofErr w:type="gramStart"/>
      <w:r w:rsidRPr="00A74795">
        <w:rPr>
          <w:rFonts w:ascii="Times New Roman" w:eastAsia="Times New Roman" w:hAnsi="Times New Roman" w:cs="Times New Roman"/>
          <w:b/>
          <w:bCs/>
          <w:color w:val="333333"/>
          <w:sz w:val="27"/>
          <w:szCs w:val="27"/>
        </w:rPr>
        <w:t>class ?</w:t>
      </w:r>
      <w:proofErr w:type="gramEnd"/>
    </w:p>
    <w:p w:rsidR="00A74795" w:rsidRPr="00A74795" w:rsidRDefault="00A74795" w:rsidP="00A74795">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734B74">
        <w:rPr>
          <w:rFonts w:ascii="Arial" w:eastAsia="Times New Roman" w:hAnsi="Arial" w:cs="Arial"/>
          <w:color w:val="333333"/>
          <w:sz w:val="24"/>
          <w:szCs w:val="24"/>
          <w:highlight w:val="yellow"/>
        </w:rPr>
        <w:t>In Java only </w:t>
      </w:r>
      <w:r w:rsidRPr="00734B74">
        <w:rPr>
          <w:rFonts w:ascii="Arial" w:eastAsia="Times New Roman" w:hAnsi="Arial" w:cs="Arial"/>
          <w:b/>
          <w:bCs/>
          <w:color w:val="333333"/>
          <w:sz w:val="24"/>
          <w:szCs w:val="24"/>
          <w:highlight w:val="yellow"/>
        </w:rPr>
        <w:t>nested classes</w:t>
      </w:r>
      <w:r w:rsidRPr="00734B74">
        <w:rPr>
          <w:rFonts w:ascii="Arial" w:eastAsia="Times New Roman" w:hAnsi="Arial" w:cs="Arial"/>
          <w:color w:val="333333"/>
          <w:sz w:val="24"/>
          <w:szCs w:val="24"/>
          <w:highlight w:val="yellow"/>
        </w:rPr>
        <w:t> are allowed to be declared as </w:t>
      </w:r>
      <w:r w:rsidRPr="00734B74">
        <w:rPr>
          <w:rFonts w:ascii="Arial" w:eastAsia="Times New Roman" w:hAnsi="Arial" w:cs="Arial"/>
          <w:b/>
          <w:bCs/>
          <w:color w:val="333333"/>
          <w:sz w:val="24"/>
          <w:szCs w:val="24"/>
          <w:highlight w:val="yellow"/>
        </w:rPr>
        <w:t>static</w:t>
      </w:r>
      <w:r w:rsidRPr="00734B74">
        <w:rPr>
          <w:rFonts w:ascii="Arial" w:eastAsia="Times New Roman" w:hAnsi="Arial" w:cs="Arial"/>
          <w:color w:val="333333"/>
          <w:sz w:val="24"/>
          <w:szCs w:val="24"/>
          <w:highlight w:val="yellow"/>
        </w:rPr>
        <w:t>,</w:t>
      </w:r>
      <w:r w:rsidRPr="00A74795">
        <w:rPr>
          <w:rFonts w:ascii="Arial" w:eastAsia="Times New Roman" w:hAnsi="Arial" w:cs="Arial"/>
          <w:color w:val="333333"/>
          <w:sz w:val="24"/>
          <w:szCs w:val="24"/>
        </w:rPr>
        <w:t xml:space="preserve"> a </w:t>
      </w:r>
      <w:r w:rsidRPr="00A74795">
        <w:rPr>
          <w:rFonts w:ascii="Arial" w:eastAsia="Times New Roman" w:hAnsi="Arial" w:cs="Arial"/>
          <w:b/>
          <w:bCs/>
          <w:color w:val="333333"/>
          <w:sz w:val="24"/>
          <w:szCs w:val="24"/>
        </w:rPr>
        <w:t>top level</w:t>
      </w:r>
      <w:r w:rsidRPr="00A74795">
        <w:rPr>
          <w:rFonts w:ascii="Arial" w:eastAsia="Times New Roman" w:hAnsi="Arial" w:cs="Arial"/>
          <w:color w:val="333333"/>
          <w:sz w:val="24"/>
          <w:szCs w:val="24"/>
        </w:rPr>
        <w:t> class cannot be declared as static.</w:t>
      </w:r>
    </w:p>
    <w:p w:rsidR="00A74795" w:rsidRPr="00A74795" w:rsidRDefault="00A74795" w:rsidP="00A74795">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4"/>
          <w:szCs w:val="24"/>
        </w:rPr>
      </w:pPr>
      <w:r w:rsidRPr="00A74795">
        <w:rPr>
          <w:rFonts w:ascii="Arial" w:eastAsia="Times New Roman" w:hAnsi="Arial" w:cs="Arial"/>
          <w:color w:val="333333"/>
          <w:sz w:val="24"/>
          <w:szCs w:val="24"/>
        </w:rPr>
        <w:t>Even though </w:t>
      </w:r>
      <w:r w:rsidRPr="00A74795">
        <w:rPr>
          <w:rFonts w:ascii="Arial" w:eastAsia="Times New Roman" w:hAnsi="Arial" w:cs="Arial"/>
          <w:b/>
          <w:bCs/>
          <w:color w:val="333333"/>
          <w:sz w:val="24"/>
          <w:szCs w:val="24"/>
        </w:rPr>
        <w:t>static classes</w:t>
      </w:r>
      <w:r w:rsidRPr="00A74795">
        <w:rPr>
          <w:rFonts w:ascii="Arial" w:eastAsia="Times New Roman" w:hAnsi="Arial" w:cs="Arial"/>
          <w:color w:val="333333"/>
          <w:sz w:val="24"/>
          <w:szCs w:val="24"/>
        </w:rPr>
        <w:t> are </w:t>
      </w:r>
      <w:r w:rsidRPr="00A74795">
        <w:rPr>
          <w:rFonts w:ascii="Arial" w:eastAsia="Times New Roman" w:hAnsi="Arial" w:cs="Arial"/>
          <w:b/>
          <w:bCs/>
          <w:color w:val="333333"/>
          <w:sz w:val="24"/>
          <w:szCs w:val="24"/>
        </w:rPr>
        <w:t>nested</w:t>
      </w:r>
      <w:r w:rsidRPr="00A74795">
        <w:rPr>
          <w:rFonts w:ascii="Arial" w:eastAsia="Times New Roman" w:hAnsi="Arial" w:cs="Arial"/>
          <w:color w:val="333333"/>
          <w:sz w:val="24"/>
          <w:szCs w:val="24"/>
        </w:rPr>
        <w:t> inside a class, they </w:t>
      </w:r>
      <w:proofErr w:type="gramStart"/>
      <w:r w:rsidRPr="00A74795">
        <w:rPr>
          <w:rFonts w:ascii="Arial" w:eastAsia="Times New Roman" w:hAnsi="Arial" w:cs="Arial"/>
          <w:b/>
          <w:bCs/>
          <w:color w:val="333333"/>
          <w:sz w:val="24"/>
          <w:szCs w:val="24"/>
        </w:rPr>
        <w:t>doesn’t</w:t>
      </w:r>
      <w:proofErr w:type="gramEnd"/>
      <w:r w:rsidRPr="00A74795">
        <w:rPr>
          <w:rFonts w:ascii="Arial" w:eastAsia="Times New Roman" w:hAnsi="Arial" w:cs="Arial"/>
          <w:b/>
          <w:bCs/>
          <w:color w:val="333333"/>
          <w:sz w:val="24"/>
          <w:szCs w:val="24"/>
        </w:rPr>
        <w:t xml:space="preserve"> need the reference</w:t>
      </w:r>
      <w:r w:rsidRPr="00A74795">
        <w:rPr>
          <w:rFonts w:ascii="Arial" w:eastAsia="Times New Roman" w:hAnsi="Arial" w:cs="Arial"/>
          <w:color w:val="333333"/>
          <w:sz w:val="24"/>
          <w:szCs w:val="24"/>
        </w:rPr>
        <w:t> of the outer class they act like outer class only. </w:t>
      </w:r>
      <w:hyperlink r:id="rId17" w:history="1">
        <w:r w:rsidRPr="00A74795">
          <w:rPr>
            <w:rFonts w:ascii="Arial" w:eastAsia="Times New Roman" w:hAnsi="Arial" w:cs="Arial"/>
            <w:b/>
            <w:bCs/>
            <w:color w:val="266290"/>
            <w:sz w:val="24"/>
            <w:szCs w:val="24"/>
          </w:rPr>
          <w:t>Read More</w:t>
        </w:r>
        <w:proofErr w:type="gramStart"/>
        <w:r w:rsidRPr="00A74795">
          <w:rPr>
            <w:rFonts w:ascii="Arial" w:eastAsia="Times New Roman" w:hAnsi="Arial" w:cs="Arial"/>
            <w:b/>
            <w:bCs/>
            <w:color w:val="266290"/>
            <w:sz w:val="24"/>
            <w:szCs w:val="24"/>
          </w:rPr>
          <w:t>..</w:t>
        </w:r>
        <w:proofErr w:type="gramEnd"/>
      </w:hyperlink>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11. Can constructors be static in Java?</w:t>
      </w:r>
    </w:p>
    <w:p w:rsidR="00A74795" w:rsidRPr="00A74795" w:rsidRDefault="00A74795" w:rsidP="00A74795">
      <w:pPr>
        <w:shd w:val="clear" w:color="auto" w:fill="FFFFFF"/>
        <w:spacing w:after="390" w:line="240" w:lineRule="auto"/>
        <w:rPr>
          <w:rFonts w:ascii="Arial" w:eastAsia="Times New Roman" w:hAnsi="Arial" w:cs="Arial"/>
          <w:color w:val="333333"/>
          <w:sz w:val="24"/>
          <w:szCs w:val="24"/>
        </w:rPr>
      </w:pPr>
      <w:r w:rsidRPr="00A74795">
        <w:rPr>
          <w:rFonts w:ascii="Arial" w:eastAsia="Times New Roman" w:hAnsi="Arial" w:cs="Arial"/>
          <w:color w:val="333333"/>
          <w:sz w:val="24"/>
          <w:szCs w:val="24"/>
        </w:rPr>
        <w:t>In general a static method means that “The Method belong to class and not to any particular object” but a constructor is always invoked with respect to an object, so it makes no sense for a constructor to be </w:t>
      </w:r>
      <w:r w:rsidRPr="00A74795">
        <w:rPr>
          <w:rFonts w:ascii="Arial" w:eastAsia="Times New Roman" w:hAnsi="Arial" w:cs="Arial"/>
          <w:b/>
          <w:bCs/>
          <w:color w:val="333333"/>
          <w:sz w:val="24"/>
          <w:szCs w:val="24"/>
        </w:rPr>
        <w:t>static</w:t>
      </w:r>
      <w:r w:rsidRPr="00A74795">
        <w:rPr>
          <w:rFonts w:ascii="Arial" w:eastAsia="Times New Roman" w:hAnsi="Arial" w:cs="Arial"/>
          <w:color w:val="333333"/>
          <w:sz w:val="24"/>
          <w:szCs w:val="24"/>
        </w:rPr>
        <w:t>.</w:t>
      </w:r>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12. Why </w:t>
      </w:r>
      <w:hyperlink r:id="rId18" w:history="1">
        <w:r w:rsidRPr="00A74795">
          <w:rPr>
            <w:rFonts w:ascii="Times New Roman" w:eastAsia="Times New Roman" w:hAnsi="Times New Roman" w:cs="Times New Roman"/>
            <w:b/>
            <w:bCs/>
            <w:color w:val="266290"/>
            <w:sz w:val="27"/>
            <w:szCs w:val="27"/>
          </w:rPr>
          <w:t>abstract method</w:t>
        </w:r>
      </w:hyperlink>
      <w:r w:rsidRPr="00A74795">
        <w:rPr>
          <w:rFonts w:ascii="Times New Roman" w:eastAsia="Times New Roman" w:hAnsi="Times New Roman" w:cs="Times New Roman"/>
          <w:b/>
          <w:bCs/>
          <w:color w:val="333333"/>
          <w:sz w:val="27"/>
          <w:szCs w:val="27"/>
        </w:rPr>
        <w:t> cannot be static in Java?</w:t>
      </w:r>
    </w:p>
    <w:p w:rsidR="00A74795" w:rsidRPr="00A74795" w:rsidRDefault="00A74795" w:rsidP="00A74795">
      <w:pPr>
        <w:shd w:val="clear" w:color="auto" w:fill="FFFFFF"/>
        <w:spacing w:after="390" w:line="240" w:lineRule="auto"/>
        <w:rPr>
          <w:rFonts w:ascii="Arial" w:eastAsia="Times New Roman" w:hAnsi="Arial" w:cs="Arial"/>
          <w:color w:val="333333"/>
          <w:sz w:val="24"/>
          <w:szCs w:val="24"/>
        </w:rPr>
      </w:pPr>
      <w:r w:rsidRPr="00A74795">
        <w:rPr>
          <w:rFonts w:ascii="Arial" w:eastAsia="Times New Roman" w:hAnsi="Arial" w:cs="Arial"/>
          <w:color w:val="333333"/>
          <w:sz w:val="24"/>
          <w:szCs w:val="24"/>
        </w:rPr>
        <w:t xml:space="preserve">Suppose when you have a concrete method in </w:t>
      </w:r>
      <w:proofErr w:type="gramStart"/>
      <w:r w:rsidRPr="00A74795">
        <w:rPr>
          <w:rFonts w:ascii="Arial" w:eastAsia="Times New Roman" w:hAnsi="Arial" w:cs="Arial"/>
          <w:color w:val="333333"/>
          <w:sz w:val="24"/>
          <w:szCs w:val="24"/>
        </w:rPr>
        <w:t>a</w:t>
      </w:r>
      <w:proofErr w:type="gramEnd"/>
      <w:r w:rsidRPr="00A74795">
        <w:rPr>
          <w:rFonts w:ascii="Arial" w:eastAsia="Times New Roman" w:hAnsi="Arial" w:cs="Arial"/>
          <w:color w:val="333333"/>
          <w:sz w:val="24"/>
          <w:szCs w:val="24"/>
        </w:rPr>
        <w:t xml:space="preserve"> abstract class then that method can be static. Suppose we have a class like below</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74795">
        <w:rPr>
          <w:rFonts w:ascii="Courier New" w:eastAsia="Times New Roman" w:hAnsi="Courier New" w:cs="Courier New"/>
          <w:color w:val="000088"/>
          <w:sz w:val="20"/>
          <w:szCs w:val="20"/>
        </w:rPr>
        <w:t>public</w:t>
      </w:r>
      <w:proofErr w:type="gramEnd"/>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000088"/>
          <w:sz w:val="20"/>
          <w:szCs w:val="20"/>
        </w:rPr>
        <w:t>class</w:t>
      </w:r>
      <w:r w:rsidRPr="00A74795">
        <w:rPr>
          <w:rFonts w:ascii="Courier New" w:eastAsia="Times New Roman" w:hAnsi="Courier New" w:cs="Courier New"/>
          <w:color w:val="000000"/>
          <w:sz w:val="20"/>
          <w:szCs w:val="20"/>
        </w:rPr>
        <w:t xml:space="preserve"> </w:t>
      </w:r>
      <w:proofErr w:type="spellStart"/>
      <w:r w:rsidRPr="00A74795">
        <w:rPr>
          <w:rFonts w:ascii="Courier New" w:eastAsia="Times New Roman" w:hAnsi="Courier New" w:cs="Courier New"/>
          <w:color w:val="660066"/>
          <w:sz w:val="20"/>
          <w:szCs w:val="20"/>
        </w:rPr>
        <w:t>AbstractTest</w:t>
      </w:r>
      <w:proofErr w:type="spellEnd"/>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proofErr w:type="gramStart"/>
      <w:r w:rsidRPr="00A74795">
        <w:rPr>
          <w:rFonts w:ascii="Courier New" w:eastAsia="Times New Roman" w:hAnsi="Courier New" w:cs="Courier New"/>
          <w:color w:val="000088"/>
          <w:sz w:val="20"/>
          <w:szCs w:val="20"/>
        </w:rPr>
        <w:t>static</w:t>
      </w:r>
      <w:proofErr w:type="gramEnd"/>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000088"/>
          <w:sz w:val="20"/>
          <w:szCs w:val="20"/>
        </w:rPr>
        <w:t>void</w:t>
      </w:r>
      <w:r w:rsidRPr="00A74795">
        <w:rPr>
          <w:rFonts w:ascii="Courier New" w:eastAsia="Times New Roman" w:hAnsi="Courier New" w:cs="Courier New"/>
          <w:color w:val="000000"/>
          <w:sz w:val="20"/>
          <w:szCs w:val="20"/>
        </w:rPr>
        <w:t xml:space="preserve"> </w:t>
      </w:r>
      <w:proofErr w:type="spellStart"/>
      <w:r w:rsidRPr="00A74795">
        <w:rPr>
          <w:rFonts w:ascii="Courier New" w:eastAsia="Times New Roman" w:hAnsi="Courier New" w:cs="Courier New"/>
          <w:color w:val="000000"/>
          <w:sz w:val="20"/>
          <w:szCs w:val="20"/>
        </w:rPr>
        <w:t>disp</w:t>
      </w:r>
      <w:proofErr w:type="spellEnd"/>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proofErr w:type="spellStart"/>
      <w:proofErr w:type="gramStart"/>
      <w:r w:rsidRPr="00A74795">
        <w:rPr>
          <w:rFonts w:ascii="Courier New" w:eastAsia="Times New Roman" w:hAnsi="Courier New" w:cs="Courier New"/>
          <w:color w:val="660066"/>
          <w:sz w:val="20"/>
          <w:szCs w:val="20"/>
        </w:rPr>
        <w:t>System</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88"/>
          <w:sz w:val="20"/>
          <w:szCs w:val="20"/>
        </w:rPr>
        <w:t>out</w:t>
      </w:r>
      <w:r w:rsidRPr="00A74795">
        <w:rPr>
          <w:rFonts w:ascii="Courier New" w:eastAsia="Times New Roman" w:hAnsi="Courier New" w:cs="Courier New"/>
          <w:color w:val="666600"/>
          <w:sz w:val="20"/>
          <w:szCs w:val="20"/>
        </w:rPr>
        <w:t>.</w:t>
      </w:r>
      <w:r w:rsidRPr="00A74795">
        <w:rPr>
          <w:rFonts w:ascii="Courier New" w:eastAsia="Times New Roman" w:hAnsi="Courier New" w:cs="Courier New"/>
          <w:color w:val="000000"/>
          <w:sz w:val="20"/>
          <w:szCs w:val="20"/>
        </w:rPr>
        <w:t>println</w:t>
      </w:r>
      <w:proofErr w:type="spellEnd"/>
      <w:r w:rsidRPr="00A74795">
        <w:rPr>
          <w:rFonts w:ascii="Courier New" w:eastAsia="Times New Roman" w:hAnsi="Courier New" w:cs="Courier New"/>
          <w:color w:val="666600"/>
          <w:sz w:val="20"/>
          <w:szCs w:val="20"/>
        </w:rPr>
        <w:t>(</w:t>
      </w:r>
      <w:proofErr w:type="gramEnd"/>
      <w:r w:rsidRPr="00A74795">
        <w:rPr>
          <w:rFonts w:ascii="Courier New" w:eastAsia="Times New Roman" w:hAnsi="Courier New" w:cs="Courier New"/>
          <w:color w:val="008800"/>
          <w:sz w:val="20"/>
          <w:szCs w:val="20"/>
        </w:rPr>
        <w:t>"</w:t>
      </w:r>
      <w:proofErr w:type="spellStart"/>
      <w:r w:rsidRPr="00A74795">
        <w:rPr>
          <w:rFonts w:ascii="Courier New" w:eastAsia="Times New Roman" w:hAnsi="Courier New" w:cs="Courier New"/>
          <w:color w:val="008800"/>
          <w:sz w:val="20"/>
          <w:szCs w:val="20"/>
        </w:rPr>
        <w:t>disp</w:t>
      </w:r>
      <w:proofErr w:type="spellEnd"/>
      <w:r w:rsidRPr="00A74795">
        <w:rPr>
          <w:rFonts w:ascii="Courier New" w:eastAsia="Times New Roman" w:hAnsi="Courier New" w:cs="Courier New"/>
          <w:color w:val="008800"/>
          <w:sz w:val="20"/>
          <w:szCs w:val="20"/>
        </w:rPr>
        <w:t xml:space="preserve"> of static method"</w:t>
      </w: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4795">
        <w:rPr>
          <w:rFonts w:ascii="Courier New" w:eastAsia="Times New Roman" w:hAnsi="Courier New" w:cs="Courier New"/>
          <w:color w:val="000000"/>
          <w:sz w:val="20"/>
          <w:szCs w:val="20"/>
        </w:rPr>
        <w:t xml:space="preserve">    </w:t>
      </w: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A74795">
        <w:rPr>
          <w:rFonts w:ascii="Courier New" w:eastAsia="Times New Roman" w:hAnsi="Courier New" w:cs="Courier New"/>
          <w:color w:val="666600"/>
          <w:sz w:val="20"/>
          <w:szCs w:val="20"/>
        </w:rPr>
        <w:t>}</w:t>
      </w:r>
    </w:p>
    <w:p w:rsidR="00A74795" w:rsidRPr="00A74795" w:rsidRDefault="00A74795" w:rsidP="00A74795">
      <w:pPr>
        <w:shd w:val="clear" w:color="auto" w:fill="FFFFFF"/>
        <w:spacing w:after="390" w:line="240" w:lineRule="auto"/>
        <w:rPr>
          <w:rFonts w:ascii="Arial" w:eastAsia="Times New Roman" w:hAnsi="Arial" w:cs="Arial"/>
          <w:color w:val="333333"/>
          <w:sz w:val="24"/>
          <w:szCs w:val="24"/>
        </w:rPr>
      </w:pPr>
      <w:r w:rsidRPr="00A74795">
        <w:rPr>
          <w:rFonts w:ascii="Arial" w:eastAsia="Times New Roman" w:hAnsi="Arial" w:cs="Arial"/>
          <w:color w:val="333333"/>
          <w:sz w:val="24"/>
          <w:szCs w:val="24"/>
        </w:rPr>
        <w:t>Then the </w:t>
      </w:r>
      <w:proofErr w:type="spellStart"/>
      <w:proofErr w:type="gramStart"/>
      <w:r w:rsidRPr="00A74795">
        <w:rPr>
          <w:rFonts w:ascii="Arial" w:eastAsia="Times New Roman" w:hAnsi="Arial" w:cs="Arial"/>
          <w:b/>
          <w:bCs/>
          <w:color w:val="333333"/>
          <w:sz w:val="24"/>
          <w:szCs w:val="24"/>
        </w:rPr>
        <w:t>disp</w:t>
      </w:r>
      <w:proofErr w:type="spellEnd"/>
      <w:r w:rsidRPr="00A74795">
        <w:rPr>
          <w:rFonts w:ascii="Arial" w:eastAsia="Times New Roman" w:hAnsi="Arial" w:cs="Arial"/>
          <w:b/>
          <w:bCs/>
          <w:color w:val="333333"/>
          <w:sz w:val="24"/>
          <w:szCs w:val="24"/>
        </w:rPr>
        <w:t>(</w:t>
      </w:r>
      <w:proofErr w:type="gramEnd"/>
      <w:r w:rsidRPr="00A74795">
        <w:rPr>
          <w:rFonts w:ascii="Arial" w:eastAsia="Times New Roman" w:hAnsi="Arial" w:cs="Arial"/>
          <w:b/>
          <w:bCs/>
          <w:color w:val="333333"/>
          <w:sz w:val="24"/>
          <w:szCs w:val="24"/>
        </w:rPr>
        <w:t>)</w:t>
      </w:r>
      <w:r w:rsidRPr="00A74795">
        <w:rPr>
          <w:rFonts w:ascii="Arial" w:eastAsia="Times New Roman" w:hAnsi="Arial" w:cs="Arial"/>
          <w:color w:val="333333"/>
          <w:sz w:val="24"/>
          <w:szCs w:val="24"/>
        </w:rPr>
        <w:t> can be access by </w:t>
      </w:r>
      <w:r w:rsidRPr="00A74795">
        <w:rPr>
          <w:rFonts w:ascii="Arial" w:eastAsia="Times New Roman" w:hAnsi="Arial" w:cs="Arial"/>
          <w:b/>
          <w:bCs/>
          <w:i/>
          <w:iCs/>
          <w:color w:val="333333"/>
          <w:sz w:val="24"/>
          <w:szCs w:val="24"/>
        </w:rPr>
        <w:t>“</w:t>
      </w:r>
      <w:proofErr w:type="spellStart"/>
      <w:r w:rsidRPr="00A74795">
        <w:rPr>
          <w:rFonts w:ascii="Arial" w:eastAsia="Times New Roman" w:hAnsi="Arial" w:cs="Arial"/>
          <w:b/>
          <w:bCs/>
          <w:i/>
          <w:iCs/>
          <w:color w:val="333333"/>
          <w:sz w:val="24"/>
          <w:szCs w:val="24"/>
        </w:rPr>
        <w:t>AbstractTest.disp</w:t>
      </w:r>
      <w:proofErr w:type="spellEnd"/>
      <w:r w:rsidRPr="00A74795">
        <w:rPr>
          <w:rFonts w:ascii="Arial" w:eastAsia="Times New Roman" w:hAnsi="Arial" w:cs="Arial"/>
          <w:b/>
          <w:bCs/>
          <w:i/>
          <w:iCs/>
          <w:color w:val="333333"/>
          <w:sz w:val="24"/>
          <w:szCs w:val="24"/>
        </w:rPr>
        <w:t>()”</w:t>
      </w:r>
      <w:r w:rsidRPr="00A74795">
        <w:rPr>
          <w:rFonts w:ascii="Arial" w:eastAsia="Times New Roman" w:hAnsi="Arial" w:cs="Arial"/>
          <w:color w:val="333333"/>
          <w:sz w:val="24"/>
          <w:szCs w:val="24"/>
        </w:rPr>
        <w:br/>
        <w:t>However, for the same reason cannot be applied when you declare a </w:t>
      </w:r>
      <w:r w:rsidRPr="00A74795">
        <w:rPr>
          <w:rFonts w:ascii="Arial" w:eastAsia="Times New Roman" w:hAnsi="Arial" w:cs="Arial"/>
          <w:b/>
          <w:bCs/>
          <w:color w:val="333333"/>
          <w:sz w:val="24"/>
          <w:szCs w:val="24"/>
        </w:rPr>
        <w:t>static</w:t>
      </w:r>
      <w:r w:rsidRPr="00A74795">
        <w:rPr>
          <w:rFonts w:ascii="Arial" w:eastAsia="Times New Roman" w:hAnsi="Arial" w:cs="Arial"/>
          <w:color w:val="333333"/>
          <w:sz w:val="24"/>
          <w:szCs w:val="24"/>
        </w:rPr>
        <w:t> </w:t>
      </w:r>
      <w:r w:rsidRPr="00A74795">
        <w:rPr>
          <w:rFonts w:ascii="Arial" w:eastAsia="Times New Roman" w:hAnsi="Arial" w:cs="Arial"/>
          <w:b/>
          <w:bCs/>
          <w:color w:val="333333"/>
          <w:sz w:val="24"/>
          <w:szCs w:val="24"/>
        </w:rPr>
        <w:t>method</w:t>
      </w:r>
      <w:r w:rsidRPr="00A74795">
        <w:rPr>
          <w:rFonts w:ascii="Arial" w:eastAsia="Times New Roman" w:hAnsi="Arial" w:cs="Arial"/>
          <w:color w:val="333333"/>
          <w:sz w:val="24"/>
          <w:szCs w:val="24"/>
        </w:rPr>
        <w:t> to be </w:t>
      </w:r>
      <w:r w:rsidRPr="00A74795">
        <w:rPr>
          <w:rFonts w:ascii="Arial" w:eastAsia="Times New Roman" w:hAnsi="Arial" w:cs="Arial"/>
          <w:b/>
          <w:bCs/>
          <w:color w:val="333333"/>
          <w:sz w:val="24"/>
          <w:szCs w:val="24"/>
        </w:rPr>
        <w:t>abstract</w:t>
      </w:r>
      <w:r w:rsidRPr="00A74795">
        <w:rPr>
          <w:rFonts w:ascii="Arial" w:eastAsia="Times New Roman" w:hAnsi="Arial" w:cs="Arial"/>
          <w:color w:val="333333"/>
          <w:sz w:val="24"/>
          <w:szCs w:val="24"/>
        </w:rPr>
        <w:t>. Since static method can be called directly, making it abstract would make it possible to call an </w:t>
      </w:r>
      <w:r w:rsidRPr="00A74795">
        <w:rPr>
          <w:rFonts w:ascii="Arial" w:eastAsia="Times New Roman" w:hAnsi="Arial" w:cs="Arial"/>
          <w:b/>
          <w:bCs/>
          <w:color w:val="333333"/>
          <w:sz w:val="24"/>
          <w:szCs w:val="24"/>
        </w:rPr>
        <w:t>undefined method</w:t>
      </w:r>
      <w:r w:rsidRPr="00A74795">
        <w:rPr>
          <w:rFonts w:ascii="Arial" w:eastAsia="Times New Roman" w:hAnsi="Arial" w:cs="Arial"/>
          <w:color w:val="333333"/>
          <w:sz w:val="24"/>
          <w:szCs w:val="24"/>
        </w:rPr>
        <w:t> which is of no use, hence it is not allowed.</w:t>
      </w:r>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13. Can </w:t>
      </w:r>
      <w:hyperlink r:id="rId19" w:history="1">
        <w:r w:rsidRPr="00A74795">
          <w:rPr>
            <w:rFonts w:ascii="Times New Roman" w:eastAsia="Times New Roman" w:hAnsi="Times New Roman" w:cs="Times New Roman"/>
            <w:b/>
            <w:bCs/>
            <w:color w:val="266290"/>
            <w:sz w:val="27"/>
            <w:szCs w:val="27"/>
          </w:rPr>
          <w:t>Interface in Java</w:t>
        </w:r>
      </w:hyperlink>
      <w:r w:rsidRPr="00A74795">
        <w:rPr>
          <w:rFonts w:ascii="Times New Roman" w:eastAsia="Times New Roman" w:hAnsi="Times New Roman" w:cs="Times New Roman"/>
          <w:b/>
          <w:bCs/>
          <w:color w:val="333333"/>
          <w:sz w:val="27"/>
          <w:szCs w:val="27"/>
        </w:rPr>
        <w:t> have static methods in it?</w:t>
      </w:r>
    </w:p>
    <w:p w:rsidR="00A74795" w:rsidRPr="00A74795" w:rsidRDefault="00A74795" w:rsidP="00A74795">
      <w:pPr>
        <w:shd w:val="clear" w:color="auto" w:fill="FFFFFF"/>
        <w:spacing w:after="390" w:line="240" w:lineRule="auto"/>
        <w:rPr>
          <w:rFonts w:ascii="Arial" w:eastAsia="Times New Roman" w:hAnsi="Arial" w:cs="Arial"/>
          <w:color w:val="333333"/>
          <w:sz w:val="24"/>
          <w:szCs w:val="24"/>
        </w:rPr>
      </w:pPr>
      <w:r w:rsidRPr="00A74795">
        <w:rPr>
          <w:rFonts w:ascii="Arial" w:eastAsia="Times New Roman" w:hAnsi="Arial" w:cs="Arial"/>
          <w:b/>
          <w:bCs/>
          <w:color w:val="333333"/>
          <w:sz w:val="24"/>
          <w:szCs w:val="24"/>
        </w:rPr>
        <w:t>No,</w:t>
      </w:r>
      <w:r w:rsidRPr="00A74795">
        <w:rPr>
          <w:rFonts w:ascii="Arial" w:eastAsia="Times New Roman" w:hAnsi="Arial" w:cs="Arial"/>
          <w:color w:val="333333"/>
          <w:sz w:val="24"/>
          <w:szCs w:val="24"/>
        </w:rPr>
        <w:t> Interface cannot have static methods in it because all methods are </w:t>
      </w:r>
      <w:hyperlink r:id="rId20" w:anchor="jls-9.4" w:history="1">
        <w:r w:rsidRPr="00A74795">
          <w:rPr>
            <w:rFonts w:ascii="Arial" w:eastAsia="Times New Roman" w:hAnsi="Arial" w:cs="Arial"/>
            <w:b/>
            <w:bCs/>
            <w:color w:val="266290"/>
            <w:sz w:val="24"/>
            <w:szCs w:val="24"/>
          </w:rPr>
          <w:t>implicitly abstract</w:t>
        </w:r>
      </w:hyperlink>
      <w:r w:rsidRPr="00A74795">
        <w:rPr>
          <w:rFonts w:ascii="Arial" w:eastAsia="Times New Roman" w:hAnsi="Arial" w:cs="Arial"/>
          <w:color w:val="333333"/>
          <w:sz w:val="24"/>
          <w:szCs w:val="24"/>
        </w:rPr>
        <w:t>. This is why an interface cannot have a static method.</w:t>
      </w:r>
    </w:p>
    <w:p w:rsidR="00A74795" w:rsidRPr="00A74795" w:rsidRDefault="00A74795" w:rsidP="00A74795">
      <w:pPr>
        <w:shd w:val="clear" w:color="auto" w:fill="FFFFFF"/>
        <w:spacing w:after="240" w:line="240" w:lineRule="auto"/>
        <w:outlineLvl w:val="2"/>
        <w:rPr>
          <w:rFonts w:ascii="Times New Roman" w:eastAsia="Times New Roman" w:hAnsi="Times New Roman" w:cs="Times New Roman"/>
          <w:b/>
          <w:bCs/>
          <w:color w:val="333333"/>
          <w:sz w:val="27"/>
          <w:szCs w:val="27"/>
        </w:rPr>
      </w:pPr>
      <w:r w:rsidRPr="00A74795">
        <w:rPr>
          <w:rFonts w:ascii="Times New Roman" w:eastAsia="Times New Roman" w:hAnsi="Times New Roman" w:cs="Times New Roman"/>
          <w:b/>
          <w:bCs/>
          <w:color w:val="333333"/>
          <w:sz w:val="27"/>
          <w:szCs w:val="27"/>
        </w:rPr>
        <w:t>14. Can abstract class have static variable in it?</w:t>
      </w:r>
    </w:p>
    <w:p w:rsidR="00A74795" w:rsidRPr="00A74795" w:rsidRDefault="00A74795" w:rsidP="00A74795">
      <w:pPr>
        <w:shd w:val="clear" w:color="auto" w:fill="FFFFFF"/>
        <w:spacing w:after="390" w:line="240" w:lineRule="auto"/>
        <w:rPr>
          <w:rFonts w:ascii="Arial" w:eastAsia="Times New Roman" w:hAnsi="Arial" w:cs="Arial"/>
          <w:color w:val="333333"/>
          <w:sz w:val="24"/>
          <w:szCs w:val="24"/>
        </w:rPr>
      </w:pPr>
      <w:r w:rsidRPr="00A74795">
        <w:rPr>
          <w:rFonts w:ascii="Arial" w:eastAsia="Times New Roman" w:hAnsi="Arial" w:cs="Arial"/>
          <w:b/>
          <w:bCs/>
          <w:color w:val="333333"/>
          <w:sz w:val="24"/>
          <w:szCs w:val="24"/>
        </w:rPr>
        <w:t>Yes,</w:t>
      </w:r>
      <w:r w:rsidRPr="00A74795">
        <w:rPr>
          <w:rFonts w:ascii="Arial" w:eastAsia="Times New Roman" w:hAnsi="Arial" w:cs="Arial"/>
          <w:color w:val="333333"/>
          <w:sz w:val="24"/>
          <w:szCs w:val="24"/>
        </w:rPr>
        <w:t> an abstract class can have static variables in it.</w:t>
      </w:r>
    </w:p>
    <w:p w:rsidR="00A74795" w:rsidRDefault="00A74795" w:rsidP="00A74795">
      <w:pPr>
        <w:spacing w:after="360" w:line="240" w:lineRule="auto"/>
        <w:rPr>
          <w:rFonts w:ascii="Times New Roman" w:eastAsia="Times New Roman" w:hAnsi="Times New Roman" w:cs="Times New Roman"/>
          <w:sz w:val="24"/>
          <w:szCs w:val="24"/>
        </w:rPr>
      </w:pPr>
      <w:r w:rsidRPr="00A74795">
        <w:rPr>
          <w:rFonts w:ascii="Times New Roman" w:eastAsia="Times New Roman" w:hAnsi="Times New Roman" w:cs="Times New Roman"/>
          <w:sz w:val="24"/>
          <w:szCs w:val="24"/>
        </w:rPr>
        <w:t>Filed Under: </w:t>
      </w:r>
      <w:hyperlink r:id="rId21" w:history="1">
        <w:r w:rsidRPr="00A74795">
          <w:rPr>
            <w:rFonts w:ascii="Times New Roman" w:eastAsia="Times New Roman" w:hAnsi="Times New Roman" w:cs="Times New Roman"/>
            <w:b/>
            <w:bCs/>
            <w:color w:val="222222"/>
            <w:sz w:val="24"/>
            <w:szCs w:val="24"/>
          </w:rPr>
          <w:t>Core Java</w:t>
        </w:r>
      </w:hyperlink>
      <w:r w:rsidRPr="00A74795">
        <w:rPr>
          <w:rFonts w:ascii="Times New Roman" w:eastAsia="Times New Roman" w:hAnsi="Times New Roman" w:cs="Times New Roman"/>
          <w:sz w:val="24"/>
          <w:szCs w:val="24"/>
        </w:rPr>
        <w:t>, </w:t>
      </w:r>
      <w:hyperlink r:id="rId22" w:history="1">
        <w:r w:rsidRPr="00A74795">
          <w:rPr>
            <w:rFonts w:ascii="Times New Roman" w:eastAsia="Times New Roman" w:hAnsi="Times New Roman" w:cs="Times New Roman"/>
            <w:b/>
            <w:bCs/>
            <w:color w:val="222222"/>
            <w:sz w:val="24"/>
            <w:szCs w:val="24"/>
          </w:rPr>
          <w:t>Java</w:t>
        </w:r>
      </w:hyperlink>
      <w:r w:rsidRPr="00A74795">
        <w:rPr>
          <w:rFonts w:ascii="Times New Roman" w:eastAsia="Times New Roman" w:hAnsi="Times New Roman" w:cs="Times New Roman"/>
          <w:sz w:val="24"/>
          <w:szCs w:val="24"/>
        </w:rPr>
        <w:t>, </w:t>
      </w:r>
      <w:hyperlink r:id="rId23" w:history="1">
        <w:r w:rsidRPr="00A74795">
          <w:rPr>
            <w:rFonts w:ascii="Times New Roman" w:eastAsia="Times New Roman" w:hAnsi="Times New Roman" w:cs="Times New Roman"/>
            <w:b/>
            <w:bCs/>
            <w:color w:val="222222"/>
            <w:sz w:val="24"/>
            <w:szCs w:val="24"/>
          </w:rPr>
          <w:t xml:space="preserve">Java </w:t>
        </w:r>
        <w:proofErr w:type="spellStart"/>
        <w:r w:rsidRPr="00A74795">
          <w:rPr>
            <w:rFonts w:ascii="Times New Roman" w:eastAsia="Times New Roman" w:hAnsi="Times New Roman" w:cs="Times New Roman"/>
            <w:b/>
            <w:bCs/>
            <w:color w:val="222222"/>
            <w:sz w:val="24"/>
            <w:szCs w:val="24"/>
          </w:rPr>
          <w:t>Interview</w:t>
        </w:r>
      </w:hyperlink>
      <w:r w:rsidRPr="00A74795">
        <w:rPr>
          <w:rFonts w:ascii="Times New Roman" w:eastAsia="Times New Roman" w:hAnsi="Times New Roman" w:cs="Times New Roman"/>
          <w:sz w:val="24"/>
          <w:szCs w:val="24"/>
        </w:rPr>
        <w:t>Tagged</w:t>
      </w:r>
      <w:proofErr w:type="spellEnd"/>
      <w:r w:rsidRPr="00A74795">
        <w:rPr>
          <w:rFonts w:ascii="Times New Roman" w:eastAsia="Times New Roman" w:hAnsi="Times New Roman" w:cs="Times New Roman"/>
          <w:sz w:val="24"/>
          <w:szCs w:val="24"/>
        </w:rPr>
        <w:t xml:space="preserve"> With: </w:t>
      </w:r>
      <w:hyperlink r:id="rId24" w:history="1">
        <w:r w:rsidRPr="00A74795">
          <w:rPr>
            <w:rFonts w:ascii="Times New Roman" w:eastAsia="Times New Roman" w:hAnsi="Times New Roman" w:cs="Times New Roman"/>
            <w:b/>
            <w:bCs/>
            <w:color w:val="222222"/>
            <w:sz w:val="24"/>
            <w:szCs w:val="24"/>
          </w:rPr>
          <w:t>Java</w:t>
        </w:r>
      </w:hyperlink>
      <w:r w:rsidRPr="00A74795">
        <w:rPr>
          <w:rFonts w:ascii="Times New Roman" w:eastAsia="Times New Roman" w:hAnsi="Times New Roman" w:cs="Times New Roman"/>
          <w:sz w:val="24"/>
          <w:szCs w:val="24"/>
        </w:rPr>
        <w:t>, </w:t>
      </w:r>
      <w:hyperlink r:id="rId25" w:history="1">
        <w:r w:rsidRPr="00A74795">
          <w:rPr>
            <w:rFonts w:ascii="Times New Roman" w:eastAsia="Times New Roman" w:hAnsi="Times New Roman" w:cs="Times New Roman"/>
            <w:b/>
            <w:bCs/>
            <w:color w:val="222222"/>
            <w:sz w:val="24"/>
            <w:szCs w:val="24"/>
          </w:rPr>
          <w:t>Java Interview Questions</w:t>
        </w:r>
      </w:hyperlink>
      <w:r w:rsidRPr="00A74795">
        <w:rPr>
          <w:rFonts w:ascii="Times New Roman" w:eastAsia="Times New Roman" w:hAnsi="Times New Roman" w:cs="Times New Roman"/>
          <w:sz w:val="24"/>
          <w:szCs w:val="24"/>
        </w:rPr>
        <w:t>, </w:t>
      </w:r>
      <w:hyperlink r:id="rId26" w:history="1">
        <w:r w:rsidRPr="00A74795">
          <w:rPr>
            <w:rFonts w:ascii="Times New Roman" w:eastAsia="Times New Roman" w:hAnsi="Times New Roman" w:cs="Times New Roman"/>
            <w:b/>
            <w:bCs/>
            <w:color w:val="222222"/>
            <w:sz w:val="24"/>
            <w:szCs w:val="24"/>
          </w:rPr>
          <w:t>Static</w:t>
        </w:r>
      </w:hyperlink>
      <w:r w:rsidRPr="00A74795">
        <w:rPr>
          <w:rFonts w:ascii="Times New Roman" w:eastAsia="Times New Roman" w:hAnsi="Times New Roman" w:cs="Times New Roman"/>
          <w:sz w:val="24"/>
          <w:szCs w:val="24"/>
        </w:rPr>
        <w:t>, </w:t>
      </w:r>
      <w:hyperlink r:id="rId27" w:history="1">
        <w:r w:rsidRPr="00A74795">
          <w:rPr>
            <w:rFonts w:ascii="Times New Roman" w:eastAsia="Times New Roman" w:hAnsi="Times New Roman" w:cs="Times New Roman"/>
            <w:b/>
            <w:bCs/>
            <w:color w:val="222222"/>
            <w:sz w:val="24"/>
            <w:szCs w:val="24"/>
          </w:rPr>
          <w:t>Static Keyword</w:t>
        </w:r>
      </w:hyperlink>
    </w:p>
    <w:p w:rsidR="00483931" w:rsidRDefault="00483931" w:rsidP="00A74795">
      <w:pPr>
        <w:pBdr>
          <w:bottom w:val="double" w:sz="6" w:space="1" w:color="auto"/>
        </w:pBdr>
        <w:spacing w:after="360" w:line="240" w:lineRule="auto"/>
        <w:rPr>
          <w:rFonts w:ascii="Times New Roman" w:eastAsia="Times New Roman" w:hAnsi="Times New Roman" w:cs="Times New Roman"/>
          <w:sz w:val="24"/>
          <w:szCs w:val="24"/>
        </w:rPr>
      </w:pPr>
    </w:p>
    <w:p w:rsidR="00483931" w:rsidRDefault="00A91C4B" w:rsidP="00483931">
      <w:pPr>
        <w:pStyle w:val="Heading1"/>
        <w:pBdr>
          <w:bottom w:val="dotted" w:sz="6" w:space="11" w:color="DEDEDE"/>
        </w:pBdr>
        <w:shd w:val="clear" w:color="auto" w:fill="FFFFFF"/>
        <w:spacing w:before="0" w:line="288" w:lineRule="atLeast"/>
        <w:rPr>
          <w:rFonts w:ascii="Arial" w:hAnsi="Arial" w:cs="Arial"/>
          <w:color w:val="333333"/>
          <w:sz w:val="45"/>
          <w:szCs w:val="45"/>
        </w:rPr>
      </w:pPr>
      <w:hyperlink r:id="rId28" w:history="1">
        <w:r w:rsidR="00483931">
          <w:rPr>
            <w:rStyle w:val="Hyperlink"/>
            <w:rFonts w:ascii="Arial" w:hAnsi="Arial" w:cs="Arial"/>
            <w:color w:val="444444"/>
            <w:sz w:val="45"/>
            <w:szCs w:val="45"/>
            <w:bdr w:val="none" w:sz="0" w:space="0" w:color="auto" w:frame="1"/>
          </w:rPr>
          <w:t>Can we call super class static method from subclass in java</w:t>
        </w:r>
      </w:hyperlink>
    </w:p>
    <w:p w:rsidR="00483931" w:rsidRDefault="00483931" w:rsidP="00483931">
      <w:pPr>
        <w:pStyle w:val="post-meta"/>
        <w:pBdr>
          <w:bottom w:val="single" w:sz="6" w:space="4" w:color="F2F2F2"/>
        </w:pBdr>
        <w:shd w:val="clear" w:color="auto" w:fill="FFFFFF"/>
        <w:spacing w:before="0" w:beforeAutospacing="0" w:after="0" w:afterAutospacing="0"/>
        <w:rPr>
          <w:rFonts w:ascii="Verdana" w:hAnsi="Verdana"/>
          <w:color w:val="AAAAAA"/>
          <w:sz w:val="17"/>
          <w:szCs w:val="17"/>
        </w:rPr>
      </w:pPr>
      <w:r>
        <w:rPr>
          <w:rFonts w:ascii="Verdana" w:hAnsi="Verdana"/>
          <w:color w:val="AAAAAA"/>
          <w:sz w:val="17"/>
          <w:szCs w:val="17"/>
          <w:bdr w:val="none" w:sz="0" w:space="0" w:color="auto" w:frame="1"/>
        </w:rPr>
        <w:t xml:space="preserve">Posted by: </w:t>
      </w:r>
      <w:proofErr w:type="spellStart"/>
      <w:r>
        <w:rPr>
          <w:rFonts w:ascii="Verdana" w:hAnsi="Verdana"/>
          <w:color w:val="AAAAAA"/>
          <w:sz w:val="17"/>
          <w:szCs w:val="17"/>
          <w:bdr w:val="none" w:sz="0" w:space="0" w:color="auto" w:frame="1"/>
        </w:rPr>
        <w:t>InstanceOfJava</w:t>
      </w:r>
      <w:proofErr w:type="spellEnd"/>
      <w:r>
        <w:rPr>
          <w:rFonts w:ascii="Verdana" w:hAnsi="Verdana"/>
          <w:color w:val="AAAAAA"/>
          <w:sz w:val="17"/>
          <w:szCs w:val="17"/>
        </w:rPr>
        <w:t> </w:t>
      </w:r>
      <w:r>
        <w:rPr>
          <w:rFonts w:ascii="Verdana" w:hAnsi="Verdana"/>
          <w:color w:val="AAAAAA"/>
          <w:sz w:val="17"/>
          <w:szCs w:val="17"/>
          <w:bdr w:val="none" w:sz="0" w:space="0" w:color="auto" w:frame="1"/>
        </w:rPr>
        <w:t>Posted date: </w:t>
      </w:r>
      <w:r>
        <w:rPr>
          <w:rStyle w:val="Strong"/>
          <w:rFonts w:ascii="Verdana" w:hAnsi="Verdana"/>
          <w:color w:val="AAAAAA"/>
          <w:sz w:val="17"/>
          <w:szCs w:val="17"/>
          <w:bdr w:val="none" w:sz="0" w:space="0" w:color="auto" w:frame="1"/>
        </w:rPr>
        <w:t>Feb 16, 2016</w:t>
      </w:r>
      <w:r>
        <w:rPr>
          <w:rFonts w:ascii="Verdana" w:hAnsi="Verdana"/>
          <w:color w:val="AAAAAA"/>
          <w:sz w:val="17"/>
          <w:szCs w:val="17"/>
        </w:rPr>
        <w:t> </w:t>
      </w:r>
      <w:r>
        <w:rPr>
          <w:rFonts w:ascii="Verdana" w:hAnsi="Verdana"/>
          <w:color w:val="AAAAAA"/>
          <w:sz w:val="17"/>
          <w:szCs w:val="17"/>
          <w:bdr w:val="none" w:sz="0" w:space="0" w:color="auto" w:frame="1"/>
        </w:rPr>
        <w:t>/</w:t>
      </w:r>
      <w:r>
        <w:rPr>
          <w:rFonts w:ascii="Verdana" w:hAnsi="Verdana"/>
          <w:color w:val="AAAAAA"/>
          <w:sz w:val="17"/>
          <w:szCs w:val="17"/>
        </w:rPr>
        <w:t> </w:t>
      </w:r>
      <w:proofErr w:type="gramStart"/>
      <w:r>
        <w:rPr>
          <w:rStyle w:val="metacomments"/>
          <w:rFonts w:ascii="Verdana" w:hAnsi="Verdana"/>
          <w:color w:val="AAAAAA"/>
          <w:sz w:val="17"/>
          <w:szCs w:val="17"/>
          <w:bdr w:val="none" w:sz="0" w:space="0" w:color="auto" w:frame="1"/>
        </w:rPr>
        <w:t>comment :</w:t>
      </w:r>
      <w:proofErr w:type="gramEnd"/>
      <w:r>
        <w:rPr>
          <w:rStyle w:val="metacomments"/>
          <w:rFonts w:ascii="Verdana" w:hAnsi="Verdana"/>
          <w:color w:val="AAAAAA"/>
          <w:sz w:val="17"/>
          <w:szCs w:val="17"/>
          <w:bdr w:val="none" w:sz="0" w:space="0" w:color="auto" w:frame="1"/>
        </w:rPr>
        <w:t xml:space="preserve"> 0</w:t>
      </w:r>
    </w:p>
    <w:p w:rsidR="00483931" w:rsidRDefault="00483931" w:rsidP="00483931">
      <w:pPr>
        <w:numPr>
          <w:ilvl w:val="0"/>
          <w:numId w:val="2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If you want to call static method of a class we can call directly from another static method or by using its class name we can call static method of that class.</w:t>
      </w:r>
    </w:p>
    <w:p w:rsidR="00483931" w:rsidRDefault="00483931" w:rsidP="00483931">
      <w:pPr>
        <w:numPr>
          <w:ilvl w:val="0"/>
          <w:numId w:val="24"/>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let us see a program on how to call a static method of a class</w:t>
      </w:r>
    </w:p>
    <w:p w:rsidR="00483931" w:rsidRDefault="00483931" w:rsidP="00483931">
      <w:pPr>
        <w:shd w:val="clear" w:color="auto" w:fill="FFFFFF"/>
        <w:spacing w:after="0"/>
        <w:rPr>
          <w:rFonts w:ascii="Verdana" w:hAnsi="Verdana"/>
          <w:color w:val="000000"/>
          <w:sz w:val="21"/>
          <w:szCs w:val="21"/>
        </w:rPr>
      </w:pPr>
      <w:r>
        <w:rPr>
          <w:rFonts w:ascii="Verdana" w:hAnsi="Verdana"/>
          <w:color w:val="000000"/>
          <w:sz w:val="21"/>
          <w:szCs w:val="21"/>
        </w:rPr>
        <w:br/>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xml:space="preserve">package </w:t>
      </w:r>
      <w:proofErr w:type="spellStart"/>
      <w:r>
        <w:rPr>
          <w:rFonts w:ascii="Verdana" w:hAnsi="Verdana"/>
          <w:color w:val="FFFFFF"/>
          <w:sz w:val="21"/>
          <w:szCs w:val="21"/>
        </w:rPr>
        <w:t>com.instanceofjava</w:t>
      </w:r>
      <w:proofErr w:type="spellEnd"/>
      <w:r>
        <w:rPr>
          <w:rFonts w:ascii="Verdana" w:hAnsi="Verdana"/>
          <w:color w:val="FFFFFF"/>
          <w:sz w:val="21"/>
          <w:szCs w:val="21"/>
        </w:rPr>
        <w:t>;</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class Sample{</w:t>
      </w:r>
    </w:p>
    <w:p w:rsidR="00483931" w:rsidRDefault="00483931" w:rsidP="00483931">
      <w:pPr>
        <w:numPr>
          <w:ilvl w:val="0"/>
          <w:numId w:val="25"/>
        </w:numPr>
        <w:pBdr>
          <w:left w:val="single" w:sz="18" w:space="0" w:color="6CE26C"/>
        </w:pBdr>
        <w:shd w:val="clear" w:color="auto" w:fill="081A06"/>
        <w:spacing w:beforeAutospacing="1" w:after="0" w:afterAutospacing="1" w:line="210" w:lineRule="atLeast"/>
        <w:rPr>
          <w:rFonts w:ascii="Verdana" w:hAnsi="Verdana"/>
          <w:color w:val="FFFFFF"/>
          <w:sz w:val="21"/>
          <w:szCs w:val="21"/>
        </w:rPr>
      </w:pP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public static void show(){</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roofErr w:type="spellStart"/>
      <w:r>
        <w:rPr>
          <w:rFonts w:ascii="Verdana" w:hAnsi="Verdana"/>
          <w:color w:val="FFFFFF"/>
          <w:sz w:val="21"/>
          <w:szCs w:val="21"/>
        </w:rPr>
        <w:t>System.out.println</w:t>
      </w:r>
      <w:proofErr w:type="spellEnd"/>
      <w:r>
        <w:rPr>
          <w:rFonts w:ascii="Verdana" w:hAnsi="Verdana"/>
          <w:color w:val="FFFFFF"/>
          <w:sz w:val="21"/>
          <w:szCs w:val="21"/>
        </w:rPr>
        <w:t>("show() method called");</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xml:space="preserve"> public static void main(String </w:t>
      </w:r>
      <w:proofErr w:type="spellStart"/>
      <w:r>
        <w:rPr>
          <w:rFonts w:ascii="Verdana" w:hAnsi="Verdana"/>
          <w:color w:val="FFFFFF"/>
          <w:sz w:val="21"/>
          <w:szCs w:val="21"/>
        </w:rPr>
        <w:t>args</w:t>
      </w:r>
      <w:proofErr w:type="spellEnd"/>
      <w:r>
        <w:rPr>
          <w:rFonts w:ascii="Verdana" w:hAnsi="Verdana"/>
          <w:color w:val="FFFFFF"/>
          <w:sz w:val="21"/>
          <w:szCs w:val="21"/>
        </w:rPr>
        <w:t>[]){</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show();</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proofErr w:type="spellStart"/>
      <w:r>
        <w:rPr>
          <w:rFonts w:ascii="Verdana" w:hAnsi="Verdana"/>
          <w:color w:val="FFFFFF"/>
          <w:sz w:val="21"/>
          <w:szCs w:val="21"/>
        </w:rPr>
        <w:t>Sample.show</w:t>
      </w:r>
      <w:proofErr w:type="spellEnd"/>
      <w:r>
        <w:rPr>
          <w:rFonts w:ascii="Verdana" w:hAnsi="Verdana"/>
          <w:color w:val="FFFFFF"/>
          <w:sz w:val="21"/>
          <w:szCs w:val="21"/>
        </w:rPr>
        <w:t>();</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 </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483931" w:rsidRDefault="00483931" w:rsidP="00483931">
      <w:pPr>
        <w:numPr>
          <w:ilvl w:val="0"/>
          <w:numId w:val="25"/>
        </w:numPr>
        <w:pBdr>
          <w:left w:val="single" w:sz="18" w:space="0" w:color="6CE26C"/>
        </w:pBdr>
        <w:shd w:val="clear" w:color="auto" w:fill="081A06"/>
        <w:spacing w:before="100" w:beforeAutospacing="1" w:after="100" w:afterAutospacing="1" w:line="210" w:lineRule="atLeast"/>
        <w:rPr>
          <w:rFonts w:ascii="Verdana" w:hAnsi="Verdana"/>
          <w:color w:val="FFFFFF"/>
          <w:sz w:val="21"/>
          <w:szCs w:val="21"/>
        </w:rPr>
      </w:pPr>
      <w:r>
        <w:rPr>
          <w:rFonts w:ascii="Verdana" w:hAnsi="Verdana"/>
          <w:color w:val="FFFFFF"/>
          <w:sz w:val="21"/>
          <w:szCs w:val="21"/>
        </w:rPr>
        <w:t>}</w:t>
      </w:r>
    </w:p>
    <w:p w:rsidR="00483931" w:rsidRDefault="00483931" w:rsidP="00483931">
      <w:pPr>
        <w:shd w:val="clear" w:color="auto" w:fill="FFFFFF"/>
        <w:spacing w:after="0" w:line="240" w:lineRule="auto"/>
        <w:rPr>
          <w:rFonts w:ascii="Verdana" w:hAnsi="Verdana"/>
          <w:color w:val="000000"/>
          <w:sz w:val="21"/>
          <w:szCs w:val="21"/>
        </w:rPr>
      </w:pPr>
      <w:r>
        <w:rPr>
          <w:rFonts w:ascii="Verdana" w:hAnsi="Verdana"/>
          <w:color w:val="000000"/>
          <w:sz w:val="21"/>
          <w:szCs w:val="21"/>
        </w:rPr>
        <w:br/>
      </w:r>
    </w:p>
    <w:p w:rsidR="00483931" w:rsidRDefault="00483931" w:rsidP="00483931">
      <w:pPr>
        <w:numPr>
          <w:ilvl w:val="0"/>
          <w:numId w:val="26"/>
        </w:numPr>
        <w:shd w:val="clear" w:color="auto" w:fill="FFFFFF"/>
        <w:spacing w:after="75" w:line="240" w:lineRule="auto"/>
        <w:ind w:left="150"/>
        <w:rPr>
          <w:rFonts w:ascii="Verdana" w:hAnsi="Verdana"/>
          <w:color w:val="000000"/>
          <w:sz w:val="21"/>
          <w:szCs w:val="21"/>
        </w:rPr>
      </w:pPr>
      <w:r>
        <w:rPr>
          <w:rFonts w:ascii="Verdana" w:hAnsi="Verdana"/>
          <w:color w:val="000000"/>
          <w:sz w:val="21"/>
          <w:szCs w:val="21"/>
        </w:rPr>
        <w:t>We can also call static method like this but this is not recommended.</w:t>
      </w:r>
    </w:p>
    <w:p w:rsidR="00483931" w:rsidRDefault="00483931" w:rsidP="00483931">
      <w:pPr>
        <w:shd w:val="clear" w:color="auto" w:fill="FFFFFF"/>
        <w:spacing w:after="0"/>
        <w:rPr>
          <w:rFonts w:ascii="Verdana" w:hAnsi="Verdana"/>
          <w:color w:val="000000"/>
          <w:sz w:val="21"/>
          <w:szCs w:val="21"/>
        </w:rPr>
      </w:pPr>
    </w:p>
    <w:p w:rsidR="00483931" w:rsidRDefault="00483931" w:rsidP="00483931">
      <w:pPr>
        <w:shd w:val="clear" w:color="auto" w:fill="FFFFFF"/>
        <w:jc w:val="center"/>
        <w:rPr>
          <w:rFonts w:ascii="Verdana" w:hAnsi="Verdana"/>
          <w:color w:val="000000"/>
          <w:sz w:val="21"/>
          <w:szCs w:val="21"/>
        </w:rPr>
      </w:pPr>
      <w:r>
        <w:rPr>
          <w:rFonts w:ascii="Verdana" w:hAnsi="Verdana"/>
          <w:noProof/>
          <w:color w:val="CD2122"/>
          <w:sz w:val="21"/>
          <w:szCs w:val="21"/>
          <w:bdr w:val="none" w:sz="0" w:space="0" w:color="auto" w:frame="1"/>
        </w:rPr>
        <w:lastRenderedPageBreak/>
        <w:drawing>
          <wp:inline distT="0" distB="0" distL="0" distR="0">
            <wp:extent cx="6477000" cy="3152775"/>
            <wp:effectExtent l="19050" t="0" r="0" b="0"/>
            <wp:docPr id="3" name="Picture 3" descr="static method in java interview questions">
              <a:hlinkClick xmlns:a="http://schemas.openxmlformats.org/drawingml/2006/main" r:id="rId2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c method in java interview questions">
                      <a:hlinkClick r:id="rId29" tooltip="&quot;&quot;"/>
                    </pic:cNvPr>
                    <pic:cNvPicPr>
                      <a:picLocks noChangeAspect="1" noChangeArrowheads="1"/>
                    </pic:cNvPicPr>
                  </pic:nvPicPr>
                  <pic:blipFill>
                    <a:blip r:embed="rId30"/>
                    <a:srcRect/>
                    <a:stretch>
                      <a:fillRect/>
                    </a:stretch>
                  </pic:blipFill>
                  <pic:spPr bwMode="auto">
                    <a:xfrm>
                      <a:off x="0" y="0"/>
                      <a:ext cx="6477000" cy="3152775"/>
                    </a:xfrm>
                    <a:prstGeom prst="rect">
                      <a:avLst/>
                    </a:prstGeom>
                    <a:noFill/>
                    <a:ln w="9525">
                      <a:noFill/>
                      <a:miter lim="800000"/>
                      <a:headEnd/>
                      <a:tailEnd/>
                    </a:ln>
                  </pic:spPr>
                </pic:pic>
              </a:graphicData>
            </a:graphic>
          </wp:inline>
        </w:drawing>
      </w:r>
    </w:p>
    <w:p w:rsidR="00483931" w:rsidRDefault="00483931" w:rsidP="00483931">
      <w:pPr>
        <w:shd w:val="clear" w:color="auto" w:fill="FFFFFF"/>
        <w:rPr>
          <w:rFonts w:ascii="Verdana" w:hAnsi="Verdana"/>
          <w:color w:val="000000"/>
          <w:sz w:val="21"/>
          <w:szCs w:val="21"/>
        </w:rPr>
      </w:pPr>
      <w:r>
        <w:rPr>
          <w:rFonts w:ascii="Verdana" w:hAnsi="Verdana"/>
          <w:color w:val="000000"/>
          <w:sz w:val="21"/>
          <w:szCs w:val="21"/>
        </w:rPr>
        <w:br/>
      </w:r>
    </w:p>
    <w:p w:rsidR="00483931" w:rsidRDefault="00483931" w:rsidP="00483931">
      <w:pPr>
        <w:shd w:val="clear" w:color="auto" w:fill="FFFFFF"/>
        <w:rPr>
          <w:ins w:id="171" w:author="Unknown"/>
          <w:rFonts w:ascii="Verdana" w:hAnsi="Verdana"/>
          <w:color w:val="000000"/>
          <w:sz w:val="21"/>
          <w:szCs w:val="21"/>
        </w:rPr>
      </w:pPr>
      <w:r>
        <w:rPr>
          <w:rFonts w:ascii="Verdana" w:hAnsi="Verdana"/>
          <w:color w:val="000000"/>
          <w:sz w:val="21"/>
          <w:szCs w:val="21"/>
        </w:rPr>
        <w:br/>
      </w:r>
    </w:p>
    <w:p w:rsidR="00483931" w:rsidRDefault="00483931" w:rsidP="00483931">
      <w:pPr>
        <w:shd w:val="clear" w:color="auto" w:fill="FFFFFF"/>
        <w:rPr>
          <w:ins w:id="172" w:author="Unknown"/>
          <w:rFonts w:ascii="Verdana" w:hAnsi="Verdana"/>
          <w:color w:val="000000"/>
          <w:sz w:val="21"/>
          <w:szCs w:val="21"/>
        </w:rPr>
      </w:pPr>
    </w:p>
    <w:p w:rsidR="00483931" w:rsidRDefault="00483931" w:rsidP="00483931">
      <w:pPr>
        <w:shd w:val="clear" w:color="auto" w:fill="FFFFFF"/>
        <w:rPr>
          <w:ins w:id="173" w:author="Unknown"/>
          <w:rFonts w:ascii="Verdana" w:hAnsi="Verdana"/>
          <w:color w:val="000000"/>
          <w:sz w:val="21"/>
          <w:szCs w:val="21"/>
        </w:rPr>
      </w:pPr>
      <w:ins w:id="174" w:author="Unknown">
        <w:r>
          <w:rPr>
            <w:rFonts w:ascii="Verdana" w:hAnsi="Verdana"/>
            <w:b/>
            <w:bCs/>
            <w:color w:val="000000"/>
            <w:sz w:val="21"/>
            <w:szCs w:val="21"/>
            <w:bdr w:val="none" w:sz="0" w:space="0" w:color="auto" w:frame="1"/>
          </w:rPr>
          <w:t> Output:</w:t>
        </w:r>
      </w:ins>
    </w:p>
    <w:p w:rsidR="00483931" w:rsidRDefault="00483931" w:rsidP="00483931">
      <w:pPr>
        <w:numPr>
          <w:ilvl w:val="0"/>
          <w:numId w:val="27"/>
        </w:numPr>
        <w:pBdr>
          <w:left w:val="single" w:sz="18" w:space="0" w:color="6CE26C"/>
        </w:pBdr>
        <w:shd w:val="clear" w:color="auto" w:fill="081A06"/>
        <w:spacing w:before="100" w:beforeAutospacing="1" w:after="100" w:afterAutospacing="1" w:line="210" w:lineRule="atLeast"/>
        <w:rPr>
          <w:ins w:id="175" w:author="Unknown"/>
          <w:rFonts w:ascii="Verdana" w:hAnsi="Verdana"/>
          <w:color w:val="FFFFFF"/>
          <w:sz w:val="21"/>
          <w:szCs w:val="21"/>
        </w:rPr>
      </w:pPr>
      <w:ins w:id="176" w:author="Unknown">
        <w:r>
          <w:rPr>
            <w:rFonts w:ascii="Verdana" w:hAnsi="Verdana"/>
            <w:color w:val="FFFFFF"/>
            <w:sz w:val="21"/>
            <w:szCs w:val="21"/>
          </w:rPr>
          <w:t>show() method called</w:t>
        </w:r>
      </w:ins>
    </w:p>
    <w:p w:rsidR="00483931" w:rsidRDefault="00483931" w:rsidP="00483931">
      <w:pPr>
        <w:numPr>
          <w:ilvl w:val="0"/>
          <w:numId w:val="27"/>
        </w:numPr>
        <w:pBdr>
          <w:left w:val="single" w:sz="18" w:space="0" w:color="6CE26C"/>
        </w:pBdr>
        <w:shd w:val="clear" w:color="auto" w:fill="081A06"/>
        <w:spacing w:before="100" w:beforeAutospacing="1" w:after="100" w:afterAutospacing="1" w:line="210" w:lineRule="atLeast"/>
        <w:rPr>
          <w:ins w:id="177" w:author="Unknown"/>
          <w:rFonts w:ascii="Verdana" w:hAnsi="Verdana"/>
          <w:color w:val="FFFFFF"/>
          <w:sz w:val="21"/>
          <w:szCs w:val="21"/>
        </w:rPr>
      </w:pPr>
      <w:ins w:id="178" w:author="Unknown">
        <w:r>
          <w:rPr>
            <w:rFonts w:ascii="Verdana" w:hAnsi="Verdana"/>
            <w:color w:val="FFFFFF"/>
            <w:sz w:val="21"/>
            <w:szCs w:val="21"/>
          </w:rPr>
          <w:t>show() method called</w:t>
        </w:r>
      </w:ins>
    </w:p>
    <w:p w:rsidR="00483931" w:rsidRDefault="00483931" w:rsidP="00483931">
      <w:pPr>
        <w:shd w:val="clear" w:color="auto" w:fill="FFFFFF"/>
        <w:spacing w:after="0" w:line="240" w:lineRule="auto"/>
        <w:rPr>
          <w:ins w:id="179" w:author="Unknown"/>
          <w:rFonts w:ascii="Verdana" w:hAnsi="Verdana"/>
          <w:color w:val="000000"/>
          <w:sz w:val="21"/>
          <w:szCs w:val="21"/>
        </w:rPr>
      </w:pPr>
      <w:ins w:id="180" w:author="Unknown">
        <w:r>
          <w:rPr>
            <w:rFonts w:ascii="Verdana" w:hAnsi="Verdana"/>
            <w:color w:val="000000"/>
            <w:sz w:val="21"/>
            <w:szCs w:val="21"/>
          </w:rPr>
          <w:br/>
        </w:r>
      </w:ins>
    </w:p>
    <w:p w:rsidR="00483931" w:rsidRDefault="00483931" w:rsidP="00483931">
      <w:pPr>
        <w:numPr>
          <w:ilvl w:val="0"/>
          <w:numId w:val="28"/>
        </w:numPr>
        <w:shd w:val="clear" w:color="auto" w:fill="FFFFFF"/>
        <w:spacing w:after="75" w:line="240" w:lineRule="auto"/>
        <w:ind w:left="150"/>
        <w:rPr>
          <w:ins w:id="181" w:author="Unknown"/>
          <w:rFonts w:ascii="Verdana" w:hAnsi="Verdana"/>
          <w:color w:val="000000"/>
          <w:sz w:val="21"/>
          <w:szCs w:val="21"/>
        </w:rPr>
      </w:pPr>
      <w:ins w:id="182" w:author="Unknown">
        <w:r>
          <w:rPr>
            <w:rFonts w:ascii="Verdana" w:hAnsi="Verdana"/>
            <w:color w:val="000000"/>
            <w:sz w:val="21"/>
            <w:szCs w:val="21"/>
          </w:rPr>
          <w:t>Now our question is can we call super class static method from sub class?</w:t>
        </w:r>
      </w:ins>
    </w:p>
    <w:p w:rsidR="00483931" w:rsidRDefault="00483931" w:rsidP="00483931">
      <w:pPr>
        <w:numPr>
          <w:ilvl w:val="0"/>
          <w:numId w:val="28"/>
        </w:numPr>
        <w:shd w:val="clear" w:color="auto" w:fill="FFFFFF"/>
        <w:spacing w:after="75" w:line="240" w:lineRule="auto"/>
        <w:ind w:left="150"/>
        <w:rPr>
          <w:ins w:id="183" w:author="Unknown"/>
          <w:rFonts w:ascii="Verdana" w:hAnsi="Verdana"/>
          <w:color w:val="000000"/>
          <w:sz w:val="21"/>
          <w:szCs w:val="21"/>
        </w:rPr>
      </w:pPr>
      <w:ins w:id="184" w:author="Unknown">
        <w:r>
          <w:rPr>
            <w:rFonts w:ascii="Verdana" w:hAnsi="Verdana"/>
            <w:color w:val="000000"/>
            <w:sz w:val="21"/>
            <w:szCs w:val="21"/>
          </w:rPr>
          <w:t xml:space="preserve">Yes we can call super class static method inside sub class using </w:t>
        </w:r>
        <w:proofErr w:type="spellStart"/>
        <w:r>
          <w:rPr>
            <w:rFonts w:ascii="Verdana" w:hAnsi="Verdana"/>
            <w:color w:val="000000"/>
            <w:sz w:val="21"/>
            <w:szCs w:val="21"/>
          </w:rPr>
          <w:t>super_class_method</w:t>
        </w:r>
        <w:proofErr w:type="spellEnd"/>
        <w:r>
          <w:rPr>
            <w:rFonts w:ascii="Verdana" w:hAnsi="Verdana"/>
            <w:color w:val="000000"/>
            <w:sz w:val="21"/>
            <w:szCs w:val="21"/>
          </w:rPr>
          <w:t>();</w:t>
        </w:r>
      </w:ins>
    </w:p>
    <w:p w:rsidR="00483931" w:rsidRDefault="00483931" w:rsidP="00483931">
      <w:pPr>
        <w:numPr>
          <w:ilvl w:val="0"/>
          <w:numId w:val="28"/>
        </w:numPr>
        <w:shd w:val="clear" w:color="auto" w:fill="FFFFFF"/>
        <w:spacing w:after="75" w:line="240" w:lineRule="auto"/>
        <w:ind w:left="150"/>
        <w:rPr>
          <w:ins w:id="185" w:author="Unknown"/>
          <w:rFonts w:ascii="Verdana" w:hAnsi="Verdana"/>
          <w:color w:val="000000"/>
          <w:sz w:val="21"/>
          <w:szCs w:val="21"/>
        </w:rPr>
      </w:pPr>
      <w:ins w:id="186" w:author="Unknown">
        <w:r>
          <w:rPr>
            <w:rFonts w:ascii="Verdana" w:hAnsi="Verdana"/>
            <w:color w:val="000000"/>
            <w:sz w:val="21"/>
            <w:szCs w:val="21"/>
          </w:rPr>
          <w:t xml:space="preserve">We can also call super class static method using </w:t>
        </w:r>
        <w:proofErr w:type="spellStart"/>
        <w:r>
          <w:rPr>
            <w:rFonts w:ascii="Verdana" w:hAnsi="Verdana"/>
            <w:color w:val="000000"/>
            <w:sz w:val="21"/>
            <w:szCs w:val="21"/>
          </w:rPr>
          <w:t>Sub_class_name.superclass_staticMethod</w:t>
        </w:r>
        <w:proofErr w:type="spellEnd"/>
        <w:r>
          <w:rPr>
            <w:rFonts w:ascii="Verdana" w:hAnsi="Verdana"/>
            <w:color w:val="000000"/>
            <w:sz w:val="21"/>
            <w:szCs w:val="21"/>
          </w:rPr>
          <w:t>()</w:t>
        </w:r>
      </w:ins>
    </w:p>
    <w:p w:rsidR="00483931" w:rsidRDefault="00483931" w:rsidP="00483931">
      <w:pPr>
        <w:shd w:val="clear" w:color="auto" w:fill="FFFFFF"/>
        <w:spacing w:after="0"/>
        <w:rPr>
          <w:ins w:id="187" w:author="Unknown"/>
          <w:rFonts w:ascii="Verdana" w:hAnsi="Verdana"/>
          <w:color w:val="000000"/>
          <w:sz w:val="21"/>
          <w:szCs w:val="21"/>
        </w:rPr>
      </w:pPr>
      <w:ins w:id="188" w:author="Unknown">
        <w:r>
          <w:rPr>
            <w:rFonts w:ascii="Verdana" w:hAnsi="Verdana"/>
            <w:color w:val="000000"/>
            <w:sz w:val="21"/>
            <w:szCs w:val="21"/>
          </w:rPr>
          <w:br/>
        </w:r>
      </w:ins>
    </w:p>
    <w:p w:rsidR="00483931" w:rsidRDefault="00483931" w:rsidP="00483931">
      <w:pPr>
        <w:numPr>
          <w:ilvl w:val="0"/>
          <w:numId w:val="29"/>
        </w:numPr>
        <w:pBdr>
          <w:left w:val="single" w:sz="18" w:space="0" w:color="6CE26C"/>
        </w:pBdr>
        <w:shd w:val="clear" w:color="auto" w:fill="081A06"/>
        <w:spacing w:before="100" w:beforeAutospacing="1" w:after="100" w:afterAutospacing="1" w:line="210" w:lineRule="atLeast"/>
        <w:rPr>
          <w:ins w:id="189" w:author="Unknown"/>
          <w:rFonts w:ascii="Verdana" w:hAnsi="Verdana"/>
          <w:color w:val="FFFFFF"/>
          <w:sz w:val="21"/>
          <w:szCs w:val="21"/>
        </w:rPr>
      </w:pPr>
      <w:ins w:id="190" w:author="Unknown">
        <w:r>
          <w:rPr>
            <w:rFonts w:ascii="Verdana" w:hAnsi="Verdana"/>
            <w:color w:val="FFFFFF"/>
            <w:sz w:val="21"/>
            <w:szCs w:val="21"/>
          </w:rPr>
          <w:t xml:space="preserve">package </w:t>
        </w:r>
        <w:proofErr w:type="spellStart"/>
        <w:r>
          <w:rPr>
            <w:rFonts w:ascii="Verdana" w:hAnsi="Verdana"/>
            <w:color w:val="FFFFFF"/>
            <w:sz w:val="21"/>
            <w:szCs w:val="21"/>
          </w:rPr>
          <w:t>com.instanceofjava</w:t>
        </w:r>
        <w:proofErr w:type="spellEnd"/>
        <w:r>
          <w:rPr>
            <w:rFonts w:ascii="Verdana" w:hAnsi="Verdana"/>
            <w:color w:val="FFFFFF"/>
            <w:sz w:val="21"/>
            <w:szCs w:val="21"/>
          </w:rPr>
          <w:t>;</w:t>
        </w:r>
      </w:ins>
    </w:p>
    <w:p w:rsidR="00483931" w:rsidRDefault="00483931" w:rsidP="00483931">
      <w:pPr>
        <w:numPr>
          <w:ilvl w:val="0"/>
          <w:numId w:val="29"/>
        </w:numPr>
        <w:pBdr>
          <w:left w:val="single" w:sz="18" w:space="0" w:color="6CE26C"/>
        </w:pBdr>
        <w:shd w:val="clear" w:color="auto" w:fill="081A06"/>
        <w:spacing w:before="100" w:beforeAutospacing="1" w:after="100" w:afterAutospacing="1" w:line="210" w:lineRule="atLeast"/>
        <w:rPr>
          <w:ins w:id="191" w:author="Unknown"/>
          <w:rFonts w:ascii="Verdana" w:hAnsi="Verdana"/>
          <w:color w:val="FFFFFF"/>
          <w:sz w:val="21"/>
          <w:szCs w:val="21"/>
        </w:rPr>
      </w:pPr>
      <w:ins w:id="192" w:author="Unknown">
        <w:r>
          <w:rPr>
            <w:rFonts w:ascii="Verdana" w:hAnsi="Verdana"/>
            <w:color w:val="FFFFFF"/>
            <w:sz w:val="21"/>
            <w:szCs w:val="21"/>
          </w:rPr>
          <w:t> </w:t>
        </w:r>
      </w:ins>
    </w:p>
    <w:p w:rsidR="00483931" w:rsidRDefault="00483931" w:rsidP="00483931">
      <w:pPr>
        <w:numPr>
          <w:ilvl w:val="0"/>
          <w:numId w:val="29"/>
        </w:numPr>
        <w:pBdr>
          <w:left w:val="single" w:sz="18" w:space="0" w:color="6CE26C"/>
        </w:pBdr>
        <w:shd w:val="clear" w:color="auto" w:fill="081A06"/>
        <w:spacing w:before="100" w:beforeAutospacing="1" w:after="100" w:afterAutospacing="1" w:line="210" w:lineRule="atLeast"/>
        <w:rPr>
          <w:ins w:id="193" w:author="Unknown"/>
          <w:rFonts w:ascii="Verdana" w:hAnsi="Verdana"/>
          <w:color w:val="FFFFFF"/>
          <w:sz w:val="21"/>
          <w:szCs w:val="21"/>
        </w:rPr>
      </w:pPr>
      <w:ins w:id="194" w:author="Unknown">
        <w:r>
          <w:rPr>
            <w:rFonts w:ascii="Verdana" w:hAnsi="Verdana"/>
            <w:color w:val="FFFFFF"/>
            <w:sz w:val="21"/>
            <w:szCs w:val="21"/>
          </w:rPr>
          <w:t xml:space="preserve">public class </w:t>
        </w:r>
        <w:proofErr w:type="spellStart"/>
        <w:r>
          <w:rPr>
            <w:rFonts w:ascii="Verdana" w:hAnsi="Verdana"/>
            <w:color w:val="FFFFFF"/>
            <w:sz w:val="21"/>
            <w:szCs w:val="21"/>
          </w:rPr>
          <w:t>SuperDemo</w:t>
        </w:r>
        <w:proofErr w:type="spellEnd"/>
        <w:r>
          <w:rPr>
            <w:rFonts w:ascii="Verdana" w:hAnsi="Verdana"/>
            <w:color w:val="FFFFFF"/>
            <w:sz w:val="21"/>
            <w:szCs w:val="21"/>
          </w:rPr>
          <w:t>{</w:t>
        </w:r>
      </w:ins>
    </w:p>
    <w:p w:rsidR="00483931" w:rsidRDefault="00483931" w:rsidP="00483931">
      <w:pPr>
        <w:numPr>
          <w:ilvl w:val="0"/>
          <w:numId w:val="29"/>
        </w:numPr>
        <w:pBdr>
          <w:left w:val="single" w:sz="18" w:space="0" w:color="6CE26C"/>
        </w:pBdr>
        <w:shd w:val="clear" w:color="auto" w:fill="081A06"/>
        <w:spacing w:beforeAutospacing="1" w:after="0" w:afterAutospacing="1" w:line="210" w:lineRule="atLeast"/>
        <w:rPr>
          <w:ins w:id="195" w:author="Unknown"/>
          <w:rFonts w:ascii="Verdana" w:hAnsi="Verdana"/>
          <w:color w:val="FFFFFF"/>
          <w:sz w:val="21"/>
          <w:szCs w:val="21"/>
        </w:rPr>
      </w:pPr>
    </w:p>
    <w:p w:rsidR="00483931" w:rsidRDefault="00483931" w:rsidP="00483931">
      <w:pPr>
        <w:numPr>
          <w:ilvl w:val="0"/>
          <w:numId w:val="29"/>
        </w:numPr>
        <w:pBdr>
          <w:left w:val="single" w:sz="18" w:space="0" w:color="6CE26C"/>
        </w:pBdr>
        <w:shd w:val="clear" w:color="auto" w:fill="081A06"/>
        <w:spacing w:before="100" w:beforeAutospacing="1" w:after="100" w:afterAutospacing="1" w:line="210" w:lineRule="atLeast"/>
        <w:rPr>
          <w:ins w:id="196" w:author="Unknown"/>
          <w:rFonts w:ascii="Verdana" w:hAnsi="Verdana"/>
          <w:color w:val="FFFFFF"/>
          <w:sz w:val="21"/>
          <w:szCs w:val="21"/>
        </w:rPr>
      </w:pPr>
      <w:ins w:id="197" w:author="Unknown">
        <w:r>
          <w:rPr>
            <w:rFonts w:ascii="Verdana" w:hAnsi="Verdana"/>
            <w:color w:val="FFFFFF"/>
            <w:sz w:val="21"/>
            <w:szCs w:val="21"/>
          </w:rPr>
          <w:t>public static void show(){</w:t>
        </w:r>
      </w:ins>
    </w:p>
    <w:p w:rsidR="00483931" w:rsidRDefault="00483931" w:rsidP="00483931">
      <w:pPr>
        <w:numPr>
          <w:ilvl w:val="0"/>
          <w:numId w:val="29"/>
        </w:numPr>
        <w:pBdr>
          <w:left w:val="single" w:sz="18" w:space="0" w:color="6CE26C"/>
        </w:pBdr>
        <w:shd w:val="clear" w:color="auto" w:fill="081A06"/>
        <w:spacing w:before="100" w:beforeAutospacing="1" w:after="100" w:afterAutospacing="1" w:line="210" w:lineRule="atLeast"/>
        <w:rPr>
          <w:ins w:id="198" w:author="Unknown"/>
          <w:rFonts w:ascii="Verdana" w:hAnsi="Verdana"/>
          <w:color w:val="FFFFFF"/>
          <w:sz w:val="21"/>
          <w:szCs w:val="21"/>
        </w:rPr>
      </w:pPr>
      <w:ins w:id="199" w:author="Unknown">
        <w:r>
          <w:rPr>
            <w:rFonts w:ascii="Verdana" w:hAnsi="Verdana"/>
            <w:color w:val="FFFFFF"/>
            <w:sz w:val="21"/>
            <w:szCs w:val="21"/>
          </w:rPr>
          <w:lastRenderedPageBreak/>
          <w:t> </w:t>
        </w:r>
      </w:ins>
    </w:p>
    <w:p w:rsidR="00483931" w:rsidRDefault="00483931" w:rsidP="00483931">
      <w:pPr>
        <w:numPr>
          <w:ilvl w:val="0"/>
          <w:numId w:val="29"/>
        </w:numPr>
        <w:pBdr>
          <w:left w:val="single" w:sz="18" w:space="0" w:color="6CE26C"/>
        </w:pBdr>
        <w:shd w:val="clear" w:color="auto" w:fill="081A06"/>
        <w:spacing w:before="100" w:beforeAutospacing="1" w:after="100" w:afterAutospacing="1" w:line="210" w:lineRule="atLeast"/>
        <w:rPr>
          <w:ins w:id="200" w:author="Unknown"/>
          <w:rFonts w:ascii="Verdana" w:hAnsi="Verdana"/>
          <w:color w:val="FFFFFF"/>
          <w:sz w:val="21"/>
          <w:szCs w:val="21"/>
        </w:rPr>
      </w:pPr>
      <w:ins w:id="201" w:author="Unknown">
        <w:r>
          <w:rPr>
            <w:rFonts w:ascii="Verdana" w:hAnsi="Verdana"/>
            <w:color w:val="FFFFFF"/>
            <w:sz w:val="21"/>
            <w:szCs w:val="21"/>
          </w:rPr>
          <w:t xml:space="preserve">  </w:t>
        </w:r>
        <w:proofErr w:type="spellStart"/>
        <w:r>
          <w:rPr>
            <w:rFonts w:ascii="Verdana" w:hAnsi="Verdana"/>
            <w:color w:val="FFFFFF"/>
            <w:sz w:val="21"/>
            <w:szCs w:val="21"/>
          </w:rPr>
          <w:t>System.out.println</w:t>
        </w:r>
        <w:proofErr w:type="spellEnd"/>
        <w:r>
          <w:rPr>
            <w:rFonts w:ascii="Verdana" w:hAnsi="Verdana"/>
            <w:color w:val="FFFFFF"/>
            <w:sz w:val="21"/>
            <w:szCs w:val="21"/>
          </w:rPr>
          <w:t>("Super class show() method called");</w:t>
        </w:r>
      </w:ins>
    </w:p>
    <w:p w:rsidR="00483931" w:rsidRDefault="00483931" w:rsidP="00483931">
      <w:pPr>
        <w:numPr>
          <w:ilvl w:val="0"/>
          <w:numId w:val="29"/>
        </w:numPr>
        <w:pBdr>
          <w:left w:val="single" w:sz="18" w:space="0" w:color="6CE26C"/>
        </w:pBdr>
        <w:shd w:val="clear" w:color="auto" w:fill="081A06"/>
        <w:spacing w:before="100" w:beforeAutospacing="1" w:after="100" w:afterAutospacing="1" w:line="210" w:lineRule="atLeast"/>
        <w:rPr>
          <w:ins w:id="202" w:author="Unknown"/>
          <w:rFonts w:ascii="Verdana" w:hAnsi="Verdana"/>
          <w:color w:val="FFFFFF"/>
          <w:sz w:val="21"/>
          <w:szCs w:val="21"/>
        </w:rPr>
      </w:pPr>
      <w:ins w:id="203" w:author="Unknown">
        <w:r>
          <w:rPr>
            <w:rFonts w:ascii="Verdana" w:hAnsi="Verdana"/>
            <w:color w:val="FFFFFF"/>
            <w:sz w:val="21"/>
            <w:szCs w:val="21"/>
          </w:rPr>
          <w:t> </w:t>
        </w:r>
      </w:ins>
    </w:p>
    <w:p w:rsidR="00483931" w:rsidRDefault="00483931" w:rsidP="00483931">
      <w:pPr>
        <w:numPr>
          <w:ilvl w:val="0"/>
          <w:numId w:val="29"/>
        </w:numPr>
        <w:pBdr>
          <w:left w:val="single" w:sz="18" w:space="0" w:color="6CE26C"/>
        </w:pBdr>
        <w:shd w:val="clear" w:color="auto" w:fill="081A06"/>
        <w:spacing w:before="100" w:beforeAutospacing="1" w:after="100" w:afterAutospacing="1" w:line="210" w:lineRule="atLeast"/>
        <w:rPr>
          <w:ins w:id="204" w:author="Unknown"/>
          <w:rFonts w:ascii="Verdana" w:hAnsi="Verdana"/>
          <w:color w:val="FFFFFF"/>
          <w:sz w:val="21"/>
          <w:szCs w:val="21"/>
        </w:rPr>
      </w:pPr>
      <w:ins w:id="205" w:author="Unknown">
        <w:r>
          <w:rPr>
            <w:rFonts w:ascii="Verdana" w:hAnsi="Verdana"/>
            <w:color w:val="FFFFFF"/>
            <w:sz w:val="21"/>
            <w:szCs w:val="21"/>
          </w:rPr>
          <w:t>}</w:t>
        </w:r>
      </w:ins>
    </w:p>
    <w:p w:rsidR="00483931" w:rsidRDefault="00483931" w:rsidP="00483931">
      <w:pPr>
        <w:numPr>
          <w:ilvl w:val="0"/>
          <w:numId w:val="29"/>
        </w:numPr>
        <w:pBdr>
          <w:left w:val="single" w:sz="18" w:space="0" w:color="6CE26C"/>
        </w:pBdr>
        <w:shd w:val="clear" w:color="auto" w:fill="081A06"/>
        <w:spacing w:before="100" w:beforeAutospacing="1" w:after="100" w:afterAutospacing="1" w:line="210" w:lineRule="atLeast"/>
        <w:rPr>
          <w:ins w:id="206" w:author="Unknown"/>
          <w:rFonts w:ascii="Verdana" w:hAnsi="Verdana"/>
          <w:color w:val="FFFFFF"/>
          <w:sz w:val="21"/>
          <w:szCs w:val="21"/>
        </w:rPr>
      </w:pPr>
      <w:ins w:id="207" w:author="Unknown">
        <w:r>
          <w:rPr>
            <w:rFonts w:ascii="Verdana" w:hAnsi="Verdana"/>
            <w:color w:val="FFFFFF"/>
            <w:sz w:val="21"/>
            <w:szCs w:val="21"/>
          </w:rPr>
          <w:t> </w:t>
        </w:r>
      </w:ins>
    </w:p>
    <w:p w:rsidR="00483931" w:rsidRDefault="00483931" w:rsidP="00483931">
      <w:pPr>
        <w:numPr>
          <w:ilvl w:val="0"/>
          <w:numId w:val="29"/>
        </w:numPr>
        <w:pBdr>
          <w:left w:val="single" w:sz="18" w:space="0" w:color="6CE26C"/>
        </w:pBdr>
        <w:shd w:val="clear" w:color="auto" w:fill="081A06"/>
        <w:spacing w:before="100" w:beforeAutospacing="1" w:after="100" w:afterAutospacing="1" w:line="210" w:lineRule="atLeast"/>
        <w:rPr>
          <w:ins w:id="208" w:author="Unknown"/>
          <w:rFonts w:ascii="Verdana" w:hAnsi="Verdana"/>
          <w:color w:val="FFFFFF"/>
          <w:sz w:val="21"/>
          <w:szCs w:val="21"/>
        </w:rPr>
      </w:pPr>
      <w:ins w:id="209" w:author="Unknown">
        <w:r>
          <w:rPr>
            <w:rFonts w:ascii="Verdana" w:hAnsi="Verdana"/>
            <w:color w:val="FFFFFF"/>
            <w:sz w:val="21"/>
            <w:szCs w:val="21"/>
          </w:rPr>
          <w:t>}</w:t>
        </w:r>
      </w:ins>
    </w:p>
    <w:p w:rsidR="00483931" w:rsidRDefault="00483931" w:rsidP="00483931">
      <w:pPr>
        <w:shd w:val="clear" w:color="auto" w:fill="FFFFFF"/>
        <w:spacing w:after="0" w:line="240" w:lineRule="auto"/>
        <w:rPr>
          <w:ins w:id="210" w:author="Unknown"/>
          <w:rFonts w:ascii="Verdana" w:hAnsi="Verdana"/>
          <w:color w:val="000000"/>
          <w:sz w:val="21"/>
          <w:szCs w:val="21"/>
        </w:rPr>
      </w:pPr>
    </w:p>
    <w:p w:rsidR="00483931" w:rsidRDefault="00483931" w:rsidP="00483931">
      <w:pPr>
        <w:shd w:val="clear" w:color="auto" w:fill="FFFFFF"/>
        <w:rPr>
          <w:ins w:id="211" w:author="Unknown"/>
          <w:rFonts w:ascii="Verdana" w:hAnsi="Verdana"/>
          <w:color w:val="000000"/>
          <w:sz w:val="21"/>
          <w:szCs w:val="21"/>
        </w:rPr>
      </w:pPr>
      <w:ins w:id="212" w:author="Unknown">
        <w:r>
          <w:rPr>
            <w:rFonts w:ascii="Verdana" w:hAnsi="Verdana"/>
            <w:color w:val="000000"/>
            <w:sz w:val="21"/>
            <w:szCs w:val="21"/>
          </w:rPr>
          <w:br/>
        </w:r>
      </w:ins>
    </w:p>
    <w:p w:rsidR="00483931"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13" w:author="Unknown"/>
          <w:rFonts w:ascii="Verdana" w:hAnsi="Verdana"/>
          <w:color w:val="FFFFFF"/>
          <w:sz w:val="21"/>
          <w:szCs w:val="21"/>
        </w:rPr>
      </w:pPr>
      <w:ins w:id="214" w:author="Unknown">
        <w:r>
          <w:rPr>
            <w:rFonts w:ascii="Verdana" w:hAnsi="Verdana"/>
            <w:color w:val="FFFFFF"/>
            <w:sz w:val="21"/>
            <w:szCs w:val="21"/>
          </w:rPr>
          <w:t xml:space="preserve">package </w:t>
        </w:r>
        <w:proofErr w:type="spellStart"/>
        <w:r>
          <w:rPr>
            <w:rFonts w:ascii="Verdana" w:hAnsi="Verdana"/>
            <w:color w:val="FFFFFF"/>
            <w:sz w:val="21"/>
            <w:szCs w:val="21"/>
          </w:rPr>
          <w:t>com.instanceofjava</w:t>
        </w:r>
        <w:proofErr w:type="spellEnd"/>
        <w:r>
          <w:rPr>
            <w:rFonts w:ascii="Verdana" w:hAnsi="Verdana"/>
            <w:color w:val="FFFFFF"/>
            <w:sz w:val="21"/>
            <w:szCs w:val="21"/>
          </w:rPr>
          <w:t>;</w:t>
        </w:r>
      </w:ins>
    </w:p>
    <w:p w:rsidR="00483931"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15" w:author="Unknown"/>
          <w:rFonts w:ascii="Verdana" w:hAnsi="Verdana"/>
          <w:color w:val="FFFFFF"/>
          <w:sz w:val="21"/>
          <w:szCs w:val="21"/>
        </w:rPr>
      </w:pPr>
      <w:ins w:id="216" w:author="Unknown">
        <w:r>
          <w:rPr>
            <w:rFonts w:ascii="Verdana" w:hAnsi="Verdana"/>
            <w:color w:val="FFFFFF"/>
            <w:sz w:val="21"/>
            <w:szCs w:val="21"/>
          </w:rPr>
          <w:t xml:space="preserve">public class </w:t>
        </w:r>
        <w:proofErr w:type="spellStart"/>
        <w:r>
          <w:rPr>
            <w:rFonts w:ascii="Verdana" w:hAnsi="Verdana"/>
            <w:color w:val="FFFFFF"/>
            <w:sz w:val="21"/>
            <w:szCs w:val="21"/>
          </w:rPr>
          <w:t>SubDemo</w:t>
        </w:r>
        <w:proofErr w:type="spellEnd"/>
        <w:r>
          <w:rPr>
            <w:rFonts w:ascii="Verdana" w:hAnsi="Verdana"/>
            <w:color w:val="FFFFFF"/>
            <w:sz w:val="21"/>
            <w:szCs w:val="21"/>
          </w:rPr>
          <w:t xml:space="preserve"> extends </w:t>
        </w:r>
        <w:proofErr w:type="spellStart"/>
        <w:r>
          <w:rPr>
            <w:rFonts w:ascii="Verdana" w:hAnsi="Verdana"/>
            <w:color w:val="FFFFFF"/>
            <w:sz w:val="21"/>
            <w:szCs w:val="21"/>
          </w:rPr>
          <w:t>SuperDemo</w:t>
        </w:r>
        <w:proofErr w:type="spellEnd"/>
        <w:r>
          <w:rPr>
            <w:rFonts w:ascii="Verdana" w:hAnsi="Verdana"/>
            <w:color w:val="FFFFFF"/>
            <w:sz w:val="21"/>
            <w:szCs w:val="21"/>
          </w:rPr>
          <w:t>{</w:t>
        </w:r>
      </w:ins>
    </w:p>
    <w:p w:rsidR="00483931" w:rsidRDefault="00483931" w:rsidP="00483931">
      <w:pPr>
        <w:numPr>
          <w:ilvl w:val="0"/>
          <w:numId w:val="30"/>
        </w:numPr>
        <w:pBdr>
          <w:left w:val="single" w:sz="18" w:space="0" w:color="6CE26C"/>
        </w:pBdr>
        <w:shd w:val="clear" w:color="auto" w:fill="081A06"/>
        <w:spacing w:beforeAutospacing="1" w:after="0" w:afterAutospacing="1" w:line="210" w:lineRule="atLeast"/>
        <w:rPr>
          <w:ins w:id="217" w:author="Unknown"/>
          <w:rFonts w:ascii="Verdana" w:hAnsi="Verdana"/>
          <w:color w:val="FFFFFF"/>
          <w:sz w:val="21"/>
          <w:szCs w:val="21"/>
        </w:rPr>
      </w:pPr>
    </w:p>
    <w:p w:rsidR="00483931"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18" w:author="Unknown"/>
          <w:rFonts w:ascii="Verdana" w:hAnsi="Verdana"/>
          <w:color w:val="FFFFFF"/>
          <w:sz w:val="21"/>
          <w:szCs w:val="21"/>
        </w:rPr>
      </w:pPr>
      <w:ins w:id="219" w:author="Unknown">
        <w:r>
          <w:rPr>
            <w:rFonts w:ascii="Verdana" w:hAnsi="Verdana"/>
            <w:color w:val="FFFFFF"/>
            <w:sz w:val="21"/>
            <w:szCs w:val="21"/>
          </w:rPr>
          <w:t>public void print(){</w:t>
        </w:r>
      </w:ins>
    </w:p>
    <w:p w:rsidR="00483931"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20" w:author="Unknown"/>
          <w:rFonts w:ascii="Verdana" w:hAnsi="Verdana"/>
          <w:color w:val="FFFFFF"/>
          <w:sz w:val="21"/>
          <w:szCs w:val="21"/>
        </w:rPr>
      </w:pPr>
      <w:ins w:id="221" w:author="Unknown">
        <w:r>
          <w:rPr>
            <w:rFonts w:ascii="Verdana" w:hAnsi="Verdana"/>
            <w:color w:val="FFFFFF"/>
            <w:sz w:val="21"/>
            <w:szCs w:val="21"/>
          </w:rPr>
          <w:t> </w:t>
        </w:r>
      </w:ins>
    </w:p>
    <w:p w:rsidR="00483931"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22" w:author="Unknown"/>
          <w:rFonts w:ascii="Verdana" w:hAnsi="Verdana"/>
          <w:color w:val="FFFFFF"/>
          <w:sz w:val="21"/>
          <w:szCs w:val="21"/>
        </w:rPr>
      </w:pPr>
      <w:ins w:id="223" w:author="Unknown">
        <w:r>
          <w:rPr>
            <w:rFonts w:ascii="Verdana" w:hAnsi="Verdana"/>
            <w:color w:val="FFFFFF"/>
            <w:sz w:val="21"/>
            <w:szCs w:val="21"/>
          </w:rPr>
          <w:t> </w:t>
        </w:r>
        <w:proofErr w:type="spellStart"/>
        <w:r>
          <w:rPr>
            <w:rFonts w:ascii="Verdana" w:hAnsi="Verdana"/>
            <w:color w:val="FFFFFF"/>
            <w:sz w:val="21"/>
            <w:szCs w:val="21"/>
          </w:rPr>
          <w:t>System.out.println</w:t>
        </w:r>
        <w:proofErr w:type="spellEnd"/>
        <w:r>
          <w:rPr>
            <w:rFonts w:ascii="Verdana" w:hAnsi="Verdana"/>
            <w:color w:val="FFFFFF"/>
            <w:sz w:val="21"/>
            <w:szCs w:val="21"/>
          </w:rPr>
          <w:t>("Sub class print() method called");</w:t>
        </w:r>
      </w:ins>
    </w:p>
    <w:p w:rsidR="00483931"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24" w:author="Unknown"/>
          <w:rFonts w:ascii="Verdana" w:hAnsi="Verdana"/>
          <w:color w:val="FFFFFF"/>
          <w:sz w:val="21"/>
          <w:szCs w:val="21"/>
        </w:rPr>
      </w:pPr>
      <w:ins w:id="225" w:author="Unknown">
        <w:r>
          <w:rPr>
            <w:rFonts w:ascii="Verdana" w:hAnsi="Verdana"/>
            <w:color w:val="FFFFFF"/>
            <w:sz w:val="21"/>
            <w:szCs w:val="21"/>
          </w:rPr>
          <w:t> </w:t>
        </w:r>
      </w:ins>
    </w:p>
    <w:p w:rsidR="00483931"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26" w:author="Unknown"/>
          <w:rFonts w:ascii="Verdana" w:hAnsi="Verdana"/>
          <w:color w:val="FFFFFF"/>
          <w:sz w:val="21"/>
          <w:szCs w:val="21"/>
        </w:rPr>
      </w:pPr>
      <w:ins w:id="227" w:author="Unknown">
        <w:r>
          <w:rPr>
            <w:rFonts w:ascii="Verdana" w:hAnsi="Verdana"/>
            <w:color w:val="FFFFFF"/>
            <w:sz w:val="21"/>
            <w:szCs w:val="21"/>
          </w:rPr>
          <w:t>}</w:t>
        </w:r>
      </w:ins>
    </w:p>
    <w:p w:rsidR="00483931"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28" w:author="Unknown"/>
          <w:rFonts w:ascii="Verdana" w:hAnsi="Verdana"/>
          <w:color w:val="FFFFFF"/>
          <w:sz w:val="21"/>
          <w:szCs w:val="21"/>
        </w:rPr>
      </w:pPr>
      <w:ins w:id="229" w:author="Unknown">
        <w:r>
          <w:rPr>
            <w:rFonts w:ascii="Verdana" w:hAnsi="Verdana"/>
            <w:color w:val="FFFFFF"/>
            <w:sz w:val="21"/>
            <w:szCs w:val="21"/>
          </w:rPr>
          <w:t xml:space="preserve"> public static void main(String </w:t>
        </w:r>
        <w:proofErr w:type="spellStart"/>
        <w:r>
          <w:rPr>
            <w:rFonts w:ascii="Verdana" w:hAnsi="Verdana"/>
            <w:color w:val="FFFFFF"/>
            <w:sz w:val="21"/>
            <w:szCs w:val="21"/>
          </w:rPr>
          <w:t>args</w:t>
        </w:r>
        <w:proofErr w:type="spellEnd"/>
        <w:r>
          <w:rPr>
            <w:rFonts w:ascii="Verdana" w:hAnsi="Verdana"/>
            <w:color w:val="FFFFFF"/>
            <w:sz w:val="21"/>
            <w:szCs w:val="21"/>
          </w:rPr>
          <w:t>[]){</w:t>
        </w:r>
      </w:ins>
    </w:p>
    <w:p w:rsidR="00483931"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30" w:author="Unknown"/>
          <w:rFonts w:ascii="Verdana" w:hAnsi="Verdana"/>
          <w:color w:val="FFFFFF"/>
          <w:sz w:val="21"/>
          <w:szCs w:val="21"/>
        </w:rPr>
      </w:pPr>
      <w:ins w:id="231" w:author="Unknown">
        <w:r>
          <w:rPr>
            <w:rFonts w:ascii="Verdana" w:hAnsi="Verdana"/>
            <w:color w:val="FFFFFF"/>
            <w:sz w:val="21"/>
            <w:szCs w:val="21"/>
          </w:rPr>
          <w:t> </w:t>
        </w:r>
      </w:ins>
    </w:p>
    <w:p w:rsidR="00483931" w:rsidRPr="00B70924"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32" w:author="Unknown"/>
          <w:rFonts w:ascii="Verdana" w:hAnsi="Verdana"/>
          <w:color w:val="FFFFFF"/>
          <w:sz w:val="21"/>
          <w:szCs w:val="21"/>
          <w:highlight w:val="yellow"/>
        </w:rPr>
      </w:pPr>
      <w:proofErr w:type="spellStart"/>
      <w:ins w:id="233" w:author="Unknown">
        <w:r w:rsidRPr="00B70924">
          <w:rPr>
            <w:rFonts w:ascii="Verdana" w:hAnsi="Verdana"/>
            <w:color w:val="FFFFFF"/>
            <w:sz w:val="21"/>
            <w:szCs w:val="21"/>
            <w:highlight w:val="yellow"/>
          </w:rPr>
          <w:t>SuperDemo.show</w:t>
        </w:r>
        <w:proofErr w:type="spellEnd"/>
        <w:r w:rsidRPr="00B70924">
          <w:rPr>
            <w:rFonts w:ascii="Verdana" w:hAnsi="Verdana"/>
            <w:color w:val="FFFFFF"/>
            <w:sz w:val="21"/>
            <w:szCs w:val="21"/>
            <w:highlight w:val="yellow"/>
          </w:rPr>
          <w:t>();</w:t>
        </w:r>
      </w:ins>
    </w:p>
    <w:p w:rsidR="00483931" w:rsidRPr="00B70924"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34" w:author="Unknown"/>
          <w:rFonts w:ascii="Verdana" w:hAnsi="Verdana"/>
          <w:color w:val="FFFFFF"/>
          <w:sz w:val="21"/>
          <w:szCs w:val="21"/>
          <w:highlight w:val="yellow"/>
        </w:rPr>
      </w:pPr>
      <w:proofErr w:type="spellStart"/>
      <w:ins w:id="235" w:author="Unknown">
        <w:r w:rsidRPr="00B70924">
          <w:rPr>
            <w:rFonts w:ascii="Verdana" w:hAnsi="Verdana"/>
            <w:color w:val="FFFFFF"/>
            <w:sz w:val="21"/>
            <w:szCs w:val="21"/>
            <w:highlight w:val="yellow"/>
          </w:rPr>
          <w:t>SubDemo.show</w:t>
        </w:r>
        <w:proofErr w:type="spellEnd"/>
        <w:r w:rsidRPr="00B70924">
          <w:rPr>
            <w:rFonts w:ascii="Verdana" w:hAnsi="Verdana"/>
            <w:color w:val="FFFFFF"/>
            <w:sz w:val="21"/>
            <w:szCs w:val="21"/>
            <w:highlight w:val="yellow"/>
          </w:rPr>
          <w:t>();</w:t>
        </w:r>
      </w:ins>
    </w:p>
    <w:p w:rsidR="00483931"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36" w:author="Unknown"/>
          <w:rFonts w:ascii="Verdana" w:hAnsi="Verdana"/>
          <w:color w:val="FFFFFF"/>
          <w:sz w:val="21"/>
          <w:szCs w:val="21"/>
        </w:rPr>
      </w:pPr>
      <w:ins w:id="237" w:author="Unknown">
        <w:r>
          <w:rPr>
            <w:rFonts w:ascii="Verdana" w:hAnsi="Verdana"/>
            <w:color w:val="FFFFFF"/>
            <w:sz w:val="21"/>
            <w:szCs w:val="21"/>
          </w:rPr>
          <w:t>}</w:t>
        </w:r>
      </w:ins>
    </w:p>
    <w:p w:rsidR="00483931" w:rsidRDefault="00483931" w:rsidP="00483931">
      <w:pPr>
        <w:numPr>
          <w:ilvl w:val="0"/>
          <w:numId w:val="30"/>
        </w:numPr>
        <w:pBdr>
          <w:left w:val="single" w:sz="18" w:space="0" w:color="6CE26C"/>
        </w:pBdr>
        <w:shd w:val="clear" w:color="auto" w:fill="081A06"/>
        <w:spacing w:before="100" w:beforeAutospacing="1" w:after="100" w:afterAutospacing="1" w:line="210" w:lineRule="atLeast"/>
        <w:rPr>
          <w:ins w:id="238" w:author="Unknown"/>
          <w:rFonts w:ascii="Verdana" w:hAnsi="Verdana"/>
          <w:color w:val="FFFFFF"/>
          <w:sz w:val="21"/>
          <w:szCs w:val="21"/>
        </w:rPr>
      </w:pPr>
      <w:ins w:id="239" w:author="Unknown">
        <w:r>
          <w:rPr>
            <w:rFonts w:ascii="Verdana" w:hAnsi="Verdana"/>
            <w:color w:val="FFFFFF"/>
            <w:sz w:val="21"/>
            <w:szCs w:val="21"/>
          </w:rPr>
          <w:t>}</w:t>
        </w:r>
      </w:ins>
    </w:p>
    <w:p w:rsidR="00483931" w:rsidRDefault="00483931" w:rsidP="00483931">
      <w:pPr>
        <w:shd w:val="clear" w:color="auto" w:fill="FFFFFF"/>
        <w:spacing w:after="0" w:line="240" w:lineRule="auto"/>
        <w:rPr>
          <w:ins w:id="240" w:author="Unknown"/>
          <w:rFonts w:ascii="Verdana" w:hAnsi="Verdana"/>
          <w:color w:val="000000"/>
          <w:sz w:val="21"/>
          <w:szCs w:val="21"/>
        </w:rPr>
      </w:pPr>
      <w:ins w:id="241" w:author="Unknown">
        <w:r>
          <w:rPr>
            <w:rFonts w:ascii="Verdana" w:hAnsi="Verdana"/>
            <w:color w:val="000000"/>
            <w:sz w:val="21"/>
            <w:szCs w:val="21"/>
          </w:rPr>
          <w:br/>
        </w:r>
        <w:r>
          <w:rPr>
            <w:rFonts w:ascii="Verdana" w:hAnsi="Verdana"/>
            <w:b/>
            <w:bCs/>
            <w:color w:val="000000"/>
            <w:sz w:val="21"/>
            <w:szCs w:val="21"/>
            <w:bdr w:val="none" w:sz="0" w:space="0" w:color="auto" w:frame="1"/>
          </w:rPr>
          <w:t>Output:</w:t>
        </w:r>
      </w:ins>
    </w:p>
    <w:p w:rsidR="00483931" w:rsidRDefault="00483931" w:rsidP="00483931">
      <w:pPr>
        <w:numPr>
          <w:ilvl w:val="0"/>
          <w:numId w:val="31"/>
        </w:numPr>
        <w:pBdr>
          <w:left w:val="single" w:sz="18" w:space="0" w:color="6CE26C"/>
        </w:pBdr>
        <w:shd w:val="clear" w:color="auto" w:fill="081A06"/>
        <w:spacing w:before="100" w:beforeAutospacing="1" w:after="100" w:afterAutospacing="1" w:line="210" w:lineRule="atLeast"/>
        <w:rPr>
          <w:ins w:id="242" w:author="Unknown"/>
          <w:rFonts w:ascii="Verdana" w:hAnsi="Verdana"/>
          <w:color w:val="FFFFFF"/>
          <w:sz w:val="21"/>
          <w:szCs w:val="21"/>
        </w:rPr>
      </w:pPr>
      <w:ins w:id="243" w:author="Unknown">
        <w:r>
          <w:rPr>
            <w:rFonts w:ascii="Verdana" w:hAnsi="Verdana"/>
            <w:color w:val="FFFFFF"/>
            <w:sz w:val="21"/>
            <w:szCs w:val="21"/>
          </w:rPr>
          <w:t>Super class show() method called</w:t>
        </w:r>
      </w:ins>
    </w:p>
    <w:p w:rsidR="00483931" w:rsidRDefault="00483931" w:rsidP="00483931">
      <w:pPr>
        <w:numPr>
          <w:ilvl w:val="0"/>
          <w:numId w:val="31"/>
        </w:numPr>
        <w:pBdr>
          <w:left w:val="single" w:sz="18" w:space="0" w:color="6CE26C"/>
        </w:pBdr>
        <w:shd w:val="clear" w:color="auto" w:fill="081A06"/>
        <w:spacing w:before="100" w:beforeAutospacing="1" w:after="100" w:afterAutospacing="1" w:line="210" w:lineRule="atLeast"/>
        <w:rPr>
          <w:ins w:id="244" w:author="Unknown"/>
          <w:rFonts w:ascii="Verdana" w:hAnsi="Verdana"/>
          <w:color w:val="FFFFFF"/>
          <w:sz w:val="21"/>
          <w:szCs w:val="21"/>
        </w:rPr>
      </w:pPr>
      <w:ins w:id="245" w:author="Unknown">
        <w:r>
          <w:rPr>
            <w:rFonts w:ascii="Verdana" w:hAnsi="Verdana"/>
            <w:color w:val="FFFFFF"/>
            <w:sz w:val="21"/>
            <w:szCs w:val="21"/>
          </w:rPr>
          <w:t>Super class show() method called</w:t>
        </w:r>
      </w:ins>
    </w:p>
    <w:p w:rsidR="00483931" w:rsidRDefault="00483931" w:rsidP="00483931">
      <w:pPr>
        <w:shd w:val="clear" w:color="auto" w:fill="FFFFFF"/>
        <w:spacing w:after="0" w:line="240" w:lineRule="auto"/>
        <w:rPr>
          <w:ins w:id="246" w:author="Unknown"/>
          <w:rFonts w:ascii="Verdana" w:hAnsi="Verdana"/>
          <w:color w:val="000000"/>
          <w:sz w:val="21"/>
          <w:szCs w:val="21"/>
        </w:rPr>
      </w:pPr>
      <w:ins w:id="247" w:author="Unknown">
        <w:r>
          <w:rPr>
            <w:rFonts w:ascii="Verdana" w:hAnsi="Verdana"/>
            <w:color w:val="000000"/>
            <w:sz w:val="21"/>
            <w:szCs w:val="21"/>
          </w:rPr>
          <w:br/>
        </w:r>
      </w:ins>
    </w:p>
    <w:p w:rsidR="00483931" w:rsidRDefault="00483931" w:rsidP="00483931">
      <w:pPr>
        <w:numPr>
          <w:ilvl w:val="0"/>
          <w:numId w:val="32"/>
        </w:numPr>
        <w:shd w:val="clear" w:color="auto" w:fill="FFFFFF"/>
        <w:spacing w:after="75" w:line="240" w:lineRule="auto"/>
        <w:ind w:left="150"/>
        <w:rPr>
          <w:ins w:id="248" w:author="Unknown"/>
          <w:rFonts w:ascii="Verdana" w:hAnsi="Verdana"/>
          <w:color w:val="000000"/>
          <w:sz w:val="21"/>
          <w:szCs w:val="21"/>
        </w:rPr>
      </w:pPr>
      <w:ins w:id="249" w:author="Unknown">
        <w:r>
          <w:rPr>
            <w:rFonts w:ascii="Verdana" w:hAnsi="Verdana"/>
            <w:color w:val="000000"/>
            <w:sz w:val="21"/>
            <w:szCs w:val="21"/>
          </w:rPr>
          <w:t xml:space="preserve">If the same static method defined in sub class also then we </w:t>
        </w:r>
        <w:proofErr w:type="spellStart"/>
        <w:r>
          <w:rPr>
            <w:rFonts w:ascii="Verdana" w:hAnsi="Verdana"/>
            <w:color w:val="000000"/>
            <w:sz w:val="21"/>
            <w:szCs w:val="21"/>
          </w:rPr>
          <w:t>can not</w:t>
        </w:r>
        <w:proofErr w:type="spellEnd"/>
        <w:r>
          <w:rPr>
            <w:rFonts w:ascii="Verdana" w:hAnsi="Verdana"/>
            <w:color w:val="000000"/>
            <w:sz w:val="21"/>
            <w:szCs w:val="21"/>
          </w:rPr>
          <w:t xml:space="preserve"> call super class method using sub class name if we call them sub class static method will be executed.</w:t>
        </w:r>
      </w:ins>
    </w:p>
    <w:p w:rsidR="00483931" w:rsidRDefault="00483931" w:rsidP="00483931">
      <w:pPr>
        <w:shd w:val="clear" w:color="auto" w:fill="FFFFFF"/>
        <w:spacing w:after="0"/>
        <w:rPr>
          <w:ins w:id="250" w:author="Unknown"/>
          <w:rFonts w:ascii="Verdana" w:hAnsi="Verdana"/>
          <w:color w:val="000000"/>
          <w:sz w:val="21"/>
          <w:szCs w:val="21"/>
        </w:rPr>
      </w:pPr>
    </w:p>
    <w:p w:rsidR="00483931" w:rsidRDefault="00483931" w:rsidP="00483931">
      <w:pPr>
        <w:numPr>
          <w:ilvl w:val="0"/>
          <w:numId w:val="33"/>
        </w:numPr>
        <w:pBdr>
          <w:left w:val="single" w:sz="18" w:space="0" w:color="6CE26C"/>
        </w:pBdr>
        <w:shd w:val="clear" w:color="auto" w:fill="081A06"/>
        <w:spacing w:before="100" w:beforeAutospacing="1" w:after="100" w:afterAutospacing="1" w:line="210" w:lineRule="atLeast"/>
        <w:rPr>
          <w:ins w:id="251" w:author="Unknown"/>
          <w:rFonts w:ascii="Verdana" w:hAnsi="Verdana"/>
          <w:color w:val="FFFFFF"/>
          <w:sz w:val="21"/>
          <w:szCs w:val="21"/>
        </w:rPr>
      </w:pPr>
      <w:ins w:id="252" w:author="Unknown">
        <w:r>
          <w:rPr>
            <w:rFonts w:ascii="Verdana" w:hAnsi="Verdana"/>
            <w:color w:val="FFFFFF"/>
            <w:sz w:val="21"/>
            <w:szCs w:val="21"/>
          </w:rPr>
          <w:t xml:space="preserve">package </w:t>
        </w:r>
        <w:proofErr w:type="spellStart"/>
        <w:r>
          <w:rPr>
            <w:rFonts w:ascii="Verdana" w:hAnsi="Verdana"/>
            <w:color w:val="FFFFFF"/>
            <w:sz w:val="21"/>
            <w:szCs w:val="21"/>
          </w:rPr>
          <w:t>com.instanceofjava</w:t>
        </w:r>
        <w:proofErr w:type="spellEnd"/>
        <w:r>
          <w:rPr>
            <w:rFonts w:ascii="Verdana" w:hAnsi="Verdana"/>
            <w:color w:val="FFFFFF"/>
            <w:sz w:val="21"/>
            <w:szCs w:val="21"/>
          </w:rPr>
          <w:t>;</w:t>
        </w:r>
      </w:ins>
    </w:p>
    <w:p w:rsidR="00483931" w:rsidRDefault="00483931" w:rsidP="00483931">
      <w:pPr>
        <w:numPr>
          <w:ilvl w:val="0"/>
          <w:numId w:val="33"/>
        </w:numPr>
        <w:pBdr>
          <w:left w:val="single" w:sz="18" w:space="0" w:color="6CE26C"/>
        </w:pBdr>
        <w:shd w:val="clear" w:color="auto" w:fill="081A06"/>
        <w:spacing w:before="100" w:beforeAutospacing="1" w:after="100" w:afterAutospacing="1" w:line="210" w:lineRule="atLeast"/>
        <w:rPr>
          <w:ins w:id="253" w:author="Unknown"/>
          <w:rFonts w:ascii="Verdana" w:hAnsi="Verdana"/>
          <w:color w:val="FFFFFF"/>
          <w:sz w:val="21"/>
          <w:szCs w:val="21"/>
        </w:rPr>
      </w:pPr>
      <w:ins w:id="254" w:author="Unknown">
        <w:r>
          <w:rPr>
            <w:rFonts w:ascii="Verdana" w:hAnsi="Verdana"/>
            <w:color w:val="FFFFFF"/>
            <w:sz w:val="21"/>
            <w:szCs w:val="21"/>
          </w:rPr>
          <w:t> </w:t>
        </w:r>
      </w:ins>
    </w:p>
    <w:p w:rsidR="00483931" w:rsidRDefault="00483931" w:rsidP="00483931">
      <w:pPr>
        <w:numPr>
          <w:ilvl w:val="0"/>
          <w:numId w:val="33"/>
        </w:numPr>
        <w:pBdr>
          <w:left w:val="single" w:sz="18" w:space="0" w:color="6CE26C"/>
        </w:pBdr>
        <w:shd w:val="clear" w:color="auto" w:fill="081A06"/>
        <w:spacing w:before="100" w:beforeAutospacing="1" w:after="100" w:afterAutospacing="1" w:line="210" w:lineRule="atLeast"/>
        <w:rPr>
          <w:ins w:id="255" w:author="Unknown"/>
          <w:rFonts w:ascii="Verdana" w:hAnsi="Verdana"/>
          <w:color w:val="FFFFFF"/>
          <w:sz w:val="21"/>
          <w:szCs w:val="21"/>
        </w:rPr>
      </w:pPr>
      <w:ins w:id="256" w:author="Unknown">
        <w:r>
          <w:rPr>
            <w:rFonts w:ascii="Verdana" w:hAnsi="Verdana"/>
            <w:color w:val="FFFFFF"/>
            <w:sz w:val="21"/>
            <w:szCs w:val="21"/>
          </w:rPr>
          <w:t xml:space="preserve">public class </w:t>
        </w:r>
        <w:proofErr w:type="spellStart"/>
        <w:r>
          <w:rPr>
            <w:rFonts w:ascii="Verdana" w:hAnsi="Verdana"/>
            <w:color w:val="FFFFFF"/>
            <w:sz w:val="21"/>
            <w:szCs w:val="21"/>
          </w:rPr>
          <w:t>SuperDemo</w:t>
        </w:r>
        <w:proofErr w:type="spellEnd"/>
        <w:r>
          <w:rPr>
            <w:rFonts w:ascii="Verdana" w:hAnsi="Verdana"/>
            <w:color w:val="FFFFFF"/>
            <w:sz w:val="21"/>
            <w:szCs w:val="21"/>
          </w:rPr>
          <w:t>{</w:t>
        </w:r>
      </w:ins>
    </w:p>
    <w:p w:rsidR="00483931" w:rsidRDefault="00483931" w:rsidP="00483931">
      <w:pPr>
        <w:numPr>
          <w:ilvl w:val="0"/>
          <w:numId w:val="33"/>
        </w:numPr>
        <w:pBdr>
          <w:left w:val="single" w:sz="18" w:space="0" w:color="6CE26C"/>
        </w:pBdr>
        <w:shd w:val="clear" w:color="auto" w:fill="081A06"/>
        <w:spacing w:beforeAutospacing="1" w:after="0" w:afterAutospacing="1" w:line="210" w:lineRule="atLeast"/>
        <w:rPr>
          <w:ins w:id="257" w:author="Unknown"/>
          <w:rFonts w:ascii="Verdana" w:hAnsi="Verdana"/>
          <w:color w:val="FFFFFF"/>
          <w:sz w:val="21"/>
          <w:szCs w:val="21"/>
        </w:rPr>
      </w:pPr>
    </w:p>
    <w:p w:rsidR="00483931" w:rsidRDefault="00483931" w:rsidP="00483931">
      <w:pPr>
        <w:numPr>
          <w:ilvl w:val="0"/>
          <w:numId w:val="33"/>
        </w:numPr>
        <w:pBdr>
          <w:left w:val="single" w:sz="18" w:space="0" w:color="6CE26C"/>
        </w:pBdr>
        <w:shd w:val="clear" w:color="auto" w:fill="081A06"/>
        <w:spacing w:before="100" w:beforeAutospacing="1" w:after="100" w:afterAutospacing="1" w:line="210" w:lineRule="atLeast"/>
        <w:rPr>
          <w:ins w:id="258" w:author="Unknown"/>
          <w:rFonts w:ascii="Verdana" w:hAnsi="Verdana"/>
          <w:color w:val="FFFFFF"/>
          <w:sz w:val="21"/>
          <w:szCs w:val="21"/>
        </w:rPr>
      </w:pPr>
      <w:ins w:id="259" w:author="Unknown">
        <w:r>
          <w:rPr>
            <w:rFonts w:ascii="Verdana" w:hAnsi="Verdana"/>
            <w:color w:val="FFFFFF"/>
            <w:sz w:val="21"/>
            <w:szCs w:val="21"/>
          </w:rPr>
          <w:t>public static void show(){</w:t>
        </w:r>
      </w:ins>
    </w:p>
    <w:p w:rsidR="00483931" w:rsidRDefault="00483931" w:rsidP="00483931">
      <w:pPr>
        <w:numPr>
          <w:ilvl w:val="0"/>
          <w:numId w:val="33"/>
        </w:numPr>
        <w:pBdr>
          <w:left w:val="single" w:sz="18" w:space="0" w:color="6CE26C"/>
        </w:pBdr>
        <w:shd w:val="clear" w:color="auto" w:fill="081A06"/>
        <w:spacing w:before="100" w:beforeAutospacing="1" w:after="100" w:afterAutospacing="1" w:line="210" w:lineRule="atLeast"/>
        <w:rPr>
          <w:ins w:id="260" w:author="Unknown"/>
          <w:rFonts w:ascii="Verdana" w:hAnsi="Verdana"/>
          <w:color w:val="FFFFFF"/>
          <w:sz w:val="21"/>
          <w:szCs w:val="21"/>
        </w:rPr>
      </w:pPr>
      <w:ins w:id="261" w:author="Unknown">
        <w:r>
          <w:rPr>
            <w:rFonts w:ascii="Verdana" w:hAnsi="Verdana"/>
            <w:color w:val="FFFFFF"/>
            <w:sz w:val="21"/>
            <w:szCs w:val="21"/>
          </w:rPr>
          <w:t> </w:t>
        </w:r>
      </w:ins>
    </w:p>
    <w:p w:rsidR="00483931" w:rsidRDefault="00483931" w:rsidP="00483931">
      <w:pPr>
        <w:numPr>
          <w:ilvl w:val="0"/>
          <w:numId w:val="33"/>
        </w:numPr>
        <w:pBdr>
          <w:left w:val="single" w:sz="18" w:space="0" w:color="6CE26C"/>
        </w:pBdr>
        <w:shd w:val="clear" w:color="auto" w:fill="081A06"/>
        <w:spacing w:before="100" w:beforeAutospacing="1" w:after="100" w:afterAutospacing="1" w:line="210" w:lineRule="atLeast"/>
        <w:rPr>
          <w:ins w:id="262" w:author="Unknown"/>
          <w:rFonts w:ascii="Verdana" w:hAnsi="Verdana"/>
          <w:color w:val="FFFFFF"/>
          <w:sz w:val="21"/>
          <w:szCs w:val="21"/>
        </w:rPr>
      </w:pPr>
      <w:ins w:id="263" w:author="Unknown">
        <w:r>
          <w:rPr>
            <w:rFonts w:ascii="Verdana" w:hAnsi="Verdana"/>
            <w:color w:val="FFFFFF"/>
            <w:sz w:val="21"/>
            <w:szCs w:val="21"/>
          </w:rPr>
          <w:t xml:space="preserve">  </w:t>
        </w:r>
        <w:proofErr w:type="spellStart"/>
        <w:r>
          <w:rPr>
            <w:rFonts w:ascii="Verdana" w:hAnsi="Verdana"/>
            <w:color w:val="FFFFFF"/>
            <w:sz w:val="21"/>
            <w:szCs w:val="21"/>
          </w:rPr>
          <w:t>System.out.println</w:t>
        </w:r>
        <w:proofErr w:type="spellEnd"/>
        <w:r>
          <w:rPr>
            <w:rFonts w:ascii="Verdana" w:hAnsi="Verdana"/>
            <w:color w:val="FFFFFF"/>
            <w:sz w:val="21"/>
            <w:szCs w:val="21"/>
          </w:rPr>
          <w:t>("Super class show() method called");</w:t>
        </w:r>
      </w:ins>
    </w:p>
    <w:p w:rsidR="00483931" w:rsidRDefault="00483931" w:rsidP="00483931">
      <w:pPr>
        <w:numPr>
          <w:ilvl w:val="0"/>
          <w:numId w:val="33"/>
        </w:numPr>
        <w:pBdr>
          <w:left w:val="single" w:sz="18" w:space="0" w:color="6CE26C"/>
        </w:pBdr>
        <w:shd w:val="clear" w:color="auto" w:fill="081A06"/>
        <w:spacing w:before="100" w:beforeAutospacing="1" w:after="100" w:afterAutospacing="1" w:line="210" w:lineRule="atLeast"/>
        <w:rPr>
          <w:ins w:id="264" w:author="Unknown"/>
          <w:rFonts w:ascii="Verdana" w:hAnsi="Verdana"/>
          <w:color w:val="FFFFFF"/>
          <w:sz w:val="21"/>
          <w:szCs w:val="21"/>
        </w:rPr>
      </w:pPr>
      <w:ins w:id="265" w:author="Unknown">
        <w:r>
          <w:rPr>
            <w:rFonts w:ascii="Verdana" w:hAnsi="Verdana"/>
            <w:color w:val="FFFFFF"/>
            <w:sz w:val="21"/>
            <w:szCs w:val="21"/>
          </w:rPr>
          <w:t> </w:t>
        </w:r>
      </w:ins>
    </w:p>
    <w:p w:rsidR="00483931" w:rsidRDefault="00483931" w:rsidP="00483931">
      <w:pPr>
        <w:numPr>
          <w:ilvl w:val="0"/>
          <w:numId w:val="33"/>
        </w:numPr>
        <w:pBdr>
          <w:left w:val="single" w:sz="18" w:space="0" w:color="6CE26C"/>
        </w:pBdr>
        <w:shd w:val="clear" w:color="auto" w:fill="081A06"/>
        <w:spacing w:before="100" w:beforeAutospacing="1" w:after="100" w:afterAutospacing="1" w:line="210" w:lineRule="atLeast"/>
        <w:rPr>
          <w:ins w:id="266" w:author="Unknown"/>
          <w:rFonts w:ascii="Verdana" w:hAnsi="Verdana"/>
          <w:color w:val="FFFFFF"/>
          <w:sz w:val="21"/>
          <w:szCs w:val="21"/>
        </w:rPr>
      </w:pPr>
      <w:ins w:id="267" w:author="Unknown">
        <w:r>
          <w:rPr>
            <w:rFonts w:ascii="Verdana" w:hAnsi="Verdana"/>
            <w:color w:val="FFFFFF"/>
            <w:sz w:val="21"/>
            <w:szCs w:val="21"/>
          </w:rPr>
          <w:t>}</w:t>
        </w:r>
      </w:ins>
    </w:p>
    <w:p w:rsidR="00483931" w:rsidRDefault="00483931" w:rsidP="00483931">
      <w:pPr>
        <w:numPr>
          <w:ilvl w:val="0"/>
          <w:numId w:val="33"/>
        </w:numPr>
        <w:pBdr>
          <w:left w:val="single" w:sz="18" w:space="0" w:color="6CE26C"/>
        </w:pBdr>
        <w:shd w:val="clear" w:color="auto" w:fill="081A06"/>
        <w:spacing w:before="100" w:beforeAutospacing="1" w:after="100" w:afterAutospacing="1" w:line="210" w:lineRule="atLeast"/>
        <w:rPr>
          <w:ins w:id="268" w:author="Unknown"/>
          <w:rFonts w:ascii="Verdana" w:hAnsi="Verdana"/>
          <w:color w:val="FFFFFF"/>
          <w:sz w:val="21"/>
          <w:szCs w:val="21"/>
        </w:rPr>
      </w:pPr>
      <w:ins w:id="269" w:author="Unknown">
        <w:r>
          <w:rPr>
            <w:rFonts w:ascii="Verdana" w:hAnsi="Verdana"/>
            <w:color w:val="FFFFFF"/>
            <w:sz w:val="21"/>
            <w:szCs w:val="21"/>
          </w:rPr>
          <w:t> </w:t>
        </w:r>
      </w:ins>
    </w:p>
    <w:p w:rsidR="00483931" w:rsidRDefault="00483931" w:rsidP="00483931">
      <w:pPr>
        <w:numPr>
          <w:ilvl w:val="0"/>
          <w:numId w:val="33"/>
        </w:numPr>
        <w:pBdr>
          <w:left w:val="single" w:sz="18" w:space="0" w:color="6CE26C"/>
        </w:pBdr>
        <w:shd w:val="clear" w:color="auto" w:fill="081A06"/>
        <w:spacing w:before="100" w:beforeAutospacing="1" w:after="100" w:afterAutospacing="1" w:line="210" w:lineRule="atLeast"/>
        <w:rPr>
          <w:ins w:id="270" w:author="Unknown"/>
          <w:rFonts w:ascii="Verdana" w:hAnsi="Verdana"/>
          <w:color w:val="FFFFFF"/>
          <w:sz w:val="21"/>
          <w:szCs w:val="21"/>
        </w:rPr>
      </w:pPr>
      <w:ins w:id="271" w:author="Unknown">
        <w:r>
          <w:rPr>
            <w:rFonts w:ascii="Verdana" w:hAnsi="Verdana"/>
            <w:color w:val="FFFFFF"/>
            <w:sz w:val="21"/>
            <w:szCs w:val="21"/>
          </w:rPr>
          <w:t>}</w:t>
        </w:r>
      </w:ins>
    </w:p>
    <w:p w:rsidR="00483931" w:rsidRDefault="00483931" w:rsidP="00483931">
      <w:pPr>
        <w:shd w:val="clear" w:color="auto" w:fill="FFFFFF"/>
        <w:spacing w:after="0" w:line="240" w:lineRule="auto"/>
        <w:rPr>
          <w:ins w:id="272" w:author="Unknown"/>
          <w:rFonts w:ascii="Verdana" w:hAnsi="Verdana"/>
          <w:color w:val="000000"/>
          <w:sz w:val="21"/>
          <w:szCs w:val="21"/>
        </w:rPr>
      </w:pPr>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73" w:author="Unknown"/>
          <w:rFonts w:ascii="Verdana" w:hAnsi="Verdana"/>
          <w:color w:val="FFFFFF"/>
          <w:sz w:val="21"/>
          <w:szCs w:val="21"/>
        </w:rPr>
      </w:pPr>
      <w:ins w:id="274" w:author="Unknown">
        <w:r>
          <w:rPr>
            <w:rFonts w:ascii="Verdana" w:hAnsi="Verdana"/>
            <w:color w:val="FFFFFF"/>
            <w:sz w:val="21"/>
            <w:szCs w:val="21"/>
          </w:rPr>
          <w:t xml:space="preserve">package </w:t>
        </w:r>
        <w:proofErr w:type="spellStart"/>
        <w:r>
          <w:rPr>
            <w:rFonts w:ascii="Verdana" w:hAnsi="Verdana"/>
            <w:color w:val="FFFFFF"/>
            <w:sz w:val="21"/>
            <w:szCs w:val="21"/>
          </w:rPr>
          <w:t>com.instanceofjava</w:t>
        </w:r>
        <w:proofErr w:type="spellEnd"/>
        <w:r>
          <w:rPr>
            <w:rFonts w:ascii="Verdana" w:hAnsi="Verdana"/>
            <w:color w:val="FFFFFF"/>
            <w:sz w:val="21"/>
            <w:szCs w:val="21"/>
          </w:rPr>
          <w:t>;</w:t>
        </w:r>
      </w:ins>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75" w:author="Unknown"/>
          <w:rFonts w:ascii="Verdana" w:hAnsi="Verdana"/>
          <w:color w:val="FFFFFF"/>
          <w:sz w:val="21"/>
          <w:szCs w:val="21"/>
        </w:rPr>
      </w:pPr>
      <w:ins w:id="276" w:author="Unknown">
        <w:r>
          <w:rPr>
            <w:rFonts w:ascii="Verdana" w:hAnsi="Verdana"/>
            <w:color w:val="FFFFFF"/>
            <w:sz w:val="21"/>
            <w:szCs w:val="21"/>
          </w:rPr>
          <w:t xml:space="preserve">public class </w:t>
        </w:r>
        <w:proofErr w:type="spellStart"/>
        <w:r>
          <w:rPr>
            <w:rFonts w:ascii="Verdana" w:hAnsi="Verdana"/>
            <w:color w:val="FFFFFF"/>
            <w:sz w:val="21"/>
            <w:szCs w:val="21"/>
          </w:rPr>
          <w:t>SubDemo</w:t>
        </w:r>
        <w:proofErr w:type="spellEnd"/>
        <w:r>
          <w:rPr>
            <w:rFonts w:ascii="Verdana" w:hAnsi="Verdana"/>
            <w:color w:val="FFFFFF"/>
            <w:sz w:val="21"/>
            <w:szCs w:val="21"/>
          </w:rPr>
          <w:t xml:space="preserve"> extends </w:t>
        </w:r>
        <w:proofErr w:type="spellStart"/>
        <w:r>
          <w:rPr>
            <w:rFonts w:ascii="Verdana" w:hAnsi="Verdana"/>
            <w:color w:val="FFFFFF"/>
            <w:sz w:val="21"/>
            <w:szCs w:val="21"/>
          </w:rPr>
          <w:t>SuperDemo</w:t>
        </w:r>
        <w:proofErr w:type="spellEnd"/>
        <w:r>
          <w:rPr>
            <w:rFonts w:ascii="Verdana" w:hAnsi="Verdana"/>
            <w:color w:val="FFFFFF"/>
            <w:sz w:val="21"/>
            <w:szCs w:val="21"/>
          </w:rPr>
          <w:t>{</w:t>
        </w:r>
      </w:ins>
    </w:p>
    <w:p w:rsidR="00483931" w:rsidRDefault="00483931" w:rsidP="00483931">
      <w:pPr>
        <w:numPr>
          <w:ilvl w:val="0"/>
          <w:numId w:val="34"/>
        </w:numPr>
        <w:pBdr>
          <w:left w:val="single" w:sz="18" w:space="0" w:color="6CE26C"/>
        </w:pBdr>
        <w:shd w:val="clear" w:color="auto" w:fill="081A06"/>
        <w:spacing w:beforeAutospacing="1" w:after="0" w:afterAutospacing="1" w:line="210" w:lineRule="atLeast"/>
        <w:rPr>
          <w:ins w:id="277" w:author="Unknown"/>
          <w:rFonts w:ascii="Verdana" w:hAnsi="Verdana"/>
          <w:color w:val="FFFFFF"/>
          <w:sz w:val="21"/>
          <w:szCs w:val="21"/>
        </w:rPr>
      </w:pPr>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78" w:author="Unknown"/>
          <w:rFonts w:ascii="Verdana" w:hAnsi="Verdana"/>
          <w:color w:val="FFFFFF"/>
          <w:sz w:val="21"/>
          <w:szCs w:val="21"/>
        </w:rPr>
      </w:pPr>
      <w:ins w:id="279" w:author="Unknown">
        <w:r>
          <w:rPr>
            <w:rFonts w:ascii="Verdana" w:hAnsi="Verdana"/>
            <w:color w:val="FFFFFF"/>
            <w:sz w:val="21"/>
            <w:szCs w:val="21"/>
          </w:rPr>
          <w:t>public static void show(){</w:t>
        </w:r>
      </w:ins>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80" w:author="Unknown"/>
          <w:rFonts w:ascii="Verdana" w:hAnsi="Verdana"/>
          <w:color w:val="FFFFFF"/>
          <w:sz w:val="21"/>
          <w:szCs w:val="21"/>
        </w:rPr>
      </w:pPr>
      <w:ins w:id="281" w:author="Unknown">
        <w:r>
          <w:rPr>
            <w:rFonts w:ascii="Verdana" w:hAnsi="Verdana"/>
            <w:color w:val="FFFFFF"/>
            <w:sz w:val="21"/>
            <w:szCs w:val="21"/>
          </w:rPr>
          <w:t> </w:t>
        </w:r>
      </w:ins>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82" w:author="Unknown"/>
          <w:rFonts w:ascii="Verdana" w:hAnsi="Verdana"/>
          <w:color w:val="FFFFFF"/>
          <w:sz w:val="21"/>
          <w:szCs w:val="21"/>
        </w:rPr>
      </w:pPr>
      <w:ins w:id="283" w:author="Unknown">
        <w:r>
          <w:rPr>
            <w:rFonts w:ascii="Verdana" w:hAnsi="Verdana"/>
            <w:color w:val="FFFFFF"/>
            <w:sz w:val="21"/>
            <w:szCs w:val="21"/>
          </w:rPr>
          <w:t xml:space="preserve">  </w:t>
        </w:r>
        <w:proofErr w:type="spellStart"/>
        <w:r>
          <w:rPr>
            <w:rFonts w:ascii="Verdana" w:hAnsi="Verdana"/>
            <w:color w:val="FFFFFF"/>
            <w:sz w:val="21"/>
            <w:szCs w:val="21"/>
          </w:rPr>
          <w:t>System.out.println</w:t>
        </w:r>
        <w:proofErr w:type="spellEnd"/>
        <w:r>
          <w:rPr>
            <w:rFonts w:ascii="Verdana" w:hAnsi="Verdana"/>
            <w:color w:val="FFFFFF"/>
            <w:sz w:val="21"/>
            <w:szCs w:val="21"/>
          </w:rPr>
          <w:t>("Sub class show() method called");</w:t>
        </w:r>
      </w:ins>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84" w:author="Unknown"/>
          <w:rFonts w:ascii="Verdana" w:hAnsi="Verdana"/>
          <w:color w:val="FFFFFF"/>
          <w:sz w:val="21"/>
          <w:szCs w:val="21"/>
        </w:rPr>
      </w:pPr>
      <w:ins w:id="285" w:author="Unknown">
        <w:r>
          <w:rPr>
            <w:rFonts w:ascii="Verdana" w:hAnsi="Verdana"/>
            <w:color w:val="FFFFFF"/>
            <w:sz w:val="21"/>
            <w:szCs w:val="21"/>
          </w:rPr>
          <w:t> </w:t>
        </w:r>
      </w:ins>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86" w:author="Unknown"/>
          <w:rFonts w:ascii="Verdana" w:hAnsi="Verdana"/>
          <w:color w:val="FFFFFF"/>
          <w:sz w:val="21"/>
          <w:szCs w:val="21"/>
        </w:rPr>
      </w:pPr>
      <w:ins w:id="287" w:author="Unknown">
        <w:r>
          <w:rPr>
            <w:rFonts w:ascii="Verdana" w:hAnsi="Verdana"/>
            <w:color w:val="FFFFFF"/>
            <w:sz w:val="21"/>
            <w:szCs w:val="21"/>
          </w:rPr>
          <w:t>}</w:t>
        </w:r>
      </w:ins>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88" w:author="Unknown"/>
          <w:rFonts w:ascii="Verdana" w:hAnsi="Verdana"/>
          <w:color w:val="FFFFFF"/>
          <w:sz w:val="21"/>
          <w:szCs w:val="21"/>
        </w:rPr>
      </w:pPr>
      <w:ins w:id="289" w:author="Unknown">
        <w:r>
          <w:rPr>
            <w:rFonts w:ascii="Verdana" w:hAnsi="Verdana"/>
            <w:color w:val="FFFFFF"/>
            <w:sz w:val="21"/>
            <w:szCs w:val="21"/>
          </w:rPr>
          <w:t xml:space="preserve"> public static void main(String </w:t>
        </w:r>
        <w:proofErr w:type="spellStart"/>
        <w:r>
          <w:rPr>
            <w:rFonts w:ascii="Verdana" w:hAnsi="Verdana"/>
            <w:color w:val="FFFFFF"/>
            <w:sz w:val="21"/>
            <w:szCs w:val="21"/>
          </w:rPr>
          <w:t>args</w:t>
        </w:r>
        <w:proofErr w:type="spellEnd"/>
        <w:r>
          <w:rPr>
            <w:rFonts w:ascii="Verdana" w:hAnsi="Verdana"/>
            <w:color w:val="FFFFFF"/>
            <w:sz w:val="21"/>
            <w:szCs w:val="21"/>
          </w:rPr>
          <w:t>[]){</w:t>
        </w:r>
      </w:ins>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90" w:author="Unknown"/>
          <w:rFonts w:ascii="Verdana" w:hAnsi="Verdana"/>
          <w:color w:val="FFFFFF"/>
          <w:sz w:val="21"/>
          <w:szCs w:val="21"/>
        </w:rPr>
      </w:pPr>
      <w:ins w:id="291" w:author="Unknown">
        <w:r>
          <w:rPr>
            <w:rFonts w:ascii="Verdana" w:hAnsi="Verdana"/>
            <w:color w:val="FFFFFF"/>
            <w:sz w:val="21"/>
            <w:szCs w:val="21"/>
          </w:rPr>
          <w:t> </w:t>
        </w:r>
      </w:ins>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92" w:author="Unknown"/>
          <w:rFonts w:ascii="Verdana" w:hAnsi="Verdana"/>
          <w:color w:val="FFFFFF"/>
          <w:sz w:val="21"/>
          <w:szCs w:val="21"/>
        </w:rPr>
      </w:pPr>
      <w:proofErr w:type="spellStart"/>
      <w:ins w:id="293" w:author="Unknown">
        <w:r>
          <w:rPr>
            <w:rFonts w:ascii="Verdana" w:hAnsi="Verdana"/>
            <w:color w:val="FFFFFF"/>
            <w:sz w:val="21"/>
            <w:szCs w:val="21"/>
          </w:rPr>
          <w:t>SuperDemo.show</w:t>
        </w:r>
        <w:proofErr w:type="spellEnd"/>
        <w:r>
          <w:rPr>
            <w:rFonts w:ascii="Verdana" w:hAnsi="Verdana"/>
            <w:color w:val="FFFFFF"/>
            <w:sz w:val="21"/>
            <w:szCs w:val="21"/>
          </w:rPr>
          <w:t>();</w:t>
        </w:r>
      </w:ins>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94" w:author="Unknown"/>
          <w:rFonts w:ascii="Verdana" w:hAnsi="Verdana"/>
          <w:color w:val="FFFFFF"/>
          <w:sz w:val="21"/>
          <w:szCs w:val="21"/>
        </w:rPr>
      </w:pPr>
      <w:proofErr w:type="spellStart"/>
      <w:ins w:id="295" w:author="Unknown">
        <w:r>
          <w:rPr>
            <w:rFonts w:ascii="Verdana" w:hAnsi="Verdana"/>
            <w:color w:val="FFFFFF"/>
            <w:sz w:val="21"/>
            <w:szCs w:val="21"/>
          </w:rPr>
          <w:t>SubDemo.show</w:t>
        </w:r>
        <w:proofErr w:type="spellEnd"/>
        <w:r>
          <w:rPr>
            <w:rFonts w:ascii="Verdana" w:hAnsi="Verdana"/>
            <w:color w:val="FFFFFF"/>
            <w:sz w:val="21"/>
            <w:szCs w:val="21"/>
          </w:rPr>
          <w:t>();</w:t>
        </w:r>
      </w:ins>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96" w:author="Unknown"/>
          <w:rFonts w:ascii="Verdana" w:hAnsi="Verdana"/>
          <w:color w:val="FFFFFF"/>
          <w:sz w:val="21"/>
          <w:szCs w:val="21"/>
        </w:rPr>
      </w:pPr>
      <w:ins w:id="297" w:author="Unknown">
        <w:r>
          <w:rPr>
            <w:rFonts w:ascii="Verdana" w:hAnsi="Verdana"/>
            <w:color w:val="FFFFFF"/>
            <w:sz w:val="21"/>
            <w:szCs w:val="21"/>
          </w:rPr>
          <w:t>}</w:t>
        </w:r>
      </w:ins>
    </w:p>
    <w:p w:rsidR="00483931" w:rsidRDefault="00483931" w:rsidP="00483931">
      <w:pPr>
        <w:numPr>
          <w:ilvl w:val="0"/>
          <w:numId w:val="34"/>
        </w:numPr>
        <w:pBdr>
          <w:left w:val="single" w:sz="18" w:space="0" w:color="6CE26C"/>
        </w:pBdr>
        <w:shd w:val="clear" w:color="auto" w:fill="081A06"/>
        <w:spacing w:before="100" w:beforeAutospacing="1" w:after="100" w:afterAutospacing="1" w:line="210" w:lineRule="atLeast"/>
        <w:rPr>
          <w:ins w:id="298" w:author="Unknown"/>
          <w:rFonts w:ascii="Verdana" w:hAnsi="Verdana"/>
          <w:color w:val="FFFFFF"/>
          <w:sz w:val="21"/>
          <w:szCs w:val="21"/>
        </w:rPr>
      </w:pPr>
      <w:ins w:id="299" w:author="Unknown">
        <w:r>
          <w:rPr>
            <w:rFonts w:ascii="Verdana" w:hAnsi="Verdana"/>
            <w:color w:val="FFFFFF"/>
            <w:sz w:val="21"/>
            <w:szCs w:val="21"/>
          </w:rPr>
          <w:t>}</w:t>
        </w:r>
      </w:ins>
    </w:p>
    <w:p w:rsidR="00483931" w:rsidRDefault="00483931" w:rsidP="00483931">
      <w:pPr>
        <w:shd w:val="clear" w:color="auto" w:fill="FFFFFF"/>
        <w:spacing w:after="0" w:line="240" w:lineRule="auto"/>
        <w:rPr>
          <w:ins w:id="300" w:author="Unknown"/>
          <w:rFonts w:ascii="Verdana" w:hAnsi="Verdana"/>
          <w:color w:val="000000"/>
          <w:sz w:val="21"/>
          <w:szCs w:val="21"/>
        </w:rPr>
      </w:pPr>
      <w:ins w:id="301" w:author="Unknown">
        <w:r>
          <w:rPr>
            <w:rFonts w:ascii="Verdana" w:hAnsi="Verdana"/>
            <w:color w:val="000000"/>
            <w:sz w:val="21"/>
            <w:szCs w:val="21"/>
          </w:rPr>
          <w:br/>
        </w:r>
        <w:r>
          <w:rPr>
            <w:rFonts w:ascii="Verdana" w:hAnsi="Verdana"/>
            <w:b/>
            <w:bCs/>
            <w:color w:val="000000"/>
            <w:sz w:val="21"/>
            <w:szCs w:val="21"/>
            <w:bdr w:val="none" w:sz="0" w:space="0" w:color="auto" w:frame="1"/>
          </w:rPr>
          <w:t> Output:</w:t>
        </w:r>
      </w:ins>
    </w:p>
    <w:p w:rsidR="00483931" w:rsidRDefault="00483931" w:rsidP="00483931">
      <w:pPr>
        <w:numPr>
          <w:ilvl w:val="0"/>
          <w:numId w:val="35"/>
        </w:numPr>
        <w:pBdr>
          <w:left w:val="single" w:sz="18" w:space="0" w:color="6CE26C"/>
        </w:pBdr>
        <w:shd w:val="clear" w:color="auto" w:fill="081A06"/>
        <w:spacing w:before="100" w:beforeAutospacing="1" w:after="100" w:afterAutospacing="1" w:line="210" w:lineRule="atLeast"/>
        <w:rPr>
          <w:ins w:id="302" w:author="Unknown"/>
          <w:rFonts w:ascii="Verdana" w:hAnsi="Verdana"/>
          <w:color w:val="FFFFFF"/>
          <w:sz w:val="21"/>
          <w:szCs w:val="21"/>
        </w:rPr>
      </w:pPr>
      <w:ins w:id="303" w:author="Unknown">
        <w:r>
          <w:rPr>
            <w:rFonts w:ascii="Verdana" w:hAnsi="Verdana"/>
            <w:color w:val="FFFFFF"/>
            <w:sz w:val="21"/>
            <w:szCs w:val="21"/>
          </w:rPr>
          <w:t>Super class show() method called</w:t>
        </w:r>
      </w:ins>
    </w:p>
    <w:p w:rsidR="00483931" w:rsidRDefault="00483931" w:rsidP="00483931">
      <w:pPr>
        <w:numPr>
          <w:ilvl w:val="0"/>
          <w:numId w:val="35"/>
        </w:numPr>
        <w:pBdr>
          <w:left w:val="single" w:sz="18" w:space="0" w:color="6CE26C"/>
        </w:pBdr>
        <w:shd w:val="clear" w:color="auto" w:fill="081A06"/>
        <w:spacing w:before="100" w:beforeAutospacing="1" w:after="100" w:afterAutospacing="1" w:line="210" w:lineRule="atLeast"/>
        <w:rPr>
          <w:ins w:id="304" w:author="Unknown"/>
          <w:rFonts w:ascii="Verdana" w:hAnsi="Verdana"/>
          <w:color w:val="FFFFFF"/>
          <w:sz w:val="21"/>
          <w:szCs w:val="21"/>
        </w:rPr>
      </w:pPr>
      <w:ins w:id="305" w:author="Unknown">
        <w:r>
          <w:rPr>
            <w:rFonts w:ascii="Verdana" w:hAnsi="Verdana"/>
            <w:color w:val="FFFFFF"/>
            <w:sz w:val="21"/>
            <w:szCs w:val="21"/>
          </w:rPr>
          <w:t>Sub class show() method called</w:t>
        </w:r>
      </w:ins>
    </w:p>
    <w:p w:rsidR="00483931" w:rsidRPr="00A74795" w:rsidRDefault="00483931" w:rsidP="00A74795">
      <w:pPr>
        <w:spacing w:after="360" w:line="240" w:lineRule="auto"/>
        <w:rPr>
          <w:rFonts w:ascii="Times New Roman" w:eastAsia="Times New Roman" w:hAnsi="Times New Roman" w:cs="Times New Roman"/>
          <w:sz w:val="24"/>
          <w:szCs w:val="24"/>
        </w:rPr>
      </w:pPr>
    </w:p>
    <w:p w:rsidR="00A74795" w:rsidRDefault="00A74795"/>
    <w:sectPr w:rsidR="00A74795" w:rsidSect="007879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72CE"/>
    <w:multiLevelType w:val="multilevel"/>
    <w:tmpl w:val="3F8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70D6E"/>
    <w:multiLevelType w:val="multilevel"/>
    <w:tmpl w:val="EB909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DF7D1B"/>
    <w:multiLevelType w:val="multilevel"/>
    <w:tmpl w:val="7E74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819F6"/>
    <w:multiLevelType w:val="multilevel"/>
    <w:tmpl w:val="494C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3E7E95"/>
    <w:multiLevelType w:val="multilevel"/>
    <w:tmpl w:val="FFE0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DA012E"/>
    <w:multiLevelType w:val="multilevel"/>
    <w:tmpl w:val="F6C0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51E88"/>
    <w:multiLevelType w:val="multilevel"/>
    <w:tmpl w:val="D99A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1B6756"/>
    <w:multiLevelType w:val="multilevel"/>
    <w:tmpl w:val="4B86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577761"/>
    <w:multiLevelType w:val="multilevel"/>
    <w:tmpl w:val="2A94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F808AB"/>
    <w:multiLevelType w:val="multilevel"/>
    <w:tmpl w:val="6DB4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C03E80"/>
    <w:multiLevelType w:val="multilevel"/>
    <w:tmpl w:val="F284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7577DE"/>
    <w:multiLevelType w:val="multilevel"/>
    <w:tmpl w:val="9BD2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CC7163"/>
    <w:multiLevelType w:val="multilevel"/>
    <w:tmpl w:val="6770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E22B81"/>
    <w:multiLevelType w:val="multilevel"/>
    <w:tmpl w:val="79AC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555B91"/>
    <w:multiLevelType w:val="multilevel"/>
    <w:tmpl w:val="0718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541B82"/>
    <w:multiLevelType w:val="multilevel"/>
    <w:tmpl w:val="DDB8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9D7D5E"/>
    <w:multiLevelType w:val="multilevel"/>
    <w:tmpl w:val="C2E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3C4910"/>
    <w:multiLevelType w:val="multilevel"/>
    <w:tmpl w:val="3C5C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461730"/>
    <w:multiLevelType w:val="multilevel"/>
    <w:tmpl w:val="6C7C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D44958"/>
    <w:multiLevelType w:val="multilevel"/>
    <w:tmpl w:val="CD22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1E1CFA"/>
    <w:multiLevelType w:val="multilevel"/>
    <w:tmpl w:val="C98C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EF7191"/>
    <w:multiLevelType w:val="multilevel"/>
    <w:tmpl w:val="2A68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757486"/>
    <w:multiLevelType w:val="multilevel"/>
    <w:tmpl w:val="2E10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533631"/>
    <w:multiLevelType w:val="multilevel"/>
    <w:tmpl w:val="4F169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B923A9"/>
    <w:multiLevelType w:val="multilevel"/>
    <w:tmpl w:val="75303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DA26D9"/>
    <w:multiLevelType w:val="multilevel"/>
    <w:tmpl w:val="2494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0B67FE"/>
    <w:multiLevelType w:val="multilevel"/>
    <w:tmpl w:val="8C4A8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B222CA"/>
    <w:multiLevelType w:val="multilevel"/>
    <w:tmpl w:val="A27E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682371"/>
    <w:multiLevelType w:val="multilevel"/>
    <w:tmpl w:val="99A0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0E5C04"/>
    <w:multiLevelType w:val="multilevel"/>
    <w:tmpl w:val="803A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2440DE"/>
    <w:multiLevelType w:val="multilevel"/>
    <w:tmpl w:val="843E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C013BF"/>
    <w:multiLevelType w:val="multilevel"/>
    <w:tmpl w:val="7E144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3D6D7F"/>
    <w:multiLevelType w:val="multilevel"/>
    <w:tmpl w:val="BA40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476BBA"/>
    <w:multiLevelType w:val="multilevel"/>
    <w:tmpl w:val="0398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ADB0291"/>
    <w:multiLevelType w:val="multilevel"/>
    <w:tmpl w:val="3080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4"/>
  </w:num>
  <w:num w:numId="3">
    <w:abstractNumId w:val="2"/>
  </w:num>
  <w:num w:numId="4">
    <w:abstractNumId w:val="12"/>
  </w:num>
  <w:num w:numId="5">
    <w:abstractNumId w:val="20"/>
  </w:num>
  <w:num w:numId="6">
    <w:abstractNumId w:val="19"/>
  </w:num>
  <w:num w:numId="7">
    <w:abstractNumId w:val="21"/>
  </w:num>
  <w:num w:numId="8">
    <w:abstractNumId w:val="7"/>
  </w:num>
  <w:num w:numId="9">
    <w:abstractNumId w:val="3"/>
  </w:num>
  <w:num w:numId="10">
    <w:abstractNumId w:val="17"/>
  </w:num>
  <w:num w:numId="11">
    <w:abstractNumId w:val="24"/>
  </w:num>
  <w:num w:numId="12">
    <w:abstractNumId w:val="16"/>
  </w:num>
  <w:num w:numId="13">
    <w:abstractNumId w:val="22"/>
  </w:num>
  <w:num w:numId="14">
    <w:abstractNumId w:val="13"/>
  </w:num>
  <w:num w:numId="15">
    <w:abstractNumId w:val="25"/>
  </w:num>
  <w:num w:numId="16">
    <w:abstractNumId w:val="31"/>
  </w:num>
  <w:num w:numId="17">
    <w:abstractNumId w:val="9"/>
  </w:num>
  <w:num w:numId="18">
    <w:abstractNumId w:val="8"/>
  </w:num>
  <w:num w:numId="19">
    <w:abstractNumId w:val="10"/>
  </w:num>
  <w:num w:numId="20">
    <w:abstractNumId w:val="15"/>
  </w:num>
  <w:num w:numId="21">
    <w:abstractNumId w:val="30"/>
  </w:num>
  <w:num w:numId="22">
    <w:abstractNumId w:val="14"/>
  </w:num>
  <w:num w:numId="23">
    <w:abstractNumId w:val="0"/>
  </w:num>
  <w:num w:numId="24">
    <w:abstractNumId w:val="27"/>
  </w:num>
  <w:num w:numId="25">
    <w:abstractNumId w:val="33"/>
  </w:num>
  <w:num w:numId="26">
    <w:abstractNumId w:val="4"/>
  </w:num>
  <w:num w:numId="27">
    <w:abstractNumId w:val="28"/>
  </w:num>
  <w:num w:numId="28">
    <w:abstractNumId w:val="18"/>
  </w:num>
  <w:num w:numId="29">
    <w:abstractNumId w:val="5"/>
  </w:num>
  <w:num w:numId="30">
    <w:abstractNumId w:val="26"/>
  </w:num>
  <w:num w:numId="31">
    <w:abstractNumId w:val="11"/>
  </w:num>
  <w:num w:numId="32">
    <w:abstractNumId w:val="29"/>
  </w:num>
  <w:num w:numId="33">
    <w:abstractNumId w:val="6"/>
  </w:num>
  <w:num w:numId="34">
    <w:abstractNumId w:val="23"/>
  </w:num>
  <w:num w:numId="3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41E1"/>
    <w:rsid w:val="00483931"/>
    <w:rsid w:val="004941E1"/>
    <w:rsid w:val="004D301F"/>
    <w:rsid w:val="007264D6"/>
    <w:rsid w:val="00734B74"/>
    <w:rsid w:val="0078790A"/>
    <w:rsid w:val="00A74795"/>
    <w:rsid w:val="00A91C4B"/>
    <w:rsid w:val="00B70924"/>
    <w:rsid w:val="00B940F3"/>
    <w:rsid w:val="00BC06DF"/>
    <w:rsid w:val="00E43163"/>
    <w:rsid w:val="00EE0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90A"/>
  </w:style>
  <w:style w:type="paragraph" w:styleId="Heading1">
    <w:name w:val="heading 1"/>
    <w:basedOn w:val="Normal"/>
    <w:next w:val="Normal"/>
    <w:link w:val="Heading1Char"/>
    <w:uiPriority w:val="9"/>
    <w:qFormat/>
    <w:rsid w:val="00B940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941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D30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41E1"/>
    <w:rPr>
      <w:rFonts w:ascii="Times New Roman" w:eastAsia="Times New Roman" w:hAnsi="Times New Roman" w:cs="Times New Roman"/>
      <w:b/>
      <w:bCs/>
      <w:sz w:val="27"/>
      <w:szCs w:val="27"/>
    </w:rPr>
  </w:style>
  <w:style w:type="paragraph" w:customStyle="1" w:styleId="runningfont">
    <w:name w:val="runningfont"/>
    <w:basedOn w:val="Normal"/>
    <w:rsid w:val="004941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940F3"/>
    <w:rPr>
      <w:rFonts w:asciiTheme="majorHAnsi" w:eastAsiaTheme="majorEastAsia" w:hAnsiTheme="majorHAnsi" w:cstheme="majorBidi"/>
      <w:b/>
      <w:bCs/>
      <w:color w:val="365F91" w:themeColor="accent1" w:themeShade="BF"/>
      <w:sz w:val="28"/>
      <w:szCs w:val="28"/>
    </w:rPr>
  </w:style>
  <w:style w:type="character" w:customStyle="1" w:styleId="subpages">
    <w:name w:val="subpages"/>
    <w:basedOn w:val="DefaultParagraphFont"/>
    <w:rsid w:val="00B940F3"/>
  </w:style>
  <w:style w:type="character" w:styleId="Hyperlink">
    <w:name w:val="Hyperlink"/>
    <w:basedOn w:val="DefaultParagraphFont"/>
    <w:uiPriority w:val="99"/>
    <w:semiHidden/>
    <w:unhideWhenUsed/>
    <w:rsid w:val="00B940F3"/>
    <w:rPr>
      <w:color w:val="0000FF"/>
      <w:u w:val="single"/>
    </w:rPr>
  </w:style>
  <w:style w:type="paragraph" w:styleId="NormalWeb">
    <w:name w:val="Normal (Web)"/>
    <w:basedOn w:val="Normal"/>
    <w:uiPriority w:val="99"/>
    <w:semiHidden/>
    <w:unhideWhenUsed/>
    <w:rsid w:val="00B940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40F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94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40F3"/>
    <w:rPr>
      <w:rFonts w:ascii="Courier New" w:eastAsia="Times New Roman" w:hAnsi="Courier New" w:cs="Courier New"/>
      <w:sz w:val="20"/>
      <w:szCs w:val="20"/>
    </w:rPr>
  </w:style>
  <w:style w:type="character" w:customStyle="1" w:styleId="kd">
    <w:name w:val="kd"/>
    <w:basedOn w:val="DefaultParagraphFont"/>
    <w:rsid w:val="00B940F3"/>
  </w:style>
  <w:style w:type="character" w:customStyle="1" w:styleId="nc">
    <w:name w:val="nc"/>
    <w:basedOn w:val="DefaultParagraphFont"/>
    <w:rsid w:val="00B940F3"/>
  </w:style>
  <w:style w:type="character" w:customStyle="1" w:styleId="n">
    <w:name w:val="n"/>
    <w:basedOn w:val="DefaultParagraphFont"/>
    <w:rsid w:val="00B940F3"/>
  </w:style>
  <w:style w:type="character" w:customStyle="1" w:styleId="o">
    <w:name w:val="o"/>
    <w:basedOn w:val="DefaultParagraphFont"/>
    <w:rsid w:val="00B940F3"/>
  </w:style>
  <w:style w:type="character" w:customStyle="1" w:styleId="c1">
    <w:name w:val="c1"/>
    <w:basedOn w:val="DefaultParagraphFont"/>
    <w:rsid w:val="00B940F3"/>
  </w:style>
  <w:style w:type="paragraph" w:styleId="BalloonText">
    <w:name w:val="Balloon Text"/>
    <w:basedOn w:val="Normal"/>
    <w:link w:val="BalloonTextChar"/>
    <w:uiPriority w:val="99"/>
    <w:semiHidden/>
    <w:unhideWhenUsed/>
    <w:rsid w:val="00B940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0F3"/>
    <w:rPr>
      <w:rFonts w:ascii="Tahoma" w:hAnsi="Tahoma" w:cs="Tahoma"/>
      <w:sz w:val="16"/>
      <w:szCs w:val="16"/>
    </w:rPr>
  </w:style>
  <w:style w:type="paragraph" w:customStyle="1" w:styleId="entry-meta">
    <w:name w:val="entry-meta"/>
    <w:basedOn w:val="Normal"/>
    <w:rsid w:val="00A747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A74795"/>
  </w:style>
  <w:style w:type="character" w:customStyle="1" w:styleId="entry-author-name">
    <w:name w:val="entry-author-name"/>
    <w:basedOn w:val="DefaultParagraphFont"/>
    <w:rsid w:val="00A74795"/>
  </w:style>
  <w:style w:type="character" w:customStyle="1" w:styleId="entry-comments-link">
    <w:name w:val="entry-comments-link"/>
    <w:basedOn w:val="DefaultParagraphFont"/>
    <w:rsid w:val="00A74795"/>
  </w:style>
  <w:style w:type="character" w:styleId="Strong">
    <w:name w:val="Strong"/>
    <w:basedOn w:val="DefaultParagraphFont"/>
    <w:uiPriority w:val="22"/>
    <w:qFormat/>
    <w:rsid w:val="00A74795"/>
    <w:rPr>
      <w:b/>
      <w:bCs/>
    </w:rPr>
  </w:style>
  <w:style w:type="character" w:customStyle="1" w:styleId="kwd">
    <w:name w:val="kwd"/>
    <w:basedOn w:val="DefaultParagraphFont"/>
    <w:rsid w:val="00A74795"/>
  </w:style>
  <w:style w:type="character" w:customStyle="1" w:styleId="pln">
    <w:name w:val="pln"/>
    <w:basedOn w:val="DefaultParagraphFont"/>
    <w:rsid w:val="00A74795"/>
  </w:style>
  <w:style w:type="character" w:customStyle="1" w:styleId="typ">
    <w:name w:val="typ"/>
    <w:basedOn w:val="DefaultParagraphFont"/>
    <w:rsid w:val="00A74795"/>
  </w:style>
  <w:style w:type="character" w:customStyle="1" w:styleId="pun">
    <w:name w:val="pun"/>
    <w:basedOn w:val="DefaultParagraphFont"/>
    <w:rsid w:val="00A74795"/>
  </w:style>
  <w:style w:type="character" w:customStyle="1" w:styleId="lit">
    <w:name w:val="lit"/>
    <w:basedOn w:val="DefaultParagraphFont"/>
    <w:rsid w:val="00A74795"/>
  </w:style>
  <w:style w:type="character" w:customStyle="1" w:styleId="str">
    <w:name w:val="str"/>
    <w:basedOn w:val="DefaultParagraphFont"/>
    <w:rsid w:val="00A74795"/>
  </w:style>
  <w:style w:type="character" w:customStyle="1" w:styleId="com">
    <w:name w:val="com"/>
    <w:basedOn w:val="DefaultParagraphFont"/>
    <w:rsid w:val="00A74795"/>
  </w:style>
  <w:style w:type="character" w:customStyle="1" w:styleId="entry-categories">
    <w:name w:val="entry-categories"/>
    <w:basedOn w:val="DefaultParagraphFont"/>
    <w:rsid w:val="00A74795"/>
  </w:style>
  <w:style w:type="character" w:customStyle="1" w:styleId="entry-tags">
    <w:name w:val="entry-tags"/>
    <w:basedOn w:val="DefaultParagraphFont"/>
    <w:rsid w:val="00A74795"/>
  </w:style>
  <w:style w:type="character" w:customStyle="1" w:styleId="Heading4Char">
    <w:name w:val="Heading 4 Char"/>
    <w:basedOn w:val="DefaultParagraphFont"/>
    <w:link w:val="Heading4"/>
    <w:uiPriority w:val="9"/>
    <w:semiHidden/>
    <w:rsid w:val="004D301F"/>
    <w:rPr>
      <w:rFonts w:asciiTheme="majorHAnsi" w:eastAsiaTheme="majorEastAsia" w:hAnsiTheme="majorHAnsi" w:cstheme="majorBidi"/>
      <w:b/>
      <w:bCs/>
      <w:i/>
      <w:iCs/>
      <w:color w:val="4F81BD" w:themeColor="accent1"/>
    </w:rPr>
  </w:style>
  <w:style w:type="paragraph" w:customStyle="1" w:styleId="post-meta">
    <w:name w:val="post-meta"/>
    <w:basedOn w:val="Normal"/>
    <w:rsid w:val="004839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comments">
    <w:name w:val="meta_comments"/>
    <w:basedOn w:val="DefaultParagraphFont"/>
    <w:rsid w:val="00483931"/>
  </w:style>
</w:styles>
</file>

<file path=word/webSettings.xml><?xml version="1.0" encoding="utf-8"?>
<w:webSettings xmlns:r="http://schemas.openxmlformats.org/officeDocument/2006/relationships" xmlns:w="http://schemas.openxmlformats.org/wordprocessingml/2006/main">
  <w:divs>
    <w:div w:id="294874547">
      <w:bodyDiv w:val="1"/>
      <w:marLeft w:val="0"/>
      <w:marRight w:val="0"/>
      <w:marTop w:val="0"/>
      <w:marBottom w:val="0"/>
      <w:divBdr>
        <w:top w:val="none" w:sz="0" w:space="0" w:color="auto"/>
        <w:left w:val="none" w:sz="0" w:space="0" w:color="auto"/>
        <w:bottom w:val="none" w:sz="0" w:space="0" w:color="auto"/>
        <w:right w:val="none" w:sz="0" w:space="0" w:color="auto"/>
      </w:divBdr>
    </w:div>
    <w:div w:id="591819057">
      <w:bodyDiv w:val="1"/>
      <w:marLeft w:val="0"/>
      <w:marRight w:val="0"/>
      <w:marTop w:val="0"/>
      <w:marBottom w:val="0"/>
      <w:divBdr>
        <w:top w:val="none" w:sz="0" w:space="0" w:color="auto"/>
        <w:left w:val="none" w:sz="0" w:space="0" w:color="auto"/>
        <w:bottom w:val="none" w:sz="0" w:space="0" w:color="auto"/>
        <w:right w:val="none" w:sz="0" w:space="0" w:color="auto"/>
      </w:divBdr>
      <w:divsChild>
        <w:div w:id="606038945">
          <w:marLeft w:val="0"/>
          <w:marRight w:val="0"/>
          <w:marTop w:val="0"/>
          <w:marBottom w:val="0"/>
          <w:divBdr>
            <w:top w:val="none" w:sz="0" w:space="0" w:color="auto"/>
            <w:left w:val="none" w:sz="0" w:space="0" w:color="auto"/>
            <w:bottom w:val="none" w:sz="0" w:space="0" w:color="auto"/>
            <w:right w:val="none" w:sz="0" w:space="0" w:color="auto"/>
          </w:divBdr>
          <w:divsChild>
            <w:div w:id="1062291638">
              <w:marLeft w:val="240"/>
              <w:marRight w:val="0"/>
              <w:marTop w:val="0"/>
              <w:marBottom w:val="336"/>
              <w:divBdr>
                <w:top w:val="none" w:sz="0" w:space="0" w:color="auto"/>
                <w:left w:val="none" w:sz="0" w:space="0" w:color="auto"/>
                <w:bottom w:val="none" w:sz="0" w:space="0" w:color="auto"/>
                <w:right w:val="none" w:sz="0" w:space="0" w:color="auto"/>
              </w:divBdr>
            </w:div>
            <w:div w:id="1734497807">
              <w:marLeft w:val="0"/>
              <w:marRight w:val="0"/>
              <w:marTop w:val="0"/>
              <w:marBottom w:val="0"/>
              <w:divBdr>
                <w:top w:val="none" w:sz="0" w:space="0" w:color="auto"/>
                <w:left w:val="none" w:sz="0" w:space="0" w:color="auto"/>
                <w:bottom w:val="none" w:sz="0" w:space="0" w:color="auto"/>
                <w:right w:val="none" w:sz="0" w:space="0" w:color="auto"/>
              </w:divBdr>
              <w:divsChild>
                <w:div w:id="1195383749">
                  <w:marLeft w:val="0"/>
                  <w:marRight w:val="0"/>
                  <w:marTop w:val="0"/>
                  <w:marBottom w:val="0"/>
                  <w:divBdr>
                    <w:top w:val="none" w:sz="0" w:space="0" w:color="auto"/>
                    <w:left w:val="none" w:sz="0" w:space="0" w:color="auto"/>
                    <w:bottom w:val="none" w:sz="0" w:space="0" w:color="auto"/>
                    <w:right w:val="none" w:sz="0" w:space="0" w:color="auto"/>
                  </w:divBdr>
                  <w:divsChild>
                    <w:div w:id="21442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87738">
      <w:bodyDiv w:val="1"/>
      <w:marLeft w:val="0"/>
      <w:marRight w:val="0"/>
      <w:marTop w:val="0"/>
      <w:marBottom w:val="0"/>
      <w:divBdr>
        <w:top w:val="none" w:sz="0" w:space="0" w:color="auto"/>
        <w:left w:val="none" w:sz="0" w:space="0" w:color="auto"/>
        <w:bottom w:val="none" w:sz="0" w:space="0" w:color="auto"/>
        <w:right w:val="none" w:sz="0" w:space="0" w:color="auto"/>
      </w:divBdr>
      <w:divsChild>
        <w:div w:id="685642511">
          <w:marLeft w:val="0"/>
          <w:marRight w:val="0"/>
          <w:marTop w:val="0"/>
          <w:marBottom w:val="0"/>
          <w:divBdr>
            <w:top w:val="none" w:sz="0" w:space="0" w:color="auto"/>
            <w:left w:val="none" w:sz="0" w:space="0" w:color="auto"/>
            <w:bottom w:val="none" w:sz="0" w:space="0" w:color="auto"/>
            <w:right w:val="none" w:sz="0" w:space="0" w:color="auto"/>
          </w:divBdr>
        </w:div>
      </w:divsChild>
    </w:div>
    <w:div w:id="1223441340">
      <w:bodyDiv w:val="1"/>
      <w:marLeft w:val="0"/>
      <w:marRight w:val="0"/>
      <w:marTop w:val="0"/>
      <w:marBottom w:val="0"/>
      <w:divBdr>
        <w:top w:val="none" w:sz="0" w:space="0" w:color="auto"/>
        <w:left w:val="none" w:sz="0" w:space="0" w:color="auto"/>
        <w:bottom w:val="none" w:sz="0" w:space="0" w:color="auto"/>
        <w:right w:val="none" w:sz="0" w:space="0" w:color="auto"/>
      </w:divBdr>
      <w:divsChild>
        <w:div w:id="1832213576">
          <w:marLeft w:val="0"/>
          <w:marRight w:val="0"/>
          <w:marTop w:val="0"/>
          <w:marBottom w:val="0"/>
          <w:divBdr>
            <w:top w:val="none" w:sz="0" w:space="0" w:color="auto"/>
            <w:left w:val="none" w:sz="0" w:space="0" w:color="auto"/>
            <w:bottom w:val="none" w:sz="0" w:space="0" w:color="auto"/>
            <w:right w:val="none" w:sz="0" w:space="0" w:color="auto"/>
          </w:divBdr>
          <w:divsChild>
            <w:div w:id="57910113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838232074">
      <w:bodyDiv w:val="1"/>
      <w:marLeft w:val="0"/>
      <w:marRight w:val="0"/>
      <w:marTop w:val="0"/>
      <w:marBottom w:val="0"/>
      <w:divBdr>
        <w:top w:val="none" w:sz="0" w:space="0" w:color="auto"/>
        <w:left w:val="none" w:sz="0" w:space="0" w:color="auto"/>
        <w:bottom w:val="none" w:sz="0" w:space="0" w:color="auto"/>
        <w:right w:val="none" w:sz="0" w:space="0" w:color="auto"/>
      </w:divBdr>
      <w:divsChild>
        <w:div w:id="401101612">
          <w:marLeft w:val="0"/>
          <w:marRight w:val="0"/>
          <w:marTop w:val="0"/>
          <w:marBottom w:val="180"/>
          <w:divBdr>
            <w:top w:val="none" w:sz="0" w:space="0" w:color="auto"/>
            <w:left w:val="none" w:sz="0" w:space="0" w:color="auto"/>
            <w:bottom w:val="none" w:sz="0" w:space="0" w:color="auto"/>
            <w:right w:val="none" w:sz="0" w:space="0" w:color="auto"/>
          </w:divBdr>
          <w:divsChild>
            <w:div w:id="1602951997">
              <w:marLeft w:val="0"/>
              <w:marRight w:val="0"/>
              <w:marTop w:val="0"/>
              <w:marBottom w:val="0"/>
              <w:divBdr>
                <w:top w:val="single" w:sz="8" w:space="1" w:color="auto"/>
                <w:left w:val="single" w:sz="8" w:space="4" w:color="auto"/>
                <w:bottom w:val="single" w:sz="8" w:space="1" w:color="auto"/>
                <w:right w:val="single" w:sz="8" w:space="4" w:color="auto"/>
              </w:divBdr>
              <w:divsChild>
                <w:div w:id="790561795">
                  <w:marLeft w:val="0"/>
                  <w:marRight w:val="0"/>
                  <w:marTop w:val="0"/>
                  <w:marBottom w:val="0"/>
                  <w:divBdr>
                    <w:top w:val="none" w:sz="0" w:space="0" w:color="auto"/>
                    <w:left w:val="none" w:sz="0" w:space="0" w:color="auto"/>
                    <w:bottom w:val="none" w:sz="0" w:space="0" w:color="auto"/>
                    <w:right w:val="none" w:sz="0" w:space="0" w:color="auto"/>
                  </w:divBdr>
                </w:div>
              </w:divsChild>
            </w:div>
            <w:div w:id="1957521248">
              <w:marLeft w:val="0"/>
              <w:marRight w:val="0"/>
              <w:marTop w:val="0"/>
              <w:marBottom w:val="0"/>
              <w:divBdr>
                <w:top w:val="none" w:sz="0" w:space="0" w:color="auto"/>
                <w:left w:val="none" w:sz="0" w:space="0" w:color="auto"/>
                <w:bottom w:val="none" w:sz="0" w:space="0" w:color="auto"/>
                <w:right w:val="none" w:sz="0" w:space="0" w:color="auto"/>
              </w:divBdr>
            </w:div>
            <w:div w:id="381758932">
              <w:marLeft w:val="0"/>
              <w:marRight w:val="0"/>
              <w:marTop w:val="0"/>
              <w:marBottom w:val="0"/>
              <w:divBdr>
                <w:top w:val="single" w:sz="8" w:space="1" w:color="auto"/>
                <w:left w:val="single" w:sz="8" w:space="4" w:color="auto"/>
                <w:bottom w:val="single" w:sz="8" w:space="1" w:color="auto"/>
                <w:right w:val="single" w:sz="8" w:space="4" w:color="auto"/>
              </w:divBdr>
              <w:divsChild>
                <w:div w:id="1486126119">
                  <w:marLeft w:val="0"/>
                  <w:marRight w:val="0"/>
                  <w:marTop w:val="0"/>
                  <w:marBottom w:val="0"/>
                  <w:divBdr>
                    <w:top w:val="none" w:sz="0" w:space="0" w:color="auto"/>
                    <w:left w:val="none" w:sz="0" w:space="0" w:color="auto"/>
                    <w:bottom w:val="none" w:sz="0" w:space="0" w:color="auto"/>
                    <w:right w:val="none" w:sz="0" w:space="0" w:color="auto"/>
                  </w:divBdr>
                </w:div>
              </w:divsChild>
            </w:div>
            <w:div w:id="1781337011">
              <w:marLeft w:val="0"/>
              <w:marRight w:val="0"/>
              <w:marTop w:val="0"/>
              <w:marBottom w:val="0"/>
              <w:divBdr>
                <w:top w:val="single" w:sz="8" w:space="1" w:color="auto"/>
                <w:left w:val="single" w:sz="8" w:space="4" w:color="auto"/>
                <w:bottom w:val="single" w:sz="8" w:space="1" w:color="auto"/>
                <w:right w:val="single" w:sz="8" w:space="4" w:color="auto"/>
              </w:divBdr>
              <w:divsChild>
                <w:div w:id="1775324064">
                  <w:marLeft w:val="0"/>
                  <w:marRight w:val="0"/>
                  <w:marTop w:val="0"/>
                  <w:marBottom w:val="0"/>
                  <w:divBdr>
                    <w:top w:val="none" w:sz="0" w:space="0" w:color="auto"/>
                    <w:left w:val="none" w:sz="0" w:space="0" w:color="auto"/>
                    <w:bottom w:val="none" w:sz="0" w:space="0" w:color="auto"/>
                    <w:right w:val="none" w:sz="0" w:space="0" w:color="auto"/>
                  </w:divBdr>
                </w:div>
              </w:divsChild>
            </w:div>
            <w:div w:id="1535846841">
              <w:marLeft w:val="0"/>
              <w:marRight w:val="0"/>
              <w:marTop w:val="0"/>
              <w:marBottom w:val="0"/>
              <w:divBdr>
                <w:top w:val="single" w:sz="8" w:space="1" w:color="auto"/>
                <w:left w:val="single" w:sz="8" w:space="4" w:color="auto"/>
                <w:bottom w:val="single" w:sz="8" w:space="1" w:color="auto"/>
                <w:right w:val="single" w:sz="8" w:space="4" w:color="auto"/>
              </w:divBdr>
              <w:divsChild>
                <w:div w:id="121775282">
                  <w:marLeft w:val="0"/>
                  <w:marRight w:val="0"/>
                  <w:marTop w:val="0"/>
                  <w:marBottom w:val="0"/>
                  <w:divBdr>
                    <w:top w:val="none" w:sz="0" w:space="0" w:color="auto"/>
                    <w:left w:val="none" w:sz="0" w:space="0" w:color="auto"/>
                    <w:bottom w:val="none" w:sz="0" w:space="0" w:color="auto"/>
                    <w:right w:val="none" w:sz="0" w:space="0" w:color="auto"/>
                  </w:divBdr>
                </w:div>
              </w:divsChild>
            </w:div>
            <w:div w:id="2145807744">
              <w:marLeft w:val="0"/>
              <w:marRight w:val="0"/>
              <w:marTop w:val="0"/>
              <w:marBottom w:val="0"/>
              <w:divBdr>
                <w:top w:val="single" w:sz="8" w:space="1" w:color="auto"/>
                <w:left w:val="single" w:sz="8" w:space="4" w:color="auto"/>
                <w:bottom w:val="single" w:sz="8" w:space="1" w:color="auto"/>
                <w:right w:val="single" w:sz="8" w:space="4" w:color="auto"/>
              </w:divBdr>
              <w:divsChild>
                <w:div w:id="302007164">
                  <w:marLeft w:val="0"/>
                  <w:marRight w:val="0"/>
                  <w:marTop w:val="0"/>
                  <w:marBottom w:val="0"/>
                  <w:divBdr>
                    <w:top w:val="none" w:sz="0" w:space="0" w:color="auto"/>
                    <w:left w:val="none" w:sz="0" w:space="0" w:color="auto"/>
                    <w:bottom w:val="none" w:sz="0" w:space="0" w:color="auto"/>
                    <w:right w:val="none" w:sz="0" w:space="0" w:color="auto"/>
                  </w:divBdr>
                </w:div>
              </w:divsChild>
            </w:div>
            <w:div w:id="283778112">
              <w:marLeft w:val="0"/>
              <w:marRight w:val="0"/>
              <w:marTop w:val="0"/>
              <w:marBottom w:val="0"/>
              <w:divBdr>
                <w:top w:val="single" w:sz="8" w:space="1" w:color="auto"/>
                <w:left w:val="single" w:sz="8" w:space="4" w:color="auto"/>
                <w:bottom w:val="single" w:sz="8" w:space="1" w:color="auto"/>
                <w:right w:val="single" w:sz="8" w:space="4" w:color="auto"/>
              </w:divBdr>
              <w:divsChild>
                <w:div w:id="873465837">
                  <w:marLeft w:val="0"/>
                  <w:marRight w:val="0"/>
                  <w:marTop w:val="0"/>
                  <w:marBottom w:val="0"/>
                  <w:divBdr>
                    <w:top w:val="none" w:sz="0" w:space="0" w:color="auto"/>
                    <w:left w:val="none" w:sz="0" w:space="0" w:color="auto"/>
                    <w:bottom w:val="none" w:sz="0" w:space="0" w:color="auto"/>
                    <w:right w:val="none" w:sz="0" w:space="0" w:color="auto"/>
                  </w:divBdr>
                </w:div>
              </w:divsChild>
            </w:div>
            <w:div w:id="1122845527">
              <w:marLeft w:val="0"/>
              <w:marRight w:val="0"/>
              <w:marTop w:val="0"/>
              <w:marBottom w:val="0"/>
              <w:divBdr>
                <w:top w:val="single" w:sz="8" w:space="1" w:color="auto"/>
                <w:left w:val="single" w:sz="8" w:space="4" w:color="auto"/>
                <w:bottom w:val="single" w:sz="8" w:space="1" w:color="auto"/>
                <w:right w:val="single" w:sz="8" w:space="4" w:color="auto"/>
              </w:divBdr>
              <w:divsChild>
                <w:div w:id="629867208">
                  <w:marLeft w:val="0"/>
                  <w:marRight w:val="0"/>
                  <w:marTop w:val="0"/>
                  <w:marBottom w:val="0"/>
                  <w:divBdr>
                    <w:top w:val="none" w:sz="0" w:space="0" w:color="auto"/>
                    <w:left w:val="none" w:sz="0" w:space="0" w:color="auto"/>
                    <w:bottom w:val="none" w:sz="0" w:space="0" w:color="auto"/>
                    <w:right w:val="none" w:sz="0" w:space="0" w:color="auto"/>
                  </w:divBdr>
                </w:div>
              </w:divsChild>
            </w:div>
            <w:div w:id="475806391">
              <w:marLeft w:val="0"/>
              <w:marRight w:val="0"/>
              <w:marTop w:val="0"/>
              <w:marBottom w:val="0"/>
              <w:divBdr>
                <w:top w:val="single" w:sz="8" w:space="1" w:color="auto"/>
                <w:left w:val="single" w:sz="8" w:space="4" w:color="auto"/>
                <w:bottom w:val="single" w:sz="8" w:space="1" w:color="auto"/>
                <w:right w:val="single" w:sz="8" w:space="4" w:color="auto"/>
              </w:divBdr>
              <w:divsChild>
                <w:div w:id="979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1057">
      <w:bodyDiv w:val="1"/>
      <w:marLeft w:val="0"/>
      <w:marRight w:val="0"/>
      <w:marTop w:val="0"/>
      <w:marBottom w:val="0"/>
      <w:divBdr>
        <w:top w:val="none" w:sz="0" w:space="0" w:color="auto"/>
        <w:left w:val="none" w:sz="0" w:space="0" w:color="auto"/>
        <w:bottom w:val="none" w:sz="0" w:space="0" w:color="auto"/>
        <w:right w:val="none" w:sz="0" w:space="0" w:color="auto"/>
      </w:divBdr>
      <w:divsChild>
        <w:div w:id="648095028">
          <w:marLeft w:val="0"/>
          <w:marRight w:val="0"/>
          <w:marTop w:val="0"/>
          <w:marBottom w:val="0"/>
          <w:divBdr>
            <w:top w:val="single" w:sz="8" w:space="1" w:color="auto"/>
            <w:left w:val="single" w:sz="8" w:space="4" w:color="auto"/>
            <w:bottom w:val="single" w:sz="8" w:space="1" w:color="auto"/>
            <w:right w:val="single" w:sz="8" w:space="4" w:color="auto"/>
          </w:divBdr>
          <w:divsChild>
            <w:div w:id="1810439908">
              <w:marLeft w:val="0"/>
              <w:marRight w:val="0"/>
              <w:marTop w:val="0"/>
              <w:marBottom w:val="0"/>
              <w:divBdr>
                <w:top w:val="none" w:sz="0" w:space="0" w:color="auto"/>
                <w:left w:val="none" w:sz="0" w:space="0" w:color="auto"/>
                <w:bottom w:val="none" w:sz="0" w:space="0" w:color="auto"/>
                <w:right w:val="none" w:sz="0" w:space="0" w:color="auto"/>
              </w:divBdr>
            </w:div>
          </w:divsChild>
        </w:div>
        <w:div w:id="735326143">
          <w:marLeft w:val="0"/>
          <w:marRight w:val="0"/>
          <w:marTop w:val="0"/>
          <w:marBottom w:val="0"/>
          <w:divBdr>
            <w:top w:val="single" w:sz="8" w:space="1" w:color="auto"/>
            <w:left w:val="single" w:sz="8" w:space="4" w:color="auto"/>
            <w:bottom w:val="single" w:sz="8" w:space="1" w:color="auto"/>
            <w:right w:val="single" w:sz="8" w:space="4" w:color="auto"/>
          </w:divBdr>
          <w:divsChild>
            <w:div w:id="1572733483">
              <w:marLeft w:val="0"/>
              <w:marRight w:val="0"/>
              <w:marTop w:val="0"/>
              <w:marBottom w:val="0"/>
              <w:divBdr>
                <w:top w:val="none" w:sz="0" w:space="0" w:color="auto"/>
                <w:left w:val="none" w:sz="0" w:space="0" w:color="auto"/>
                <w:bottom w:val="none" w:sz="0" w:space="0" w:color="auto"/>
                <w:right w:val="none" w:sz="0" w:space="0" w:color="auto"/>
              </w:divBdr>
            </w:div>
          </w:divsChild>
        </w:div>
        <w:div w:id="136650428">
          <w:marLeft w:val="0"/>
          <w:marRight w:val="0"/>
          <w:marTop w:val="0"/>
          <w:marBottom w:val="0"/>
          <w:divBdr>
            <w:top w:val="single" w:sz="8" w:space="1" w:color="auto"/>
            <w:left w:val="single" w:sz="8" w:space="4" w:color="auto"/>
            <w:bottom w:val="single" w:sz="8" w:space="1" w:color="auto"/>
            <w:right w:val="single" w:sz="8" w:space="4" w:color="auto"/>
          </w:divBdr>
          <w:divsChild>
            <w:div w:id="1311592580">
              <w:marLeft w:val="0"/>
              <w:marRight w:val="0"/>
              <w:marTop w:val="0"/>
              <w:marBottom w:val="0"/>
              <w:divBdr>
                <w:top w:val="none" w:sz="0" w:space="0" w:color="auto"/>
                <w:left w:val="none" w:sz="0" w:space="0" w:color="auto"/>
                <w:bottom w:val="none" w:sz="0" w:space="0" w:color="auto"/>
                <w:right w:val="none" w:sz="0" w:space="0" w:color="auto"/>
              </w:divBdr>
            </w:div>
          </w:divsChild>
        </w:div>
        <w:div w:id="2015262899">
          <w:marLeft w:val="0"/>
          <w:marRight w:val="0"/>
          <w:marTop w:val="0"/>
          <w:marBottom w:val="0"/>
          <w:divBdr>
            <w:top w:val="single" w:sz="8" w:space="1" w:color="auto"/>
            <w:left w:val="single" w:sz="8" w:space="4" w:color="auto"/>
            <w:bottom w:val="single" w:sz="8" w:space="1" w:color="auto"/>
            <w:right w:val="single" w:sz="8" w:space="4" w:color="auto"/>
          </w:divBdr>
          <w:divsChild>
            <w:div w:id="1776317835">
              <w:marLeft w:val="0"/>
              <w:marRight w:val="0"/>
              <w:marTop w:val="0"/>
              <w:marBottom w:val="0"/>
              <w:divBdr>
                <w:top w:val="none" w:sz="0" w:space="0" w:color="auto"/>
                <w:left w:val="none" w:sz="0" w:space="0" w:color="auto"/>
                <w:bottom w:val="none" w:sz="0" w:space="0" w:color="auto"/>
                <w:right w:val="none" w:sz="0" w:space="0" w:color="auto"/>
              </w:divBdr>
            </w:div>
          </w:divsChild>
        </w:div>
        <w:div w:id="1576479230">
          <w:marLeft w:val="0"/>
          <w:marRight w:val="0"/>
          <w:marTop w:val="0"/>
          <w:marBottom w:val="0"/>
          <w:divBdr>
            <w:top w:val="single" w:sz="8" w:space="1" w:color="auto"/>
            <w:left w:val="single" w:sz="8" w:space="4" w:color="auto"/>
            <w:bottom w:val="single" w:sz="8" w:space="1" w:color="auto"/>
            <w:right w:val="single" w:sz="8" w:space="4" w:color="auto"/>
          </w:divBdr>
          <w:divsChild>
            <w:div w:id="6579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books.org/wiki/Java_Programming/Keywords/private" TargetMode="External"/><Relationship Id="rId13" Type="http://schemas.openxmlformats.org/officeDocument/2006/relationships/hyperlink" Target="http://www.javainterviewpoint.com/what-is-method-overriding-in-java/" TargetMode="External"/><Relationship Id="rId18" Type="http://schemas.openxmlformats.org/officeDocument/2006/relationships/hyperlink" Target="http://www.javainterviewpoint.com/abstract-class-java/" TargetMode="External"/><Relationship Id="rId26" Type="http://schemas.openxmlformats.org/officeDocument/2006/relationships/hyperlink" Target="http://www.javainterviewpoint.com/tag/static/" TargetMode="External"/><Relationship Id="rId3" Type="http://schemas.openxmlformats.org/officeDocument/2006/relationships/settings" Target="settings.xml"/><Relationship Id="rId21" Type="http://schemas.openxmlformats.org/officeDocument/2006/relationships/hyperlink" Target="http://www.javainterviewpoint.com/category/core-java/" TargetMode="External"/><Relationship Id="rId7" Type="http://schemas.openxmlformats.org/officeDocument/2006/relationships/hyperlink" Target="https://en.wikibooks.org/wiki/Java_Programming/Keywords/private" TargetMode="External"/><Relationship Id="rId12" Type="http://schemas.openxmlformats.org/officeDocument/2006/relationships/hyperlink" Target="http://www.javainterviewpoint.com/can-we-overload-static-methods-in-java/" TargetMode="External"/><Relationship Id="rId17" Type="http://schemas.openxmlformats.org/officeDocument/2006/relationships/hyperlink" Target="http://www.javainterviewpoint.com/use-of-static-keyword-in-java/" TargetMode="External"/><Relationship Id="rId25" Type="http://schemas.openxmlformats.org/officeDocument/2006/relationships/hyperlink" Target="http://www.javainterviewpoint.com/tag/java-interview-questions/" TargetMode="External"/><Relationship Id="rId2" Type="http://schemas.openxmlformats.org/officeDocument/2006/relationships/styles" Target="styles.xml"/><Relationship Id="rId16" Type="http://schemas.openxmlformats.org/officeDocument/2006/relationships/hyperlink" Target="http://www.javainterviewpoint.com/can-we-override-static-methods-in-java/" TargetMode="External"/><Relationship Id="rId20" Type="http://schemas.openxmlformats.org/officeDocument/2006/relationships/hyperlink" Target="http://docs.oracle.com/javase/specs/jls/se7/html/jls-9.html" TargetMode="External"/><Relationship Id="rId29" Type="http://schemas.openxmlformats.org/officeDocument/2006/relationships/hyperlink" Target="https://4.bp.blogspot.com/-z8iqYaXuRYU/Vsat-b_gN6I/AAAAAAAAAlk/vSdqsrhuz0g/s1600/static+in+java.png" TargetMode="External"/><Relationship Id="rId1" Type="http://schemas.openxmlformats.org/officeDocument/2006/relationships/numbering" Target="numbering.xml"/><Relationship Id="rId6" Type="http://schemas.openxmlformats.org/officeDocument/2006/relationships/hyperlink" Target="https://en.wikibooks.org/wiki/Java_Programming/Keywords" TargetMode="External"/><Relationship Id="rId11" Type="http://schemas.openxmlformats.org/officeDocument/2006/relationships/hyperlink" Target="http://www.javainterviewpoint.com/java-method-overloading-example/" TargetMode="External"/><Relationship Id="rId24" Type="http://schemas.openxmlformats.org/officeDocument/2006/relationships/hyperlink" Target="http://www.javainterviewpoint.com/tag/java/" TargetMode="External"/><Relationship Id="rId32" Type="http://schemas.openxmlformats.org/officeDocument/2006/relationships/theme" Target="theme/theme1.xml"/><Relationship Id="rId5" Type="http://schemas.openxmlformats.org/officeDocument/2006/relationships/hyperlink" Target="https://en.wikibooks.org/wiki/Java_Programming" TargetMode="External"/><Relationship Id="rId15" Type="http://schemas.openxmlformats.org/officeDocument/2006/relationships/hyperlink" Target="http://www.javainterviewpoint.com/run-time-polymorphism-and-compile-time-in-java/" TargetMode="External"/><Relationship Id="rId23" Type="http://schemas.openxmlformats.org/officeDocument/2006/relationships/hyperlink" Target="http://www.javainterviewpoint.com/category/java-interview/" TargetMode="External"/><Relationship Id="rId28" Type="http://schemas.openxmlformats.org/officeDocument/2006/relationships/hyperlink" Target="http://www.instanceofjava.com/2016/02/can-we-call-superclass-static-method.html" TargetMode="External"/><Relationship Id="rId10" Type="http://schemas.openxmlformats.org/officeDocument/2006/relationships/hyperlink" Target="http://www.javainterviewpoint.com/use-of-static-keyword-in-java/" TargetMode="External"/><Relationship Id="rId19" Type="http://schemas.openxmlformats.org/officeDocument/2006/relationships/hyperlink" Target="http://www.javainterviewpoint.com/interface-jav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javainterviewpoint.com/category/core-java/" TargetMode="External"/><Relationship Id="rId22" Type="http://schemas.openxmlformats.org/officeDocument/2006/relationships/hyperlink" Target="http://www.javainterviewpoint.com/category/java/" TargetMode="External"/><Relationship Id="rId27" Type="http://schemas.openxmlformats.org/officeDocument/2006/relationships/hyperlink" Target="http://www.javainterviewpoint.com/tag/static-keyword/"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2352</Words>
  <Characters>13408</Characters>
  <Application>Microsoft Office Word</Application>
  <DocSecurity>0</DocSecurity>
  <Lines>111</Lines>
  <Paragraphs>31</Paragraphs>
  <ScaleCrop>false</ScaleCrop>
  <Company/>
  <LinksUpToDate>false</LinksUpToDate>
  <CharactersWithSpaces>15729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2017-09-18T03:06:00Z</dcterms:created>
  <dcterms:modified xsi:type="dcterms:W3CDTF">2017-12-17T02:23:00Z</dcterms:modified>
</cp:coreProperties>
</file>
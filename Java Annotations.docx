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382E" w:rsidRDefault="008A382E" w:rsidP="008A382E">
      <w:pPr>
        <w:shd w:val="clear" w:color="auto" w:fill="FFFFFF"/>
        <w:spacing w:after="240" w:line="240" w:lineRule="auto"/>
        <w:outlineLvl w:val="0"/>
        <w:rPr>
          <w:rFonts w:ascii="Arial" w:eastAsia="Times New Roman" w:hAnsi="Arial" w:cs="Arial"/>
          <w:b/>
          <w:bCs/>
          <w:color w:val="000000"/>
          <w:kern w:val="36"/>
          <w:sz w:val="54"/>
          <w:szCs w:val="54"/>
        </w:rPr>
      </w:pPr>
      <w:r w:rsidRPr="008A382E">
        <w:rPr>
          <w:rFonts w:ascii="Arial" w:eastAsia="Times New Roman" w:hAnsi="Arial" w:cs="Arial"/>
          <w:b/>
          <w:bCs/>
          <w:color w:val="000000"/>
          <w:kern w:val="36"/>
          <w:sz w:val="54"/>
          <w:szCs w:val="54"/>
        </w:rPr>
        <w:t>Java Annotations – Annotations in Java</w:t>
      </w:r>
    </w:p>
    <w:p w:rsidR="00B559B1" w:rsidRPr="008A382E" w:rsidRDefault="00743DBD" w:rsidP="008A382E">
      <w:pPr>
        <w:shd w:val="clear" w:color="auto" w:fill="FFFFFF"/>
        <w:spacing w:after="240" w:line="240" w:lineRule="auto"/>
        <w:outlineLvl w:val="0"/>
        <w:rPr>
          <w:rFonts w:ascii="Arial" w:eastAsia="Times New Roman" w:hAnsi="Arial" w:cs="Arial"/>
          <w:b/>
          <w:bCs/>
          <w:color w:val="000000"/>
          <w:kern w:val="36"/>
          <w:sz w:val="54"/>
          <w:szCs w:val="54"/>
        </w:rPr>
      </w:pPr>
      <w:hyperlink r:id="rId5" w:history="1">
        <w:r w:rsidR="00B559B1" w:rsidRPr="005032AF">
          <w:rPr>
            <w:rStyle w:val="Hyperlink"/>
            <w:rFonts w:ascii="Arial" w:eastAsia="Times New Roman" w:hAnsi="Arial" w:cs="Arial"/>
            <w:b/>
            <w:bCs/>
            <w:kern w:val="36"/>
            <w:sz w:val="54"/>
            <w:szCs w:val="54"/>
          </w:rPr>
          <w:t>https://www.journaldev.com/721/java-annotations</w:t>
        </w:r>
      </w:hyperlink>
      <w:r w:rsidR="00B559B1">
        <w:rPr>
          <w:rFonts w:ascii="Arial" w:eastAsia="Times New Roman" w:hAnsi="Arial" w:cs="Arial"/>
          <w:b/>
          <w:bCs/>
          <w:color w:val="000000"/>
          <w:kern w:val="36"/>
          <w:sz w:val="54"/>
          <w:szCs w:val="54"/>
        </w:rPr>
        <w:t xml:space="preserve"> </w:t>
      </w:r>
      <w:r w:rsidR="007F00DD">
        <w:rPr>
          <w:rFonts w:ascii="Arial" w:eastAsia="Times New Roman" w:hAnsi="Arial" w:cs="Arial"/>
          <w:b/>
          <w:bCs/>
          <w:color w:val="000000"/>
          <w:kern w:val="36"/>
          <w:sz w:val="54"/>
          <w:szCs w:val="54"/>
        </w:rPr>
        <w:t xml:space="preserve">   </w:t>
      </w:r>
    </w:p>
    <w:p w:rsidR="00DC6CAA" w:rsidRDefault="00DC6CAA" w:rsidP="00DC6CAA">
      <w:pPr>
        <w:pStyle w:val="NormalWeb"/>
        <w:shd w:val="clear" w:color="auto" w:fill="FFFFFF"/>
        <w:spacing w:before="0" w:beforeAutospacing="0" w:after="390" w:afterAutospacing="0"/>
        <w:rPr>
          <w:rFonts w:ascii="Arial" w:hAnsi="Arial" w:cs="Arial"/>
          <w:color w:val="666666"/>
        </w:rPr>
      </w:pPr>
      <w:r w:rsidRPr="0074379A">
        <w:rPr>
          <w:rFonts w:ascii="Arial" w:hAnsi="Arial" w:cs="Arial"/>
          <w:color w:val="666666"/>
          <w:highlight w:val="yellow"/>
        </w:rPr>
        <w:t>Annotations in java provide information about the code.</w:t>
      </w:r>
      <w:r>
        <w:rPr>
          <w:rFonts w:ascii="Arial" w:hAnsi="Arial" w:cs="Arial"/>
          <w:color w:val="666666"/>
        </w:rPr>
        <w:t xml:space="preserve"> Java annotations have no direct effect on the code they annotate. In java annotations tutorial, we will look into following;</w:t>
      </w:r>
    </w:p>
    <w:p w:rsidR="00DC6CAA" w:rsidRDefault="00DC6CAA" w:rsidP="00DC6CAA">
      <w:pPr>
        <w:numPr>
          <w:ilvl w:val="0"/>
          <w:numId w:val="1"/>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see built-in Java annotation example</w:t>
      </w:r>
    </w:p>
    <w:p w:rsidR="00DC6CAA" w:rsidRDefault="00DC6CAA" w:rsidP="00DC6CAA">
      <w:pPr>
        <w:numPr>
          <w:ilvl w:val="0"/>
          <w:numId w:val="1"/>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how to write custom annotation</w:t>
      </w:r>
    </w:p>
    <w:p w:rsidR="00DC6CAA" w:rsidRDefault="00DC6CAA" w:rsidP="00DC6CAA">
      <w:pPr>
        <w:numPr>
          <w:ilvl w:val="0"/>
          <w:numId w:val="1"/>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annotations usage and how to parse annotations using </w:t>
      </w:r>
      <w:hyperlink r:id="rId6" w:history="1">
        <w:r>
          <w:rPr>
            <w:rStyle w:val="Hyperlink"/>
            <w:rFonts w:ascii="Arial" w:hAnsi="Arial" w:cs="Arial"/>
            <w:color w:val="FF0000"/>
          </w:rPr>
          <w:t>reflection</w:t>
        </w:r>
      </w:hyperlink>
    </w:p>
    <w:p w:rsidR="00DC6CAA" w:rsidRDefault="00B646D6" w:rsidP="00DC6CAA">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 xml:space="preserve">               </w:t>
      </w:r>
      <w:r w:rsidR="00DC6CAA">
        <w:rPr>
          <w:rFonts w:ascii="Arial" w:hAnsi="Arial" w:cs="Arial"/>
          <w:color w:val="000000"/>
          <w:sz w:val="45"/>
          <w:szCs w:val="45"/>
        </w:rPr>
        <w:t>Java Annotations</w:t>
      </w:r>
    </w:p>
    <w:p w:rsidR="00DC6CAA" w:rsidRDefault="00DC6CAA" w:rsidP="00DC6CAA">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Annotations are introduced in Java 1.5 and now it’s heavily used in Java EE frameworks like Hibernate, </w:t>
      </w:r>
      <w:hyperlink r:id="rId7" w:history="1">
        <w:r>
          <w:rPr>
            <w:rStyle w:val="Hyperlink"/>
            <w:rFonts w:ascii="Arial" w:eastAsiaTheme="majorEastAsia" w:hAnsi="Arial" w:cs="Arial"/>
            <w:color w:val="FF0000"/>
          </w:rPr>
          <w:t>Jersey</w:t>
        </w:r>
      </w:hyperlink>
      <w:r>
        <w:rPr>
          <w:rFonts w:ascii="Arial" w:hAnsi="Arial" w:cs="Arial"/>
          <w:color w:val="666666"/>
        </w:rPr>
        <w:t>, </w:t>
      </w:r>
      <w:hyperlink r:id="rId8" w:history="1">
        <w:r>
          <w:rPr>
            <w:rStyle w:val="Hyperlink"/>
            <w:rFonts w:ascii="Arial" w:eastAsiaTheme="majorEastAsia" w:hAnsi="Arial" w:cs="Arial"/>
            <w:color w:val="FF0000"/>
          </w:rPr>
          <w:t>Spring</w:t>
        </w:r>
      </w:hyperlink>
      <w:r>
        <w:rPr>
          <w:rFonts w:ascii="Arial" w:hAnsi="Arial" w:cs="Arial"/>
          <w:color w:val="666666"/>
        </w:rPr>
        <w:t>.</w:t>
      </w:r>
    </w:p>
    <w:p w:rsidR="00DC6CAA" w:rsidRDefault="00DC6CAA" w:rsidP="00DC6CAA">
      <w:pPr>
        <w:pStyle w:val="NormalWeb"/>
        <w:shd w:val="clear" w:color="auto" w:fill="FFFFFF"/>
        <w:spacing w:before="0" w:beforeAutospacing="0" w:after="390" w:afterAutospacing="0"/>
        <w:rPr>
          <w:ins w:id="0" w:author="Unknown"/>
          <w:rFonts w:ascii="Arial" w:hAnsi="Arial" w:cs="Arial"/>
          <w:color w:val="666666"/>
        </w:rPr>
      </w:pPr>
      <w:ins w:id="1" w:author="Unknown">
        <w:r w:rsidRPr="00E2303E">
          <w:rPr>
            <w:rFonts w:ascii="Arial" w:hAnsi="Arial" w:cs="Arial"/>
            <w:color w:val="666666"/>
            <w:highlight w:val="yellow"/>
          </w:rPr>
          <w:t>Java Annotation is metadata about the program embedded in the program itself. It can be parsed by the annotation parsing tool or by compiler</w:t>
        </w:r>
        <w:r>
          <w:rPr>
            <w:rFonts w:ascii="Arial" w:hAnsi="Arial" w:cs="Arial"/>
            <w:color w:val="666666"/>
          </w:rPr>
          <w:t>. We can also specify annotation availability to either compile time only or till runtime also.</w:t>
        </w:r>
      </w:ins>
    </w:p>
    <w:p w:rsidR="00DC6CAA" w:rsidRDefault="00DC6CAA" w:rsidP="00DC6CAA">
      <w:pPr>
        <w:pStyle w:val="NormalWeb"/>
        <w:shd w:val="clear" w:color="auto" w:fill="FFFFFF"/>
        <w:spacing w:before="0" w:beforeAutospacing="0" w:after="390" w:afterAutospacing="0"/>
        <w:rPr>
          <w:ins w:id="2" w:author="Unknown"/>
          <w:rFonts w:ascii="Arial" w:hAnsi="Arial" w:cs="Arial"/>
          <w:color w:val="666666"/>
        </w:rPr>
      </w:pPr>
      <w:ins w:id="3" w:author="Unknown">
        <w:r>
          <w:rPr>
            <w:rFonts w:ascii="Arial" w:hAnsi="Arial" w:cs="Arial"/>
            <w:color w:val="666666"/>
          </w:rPr>
          <w:t>Before java annotations, program metadata was available through java comments or by javadoc but annotation offers more than that. Annotations metadata can be available at runtime too and annotation parsers can use it to determine the process flow.</w:t>
        </w:r>
      </w:ins>
    </w:p>
    <w:p w:rsidR="00DC6CAA" w:rsidRDefault="00DC6CAA" w:rsidP="00DC6CAA">
      <w:pPr>
        <w:pStyle w:val="NormalWeb"/>
        <w:shd w:val="clear" w:color="auto" w:fill="FFFFFF"/>
        <w:spacing w:before="0" w:beforeAutospacing="0" w:after="390" w:afterAutospacing="0"/>
        <w:rPr>
          <w:ins w:id="4" w:author="Unknown"/>
          <w:rFonts w:ascii="Arial" w:hAnsi="Arial" w:cs="Arial"/>
          <w:color w:val="666666"/>
        </w:rPr>
      </w:pPr>
      <w:ins w:id="5" w:author="Unknown">
        <w:r>
          <w:rPr>
            <w:rFonts w:ascii="Arial" w:hAnsi="Arial" w:cs="Arial"/>
            <w:color w:val="666666"/>
          </w:rPr>
          <w:t>For example, in </w:t>
        </w:r>
        <w:r w:rsidR="00743DBD">
          <w:rPr>
            <w:rFonts w:ascii="Arial" w:hAnsi="Arial" w:cs="Arial"/>
            <w:color w:val="666666"/>
          </w:rPr>
          <w:fldChar w:fldCharType="begin"/>
        </w:r>
        <w:r>
          <w:rPr>
            <w:rFonts w:ascii="Arial" w:hAnsi="Arial" w:cs="Arial"/>
            <w:color w:val="666666"/>
          </w:rPr>
          <w:instrText xml:space="preserve"> HYPERLINK "https://www.journaldev.com/498/jersey-java-tutorial" </w:instrText>
        </w:r>
        <w:r w:rsidR="00743DBD">
          <w:rPr>
            <w:rFonts w:ascii="Arial" w:hAnsi="Arial" w:cs="Arial"/>
            <w:color w:val="666666"/>
          </w:rPr>
          <w:fldChar w:fldCharType="separate"/>
        </w:r>
        <w:r>
          <w:rPr>
            <w:rStyle w:val="Hyperlink"/>
            <w:rFonts w:ascii="Arial" w:eastAsiaTheme="majorEastAsia" w:hAnsi="Arial" w:cs="Arial"/>
            <w:color w:val="FF0000"/>
          </w:rPr>
          <w:t>Jersey webservice</w:t>
        </w:r>
        <w:r w:rsidR="00743DBD">
          <w:rPr>
            <w:rFonts w:ascii="Arial" w:hAnsi="Arial" w:cs="Arial"/>
            <w:color w:val="666666"/>
          </w:rPr>
          <w:fldChar w:fldCharType="end"/>
        </w:r>
        <w:r>
          <w:rPr>
            <w:rFonts w:ascii="Arial" w:hAnsi="Arial" w:cs="Arial"/>
            <w:color w:val="666666"/>
          </w:rPr>
          <w:t> we add PATH annotation with URI string to a method and at runtime jersey parses it to determine the method to invoke for given URI pattern.</w:t>
        </w:r>
      </w:ins>
    </w:p>
    <w:p w:rsidR="00DC6CAA" w:rsidRDefault="00DC6CAA" w:rsidP="00DC6CAA">
      <w:pPr>
        <w:pStyle w:val="Heading3"/>
        <w:shd w:val="clear" w:color="auto" w:fill="FFFFFF"/>
        <w:spacing w:before="0" w:after="240"/>
        <w:rPr>
          <w:ins w:id="6" w:author="Unknown"/>
          <w:rFonts w:ascii="Arial" w:hAnsi="Arial" w:cs="Arial"/>
          <w:color w:val="000000"/>
          <w:sz w:val="36"/>
          <w:szCs w:val="36"/>
        </w:rPr>
      </w:pPr>
      <w:ins w:id="7" w:author="Unknown">
        <w:r>
          <w:rPr>
            <w:rFonts w:ascii="Arial" w:hAnsi="Arial" w:cs="Arial"/>
            <w:color w:val="000000"/>
            <w:sz w:val="36"/>
            <w:szCs w:val="36"/>
          </w:rPr>
          <w:t>Java Custom Annotation</w:t>
        </w:r>
      </w:ins>
    </w:p>
    <w:p w:rsidR="00DC6CAA" w:rsidRDefault="00DC6CAA" w:rsidP="00DC6CAA">
      <w:pPr>
        <w:pStyle w:val="NormalWeb"/>
        <w:shd w:val="clear" w:color="auto" w:fill="FFFFFF"/>
        <w:spacing w:before="0" w:beforeAutospacing="0" w:after="390" w:afterAutospacing="0"/>
        <w:rPr>
          <w:ins w:id="8" w:author="Unknown"/>
          <w:rFonts w:ascii="Arial" w:hAnsi="Arial" w:cs="Arial"/>
          <w:color w:val="666666"/>
        </w:rPr>
      </w:pPr>
      <w:ins w:id="9" w:author="Unknown">
        <w:r>
          <w:rPr>
            <w:rFonts w:ascii="Arial" w:hAnsi="Arial" w:cs="Arial"/>
            <w:color w:val="666666"/>
          </w:rPr>
          <w:t>Creating custom annotation in java is similar to writing an interface, except that it interface keyword is prefixed with </w:t>
        </w:r>
        <w:r>
          <w:rPr>
            <w:rStyle w:val="Emphasis"/>
            <w:rFonts w:ascii="Arial" w:hAnsi="Arial" w:cs="Arial"/>
            <w:b/>
            <w:bCs/>
            <w:color w:val="666666"/>
          </w:rPr>
          <w:t>@</w:t>
        </w:r>
        <w:r>
          <w:rPr>
            <w:rFonts w:ascii="Arial" w:hAnsi="Arial" w:cs="Arial"/>
            <w:color w:val="666666"/>
          </w:rPr>
          <w:t xml:space="preserve"> symbol. </w:t>
        </w:r>
        <w:r w:rsidRPr="00C61D58">
          <w:rPr>
            <w:rFonts w:ascii="Arial" w:hAnsi="Arial" w:cs="Arial"/>
            <w:color w:val="666666"/>
            <w:highlight w:val="yellow"/>
          </w:rPr>
          <w:t>We can declare methods in annotation.</w:t>
        </w:r>
      </w:ins>
    </w:p>
    <w:p w:rsidR="00DC6CAA" w:rsidRDefault="00DC6CAA" w:rsidP="00DC6CAA">
      <w:pPr>
        <w:pStyle w:val="NormalWeb"/>
        <w:shd w:val="clear" w:color="auto" w:fill="FFFFFF"/>
        <w:spacing w:before="0" w:beforeAutospacing="0" w:after="390" w:afterAutospacing="0"/>
        <w:rPr>
          <w:ins w:id="10" w:author="Unknown"/>
          <w:rFonts w:ascii="Arial" w:hAnsi="Arial" w:cs="Arial"/>
          <w:color w:val="666666"/>
        </w:rPr>
      </w:pPr>
      <w:ins w:id="11" w:author="Unknown">
        <w:r>
          <w:rPr>
            <w:rFonts w:ascii="Arial" w:hAnsi="Arial" w:cs="Arial"/>
            <w:color w:val="666666"/>
          </w:rPr>
          <w:t>Let’s see java custom annotation example and then we will discuss it’s features and important points.</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 w:author="Unknown"/>
          <w:rStyle w:val="pln"/>
          <w:color w:val="000000"/>
          <w:sz w:val="24"/>
          <w:szCs w:val="24"/>
        </w:rPr>
      </w:pPr>
      <w:ins w:id="13" w:author="Unknown">
        <w:r>
          <w:rPr>
            <w:rStyle w:val="kwd"/>
            <w:color w:val="000088"/>
            <w:sz w:val="24"/>
            <w:szCs w:val="24"/>
          </w:rPr>
          <w:lastRenderedPageBreak/>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 w:author="Unknown"/>
          <w:rStyle w:val="pln"/>
          <w:color w:val="000000"/>
          <w:sz w:val="24"/>
          <w:szCs w:val="24"/>
        </w:rPr>
      </w:pPr>
      <w:ins w:id="15"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Documented</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6" w:author="Unknown"/>
          <w:rStyle w:val="pln"/>
          <w:color w:val="000000"/>
          <w:sz w:val="24"/>
          <w:szCs w:val="24"/>
        </w:rPr>
      </w:pPr>
      <w:ins w:id="17"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ElementType</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 w:author="Unknown"/>
          <w:rStyle w:val="pln"/>
          <w:color w:val="000000"/>
          <w:sz w:val="24"/>
          <w:szCs w:val="24"/>
        </w:rPr>
      </w:pPr>
      <w:ins w:id="19"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Inherited</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 w:author="Unknown"/>
          <w:rStyle w:val="pln"/>
          <w:color w:val="000000"/>
          <w:sz w:val="24"/>
          <w:szCs w:val="24"/>
        </w:rPr>
      </w:pPr>
      <w:ins w:id="21"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Retention</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2" w:author="Unknown"/>
          <w:rStyle w:val="pln"/>
          <w:color w:val="000000"/>
          <w:sz w:val="24"/>
          <w:szCs w:val="24"/>
        </w:rPr>
      </w:pPr>
      <w:ins w:id="23"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RetentionPolicy</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4" w:author="Unknown"/>
          <w:rStyle w:val="pln"/>
          <w:color w:val="000000"/>
          <w:sz w:val="24"/>
          <w:szCs w:val="24"/>
        </w:rPr>
      </w:pPr>
      <w:ins w:id="25" w:author="Unknown">
        <w:r>
          <w:rPr>
            <w:rStyle w:val="kwd"/>
            <w:color w:val="000088"/>
            <w:sz w:val="24"/>
            <w:szCs w:val="24"/>
          </w:rPr>
          <w:t>import</w:t>
        </w:r>
        <w:r>
          <w:rPr>
            <w:rStyle w:val="pln"/>
            <w:color w:val="000000"/>
            <w:sz w:val="24"/>
            <w:szCs w:val="24"/>
          </w:rPr>
          <w:t xml:space="preserve"> </w:t>
        </w:r>
        <w:r w:rsidRPr="00A41C1E">
          <w:rPr>
            <w:rStyle w:val="pln"/>
            <w:color w:val="000000"/>
            <w:sz w:val="24"/>
            <w:szCs w:val="24"/>
          </w:rPr>
          <w:t>java</w:t>
        </w:r>
        <w:r w:rsidRPr="00A41C1E">
          <w:rPr>
            <w:rStyle w:val="pun"/>
            <w:color w:val="666600"/>
            <w:sz w:val="24"/>
            <w:szCs w:val="24"/>
          </w:rPr>
          <w:t>.</w:t>
        </w:r>
        <w:r w:rsidRPr="00A41C1E">
          <w:rPr>
            <w:rStyle w:val="pln"/>
            <w:color w:val="000000"/>
            <w:sz w:val="24"/>
            <w:szCs w:val="24"/>
          </w:rPr>
          <w:t>lang</w:t>
        </w:r>
        <w:r w:rsidRPr="00A41C1E">
          <w:rPr>
            <w:rStyle w:val="pun"/>
            <w:color w:val="666600"/>
            <w:sz w:val="24"/>
            <w:szCs w:val="24"/>
          </w:rPr>
          <w:t>.</w:t>
        </w:r>
        <w:r w:rsidRPr="00A41C1E">
          <w:rPr>
            <w:rStyle w:val="pln"/>
            <w:color w:val="000000"/>
            <w:sz w:val="24"/>
            <w:szCs w:val="24"/>
          </w:rPr>
          <w:t>annotation</w:t>
        </w:r>
        <w:r>
          <w:rPr>
            <w:rStyle w:val="pun"/>
            <w:color w:val="666600"/>
            <w:sz w:val="24"/>
            <w:szCs w:val="24"/>
          </w:rPr>
          <w:t>.</w:t>
        </w:r>
        <w:r>
          <w:rPr>
            <w:rStyle w:val="typ"/>
            <w:color w:val="660066"/>
            <w:sz w:val="24"/>
            <w:szCs w:val="24"/>
          </w:rPr>
          <w:t>Target</w:t>
        </w:r>
        <w:r>
          <w:rPr>
            <w:rStyle w:val="pun"/>
            <w:color w:val="666600"/>
            <w:sz w:val="24"/>
            <w:szCs w:val="24"/>
          </w:rPr>
          <w:t>;</w:t>
        </w:r>
      </w:ins>
    </w:p>
    <w:p w:rsidR="00DC6CAA" w:rsidRPr="000D2422"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6" w:author="Unknown"/>
          <w:rStyle w:val="pln"/>
          <w:b/>
          <w:color w:val="000000"/>
          <w:sz w:val="24"/>
          <w:szCs w:val="24"/>
        </w:rPr>
      </w:pPr>
      <w:ins w:id="27" w:author="Unknown">
        <w:r w:rsidRPr="000D2422">
          <w:rPr>
            <w:rStyle w:val="lit"/>
            <w:b/>
            <w:color w:val="006666"/>
            <w:sz w:val="24"/>
            <w:szCs w:val="24"/>
          </w:rPr>
          <w:t>@Documented</w:t>
        </w:r>
      </w:ins>
    </w:p>
    <w:p w:rsidR="00DC6CAA" w:rsidRPr="000D2422"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8" w:author="Unknown"/>
          <w:rStyle w:val="pln"/>
          <w:b/>
          <w:color w:val="000000"/>
          <w:sz w:val="24"/>
          <w:szCs w:val="24"/>
        </w:rPr>
      </w:pPr>
      <w:ins w:id="29" w:author="Unknown">
        <w:r w:rsidRPr="000D2422">
          <w:rPr>
            <w:rStyle w:val="lit"/>
            <w:b/>
            <w:color w:val="006666"/>
            <w:sz w:val="24"/>
            <w:szCs w:val="24"/>
          </w:rPr>
          <w:t>@Target</w:t>
        </w:r>
        <w:r w:rsidRPr="000D2422">
          <w:rPr>
            <w:rStyle w:val="pun"/>
            <w:b/>
            <w:color w:val="666600"/>
            <w:sz w:val="24"/>
            <w:szCs w:val="24"/>
          </w:rPr>
          <w:t>(</w:t>
        </w:r>
        <w:r w:rsidRPr="000D2422">
          <w:rPr>
            <w:rStyle w:val="typ"/>
            <w:b/>
            <w:color w:val="660066"/>
            <w:sz w:val="24"/>
            <w:szCs w:val="24"/>
          </w:rPr>
          <w:t>ElementType</w:t>
        </w:r>
        <w:r w:rsidRPr="000D2422">
          <w:rPr>
            <w:rStyle w:val="pun"/>
            <w:b/>
            <w:color w:val="666600"/>
            <w:sz w:val="24"/>
            <w:szCs w:val="24"/>
          </w:rPr>
          <w:t>.</w:t>
        </w:r>
        <w:r w:rsidRPr="000D2422">
          <w:rPr>
            <w:rStyle w:val="pln"/>
            <w:b/>
            <w:color w:val="000000"/>
            <w:sz w:val="24"/>
            <w:szCs w:val="24"/>
          </w:rPr>
          <w:t>METHOD</w:t>
        </w:r>
        <w:r w:rsidRPr="000D2422">
          <w:rPr>
            <w:rStyle w:val="pun"/>
            <w:b/>
            <w:color w:val="666600"/>
            <w:sz w:val="24"/>
            <w:szCs w:val="24"/>
          </w:rPr>
          <w:t>)</w:t>
        </w:r>
      </w:ins>
    </w:p>
    <w:p w:rsidR="00DC6CAA" w:rsidRPr="000D2422"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0" w:author="Unknown"/>
          <w:rStyle w:val="pln"/>
          <w:b/>
          <w:color w:val="000000"/>
          <w:sz w:val="24"/>
          <w:szCs w:val="24"/>
        </w:rPr>
      </w:pPr>
      <w:ins w:id="31" w:author="Unknown">
        <w:r w:rsidRPr="000D2422">
          <w:rPr>
            <w:rStyle w:val="lit"/>
            <w:b/>
            <w:color w:val="006666"/>
            <w:sz w:val="24"/>
            <w:szCs w:val="24"/>
          </w:rPr>
          <w:t>@Inherited</w:t>
        </w:r>
      </w:ins>
    </w:p>
    <w:p w:rsidR="00DC6CAA" w:rsidRPr="000D2422"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2" w:author="Unknown"/>
          <w:rStyle w:val="pln"/>
          <w:b/>
          <w:color w:val="000000"/>
          <w:sz w:val="24"/>
          <w:szCs w:val="24"/>
        </w:rPr>
      </w:pPr>
      <w:ins w:id="33" w:author="Unknown">
        <w:r w:rsidRPr="000D2422">
          <w:rPr>
            <w:rStyle w:val="lit"/>
            <w:b/>
            <w:color w:val="006666"/>
            <w:sz w:val="24"/>
            <w:szCs w:val="24"/>
          </w:rPr>
          <w:t>@Retention</w:t>
        </w:r>
        <w:r w:rsidRPr="000D2422">
          <w:rPr>
            <w:rStyle w:val="pun"/>
            <w:b/>
            <w:color w:val="666600"/>
            <w:sz w:val="24"/>
            <w:szCs w:val="24"/>
          </w:rPr>
          <w:t>(</w:t>
        </w:r>
        <w:r w:rsidRPr="000D2422">
          <w:rPr>
            <w:rStyle w:val="typ"/>
            <w:b/>
            <w:color w:val="660066"/>
            <w:sz w:val="24"/>
            <w:szCs w:val="24"/>
          </w:rPr>
          <w:t>RetentionPolicy</w:t>
        </w:r>
        <w:r w:rsidRPr="000D2422">
          <w:rPr>
            <w:rStyle w:val="pun"/>
            <w:b/>
            <w:color w:val="666600"/>
            <w:sz w:val="24"/>
            <w:szCs w:val="24"/>
          </w:rPr>
          <w:t>.</w:t>
        </w:r>
        <w:r w:rsidRPr="000D2422">
          <w:rPr>
            <w:rStyle w:val="pln"/>
            <w:b/>
            <w:color w:val="000000"/>
            <w:sz w:val="24"/>
            <w:szCs w:val="24"/>
          </w:rPr>
          <w:t>RUNTIME</w:t>
        </w:r>
        <w:r w:rsidRPr="000D2422">
          <w:rPr>
            <w:rStyle w:val="pun"/>
            <w:b/>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4" w:author="Unknown"/>
          <w:rStyle w:val="pln"/>
          <w:color w:val="000000"/>
          <w:sz w:val="24"/>
          <w:szCs w:val="24"/>
        </w:rPr>
      </w:pPr>
      <w:ins w:id="35" w:author="Unknown">
        <w:r w:rsidRPr="000D2422">
          <w:rPr>
            <w:rStyle w:val="kwd"/>
            <w:color w:val="000088"/>
            <w:sz w:val="24"/>
            <w:szCs w:val="24"/>
          </w:rPr>
          <w:t>public</w:t>
        </w:r>
        <w:r w:rsidRPr="000D2422">
          <w:rPr>
            <w:rStyle w:val="pln"/>
            <w:color w:val="000000"/>
            <w:sz w:val="24"/>
            <w:szCs w:val="24"/>
          </w:rPr>
          <w:t xml:space="preserve"> </w:t>
        </w:r>
        <w:r w:rsidRPr="000D2422">
          <w:rPr>
            <w:rStyle w:val="lit"/>
            <w:color w:val="006666"/>
            <w:sz w:val="24"/>
            <w:szCs w:val="24"/>
          </w:rPr>
          <w:t>@interface</w:t>
        </w:r>
        <w:r>
          <w:rPr>
            <w:rStyle w:val="pln"/>
            <w:color w:val="000000"/>
            <w:sz w:val="24"/>
            <w:szCs w:val="24"/>
          </w:rPr>
          <w:t xml:space="preserve"> </w:t>
        </w:r>
        <w:r>
          <w:rPr>
            <w:rStyle w:val="typ"/>
            <w:color w:val="660066"/>
            <w:sz w:val="24"/>
            <w:szCs w:val="24"/>
          </w:rPr>
          <w:t>MethodInfo</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6" w:author="Unknown"/>
          <w:rStyle w:val="pln"/>
          <w:color w:val="000000"/>
          <w:sz w:val="24"/>
          <w:szCs w:val="24"/>
        </w:rPr>
      </w:pPr>
      <w:ins w:id="37" w:author="Unknown">
        <w:r>
          <w:rPr>
            <w:rStyle w:val="pln"/>
            <w:color w:val="000000"/>
            <w:sz w:val="24"/>
            <w:szCs w:val="24"/>
          </w:rPr>
          <w:tab/>
        </w:r>
        <w:r>
          <w:rPr>
            <w:rStyle w:val="typ"/>
            <w:color w:val="660066"/>
            <w:sz w:val="24"/>
            <w:szCs w:val="24"/>
          </w:rPr>
          <w:t>String</w:t>
        </w:r>
        <w:r>
          <w:rPr>
            <w:rStyle w:val="pln"/>
            <w:color w:val="000000"/>
            <w:sz w:val="24"/>
            <w:szCs w:val="24"/>
          </w:rPr>
          <w:t xml:space="preserve"> author</w:t>
        </w:r>
        <w:r w:rsidRPr="00E717F7">
          <w:rPr>
            <w:rStyle w:val="pun"/>
            <w:color w:val="666600"/>
            <w:sz w:val="24"/>
            <w:szCs w:val="24"/>
          </w:rPr>
          <w:t>()</w:t>
        </w:r>
        <w:r>
          <w:rPr>
            <w:rStyle w:val="pln"/>
            <w:color w:val="000000"/>
            <w:sz w:val="24"/>
            <w:szCs w:val="24"/>
          </w:rPr>
          <w:t xml:space="preserve"> </w:t>
        </w:r>
        <w:r>
          <w:rPr>
            <w:rStyle w:val="kwd"/>
            <w:color w:val="000088"/>
            <w:sz w:val="24"/>
            <w:szCs w:val="24"/>
          </w:rPr>
          <w:t>default</w:t>
        </w:r>
        <w:r>
          <w:rPr>
            <w:rStyle w:val="pln"/>
            <w:color w:val="000000"/>
            <w:sz w:val="24"/>
            <w:szCs w:val="24"/>
          </w:rPr>
          <w:t xml:space="preserve"> </w:t>
        </w:r>
        <w:r>
          <w:rPr>
            <w:rStyle w:val="str"/>
            <w:color w:val="008800"/>
            <w:sz w:val="24"/>
            <w:szCs w:val="24"/>
          </w:rPr>
          <w:t>"Pankaj"</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38" w:author="Unknown"/>
          <w:rStyle w:val="pln"/>
          <w:color w:val="000000"/>
          <w:sz w:val="24"/>
          <w:szCs w:val="24"/>
        </w:rPr>
      </w:pPr>
      <w:ins w:id="39" w:author="Unknown">
        <w:r>
          <w:rPr>
            <w:rStyle w:val="pln"/>
            <w:color w:val="000000"/>
            <w:sz w:val="24"/>
            <w:szCs w:val="24"/>
          </w:rPr>
          <w:tab/>
        </w:r>
        <w:r>
          <w:rPr>
            <w:rStyle w:val="typ"/>
            <w:color w:val="660066"/>
            <w:sz w:val="24"/>
            <w:szCs w:val="24"/>
          </w:rPr>
          <w:t>String</w:t>
        </w:r>
        <w:r>
          <w:rPr>
            <w:rStyle w:val="pln"/>
            <w:color w:val="000000"/>
            <w:sz w:val="24"/>
            <w:szCs w:val="24"/>
          </w:rPr>
          <w:t xml:space="preserve"> date</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0" w:author="Unknown"/>
          <w:rStyle w:val="pln"/>
          <w:color w:val="000000"/>
          <w:sz w:val="24"/>
          <w:szCs w:val="24"/>
        </w:rPr>
      </w:pPr>
      <w:ins w:id="41" w:author="Unknown">
        <w:r>
          <w:rPr>
            <w:rStyle w:val="pln"/>
            <w:color w:val="000000"/>
            <w:sz w:val="24"/>
            <w:szCs w:val="24"/>
          </w:rPr>
          <w:tab/>
        </w:r>
        <w:r>
          <w:rPr>
            <w:rStyle w:val="kwd"/>
            <w:color w:val="000088"/>
            <w:sz w:val="24"/>
            <w:szCs w:val="24"/>
          </w:rPr>
          <w:t>int</w:t>
        </w:r>
        <w:r>
          <w:rPr>
            <w:rStyle w:val="pln"/>
            <w:color w:val="000000"/>
            <w:sz w:val="24"/>
            <w:szCs w:val="24"/>
          </w:rPr>
          <w:t xml:space="preserve"> revision</w:t>
        </w:r>
        <w:r>
          <w:rPr>
            <w:rStyle w:val="pun"/>
            <w:color w:val="666600"/>
            <w:sz w:val="24"/>
            <w:szCs w:val="24"/>
          </w:rPr>
          <w:t>()</w:t>
        </w:r>
        <w:r>
          <w:rPr>
            <w:rStyle w:val="pln"/>
            <w:color w:val="000000"/>
            <w:sz w:val="24"/>
            <w:szCs w:val="24"/>
          </w:rPr>
          <w:t xml:space="preserve"> </w:t>
        </w:r>
        <w:r>
          <w:rPr>
            <w:rStyle w:val="kwd"/>
            <w:color w:val="000088"/>
            <w:sz w:val="24"/>
            <w:szCs w:val="24"/>
          </w:rPr>
          <w:t>default</w:t>
        </w:r>
        <w:r>
          <w:rPr>
            <w:rStyle w:val="pln"/>
            <w:color w:val="000000"/>
            <w:sz w:val="24"/>
            <w:szCs w:val="24"/>
          </w:rPr>
          <w:t xml:space="preserve"> </w:t>
        </w:r>
        <w:r>
          <w:rPr>
            <w:rStyle w:val="lit"/>
            <w:color w:val="006666"/>
            <w:sz w:val="24"/>
            <w:szCs w:val="24"/>
          </w:rPr>
          <w:t>1</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2" w:author="Unknown"/>
          <w:rStyle w:val="pln"/>
          <w:color w:val="000000"/>
          <w:sz w:val="24"/>
          <w:szCs w:val="24"/>
        </w:rPr>
      </w:pPr>
      <w:ins w:id="43" w:author="Unknown">
        <w:r>
          <w:rPr>
            <w:rStyle w:val="pln"/>
            <w:color w:val="000000"/>
            <w:sz w:val="24"/>
            <w:szCs w:val="24"/>
          </w:rPr>
          <w:tab/>
        </w:r>
        <w:r>
          <w:rPr>
            <w:rStyle w:val="typ"/>
            <w:color w:val="660066"/>
            <w:sz w:val="24"/>
            <w:szCs w:val="24"/>
          </w:rPr>
          <w:t>String</w:t>
        </w:r>
        <w:r>
          <w:rPr>
            <w:rStyle w:val="pln"/>
            <w:color w:val="000000"/>
            <w:sz w:val="24"/>
            <w:szCs w:val="24"/>
          </w:rPr>
          <w:t xml:space="preserve"> comments</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44" w:author="Unknown"/>
          <w:color w:val="666666"/>
          <w:sz w:val="24"/>
          <w:szCs w:val="24"/>
        </w:rPr>
      </w:pPr>
      <w:ins w:id="45" w:author="Unknown">
        <w:r>
          <w:rPr>
            <w:rStyle w:val="pun"/>
            <w:color w:val="666600"/>
            <w:sz w:val="24"/>
            <w:szCs w:val="24"/>
          </w:rPr>
          <w:t>}</w:t>
        </w:r>
      </w:ins>
    </w:p>
    <w:p w:rsidR="00DC6CAA" w:rsidRPr="00C61D58" w:rsidRDefault="00DC6CAA" w:rsidP="00DC6CAA">
      <w:pPr>
        <w:pStyle w:val="NormalWeb"/>
        <w:shd w:val="clear" w:color="auto" w:fill="FFFFFF"/>
        <w:spacing w:before="0" w:beforeAutospacing="0" w:after="390" w:afterAutospacing="0"/>
        <w:rPr>
          <w:ins w:id="46" w:author="Unknown"/>
          <w:rFonts w:ascii="Arial" w:hAnsi="Arial" w:cs="Arial"/>
          <w:color w:val="666666"/>
          <w:highlight w:val="yellow"/>
        </w:rPr>
      </w:pPr>
      <w:ins w:id="47" w:author="Unknown">
        <w:r w:rsidRPr="00C61D58">
          <w:rPr>
            <w:rFonts w:ascii="Arial" w:hAnsi="Arial" w:cs="Arial"/>
            <w:color w:val="666666"/>
            <w:highlight w:val="yellow"/>
          </w:rPr>
          <w:t>Some important points about java annotations are:</w:t>
        </w:r>
      </w:ins>
    </w:p>
    <w:p w:rsidR="00DC6CAA" w:rsidRPr="00C61D58" w:rsidRDefault="00DC6CAA" w:rsidP="00DC6CAA">
      <w:pPr>
        <w:numPr>
          <w:ilvl w:val="0"/>
          <w:numId w:val="2"/>
        </w:numPr>
        <w:shd w:val="clear" w:color="auto" w:fill="FFFFFF"/>
        <w:spacing w:before="100" w:beforeAutospacing="1" w:after="100" w:afterAutospacing="1" w:line="240" w:lineRule="auto"/>
        <w:ind w:left="600"/>
        <w:rPr>
          <w:ins w:id="48" w:author="Unknown"/>
          <w:rFonts w:ascii="Arial" w:hAnsi="Arial" w:cs="Arial"/>
          <w:color w:val="666666"/>
          <w:highlight w:val="yellow"/>
        </w:rPr>
      </w:pPr>
      <w:ins w:id="49" w:author="Unknown">
        <w:r w:rsidRPr="00C61D58">
          <w:rPr>
            <w:rFonts w:ascii="Arial" w:hAnsi="Arial" w:cs="Arial"/>
            <w:color w:val="666666"/>
            <w:highlight w:val="yellow"/>
          </w:rPr>
          <w:t>Annotation methods can’t have parameters.</w:t>
        </w:r>
      </w:ins>
    </w:p>
    <w:p w:rsidR="00DC6CAA" w:rsidRPr="00C61D58" w:rsidRDefault="00DC6CAA" w:rsidP="00DC6CAA">
      <w:pPr>
        <w:numPr>
          <w:ilvl w:val="0"/>
          <w:numId w:val="2"/>
        </w:numPr>
        <w:shd w:val="clear" w:color="auto" w:fill="FFFFFF"/>
        <w:spacing w:before="100" w:beforeAutospacing="1" w:after="100" w:afterAutospacing="1" w:line="240" w:lineRule="auto"/>
        <w:ind w:left="600"/>
        <w:rPr>
          <w:ins w:id="50" w:author="Unknown"/>
          <w:rFonts w:ascii="Arial" w:hAnsi="Arial" w:cs="Arial"/>
          <w:color w:val="666666"/>
          <w:highlight w:val="yellow"/>
        </w:rPr>
      </w:pPr>
      <w:ins w:id="51" w:author="Unknown">
        <w:r w:rsidRPr="00C61D58">
          <w:rPr>
            <w:rFonts w:ascii="Arial" w:hAnsi="Arial" w:cs="Arial"/>
            <w:color w:val="666666"/>
            <w:highlight w:val="yellow"/>
          </w:rPr>
          <w:t>Annotation methods return types are limited to primitives, String, Enums, Annotation or array of these.</w:t>
        </w:r>
      </w:ins>
    </w:p>
    <w:p w:rsidR="00DC6CAA" w:rsidRPr="00C61D58" w:rsidRDefault="00DC6CAA" w:rsidP="00DC6CAA">
      <w:pPr>
        <w:numPr>
          <w:ilvl w:val="0"/>
          <w:numId w:val="2"/>
        </w:numPr>
        <w:shd w:val="clear" w:color="auto" w:fill="FFFFFF"/>
        <w:spacing w:before="100" w:beforeAutospacing="1" w:after="100" w:afterAutospacing="1" w:line="240" w:lineRule="auto"/>
        <w:ind w:left="600"/>
        <w:rPr>
          <w:ins w:id="52" w:author="Unknown"/>
          <w:rFonts w:ascii="Arial" w:hAnsi="Arial" w:cs="Arial"/>
          <w:color w:val="666666"/>
          <w:highlight w:val="yellow"/>
        </w:rPr>
      </w:pPr>
      <w:ins w:id="53" w:author="Unknown">
        <w:r w:rsidRPr="00C61D58">
          <w:rPr>
            <w:rFonts w:ascii="Arial" w:hAnsi="Arial" w:cs="Arial"/>
            <w:color w:val="666666"/>
            <w:highlight w:val="yellow"/>
          </w:rPr>
          <w:t>Java Annotation methods can have default values.</w:t>
        </w:r>
      </w:ins>
    </w:p>
    <w:p w:rsidR="00DC6CAA" w:rsidRDefault="00DC6CAA" w:rsidP="00DC6CAA">
      <w:pPr>
        <w:numPr>
          <w:ilvl w:val="0"/>
          <w:numId w:val="2"/>
        </w:numPr>
        <w:shd w:val="clear" w:color="auto" w:fill="FFFFFF"/>
        <w:spacing w:before="100" w:beforeAutospacing="1" w:after="100" w:afterAutospacing="1" w:line="240" w:lineRule="auto"/>
        <w:ind w:left="600"/>
        <w:rPr>
          <w:ins w:id="54" w:author="Unknown"/>
          <w:rFonts w:ascii="Arial" w:hAnsi="Arial" w:cs="Arial"/>
          <w:color w:val="666666"/>
        </w:rPr>
      </w:pPr>
      <w:ins w:id="55" w:author="Unknown">
        <w:r w:rsidRPr="00C61D58">
          <w:rPr>
            <w:rFonts w:ascii="Arial" w:hAnsi="Arial" w:cs="Arial"/>
            <w:color w:val="666666"/>
            <w:highlight w:val="yellow"/>
          </w:rPr>
          <w:t>Annotations can have meta annotations attached to them. Meta annotations are used to provide information about the annotation.</w:t>
        </w:r>
        <w:r>
          <w:rPr>
            <w:rFonts w:ascii="Arial" w:hAnsi="Arial" w:cs="Arial"/>
            <w:color w:val="666666"/>
          </w:rPr>
          <w:br/>
        </w:r>
      </w:ins>
    </w:p>
    <w:p w:rsidR="00DC6CAA" w:rsidRDefault="00DC6CAA" w:rsidP="00DC6CAA">
      <w:pPr>
        <w:pStyle w:val="Heading3"/>
        <w:shd w:val="clear" w:color="auto" w:fill="FFFFFF"/>
        <w:spacing w:before="0" w:after="240"/>
        <w:ind w:left="600"/>
        <w:rPr>
          <w:rFonts w:ascii="Arial" w:hAnsi="Arial" w:cs="Arial"/>
          <w:color w:val="000000"/>
          <w:sz w:val="36"/>
          <w:szCs w:val="36"/>
        </w:rPr>
      </w:pPr>
      <w:ins w:id="56" w:author="Unknown">
        <w:r>
          <w:rPr>
            <w:rFonts w:ascii="Arial" w:hAnsi="Arial" w:cs="Arial"/>
            <w:color w:val="000000"/>
            <w:sz w:val="36"/>
            <w:szCs w:val="36"/>
          </w:rPr>
          <w:t>Meta annotations in java</w:t>
        </w:r>
      </w:ins>
    </w:p>
    <w:p w:rsidR="00E14E58" w:rsidRDefault="00E14E58" w:rsidP="00E14E58">
      <w:pPr>
        <w:pStyle w:val="NormalWeb"/>
        <w:shd w:val="clear" w:color="auto" w:fill="FFFFFF"/>
        <w:spacing w:before="75" w:beforeAutospacing="0" w:after="225" w:afterAutospacing="0"/>
        <w:jc w:val="both"/>
        <w:rPr>
          <w:rFonts w:ascii="Georgia" w:hAnsi="Georgia"/>
          <w:color w:val="262626"/>
          <w:sz w:val="29"/>
          <w:szCs w:val="29"/>
        </w:rPr>
      </w:pPr>
      <w:r>
        <w:rPr>
          <w:rFonts w:ascii="Georgia" w:hAnsi="Georgia"/>
          <w:color w:val="262626"/>
          <w:sz w:val="29"/>
          <w:szCs w:val="29"/>
        </w:rPr>
        <w:t>J2SE 5.0 provides four annotations in the java.lang.annotation package that are used only when writing annotations:</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lastRenderedPageBreak/>
        <w:t>@Documented – Whether to put the annotation in Javadocs</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@Retention – When the annotation is needed</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@Target? – Places the annotation can go</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@Inherited – Whether subclasses get the annotation.</w:t>
      </w:r>
    </w:p>
    <w:p w:rsidR="00E14E58" w:rsidRDefault="00E14E58" w:rsidP="00E14E58">
      <w:pPr>
        <w:pStyle w:val="NormalWeb"/>
        <w:shd w:val="clear" w:color="auto" w:fill="FFFFFF"/>
        <w:spacing w:before="75" w:beforeAutospacing="0" w:after="225" w:afterAutospacing="0"/>
        <w:rPr>
          <w:rFonts w:ascii="Georgia" w:hAnsi="Georgia"/>
          <w:color w:val="262626"/>
          <w:sz w:val="29"/>
          <w:szCs w:val="29"/>
        </w:rPr>
      </w:pPr>
      <w:r>
        <w:rPr>
          <w:rStyle w:val="Strong"/>
          <w:rFonts w:ascii="Georgia" w:eastAsiaTheme="majorEastAsia" w:hAnsi="Georgia"/>
          <w:color w:val="262626"/>
          <w:sz w:val="29"/>
          <w:szCs w:val="29"/>
        </w:rPr>
        <w:t>@Documented</w:t>
      </w:r>
      <w:r>
        <w:rPr>
          <w:rFonts w:ascii="Georgia" w:hAnsi="Georgia"/>
          <w:color w:val="262626"/>
          <w:sz w:val="29"/>
          <w:szCs w:val="29"/>
        </w:rPr>
        <w:t> – A simple market annotations which tells whether to add Annotation in java doc or not.</w:t>
      </w:r>
    </w:p>
    <w:p w:rsidR="00E14E58" w:rsidRDefault="00E14E58" w:rsidP="00E14E58">
      <w:pPr>
        <w:pStyle w:val="NormalWeb"/>
        <w:shd w:val="clear" w:color="auto" w:fill="FFFFFF"/>
        <w:spacing w:before="75" w:beforeAutospacing="0" w:after="225" w:afterAutospacing="0"/>
        <w:rPr>
          <w:rFonts w:ascii="Georgia" w:hAnsi="Georgia"/>
          <w:color w:val="262626"/>
          <w:sz w:val="29"/>
          <w:szCs w:val="29"/>
        </w:rPr>
      </w:pPr>
      <w:r>
        <w:rPr>
          <w:rStyle w:val="Strong"/>
          <w:rFonts w:ascii="Georgia" w:eastAsiaTheme="majorEastAsia" w:hAnsi="Georgia"/>
          <w:color w:val="262626"/>
          <w:sz w:val="29"/>
          <w:szCs w:val="29"/>
        </w:rPr>
        <w:t>@Retention</w:t>
      </w:r>
      <w:r>
        <w:rPr>
          <w:rFonts w:ascii="Georgia" w:hAnsi="Georgia"/>
          <w:color w:val="262626"/>
          <w:sz w:val="29"/>
          <w:szCs w:val="29"/>
        </w:rPr>
        <w:t> – Defines for how long the annotation should be kept.</w:t>
      </w:r>
    </w:p>
    <w:p w:rsidR="00E14E58" w:rsidRDefault="00E14E58" w:rsidP="00E14E58">
      <w:pPr>
        <w:pStyle w:val="NormalWeb"/>
        <w:shd w:val="clear" w:color="auto" w:fill="FFFFFF"/>
        <w:spacing w:before="75" w:beforeAutospacing="0" w:after="225" w:afterAutospacing="0"/>
        <w:rPr>
          <w:rFonts w:ascii="Georgia" w:hAnsi="Georgia"/>
          <w:color w:val="262626"/>
          <w:sz w:val="29"/>
          <w:szCs w:val="29"/>
        </w:rPr>
      </w:pPr>
      <w:r>
        <w:rPr>
          <w:rStyle w:val="Strong"/>
          <w:rFonts w:ascii="Georgia" w:eastAsiaTheme="majorEastAsia" w:hAnsi="Georgia"/>
          <w:color w:val="262626"/>
          <w:sz w:val="29"/>
          <w:szCs w:val="29"/>
        </w:rPr>
        <w:t>RetentionPolicy.SOURCE</w:t>
      </w:r>
      <w:r>
        <w:rPr>
          <w:rStyle w:val="Emphasis"/>
          <w:rFonts w:ascii="Georgia" w:eastAsiaTheme="majorEastAsia" w:hAnsi="Georgia"/>
          <w:color w:val="262626"/>
          <w:sz w:val="29"/>
          <w:szCs w:val="29"/>
        </w:rPr>
        <w:t> – Discard during the compile. These annotations don’t make any sense after the compile has completed, so they aren’t written to the bytecode. Examples @Override, @SuppressWarnings</w:t>
      </w:r>
      <w:r>
        <w:rPr>
          <w:rFonts w:ascii="Georgia" w:hAnsi="Georgia"/>
          <w:color w:val="262626"/>
          <w:sz w:val="29"/>
          <w:szCs w:val="29"/>
        </w:rPr>
        <w:br/>
      </w:r>
      <w:r>
        <w:rPr>
          <w:rStyle w:val="Strong"/>
          <w:rFonts w:ascii="Georgia" w:eastAsiaTheme="majorEastAsia" w:hAnsi="Georgia"/>
          <w:color w:val="262626"/>
          <w:sz w:val="29"/>
          <w:szCs w:val="29"/>
        </w:rPr>
        <w:t>RetentionPolicy.CLASS</w:t>
      </w:r>
      <w:r>
        <w:rPr>
          <w:rStyle w:val="Emphasis"/>
          <w:rFonts w:ascii="Georgia" w:eastAsiaTheme="majorEastAsia" w:hAnsi="Georgia"/>
          <w:color w:val="262626"/>
          <w:sz w:val="29"/>
          <w:szCs w:val="29"/>
        </w:rPr>
        <w:t> – Discard during class load. Useful when doing bytecode-level post-processing. Somewhat surprisingly, this is the default.</w:t>
      </w:r>
      <w:r>
        <w:rPr>
          <w:rFonts w:ascii="Georgia" w:hAnsi="Georgia"/>
          <w:color w:val="262626"/>
          <w:sz w:val="29"/>
          <w:szCs w:val="29"/>
        </w:rPr>
        <w:br/>
      </w:r>
      <w:r>
        <w:rPr>
          <w:rStyle w:val="Strong"/>
          <w:rFonts w:ascii="Georgia" w:eastAsiaTheme="majorEastAsia" w:hAnsi="Georgia"/>
          <w:color w:val="262626"/>
          <w:sz w:val="29"/>
          <w:szCs w:val="29"/>
        </w:rPr>
        <w:t>RetentionPolicy.RUNTIME</w:t>
      </w:r>
      <w:r>
        <w:rPr>
          <w:rStyle w:val="Emphasis"/>
          <w:rFonts w:ascii="Georgia" w:eastAsiaTheme="majorEastAsia" w:hAnsi="Georgia"/>
          <w:color w:val="262626"/>
          <w:sz w:val="29"/>
          <w:szCs w:val="29"/>
        </w:rPr>
        <w:t> – Do not discard. The annotation should be available for reflection at runtime. This is what we generally use for our custom annotations.</w:t>
      </w:r>
    </w:p>
    <w:p w:rsidR="00E14E58" w:rsidRDefault="00E14E58" w:rsidP="00E14E58">
      <w:pPr>
        <w:pStyle w:val="NormalWeb"/>
        <w:shd w:val="clear" w:color="auto" w:fill="FFFFFF"/>
        <w:spacing w:before="75" w:beforeAutospacing="0" w:after="225" w:afterAutospacing="0"/>
        <w:rPr>
          <w:rFonts w:ascii="Georgia" w:hAnsi="Georgia"/>
          <w:color w:val="262626"/>
          <w:sz w:val="29"/>
          <w:szCs w:val="29"/>
        </w:rPr>
      </w:pPr>
      <w:r>
        <w:rPr>
          <w:rStyle w:val="Strong"/>
          <w:rFonts w:ascii="Georgia" w:eastAsiaTheme="majorEastAsia" w:hAnsi="Georgia"/>
          <w:color w:val="262626"/>
          <w:sz w:val="29"/>
          <w:szCs w:val="29"/>
        </w:rPr>
        <w:t>@Target</w:t>
      </w:r>
      <w:r>
        <w:rPr>
          <w:rFonts w:ascii="Georgia" w:hAnsi="Georgia"/>
          <w:color w:val="262626"/>
          <w:sz w:val="29"/>
          <w:szCs w:val="29"/>
        </w:rPr>
        <w:t> – Where annotation can be placed. If you don’t specify this, annotation can be placed anywhere. Following are the valid values. One important point here is, it’s inclusive only which means if you want annotation on 7 attributes and just want to exclude only one attribute, you need to include all 7 while defining target.</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ElementType.TYPE (class, interface, enum)</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ElementType.FIELD (instance variable)</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ElementType.METHOD</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ElementType.PARAMETER</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ElementType.CONSTRUCTOR</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ElementType.LOCAL_VARIABLE</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t>ElementType.ANNOTATION_TYPE (on another annotation)</w:t>
      </w:r>
    </w:p>
    <w:p w:rsidR="00E14E58" w:rsidRDefault="00E14E58" w:rsidP="00E14E58">
      <w:pPr>
        <w:pStyle w:val="NormalWeb"/>
        <w:shd w:val="clear" w:color="auto" w:fill="FFFFFF"/>
        <w:spacing w:before="75" w:beforeAutospacing="0" w:after="225" w:afterAutospacing="0"/>
        <w:jc w:val="center"/>
        <w:rPr>
          <w:rFonts w:ascii="Helvetica" w:hAnsi="Helvetica"/>
          <w:b/>
          <w:bCs/>
          <w:color w:val="262626"/>
          <w:sz w:val="27"/>
          <w:szCs w:val="27"/>
        </w:rPr>
      </w:pPr>
      <w:r>
        <w:rPr>
          <w:rStyle w:val="Emphasis"/>
          <w:rFonts w:ascii="Helvetica" w:eastAsiaTheme="majorEastAsia" w:hAnsi="Helvetica"/>
          <w:b/>
          <w:bCs/>
          <w:color w:val="262626"/>
          <w:sz w:val="27"/>
          <w:szCs w:val="27"/>
        </w:rPr>
        <w:lastRenderedPageBreak/>
        <w:t>ElementType.PACKAGE (remember package-info.java)</w:t>
      </w:r>
    </w:p>
    <w:p w:rsidR="00E14E58" w:rsidRDefault="00E14E58" w:rsidP="00E14E58">
      <w:pPr>
        <w:pStyle w:val="NormalWeb"/>
        <w:shd w:val="clear" w:color="auto" w:fill="FFFFFF"/>
        <w:spacing w:before="75" w:beforeAutospacing="0" w:after="225" w:afterAutospacing="0"/>
        <w:rPr>
          <w:rFonts w:ascii="Georgia" w:hAnsi="Georgia"/>
          <w:color w:val="262626"/>
          <w:sz w:val="29"/>
          <w:szCs w:val="29"/>
        </w:rPr>
      </w:pPr>
      <w:r>
        <w:rPr>
          <w:rStyle w:val="Strong"/>
          <w:rFonts w:ascii="Georgia" w:eastAsiaTheme="majorEastAsia" w:hAnsi="Georgia"/>
          <w:color w:val="262626"/>
          <w:sz w:val="29"/>
          <w:szCs w:val="29"/>
        </w:rPr>
        <w:t>@Inherited</w:t>
      </w:r>
      <w:r>
        <w:rPr>
          <w:rFonts w:ascii="Georgia" w:hAnsi="Georgia"/>
          <w:color w:val="262626"/>
          <w:sz w:val="29"/>
          <w:szCs w:val="29"/>
        </w:rPr>
        <w:t> – Controls whether annotation should affect subclass.</w:t>
      </w:r>
    </w:p>
    <w:p w:rsidR="00E14E58" w:rsidRPr="00E14E58" w:rsidRDefault="00E14E58" w:rsidP="00E14E58">
      <w:pPr>
        <w:rPr>
          <w:ins w:id="57" w:author="Unknown"/>
        </w:rPr>
      </w:pPr>
    </w:p>
    <w:p w:rsidR="00DC6CAA" w:rsidRDefault="00DC6CAA" w:rsidP="00DC6CAA">
      <w:pPr>
        <w:pStyle w:val="NormalWeb"/>
        <w:shd w:val="clear" w:color="auto" w:fill="FFFFFF"/>
        <w:spacing w:before="0" w:beforeAutospacing="0" w:after="390" w:afterAutospacing="0"/>
        <w:ind w:left="600"/>
        <w:rPr>
          <w:ins w:id="58" w:author="Unknown"/>
          <w:rFonts w:ascii="Arial" w:hAnsi="Arial" w:cs="Arial"/>
          <w:color w:val="666666"/>
        </w:rPr>
      </w:pPr>
      <w:ins w:id="59" w:author="Unknown">
        <w:r>
          <w:rPr>
            <w:rFonts w:ascii="Arial" w:hAnsi="Arial" w:cs="Arial"/>
            <w:color w:val="666666"/>
          </w:rPr>
          <w:t>There are four types of meta annotations:</w:t>
        </w:r>
      </w:ins>
    </w:p>
    <w:p w:rsidR="00DC6CAA" w:rsidRDefault="00DC6CAA" w:rsidP="00DC6CAA">
      <w:pPr>
        <w:numPr>
          <w:ilvl w:val="1"/>
          <w:numId w:val="2"/>
        </w:numPr>
        <w:shd w:val="clear" w:color="auto" w:fill="FFFFFF"/>
        <w:spacing w:before="100" w:beforeAutospacing="1" w:after="100" w:afterAutospacing="1" w:line="240" w:lineRule="auto"/>
        <w:ind w:left="1200"/>
        <w:rPr>
          <w:ins w:id="60" w:author="Unknown"/>
          <w:rFonts w:ascii="Arial" w:hAnsi="Arial" w:cs="Arial"/>
          <w:color w:val="666666"/>
        </w:rPr>
      </w:pPr>
      <w:ins w:id="61" w:author="Unknown">
        <w:r>
          <w:rPr>
            <w:rStyle w:val="Strong"/>
            <w:rFonts w:ascii="Arial" w:hAnsi="Arial" w:cs="Arial"/>
            <w:color w:val="666666"/>
          </w:rPr>
          <w:t>@Documented</w:t>
        </w:r>
        <w:r>
          <w:rPr>
            <w:rFonts w:ascii="Arial" w:hAnsi="Arial" w:cs="Arial"/>
            <w:color w:val="666666"/>
          </w:rPr>
          <w:t xml:space="preserve"> – </w:t>
        </w:r>
        <w:r w:rsidRPr="00C61D58">
          <w:rPr>
            <w:rFonts w:ascii="Arial" w:hAnsi="Arial" w:cs="Arial"/>
            <w:color w:val="666666"/>
            <w:highlight w:val="yellow"/>
          </w:rPr>
          <w:t>indicates that elements using this annotation should be documented by javadoc and similar tools.</w:t>
        </w:r>
        <w:r>
          <w:rPr>
            <w:rFonts w:ascii="Arial" w:hAnsi="Arial" w:cs="Arial"/>
            <w:color w:val="666666"/>
          </w:rPr>
          <w:t xml:space="preserve"> This type should be used to annotate the declarations of types whose annotations affect the use of annotated elements by their clients. If a type declaration is annotated with Documented, its annotations become part of the public API of the annotated elements.</w:t>
        </w:r>
      </w:ins>
    </w:p>
    <w:p w:rsidR="00DC6CAA" w:rsidRDefault="00DC6CAA" w:rsidP="00DC6CAA">
      <w:pPr>
        <w:numPr>
          <w:ilvl w:val="1"/>
          <w:numId w:val="2"/>
        </w:numPr>
        <w:shd w:val="clear" w:color="auto" w:fill="FFFFFF"/>
        <w:spacing w:before="100" w:beforeAutospacing="1" w:after="100" w:afterAutospacing="1" w:line="240" w:lineRule="auto"/>
        <w:ind w:left="1200"/>
        <w:rPr>
          <w:ins w:id="62" w:author="Unknown"/>
          <w:rFonts w:ascii="Arial" w:hAnsi="Arial" w:cs="Arial"/>
          <w:color w:val="666666"/>
        </w:rPr>
      </w:pPr>
      <w:ins w:id="63" w:author="Unknown">
        <w:r>
          <w:rPr>
            <w:rStyle w:val="Strong"/>
            <w:rFonts w:ascii="Arial" w:hAnsi="Arial" w:cs="Arial"/>
            <w:color w:val="666666"/>
          </w:rPr>
          <w:t>@Target</w:t>
        </w:r>
        <w:r>
          <w:rPr>
            <w:rFonts w:ascii="Arial" w:hAnsi="Arial" w:cs="Arial"/>
            <w:color w:val="666666"/>
          </w:rPr>
          <w:t xml:space="preserve"> – indicates the kinds of program element to which an annotation type is applicable. </w:t>
        </w:r>
        <w:r w:rsidRPr="00022ED0">
          <w:rPr>
            <w:rFonts w:ascii="Arial" w:hAnsi="Arial" w:cs="Arial"/>
            <w:color w:val="666666"/>
            <w:highlight w:val="yellow"/>
          </w:rPr>
          <w:t>Some possible values are TYPE, METHOD, CONSTRUCTOR, FIELD etc. If Target meta-annotation is not present, then annotation can be used on any program element.</w:t>
        </w:r>
      </w:ins>
    </w:p>
    <w:p w:rsidR="00DC6CAA" w:rsidRDefault="00DC6CAA" w:rsidP="00DC6CAA">
      <w:pPr>
        <w:numPr>
          <w:ilvl w:val="1"/>
          <w:numId w:val="2"/>
        </w:numPr>
        <w:shd w:val="clear" w:color="auto" w:fill="FFFFFF"/>
        <w:spacing w:before="100" w:beforeAutospacing="1" w:after="100" w:afterAutospacing="1" w:line="240" w:lineRule="auto"/>
        <w:ind w:left="1200"/>
        <w:rPr>
          <w:ins w:id="64" w:author="Unknown"/>
          <w:rFonts w:ascii="Arial" w:hAnsi="Arial" w:cs="Arial"/>
          <w:color w:val="666666"/>
        </w:rPr>
      </w:pPr>
      <w:ins w:id="65" w:author="Unknown">
        <w:r>
          <w:rPr>
            <w:rStyle w:val="Strong"/>
            <w:rFonts w:ascii="Arial" w:hAnsi="Arial" w:cs="Arial"/>
            <w:color w:val="666666"/>
          </w:rPr>
          <w:t>@Inherited</w:t>
        </w:r>
        <w:r>
          <w:rPr>
            <w:rFonts w:ascii="Arial" w:hAnsi="Arial" w:cs="Arial"/>
            <w:color w:val="666666"/>
          </w:rPr>
          <w:t> – indicates that an annotation type is automatically inherited. If user queries the annotation type on a class declaration, and the class declaration has no annotation for this type, then the class’s superclass will automatically be queried for the annotation type. This process will be repeated until an annotation for this type is found, or the top of the class hierarchy (Object) is reached.</w:t>
        </w:r>
      </w:ins>
    </w:p>
    <w:p w:rsidR="00DC6CAA" w:rsidRDefault="00DC6CAA" w:rsidP="00DC6CAA">
      <w:pPr>
        <w:numPr>
          <w:ilvl w:val="1"/>
          <w:numId w:val="2"/>
        </w:numPr>
        <w:shd w:val="clear" w:color="auto" w:fill="FFFFFF"/>
        <w:spacing w:before="100" w:beforeAutospacing="1" w:after="100" w:afterAutospacing="1" w:line="240" w:lineRule="auto"/>
        <w:ind w:left="1200"/>
        <w:rPr>
          <w:ins w:id="66" w:author="Unknown"/>
          <w:rFonts w:ascii="Arial" w:hAnsi="Arial" w:cs="Arial"/>
          <w:color w:val="666666"/>
        </w:rPr>
      </w:pPr>
      <w:ins w:id="67" w:author="Unknown">
        <w:r>
          <w:rPr>
            <w:rStyle w:val="Strong"/>
            <w:rFonts w:ascii="Arial" w:hAnsi="Arial" w:cs="Arial"/>
            <w:color w:val="666666"/>
          </w:rPr>
          <w:t>@Retention</w:t>
        </w:r>
        <w:r>
          <w:rPr>
            <w:rFonts w:ascii="Arial" w:hAnsi="Arial" w:cs="Arial"/>
            <w:color w:val="666666"/>
          </w:rPr>
          <w:t xml:space="preserve"> – indicates how long annotations with the annotated type are to be retained. It takes RetentionPolicy argument whose Possible values </w:t>
        </w:r>
        <w:r w:rsidRPr="009A3D2F">
          <w:rPr>
            <w:rFonts w:ascii="Arial" w:hAnsi="Arial" w:cs="Arial"/>
            <w:color w:val="666666"/>
            <w:highlight w:val="yellow"/>
          </w:rPr>
          <w:t>are SOURCE, CLASS and RUNTIME</w:t>
        </w:r>
      </w:ins>
    </w:p>
    <w:p w:rsidR="00DC6CAA" w:rsidRDefault="00DC6CAA" w:rsidP="00DC6CAA">
      <w:pPr>
        <w:pStyle w:val="Heading3"/>
        <w:shd w:val="clear" w:color="auto" w:fill="FFFFFF"/>
        <w:spacing w:before="0" w:after="240"/>
        <w:rPr>
          <w:ins w:id="68" w:author="Unknown"/>
          <w:rFonts w:ascii="Arial" w:hAnsi="Arial" w:cs="Arial"/>
          <w:color w:val="000000"/>
          <w:sz w:val="36"/>
          <w:szCs w:val="36"/>
        </w:rPr>
      </w:pPr>
      <w:ins w:id="69" w:author="Unknown">
        <w:r>
          <w:rPr>
            <w:rFonts w:ascii="Arial" w:hAnsi="Arial" w:cs="Arial"/>
            <w:color w:val="000000"/>
            <w:sz w:val="36"/>
            <w:szCs w:val="36"/>
          </w:rPr>
          <w:t>Built-in annotations in Java</w:t>
        </w:r>
      </w:ins>
    </w:p>
    <w:p w:rsidR="00DC6CAA" w:rsidRDefault="00DC6CAA" w:rsidP="00DC6CAA">
      <w:pPr>
        <w:pStyle w:val="NormalWeb"/>
        <w:shd w:val="clear" w:color="auto" w:fill="FFFFFF"/>
        <w:spacing w:before="0" w:beforeAutospacing="0" w:after="390" w:afterAutospacing="0"/>
        <w:rPr>
          <w:ins w:id="70" w:author="Unknown"/>
          <w:rFonts w:ascii="Arial" w:hAnsi="Arial" w:cs="Arial"/>
          <w:color w:val="666666"/>
        </w:rPr>
      </w:pPr>
      <w:ins w:id="71" w:author="Unknown">
        <w:r>
          <w:rPr>
            <w:rFonts w:ascii="Arial" w:hAnsi="Arial" w:cs="Arial"/>
            <w:color w:val="666666"/>
          </w:rPr>
          <w:t>Java Provides three built-in annotations.</w:t>
        </w:r>
      </w:ins>
    </w:p>
    <w:p w:rsidR="00DC6CAA" w:rsidRDefault="00DC6CAA" w:rsidP="00DC6CAA">
      <w:pPr>
        <w:numPr>
          <w:ilvl w:val="0"/>
          <w:numId w:val="3"/>
        </w:numPr>
        <w:shd w:val="clear" w:color="auto" w:fill="FFFFFF"/>
        <w:spacing w:before="100" w:beforeAutospacing="1" w:after="100" w:afterAutospacing="1" w:line="240" w:lineRule="auto"/>
        <w:ind w:left="600"/>
        <w:rPr>
          <w:ins w:id="72" w:author="Unknown"/>
          <w:rFonts w:ascii="Arial" w:hAnsi="Arial" w:cs="Arial"/>
          <w:color w:val="666666"/>
        </w:rPr>
      </w:pPr>
      <w:ins w:id="73" w:author="Unknown">
        <w:r>
          <w:rPr>
            <w:rStyle w:val="HTMLCode"/>
            <w:rFonts w:eastAsiaTheme="minorHAnsi"/>
            <w:color w:val="666666"/>
            <w:sz w:val="24"/>
            <w:szCs w:val="24"/>
            <w:shd w:val="clear" w:color="auto" w:fill="EFE8E5"/>
          </w:rPr>
          <w:t>@Override</w:t>
        </w:r>
        <w:r>
          <w:rPr>
            <w:rFonts w:ascii="Arial" w:hAnsi="Arial" w:cs="Arial"/>
            <w:color w:val="666666"/>
          </w:rPr>
          <w:t> – When we want to override a method of Superclass, we should use this annotation to inform compiler that we are overriding a method. So when superclass method is removed or changed, compiler will show error message. Learn why we should always use </w:t>
        </w:r>
        <w:r w:rsidR="00743DBD">
          <w:rPr>
            <w:rFonts w:ascii="Arial" w:hAnsi="Arial" w:cs="Arial"/>
            <w:color w:val="666666"/>
          </w:rPr>
          <w:fldChar w:fldCharType="begin"/>
        </w:r>
        <w:r>
          <w:rPr>
            <w:rFonts w:ascii="Arial" w:hAnsi="Arial" w:cs="Arial"/>
            <w:color w:val="666666"/>
          </w:rPr>
          <w:instrText xml:space="preserve"> HYPERLINK "https://www.journaldev.com/817/overriding-methods-in-java-always-use-override-annotation" </w:instrText>
        </w:r>
        <w:r w:rsidR="00743DBD">
          <w:rPr>
            <w:rFonts w:ascii="Arial" w:hAnsi="Arial" w:cs="Arial"/>
            <w:color w:val="666666"/>
          </w:rPr>
          <w:fldChar w:fldCharType="separate"/>
        </w:r>
        <w:r>
          <w:rPr>
            <w:rStyle w:val="Hyperlink"/>
            <w:rFonts w:ascii="Arial" w:hAnsi="Arial" w:cs="Arial"/>
            <w:color w:val="FF0000"/>
          </w:rPr>
          <w:t>java override annotation</w:t>
        </w:r>
        <w:r w:rsidR="00743DBD">
          <w:rPr>
            <w:rFonts w:ascii="Arial" w:hAnsi="Arial" w:cs="Arial"/>
            <w:color w:val="666666"/>
          </w:rPr>
          <w:fldChar w:fldCharType="end"/>
        </w:r>
        <w:r>
          <w:rPr>
            <w:rFonts w:ascii="Arial" w:hAnsi="Arial" w:cs="Arial"/>
            <w:color w:val="666666"/>
          </w:rPr>
          <w:t> while overriding a method.</w:t>
        </w:r>
      </w:ins>
    </w:p>
    <w:p w:rsidR="00DC6CAA" w:rsidRDefault="00DC6CAA" w:rsidP="00DC6CAA">
      <w:pPr>
        <w:numPr>
          <w:ilvl w:val="0"/>
          <w:numId w:val="3"/>
        </w:numPr>
        <w:shd w:val="clear" w:color="auto" w:fill="FFFFFF"/>
        <w:spacing w:before="100" w:beforeAutospacing="1" w:after="100" w:afterAutospacing="1" w:line="240" w:lineRule="auto"/>
        <w:ind w:left="600"/>
        <w:rPr>
          <w:ins w:id="74" w:author="Unknown"/>
          <w:rFonts w:ascii="Arial" w:hAnsi="Arial" w:cs="Arial"/>
          <w:color w:val="666666"/>
        </w:rPr>
      </w:pPr>
      <w:ins w:id="75" w:author="Unknown">
        <w:r>
          <w:rPr>
            <w:rStyle w:val="HTMLCode"/>
            <w:rFonts w:eastAsiaTheme="minorHAnsi"/>
            <w:color w:val="666666"/>
            <w:sz w:val="24"/>
            <w:szCs w:val="24"/>
            <w:shd w:val="clear" w:color="auto" w:fill="EFE8E5"/>
          </w:rPr>
          <w:t>@Deprecated</w:t>
        </w:r>
        <w:r>
          <w:rPr>
            <w:rFonts w:ascii="Arial" w:hAnsi="Arial" w:cs="Arial"/>
            <w:color w:val="666666"/>
          </w:rPr>
          <w:t> – when we want the compiler to know that a method is deprecated, we should use this annotation. Java recommends that in javadoc, we should provide information for why this method is deprecated and what is the alternative to use.</w:t>
        </w:r>
      </w:ins>
    </w:p>
    <w:p w:rsidR="00DC6CAA" w:rsidRDefault="00DC6CAA" w:rsidP="00DC6CAA">
      <w:pPr>
        <w:numPr>
          <w:ilvl w:val="0"/>
          <w:numId w:val="3"/>
        </w:numPr>
        <w:shd w:val="clear" w:color="auto" w:fill="FFFFFF"/>
        <w:spacing w:before="100" w:beforeAutospacing="1" w:after="100" w:afterAutospacing="1" w:line="240" w:lineRule="auto"/>
        <w:ind w:left="600"/>
        <w:rPr>
          <w:ins w:id="76" w:author="Unknown"/>
          <w:rFonts w:ascii="Arial" w:hAnsi="Arial" w:cs="Arial"/>
          <w:color w:val="666666"/>
        </w:rPr>
      </w:pPr>
      <w:ins w:id="77" w:author="Unknown">
        <w:r>
          <w:rPr>
            <w:rStyle w:val="HTMLCode"/>
            <w:rFonts w:eastAsiaTheme="minorHAnsi"/>
            <w:color w:val="666666"/>
            <w:sz w:val="24"/>
            <w:szCs w:val="24"/>
            <w:shd w:val="clear" w:color="auto" w:fill="EFE8E5"/>
          </w:rPr>
          <w:t>@SuppressWarnings</w:t>
        </w:r>
        <w:r>
          <w:rPr>
            <w:rFonts w:ascii="Arial" w:hAnsi="Arial" w:cs="Arial"/>
            <w:color w:val="666666"/>
          </w:rPr>
          <w:t> – This is just to tell compiler to ignore specific warnings they produce, for example using raw types in </w:t>
        </w:r>
        <w:r w:rsidR="00743DBD">
          <w:rPr>
            <w:rFonts w:ascii="Arial" w:hAnsi="Arial" w:cs="Arial"/>
            <w:color w:val="666666"/>
          </w:rPr>
          <w:fldChar w:fldCharType="begin"/>
        </w:r>
        <w:r>
          <w:rPr>
            <w:rFonts w:ascii="Arial" w:hAnsi="Arial" w:cs="Arial"/>
            <w:color w:val="666666"/>
          </w:rPr>
          <w:instrText xml:space="preserve"> HYPERLINK "https://www.journaldev.com/1663/java-generics-example-method-class-interface" \o "Java Generics Tutorial – Example Class, Interface, Methods, Wildcards and much more" </w:instrText>
        </w:r>
        <w:r w:rsidR="00743DBD">
          <w:rPr>
            <w:rFonts w:ascii="Arial" w:hAnsi="Arial" w:cs="Arial"/>
            <w:color w:val="666666"/>
          </w:rPr>
          <w:fldChar w:fldCharType="separate"/>
        </w:r>
        <w:r>
          <w:rPr>
            <w:rStyle w:val="Hyperlink"/>
            <w:rFonts w:ascii="Arial" w:hAnsi="Arial" w:cs="Arial"/>
            <w:color w:val="FF0000"/>
          </w:rPr>
          <w:t>java generics</w:t>
        </w:r>
        <w:r w:rsidR="00743DBD">
          <w:rPr>
            <w:rFonts w:ascii="Arial" w:hAnsi="Arial" w:cs="Arial"/>
            <w:color w:val="666666"/>
          </w:rPr>
          <w:fldChar w:fldCharType="end"/>
        </w:r>
        <w:r>
          <w:rPr>
            <w:rFonts w:ascii="Arial" w:hAnsi="Arial" w:cs="Arial"/>
            <w:color w:val="666666"/>
          </w:rPr>
          <w:t>. It’s retention policy is SOURCE and it gets discarded by compiler.</w:t>
        </w:r>
      </w:ins>
    </w:p>
    <w:p w:rsidR="00DC6CAA" w:rsidRDefault="00DC6CAA" w:rsidP="00DC6CAA">
      <w:pPr>
        <w:pStyle w:val="Heading3"/>
        <w:shd w:val="clear" w:color="auto" w:fill="FFFFFF"/>
        <w:spacing w:before="0" w:after="240"/>
        <w:rPr>
          <w:ins w:id="78" w:author="Unknown"/>
          <w:rFonts w:ascii="Arial" w:hAnsi="Arial" w:cs="Arial"/>
          <w:color w:val="000000"/>
          <w:sz w:val="36"/>
          <w:szCs w:val="36"/>
        </w:rPr>
      </w:pPr>
      <w:ins w:id="79" w:author="Unknown">
        <w:r>
          <w:rPr>
            <w:rFonts w:ascii="Arial" w:hAnsi="Arial" w:cs="Arial"/>
            <w:color w:val="000000"/>
            <w:sz w:val="36"/>
            <w:szCs w:val="36"/>
          </w:rPr>
          <w:t>Java Annotations Example</w:t>
        </w:r>
      </w:ins>
    </w:p>
    <w:p w:rsidR="00DC6CAA" w:rsidRDefault="00DC6CAA" w:rsidP="00DC6CAA">
      <w:pPr>
        <w:pStyle w:val="NormalWeb"/>
        <w:shd w:val="clear" w:color="auto" w:fill="FFFFFF"/>
        <w:spacing w:before="0" w:beforeAutospacing="0" w:after="390" w:afterAutospacing="0"/>
        <w:rPr>
          <w:ins w:id="80" w:author="Unknown"/>
          <w:rFonts w:ascii="Arial" w:hAnsi="Arial" w:cs="Arial"/>
          <w:color w:val="666666"/>
        </w:rPr>
      </w:pPr>
      <w:ins w:id="81" w:author="Unknown">
        <w:r>
          <w:rPr>
            <w:rFonts w:ascii="Arial" w:hAnsi="Arial" w:cs="Arial"/>
            <w:color w:val="666666"/>
          </w:rPr>
          <w:t>Let’s see a java example showing use of built-in annotations in java as well as use of custom annotation created by us in above example.</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82" w:author="Unknown"/>
          <w:rStyle w:val="pln"/>
          <w:color w:val="000000"/>
          <w:sz w:val="24"/>
          <w:szCs w:val="24"/>
        </w:rPr>
      </w:pPr>
      <w:ins w:id="83" w:author="Unknown">
        <w:r>
          <w:rPr>
            <w:rStyle w:val="kwd"/>
            <w:color w:val="000088"/>
            <w:sz w:val="24"/>
            <w:szCs w:val="24"/>
          </w:rPr>
          <w:lastRenderedPageBreak/>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84" w:author="Unknown"/>
          <w:rStyle w:val="pln"/>
          <w:color w:val="000000"/>
          <w:sz w:val="24"/>
          <w:szCs w:val="24"/>
        </w:rPr>
      </w:pPr>
      <w:ins w:id="85"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io</w:t>
        </w:r>
        <w:r>
          <w:rPr>
            <w:rStyle w:val="pun"/>
            <w:color w:val="666600"/>
            <w:sz w:val="24"/>
            <w:szCs w:val="24"/>
          </w:rPr>
          <w:t>.</w:t>
        </w:r>
        <w:r>
          <w:rPr>
            <w:rStyle w:val="typ"/>
            <w:color w:val="660066"/>
            <w:sz w:val="24"/>
            <w:szCs w:val="24"/>
          </w:rPr>
          <w:t>FileNotFoundException</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86" w:author="Unknown"/>
          <w:rStyle w:val="pln"/>
          <w:color w:val="000000"/>
          <w:sz w:val="24"/>
          <w:szCs w:val="24"/>
        </w:rPr>
      </w:pPr>
      <w:ins w:id="87"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typ"/>
            <w:color w:val="660066"/>
            <w:sz w:val="24"/>
            <w:szCs w:val="24"/>
          </w:rPr>
          <w:t>ArrayList</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88" w:author="Unknown"/>
          <w:rStyle w:val="pln"/>
          <w:color w:val="000000"/>
          <w:sz w:val="24"/>
          <w:szCs w:val="24"/>
        </w:rPr>
      </w:pPr>
      <w:ins w:id="89"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util</w:t>
        </w:r>
        <w:r>
          <w:rPr>
            <w:rStyle w:val="pun"/>
            <w:color w:val="666600"/>
            <w:sz w:val="24"/>
            <w:szCs w:val="24"/>
          </w:rPr>
          <w:t>.</w:t>
        </w:r>
        <w:r>
          <w:rPr>
            <w:rStyle w:val="typ"/>
            <w:color w:val="660066"/>
            <w:sz w:val="24"/>
            <w:szCs w:val="24"/>
          </w:rPr>
          <w:t>List</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90" w:author="Unknown"/>
          <w:rStyle w:val="pln"/>
          <w:color w:val="000000"/>
          <w:sz w:val="24"/>
          <w:szCs w:val="24"/>
        </w:rPr>
      </w:pPr>
      <w:ins w:id="91" w:author="Unknown">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AnnotationExample</w:t>
        </w:r>
        <w:r>
          <w:rPr>
            <w:rStyle w:val="pln"/>
            <w:color w:val="000000"/>
            <w:sz w:val="24"/>
            <w:szCs w:val="24"/>
          </w:rPr>
          <w:t xml:space="preserve"> </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92" w:author="Unknown"/>
          <w:rStyle w:val="pln"/>
          <w:color w:val="000000"/>
          <w:sz w:val="24"/>
          <w:szCs w:val="24"/>
        </w:rPr>
      </w:pPr>
      <w:ins w:id="93" w:author="Unknown">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94" w:author="Unknown"/>
          <w:rStyle w:val="pln"/>
          <w:color w:val="000000"/>
          <w:sz w:val="24"/>
          <w:szCs w:val="24"/>
        </w:rPr>
      </w:pPr>
      <w:ins w:id="95" w:author="Unknown">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96" w:author="Unknown"/>
          <w:rStyle w:val="pln"/>
          <w:color w:val="000000"/>
          <w:sz w:val="24"/>
          <w:szCs w:val="24"/>
        </w:rPr>
      </w:pPr>
      <w:ins w:id="97" w:author="Unknown">
        <w:r>
          <w:rPr>
            <w:rStyle w:val="lit"/>
            <w:color w:val="006666"/>
            <w:sz w:val="24"/>
            <w:szCs w:val="24"/>
          </w:rPr>
          <w:t>@Override</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98" w:author="Unknown"/>
          <w:rStyle w:val="pln"/>
          <w:color w:val="000000"/>
          <w:sz w:val="24"/>
          <w:szCs w:val="24"/>
        </w:rPr>
      </w:pPr>
      <w:ins w:id="99" w:author="Unknown">
        <w:r>
          <w:rPr>
            <w:rStyle w:val="lit"/>
            <w:color w:val="006666"/>
            <w:sz w:val="24"/>
            <w:szCs w:val="24"/>
          </w:rPr>
          <w:t>@MethodInfo</w:t>
        </w:r>
        <w:r>
          <w:rPr>
            <w:rStyle w:val="pun"/>
            <w:color w:val="666600"/>
            <w:sz w:val="24"/>
            <w:szCs w:val="24"/>
          </w:rPr>
          <w:t>(</w:t>
        </w:r>
        <w:r>
          <w:rPr>
            <w:rStyle w:val="pln"/>
            <w:color w:val="000000"/>
            <w:sz w:val="24"/>
            <w:szCs w:val="24"/>
          </w:rPr>
          <w:t xml:space="preserve">author </w:t>
        </w:r>
        <w:r>
          <w:rPr>
            <w:rStyle w:val="pun"/>
            <w:color w:val="666600"/>
            <w:sz w:val="24"/>
            <w:szCs w:val="24"/>
          </w:rPr>
          <w:t>=</w:t>
        </w:r>
        <w:r>
          <w:rPr>
            <w:rStyle w:val="pln"/>
            <w:color w:val="000000"/>
            <w:sz w:val="24"/>
            <w:szCs w:val="24"/>
          </w:rPr>
          <w:t xml:space="preserve"> </w:t>
        </w:r>
        <w:r>
          <w:rPr>
            <w:rStyle w:val="str"/>
            <w:color w:val="008800"/>
            <w:sz w:val="24"/>
            <w:szCs w:val="24"/>
          </w:rPr>
          <w:t>"Pankaj"</w:t>
        </w:r>
        <w:r>
          <w:rPr>
            <w:rStyle w:val="pun"/>
            <w:color w:val="666600"/>
            <w:sz w:val="24"/>
            <w:szCs w:val="24"/>
          </w:rPr>
          <w:t>,</w:t>
        </w:r>
        <w:r>
          <w:rPr>
            <w:rStyle w:val="pln"/>
            <w:color w:val="000000"/>
            <w:sz w:val="24"/>
            <w:szCs w:val="24"/>
          </w:rPr>
          <w:t xml:space="preserve"> comments </w:t>
        </w:r>
        <w:r>
          <w:rPr>
            <w:rStyle w:val="pun"/>
            <w:color w:val="666600"/>
            <w:sz w:val="24"/>
            <w:szCs w:val="24"/>
          </w:rPr>
          <w:t>=</w:t>
        </w:r>
        <w:r>
          <w:rPr>
            <w:rStyle w:val="pln"/>
            <w:color w:val="000000"/>
            <w:sz w:val="24"/>
            <w:szCs w:val="24"/>
          </w:rPr>
          <w:t xml:space="preserve"> </w:t>
        </w:r>
        <w:r>
          <w:rPr>
            <w:rStyle w:val="str"/>
            <w:color w:val="008800"/>
            <w:sz w:val="24"/>
            <w:szCs w:val="24"/>
          </w:rPr>
          <w:t>"Main method"</w:t>
        </w:r>
        <w:r>
          <w:rPr>
            <w:rStyle w:val="pun"/>
            <w:color w:val="666600"/>
            <w:sz w:val="24"/>
            <w:szCs w:val="24"/>
          </w:rPr>
          <w:t>,</w:t>
        </w:r>
        <w:r>
          <w:rPr>
            <w:rStyle w:val="pln"/>
            <w:color w:val="000000"/>
            <w:sz w:val="24"/>
            <w:szCs w:val="24"/>
          </w:rPr>
          <w:t xml:space="preserve"> date </w:t>
        </w:r>
        <w:r>
          <w:rPr>
            <w:rStyle w:val="pun"/>
            <w:color w:val="666600"/>
            <w:sz w:val="24"/>
            <w:szCs w:val="24"/>
          </w:rPr>
          <w:t>=</w:t>
        </w:r>
        <w:r>
          <w:rPr>
            <w:rStyle w:val="pln"/>
            <w:color w:val="000000"/>
            <w:sz w:val="24"/>
            <w:szCs w:val="24"/>
          </w:rPr>
          <w:t xml:space="preserve"> </w:t>
        </w:r>
        <w:r>
          <w:rPr>
            <w:rStyle w:val="str"/>
            <w:color w:val="008800"/>
            <w:sz w:val="24"/>
            <w:szCs w:val="24"/>
          </w:rPr>
          <w:t>"Nov 17 2012"</w:t>
        </w:r>
        <w:r>
          <w:rPr>
            <w:rStyle w:val="pun"/>
            <w:color w:val="666600"/>
            <w:sz w:val="24"/>
            <w:szCs w:val="24"/>
          </w:rPr>
          <w:t>,</w:t>
        </w:r>
        <w:r>
          <w:rPr>
            <w:rStyle w:val="pln"/>
            <w:color w:val="000000"/>
            <w:sz w:val="24"/>
            <w:szCs w:val="24"/>
          </w:rPr>
          <w:t xml:space="preserve"> revision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0" w:author="Unknown"/>
          <w:rStyle w:val="pln"/>
          <w:color w:val="000000"/>
          <w:sz w:val="24"/>
          <w:szCs w:val="24"/>
        </w:rPr>
      </w:pPr>
      <w:ins w:id="101" w:author="Unknown">
        <w:r>
          <w:rPr>
            <w:rStyle w:val="kwd"/>
            <w:color w:val="000088"/>
            <w:sz w:val="24"/>
            <w:szCs w:val="24"/>
          </w:rPr>
          <w:t>public</w:t>
        </w:r>
        <w:r>
          <w:rPr>
            <w:rStyle w:val="pln"/>
            <w:color w:val="000000"/>
            <w:sz w:val="24"/>
            <w:szCs w:val="24"/>
          </w:rPr>
          <w:t xml:space="preserve"> </w:t>
        </w:r>
        <w:r>
          <w:rPr>
            <w:rStyle w:val="typ"/>
            <w:color w:val="660066"/>
            <w:sz w:val="24"/>
            <w:szCs w:val="24"/>
          </w:rPr>
          <w:t>String</w:t>
        </w:r>
        <w:r>
          <w:rPr>
            <w:rStyle w:val="pln"/>
            <w:color w:val="000000"/>
            <w:sz w:val="24"/>
            <w:szCs w:val="24"/>
          </w:rPr>
          <w:t xml:space="preserve"> </w:t>
        </w:r>
        <w:r w:rsidRPr="00604DAC">
          <w:rPr>
            <w:rStyle w:val="pln"/>
            <w:color w:val="000000"/>
            <w:sz w:val="24"/>
            <w:szCs w:val="24"/>
          </w:rPr>
          <w:t>toString</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2" w:author="Unknown"/>
          <w:rStyle w:val="pln"/>
          <w:color w:val="000000"/>
          <w:sz w:val="24"/>
          <w:szCs w:val="24"/>
        </w:rPr>
      </w:pPr>
      <w:ins w:id="103" w:author="Unknown">
        <w:r>
          <w:rPr>
            <w:rStyle w:val="kwd"/>
            <w:color w:val="000088"/>
            <w:sz w:val="24"/>
            <w:szCs w:val="24"/>
          </w:rPr>
          <w:t>return</w:t>
        </w:r>
        <w:r>
          <w:rPr>
            <w:rStyle w:val="pln"/>
            <w:color w:val="000000"/>
            <w:sz w:val="24"/>
            <w:szCs w:val="24"/>
          </w:rPr>
          <w:t xml:space="preserve"> </w:t>
        </w:r>
        <w:r>
          <w:rPr>
            <w:rStyle w:val="str"/>
            <w:color w:val="008800"/>
            <w:sz w:val="24"/>
            <w:szCs w:val="24"/>
          </w:rPr>
          <w:t>"Overriden toString method"</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4" w:author="Unknown"/>
          <w:rStyle w:val="pln"/>
          <w:color w:val="000000"/>
          <w:sz w:val="24"/>
          <w:szCs w:val="24"/>
        </w:rPr>
      </w:pPr>
      <w:ins w:id="105" w:author="Unknown">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6" w:author="Unknown"/>
          <w:rStyle w:val="pln"/>
          <w:color w:val="000000"/>
          <w:sz w:val="24"/>
          <w:szCs w:val="24"/>
        </w:rPr>
      </w:pPr>
      <w:ins w:id="107" w:author="Unknown">
        <w:r>
          <w:rPr>
            <w:rStyle w:val="lit"/>
            <w:color w:val="006666"/>
            <w:sz w:val="24"/>
            <w:szCs w:val="24"/>
          </w:rPr>
          <w:t>@Deprecated</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08" w:author="Unknown"/>
          <w:rStyle w:val="pln"/>
          <w:color w:val="000000"/>
          <w:sz w:val="24"/>
          <w:szCs w:val="24"/>
        </w:rPr>
      </w:pPr>
      <w:ins w:id="109" w:author="Unknown">
        <w:r>
          <w:rPr>
            <w:rStyle w:val="lit"/>
            <w:color w:val="006666"/>
            <w:sz w:val="24"/>
            <w:szCs w:val="24"/>
          </w:rPr>
          <w:t>@MethodInfo</w:t>
        </w:r>
        <w:r>
          <w:rPr>
            <w:rStyle w:val="pun"/>
            <w:color w:val="666600"/>
            <w:sz w:val="24"/>
            <w:szCs w:val="24"/>
          </w:rPr>
          <w:t>(</w:t>
        </w:r>
        <w:r>
          <w:rPr>
            <w:rStyle w:val="pln"/>
            <w:color w:val="000000"/>
            <w:sz w:val="24"/>
            <w:szCs w:val="24"/>
          </w:rPr>
          <w:t xml:space="preserve">comments </w:t>
        </w:r>
        <w:r>
          <w:rPr>
            <w:rStyle w:val="pun"/>
            <w:color w:val="666600"/>
            <w:sz w:val="24"/>
            <w:szCs w:val="24"/>
          </w:rPr>
          <w:t>=</w:t>
        </w:r>
        <w:r>
          <w:rPr>
            <w:rStyle w:val="pln"/>
            <w:color w:val="000000"/>
            <w:sz w:val="24"/>
            <w:szCs w:val="24"/>
          </w:rPr>
          <w:t xml:space="preserve"> </w:t>
        </w:r>
        <w:r>
          <w:rPr>
            <w:rStyle w:val="str"/>
            <w:color w:val="008800"/>
            <w:sz w:val="24"/>
            <w:szCs w:val="24"/>
          </w:rPr>
          <w:t>"deprecated method"</w:t>
        </w:r>
        <w:r>
          <w:rPr>
            <w:rStyle w:val="pun"/>
            <w:color w:val="666600"/>
            <w:sz w:val="24"/>
            <w:szCs w:val="24"/>
          </w:rPr>
          <w:t>,</w:t>
        </w:r>
        <w:r>
          <w:rPr>
            <w:rStyle w:val="pln"/>
            <w:color w:val="000000"/>
            <w:sz w:val="24"/>
            <w:szCs w:val="24"/>
          </w:rPr>
          <w:t xml:space="preserve"> date </w:t>
        </w:r>
        <w:r>
          <w:rPr>
            <w:rStyle w:val="pun"/>
            <w:color w:val="666600"/>
            <w:sz w:val="24"/>
            <w:szCs w:val="24"/>
          </w:rPr>
          <w:t>=</w:t>
        </w:r>
        <w:r>
          <w:rPr>
            <w:rStyle w:val="pln"/>
            <w:color w:val="000000"/>
            <w:sz w:val="24"/>
            <w:szCs w:val="24"/>
          </w:rPr>
          <w:t xml:space="preserve"> </w:t>
        </w:r>
        <w:r>
          <w:rPr>
            <w:rStyle w:val="str"/>
            <w:color w:val="008800"/>
            <w:sz w:val="24"/>
            <w:szCs w:val="24"/>
          </w:rPr>
          <w:t>"Nov 17 2012"</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0" w:author="Unknown"/>
          <w:rStyle w:val="pln"/>
          <w:color w:val="000000"/>
          <w:sz w:val="24"/>
          <w:szCs w:val="24"/>
        </w:rPr>
      </w:pPr>
      <w:ins w:id="111" w:author="Unknown">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oldMethod</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2" w:author="Unknown"/>
          <w:rStyle w:val="pln"/>
          <w:color w:val="000000"/>
          <w:sz w:val="24"/>
          <w:szCs w:val="24"/>
        </w:rPr>
      </w:pPr>
      <w:ins w:id="113"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"old method, don't use it."</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4" w:author="Unknown"/>
          <w:rStyle w:val="pln"/>
          <w:color w:val="000000"/>
          <w:sz w:val="24"/>
          <w:szCs w:val="24"/>
        </w:rPr>
      </w:pPr>
      <w:ins w:id="115" w:author="Unknown">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6" w:author="Unknown"/>
          <w:rStyle w:val="pln"/>
          <w:color w:val="000000"/>
          <w:sz w:val="24"/>
          <w:szCs w:val="24"/>
        </w:rPr>
      </w:pPr>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7" w:author="Unknown"/>
          <w:rStyle w:val="pln"/>
          <w:color w:val="000000"/>
          <w:sz w:val="24"/>
          <w:szCs w:val="24"/>
        </w:rPr>
      </w:pPr>
      <w:ins w:id="118" w:author="Unknown">
        <w:r>
          <w:rPr>
            <w:rStyle w:val="lit"/>
            <w:color w:val="006666"/>
            <w:sz w:val="24"/>
            <w:szCs w:val="24"/>
          </w:rPr>
          <w:t>@SuppressWarnings</w:t>
        </w:r>
        <w:r>
          <w:rPr>
            <w:rStyle w:val="pun"/>
            <w:color w:val="666600"/>
            <w:sz w:val="24"/>
            <w:szCs w:val="24"/>
          </w:rPr>
          <w:t>({</w:t>
        </w:r>
        <w:r>
          <w:rPr>
            <w:rStyle w:val="pln"/>
            <w:color w:val="000000"/>
            <w:sz w:val="24"/>
            <w:szCs w:val="24"/>
          </w:rPr>
          <w:t xml:space="preserve"> </w:t>
        </w:r>
        <w:r>
          <w:rPr>
            <w:rStyle w:val="str"/>
            <w:color w:val="008800"/>
            <w:sz w:val="24"/>
            <w:szCs w:val="24"/>
          </w:rPr>
          <w:t>"unchecked"</w:t>
        </w:r>
        <w:r>
          <w:rPr>
            <w:rStyle w:val="pun"/>
            <w:color w:val="666600"/>
            <w:sz w:val="24"/>
            <w:szCs w:val="24"/>
          </w:rPr>
          <w:t>,</w:t>
        </w:r>
        <w:r>
          <w:rPr>
            <w:rStyle w:val="pln"/>
            <w:color w:val="000000"/>
            <w:sz w:val="24"/>
            <w:szCs w:val="24"/>
          </w:rPr>
          <w:t xml:space="preserve"> </w:t>
        </w:r>
        <w:r>
          <w:rPr>
            <w:rStyle w:val="str"/>
            <w:color w:val="008800"/>
            <w:sz w:val="24"/>
            <w:szCs w:val="24"/>
          </w:rPr>
          <w:t>"deprecation"</w:t>
        </w:r>
        <w:r>
          <w:rPr>
            <w:rStyle w:val="pln"/>
            <w:color w:val="000000"/>
            <w:sz w:val="24"/>
            <w:szCs w:val="24"/>
          </w:rPr>
          <w:t xml:space="preserve"> </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19" w:author="Unknown"/>
          <w:rStyle w:val="pln"/>
          <w:color w:val="000000"/>
          <w:sz w:val="24"/>
          <w:szCs w:val="24"/>
        </w:rPr>
      </w:pPr>
      <w:ins w:id="120" w:author="Unknown">
        <w:r>
          <w:rPr>
            <w:rStyle w:val="lit"/>
            <w:color w:val="006666"/>
            <w:sz w:val="24"/>
            <w:szCs w:val="24"/>
          </w:rPr>
          <w:t>@MethodInfo</w:t>
        </w:r>
        <w:r>
          <w:rPr>
            <w:rStyle w:val="pun"/>
            <w:color w:val="666600"/>
            <w:sz w:val="24"/>
            <w:szCs w:val="24"/>
          </w:rPr>
          <w:t>(</w:t>
        </w:r>
        <w:r>
          <w:rPr>
            <w:rStyle w:val="pln"/>
            <w:color w:val="000000"/>
            <w:sz w:val="24"/>
            <w:szCs w:val="24"/>
          </w:rPr>
          <w:t xml:space="preserve">author </w:t>
        </w:r>
        <w:r>
          <w:rPr>
            <w:rStyle w:val="pun"/>
            <w:color w:val="666600"/>
            <w:sz w:val="24"/>
            <w:szCs w:val="24"/>
          </w:rPr>
          <w:t>=</w:t>
        </w:r>
        <w:r>
          <w:rPr>
            <w:rStyle w:val="pln"/>
            <w:color w:val="000000"/>
            <w:sz w:val="24"/>
            <w:szCs w:val="24"/>
          </w:rPr>
          <w:t xml:space="preserve"> </w:t>
        </w:r>
        <w:r>
          <w:rPr>
            <w:rStyle w:val="str"/>
            <w:color w:val="008800"/>
            <w:sz w:val="24"/>
            <w:szCs w:val="24"/>
          </w:rPr>
          <w:t>"Pankaj"</w:t>
        </w:r>
        <w:r>
          <w:rPr>
            <w:rStyle w:val="pun"/>
            <w:color w:val="666600"/>
            <w:sz w:val="24"/>
            <w:szCs w:val="24"/>
          </w:rPr>
          <w:t>,</w:t>
        </w:r>
        <w:r>
          <w:rPr>
            <w:rStyle w:val="pln"/>
            <w:color w:val="000000"/>
            <w:sz w:val="24"/>
            <w:szCs w:val="24"/>
          </w:rPr>
          <w:t xml:space="preserve"> comments </w:t>
        </w:r>
        <w:r>
          <w:rPr>
            <w:rStyle w:val="pun"/>
            <w:color w:val="666600"/>
            <w:sz w:val="24"/>
            <w:szCs w:val="24"/>
          </w:rPr>
          <w:t>=</w:t>
        </w:r>
        <w:r>
          <w:rPr>
            <w:rStyle w:val="pln"/>
            <w:color w:val="000000"/>
            <w:sz w:val="24"/>
            <w:szCs w:val="24"/>
          </w:rPr>
          <w:t xml:space="preserve"> </w:t>
        </w:r>
        <w:r>
          <w:rPr>
            <w:rStyle w:val="str"/>
            <w:color w:val="008800"/>
            <w:sz w:val="24"/>
            <w:szCs w:val="24"/>
          </w:rPr>
          <w:t>"Main method"</w:t>
        </w:r>
        <w:r>
          <w:rPr>
            <w:rStyle w:val="pun"/>
            <w:color w:val="666600"/>
            <w:sz w:val="24"/>
            <w:szCs w:val="24"/>
          </w:rPr>
          <w:t>,</w:t>
        </w:r>
        <w:r>
          <w:rPr>
            <w:rStyle w:val="pln"/>
            <w:color w:val="000000"/>
            <w:sz w:val="24"/>
            <w:szCs w:val="24"/>
          </w:rPr>
          <w:t xml:space="preserve"> date </w:t>
        </w:r>
        <w:r>
          <w:rPr>
            <w:rStyle w:val="pun"/>
            <w:color w:val="666600"/>
            <w:sz w:val="24"/>
            <w:szCs w:val="24"/>
          </w:rPr>
          <w:t>=</w:t>
        </w:r>
        <w:r>
          <w:rPr>
            <w:rStyle w:val="pln"/>
            <w:color w:val="000000"/>
            <w:sz w:val="24"/>
            <w:szCs w:val="24"/>
          </w:rPr>
          <w:t xml:space="preserve"> </w:t>
        </w:r>
        <w:r>
          <w:rPr>
            <w:rStyle w:val="str"/>
            <w:color w:val="008800"/>
            <w:sz w:val="24"/>
            <w:szCs w:val="24"/>
          </w:rPr>
          <w:t>"Nov 17 2012"</w:t>
        </w:r>
        <w:r>
          <w:rPr>
            <w:rStyle w:val="pun"/>
            <w:color w:val="666600"/>
            <w:sz w:val="24"/>
            <w:szCs w:val="24"/>
          </w:rPr>
          <w:t>,</w:t>
        </w:r>
        <w:r>
          <w:rPr>
            <w:rStyle w:val="pln"/>
            <w:color w:val="000000"/>
            <w:sz w:val="24"/>
            <w:szCs w:val="24"/>
          </w:rPr>
          <w:t xml:space="preserve"> revision </w:t>
        </w:r>
        <w:r>
          <w:rPr>
            <w:rStyle w:val="pun"/>
            <w:color w:val="666600"/>
            <w:sz w:val="24"/>
            <w:szCs w:val="24"/>
          </w:rPr>
          <w:t>=</w:t>
        </w:r>
        <w:r>
          <w:rPr>
            <w:rStyle w:val="pln"/>
            <w:color w:val="000000"/>
            <w:sz w:val="24"/>
            <w:szCs w:val="24"/>
          </w:rPr>
          <w:t xml:space="preserve"> </w:t>
        </w:r>
        <w:r>
          <w:rPr>
            <w:rStyle w:val="lit"/>
            <w:color w:val="006666"/>
            <w:sz w:val="24"/>
            <w:szCs w:val="24"/>
          </w:rPr>
          <w:t>10</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1" w:author="Unknown"/>
          <w:rStyle w:val="pln"/>
          <w:color w:val="000000"/>
          <w:sz w:val="24"/>
          <w:szCs w:val="24"/>
        </w:rPr>
      </w:pPr>
      <w:ins w:id="122" w:author="Unknown">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genericsTest</w:t>
        </w:r>
        <w:r>
          <w:rPr>
            <w:rStyle w:val="pun"/>
            <w:color w:val="666600"/>
            <w:sz w:val="24"/>
            <w:szCs w:val="24"/>
          </w:rPr>
          <w:t>()</w:t>
        </w:r>
        <w:r>
          <w:rPr>
            <w:rStyle w:val="pln"/>
            <w:color w:val="000000"/>
            <w:sz w:val="24"/>
            <w:szCs w:val="24"/>
          </w:rPr>
          <w:t xml:space="preserve"> </w:t>
        </w:r>
        <w:r>
          <w:rPr>
            <w:rStyle w:val="kwd"/>
            <w:color w:val="000088"/>
            <w:sz w:val="24"/>
            <w:szCs w:val="24"/>
          </w:rPr>
          <w:t>throws</w:t>
        </w:r>
        <w:r>
          <w:rPr>
            <w:rStyle w:val="pln"/>
            <w:color w:val="000000"/>
            <w:sz w:val="24"/>
            <w:szCs w:val="24"/>
          </w:rPr>
          <w:t xml:space="preserve"> </w:t>
        </w:r>
        <w:r>
          <w:rPr>
            <w:rStyle w:val="typ"/>
            <w:color w:val="660066"/>
            <w:sz w:val="24"/>
            <w:szCs w:val="24"/>
          </w:rPr>
          <w:t>FileNotFoundException</w:t>
        </w:r>
        <w:r>
          <w:rPr>
            <w:rStyle w:val="pln"/>
            <w:color w:val="000000"/>
            <w:sz w:val="24"/>
            <w:szCs w:val="24"/>
          </w:rPr>
          <w:t xml:space="preserve"> </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3" w:author="Unknown"/>
          <w:rStyle w:val="pln"/>
          <w:color w:val="000000"/>
          <w:sz w:val="24"/>
          <w:szCs w:val="24"/>
        </w:rPr>
      </w:pPr>
      <w:ins w:id="124" w:author="Unknown">
        <w:r>
          <w:rPr>
            <w:rStyle w:val="typ"/>
            <w:color w:val="660066"/>
            <w:sz w:val="24"/>
            <w:szCs w:val="24"/>
          </w:rPr>
          <w:t>List</w:t>
        </w:r>
        <w:r>
          <w:rPr>
            <w:rStyle w:val="pln"/>
            <w:color w:val="000000"/>
            <w:sz w:val="24"/>
            <w:szCs w:val="24"/>
          </w:rPr>
          <w:t xml:space="preserve"> l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r>
          <w:rPr>
            <w:rStyle w:val="typ"/>
            <w:color w:val="660066"/>
            <w:sz w:val="24"/>
            <w:szCs w:val="24"/>
          </w:rPr>
          <w:t>ArrayList</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5" w:author="Unknown"/>
          <w:rStyle w:val="pln"/>
          <w:color w:val="000000"/>
          <w:sz w:val="24"/>
          <w:szCs w:val="24"/>
        </w:rPr>
      </w:pPr>
      <w:ins w:id="126" w:author="Unknown">
        <w:r>
          <w:rPr>
            <w:rStyle w:val="pln"/>
            <w:color w:val="000000"/>
            <w:sz w:val="24"/>
            <w:szCs w:val="24"/>
          </w:rPr>
          <w:t>l</w:t>
        </w:r>
        <w:r>
          <w:rPr>
            <w:rStyle w:val="pun"/>
            <w:color w:val="666600"/>
            <w:sz w:val="24"/>
            <w:szCs w:val="24"/>
          </w:rPr>
          <w:t>.</w:t>
        </w:r>
        <w:r>
          <w:rPr>
            <w:rStyle w:val="pln"/>
            <w:color w:val="000000"/>
            <w:sz w:val="24"/>
            <w:szCs w:val="24"/>
          </w:rPr>
          <w:t>add</w:t>
        </w:r>
        <w:r>
          <w:rPr>
            <w:rStyle w:val="pun"/>
            <w:color w:val="666600"/>
            <w:sz w:val="24"/>
            <w:szCs w:val="24"/>
          </w:rPr>
          <w:t>(</w:t>
        </w:r>
        <w:r>
          <w:rPr>
            <w:rStyle w:val="str"/>
            <w:color w:val="008800"/>
            <w:sz w:val="24"/>
            <w:szCs w:val="24"/>
          </w:rPr>
          <w:t>"abc"</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7" w:author="Unknown"/>
          <w:rStyle w:val="pln"/>
          <w:color w:val="000000"/>
          <w:sz w:val="24"/>
          <w:szCs w:val="24"/>
        </w:rPr>
      </w:pPr>
      <w:ins w:id="128" w:author="Unknown">
        <w:r>
          <w:rPr>
            <w:rStyle w:val="pln"/>
            <w:color w:val="000000"/>
            <w:sz w:val="24"/>
            <w:szCs w:val="24"/>
          </w:rPr>
          <w:lastRenderedPageBreak/>
          <w:t>oldMethod</w:t>
        </w:r>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29" w:author="Unknown"/>
          <w:rStyle w:val="pln"/>
          <w:color w:val="000000"/>
          <w:sz w:val="24"/>
          <w:szCs w:val="24"/>
        </w:rPr>
      </w:pPr>
      <w:ins w:id="130" w:author="Unknown">
        <w:r>
          <w:rPr>
            <w:rStyle w:val="pun"/>
            <w:color w:val="666600"/>
            <w:sz w:val="24"/>
            <w:szCs w:val="24"/>
          </w:rPr>
          <w:t>}</w:t>
        </w:r>
      </w:ins>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31" w:author="Unknown"/>
          <w:rStyle w:val="pln"/>
          <w:color w:val="000000"/>
          <w:sz w:val="24"/>
          <w:szCs w:val="24"/>
        </w:rPr>
      </w:pPr>
    </w:p>
    <w:p w:rsidR="00DC6CAA" w:rsidRDefault="00DC6CAA" w:rsidP="006E039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32" w:author="Unknown"/>
          <w:color w:val="666666"/>
          <w:sz w:val="24"/>
          <w:szCs w:val="24"/>
        </w:rPr>
      </w:pPr>
      <w:ins w:id="133" w:author="Unknown">
        <w:r>
          <w:rPr>
            <w:rStyle w:val="pun"/>
            <w:color w:val="666600"/>
            <w:sz w:val="24"/>
            <w:szCs w:val="24"/>
          </w:rPr>
          <w:t>}</w:t>
        </w:r>
      </w:ins>
    </w:p>
    <w:p w:rsidR="00DC6CAA" w:rsidRDefault="00DC6CAA" w:rsidP="00DC6CAA">
      <w:pPr>
        <w:pStyle w:val="NormalWeb"/>
        <w:shd w:val="clear" w:color="auto" w:fill="FFFFFF"/>
        <w:spacing w:before="0" w:beforeAutospacing="0" w:after="390" w:afterAutospacing="0"/>
        <w:rPr>
          <w:ins w:id="134" w:author="Unknown"/>
          <w:rFonts w:ascii="Arial" w:hAnsi="Arial" w:cs="Arial"/>
          <w:color w:val="666666"/>
        </w:rPr>
      </w:pPr>
      <w:ins w:id="135" w:author="Unknown">
        <w:r>
          <w:rPr>
            <w:rFonts w:ascii="Arial" w:hAnsi="Arial" w:cs="Arial"/>
            <w:color w:val="666666"/>
          </w:rPr>
          <w:t>I believe above java annotation example is self explanatory and showing use of annotations in different cases.</w:t>
        </w:r>
      </w:ins>
    </w:p>
    <w:p w:rsidR="00DC6CAA" w:rsidRDefault="00DC6CAA" w:rsidP="00DC6CAA">
      <w:pPr>
        <w:pStyle w:val="Heading3"/>
        <w:shd w:val="clear" w:color="auto" w:fill="FFFFFF"/>
        <w:spacing w:before="0" w:after="240"/>
        <w:rPr>
          <w:ins w:id="136" w:author="Unknown"/>
          <w:rFonts w:ascii="Arial" w:hAnsi="Arial" w:cs="Arial"/>
          <w:color w:val="000000"/>
          <w:sz w:val="36"/>
          <w:szCs w:val="36"/>
        </w:rPr>
      </w:pPr>
      <w:ins w:id="137" w:author="Unknown">
        <w:r>
          <w:rPr>
            <w:rFonts w:ascii="Arial" w:hAnsi="Arial" w:cs="Arial"/>
            <w:color w:val="000000"/>
            <w:sz w:val="36"/>
            <w:szCs w:val="36"/>
          </w:rPr>
          <w:t>Java Annotations Parsing</w:t>
        </w:r>
      </w:ins>
    </w:p>
    <w:p w:rsidR="00DC6CAA" w:rsidRDefault="00DC6CAA" w:rsidP="00DC6CAA">
      <w:pPr>
        <w:pStyle w:val="NormalWeb"/>
        <w:shd w:val="clear" w:color="auto" w:fill="FFFFFF"/>
        <w:spacing w:before="0" w:beforeAutospacing="0" w:after="390" w:afterAutospacing="0"/>
        <w:rPr>
          <w:ins w:id="138" w:author="Unknown"/>
          <w:rFonts w:ascii="Arial" w:hAnsi="Arial" w:cs="Arial"/>
          <w:color w:val="666666"/>
        </w:rPr>
      </w:pPr>
      <w:ins w:id="139" w:author="Unknown">
        <w:r>
          <w:rPr>
            <w:rFonts w:ascii="Arial" w:hAnsi="Arial" w:cs="Arial"/>
            <w:color w:val="666666"/>
          </w:rPr>
          <w:t xml:space="preserve">We will use Reflection to parse java annotations from a class. Please note that </w:t>
        </w:r>
        <w:r w:rsidRPr="006E039C">
          <w:rPr>
            <w:rFonts w:ascii="Arial" w:hAnsi="Arial" w:cs="Arial"/>
            <w:color w:val="666666"/>
            <w:highlight w:val="yellow"/>
          </w:rPr>
          <w:t>Annotation Retention Policy should be </w:t>
        </w:r>
        <w:r w:rsidRPr="006E039C">
          <w:rPr>
            <w:rStyle w:val="Emphasis"/>
            <w:rFonts w:ascii="Arial" w:hAnsi="Arial" w:cs="Arial"/>
            <w:color w:val="666666"/>
          </w:rPr>
          <w:t>RUNTIME</w:t>
        </w:r>
        <w:r>
          <w:rPr>
            <w:rFonts w:ascii="Arial" w:hAnsi="Arial" w:cs="Arial"/>
            <w:color w:val="666666"/>
          </w:rPr>
          <w:t> otherwise it’s information will not be available at runtime and we wont be able to fetch any data from it.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0" w:author="Unknown"/>
          <w:rStyle w:val="pln"/>
          <w:color w:val="000000"/>
          <w:sz w:val="24"/>
          <w:szCs w:val="24"/>
        </w:rPr>
      </w:pPr>
      <w:ins w:id="141" w:author="Unknown">
        <w:r>
          <w:rPr>
            <w:rStyle w:val="kwd"/>
            <w:color w:val="000088"/>
            <w:sz w:val="24"/>
            <w:szCs w:val="24"/>
          </w:rPr>
          <w:t>package</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2" w:author="Unknown"/>
          <w:rStyle w:val="pln"/>
          <w:color w:val="000000"/>
          <w:sz w:val="24"/>
          <w:szCs w:val="24"/>
        </w:rPr>
      </w:pPr>
      <w:ins w:id="143"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annotation</w:t>
        </w:r>
        <w:r>
          <w:rPr>
            <w:rStyle w:val="pun"/>
            <w:color w:val="666600"/>
            <w:sz w:val="24"/>
            <w:szCs w:val="24"/>
          </w:rPr>
          <w:t>.</w:t>
        </w:r>
        <w:r>
          <w:rPr>
            <w:rStyle w:val="typ"/>
            <w:color w:val="660066"/>
            <w:sz w:val="24"/>
            <w:szCs w:val="24"/>
          </w:rPr>
          <w:t>Annotation</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4" w:author="Unknown"/>
          <w:rStyle w:val="pln"/>
          <w:color w:val="000000"/>
          <w:sz w:val="24"/>
          <w:szCs w:val="24"/>
        </w:rPr>
      </w:pPr>
      <w:ins w:id="145" w:author="Unknown">
        <w:r>
          <w:rPr>
            <w:rStyle w:val="kwd"/>
            <w:color w:val="000088"/>
            <w:sz w:val="24"/>
            <w:szCs w:val="24"/>
          </w:rPr>
          <w:t>import</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pln"/>
            <w:color w:val="000000"/>
            <w:sz w:val="24"/>
            <w:szCs w:val="24"/>
          </w:rPr>
          <w:t>reflect</w:t>
        </w:r>
        <w:r>
          <w:rPr>
            <w:rStyle w:val="pun"/>
            <w:color w:val="666600"/>
            <w:sz w:val="24"/>
            <w:szCs w:val="24"/>
          </w:rPr>
          <w:t>.</w:t>
        </w:r>
        <w:r>
          <w:rPr>
            <w:rStyle w:val="typ"/>
            <w:color w:val="660066"/>
            <w:sz w:val="24"/>
            <w:szCs w:val="24"/>
          </w:rPr>
          <w:t>Method</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6" w:author="Unknown"/>
          <w:rStyle w:val="pln"/>
          <w:color w:val="000000"/>
          <w:sz w:val="24"/>
          <w:szCs w:val="24"/>
        </w:rPr>
      </w:pPr>
      <w:ins w:id="147" w:author="Unknown">
        <w:r>
          <w:rPr>
            <w:rStyle w:val="kwd"/>
            <w:color w:val="000088"/>
            <w:sz w:val="24"/>
            <w:szCs w:val="24"/>
          </w:rPr>
          <w:t>public</w:t>
        </w:r>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AnnotationParsing</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48" w:author="Unknown"/>
          <w:rStyle w:val="pln"/>
          <w:color w:val="000000"/>
          <w:sz w:val="24"/>
          <w:szCs w:val="24"/>
        </w:rPr>
      </w:pPr>
      <w:ins w:id="149" w:author="Unknown">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un"/>
            <w:color w:val="666600"/>
            <w:sz w:val="24"/>
            <w:szCs w:val="24"/>
          </w:rPr>
          <w:t>[]</w:t>
        </w:r>
        <w:r>
          <w:rPr>
            <w:rStyle w:val="pln"/>
            <w:color w:val="000000"/>
            <w:sz w:val="24"/>
            <w:szCs w:val="24"/>
          </w:rPr>
          <w:t xml:space="preserve"> args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50" w:author="Unknown"/>
          <w:rStyle w:val="pln"/>
          <w:color w:val="000000"/>
          <w:sz w:val="24"/>
          <w:szCs w:val="24"/>
        </w:rPr>
      </w:pPr>
      <w:ins w:id="151" w:author="Unknown">
        <w:r>
          <w:rPr>
            <w:rStyle w:val="kwd"/>
            <w:color w:val="000088"/>
            <w:sz w:val="24"/>
            <w:szCs w:val="24"/>
          </w:rPr>
          <w:t>try</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52" w:author="Unknown"/>
          <w:rStyle w:val="pln"/>
          <w:color w:val="000000"/>
          <w:sz w:val="24"/>
          <w:szCs w:val="24"/>
        </w:rPr>
      </w:pPr>
      <w:ins w:id="153" w:author="Unknown">
        <w:r>
          <w:rPr>
            <w:rStyle w:val="kwd"/>
            <w:color w:val="000088"/>
            <w:sz w:val="24"/>
            <w:szCs w:val="24"/>
          </w:rPr>
          <w:t>for</w:t>
        </w:r>
        <w:r>
          <w:rPr>
            <w:rStyle w:val="pln"/>
            <w:color w:val="000000"/>
            <w:sz w:val="24"/>
            <w:szCs w:val="24"/>
          </w:rPr>
          <w:t xml:space="preserve"> </w:t>
        </w:r>
        <w:r>
          <w:rPr>
            <w:rStyle w:val="pun"/>
            <w:color w:val="666600"/>
            <w:sz w:val="24"/>
            <w:szCs w:val="24"/>
          </w:rPr>
          <w:t>(</w:t>
        </w:r>
        <w:r>
          <w:rPr>
            <w:rStyle w:val="typ"/>
            <w:color w:val="660066"/>
            <w:sz w:val="24"/>
            <w:szCs w:val="24"/>
          </w:rPr>
          <w:t>Method</w:t>
        </w:r>
        <w:r>
          <w:rPr>
            <w:rStyle w:val="pln"/>
            <w:color w:val="000000"/>
            <w:sz w:val="24"/>
            <w:szCs w:val="24"/>
          </w:rPr>
          <w:t xml:space="preserve"> method </w:t>
        </w:r>
        <w:r>
          <w:rPr>
            <w:rStyle w:val="pun"/>
            <w:color w:val="666600"/>
            <w:sz w:val="24"/>
            <w:szCs w:val="24"/>
          </w:rPr>
          <w:t>:</w:t>
        </w:r>
        <w:r>
          <w:rPr>
            <w:rStyle w:val="pln"/>
            <w:color w:val="000000"/>
            <w:sz w:val="24"/>
            <w:szCs w:val="24"/>
          </w:rPr>
          <w:t xml:space="preserve"> </w:t>
        </w:r>
        <w:r>
          <w:rPr>
            <w:rStyle w:val="typ"/>
            <w:color w:val="660066"/>
            <w:sz w:val="24"/>
            <w:szCs w:val="24"/>
          </w:rPr>
          <w:t>AnnotationParsing</w:t>
        </w:r>
        <w:r>
          <w:rPr>
            <w:rStyle w:val="pun"/>
            <w:color w:val="666600"/>
            <w:sz w:val="24"/>
            <w:szCs w:val="24"/>
          </w:rPr>
          <w:t>.</w:t>
        </w:r>
        <w:r>
          <w:rPr>
            <w:rStyle w:val="kwd"/>
            <w:color w:val="000088"/>
            <w:sz w:val="24"/>
            <w:szCs w:val="24"/>
          </w:rPr>
          <w:t>class</w:t>
        </w:r>
        <w:r>
          <w:rPr>
            <w:rStyle w:val="pun"/>
            <w:color w:val="666600"/>
            <w:sz w:val="24"/>
            <w:szCs w:val="24"/>
          </w:rPr>
          <w:t>.</w:t>
        </w:r>
        <w:r>
          <w:rPr>
            <w:rStyle w:val="pln"/>
            <w:color w:val="000000"/>
            <w:sz w:val="24"/>
            <w:szCs w:val="24"/>
          </w:rPr>
          <w:t>getClassLoader</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54" w:author="Unknown"/>
          <w:rStyle w:val="pln"/>
          <w:color w:val="000000"/>
          <w:sz w:val="24"/>
          <w:szCs w:val="24"/>
        </w:rPr>
      </w:pPr>
      <w:ins w:id="155" w:author="Unknown">
        <w:r>
          <w:rPr>
            <w:rStyle w:val="pun"/>
            <w:color w:val="666600"/>
            <w:sz w:val="24"/>
            <w:szCs w:val="24"/>
          </w:rPr>
          <w:t>.</w:t>
        </w:r>
        <w:r>
          <w:rPr>
            <w:rStyle w:val="pln"/>
            <w:color w:val="000000"/>
            <w:sz w:val="24"/>
            <w:szCs w:val="24"/>
          </w:rPr>
          <w:t>loadClass</w:t>
        </w:r>
        <w:r>
          <w:rPr>
            <w:rStyle w:val="pun"/>
            <w:color w:val="666600"/>
            <w:sz w:val="24"/>
            <w:szCs w:val="24"/>
          </w:rPr>
          <w:t>((</w:t>
        </w:r>
        <w:r>
          <w:rPr>
            <w:rStyle w:val="str"/>
            <w:color w:val="008800"/>
            <w:sz w:val="24"/>
            <w:szCs w:val="24"/>
          </w:rPr>
          <w:t>"com.journaldev.annotations.AnnotationExample"</w:t>
        </w:r>
        <w:r>
          <w:rPr>
            <w:rStyle w:val="pun"/>
            <w:color w:val="666600"/>
            <w:sz w:val="24"/>
            <w:szCs w:val="24"/>
          </w:rPr>
          <w:t>)).</w:t>
        </w:r>
        <w:r>
          <w:rPr>
            <w:rStyle w:val="pln"/>
            <w:color w:val="000000"/>
            <w:sz w:val="24"/>
            <w:szCs w:val="24"/>
          </w:rPr>
          <w:t>getMethods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56" w:author="Unknown"/>
          <w:rStyle w:val="pln"/>
          <w:color w:val="000000"/>
          <w:sz w:val="24"/>
          <w:szCs w:val="24"/>
        </w:rPr>
      </w:pPr>
      <w:ins w:id="157" w:author="Unknown">
        <w:r>
          <w:rPr>
            <w:rStyle w:val="com"/>
            <w:color w:val="880000"/>
            <w:sz w:val="24"/>
            <w:szCs w:val="24"/>
          </w:rPr>
          <w:t>// checks if MethodInfo annotation is present for the method</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58" w:author="Unknown"/>
          <w:rStyle w:val="pln"/>
          <w:color w:val="000000"/>
          <w:sz w:val="24"/>
          <w:szCs w:val="24"/>
        </w:rPr>
      </w:pPr>
      <w:ins w:id="159" w:author="Unknown">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method</w:t>
        </w:r>
        <w:r>
          <w:rPr>
            <w:rStyle w:val="pun"/>
            <w:color w:val="666600"/>
            <w:sz w:val="24"/>
            <w:szCs w:val="24"/>
          </w:rPr>
          <w:t>.</w:t>
        </w:r>
        <w:r>
          <w:rPr>
            <w:rStyle w:val="pln"/>
            <w:color w:val="000000"/>
            <w:sz w:val="24"/>
            <w:szCs w:val="24"/>
          </w:rPr>
          <w:t>isAnnotationPresent</w:t>
        </w:r>
        <w:r>
          <w:rPr>
            <w:rStyle w:val="pun"/>
            <w:color w:val="666600"/>
            <w:sz w:val="24"/>
            <w:szCs w:val="24"/>
          </w:rPr>
          <w:t>(</w:t>
        </w:r>
        <w:r>
          <w:rPr>
            <w:rStyle w:val="pln"/>
            <w:color w:val="000000"/>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r>
          <w:rPr>
            <w:rStyle w:val="typ"/>
            <w:color w:val="660066"/>
            <w:sz w:val="24"/>
            <w:szCs w:val="24"/>
          </w:rPr>
          <w:t>MethodInfo</w:t>
        </w:r>
        <w:r>
          <w:rPr>
            <w:rStyle w:val="pun"/>
            <w:color w:val="666600"/>
            <w:sz w:val="24"/>
            <w:szCs w:val="24"/>
          </w:rPr>
          <w:t>.</w:t>
        </w:r>
        <w:r>
          <w:rPr>
            <w:rStyle w:val="kwd"/>
            <w:color w:val="000088"/>
            <w:sz w:val="24"/>
            <w:szCs w:val="24"/>
          </w:rPr>
          <w:t>class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60" w:author="Unknown"/>
          <w:rStyle w:val="pln"/>
          <w:color w:val="000000"/>
          <w:sz w:val="24"/>
          <w:szCs w:val="24"/>
        </w:rPr>
      </w:pPr>
      <w:ins w:id="161" w:author="Unknown">
        <w:r>
          <w:rPr>
            <w:rStyle w:val="kwd"/>
            <w:color w:val="000088"/>
            <w:sz w:val="24"/>
            <w:szCs w:val="24"/>
          </w:rPr>
          <w:t>try</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62" w:author="Unknown"/>
          <w:rStyle w:val="pln"/>
          <w:color w:val="000000"/>
          <w:sz w:val="24"/>
          <w:szCs w:val="24"/>
        </w:rPr>
      </w:pPr>
      <w:ins w:id="163" w:author="Unknown">
        <w:r>
          <w:rPr>
            <w:rStyle w:val="com"/>
            <w:color w:val="880000"/>
            <w:sz w:val="24"/>
            <w:szCs w:val="24"/>
          </w:rPr>
          <w:t>// iterates all the annotations available in the method</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64" w:author="Unknown"/>
          <w:rStyle w:val="pln"/>
          <w:color w:val="000000"/>
          <w:sz w:val="24"/>
          <w:szCs w:val="24"/>
        </w:rPr>
      </w:pPr>
      <w:ins w:id="165" w:author="Unknown">
        <w:r>
          <w:rPr>
            <w:rStyle w:val="kwd"/>
            <w:color w:val="000088"/>
            <w:sz w:val="24"/>
            <w:szCs w:val="24"/>
          </w:rPr>
          <w:t>for</w:t>
        </w:r>
        <w:r>
          <w:rPr>
            <w:rStyle w:val="pln"/>
            <w:color w:val="000000"/>
            <w:sz w:val="24"/>
            <w:szCs w:val="24"/>
          </w:rPr>
          <w:t xml:space="preserve"> </w:t>
        </w:r>
        <w:r>
          <w:rPr>
            <w:rStyle w:val="pun"/>
            <w:color w:val="666600"/>
            <w:sz w:val="24"/>
            <w:szCs w:val="24"/>
          </w:rPr>
          <w:t>(</w:t>
        </w:r>
        <w:r>
          <w:rPr>
            <w:rStyle w:val="typ"/>
            <w:color w:val="660066"/>
            <w:sz w:val="24"/>
            <w:szCs w:val="24"/>
          </w:rPr>
          <w:t>Annotation</w:t>
        </w:r>
        <w:r>
          <w:rPr>
            <w:rStyle w:val="pln"/>
            <w:color w:val="000000"/>
            <w:sz w:val="24"/>
            <w:szCs w:val="24"/>
          </w:rPr>
          <w:t xml:space="preserve"> anno </w:t>
        </w:r>
        <w:r>
          <w:rPr>
            <w:rStyle w:val="pun"/>
            <w:color w:val="666600"/>
            <w:sz w:val="24"/>
            <w:szCs w:val="24"/>
          </w:rPr>
          <w:t>:</w:t>
        </w:r>
        <w:r>
          <w:rPr>
            <w:rStyle w:val="pln"/>
            <w:color w:val="000000"/>
            <w:sz w:val="24"/>
            <w:szCs w:val="24"/>
          </w:rPr>
          <w:t xml:space="preserve"> method</w:t>
        </w:r>
        <w:r>
          <w:rPr>
            <w:rStyle w:val="pun"/>
            <w:color w:val="666600"/>
            <w:sz w:val="24"/>
            <w:szCs w:val="24"/>
          </w:rPr>
          <w:t>.</w:t>
        </w:r>
        <w:r>
          <w:rPr>
            <w:rStyle w:val="pln"/>
            <w:color w:val="000000"/>
            <w:sz w:val="24"/>
            <w:szCs w:val="24"/>
          </w:rPr>
          <w:t>getDeclaredAnnotations</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66" w:author="Unknown"/>
          <w:rStyle w:val="pln"/>
          <w:color w:val="000000"/>
          <w:sz w:val="24"/>
          <w:szCs w:val="24"/>
        </w:rPr>
      </w:pPr>
      <w:ins w:id="167" w:author="Unknown">
        <w:r>
          <w:rPr>
            <w:rStyle w:val="typ"/>
            <w:color w:val="660066"/>
            <w:sz w:val="24"/>
            <w:szCs w:val="24"/>
          </w:rPr>
          <w:lastRenderedPageBreak/>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"Annotation in Method '"</w:t>
        </w:r>
        <w:r>
          <w:rPr>
            <w:rStyle w:val="pln"/>
            <w:color w:val="000000"/>
            <w:sz w:val="24"/>
            <w:szCs w:val="24"/>
          </w:rPr>
          <w:t xml:space="preserve"> </w:t>
        </w:r>
        <w:r>
          <w:rPr>
            <w:rStyle w:val="pun"/>
            <w:color w:val="666600"/>
            <w:sz w:val="24"/>
            <w:szCs w:val="24"/>
          </w:rPr>
          <w:t>+</w:t>
        </w:r>
        <w:r>
          <w:rPr>
            <w:rStyle w:val="pln"/>
            <w:color w:val="000000"/>
            <w:sz w:val="24"/>
            <w:szCs w:val="24"/>
          </w:rPr>
          <w:t xml:space="preserve"> method </w:t>
        </w:r>
        <w:r>
          <w:rPr>
            <w:rStyle w:val="pun"/>
            <w:color w:val="666600"/>
            <w:sz w:val="24"/>
            <w:szCs w:val="24"/>
          </w:rPr>
          <w:t>+</w:t>
        </w:r>
        <w:r>
          <w:rPr>
            <w:rStyle w:val="pln"/>
            <w:color w:val="000000"/>
            <w:sz w:val="24"/>
            <w:szCs w:val="24"/>
          </w:rPr>
          <w:t xml:space="preserve"> </w:t>
        </w:r>
        <w:r>
          <w:rPr>
            <w:rStyle w:val="str"/>
            <w:color w:val="008800"/>
            <w:sz w:val="24"/>
            <w:szCs w:val="24"/>
          </w:rPr>
          <w:t>"' : "</w:t>
        </w:r>
        <w:r>
          <w:rPr>
            <w:rStyle w:val="pln"/>
            <w:color w:val="000000"/>
            <w:sz w:val="24"/>
            <w:szCs w:val="24"/>
          </w:rPr>
          <w:t xml:space="preserve"> </w:t>
        </w:r>
        <w:r>
          <w:rPr>
            <w:rStyle w:val="pun"/>
            <w:color w:val="666600"/>
            <w:sz w:val="24"/>
            <w:szCs w:val="24"/>
          </w:rPr>
          <w:t>+</w:t>
        </w:r>
        <w:r>
          <w:rPr>
            <w:rStyle w:val="pln"/>
            <w:color w:val="000000"/>
            <w:sz w:val="24"/>
            <w:szCs w:val="24"/>
          </w:rPr>
          <w:t xml:space="preserve"> anno</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68" w:author="Unknown"/>
          <w:rStyle w:val="pln"/>
          <w:color w:val="000000"/>
          <w:sz w:val="24"/>
          <w:szCs w:val="24"/>
        </w:rPr>
      </w:pPr>
      <w:ins w:id="169" w:author="Unknown">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0" w:author="Unknown"/>
          <w:rStyle w:val="pln"/>
          <w:color w:val="000000"/>
          <w:sz w:val="24"/>
          <w:szCs w:val="24"/>
        </w:rPr>
      </w:pPr>
      <w:ins w:id="171" w:author="Unknown">
        <w:r>
          <w:rPr>
            <w:rStyle w:val="typ"/>
            <w:color w:val="660066"/>
            <w:sz w:val="24"/>
            <w:szCs w:val="24"/>
          </w:rPr>
          <w:t>MethodInfo</w:t>
        </w:r>
        <w:r>
          <w:rPr>
            <w:rStyle w:val="pln"/>
            <w:color w:val="000000"/>
            <w:sz w:val="24"/>
            <w:szCs w:val="24"/>
          </w:rPr>
          <w:t xml:space="preserve"> methodAnno </w:t>
        </w:r>
        <w:r>
          <w:rPr>
            <w:rStyle w:val="pun"/>
            <w:color w:val="666600"/>
            <w:sz w:val="24"/>
            <w:szCs w:val="24"/>
          </w:rPr>
          <w:t>=</w:t>
        </w:r>
        <w:r>
          <w:rPr>
            <w:rStyle w:val="pln"/>
            <w:color w:val="000000"/>
            <w:sz w:val="24"/>
            <w:szCs w:val="24"/>
          </w:rPr>
          <w:t xml:space="preserve"> method</w:t>
        </w:r>
        <w:r>
          <w:rPr>
            <w:rStyle w:val="pun"/>
            <w:color w:val="666600"/>
            <w:sz w:val="24"/>
            <w:szCs w:val="24"/>
          </w:rPr>
          <w:t>.</w:t>
        </w:r>
        <w:r>
          <w:rPr>
            <w:rStyle w:val="pln"/>
            <w:color w:val="000000"/>
            <w:sz w:val="24"/>
            <w:szCs w:val="24"/>
          </w:rPr>
          <w:t>getAnnotation</w:t>
        </w:r>
        <w:r>
          <w:rPr>
            <w:rStyle w:val="pun"/>
            <w:color w:val="666600"/>
            <w:sz w:val="24"/>
            <w:szCs w:val="24"/>
          </w:rPr>
          <w:t>(</w:t>
        </w:r>
        <w:r>
          <w:rPr>
            <w:rStyle w:val="typ"/>
            <w:color w:val="660066"/>
            <w:sz w:val="24"/>
            <w:szCs w:val="24"/>
          </w:rPr>
          <w:t>MethodInfo</w:t>
        </w:r>
        <w:r>
          <w:rPr>
            <w:rStyle w:val="pun"/>
            <w:color w:val="666600"/>
            <w:sz w:val="24"/>
            <w:szCs w:val="24"/>
          </w:rPr>
          <w:t>.</w:t>
        </w:r>
        <w:r>
          <w:rPr>
            <w:rStyle w:val="kwd"/>
            <w:color w:val="000088"/>
            <w:sz w:val="24"/>
            <w:szCs w:val="24"/>
          </w:rPr>
          <w:t>class</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2" w:author="Unknown"/>
          <w:rStyle w:val="pln"/>
          <w:color w:val="000000"/>
          <w:sz w:val="24"/>
          <w:szCs w:val="24"/>
        </w:rPr>
      </w:pPr>
      <w:ins w:id="173" w:author="Unknown">
        <w:r>
          <w:rPr>
            <w:rStyle w:val="kwd"/>
            <w:color w:val="000088"/>
            <w:sz w:val="24"/>
            <w:szCs w:val="24"/>
          </w:rPr>
          <w:t>if</w:t>
        </w:r>
        <w:r>
          <w:rPr>
            <w:rStyle w:val="pln"/>
            <w:color w:val="000000"/>
            <w:sz w:val="24"/>
            <w:szCs w:val="24"/>
          </w:rPr>
          <w:t xml:space="preserve"> </w:t>
        </w:r>
        <w:r>
          <w:rPr>
            <w:rStyle w:val="pun"/>
            <w:color w:val="666600"/>
            <w:sz w:val="24"/>
            <w:szCs w:val="24"/>
          </w:rPr>
          <w:t>(</w:t>
        </w:r>
        <w:r>
          <w:rPr>
            <w:rStyle w:val="pln"/>
            <w:color w:val="000000"/>
            <w:sz w:val="24"/>
            <w:szCs w:val="24"/>
          </w:rPr>
          <w:t>methodAnno</w:t>
        </w:r>
        <w:r>
          <w:rPr>
            <w:rStyle w:val="pun"/>
            <w:color w:val="666600"/>
            <w:sz w:val="24"/>
            <w:szCs w:val="24"/>
          </w:rPr>
          <w:t>.</w:t>
        </w:r>
        <w:r>
          <w:rPr>
            <w:rStyle w:val="pln"/>
            <w:color w:val="000000"/>
            <w:sz w:val="24"/>
            <w:szCs w:val="24"/>
          </w:rPr>
          <w:t>revision</w:t>
        </w:r>
        <w:r>
          <w:rPr>
            <w:rStyle w:val="pun"/>
            <w:color w:val="666600"/>
            <w:sz w:val="24"/>
            <w:szCs w:val="24"/>
          </w:rPr>
          <w:t>()</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1</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4" w:author="Unknown"/>
          <w:rStyle w:val="pln"/>
          <w:color w:val="000000"/>
          <w:sz w:val="24"/>
          <w:szCs w:val="24"/>
        </w:rPr>
      </w:pPr>
      <w:ins w:id="175" w:author="Unknown">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r>
          <w:rPr>
            <w:rStyle w:val="pun"/>
            <w:color w:val="666600"/>
            <w:sz w:val="24"/>
            <w:szCs w:val="24"/>
          </w:rPr>
          <w:t>(</w:t>
        </w:r>
        <w:r>
          <w:rPr>
            <w:rStyle w:val="str"/>
            <w:color w:val="008800"/>
            <w:sz w:val="24"/>
            <w:szCs w:val="24"/>
          </w:rPr>
          <w:t>"Method with revision no 1 = "</w:t>
        </w:r>
        <w:r>
          <w:rPr>
            <w:rStyle w:val="pln"/>
            <w:color w:val="000000"/>
            <w:sz w:val="24"/>
            <w:szCs w:val="24"/>
          </w:rPr>
          <w:t xml:space="preserve"> </w:t>
        </w:r>
        <w:r>
          <w:rPr>
            <w:rStyle w:val="pun"/>
            <w:color w:val="666600"/>
            <w:sz w:val="24"/>
            <w:szCs w:val="24"/>
          </w:rPr>
          <w:t>+</w:t>
        </w:r>
        <w:r>
          <w:rPr>
            <w:rStyle w:val="pln"/>
            <w:color w:val="000000"/>
            <w:sz w:val="24"/>
            <w:szCs w:val="24"/>
          </w:rPr>
          <w:t xml:space="preserve"> method</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6" w:author="Unknown"/>
          <w:rStyle w:val="pln"/>
          <w:color w:val="000000"/>
          <w:sz w:val="24"/>
          <w:szCs w:val="24"/>
        </w:rPr>
      </w:pPr>
      <w:ins w:id="177" w:author="Unknown">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78" w:author="Unknown"/>
          <w:rStyle w:val="pln"/>
          <w:color w:val="000000"/>
          <w:sz w:val="24"/>
          <w:szCs w:val="24"/>
        </w:rPr>
      </w:pPr>
      <w:ins w:id="179" w:author="Unknown">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Throwable</w:t>
        </w:r>
        <w:r>
          <w:rPr>
            <w:rStyle w:val="pln"/>
            <w:color w:val="000000"/>
            <w:sz w:val="24"/>
            <w:szCs w:val="24"/>
          </w:rPr>
          <w:t xml:space="preserve"> ex</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0" w:author="Unknown"/>
          <w:rStyle w:val="pln"/>
          <w:color w:val="000000"/>
          <w:sz w:val="24"/>
          <w:szCs w:val="24"/>
        </w:rPr>
      </w:pPr>
      <w:ins w:id="181" w:author="Unknown">
        <w:r>
          <w:rPr>
            <w:rStyle w:val="pln"/>
            <w:color w:val="000000"/>
            <w:sz w:val="24"/>
            <w:szCs w:val="24"/>
          </w:rPr>
          <w:t>ex</w:t>
        </w:r>
        <w:r>
          <w:rPr>
            <w:rStyle w:val="pun"/>
            <w:color w:val="666600"/>
            <w:sz w:val="24"/>
            <w:szCs w:val="24"/>
          </w:rPr>
          <w:t>.</w:t>
        </w:r>
        <w:r>
          <w:rPr>
            <w:rStyle w:val="pln"/>
            <w:color w:val="000000"/>
            <w:sz w:val="24"/>
            <w:szCs w:val="24"/>
          </w:rPr>
          <w:t>printStackTrace</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2" w:author="Unknown"/>
          <w:rStyle w:val="pln"/>
          <w:color w:val="000000"/>
          <w:sz w:val="24"/>
          <w:szCs w:val="24"/>
        </w:rPr>
      </w:pPr>
      <w:ins w:id="183" w:author="Unknown">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4" w:author="Unknown"/>
          <w:rStyle w:val="pln"/>
          <w:color w:val="000000"/>
          <w:sz w:val="24"/>
          <w:szCs w:val="24"/>
        </w:rPr>
      </w:pPr>
      <w:ins w:id="185" w:author="Unknown">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6" w:author="Unknown"/>
          <w:rStyle w:val="pln"/>
          <w:color w:val="000000"/>
          <w:sz w:val="24"/>
          <w:szCs w:val="24"/>
        </w:rPr>
      </w:pPr>
      <w:ins w:id="187" w:author="Unknown">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88" w:author="Unknown"/>
          <w:rStyle w:val="pln"/>
          <w:color w:val="000000"/>
          <w:sz w:val="24"/>
          <w:szCs w:val="24"/>
        </w:rPr>
      </w:pPr>
      <w:ins w:id="189" w:author="Unknown">
        <w:r>
          <w:rPr>
            <w:rStyle w:val="pun"/>
            <w:color w:val="666600"/>
            <w:sz w:val="24"/>
            <w:szCs w:val="24"/>
          </w:rPr>
          <w:t>}</w:t>
        </w:r>
        <w:r>
          <w:rPr>
            <w:rStyle w:val="pln"/>
            <w:color w:val="000000"/>
            <w:sz w:val="24"/>
            <w:szCs w:val="24"/>
          </w:rPr>
          <w:t xml:space="preserve"> </w:t>
        </w:r>
        <w:r>
          <w:rPr>
            <w:rStyle w:val="kwd"/>
            <w:color w:val="000088"/>
            <w:sz w:val="24"/>
            <w:szCs w:val="24"/>
          </w:rPr>
          <w:t>catch</w:t>
        </w:r>
        <w:r>
          <w:rPr>
            <w:rStyle w:val="pln"/>
            <w:color w:val="000000"/>
            <w:sz w:val="24"/>
            <w:szCs w:val="24"/>
          </w:rPr>
          <w:t xml:space="preserve"> </w:t>
        </w:r>
        <w:r>
          <w:rPr>
            <w:rStyle w:val="pun"/>
            <w:color w:val="666600"/>
            <w:sz w:val="24"/>
            <w:szCs w:val="24"/>
          </w:rPr>
          <w:t>(</w:t>
        </w:r>
        <w:r>
          <w:rPr>
            <w:rStyle w:val="typ"/>
            <w:color w:val="660066"/>
            <w:sz w:val="24"/>
            <w:szCs w:val="24"/>
          </w:rPr>
          <w:t>SecurityException</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typ"/>
            <w:color w:val="660066"/>
            <w:sz w:val="24"/>
            <w:szCs w:val="24"/>
          </w:rPr>
          <w:t>ClassNotFoundException</w:t>
        </w:r>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90" w:author="Unknown"/>
          <w:rStyle w:val="pln"/>
          <w:color w:val="000000"/>
          <w:sz w:val="24"/>
          <w:szCs w:val="24"/>
        </w:rPr>
      </w:pPr>
      <w:ins w:id="191" w:author="Unknown">
        <w:r>
          <w:rPr>
            <w:rStyle w:val="pln"/>
            <w:color w:val="000000"/>
            <w:sz w:val="24"/>
            <w:szCs w:val="24"/>
          </w:rPr>
          <w:t>e</w:t>
        </w:r>
        <w:r>
          <w:rPr>
            <w:rStyle w:val="pun"/>
            <w:color w:val="666600"/>
            <w:sz w:val="24"/>
            <w:szCs w:val="24"/>
          </w:rPr>
          <w:t>.</w:t>
        </w:r>
        <w:r>
          <w:rPr>
            <w:rStyle w:val="pln"/>
            <w:color w:val="000000"/>
            <w:sz w:val="24"/>
            <w:szCs w:val="24"/>
          </w:rPr>
          <w:t>printStackTrace</w:t>
        </w:r>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92" w:author="Unknown"/>
          <w:rStyle w:val="pln"/>
          <w:color w:val="000000"/>
          <w:sz w:val="24"/>
          <w:szCs w:val="24"/>
        </w:rPr>
      </w:pPr>
      <w:ins w:id="193" w:author="Unknown">
        <w:r>
          <w:rPr>
            <w:rStyle w:val="pun"/>
            <w:color w:val="666600"/>
            <w:sz w:val="24"/>
            <w:szCs w:val="24"/>
          </w:rPr>
          <w:t>}</w:t>
        </w:r>
      </w:ins>
    </w:p>
    <w:p w:rsidR="00DC6CAA" w:rsidRDefault="00DC6CAA" w:rsidP="00EA6F24">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94" w:author="Unknown"/>
          <w:color w:val="666666"/>
          <w:sz w:val="24"/>
          <w:szCs w:val="24"/>
        </w:rPr>
      </w:pPr>
      <w:ins w:id="195" w:author="Unknown">
        <w:r>
          <w:rPr>
            <w:rStyle w:val="pun"/>
            <w:color w:val="666600"/>
            <w:sz w:val="24"/>
            <w:szCs w:val="24"/>
          </w:rPr>
          <w:t>}}</w:t>
        </w:r>
      </w:ins>
    </w:p>
    <w:p w:rsidR="00DC6CAA" w:rsidRDefault="00DC6CAA" w:rsidP="00DC6CAA">
      <w:pPr>
        <w:pStyle w:val="NormalWeb"/>
        <w:shd w:val="clear" w:color="auto" w:fill="FFFFFF"/>
        <w:spacing w:before="0" w:beforeAutospacing="0" w:after="390" w:afterAutospacing="0"/>
        <w:rPr>
          <w:ins w:id="196" w:author="Unknown"/>
          <w:rFonts w:ascii="Arial" w:hAnsi="Arial" w:cs="Arial"/>
          <w:color w:val="666666"/>
        </w:rPr>
      </w:pPr>
      <w:ins w:id="197" w:author="Unknown">
        <w:r>
          <w:rPr>
            <w:rFonts w:ascii="Arial" w:hAnsi="Arial" w:cs="Arial"/>
            <w:color w:val="666666"/>
          </w:rPr>
          <w:t>Output of the above program is:</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198" w:author="Unknown"/>
          <w:rStyle w:val="pln"/>
          <w:color w:val="000000"/>
          <w:sz w:val="24"/>
          <w:szCs w:val="24"/>
        </w:rPr>
      </w:pPr>
      <w:ins w:id="199" w:author="Unknown">
        <w:r>
          <w:rPr>
            <w:rStyle w:val="typ"/>
            <w:color w:val="660066"/>
            <w:sz w:val="24"/>
            <w:szCs w:val="24"/>
          </w:rPr>
          <w:t>Annotation</w:t>
        </w:r>
        <w:r>
          <w:rPr>
            <w:rStyle w:val="pln"/>
            <w:color w:val="000000"/>
            <w:sz w:val="24"/>
            <w:szCs w:val="24"/>
          </w:rPr>
          <w:t xml:space="preserve"> </w:t>
        </w:r>
        <w:r>
          <w:rPr>
            <w:rStyle w:val="kwd"/>
            <w:color w:val="000088"/>
            <w:sz w:val="24"/>
            <w:szCs w:val="24"/>
          </w:rPr>
          <w:t>in</w:t>
        </w:r>
        <w:r>
          <w:rPr>
            <w:rStyle w:val="pln"/>
            <w:color w:val="000000"/>
            <w:sz w:val="24"/>
            <w:szCs w:val="24"/>
          </w:rPr>
          <w:t xml:space="preserve"> </w:t>
        </w:r>
        <w:r>
          <w:rPr>
            <w:rStyle w:val="typ"/>
            <w:color w:val="660066"/>
            <w:sz w:val="24"/>
            <w:szCs w:val="24"/>
          </w:rPr>
          <w:t>Method</w:t>
        </w:r>
        <w:r>
          <w:rPr>
            <w:rStyle w:val="pln"/>
            <w:color w:val="000000"/>
            <w:sz w:val="24"/>
            <w:szCs w:val="24"/>
          </w:rPr>
          <w:t xml:space="preserve"> </w:t>
        </w:r>
        <w:r>
          <w:rPr>
            <w:rStyle w:val="str"/>
            <w:color w:val="008800"/>
            <w:sz w:val="24"/>
            <w:szCs w:val="24"/>
          </w:rPr>
          <w:t>'public java.lang.String com.journaldev.annotations.AnnotationExample.toString()'</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r>
          <w:rPr>
            <w:rStyle w:val="typ"/>
            <w:color w:val="660066"/>
            <w:sz w:val="24"/>
            <w:szCs w:val="24"/>
          </w:rPr>
          <w:t>MethodInfo</w:t>
        </w:r>
        <w:r>
          <w:rPr>
            <w:rStyle w:val="pun"/>
            <w:color w:val="666600"/>
            <w:sz w:val="24"/>
            <w:szCs w:val="24"/>
          </w:rPr>
          <w:t>(</w:t>
        </w:r>
        <w:r>
          <w:rPr>
            <w:rStyle w:val="pln"/>
            <w:color w:val="000000"/>
            <w:sz w:val="24"/>
            <w:szCs w:val="24"/>
          </w:rPr>
          <w:t>author</w:t>
        </w:r>
        <w:r>
          <w:rPr>
            <w:rStyle w:val="pun"/>
            <w:color w:val="666600"/>
            <w:sz w:val="24"/>
            <w:szCs w:val="24"/>
          </w:rPr>
          <w:t>=</w:t>
        </w:r>
        <w:r>
          <w:rPr>
            <w:rStyle w:val="typ"/>
            <w:color w:val="660066"/>
            <w:sz w:val="24"/>
            <w:szCs w:val="24"/>
          </w:rPr>
          <w:t>Pankaj</w:t>
        </w:r>
        <w:r>
          <w:rPr>
            <w:rStyle w:val="pun"/>
            <w:color w:val="666600"/>
            <w:sz w:val="24"/>
            <w:szCs w:val="24"/>
          </w:rPr>
          <w:t>,</w:t>
        </w:r>
        <w:r>
          <w:rPr>
            <w:rStyle w:val="pln"/>
            <w:color w:val="000000"/>
            <w:sz w:val="24"/>
            <w:szCs w:val="24"/>
          </w:rPr>
          <w:t xml:space="preserve"> revision</w:t>
        </w:r>
        <w:r>
          <w:rPr>
            <w:rStyle w:val="pun"/>
            <w:color w:val="666600"/>
            <w:sz w:val="24"/>
            <w:szCs w:val="24"/>
          </w:rPr>
          <w:t>=</w:t>
        </w:r>
        <w:r>
          <w:rPr>
            <w:rStyle w:val="lit"/>
            <w:color w:val="006666"/>
            <w:sz w:val="24"/>
            <w:szCs w:val="24"/>
          </w:rPr>
          <w:t>1</w:t>
        </w:r>
        <w:r>
          <w:rPr>
            <w:rStyle w:val="pun"/>
            <w:color w:val="666600"/>
            <w:sz w:val="24"/>
            <w:szCs w:val="24"/>
          </w:rPr>
          <w:t>,</w:t>
        </w:r>
        <w:r>
          <w:rPr>
            <w:rStyle w:val="pln"/>
            <w:color w:val="000000"/>
            <w:sz w:val="24"/>
            <w:szCs w:val="24"/>
          </w:rPr>
          <w:t xml:space="preserve"> comments</w:t>
        </w:r>
        <w:r>
          <w:rPr>
            <w:rStyle w:val="pun"/>
            <w:color w:val="666600"/>
            <w:sz w:val="24"/>
            <w:szCs w:val="24"/>
          </w:rPr>
          <w:t>=</w:t>
        </w:r>
        <w:r>
          <w:rPr>
            <w:rStyle w:val="typ"/>
            <w:color w:val="660066"/>
            <w:sz w:val="24"/>
            <w:szCs w:val="24"/>
          </w:rPr>
          <w:t>Main</w:t>
        </w:r>
        <w:r>
          <w:rPr>
            <w:rStyle w:val="pln"/>
            <w:color w:val="000000"/>
            <w:sz w:val="24"/>
            <w:szCs w:val="24"/>
          </w:rPr>
          <w:t xml:space="preserve"> method</w:t>
        </w:r>
        <w:r>
          <w:rPr>
            <w:rStyle w:val="pun"/>
            <w:color w:val="666600"/>
            <w:sz w:val="24"/>
            <w:szCs w:val="24"/>
          </w:rPr>
          <w:t>,</w:t>
        </w:r>
        <w:r>
          <w:rPr>
            <w:rStyle w:val="pln"/>
            <w:color w:val="000000"/>
            <w:sz w:val="24"/>
            <w:szCs w:val="24"/>
          </w:rPr>
          <w:t xml:space="preserve"> date</w:t>
        </w:r>
        <w:r>
          <w:rPr>
            <w:rStyle w:val="pun"/>
            <w:color w:val="666600"/>
            <w:sz w:val="24"/>
            <w:szCs w:val="24"/>
          </w:rPr>
          <w:t>=</w:t>
        </w:r>
        <w:r>
          <w:rPr>
            <w:rStyle w:val="typ"/>
            <w:color w:val="660066"/>
            <w:sz w:val="24"/>
            <w:szCs w:val="24"/>
          </w:rPr>
          <w:t>Nov</w:t>
        </w:r>
        <w:r>
          <w:rPr>
            <w:rStyle w:val="pln"/>
            <w:color w:val="000000"/>
            <w:sz w:val="24"/>
            <w:szCs w:val="24"/>
          </w:rPr>
          <w:t xml:space="preserve"> </w:t>
        </w:r>
        <w:r>
          <w:rPr>
            <w:rStyle w:val="lit"/>
            <w:color w:val="006666"/>
            <w:sz w:val="24"/>
            <w:szCs w:val="24"/>
          </w:rPr>
          <w:t>17</w:t>
        </w:r>
        <w:r>
          <w:rPr>
            <w:rStyle w:val="pln"/>
            <w:color w:val="000000"/>
            <w:sz w:val="24"/>
            <w:szCs w:val="24"/>
          </w:rPr>
          <w:t xml:space="preserve"> </w:t>
        </w:r>
        <w:r>
          <w:rPr>
            <w:rStyle w:val="lit"/>
            <w:color w:val="006666"/>
            <w:sz w:val="24"/>
            <w:szCs w:val="24"/>
          </w:rPr>
          <w:t>2012</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0" w:author="Unknown"/>
          <w:rStyle w:val="pln"/>
          <w:color w:val="000000"/>
          <w:sz w:val="24"/>
          <w:szCs w:val="24"/>
        </w:rPr>
      </w:pPr>
      <w:ins w:id="201" w:author="Unknown">
        <w:r>
          <w:rPr>
            <w:rStyle w:val="typ"/>
            <w:color w:val="660066"/>
            <w:sz w:val="24"/>
            <w:szCs w:val="24"/>
          </w:rPr>
          <w:t>Method</w:t>
        </w:r>
        <w:r>
          <w:rPr>
            <w:rStyle w:val="pln"/>
            <w:color w:val="000000"/>
            <w:sz w:val="24"/>
            <w:szCs w:val="24"/>
          </w:rPr>
          <w:t xml:space="preserve"> </w:t>
        </w:r>
        <w:r>
          <w:rPr>
            <w:rStyle w:val="kwd"/>
            <w:color w:val="000088"/>
            <w:sz w:val="24"/>
            <w:szCs w:val="24"/>
          </w:rPr>
          <w:t>with</w:t>
        </w:r>
        <w:r>
          <w:rPr>
            <w:rStyle w:val="pln"/>
            <w:color w:val="000000"/>
            <w:sz w:val="24"/>
            <w:szCs w:val="24"/>
          </w:rPr>
          <w:t xml:space="preserve"> revision </w:t>
        </w:r>
        <w:r>
          <w:rPr>
            <w:rStyle w:val="kwd"/>
            <w:color w:val="000088"/>
            <w:sz w:val="24"/>
            <w:szCs w:val="24"/>
          </w:rPr>
          <w:t>no</w:t>
        </w:r>
        <w:r>
          <w:rPr>
            <w:rStyle w:val="pln"/>
            <w:color w:val="000000"/>
            <w:sz w:val="24"/>
            <w:szCs w:val="24"/>
          </w:rPr>
          <w:t xml:space="preserve"> </w:t>
        </w:r>
        <w:r>
          <w:rPr>
            <w:rStyle w:val="lit"/>
            <w:color w:val="006666"/>
            <w:sz w:val="24"/>
            <w:szCs w:val="24"/>
          </w:rPr>
          <w:t>1</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public</w:t>
        </w:r>
        <w:r>
          <w:rPr>
            <w:rStyle w:val="pln"/>
            <w:color w:val="000000"/>
            <w:sz w:val="24"/>
            <w:szCs w:val="24"/>
          </w:rPr>
          <w:t xml:space="preserve"> java</w:t>
        </w:r>
        <w:r>
          <w:rPr>
            <w:rStyle w:val="pun"/>
            <w:color w:val="666600"/>
            <w:sz w:val="24"/>
            <w:szCs w:val="24"/>
          </w:rPr>
          <w:t>.</w:t>
        </w:r>
        <w:r>
          <w:rPr>
            <w:rStyle w:val="pln"/>
            <w:color w:val="000000"/>
            <w:sz w:val="24"/>
            <w:szCs w:val="24"/>
          </w:rPr>
          <w:t>lang</w:t>
        </w:r>
        <w:r>
          <w:rPr>
            <w:rStyle w:val="pun"/>
            <w:color w:val="666600"/>
            <w:sz w:val="24"/>
            <w:szCs w:val="24"/>
          </w:rPr>
          <w:t>.</w:t>
        </w:r>
        <w:r>
          <w:rPr>
            <w:rStyle w:val="typ"/>
            <w:color w:val="660066"/>
            <w:sz w:val="24"/>
            <w:szCs w:val="24"/>
          </w:rPr>
          <w:t>String</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r>
          <w:rPr>
            <w:rStyle w:val="typ"/>
            <w:color w:val="660066"/>
            <w:sz w:val="24"/>
            <w:szCs w:val="24"/>
          </w:rPr>
          <w:t>AnnotationExample</w:t>
        </w:r>
        <w:r>
          <w:rPr>
            <w:rStyle w:val="pun"/>
            <w:color w:val="666600"/>
            <w:sz w:val="24"/>
            <w:szCs w:val="24"/>
          </w:rPr>
          <w:t>.</w:t>
        </w:r>
        <w:r>
          <w:rPr>
            <w:rStyle w:val="pln"/>
            <w:color w:val="000000"/>
            <w:sz w:val="24"/>
            <w:szCs w:val="24"/>
          </w:rPr>
          <w:t>toString</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2" w:author="Unknown"/>
          <w:rStyle w:val="pln"/>
          <w:color w:val="000000"/>
          <w:sz w:val="24"/>
          <w:szCs w:val="24"/>
        </w:rPr>
      </w:pPr>
      <w:ins w:id="203" w:author="Unknown">
        <w:r>
          <w:rPr>
            <w:rStyle w:val="typ"/>
            <w:color w:val="660066"/>
            <w:sz w:val="24"/>
            <w:szCs w:val="24"/>
          </w:rPr>
          <w:t>Annotation</w:t>
        </w:r>
        <w:r>
          <w:rPr>
            <w:rStyle w:val="pln"/>
            <w:color w:val="000000"/>
            <w:sz w:val="24"/>
            <w:szCs w:val="24"/>
          </w:rPr>
          <w:t xml:space="preserve"> </w:t>
        </w:r>
        <w:r>
          <w:rPr>
            <w:rStyle w:val="kwd"/>
            <w:color w:val="000088"/>
            <w:sz w:val="24"/>
            <w:szCs w:val="24"/>
          </w:rPr>
          <w:t>in</w:t>
        </w:r>
        <w:r>
          <w:rPr>
            <w:rStyle w:val="pln"/>
            <w:color w:val="000000"/>
            <w:sz w:val="24"/>
            <w:szCs w:val="24"/>
          </w:rPr>
          <w:t xml:space="preserve"> </w:t>
        </w:r>
        <w:r>
          <w:rPr>
            <w:rStyle w:val="typ"/>
            <w:color w:val="660066"/>
            <w:sz w:val="24"/>
            <w:szCs w:val="24"/>
          </w:rPr>
          <w:t>Method</w:t>
        </w:r>
        <w:r>
          <w:rPr>
            <w:rStyle w:val="pln"/>
            <w:color w:val="000000"/>
            <w:sz w:val="24"/>
            <w:szCs w:val="24"/>
          </w:rPr>
          <w:t xml:space="preserve"> </w:t>
        </w:r>
        <w:r>
          <w:rPr>
            <w:rStyle w:val="str"/>
            <w:color w:val="008800"/>
            <w:sz w:val="24"/>
            <w:szCs w:val="24"/>
          </w:rPr>
          <w:t>'public static void com.journaldev.annotations.AnnotationExample.oldMethod()'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@java</w:t>
        </w:r>
        <w:r>
          <w:rPr>
            <w:rStyle w:val="pun"/>
            <w:color w:val="666600"/>
            <w:sz w:val="24"/>
            <w:szCs w:val="24"/>
          </w:rPr>
          <w:t>.</w:t>
        </w:r>
        <w:r>
          <w:rPr>
            <w:rStyle w:val="pln"/>
            <w:color w:val="000000"/>
            <w:sz w:val="24"/>
            <w:szCs w:val="24"/>
          </w:rPr>
          <w:t>lang</w:t>
        </w:r>
        <w:r>
          <w:rPr>
            <w:rStyle w:val="pun"/>
            <w:color w:val="666600"/>
            <w:sz w:val="24"/>
            <w:szCs w:val="24"/>
          </w:rPr>
          <w:t>.</w:t>
        </w:r>
        <w:r>
          <w:rPr>
            <w:rStyle w:val="typ"/>
            <w:color w:val="660066"/>
            <w:sz w:val="24"/>
            <w:szCs w:val="24"/>
          </w:rPr>
          <w:t>Deprecated</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4" w:author="Unknown"/>
          <w:rStyle w:val="pln"/>
          <w:color w:val="000000"/>
          <w:sz w:val="24"/>
          <w:szCs w:val="24"/>
        </w:rPr>
      </w:pPr>
      <w:ins w:id="205" w:author="Unknown">
        <w:r>
          <w:rPr>
            <w:rStyle w:val="typ"/>
            <w:color w:val="660066"/>
            <w:sz w:val="24"/>
            <w:szCs w:val="24"/>
          </w:rPr>
          <w:t>Annotation</w:t>
        </w:r>
        <w:r>
          <w:rPr>
            <w:rStyle w:val="pln"/>
            <w:color w:val="000000"/>
            <w:sz w:val="24"/>
            <w:szCs w:val="24"/>
          </w:rPr>
          <w:t xml:space="preserve"> </w:t>
        </w:r>
        <w:r>
          <w:rPr>
            <w:rStyle w:val="kwd"/>
            <w:color w:val="000088"/>
            <w:sz w:val="24"/>
            <w:szCs w:val="24"/>
          </w:rPr>
          <w:t>in</w:t>
        </w:r>
        <w:r>
          <w:rPr>
            <w:rStyle w:val="pln"/>
            <w:color w:val="000000"/>
            <w:sz w:val="24"/>
            <w:szCs w:val="24"/>
          </w:rPr>
          <w:t xml:space="preserve"> </w:t>
        </w:r>
        <w:r>
          <w:rPr>
            <w:rStyle w:val="typ"/>
            <w:color w:val="660066"/>
            <w:sz w:val="24"/>
            <w:szCs w:val="24"/>
          </w:rPr>
          <w:t>Method</w:t>
        </w:r>
        <w:r>
          <w:rPr>
            <w:rStyle w:val="pln"/>
            <w:color w:val="000000"/>
            <w:sz w:val="24"/>
            <w:szCs w:val="24"/>
          </w:rPr>
          <w:t xml:space="preserve"> </w:t>
        </w:r>
        <w:r>
          <w:rPr>
            <w:rStyle w:val="str"/>
            <w:color w:val="008800"/>
            <w:sz w:val="24"/>
            <w:szCs w:val="24"/>
          </w:rPr>
          <w:t>'public static void com.journaldev.annotations.AnnotationExample.oldMethod()'</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lastRenderedPageBreak/>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r>
          <w:rPr>
            <w:rStyle w:val="typ"/>
            <w:color w:val="660066"/>
            <w:sz w:val="24"/>
            <w:szCs w:val="24"/>
          </w:rPr>
          <w:t>MethodInfo</w:t>
        </w:r>
        <w:r>
          <w:rPr>
            <w:rStyle w:val="pun"/>
            <w:color w:val="666600"/>
            <w:sz w:val="24"/>
            <w:szCs w:val="24"/>
          </w:rPr>
          <w:t>(</w:t>
        </w:r>
        <w:r>
          <w:rPr>
            <w:rStyle w:val="pln"/>
            <w:color w:val="000000"/>
            <w:sz w:val="24"/>
            <w:szCs w:val="24"/>
          </w:rPr>
          <w:t>author</w:t>
        </w:r>
        <w:r>
          <w:rPr>
            <w:rStyle w:val="pun"/>
            <w:color w:val="666600"/>
            <w:sz w:val="24"/>
            <w:szCs w:val="24"/>
          </w:rPr>
          <w:t>=</w:t>
        </w:r>
        <w:r>
          <w:rPr>
            <w:rStyle w:val="typ"/>
            <w:color w:val="660066"/>
            <w:sz w:val="24"/>
            <w:szCs w:val="24"/>
          </w:rPr>
          <w:t>Pankaj</w:t>
        </w:r>
        <w:r>
          <w:rPr>
            <w:rStyle w:val="pun"/>
            <w:color w:val="666600"/>
            <w:sz w:val="24"/>
            <w:szCs w:val="24"/>
          </w:rPr>
          <w:t>,</w:t>
        </w:r>
        <w:r>
          <w:rPr>
            <w:rStyle w:val="pln"/>
            <w:color w:val="000000"/>
            <w:sz w:val="24"/>
            <w:szCs w:val="24"/>
          </w:rPr>
          <w:t xml:space="preserve"> revision</w:t>
        </w:r>
        <w:r>
          <w:rPr>
            <w:rStyle w:val="pun"/>
            <w:color w:val="666600"/>
            <w:sz w:val="24"/>
            <w:szCs w:val="24"/>
          </w:rPr>
          <w:t>=</w:t>
        </w:r>
        <w:r>
          <w:rPr>
            <w:rStyle w:val="lit"/>
            <w:color w:val="006666"/>
            <w:sz w:val="24"/>
            <w:szCs w:val="24"/>
          </w:rPr>
          <w:t>1</w:t>
        </w:r>
        <w:r>
          <w:rPr>
            <w:rStyle w:val="pun"/>
            <w:color w:val="666600"/>
            <w:sz w:val="24"/>
            <w:szCs w:val="24"/>
          </w:rPr>
          <w:t>,</w:t>
        </w:r>
        <w:r>
          <w:rPr>
            <w:rStyle w:val="pln"/>
            <w:color w:val="000000"/>
            <w:sz w:val="24"/>
            <w:szCs w:val="24"/>
          </w:rPr>
          <w:t xml:space="preserve"> comments</w:t>
        </w:r>
        <w:r>
          <w:rPr>
            <w:rStyle w:val="pun"/>
            <w:color w:val="666600"/>
            <w:sz w:val="24"/>
            <w:szCs w:val="24"/>
          </w:rPr>
          <w:t>=</w:t>
        </w:r>
        <w:r>
          <w:rPr>
            <w:rStyle w:val="pln"/>
            <w:color w:val="000000"/>
            <w:sz w:val="24"/>
            <w:szCs w:val="24"/>
          </w:rPr>
          <w:t>deprecated method</w:t>
        </w:r>
        <w:r>
          <w:rPr>
            <w:rStyle w:val="pun"/>
            <w:color w:val="666600"/>
            <w:sz w:val="24"/>
            <w:szCs w:val="24"/>
          </w:rPr>
          <w:t>,</w:t>
        </w:r>
        <w:r>
          <w:rPr>
            <w:rStyle w:val="pln"/>
            <w:color w:val="000000"/>
            <w:sz w:val="24"/>
            <w:szCs w:val="24"/>
          </w:rPr>
          <w:t xml:space="preserve"> date</w:t>
        </w:r>
        <w:r>
          <w:rPr>
            <w:rStyle w:val="pun"/>
            <w:color w:val="666600"/>
            <w:sz w:val="24"/>
            <w:szCs w:val="24"/>
          </w:rPr>
          <w:t>=</w:t>
        </w:r>
        <w:r>
          <w:rPr>
            <w:rStyle w:val="typ"/>
            <w:color w:val="660066"/>
            <w:sz w:val="24"/>
            <w:szCs w:val="24"/>
          </w:rPr>
          <w:t>Nov</w:t>
        </w:r>
        <w:r>
          <w:rPr>
            <w:rStyle w:val="pln"/>
            <w:color w:val="000000"/>
            <w:sz w:val="24"/>
            <w:szCs w:val="24"/>
          </w:rPr>
          <w:t xml:space="preserve"> </w:t>
        </w:r>
        <w:r>
          <w:rPr>
            <w:rStyle w:val="lit"/>
            <w:color w:val="006666"/>
            <w:sz w:val="24"/>
            <w:szCs w:val="24"/>
          </w:rPr>
          <w:t>17</w:t>
        </w:r>
        <w:r>
          <w:rPr>
            <w:rStyle w:val="pln"/>
            <w:color w:val="000000"/>
            <w:sz w:val="24"/>
            <w:szCs w:val="24"/>
          </w:rPr>
          <w:t xml:space="preserve"> </w:t>
        </w:r>
        <w:r>
          <w:rPr>
            <w:rStyle w:val="lit"/>
            <w:color w:val="006666"/>
            <w:sz w:val="24"/>
            <w:szCs w:val="24"/>
          </w:rPr>
          <w:t>2012</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6" w:author="Unknown"/>
          <w:rStyle w:val="pln"/>
          <w:color w:val="000000"/>
          <w:sz w:val="24"/>
          <w:szCs w:val="24"/>
        </w:rPr>
      </w:pPr>
      <w:ins w:id="207" w:author="Unknown">
        <w:r>
          <w:rPr>
            <w:rStyle w:val="typ"/>
            <w:color w:val="660066"/>
            <w:sz w:val="24"/>
            <w:szCs w:val="24"/>
          </w:rPr>
          <w:t>Method</w:t>
        </w:r>
        <w:r>
          <w:rPr>
            <w:rStyle w:val="pln"/>
            <w:color w:val="000000"/>
            <w:sz w:val="24"/>
            <w:szCs w:val="24"/>
          </w:rPr>
          <w:t xml:space="preserve"> </w:t>
        </w:r>
        <w:r>
          <w:rPr>
            <w:rStyle w:val="kwd"/>
            <w:color w:val="000088"/>
            <w:sz w:val="24"/>
            <w:szCs w:val="24"/>
          </w:rPr>
          <w:t>with</w:t>
        </w:r>
        <w:r>
          <w:rPr>
            <w:rStyle w:val="pln"/>
            <w:color w:val="000000"/>
            <w:sz w:val="24"/>
            <w:szCs w:val="24"/>
          </w:rPr>
          <w:t xml:space="preserve"> revision </w:t>
        </w:r>
        <w:r>
          <w:rPr>
            <w:rStyle w:val="kwd"/>
            <w:color w:val="000088"/>
            <w:sz w:val="24"/>
            <w:szCs w:val="24"/>
          </w:rPr>
          <w:t>no</w:t>
        </w:r>
        <w:r>
          <w:rPr>
            <w:rStyle w:val="pln"/>
            <w:color w:val="000000"/>
            <w:sz w:val="24"/>
            <w:szCs w:val="24"/>
          </w:rPr>
          <w:t xml:space="preserve"> </w:t>
        </w:r>
        <w:r>
          <w:rPr>
            <w:rStyle w:val="lit"/>
            <w:color w:val="006666"/>
            <w:sz w:val="24"/>
            <w:szCs w:val="24"/>
          </w:rPr>
          <w:t>1</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kwd"/>
            <w:color w:val="000088"/>
            <w:sz w:val="24"/>
            <w:szCs w:val="24"/>
          </w:rPr>
          <w:t>public</w:t>
        </w:r>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r>
          <w:rPr>
            <w:rStyle w:val="typ"/>
            <w:color w:val="660066"/>
            <w:sz w:val="24"/>
            <w:szCs w:val="24"/>
          </w:rPr>
          <w:t>AnnotationExample</w:t>
        </w:r>
        <w:r>
          <w:rPr>
            <w:rStyle w:val="pun"/>
            <w:color w:val="666600"/>
            <w:sz w:val="24"/>
            <w:szCs w:val="24"/>
          </w:rPr>
          <w:t>.</w:t>
        </w:r>
        <w:r>
          <w:rPr>
            <w:rStyle w:val="pln"/>
            <w:color w:val="000000"/>
            <w:sz w:val="24"/>
            <w:szCs w:val="24"/>
          </w:rPr>
          <w:t>oldMethod</w:t>
        </w:r>
        <w:r>
          <w:rPr>
            <w:rStyle w:val="pun"/>
            <w:color w:val="666600"/>
            <w:sz w:val="24"/>
            <w:szCs w:val="24"/>
          </w:rPr>
          <w:t>()</w:t>
        </w:r>
      </w:ins>
    </w:p>
    <w:p w:rsidR="00DC6CAA" w:rsidRDefault="00DC6CAA" w:rsidP="00DC6CAA">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ins w:id="208" w:author="Unknown"/>
          <w:color w:val="666666"/>
          <w:sz w:val="24"/>
          <w:szCs w:val="24"/>
        </w:rPr>
      </w:pPr>
      <w:ins w:id="209" w:author="Unknown">
        <w:r>
          <w:rPr>
            <w:rStyle w:val="typ"/>
            <w:color w:val="660066"/>
            <w:sz w:val="24"/>
            <w:szCs w:val="24"/>
          </w:rPr>
          <w:t>Annotation</w:t>
        </w:r>
        <w:r>
          <w:rPr>
            <w:rStyle w:val="pln"/>
            <w:color w:val="000000"/>
            <w:sz w:val="24"/>
            <w:szCs w:val="24"/>
          </w:rPr>
          <w:t xml:space="preserve"> </w:t>
        </w:r>
        <w:r>
          <w:rPr>
            <w:rStyle w:val="kwd"/>
            <w:color w:val="000088"/>
            <w:sz w:val="24"/>
            <w:szCs w:val="24"/>
          </w:rPr>
          <w:t>in</w:t>
        </w:r>
        <w:r>
          <w:rPr>
            <w:rStyle w:val="pln"/>
            <w:color w:val="000000"/>
            <w:sz w:val="24"/>
            <w:szCs w:val="24"/>
          </w:rPr>
          <w:t xml:space="preserve"> </w:t>
        </w:r>
        <w:r>
          <w:rPr>
            <w:rStyle w:val="typ"/>
            <w:color w:val="660066"/>
            <w:sz w:val="24"/>
            <w:szCs w:val="24"/>
          </w:rPr>
          <w:t>Method</w:t>
        </w:r>
        <w:r>
          <w:rPr>
            <w:rStyle w:val="pln"/>
            <w:color w:val="000000"/>
            <w:sz w:val="24"/>
            <w:szCs w:val="24"/>
          </w:rPr>
          <w:t xml:space="preserve"> </w:t>
        </w:r>
        <w:r>
          <w:rPr>
            <w:rStyle w:val="str"/>
            <w:color w:val="008800"/>
            <w:sz w:val="24"/>
            <w:szCs w:val="24"/>
          </w:rPr>
          <w:t>'public static void com.journaldev.annotations.AnnotationExample.genericsTest() throws java.io.FileNotFoundException'</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lit"/>
            <w:color w:val="006666"/>
            <w:sz w:val="24"/>
            <w:szCs w:val="24"/>
          </w:rPr>
          <w:t>@com</w:t>
        </w:r>
        <w:r>
          <w:rPr>
            <w:rStyle w:val="pun"/>
            <w:color w:val="666600"/>
            <w:sz w:val="24"/>
            <w:szCs w:val="24"/>
          </w:rPr>
          <w:t>.</w:t>
        </w:r>
        <w:r>
          <w:rPr>
            <w:rStyle w:val="pln"/>
            <w:color w:val="000000"/>
            <w:sz w:val="24"/>
            <w:szCs w:val="24"/>
          </w:rPr>
          <w:t>journaldev</w:t>
        </w:r>
        <w:r>
          <w:rPr>
            <w:rStyle w:val="pun"/>
            <w:color w:val="666600"/>
            <w:sz w:val="24"/>
            <w:szCs w:val="24"/>
          </w:rPr>
          <w:t>.</w:t>
        </w:r>
        <w:r>
          <w:rPr>
            <w:rStyle w:val="pln"/>
            <w:color w:val="000000"/>
            <w:sz w:val="24"/>
            <w:szCs w:val="24"/>
          </w:rPr>
          <w:t>annotations</w:t>
        </w:r>
        <w:r>
          <w:rPr>
            <w:rStyle w:val="pun"/>
            <w:color w:val="666600"/>
            <w:sz w:val="24"/>
            <w:szCs w:val="24"/>
          </w:rPr>
          <w:t>.</w:t>
        </w:r>
        <w:r>
          <w:rPr>
            <w:rStyle w:val="typ"/>
            <w:color w:val="660066"/>
            <w:sz w:val="24"/>
            <w:szCs w:val="24"/>
          </w:rPr>
          <w:t>MethodInfo</w:t>
        </w:r>
        <w:r>
          <w:rPr>
            <w:rStyle w:val="pun"/>
            <w:color w:val="666600"/>
            <w:sz w:val="24"/>
            <w:szCs w:val="24"/>
          </w:rPr>
          <w:t>(</w:t>
        </w:r>
        <w:r>
          <w:rPr>
            <w:rStyle w:val="pln"/>
            <w:color w:val="000000"/>
            <w:sz w:val="24"/>
            <w:szCs w:val="24"/>
          </w:rPr>
          <w:t>author</w:t>
        </w:r>
        <w:r>
          <w:rPr>
            <w:rStyle w:val="pun"/>
            <w:color w:val="666600"/>
            <w:sz w:val="24"/>
            <w:szCs w:val="24"/>
          </w:rPr>
          <w:t>=</w:t>
        </w:r>
        <w:r>
          <w:rPr>
            <w:rStyle w:val="typ"/>
            <w:color w:val="660066"/>
            <w:sz w:val="24"/>
            <w:szCs w:val="24"/>
          </w:rPr>
          <w:t>Pankaj</w:t>
        </w:r>
        <w:r>
          <w:rPr>
            <w:rStyle w:val="pun"/>
            <w:color w:val="666600"/>
            <w:sz w:val="24"/>
            <w:szCs w:val="24"/>
          </w:rPr>
          <w:t>,</w:t>
        </w:r>
        <w:r>
          <w:rPr>
            <w:rStyle w:val="pln"/>
            <w:color w:val="000000"/>
            <w:sz w:val="24"/>
            <w:szCs w:val="24"/>
          </w:rPr>
          <w:t xml:space="preserve"> revision</w:t>
        </w:r>
        <w:r>
          <w:rPr>
            <w:rStyle w:val="pun"/>
            <w:color w:val="666600"/>
            <w:sz w:val="24"/>
            <w:szCs w:val="24"/>
          </w:rPr>
          <w:t>=</w:t>
        </w:r>
        <w:r>
          <w:rPr>
            <w:rStyle w:val="lit"/>
            <w:color w:val="006666"/>
            <w:sz w:val="24"/>
            <w:szCs w:val="24"/>
          </w:rPr>
          <w:t>10</w:t>
        </w:r>
        <w:r>
          <w:rPr>
            <w:rStyle w:val="pun"/>
            <w:color w:val="666600"/>
            <w:sz w:val="24"/>
            <w:szCs w:val="24"/>
          </w:rPr>
          <w:t>,</w:t>
        </w:r>
        <w:r>
          <w:rPr>
            <w:rStyle w:val="pln"/>
            <w:color w:val="000000"/>
            <w:sz w:val="24"/>
            <w:szCs w:val="24"/>
          </w:rPr>
          <w:t xml:space="preserve"> comments</w:t>
        </w:r>
        <w:r>
          <w:rPr>
            <w:rStyle w:val="pun"/>
            <w:color w:val="666600"/>
            <w:sz w:val="24"/>
            <w:szCs w:val="24"/>
          </w:rPr>
          <w:t>=</w:t>
        </w:r>
        <w:r>
          <w:rPr>
            <w:rStyle w:val="typ"/>
            <w:color w:val="660066"/>
            <w:sz w:val="24"/>
            <w:szCs w:val="24"/>
          </w:rPr>
          <w:t>Main</w:t>
        </w:r>
        <w:r>
          <w:rPr>
            <w:rStyle w:val="pln"/>
            <w:color w:val="000000"/>
            <w:sz w:val="24"/>
            <w:szCs w:val="24"/>
          </w:rPr>
          <w:t xml:space="preserve"> method</w:t>
        </w:r>
        <w:r>
          <w:rPr>
            <w:rStyle w:val="pun"/>
            <w:color w:val="666600"/>
            <w:sz w:val="24"/>
            <w:szCs w:val="24"/>
          </w:rPr>
          <w:t>,</w:t>
        </w:r>
        <w:r>
          <w:rPr>
            <w:rStyle w:val="pln"/>
            <w:color w:val="000000"/>
            <w:sz w:val="24"/>
            <w:szCs w:val="24"/>
          </w:rPr>
          <w:t xml:space="preserve"> date</w:t>
        </w:r>
        <w:r>
          <w:rPr>
            <w:rStyle w:val="pun"/>
            <w:color w:val="666600"/>
            <w:sz w:val="24"/>
            <w:szCs w:val="24"/>
          </w:rPr>
          <w:t>=</w:t>
        </w:r>
        <w:r>
          <w:rPr>
            <w:rStyle w:val="typ"/>
            <w:color w:val="660066"/>
            <w:sz w:val="24"/>
            <w:szCs w:val="24"/>
          </w:rPr>
          <w:t>Nov</w:t>
        </w:r>
        <w:r>
          <w:rPr>
            <w:rStyle w:val="pln"/>
            <w:color w:val="000000"/>
            <w:sz w:val="24"/>
            <w:szCs w:val="24"/>
          </w:rPr>
          <w:t xml:space="preserve"> </w:t>
        </w:r>
        <w:r>
          <w:rPr>
            <w:rStyle w:val="lit"/>
            <w:color w:val="006666"/>
            <w:sz w:val="24"/>
            <w:szCs w:val="24"/>
          </w:rPr>
          <w:t>17</w:t>
        </w:r>
        <w:r>
          <w:rPr>
            <w:rStyle w:val="pln"/>
            <w:color w:val="000000"/>
            <w:sz w:val="24"/>
            <w:szCs w:val="24"/>
          </w:rPr>
          <w:t xml:space="preserve"> </w:t>
        </w:r>
        <w:r>
          <w:rPr>
            <w:rStyle w:val="lit"/>
            <w:color w:val="006666"/>
            <w:sz w:val="24"/>
            <w:szCs w:val="24"/>
          </w:rPr>
          <w:t>2012</w:t>
        </w:r>
        <w:r>
          <w:rPr>
            <w:rStyle w:val="pun"/>
            <w:color w:val="666600"/>
            <w:sz w:val="24"/>
            <w:szCs w:val="24"/>
          </w:rPr>
          <w:t>)</w:t>
        </w:r>
      </w:ins>
    </w:p>
    <w:p w:rsidR="00DC6CAA" w:rsidRDefault="00DC6CAA" w:rsidP="00DC6CAA">
      <w:pPr>
        <w:pStyle w:val="NormalWeb"/>
        <w:shd w:val="clear" w:color="auto" w:fill="FFFFFF"/>
        <w:spacing w:before="0" w:beforeAutospacing="0" w:after="390" w:afterAutospacing="0"/>
        <w:rPr>
          <w:ins w:id="210" w:author="Unknown"/>
          <w:rFonts w:ascii="Arial" w:hAnsi="Arial" w:cs="Arial"/>
          <w:color w:val="666666"/>
        </w:rPr>
      </w:pPr>
      <w:ins w:id="211" w:author="Unknown">
        <w:r>
          <w:rPr>
            <w:rFonts w:ascii="Arial" w:hAnsi="Arial" w:cs="Arial"/>
            <w:color w:val="666666"/>
          </w:rPr>
          <w:t>Reflection API is very powerful and used widely in Java, J2EE frameworks like Spring, </w:t>
        </w:r>
        <w:r w:rsidR="00743DBD">
          <w:rPr>
            <w:rFonts w:ascii="Arial" w:hAnsi="Arial" w:cs="Arial"/>
            <w:color w:val="666666"/>
          </w:rPr>
          <w:fldChar w:fldCharType="begin"/>
        </w:r>
        <w:r>
          <w:rPr>
            <w:rFonts w:ascii="Arial" w:hAnsi="Arial" w:cs="Arial"/>
            <w:color w:val="666666"/>
          </w:rPr>
          <w:instrText xml:space="preserve"> HYPERLINK "https://www.journaldev.com/3793/hibernate-tutorial" </w:instrText>
        </w:r>
        <w:r w:rsidR="00743DBD">
          <w:rPr>
            <w:rFonts w:ascii="Arial" w:hAnsi="Arial" w:cs="Arial"/>
            <w:color w:val="666666"/>
          </w:rPr>
          <w:fldChar w:fldCharType="separate"/>
        </w:r>
        <w:r>
          <w:rPr>
            <w:rStyle w:val="Hyperlink"/>
            <w:rFonts w:ascii="Arial" w:eastAsiaTheme="majorEastAsia" w:hAnsi="Arial" w:cs="Arial"/>
            <w:color w:val="FF0000"/>
          </w:rPr>
          <w:t>Hibernate</w:t>
        </w:r>
        <w:r w:rsidR="00743DBD">
          <w:rPr>
            <w:rFonts w:ascii="Arial" w:hAnsi="Arial" w:cs="Arial"/>
            <w:color w:val="666666"/>
          </w:rPr>
          <w:fldChar w:fldCharType="end"/>
        </w:r>
        <w:r>
          <w:rPr>
            <w:rFonts w:ascii="Arial" w:hAnsi="Arial" w:cs="Arial"/>
            <w:color w:val="666666"/>
          </w:rPr>
          <w:t>, JUnit, check out </w:t>
        </w:r>
        <w:r w:rsidR="00743DBD">
          <w:rPr>
            <w:rStyle w:val="Strong"/>
            <w:rFonts w:ascii="Arial" w:hAnsi="Arial" w:cs="Arial"/>
            <w:color w:val="666666"/>
          </w:rPr>
          <w:fldChar w:fldCharType="begin"/>
        </w:r>
        <w:r>
          <w:rPr>
            <w:rStyle w:val="Strong"/>
            <w:rFonts w:ascii="Arial" w:hAnsi="Arial" w:cs="Arial"/>
            <w:color w:val="666666"/>
          </w:rPr>
          <w:instrText xml:space="preserve"> HYPERLINK "https://www.journaldev.com/1789/java-reflection-example-tutorial" \o "Java Reflection" </w:instrText>
        </w:r>
        <w:r w:rsidR="00743DBD">
          <w:rPr>
            <w:rStyle w:val="Strong"/>
            <w:rFonts w:ascii="Arial" w:hAnsi="Arial" w:cs="Arial"/>
            <w:color w:val="666666"/>
          </w:rPr>
          <w:fldChar w:fldCharType="separate"/>
        </w:r>
        <w:r>
          <w:rPr>
            <w:rStyle w:val="Hyperlink"/>
            <w:rFonts w:ascii="Arial" w:eastAsiaTheme="majorEastAsia" w:hAnsi="Arial" w:cs="Arial"/>
            <w:b/>
            <w:bCs/>
            <w:color w:val="FF0000"/>
          </w:rPr>
          <w:t>Reflection in Java</w:t>
        </w:r>
        <w:r w:rsidR="00743DBD">
          <w:rPr>
            <w:rStyle w:val="Strong"/>
            <w:rFonts w:ascii="Arial" w:hAnsi="Arial" w:cs="Arial"/>
            <w:color w:val="666666"/>
          </w:rPr>
          <w:fldChar w:fldCharType="end"/>
        </w:r>
        <w:r>
          <w:rPr>
            <w:rFonts w:ascii="Arial" w:hAnsi="Arial" w:cs="Arial"/>
            <w:color w:val="666666"/>
          </w:rPr>
          <w:t>.</w:t>
        </w:r>
      </w:ins>
    </w:p>
    <w:p w:rsidR="00DC6CAA" w:rsidRDefault="00DC6CAA" w:rsidP="00DC6CAA">
      <w:pPr>
        <w:pStyle w:val="NormalWeb"/>
        <w:shd w:val="clear" w:color="auto" w:fill="FFFFFF"/>
        <w:spacing w:before="0" w:beforeAutospacing="0" w:after="390" w:afterAutospacing="0"/>
        <w:rPr>
          <w:ins w:id="212" w:author="Unknown"/>
          <w:rFonts w:ascii="Arial" w:hAnsi="Arial" w:cs="Arial"/>
          <w:color w:val="666666"/>
        </w:rPr>
      </w:pPr>
      <w:ins w:id="213" w:author="Unknown">
        <w:r>
          <w:rPr>
            <w:rFonts w:ascii="Arial" w:hAnsi="Arial" w:cs="Arial"/>
            <w:color w:val="666666"/>
          </w:rPr>
          <w:t>That’s all for the java annotations example tutorial, I hope you learned something from it.</w:t>
        </w:r>
      </w:ins>
    </w:p>
    <w:p w:rsidR="00A66E89" w:rsidRDefault="00A66E89" w:rsidP="00A66E89">
      <w:pPr>
        <w:pStyle w:val="Heading3"/>
        <w:shd w:val="clear" w:color="auto" w:fill="FFFFFF"/>
        <w:spacing w:before="0"/>
        <w:rPr>
          <w:rFonts w:ascii="Arial" w:hAnsi="Arial" w:cs="Arial"/>
          <w:b w:val="0"/>
          <w:bCs w:val="0"/>
          <w:color w:val="333333"/>
        </w:rPr>
      </w:pPr>
      <w:r>
        <w:rPr>
          <w:rFonts w:ascii="Arial" w:hAnsi="Arial" w:cs="Arial"/>
          <w:b w:val="0"/>
          <w:bCs w:val="0"/>
          <w:color w:val="333333"/>
        </w:rPr>
        <w:t>Quiz: Java Annotations</w:t>
      </w:r>
    </w:p>
    <w:p w:rsidR="00A66E89" w:rsidRDefault="00A66E89" w:rsidP="00A66E89">
      <w:pPr>
        <w:shd w:val="clear" w:color="auto" w:fill="FFFFFF"/>
        <w:spacing w:after="240"/>
        <w:rPr>
          <w:rFonts w:ascii="Arial" w:hAnsi="Arial" w:cs="Arial"/>
          <w:color w:val="333333"/>
        </w:rPr>
      </w:pPr>
      <w:r>
        <w:rPr>
          <w:rFonts w:ascii="Arial" w:hAnsi="Arial" w:cs="Arial"/>
          <w:color w:val="333333"/>
        </w:rPr>
        <w:t>Answers are highlighted in Green Colour</w:t>
      </w:r>
    </w:p>
    <w:p w:rsidR="00A66E89" w:rsidRDefault="00A66E89" w:rsidP="00A66E89">
      <w:pPr>
        <w:shd w:val="clear" w:color="auto" w:fill="FFFFFF"/>
        <w:spacing w:after="0"/>
        <w:rPr>
          <w:rFonts w:ascii="Arial" w:hAnsi="Arial" w:cs="Arial"/>
          <w:color w:val="333333"/>
        </w:rPr>
      </w:pPr>
      <w:r>
        <w:rPr>
          <w:rFonts w:ascii="Arial" w:hAnsi="Arial" w:cs="Arial"/>
          <w:color w:val="333333"/>
        </w:rPr>
        <w:t>Was there any annotation or similar functionality existing prior to 1.5 of Java ?</w:t>
      </w:r>
    </w:p>
    <w:p w:rsidR="00A66E89" w:rsidRDefault="00A66E89" w:rsidP="00A66E89">
      <w:pPr>
        <w:shd w:val="clear" w:color="auto" w:fill="FFFFFF"/>
        <w:spacing w:line="270" w:lineRule="atLeast"/>
        <w:rPr>
          <w:rFonts w:ascii="Arial" w:hAnsi="Arial" w:cs="Arial"/>
          <w:color w:val="333333"/>
          <w:sz w:val="18"/>
          <w:szCs w:val="18"/>
        </w:rPr>
      </w:pPr>
      <w:r>
        <w:rPr>
          <w:rStyle w:val="Strong"/>
          <w:rFonts w:ascii="Arial" w:hAnsi="Arial" w:cs="Arial"/>
          <w:color w:val="333333"/>
          <w:sz w:val="18"/>
          <w:szCs w:val="18"/>
          <w:bdr w:val="none" w:sz="0" w:space="0" w:color="auto" w:frame="1"/>
        </w:rPr>
        <w:t>Explanation: </w:t>
      </w:r>
      <w:r>
        <w:rPr>
          <w:rFonts w:ascii="Arial" w:hAnsi="Arial" w:cs="Arial"/>
          <w:color w:val="333333"/>
          <w:sz w:val="18"/>
          <w:szCs w:val="18"/>
        </w:rPr>
        <w:t>Prior to java 1.5 , there were similar There were couple of annotation already available prior to javv 5those are @override,@author etc</w:t>
      </w:r>
    </w:p>
    <w:p w:rsidR="00A66E89" w:rsidRDefault="00A66E89" w:rsidP="00A66E89">
      <w:pPr>
        <w:numPr>
          <w:ilvl w:val="0"/>
          <w:numId w:val="4"/>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Yes</w:t>
      </w:r>
    </w:p>
    <w:p w:rsidR="00A66E89" w:rsidRDefault="00A66E89" w:rsidP="00A66E89">
      <w:pPr>
        <w:numPr>
          <w:ilvl w:val="0"/>
          <w:numId w:val="4"/>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No</w:t>
      </w:r>
    </w:p>
    <w:p w:rsidR="00A66E89" w:rsidRDefault="00A66E89" w:rsidP="00A66E89">
      <w:pPr>
        <w:shd w:val="clear" w:color="auto" w:fill="FFFFFF"/>
        <w:spacing w:after="0" w:line="240" w:lineRule="auto"/>
        <w:rPr>
          <w:rFonts w:ascii="Arial" w:hAnsi="Arial" w:cs="Arial"/>
          <w:color w:val="333333"/>
        </w:rPr>
      </w:pPr>
    </w:p>
    <w:p w:rsidR="00A66E89" w:rsidRDefault="00A66E89" w:rsidP="00A66E89">
      <w:pPr>
        <w:shd w:val="clear" w:color="auto" w:fill="FFFFFF"/>
        <w:rPr>
          <w:rFonts w:ascii="Arial" w:hAnsi="Arial" w:cs="Arial"/>
          <w:color w:val="333333"/>
        </w:rPr>
      </w:pPr>
      <w:r>
        <w:rPr>
          <w:rFonts w:ascii="Arial" w:hAnsi="Arial" w:cs="Arial"/>
          <w:color w:val="333333"/>
        </w:rPr>
        <w:t>Which of the following symbol is used to represent an annotation ?</w:t>
      </w:r>
    </w:p>
    <w:p w:rsidR="00A66E89" w:rsidRDefault="00A66E89" w:rsidP="00A66E89">
      <w:pPr>
        <w:shd w:val="clear" w:color="auto" w:fill="FFFFFF"/>
        <w:spacing w:line="270" w:lineRule="atLeast"/>
        <w:rPr>
          <w:rFonts w:ascii="Arial" w:hAnsi="Arial" w:cs="Arial"/>
          <w:color w:val="333333"/>
          <w:sz w:val="18"/>
          <w:szCs w:val="18"/>
        </w:rPr>
      </w:pPr>
      <w:r>
        <w:rPr>
          <w:rStyle w:val="Strong"/>
          <w:rFonts w:ascii="Arial" w:hAnsi="Arial" w:cs="Arial"/>
          <w:color w:val="333333"/>
          <w:sz w:val="18"/>
          <w:szCs w:val="18"/>
          <w:bdr w:val="none" w:sz="0" w:space="0" w:color="auto" w:frame="1"/>
        </w:rPr>
        <w:t>Explanation: </w:t>
      </w:r>
      <w:r>
        <w:rPr>
          <w:rFonts w:ascii="Arial" w:hAnsi="Arial" w:cs="Arial"/>
          <w:color w:val="333333"/>
          <w:sz w:val="18"/>
          <w:szCs w:val="18"/>
        </w:rPr>
        <w:t>the symbol @ is used to represent the followed word as an annotation</w:t>
      </w:r>
    </w:p>
    <w:p w:rsidR="00A66E89" w:rsidRDefault="00A66E89" w:rsidP="00A66E89">
      <w:pPr>
        <w:numPr>
          <w:ilvl w:val="0"/>
          <w:numId w:val="5"/>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w:t>
      </w:r>
    </w:p>
    <w:p w:rsidR="00A66E89" w:rsidRDefault="00A66E89" w:rsidP="00A66E89">
      <w:pPr>
        <w:numPr>
          <w:ilvl w:val="0"/>
          <w:numId w:val="5"/>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w:t>
      </w:r>
    </w:p>
    <w:p w:rsidR="00A66E89" w:rsidRDefault="00A66E89" w:rsidP="00A66E89">
      <w:pPr>
        <w:numPr>
          <w:ilvl w:val="0"/>
          <w:numId w:val="5"/>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w:t>
      </w:r>
    </w:p>
    <w:p w:rsidR="00A66E89" w:rsidRDefault="00A66E89" w:rsidP="00A66E89">
      <w:pPr>
        <w:numPr>
          <w:ilvl w:val="0"/>
          <w:numId w:val="5"/>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&amp;</w:t>
      </w:r>
    </w:p>
    <w:p w:rsidR="00A66E89" w:rsidRDefault="00A66E89" w:rsidP="00A66E89">
      <w:pPr>
        <w:shd w:val="clear" w:color="auto" w:fill="FFFFFF"/>
        <w:spacing w:after="0" w:line="240" w:lineRule="auto"/>
        <w:rPr>
          <w:rFonts w:ascii="Arial" w:hAnsi="Arial" w:cs="Arial"/>
          <w:color w:val="333333"/>
        </w:rPr>
      </w:pPr>
    </w:p>
    <w:p w:rsidR="00A66E89" w:rsidRDefault="00A66E89" w:rsidP="00A66E89">
      <w:pPr>
        <w:shd w:val="clear" w:color="auto" w:fill="FFFFFF"/>
        <w:rPr>
          <w:rFonts w:ascii="Arial" w:hAnsi="Arial" w:cs="Arial"/>
          <w:color w:val="333333"/>
        </w:rPr>
      </w:pPr>
      <w:r>
        <w:rPr>
          <w:rFonts w:ascii="Arial" w:hAnsi="Arial" w:cs="Arial"/>
          <w:color w:val="333333"/>
        </w:rPr>
        <w:t> Which of the following way is a valid annotation definition ?</w:t>
      </w:r>
    </w:p>
    <w:p w:rsidR="00A66E89" w:rsidRDefault="00A66E89" w:rsidP="00A66E89">
      <w:pPr>
        <w:shd w:val="clear" w:color="auto" w:fill="FFFFFF"/>
        <w:spacing w:line="270" w:lineRule="atLeast"/>
        <w:rPr>
          <w:rFonts w:ascii="Arial" w:hAnsi="Arial" w:cs="Arial"/>
          <w:color w:val="333333"/>
          <w:sz w:val="18"/>
          <w:szCs w:val="18"/>
        </w:rPr>
      </w:pPr>
      <w:r>
        <w:rPr>
          <w:rStyle w:val="Strong"/>
          <w:rFonts w:ascii="Arial" w:hAnsi="Arial" w:cs="Arial"/>
          <w:color w:val="333333"/>
          <w:sz w:val="18"/>
          <w:szCs w:val="18"/>
          <w:bdr w:val="none" w:sz="0" w:space="0" w:color="auto" w:frame="1"/>
        </w:rPr>
        <w:t>Explanation: </w:t>
      </w:r>
      <w:r>
        <w:rPr>
          <w:rFonts w:ascii="Arial" w:hAnsi="Arial" w:cs="Arial"/>
          <w:color w:val="333333"/>
          <w:sz w:val="18"/>
          <w:szCs w:val="18"/>
        </w:rPr>
        <w:t xml:space="preserve">annotation declaration needs @interface as type it can't be private, </w:t>
      </w:r>
      <w:r w:rsidRPr="00492F25">
        <w:rPr>
          <w:rFonts w:ascii="Arial" w:hAnsi="Arial" w:cs="Arial"/>
          <w:color w:val="333333"/>
          <w:sz w:val="18"/>
          <w:szCs w:val="18"/>
          <w:highlight w:val="yellow"/>
        </w:rPr>
        <w:t>but can be public or default scope</w:t>
      </w:r>
    </w:p>
    <w:p w:rsidR="00A66E89" w:rsidRDefault="00A66E89" w:rsidP="00A66E89">
      <w:pPr>
        <w:numPr>
          <w:ilvl w:val="0"/>
          <w:numId w:val="6"/>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public @annotation MyAnnotation{ }</w:t>
      </w:r>
    </w:p>
    <w:p w:rsidR="00A66E89" w:rsidRDefault="00A66E89" w:rsidP="00A66E89">
      <w:pPr>
        <w:numPr>
          <w:ilvl w:val="0"/>
          <w:numId w:val="6"/>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private @interface MyAnnotation{ }</w:t>
      </w:r>
    </w:p>
    <w:p w:rsidR="00A66E89" w:rsidRDefault="00A66E89" w:rsidP="00A66E89">
      <w:pPr>
        <w:numPr>
          <w:ilvl w:val="0"/>
          <w:numId w:val="6"/>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public @interface MyAnnotation{ }</w:t>
      </w:r>
    </w:p>
    <w:p w:rsidR="00A66E89" w:rsidRDefault="00A66E89" w:rsidP="00A66E89">
      <w:pPr>
        <w:numPr>
          <w:ilvl w:val="0"/>
          <w:numId w:val="6"/>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lastRenderedPageBreak/>
        <w:t>public @MyAnnotation{ }</w:t>
      </w:r>
    </w:p>
    <w:p w:rsidR="00A66E89" w:rsidRDefault="00A66E89" w:rsidP="00A66E89">
      <w:pPr>
        <w:shd w:val="clear" w:color="auto" w:fill="FFFFFF"/>
        <w:spacing w:after="0" w:line="240" w:lineRule="auto"/>
        <w:rPr>
          <w:rFonts w:ascii="Arial" w:hAnsi="Arial" w:cs="Arial"/>
          <w:color w:val="333333"/>
        </w:rPr>
      </w:pPr>
    </w:p>
    <w:p w:rsidR="00A66E89" w:rsidRDefault="00A66E89" w:rsidP="00A66E89">
      <w:pPr>
        <w:shd w:val="clear" w:color="auto" w:fill="FFFFFF"/>
        <w:rPr>
          <w:rFonts w:ascii="Arial" w:hAnsi="Arial" w:cs="Arial"/>
          <w:color w:val="333333"/>
        </w:rPr>
      </w:pPr>
      <w:r>
        <w:rPr>
          <w:rFonts w:ascii="Arial" w:hAnsi="Arial" w:cs="Arial"/>
          <w:color w:val="333333"/>
        </w:rPr>
        <w:t>Which of the following retention policy and the type that defines @override ?</w:t>
      </w:r>
    </w:p>
    <w:p w:rsidR="00A66E89" w:rsidRDefault="00A66E89" w:rsidP="00A66E89">
      <w:pPr>
        <w:shd w:val="clear" w:color="auto" w:fill="FFFFFF"/>
        <w:spacing w:line="270" w:lineRule="atLeast"/>
        <w:rPr>
          <w:rFonts w:ascii="Arial" w:hAnsi="Arial" w:cs="Arial"/>
          <w:color w:val="333333"/>
          <w:sz w:val="18"/>
          <w:szCs w:val="18"/>
        </w:rPr>
      </w:pPr>
      <w:r>
        <w:rPr>
          <w:rStyle w:val="Strong"/>
          <w:rFonts w:ascii="Arial" w:hAnsi="Arial" w:cs="Arial"/>
          <w:color w:val="333333"/>
          <w:sz w:val="18"/>
          <w:szCs w:val="18"/>
          <w:bdr w:val="none" w:sz="0" w:space="0" w:color="auto" w:frame="1"/>
        </w:rPr>
        <w:t>Explanation: </w:t>
      </w:r>
      <w:r>
        <w:rPr>
          <w:rFonts w:ascii="Arial" w:hAnsi="Arial" w:cs="Arial"/>
          <w:color w:val="333333"/>
          <w:sz w:val="18"/>
          <w:szCs w:val="18"/>
        </w:rPr>
        <w:t>Since the retention of the override is only in the source files, After the file compiles to class the annotation doesn't retain in the .class file ,And override can only be applied to methods in java code.</w:t>
      </w:r>
    </w:p>
    <w:p w:rsidR="00A66E89" w:rsidRDefault="00A66E89" w:rsidP="00A66E89">
      <w:pPr>
        <w:numPr>
          <w:ilvl w:val="0"/>
          <w:numId w:val="7"/>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SOURCE,METHOD</w:t>
      </w:r>
    </w:p>
    <w:p w:rsidR="00A66E89" w:rsidRDefault="00A66E89" w:rsidP="00A66E89">
      <w:pPr>
        <w:numPr>
          <w:ilvl w:val="0"/>
          <w:numId w:val="7"/>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CLASS,METHOD</w:t>
      </w:r>
    </w:p>
    <w:p w:rsidR="00A66E89" w:rsidRDefault="00A66E89" w:rsidP="00A66E89">
      <w:pPr>
        <w:numPr>
          <w:ilvl w:val="0"/>
          <w:numId w:val="7"/>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CLASS,TYPE</w:t>
      </w:r>
    </w:p>
    <w:p w:rsidR="00A66E89" w:rsidRDefault="00A66E89" w:rsidP="00A66E89">
      <w:pPr>
        <w:numPr>
          <w:ilvl w:val="0"/>
          <w:numId w:val="7"/>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TYPE,CLASS</w:t>
      </w:r>
    </w:p>
    <w:p w:rsidR="00A66E89" w:rsidRDefault="00A66E89" w:rsidP="00A66E89">
      <w:pPr>
        <w:shd w:val="clear" w:color="auto" w:fill="FFFFFF"/>
        <w:spacing w:after="0" w:line="240" w:lineRule="auto"/>
        <w:rPr>
          <w:rFonts w:ascii="Arial" w:hAnsi="Arial" w:cs="Arial"/>
          <w:color w:val="333333"/>
        </w:rPr>
      </w:pPr>
    </w:p>
    <w:p w:rsidR="00A66E89" w:rsidRDefault="00A66E89" w:rsidP="00A66E89">
      <w:pPr>
        <w:shd w:val="clear" w:color="auto" w:fill="FFFFFF"/>
        <w:rPr>
          <w:rFonts w:ascii="Arial" w:hAnsi="Arial" w:cs="Arial"/>
          <w:color w:val="333333"/>
        </w:rPr>
      </w:pPr>
      <w:r>
        <w:rPr>
          <w:rFonts w:ascii="Arial" w:hAnsi="Arial" w:cs="Arial"/>
          <w:color w:val="333333"/>
        </w:rPr>
        <w:t>Which of the following are the valid retention policy type available in Java ?</w:t>
      </w:r>
    </w:p>
    <w:p w:rsidR="00A66E89" w:rsidRDefault="00A66E89" w:rsidP="00A66E89">
      <w:pPr>
        <w:shd w:val="clear" w:color="auto" w:fill="FFFFFF"/>
        <w:spacing w:line="270" w:lineRule="atLeast"/>
        <w:rPr>
          <w:rFonts w:ascii="Arial" w:hAnsi="Arial" w:cs="Arial"/>
          <w:color w:val="333333"/>
          <w:sz w:val="18"/>
          <w:szCs w:val="18"/>
        </w:rPr>
      </w:pPr>
      <w:r>
        <w:rPr>
          <w:rStyle w:val="Strong"/>
          <w:rFonts w:ascii="Arial" w:hAnsi="Arial" w:cs="Arial"/>
          <w:color w:val="333333"/>
          <w:sz w:val="18"/>
          <w:szCs w:val="18"/>
          <w:bdr w:val="none" w:sz="0" w:space="0" w:color="auto" w:frame="1"/>
        </w:rPr>
        <w:t>Explanation: </w:t>
      </w:r>
      <w:r w:rsidRPr="00520872">
        <w:rPr>
          <w:rFonts w:ascii="Arial" w:hAnsi="Arial" w:cs="Arial"/>
          <w:color w:val="333333"/>
          <w:sz w:val="18"/>
          <w:szCs w:val="18"/>
          <w:highlight w:val="yellow"/>
        </w:rPr>
        <w:t>SOURCE retains the annotation in the source code usually helpful for document generation</w:t>
      </w:r>
      <w:r>
        <w:rPr>
          <w:rFonts w:ascii="Arial" w:hAnsi="Arial" w:cs="Arial"/>
          <w:color w:val="333333"/>
          <w:sz w:val="18"/>
          <w:szCs w:val="18"/>
        </w:rPr>
        <w:t>. CLASS, in the class file,and RUNTIME when the runtime environment would take advantage of the annotation.</w:t>
      </w:r>
    </w:p>
    <w:p w:rsidR="00A66E89" w:rsidRDefault="00A66E89" w:rsidP="00A66E89">
      <w:pPr>
        <w:numPr>
          <w:ilvl w:val="0"/>
          <w:numId w:val="8"/>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SOURCE</w:t>
      </w:r>
    </w:p>
    <w:p w:rsidR="00A66E89" w:rsidRDefault="00A66E89" w:rsidP="00A66E89">
      <w:pPr>
        <w:numPr>
          <w:ilvl w:val="0"/>
          <w:numId w:val="8"/>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CLASS</w:t>
      </w:r>
    </w:p>
    <w:p w:rsidR="00A66E89" w:rsidRDefault="00A66E89" w:rsidP="00A66E89">
      <w:pPr>
        <w:numPr>
          <w:ilvl w:val="0"/>
          <w:numId w:val="8"/>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RUNTIME</w:t>
      </w:r>
    </w:p>
    <w:p w:rsidR="00A66E89" w:rsidRDefault="00A66E89" w:rsidP="00A66E89">
      <w:pPr>
        <w:numPr>
          <w:ilvl w:val="0"/>
          <w:numId w:val="8"/>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CODE</w:t>
      </w:r>
    </w:p>
    <w:p w:rsidR="00A66E89" w:rsidRDefault="00A66E89" w:rsidP="00A66E89">
      <w:pPr>
        <w:numPr>
          <w:ilvl w:val="0"/>
          <w:numId w:val="8"/>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TOOLS</w:t>
      </w:r>
    </w:p>
    <w:p w:rsidR="00A66E89" w:rsidRDefault="00A66E89" w:rsidP="00A66E89">
      <w:pPr>
        <w:shd w:val="clear" w:color="auto" w:fill="FFFFFF"/>
        <w:spacing w:after="0" w:line="240" w:lineRule="auto"/>
        <w:rPr>
          <w:rFonts w:ascii="Arial" w:hAnsi="Arial" w:cs="Arial"/>
          <w:color w:val="333333"/>
        </w:rPr>
      </w:pPr>
    </w:p>
    <w:p w:rsidR="00A66E89" w:rsidRDefault="00A66E89" w:rsidP="00A66E89">
      <w:pPr>
        <w:shd w:val="clear" w:color="auto" w:fill="FFFFFF"/>
        <w:rPr>
          <w:rFonts w:ascii="Arial" w:hAnsi="Arial" w:cs="Arial"/>
          <w:color w:val="333333"/>
        </w:rPr>
      </w:pPr>
      <w:r>
        <w:rPr>
          <w:rFonts w:ascii="Arial" w:hAnsi="Arial" w:cs="Arial"/>
          <w:color w:val="333333"/>
        </w:rPr>
        <w:t>Which of the following is a benefit from using @override annotation ?</w:t>
      </w:r>
    </w:p>
    <w:p w:rsidR="00A66E89" w:rsidRDefault="00A66E89" w:rsidP="00A66E89">
      <w:pPr>
        <w:shd w:val="clear" w:color="auto" w:fill="FFFFFF"/>
        <w:spacing w:line="270" w:lineRule="atLeast"/>
        <w:rPr>
          <w:rFonts w:ascii="Arial" w:hAnsi="Arial" w:cs="Arial"/>
          <w:color w:val="333333"/>
          <w:sz w:val="18"/>
          <w:szCs w:val="18"/>
        </w:rPr>
      </w:pPr>
      <w:r>
        <w:rPr>
          <w:rStyle w:val="Strong"/>
          <w:rFonts w:ascii="Arial" w:hAnsi="Arial" w:cs="Arial"/>
          <w:color w:val="333333"/>
          <w:sz w:val="18"/>
          <w:szCs w:val="18"/>
          <w:bdr w:val="none" w:sz="0" w:space="0" w:color="auto" w:frame="1"/>
        </w:rPr>
        <w:t>Explanation: </w:t>
      </w:r>
      <w:r w:rsidRPr="00C531DB">
        <w:rPr>
          <w:rFonts w:ascii="Arial" w:hAnsi="Arial" w:cs="Arial"/>
          <w:color w:val="333333"/>
          <w:sz w:val="18"/>
          <w:szCs w:val="18"/>
          <w:highlight w:val="yellow"/>
        </w:rPr>
        <w:t>override annotation is a method type and source</w:t>
      </w:r>
      <w:r>
        <w:rPr>
          <w:rFonts w:ascii="Arial" w:hAnsi="Arial" w:cs="Arial"/>
          <w:color w:val="333333"/>
          <w:sz w:val="18"/>
          <w:szCs w:val="18"/>
        </w:rPr>
        <w:t xml:space="preserve"> retention which helps to identify if a method is being overriden is actually being overriden ( meaning that it follows the correct rule of overriding)</w:t>
      </w:r>
    </w:p>
    <w:p w:rsidR="00A66E89" w:rsidRDefault="00A66E89" w:rsidP="00A66E89">
      <w:pPr>
        <w:numPr>
          <w:ilvl w:val="0"/>
          <w:numId w:val="9"/>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Override annotation says that the method marked must be overriden by subclass</w:t>
      </w:r>
    </w:p>
    <w:p w:rsidR="00A66E89" w:rsidRDefault="00A66E89" w:rsidP="00A66E89">
      <w:pPr>
        <w:numPr>
          <w:ilvl w:val="0"/>
          <w:numId w:val="9"/>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It helps in runtime to dynamic binding the method to appropriate object</w:t>
      </w:r>
    </w:p>
    <w:p w:rsidR="00A66E89" w:rsidRDefault="00A66E89" w:rsidP="00A66E89">
      <w:pPr>
        <w:numPr>
          <w:ilvl w:val="0"/>
          <w:numId w:val="9"/>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Compiler can warn you if the method desingated with override is not a correct override</w:t>
      </w:r>
    </w:p>
    <w:p w:rsidR="00A66E89" w:rsidRDefault="00A66E89" w:rsidP="00A66E89">
      <w:pPr>
        <w:shd w:val="clear" w:color="auto" w:fill="FFFFFF"/>
        <w:spacing w:after="0" w:line="240" w:lineRule="auto"/>
        <w:rPr>
          <w:rFonts w:ascii="Arial" w:hAnsi="Arial" w:cs="Arial"/>
          <w:color w:val="333333"/>
        </w:rPr>
      </w:pPr>
    </w:p>
    <w:p w:rsidR="00A66E89" w:rsidRDefault="00A66E89" w:rsidP="00A66E89">
      <w:pPr>
        <w:shd w:val="clear" w:color="auto" w:fill="FFFFFF"/>
        <w:rPr>
          <w:rFonts w:ascii="Arial" w:hAnsi="Arial" w:cs="Arial"/>
          <w:color w:val="333333"/>
        </w:rPr>
      </w:pPr>
      <w:r>
        <w:rPr>
          <w:rFonts w:ascii="Arial" w:hAnsi="Arial" w:cs="Arial"/>
          <w:color w:val="333333"/>
        </w:rPr>
        <w:t>Can you apply more than one attonation in a target  ?</w:t>
      </w:r>
    </w:p>
    <w:p w:rsidR="00A66E89" w:rsidRDefault="00A66E89" w:rsidP="00A66E89">
      <w:pPr>
        <w:shd w:val="clear" w:color="auto" w:fill="FFFFFF"/>
        <w:rPr>
          <w:rFonts w:ascii="Arial" w:hAnsi="Arial" w:cs="Arial"/>
          <w:color w:val="333333"/>
        </w:rPr>
      </w:pPr>
    </w:p>
    <w:p w:rsidR="00A66E89" w:rsidRDefault="00A66E89" w:rsidP="00A66E89">
      <w:pPr>
        <w:shd w:val="clear" w:color="auto" w:fill="FFFFFF"/>
        <w:spacing w:line="270" w:lineRule="atLeast"/>
        <w:rPr>
          <w:rFonts w:ascii="Arial" w:hAnsi="Arial" w:cs="Arial"/>
          <w:color w:val="333333"/>
          <w:sz w:val="18"/>
          <w:szCs w:val="18"/>
        </w:rPr>
      </w:pPr>
      <w:r>
        <w:rPr>
          <w:rStyle w:val="Strong"/>
          <w:rFonts w:ascii="Arial" w:hAnsi="Arial" w:cs="Arial"/>
          <w:color w:val="333333"/>
          <w:sz w:val="18"/>
          <w:szCs w:val="18"/>
          <w:bdr w:val="none" w:sz="0" w:space="0" w:color="auto" w:frame="1"/>
        </w:rPr>
        <w:t>Explanation: </w:t>
      </w:r>
      <w:r>
        <w:rPr>
          <w:rFonts w:ascii="Arial" w:hAnsi="Arial" w:cs="Arial"/>
          <w:color w:val="333333"/>
          <w:sz w:val="18"/>
          <w:szCs w:val="18"/>
        </w:rPr>
        <w:t>It is possible to apply more than one annotation to a target.</w:t>
      </w:r>
    </w:p>
    <w:p w:rsidR="00A66E89" w:rsidRDefault="00A66E89" w:rsidP="00A66E89">
      <w:pPr>
        <w:numPr>
          <w:ilvl w:val="0"/>
          <w:numId w:val="10"/>
        </w:numPr>
        <w:shd w:val="clear" w:color="auto" w:fill="FFFFFF"/>
        <w:spacing w:after="75" w:line="288" w:lineRule="atLeast"/>
        <w:ind w:left="0" w:firstLine="0"/>
        <w:rPr>
          <w:rFonts w:ascii="Arial" w:hAnsi="Arial" w:cs="Arial"/>
          <w:color w:val="00CC33"/>
          <w:sz w:val="18"/>
          <w:szCs w:val="18"/>
        </w:rPr>
      </w:pPr>
      <w:r>
        <w:rPr>
          <w:rFonts w:ascii="Arial" w:hAnsi="Arial" w:cs="Arial"/>
          <w:color w:val="00CC33"/>
          <w:sz w:val="18"/>
          <w:szCs w:val="18"/>
        </w:rPr>
        <w:t>Yes</w:t>
      </w:r>
    </w:p>
    <w:p w:rsidR="00A66E89" w:rsidRDefault="00A66E89" w:rsidP="00A66E89">
      <w:pPr>
        <w:numPr>
          <w:ilvl w:val="0"/>
          <w:numId w:val="10"/>
        </w:numPr>
        <w:shd w:val="clear" w:color="auto" w:fill="FFFFFF"/>
        <w:spacing w:after="75" w:line="288" w:lineRule="atLeast"/>
        <w:ind w:left="0" w:firstLine="0"/>
        <w:rPr>
          <w:rFonts w:ascii="Arial" w:hAnsi="Arial" w:cs="Arial"/>
          <w:color w:val="333333"/>
          <w:sz w:val="18"/>
          <w:szCs w:val="18"/>
        </w:rPr>
      </w:pPr>
      <w:r>
        <w:rPr>
          <w:rFonts w:ascii="Arial" w:hAnsi="Arial" w:cs="Arial"/>
          <w:color w:val="333333"/>
          <w:sz w:val="18"/>
          <w:szCs w:val="18"/>
        </w:rPr>
        <w:t>No</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Annotations are a form of an interface where the keyword </w:t>
      </w:r>
      <w:r>
        <w:rPr>
          <w:rStyle w:val="Emphasis"/>
          <w:rFonts w:ascii="Raleway" w:eastAsiaTheme="majorEastAsia" w:hAnsi="Raleway"/>
          <w:color w:val="535353"/>
          <w:sz w:val="27"/>
          <w:szCs w:val="27"/>
        </w:rPr>
        <w:t>interface</w:t>
      </w:r>
      <w:r>
        <w:rPr>
          <w:rFonts w:ascii="Raleway" w:hAnsi="Raleway"/>
          <w:color w:val="535353"/>
          <w:sz w:val="27"/>
          <w:szCs w:val="27"/>
        </w:rPr>
        <w:t> is preceded by </w:t>
      </w:r>
      <w:r>
        <w:rPr>
          <w:rStyle w:val="Emphasis"/>
          <w:rFonts w:ascii="Raleway" w:eastAsiaTheme="majorEastAsia" w:hAnsi="Raleway"/>
          <w:color w:val="535353"/>
          <w:sz w:val="27"/>
          <w:szCs w:val="27"/>
        </w:rPr>
        <w:t>@,</w:t>
      </w:r>
      <w:r>
        <w:rPr>
          <w:rFonts w:ascii="Raleway" w:hAnsi="Raleway"/>
          <w:color w:val="535353"/>
          <w:sz w:val="27"/>
          <w:szCs w:val="27"/>
        </w:rPr>
        <w:t> and</w:t>
      </w:r>
      <w:r>
        <w:rPr>
          <w:rStyle w:val="Emphasis"/>
          <w:rFonts w:ascii="Raleway" w:eastAsiaTheme="majorEastAsia" w:hAnsi="Raleway"/>
          <w:color w:val="535353"/>
          <w:sz w:val="27"/>
          <w:szCs w:val="27"/>
        </w:rPr>
        <w:t> </w:t>
      </w:r>
      <w:r>
        <w:rPr>
          <w:rFonts w:ascii="Raleway" w:hAnsi="Raleway"/>
          <w:color w:val="535353"/>
          <w:sz w:val="27"/>
          <w:szCs w:val="27"/>
        </w:rPr>
        <w:t>whose body contains </w:t>
      </w:r>
      <w:r>
        <w:rPr>
          <w:rStyle w:val="Emphasis"/>
          <w:rFonts w:ascii="Raleway" w:eastAsiaTheme="majorEastAsia" w:hAnsi="Raleway"/>
          <w:color w:val="535353"/>
          <w:sz w:val="27"/>
          <w:szCs w:val="27"/>
        </w:rPr>
        <w:t>annotation type element</w:t>
      </w:r>
      <w:r>
        <w:rPr>
          <w:rFonts w:ascii="Raleway" w:hAnsi="Raleway"/>
          <w:color w:val="535353"/>
          <w:sz w:val="27"/>
          <w:szCs w:val="27"/>
        </w:rPr>
        <w:t> declarations that look very similar to methods:</w:t>
      </w:r>
    </w:p>
    <w:p w:rsidR="00FB7C26" w:rsidRPr="00C61D58" w:rsidRDefault="00FB7C26" w:rsidP="00FB7C26">
      <w:pPr>
        <w:numPr>
          <w:ilvl w:val="0"/>
          <w:numId w:val="12"/>
        </w:numPr>
        <w:shd w:val="clear" w:color="auto" w:fill="FFFFFF"/>
        <w:spacing w:before="100" w:beforeAutospacing="1" w:after="100" w:afterAutospacing="1" w:line="240" w:lineRule="auto"/>
        <w:rPr>
          <w:ins w:id="214" w:author="Unknown"/>
          <w:rFonts w:ascii="Arial" w:hAnsi="Arial" w:cs="Arial"/>
          <w:color w:val="666666"/>
          <w:highlight w:val="yellow"/>
        </w:rPr>
      </w:pPr>
      <w:ins w:id="215" w:author="Unknown">
        <w:r w:rsidRPr="00C61D58">
          <w:rPr>
            <w:rFonts w:ascii="Arial" w:hAnsi="Arial" w:cs="Arial"/>
            <w:color w:val="666666"/>
            <w:highlight w:val="yellow"/>
          </w:rPr>
          <w:lastRenderedPageBreak/>
          <w:t>primitives, String, Enums, Annotation or array of these.</w:t>
        </w:r>
      </w:ins>
    </w:p>
    <w:p w:rsidR="00FB7C26" w:rsidRDefault="00FB7C26" w:rsidP="007D6E65">
      <w:pPr>
        <w:pStyle w:val="NormalWeb"/>
        <w:shd w:val="clear" w:color="auto" w:fill="FFFFFF"/>
        <w:spacing w:before="0" w:beforeAutospacing="0" w:after="150" w:afterAutospacing="0" w:line="360" w:lineRule="atLeast"/>
        <w:rPr>
          <w:rFonts w:ascii="Raleway" w:hAnsi="Raleway"/>
          <w:color w:val="535353"/>
          <w:sz w:val="27"/>
          <w:szCs w:val="27"/>
        </w:rPr>
      </w:pP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r>
              <w:t>4</w:t>
            </w:r>
          </w:p>
          <w:p w:rsidR="007D6E65" w:rsidRDefault="007D6E65" w:rsidP="007D6E65">
            <w:pPr>
              <w:rPr>
                <w:sz w:val="24"/>
                <w:szCs w:val="24"/>
              </w:rPr>
            </w:pPr>
            <w:r>
              <w:t>5</w:t>
            </w:r>
          </w:p>
        </w:tc>
        <w:tc>
          <w:tcPr>
            <w:tcW w:w="9795" w:type="dxa"/>
            <w:vAlign w:val="center"/>
            <w:hideMark/>
          </w:tcPr>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SimpleAnnotation {</w:t>
            </w:r>
          </w:p>
          <w:p w:rsidR="007D6E65" w:rsidRDefault="007D6E65" w:rsidP="007D6E65">
            <w:r>
              <w:rPr>
                <w:rStyle w:val="HTMLCode"/>
                <w:rFonts w:eastAsiaTheme="majorEastAsia"/>
                <w:color w:val="C7254E"/>
              </w:rPr>
              <w:t>    </w:t>
            </w:r>
            <w:r>
              <w:rPr>
                <w:rStyle w:val="HTMLCode"/>
                <w:rFonts w:eastAsiaTheme="majorEastAsia"/>
              </w:rPr>
              <w:t>String value();</w:t>
            </w:r>
          </w:p>
          <w:p w:rsidR="007D6E65" w:rsidRDefault="007D6E65" w:rsidP="007D6E65">
            <w:r>
              <w:t> </w:t>
            </w:r>
          </w:p>
          <w:p w:rsidR="007D6E65" w:rsidRDefault="007D6E65" w:rsidP="007D6E65">
            <w:r>
              <w:rPr>
                <w:rStyle w:val="HTMLCode"/>
                <w:rFonts w:eastAsiaTheme="majorEastAsia"/>
                <w:color w:val="C7254E"/>
              </w:rPr>
              <w:t>    </w:t>
            </w:r>
            <w:r>
              <w:rPr>
                <w:rStyle w:val="HTMLCode"/>
                <w:rFonts w:eastAsiaTheme="majorEastAsia"/>
              </w:rPr>
              <w:t>int[] types();</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After the annotation is defined, yon can start using it in through your code:</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r>
              <w:t>4</w:t>
            </w:r>
          </w:p>
          <w:p w:rsidR="007D6E65" w:rsidRDefault="007D6E65" w:rsidP="007D6E65">
            <w:pPr>
              <w:rPr>
                <w:sz w:val="24"/>
                <w:szCs w:val="24"/>
              </w:rPr>
            </w:pPr>
            <w:r>
              <w:t>5</w:t>
            </w:r>
          </w:p>
        </w:tc>
        <w:tc>
          <w:tcPr>
            <w:tcW w:w="9795" w:type="dxa"/>
            <w:vAlign w:val="center"/>
            <w:hideMark/>
          </w:tcPr>
          <w:p w:rsidR="007D6E65" w:rsidRDefault="007D6E65" w:rsidP="007D6E65">
            <w:r>
              <w:rPr>
                <w:rStyle w:val="HTMLCode"/>
                <w:rFonts w:eastAsiaTheme="majorEastAsia"/>
              </w:rPr>
              <w:t>@SimpleAnnotation(value = "an element", types = 1)</w:t>
            </w:r>
          </w:p>
          <w:p w:rsidR="007D6E65" w:rsidRDefault="007D6E65" w:rsidP="007D6E65">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Element {</w:t>
            </w:r>
          </w:p>
          <w:p w:rsidR="007D6E65" w:rsidRDefault="007D6E65" w:rsidP="007D6E65">
            <w:r>
              <w:rPr>
                <w:rStyle w:val="HTMLCode"/>
                <w:rFonts w:eastAsiaTheme="majorEastAsia"/>
                <w:color w:val="C7254E"/>
              </w:rPr>
              <w:t>    </w:t>
            </w:r>
            <w:r>
              <w:rPr>
                <w:rStyle w:val="HTMLCode"/>
                <w:rFonts w:eastAsiaTheme="majorEastAsia"/>
              </w:rPr>
              <w:t>@SimpleAnnotation(value = "an attribute", types = { 1, 2</w:t>
            </w:r>
            <w:r>
              <w:t xml:space="preserve"> </w:t>
            </w:r>
            <w:r>
              <w:rPr>
                <w:rStyle w:val="HTMLCode"/>
                <w:rFonts w:eastAsiaTheme="majorEastAsia"/>
              </w:rPr>
              <w:t>})</w:t>
            </w:r>
          </w:p>
          <w:p w:rsidR="007D6E65" w:rsidRDefault="007D6E65" w:rsidP="007D6E65">
            <w:r>
              <w:rPr>
                <w:rStyle w:val="HTMLCode"/>
                <w:rFonts w:eastAsiaTheme="majorEastAsia"/>
                <w:color w:val="C7254E"/>
              </w:rPr>
              <w:t>    </w:t>
            </w:r>
            <w:r>
              <w:rPr>
                <w:rStyle w:val="HTMLCode"/>
                <w:rFonts w:eastAsiaTheme="majorEastAsia"/>
              </w:rPr>
              <w:t>public</w:t>
            </w:r>
            <w:r>
              <w:t xml:space="preserve"> </w:t>
            </w:r>
            <w:r>
              <w:rPr>
                <w:rStyle w:val="HTMLCode"/>
                <w:rFonts w:eastAsiaTheme="majorEastAsia"/>
              </w:rPr>
              <w:t>Element nextElement;</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Note that, when providing multiple values for array elements, you must enclose them in brackets.</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Optionally, default values can be provided as long as they are constant expressions to the compiler:</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r>
              <w:t>4</w:t>
            </w:r>
          </w:p>
          <w:p w:rsidR="007D6E65" w:rsidRDefault="007D6E65" w:rsidP="007D6E65">
            <w:pPr>
              <w:rPr>
                <w:sz w:val="24"/>
                <w:szCs w:val="24"/>
              </w:rPr>
            </w:pPr>
            <w:r>
              <w:t>5</w:t>
            </w:r>
          </w:p>
        </w:tc>
        <w:tc>
          <w:tcPr>
            <w:tcW w:w="9795" w:type="dxa"/>
            <w:vAlign w:val="center"/>
            <w:hideMark/>
          </w:tcPr>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SimpleAnnotation {</w:t>
            </w:r>
          </w:p>
          <w:p w:rsidR="007D6E65" w:rsidRDefault="007D6E65" w:rsidP="007D6E65">
            <w:r>
              <w:rPr>
                <w:rStyle w:val="HTMLCode"/>
                <w:rFonts w:eastAsiaTheme="majorEastAsia"/>
                <w:color w:val="C7254E"/>
              </w:rPr>
              <w:t>    </w:t>
            </w:r>
            <w:r>
              <w:rPr>
                <w:rStyle w:val="HTMLCode"/>
                <w:rFonts w:eastAsiaTheme="majorEastAsia"/>
              </w:rPr>
              <w:t>String value() default</w:t>
            </w:r>
            <w:r>
              <w:t xml:space="preserve"> </w:t>
            </w:r>
            <w:r>
              <w:rPr>
                <w:rStyle w:val="HTMLCode"/>
                <w:rFonts w:eastAsiaTheme="majorEastAsia"/>
              </w:rPr>
              <w:t>"This is an element";</w:t>
            </w:r>
          </w:p>
          <w:p w:rsidR="007D6E65" w:rsidRDefault="007D6E65" w:rsidP="007D6E65">
            <w:r>
              <w:t> </w:t>
            </w:r>
          </w:p>
          <w:p w:rsidR="007D6E65" w:rsidRDefault="007D6E65" w:rsidP="007D6E65">
            <w:r>
              <w:rPr>
                <w:rStyle w:val="HTMLCode"/>
                <w:rFonts w:eastAsiaTheme="majorEastAsia"/>
                <w:color w:val="C7254E"/>
              </w:rPr>
              <w:t>    </w:t>
            </w:r>
            <w:r>
              <w:rPr>
                <w:rStyle w:val="HTMLCode"/>
                <w:rFonts w:eastAsiaTheme="majorEastAsia"/>
              </w:rPr>
              <w:t>int[] types() default</w:t>
            </w:r>
            <w:r>
              <w:t xml:space="preserve"> </w:t>
            </w:r>
            <w:r>
              <w:rPr>
                <w:rStyle w:val="HTMLCode"/>
                <w:rFonts w:eastAsiaTheme="majorEastAsia"/>
              </w:rPr>
              <w:t>{ 1, 2, 3</w:t>
            </w:r>
            <w:r>
              <w:t xml:space="preserve"> </w:t>
            </w:r>
            <w:r>
              <w:rPr>
                <w:rStyle w:val="HTMLCode"/>
                <w:rFonts w:eastAsiaTheme="majorEastAsia"/>
              </w:rPr>
              <w:t>};</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Now, you can use the annotation without those elements: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lastRenderedPageBreak/>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lastRenderedPageBreak/>
              <w:t>@SimpleAnnotation</w:t>
            </w:r>
          </w:p>
          <w:p w:rsidR="007D6E65" w:rsidRDefault="007D6E65" w:rsidP="007D6E65">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Element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lastRenderedPageBreak/>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lastRenderedPageBreak/>
        <w:t>Or only some of them:</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pPr>
              <w:rPr>
                <w:sz w:val="24"/>
                <w:szCs w:val="24"/>
              </w:rPr>
            </w:pPr>
            <w:r>
              <w:t>2</w:t>
            </w:r>
          </w:p>
        </w:tc>
        <w:tc>
          <w:tcPr>
            <w:tcW w:w="9795" w:type="dxa"/>
            <w:vAlign w:val="center"/>
            <w:hideMark/>
          </w:tcPr>
          <w:p w:rsidR="007D6E65" w:rsidRDefault="007D6E65" w:rsidP="007D6E65">
            <w:r>
              <w:rPr>
                <w:rStyle w:val="HTMLCode"/>
                <w:rFonts w:eastAsiaTheme="majorEastAsia"/>
              </w:rPr>
              <w:t>@SimpleAnnotation(value = "an attribute")</w:t>
            </w:r>
          </w:p>
          <w:p w:rsidR="007D6E65" w:rsidRDefault="007D6E65" w:rsidP="007D6E65">
            <w:pPr>
              <w:rPr>
                <w:sz w:val="24"/>
                <w:szCs w:val="24"/>
              </w:rPr>
            </w:pPr>
            <w:r>
              <w:rPr>
                <w:rStyle w:val="HTMLCode"/>
                <w:rFonts w:eastAsiaTheme="majorEastAsia"/>
              </w:rPr>
              <w:t>public</w:t>
            </w:r>
            <w:r>
              <w:t xml:space="preserve"> </w:t>
            </w:r>
            <w:r>
              <w:rPr>
                <w:rStyle w:val="HTMLCode"/>
                <w:rFonts w:eastAsiaTheme="majorEastAsia"/>
              </w:rPr>
              <w:t>Element nextElement;</w:t>
            </w:r>
          </w:p>
        </w:tc>
      </w:tr>
    </w:tbl>
    <w:p w:rsidR="007D6E65" w:rsidRDefault="007D6E65" w:rsidP="007D6E65">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Q4. What object types can be returned from an annotation method declaration?</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 xml:space="preserve">The return type must be a </w:t>
      </w:r>
      <w:r w:rsidRPr="00F829FB">
        <w:rPr>
          <w:rFonts w:ascii="Raleway" w:hAnsi="Raleway"/>
          <w:color w:val="535353"/>
          <w:sz w:val="27"/>
          <w:szCs w:val="27"/>
          <w:highlight w:val="yellow"/>
        </w:rPr>
        <w:t>primitive,</w:t>
      </w:r>
      <w:r>
        <w:rPr>
          <w:rFonts w:ascii="Raleway" w:hAnsi="Raleway"/>
          <w:color w:val="535353"/>
          <w:sz w:val="27"/>
          <w:szCs w:val="27"/>
        </w:rPr>
        <w:t> </w:t>
      </w:r>
      <w:r w:rsidRPr="00F829FB">
        <w:rPr>
          <w:rStyle w:val="Emphasis"/>
          <w:rFonts w:ascii="Raleway" w:eastAsiaTheme="majorEastAsia" w:hAnsi="Raleway"/>
          <w:color w:val="535353"/>
          <w:sz w:val="27"/>
          <w:szCs w:val="27"/>
        </w:rPr>
        <w:t>String</w:t>
      </w:r>
      <w:r w:rsidRPr="00F829FB">
        <w:rPr>
          <w:rFonts w:ascii="Raleway" w:hAnsi="Raleway"/>
          <w:color w:val="535353"/>
          <w:sz w:val="27"/>
          <w:szCs w:val="27"/>
          <w:highlight w:val="yellow"/>
        </w:rPr>
        <w:t>, </w:t>
      </w:r>
      <w:r w:rsidRPr="00F829FB">
        <w:rPr>
          <w:rStyle w:val="Emphasis"/>
          <w:rFonts w:ascii="Raleway" w:eastAsiaTheme="majorEastAsia" w:hAnsi="Raleway"/>
          <w:color w:val="535353"/>
          <w:sz w:val="27"/>
          <w:szCs w:val="27"/>
        </w:rPr>
        <w:t>Class</w:t>
      </w:r>
      <w:r w:rsidRPr="00F829FB">
        <w:rPr>
          <w:rFonts w:ascii="Raleway" w:hAnsi="Raleway"/>
          <w:color w:val="535353"/>
          <w:sz w:val="27"/>
          <w:szCs w:val="27"/>
          <w:highlight w:val="yellow"/>
        </w:rPr>
        <w:t>, </w:t>
      </w:r>
      <w:r w:rsidRPr="00F829FB">
        <w:rPr>
          <w:rStyle w:val="Emphasis"/>
          <w:rFonts w:ascii="Raleway" w:eastAsiaTheme="majorEastAsia" w:hAnsi="Raleway"/>
          <w:color w:val="535353"/>
          <w:sz w:val="27"/>
          <w:szCs w:val="27"/>
        </w:rPr>
        <w:t>Enum</w:t>
      </w:r>
      <w:r w:rsidRPr="00F829FB">
        <w:rPr>
          <w:rFonts w:ascii="Raleway" w:hAnsi="Raleway"/>
          <w:color w:val="535353"/>
          <w:sz w:val="27"/>
          <w:szCs w:val="27"/>
          <w:highlight w:val="yellow"/>
        </w:rPr>
        <w:t>, or an array of one of the previous types</w:t>
      </w:r>
      <w:r>
        <w:rPr>
          <w:rFonts w:ascii="Raleway" w:hAnsi="Raleway"/>
          <w:color w:val="535353"/>
          <w:sz w:val="27"/>
          <w:szCs w:val="27"/>
        </w:rPr>
        <w:t>. Otherwise, the compiler will throw an error.</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Here’s an example code that successfully follows this principle:</w:t>
      </w:r>
    </w:p>
    <w:tbl>
      <w:tblPr>
        <w:tblW w:w="10290" w:type="dxa"/>
        <w:tblCellMar>
          <w:left w:w="0" w:type="dxa"/>
          <w:right w:w="0" w:type="dxa"/>
        </w:tblCellMar>
        <w:tblLook w:val="04A0"/>
      </w:tblPr>
      <w:tblGrid>
        <w:gridCol w:w="615"/>
        <w:gridCol w:w="967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r>
              <w:t>4</w:t>
            </w:r>
          </w:p>
          <w:p w:rsidR="007D6E65" w:rsidRDefault="007D6E65" w:rsidP="007D6E65">
            <w:r>
              <w:t>5</w:t>
            </w:r>
          </w:p>
          <w:p w:rsidR="007D6E65" w:rsidRDefault="007D6E65" w:rsidP="007D6E65">
            <w:r>
              <w:t>6</w:t>
            </w:r>
          </w:p>
          <w:p w:rsidR="007D6E65" w:rsidRDefault="007D6E65" w:rsidP="007D6E65">
            <w:r>
              <w:t>7</w:t>
            </w:r>
          </w:p>
          <w:p w:rsidR="007D6E65" w:rsidRDefault="007D6E65" w:rsidP="007D6E65">
            <w:r>
              <w:t>8</w:t>
            </w:r>
          </w:p>
          <w:p w:rsidR="007D6E65" w:rsidRDefault="007D6E65" w:rsidP="007D6E65">
            <w:r>
              <w:t>9</w:t>
            </w:r>
          </w:p>
          <w:p w:rsidR="007D6E65" w:rsidRDefault="007D6E65" w:rsidP="007D6E65">
            <w:r>
              <w:t>10</w:t>
            </w:r>
          </w:p>
          <w:p w:rsidR="007D6E65" w:rsidRDefault="007D6E65" w:rsidP="007D6E65">
            <w:pPr>
              <w:rPr>
                <w:sz w:val="24"/>
                <w:szCs w:val="24"/>
              </w:rPr>
            </w:pPr>
            <w:r>
              <w:t>11</w:t>
            </w:r>
          </w:p>
        </w:tc>
        <w:tc>
          <w:tcPr>
            <w:tcW w:w="9675" w:type="dxa"/>
            <w:vAlign w:val="center"/>
            <w:hideMark/>
          </w:tcPr>
          <w:p w:rsidR="007D6E65" w:rsidRDefault="007D6E65" w:rsidP="007D6E65">
            <w:r>
              <w:rPr>
                <w:rStyle w:val="HTMLCode"/>
                <w:rFonts w:eastAsiaTheme="majorEastAsia"/>
              </w:rPr>
              <w:t>enum</w:t>
            </w:r>
            <w:r>
              <w:t xml:space="preserve"> </w:t>
            </w:r>
            <w:r>
              <w:rPr>
                <w:rStyle w:val="HTMLCode"/>
                <w:rFonts w:eastAsiaTheme="majorEastAsia"/>
              </w:rPr>
              <w:t>Complexity {</w:t>
            </w:r>
          </w:p>
          <w:p w:rsidR="007D6E65" w:rsidRDefault="007D6E65" w:rsidP="007D6E65">
            <w:r>
              <w:rPr>
                <w:rStyle w:val="HTMLCode"/>
                <w:rFonts w:eastAsiaTheme="majorEastAsia"/>
                <w:color w:val="C7254E"/>
              </w:rPr>
              <w:t>    </w:t>
            </w:r>
            <w:r>
              <w:rPr>
                <w:rStyle w:val="HTMLCode"/>
                <w:rFonts w:eastAsiaTheme="majorEastAsia"/>
              </w:rPr>
              <w:t>LOW, HIGH</w:t>
            </w:r>
          </w:p>
          <w:p w:rsidR="007D6E65" w:rsidRDefault="007D6E65" w:rsidP="007D6E65">
            <w:r>
              <w:rPr>
                <w:rStyle w:val="HTMLCode"/>
                <w:rFonts w:eastAsiaTheme="majorEastAsia"/>
              </w:rPr>
              <w:t>}</w:t>
            </w:r>
          </w:p>
          <w:p w:rsidR="007D6E65" w:rsidRDefault="007D6E65" w:rsidP="007D6E65">
            <w:r>
              <w:t> </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ComplexAnnotation {</w:t>
            </w:r>
          </w:p>
          <w:p w:rsidR="007D6E65" w:rsidRDefault="007D6E65" w:rsidP="007D6E65">
            <w:r>
              <w:rPr>
                <w:rStyle w:val="HTMLCode"/>
                <w:rFonts w:eastAsiaTheme="majorEastAsia"/>
                <w:color w:val="C7254E"/>
              </w:rPr>
              <w:t>    </w:t>
            </w:r>
            <w:r>
              <w:rPr>
                <w:rStyle w:val="HTMLCode"/>
                <w:rFonts w:eastAsiaTheme="majorEastAsia"/>
              </w:rPr>
              <w:t>Class&lt;? extends</w:t>
            </w:r>
            <w:r>
              <w:t xml:space="preserve"> </w:t>
            </w:r>
            <w:r>
              <w:rPr>
                <w:rStyle w:val="HTMLCode"/>
                <w:rFonts w:eastAsiaTheme="majorEastAsia"/>
              </w:rPr>
              <w:t>Object&gt; value();</w:t>
            </w:r>
          </w:p>
          <w:p w:rsidR="007D6E65" w:rsidRDefault="007D6E65" w:rsidP="007D6E65">
            <w:r>
              <w:t> </w:t>
            </w:r>
          </w:p>
          <w:p w:rsidR="007D6E65" w:rsidRDefault="007D6E65" w:rsidP="007D6E65">
            <w:r>
              <w:rPr>
                <w:rStyle w:val="HTMLCode"/>
                <w:rFonts w:eastAsiaTheme="majorEastAsia"/>
                <w:color w:val="C7254E"/>
              </w:rPr>
              <w:t>    </w:t>
            </w:r>
            <w:r>
              <w:rPr>
                <w:rStyle w:val="HTMLCode"/>
                <w:rFonts w:eastAsiaTheme="majorEastAsia"/>
              </w:rPr>
              <w:t>int[] types();</w:t>
            </w:r>
          </w:p>
          <w:p w:rsidR="007D6E65" w:rsidRDefault="007D6E65" w:rsidP="007D6E65">
            <w:r>
              <w:t> </w:t>
            </w:r>
          </w:p>
          <w:p w:rsidR="007D6E65" w:rsidRDefault="007D6E65" w:rsidP="007D6E65">
            <w:r>
              <w:rPr>
                <w:rStyle w:val="HTMLCode"/>
                <w:rFonts w:eastAsiaTheme="majorEastAsia"/>
                <w:color w:val="C7254E"/>
              </w:rPr>
              <w:t>    </w:t>
            </w:r>
            <w:r>
              <w:rPr>
                <w:rStyle w:val="HTMLCode"/>
                <w:rFonts w:eastAsiaTheme="majorEastAsia"/>
              </w:rPr>
              <w:t>Complexity complexity();</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 xml:space="preserve">The </w:t>
      </w:r>
      <w:r w:rsidRPr="00764CCF">
        <w:rPr>
          <w:rFonts w:ascii="Raleway" w:hAnsi="Raleway"/>
          <w:color w:val="535353"/>
          <w:sz w:val="27"/>
          <w:szCs w:val="27"/>
          <w:highlight w:val="yellow"/>
        </w:rPr>
        <w:t>next example will fail to compile since </w:t>
      </w:r>
      <w:r w:rsidRPr="00764CCF">
        <w:rPr>
          <w:rStyle w:val="Emphasis"/>
          <w:rFonts w:ascii="Raleway" w:eastAsiaTheme="majorEastAsia" w:hAnsi="Raleway"/>
          <w:color w:val="535353"/>
          <w:sz w:val="27"/>
          <w:szCs w:val="27"/>
        </w:rPr>
        <w:t>Object </w:t>
      </w:r>
      <w:r w:rsidRPr="00764CCF">
        <w:rPr>
          <w:rFonts w:ascii="Raleway" w:hAnsi="Raleway"/>
          <w:color w:val="535353"/>
          <w:sz w:val="27"/>
          <w:szCs w:val="27"/>
          <w:highlight w:val="yellow"/>
        </w:rPr>
        <w:t>is not a valid return type:</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pPr>
              <w:rPr>
                <w:sz w:val="24"/>
                <w:szCs w:val="24"/>
              </w:rPr>
            </w:pPr>
            <w:r>
              <w:t>3</w:t>
            </w:r>
          </w:p>
        </w:tc>
        <w:tc>
          <w:tcPr>
            <w:tcW w:w="9795" w:type="dxa"/>
            <w:vAlign w:val="center"/>
            <w:hideMark/>
          </w:tcPr>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FailingAnnotation {</w:t>
            </w:r>
          </w:p>
          <w:p w:rsidR="007D6E65" w:rsidRDefault="007D6E65" w:rsidP="007D6E65">
            <w:r>
              <w:rPr>
                <w:rStyle w:val="HTMLCode"/>
                <w:rFonts w:eastAsiaTheme="majorEastAsia"/>
                <w:color w:val="C7254E"/>
              </w:rPr>
              <w:t>    </w:t>
            </w:r>
            <w:r>
              <w:rPr>
                <w:rStyle w:val="HTMLCode"/>
                <w:rFonts w:eastAsiaTheme="majorEastAsia"/>
              </w:rPr>
              <w:t>Object complexity();</w:t>
            </w:r>
          </w:p>
          <w:p w:rsidR="007D6E65" w:rsidRDefault="007D6E65" w:rsidP="007D6E65">
            <w:pPr>
              <w:rPr>
                <w:sz w:val="24"/>
                <w:szCs w:val="24"/>
              </w:rPr>
            </w:pPr>
            <w:r>
              <w:rPr>
                <w:rStyle w:val="HTMLCode"/>
                <w:rFonts w:eastAsiaTheme="majorEastAsia"/>
              </w:rPr>
              <w:t>}</w:t>
            </w:r>
          </w:p>
        </w:tc>
      </w:tr>
    </w:tbl>
    <w:p w:rsidR="007D6E65" w:rsidRDefault="007D6E65" w:rsidP="007D6E65">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lastRenderedPageBreak/>
        <w:t>Q5. Which program elements can be annotated?</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 xml:space="preserve">Annotations can be applied in several places throughout the source code. </w:t>
      </w:r>
      <w:r w:rsidRPr="0038726C">
        <w:rPr>
          <w:rFonts w:ascii="Raleway" w:hAnsi="Raleway"/>
          <w:color w:val="535353"/>
          <w:sz w:val="27"/>
          <w:szCs w:val="27"/>
          <w:highlight w:val="yellow"/>
        </w:rPr>
        <w:t>They can be applied to declarations of classes, constructors, and fields:</w:t>
      </w:r>
    </w:p>
    <w:tbl>
      <w:tblPr>
        <w:tblW w:w="10290" w:type="dxa"/>
        <w:tblCellMar>
          <w:left w:w="0" w:type="dxa"/>
          <w:right w:w="0" w:type="dxa"/>
        </w:tblCellMar>
        <w:tblLook w:val="04A0"/>
      </w:tblPr>
      <w:tblGrid>
        <w:gridCol w:w="615"/>
        <w:gridCol w:w="967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r>
              <w:t>4</w:t>
            </w:r>
          </w:p>
          <w:p w:rsidR="007D6E65" w:rsidRDefault="007D6E65" w:rsidP="007D6E65">
            <w:r>
              <w:t>5</w:t>
            </w:r>
          </w:p>
          <w:p w:rsidR="007D6E65" w:rsidRDefault="007D6E65" w:rsidP="007D6E65">
            <w:r>
              <w:t>6</w:t>
            </w:r>
          </w:p>
          <w:p w:rsidR="007D6E65" w:rsidRDefault="007D6E65" w:rsidP="007D6E65">
            <w:r>
              <w:t>7</w:t>
            </w:r>
          </w:p>
          <w:p w:rsidR="007D6E65" w:rsidRDefault="007D6E65" w:rsidP="007D6E65">
            <w:r>
              <w:t>8</w:t>
            </w:r>
          </w:p>
          <w:p w:rsidR="007D6E65" w:rsidRDefault="007D6E65" w:rsidP="007D6E65">
            <w:r>
              <w:t>9</w:t>
            </w:r>
          </w:p>
          <w:p w:rsidR="007D6E65" w:rsidRDefault="007D6E65" w:rsidP="007D6E65">
            <w:pPr>
              <w:rPr>
                <w:sz w:val="24"/>
                <w:szCs w:val="24"/>
              </w:rPr>
            </w:pPr>
            <w:r>
              <w:t>10</w:t>
            </w:r>
          </w:p>
        </w:tc>
        <w:tc>
          <w:tcPr>
            <w:tcW w:w="9675" w:type="dxa"/>
            <w:vAlign w:val="center"/>
            <w:hideMark/>
          </w:tcPr>
          <w:p w:rsidR="007D6E65" w:rsidRDefault="007D6E65" w:rsidP="007D6E65">
            <w:r>
              <w:rPr>
                <w:rStyle w:val="HTMLCode"/>
                <w:rFonts w:eastAsiaTheme="majorEastAsia"/>
              </w:rPr>
              <w:t>@SimpleAnnotation</w:t>
            </w:r>
          </w:p>
          <w:p w:rsidR="007D6E65" w:rsidRDefault="007D6E65" w:rsidP="007D6E65">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Apply {</w:t>
            </w:r>
          </w:p>
          <w:p w:rsidR="007D6E65" w:rsidRDefault="007D6E65" w:rsidP="007D6E65">
            <w:r>
              <w:rPr>
                <w:rStyle w:val="HTMLCode"/>
                <w:rFonts w:eastAsiaTheme="majorEastAsia"/>
                <w:color w:val="C7254E"/>
              </w:rPr>
              <w:t>    </w:t>
            </w:r>
            <w:r>
              <w:rPr>
                <w:rStyle w:val="HTMLCode"/>
                <w:rFonts w:eastAsiaTheme="majorEastAsia"/>
              </w:rPr>
              <w:t>@SimpleAnnotation</w:t>
            </w:r>
          </w:p>
          <w:p w:rsidR="007D6E65" w:rsidRDefault="007D6E65" w:rsidP="007D6E65">
            <w:r>
              <w:rPr>
                <w:rStyle w:val="HTMLCode"/>
                <w:rFonts w:eastAsiaTheme="majorEastAsia"/>
                <w:color w:val="C7254E"/>
              </w:rPr>
              <w:t>    </w:t>
            </w:r>
            <w:r>
              <w:rPr>
                <w:rStyle w:val="HTMLCode"/>
                <w:rFonts w:eastAsiaTheme="majorEastAsia"/>
              </w:rPr>
              <w:t>private</w:t>
            </w:r>
            <w:r>
              <w:t xml:space="preserve"> </w:t>
            </w:r>
            <w:r>
              <w:rPr>
                <w:rStyle w:val="HTMLCode"/>
                <w:rFonts w:eastAsiaTheme="majorEastAsia"/>
              </w:rPr>
              <w:t>String aField;</w:t>
            </w:r>
          </w:p>
          <w:p w:rsidR="007D6E65" w:rsidRDefault="007D6E65" w:rsidP="007D6E65">
            <w:r>
              <w:t> </w:t>
            </w:r>
          </w:p>
          <w:p w:rsidR="007D6E65" w:rsidRDefault="007D6E65" w:rsidP="007D6E65">
            <w:r>
              <w:rPr>
                <w:rStyle w:val="HTMLCode"/>
                <w:rFonts w:eastAsiaTheme="majorEastAsia"/>
                <w:color w:val="C7254E"/>
              </w:rPr>
              <w:t>    </w:t>
            </w:r>
            <w:r>
              <w:rPr>
                <w:rStyle w:val="HTMLCode"/>
                <w:rFonts w:eastAsiaTheme="majorEastAsia"/>
              </w:rPr>
              <w:t>@SimpleAnnotation</w:t>
            </w:r>
          </w:p>
          <w:p w:rsidR="007D6E65" w:rsidRDefault="007D6E65" w:rsidP="007D6E65">
            <w:r>
              <w:rPr>
                <w:rStyle w:val="HTMLCode"/>
                <w:rFonts w:eastAsiaTheme="majorEastAsia"/>
                <w:color w:val="C7254E"/>
              </w:rPr>
              <w:t>    </w:t>
            </w:r>
            <w:r>
              <w:rPr>
                <w:rStyle w:val="HTMLCode"/>
                <w:rFonts w:eastAsiaTheme="majorEastAsia"/>
              </w:rPr>
              <w:t>public</w:t>
            </w:r>
            <w:r>
              <w:t xml:space="preserve"> </w:t>
            </w:r>
            <w:r>
              <w:rPr>
                <w:rStyle w:val="HTMLCode"/>
                <w:rFonts w:eastAsiaTheme="majorEastAsia"/>
              </w:rPr>
              <w:t>Apply()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r>
              <w:rPr>
                <w:rStyle w:val="HTMLCode"/>
                <w:rFonts w:eastAsiaTheme="majorEastAsia"/>
                <w:color w:val="C7254E"/>
              </w:rPr>
              <w:t>    </w:t>
            </w:r>
            <w:r>
              <w:rPr>
                <w:rStyle w:val="HTMLCode"/>
                <w:rFonts w:eastAsiaTheme="majorEastAsia"/>
              </w:rPr>
              <w:t>}</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Methods and their parameters: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@SimpleAnnotation</w:t>
            </w:r>
          </w:p>
          <w:p w:rsidR="007D6E65" w:rsidRDefault="007D6E65" w:rsidP="007D6E65">
            <w:r>
              <w:rPr>
                <w:rStyle w:val="HTMLCode"/>
                <w:rFonts w:eastAsiaTheme="majorEastAsia"/>
              </w:rPr>
              <w:t>public</w:t>
            </w:r>
            <w:r>
              <w:t xml:space="preserve"> </w:t>
            </w:r>
            <w:r>
              <w:rPr>
                <w:rStyle w:val="HTMLCode"/>
                <w:rFonts w:eastAsiaTheme="majorEastAsia"/>
              </w:rPr>
              <w:t>void</w:t>
            </w:r>
            <w:r>
              <w:t xml:space="preserve"> </w:t>
            </w:r>
            <w:r>
              <w:rPr>
                <w:rStyle w:val="HTMLCode"/>
                <w:rFonts w:eastAsiaTheme="majorEastAsia"/>
              </w:rPr>
              <w:t>aMethod(@SimpleAnnotation</w:t>
            </w:r>
            <w:r>
              <w:t xml:space="preserve"> </w:t>
            </w:r>
            <w:r>
              <w:rPr>
                <w:rStyle w:val="HTMLCode"/>
                <w:rFonts w:eastAsiaTheme="majorEastAsia"/>
              </w:rPr>
              <w:t>String param)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Local variables, including a loop and resource variables:</w:t>
      </w:r>
    </w:p>
    <w:tbl>
      <w:tblPr>
        <w:tblW w:w="10290" w:type="dxa"/>
        <w:tblCellMar>
          <w:left w:w="0" w:type="dxa"/>
          <w:right w:w="0" w:type="dxa"/>
        </w:tblCellMar>
        <w:tblLook w:val="04A0"/>
      </w:tblPr>
      <w:tblGrid>
        <w:gridCol w:w="615"/>
        <w:gridCol w:w="967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r>
              <w:t>4</w:t>
            </w:r>
          </w:p>
          <w:p w:rsidR="007D6E65" w:rsidRDefault="007D6E65" w:rsidP="007D6E65">
            <w:r>
              <w:t>5</w:t>
            </w:r>
          </w:p>
          <w:p w:rsidR="007D6E65" w:rsidRDefault="007D6E65" w:rsidP="007D6E65">
            <w:r>
              <w:t>6</w:t>
            </w:r>
          </w:p>
          <w:p w:rsidR="007D6E65" w:rsidRDefault="007D6E65" w:rsidP="007D6E65">
            <w:r>
              <w:lastRenderedPageBreak/>
              <w:t>7</w:t>
            </w:r>
          </w:p>
          <w:p w:rsidR="007D6E65" w:rsidRDefault="007D6E65" w:rsidP="007D6E65">
            <w:r>
              <w:t>8</w:t>
            </w:r>
          </w:p>
          <w:p w:rsidR="007D6E65" w:rsidRDefault="007D6E65" w:rsidP="007D6E65">
            <w:r>
              <w:t>9</w:t>
            </w:r>
          </w:p>
          <w:p w:rsidR="007D6E65" w:rsidRDefault="007D6E65" w:rsidP="007D6E65">
            <w:r>
              <w:t>10</w:t>
            </w:r>
          </w:p>
          <w:p w:rsidR="007D6E65" w:rsidRDefault="007D6E65" w:rsidP="007D6E65">
            <w:r>
              <w:t>11</w:t>
            </w:r>
          </w:p>
          <w:p w:rsidR="007D6E65" w:rsidRDefault="007D6E65" w:rsidP="007D6E65">
            <w:pPr>
              <w:rPr>
                <w:sz w:val="24"/>
                <w:szCs w:val="24"/>
              </w:rPr>
            </w:pPr>
            <w:r>
              <w:t>12</w:t>
            </w:r>
          </w:p>
        </w:tc>
        <w:tc>
          <w:tcPr>
            <w:tcW w:w="9675" w:type="dxa"/>
            <w:vAlign w:val="center"/>
            <w:hideMark/>
          </w:tcPr>
          <w:p w:rsidR="007D6E65" w:rsidRDefault="007D6E65" w:rsidP="007D6E65">
            <w:r>
              <w:rPr>
                <w:rStyle w:val="HTMLCode"/>
                <w:rFonts w:eastAsiaTheme="majorEastAsia"/>
              </w:rPr>
              <w:lastRenderedPageBreak/>
              <w:t>@SimpleAnnotation</w:t>
            </w:r>
          </w:p>
          <w:p w:rsidR="007D6E65" w:rsidRDefault="007D6E65" w:rsidP="007D6E65">
            <w:r>
              <w:rPr>
                <w:rStyle w:val="HTMLCode"/>
                <w:rFonts w:eastAsiaTheme="majorEastAsia"/>
              </w:rPr>
              <w:t>int</w:t>
            </w:r>
            <w:r>
              <w:t xml:space="preserve"> </w:t>
            </w:r>
            <w:r>
              <w:rPr>
                <w:rStyle w:val="HTMLCode"/>
                <w:rFonts w:eastAsiaTheme="majorEastAsia"/>
              </w:rPr>
              <w:t>i = 10;</w:t>
            </w:r>
          </w:p>
          <w:p w:rsidR="007D6E65" w:rsidRDefault="007D6E65" w:rsidP="007D6E65">
            <w:r>
              <w:t> </w:t>
            </w:r>
          </w:p>
          <w:p w:rsidR="007D6E65" w:rsidRDefault="007D6E65" w:rsidP="007D6E65">
            <w:r>
              <w:rPr>
                <w:rStyle w:val="HTMLCode"/>
                <w:rFonts w:eastAsiaTheme="majorEastAsia"/>
              </w:rPr>
              <w:t>for</w:t>
            </w:r>
            <w:r>
              <w:t xml:space="preserve"> </w:t>
            </w:r>
            <w:r>
              <w:rPr>
                <w:rStyle w:val="HTMLCode"/>
                <w:rFonts w:eastAsiaTheme="majorEastAsia"/>
              </w:rPr>
              <w:t>(@SimpleAnnotation</w:t>
            </w:r>
            <w:r>
              <w:t xml:space="preserve"> </w:t>
            </w:r>
            <w:r>
              <w:rPr>
                <w:rStyle w:val="HTMLCode"/>
                <w:rFonts w:eastAsiaTheme="majorEastAsia"/>
              </w:rPr>
              <w:t>int</w:t>
            </w:r>
            <w:r>
              <w:t xml:space="preserve"> </w:t>
            </w:r>
            <w:r>
              <w:rPr>
                <w:rStyle w:val="HTMLCode"/>
                <w:rFonts w:eastAsiaTheme="majorEastAsia"/>
              </w:rPr>
              <w:t>j = 0; j &lt; i; j++)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r>
              <w:rPr>
                <w:rStyle w:val="HTMLCode"/>
                <w:rFonts w:eastAsiaTheme="majorEastAsia"/>
              </w:rPr>
              <w:t>}</w:t>
            </w:r>
          </w:p>
          <w:p w:rsidR="007D6E65" w:rsidRDefault="007D6E65" w:rsidP="007D6E65">
            <w:r>
              <w:t> </w:t>
            </w:r>
          </w:p>
          <w:p w:rsidR="007D6E65" w:rsidRDefault="007D6E65" w:rsidP="007D6E65">
            <w:r>
              <w:rPr>
                <w:rStyle w:val="HTMLCode"/>
                <w:rFonts w:eastAsiaTheme="majorEastAsia"/>
              </w:rPr>
              <w:lastRenderedPageBreak/>
              <w:t>try</w:t>
            </w:r>
            <w:r>
              <w:t xml:space="preserve"> </w:t>
            </w:r>
            <w:r>
              <w:rPr>
                <w:rStyle w:val="HTMLCode"/>
                <w:rFonts w:eastAsiaTheme="majorEastAsia"/>
              </w:rPr>
              <w:t>(@SimpleAnnotation</w:t>
            </w:r>
            <w:r>
              <w:t xml:space="preserve"> </w:t>
            </w:r>
            <w:r>
              <w:rPr>
                <w:rStyle w:val="HTMLCode"/>
                <w:rFonts w:eastAsiaTheme="majorEastAsia"/>
              </w:rPr>
              <w:t>FileWriter writer = getWriter())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r>
              <w:rPr>
                <w:rStyle w:val="HTMLCode"/>
                <w:rFonts w:eastAsiaTheme="majorEastAsia"/>
              </w:rPr>
              <w:t>} catch</w:t>
            </w:r>
            <w:r>
              <w:t xml:space="preserve"> </w:t>
            </w:r>
            <w:r>
              <w:rPr>
                <w:rStyle w:val="HTMLCode"/>
                <w:rFonts w:eastAsiaTheme="majorEastAsia"/>
              </w:rPr>
              <w:t>(Exception ex)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lastRenderedPageBreak/>
        <w:t>Other annotation types: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@SimpleAnnotation</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ComplexAnnotation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And even packages, through the </w:t>
      </w:r>
      <w:r>
        <w:rPr>
          <w:rStyle w:val="Emphasis"/>
          <w:rFonts w:ascii="Raleway" w:eastAsiaTheme="majorEastAsia" w:hAnsi="Raleway"/>
          <w:color w:val="535353"/>
          <w:sz w:val="27"/>
          <w:szCs w:val="27"/>
        </w:rPr>
        <w:t>package-info.java</w:t>
      </w:r>
      <w:r>
        <w:rPr>
          <w:rFonts w:ascii="Raleway" w:hAnsi="Raleway"/>
          <w:color w:val="535353"/>
          <w:sz w:val="27"/>
          <w:szCs w:val="27"/>
        </w:rPr>
        <w:t> file:</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pPr>
              <w:rPr>
                <w:sz w:val="24"/>
                <w:szCs w:val="24"/>
              </w:rPr>
            </w:pPr>
            <w:r>
              <w:t>2</w:t>
            </w:r>
          </w:p>
        </w:tc>
        <w:tc>
          <w:tcPr>
            <w:tcW w:w="9795" w:type="dxa"/>
            <w:vAlign w:val="center"/>
            <w:hideMark/>
          </w:tcPr>
          <w:p w:rsidR="007D6E65" w:rsidRDefault="007D6E65" w:rsidP="007D6E65">
            <w:r>
              <w:rPr>
                <w:rStyle w:val="HTMLCode"/>
                <w:rFonts w:eastAsiaTheme="majorEastAsia"/>
              </w:rPr>
              <w:t>@PackageAnnotation</w:t>
            </w:r>
          </w:p>
          <w:p w:rsidR="007D6E65" w:rsidRDefault="007D6E65" w:rsidP="007D6E65">
            <w:pPr>
              <w:rPr>
                <w:sz w:val="24"/>
                <w:szCs w:val="24"/>
              </w:rPr>
            </w:pPr>
            <w:r>
              <w:rPr>
                <w:rStyle w:val="HTMLCode"/>
                <w:rFonts w:eastAsiaTheme="majorEastAsia"/>
              </w:rPr>
              <w:t>package</w:t>
            </w:r>
            <w:r>
              <w:t xml:space="preserve"> </w:t>
            </w:r>
            <w:r>
              <w:rPr>
                <w:rStyle w:val="HTMLCode"/>
                <w:rFonts w:eastAsiaTheme="majorEastAsia"/>
              </w:rPr>
              <w:t>com.baeldung.interview.annotations;</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sidRPr="002801F7">
        <w:rPr>
          <w:rFonts w:ascii="Raleway" w:hAnsi="Raleway"/>
          <w:color w:val="535353"/>
          <w:sz w:val="27"/>
          <w:szCs w:val="27"/>
          <w:highlight w:val="yellow"/>
        </w:rPr>
        <w:t>As of Java 8, they can also be applied to the </w:t>
      </w:r>
      <w:r w:rsidRPr="002801F7">
        <w:rPr>
          <w:rStyle w:val="Emphasis"/>
          <w:rFonts w:ascii="Raleway" w:eastAsiaTheme="majorEastAsia" w:hAnsi="Raleway"/>
          <w:color w:val="535353"/>
          <w:sz w:val="27"/>
          <w:szCs w:val="27"/>
        </w:rPr>
        <w:t>use</w:t>
      </w:r>
      <w:r w:rsidRPr="002801F7">
        <w:rPr>
          <w:rFonts w:ascii="Raleway" w:hAnsi="Raleway"/>
          <w:color w:val="535353"/>
          <w:sz w:val="27"/>
          <w:szCs w:val="27"/>
          <w:highlight w:val="yellow"/>
        </w:rPr>
        <w:t> of types. For this to work, the annotation must specify an </w:t>
      </w:r>
      <w:r w:rsidRPr="002801F7">
        <w:rPr>
          <w:rStyle w:val="Emphasis"/>
          <w:rFonts w:ascii="Raleway" w:eastAsiaTheme="majorEastAsia" w:hAnsi="Raleway"/>
          <w:color w:val="535353"/>
          <w:sz w:val="27"/>
          <w:szCs w:val="27"/>
        </w:rPr>
        <w:t>@Target </w:t>
      </w:r>
      <w:r w:rsidRPr="002801F7">
        <w:rPr>
          <w:rFonts w:ascii="Raleway" w:hAnsi="Raleway"/>
          <w:color w:val="535353"/>
          <w:sz w:val="27"/>
          <w:szCs w:val="27"/>
          <w:highlight w:val="yellow"/>
        </w:rPr>
        <w:t>annotation with a value of </w:t>
      </w:r>
      <w:r w:rsidRPr="002801F7">
        <w:rPr>
          <w:rStyle w:val="Emphasis"/>
          <w:rFonts w:ascii="Raleway" w:eastAsiaTheme="majorEastAsia" w:hAnsi="Raleway"/>
          <w:color w:val="535353"/>
          <w:sz w:val="27"/>
          <w:szCs w:val="27"/>
        </w:rPr>
        <w:t>ElementType.USE</w:t>
      </w:r>
      <w:r w:rsidRPr="002801F7">
        <w:rPr>
          <w:rFonts w:ascii="Raleway" w:hAnsi="Raleway"/>
          <w:color w:val="535353"/>
          <w:sz w:val="27"/>
          <w:szCs w:val="27"/>
          <w:highlight w:val="yellow"/>
        </w:rPr>
        <w:t>:</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@Target(ElementType.TYPE_USE)</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SimpleAnnotation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Now, the annotation can be applied to class instance creation:</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pPr>
              <w:rPr>
                <w:sz w:val="24"/>
                <w:szCs w:val="24"/>
              </w:rPr>
            </w:pPr>
            <w:r>
              <w:t>1</w:t>
            </w:r>
          </w:p>
        </w:tc>
        <w:tc>
          <w:tcPr>
            <w:tcW w:w="9795" w:type="dxa"/>
            <w:vAlign w:val="center"/>
            <w:hideMark/>
          </w:tcPr>
          <w:p w:rsidR="007D6E65" w:rsidRDefault="007D6E65" w:rsidP="007D6E65">
            <w:pPr>
              <w:rPr>
                <w:sz w:val="24"/>
                <w:szCs w:val="24"/>
              </w:rPr>
            </w:pPr>
            <w:r>
              <w:rPr>
                <w:rStyle w:val="HTMLCode"/>
                <w:rFonts w:eastAsiaTheme="majorEastAsia"/>
              </w:rPr>
              <w:t>new</w:t>
            </w:r>
            <w:r>
              <w:t xml:space="preserve"> </w:t>
            </w:r>
            <w:r>
              <w:rPr>
                <w:rStyle w:val="HTMLCode"/>
                <w:rFonts w:eastAsiaTheme="majorEastAsia"/>
              </w:rPr>
              <w:t>@SimpleAnnotation</w:t>
            </w:r>
            <w:r>
              <w:t xml:space="preserve"> </w:t>
            </w:r>
            <w:r>
              <w:rPr>
                <w:rStyle w:val="HTMLCode"/>
                <w:rFonts w:eastAsiaTheme="majorEastAsia"/>
              </w:rPr>
              <w:t>Apply();</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Type casts: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pPr>
              <w:rPr>
                <w:sz w:val="24"/>
                <w:szCs w:val="24"/>
              </w:rPr>
            </w:pPr>
            <w:r>
              <w:t>1</w:t>
            </w:r>
          </w:p>
        </w:tc>
        <w:tc>
          <w:tcPr>
            <w:tcW w:w="9795" w:type="dxa"/>
            <w:vAlign w:val="center"/>
            <w:hideMark/>
          </w:tcPr>
          <w:p w:rsidR="007D6E65" w:rsidRDefault="007D6E65" w:rsidP="007D6E65">
            <w:pPr>
              <w:rPr>
                <w:sz w:val="24"/>
                <w:szCs w:val="24"/>
              </w:rPr>
            </w:pPr>
            <w:r>
              <w:rPr>
                <w:rStyle w:val="HTMLCode"/>
                <w:rFonts w:eastAsiaTheme="majorEastAsia"/>
              </w:rPr>
              <w:t>aString = (@SimpleAnnotation</w:t>
            </w:r>
            <w:r>
              <w:t xml:space="preserve"> </w:t>
            </w:r>
            <w:r>
              <w:rPr>
                <w:rStyle w:val="HTMLCode"/>
                <w:rFonts w:eastAsiaTheme="majorEastAsia"/>
              </w:rPr>
              <w:t>String) something;</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Implements clause:</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lastRenderedPageBreak/>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public</w:t>
            </w:r>
            <w:r>
              <w:t xml:space="preserve"> </w:t>
            </w:r>
            <w:r>
              <w:rPr>
                <w:rStyle w:val="HTMLCode"/>
                <w:rFonts w:eastAsiaTheme="majorEastAsia"/>
              </w:rPr>
              <w:t>class</w:t>
            </w:r>
            <w:r>
              <w:t xml:space="preserve"> </w:t>
            </w:r>
            <w:r>
              <w:rPr>
                <w:rStyle w:val="HTMLCode"/>
                <w:rFonts w:eastAsiaTheme="majorEastAsia"/>
              </w:rPr>
              <w:t>SimpleList&lt;T&gt;</w:t>
            </w:r>
          </w:p>
          <w:p w:rsidR="007D6E65" w:rsidRDefault="007D6E65" w:rsidP="007D6E65">
            <w:r>
              <w:rPr>
                <w:rStyle w:val="HTMLCode"/>
                <w:rFonts w:eastAsiaTheme="majorEastAsia"/>
                <w:color w:val="C7254E"/>
              </w:rPr>
              <w:t>  </w:t>
            </w:r>
            <w:r>
              <w:rPr>
                <w:rStyle w:val="HTMLCode"/>
                <w:rFonts w:eastAsiaTheme="majorEastAsia"/>
              </w:rPr>
              <w:t>implements</w:t>
            </w:r>
            <w:r>
              <w:t xml:space="preserve"> </w:t>
            </w:r>
            <w:r>
              <w:rPr>
                <w:rStyle w:val="HTMLCode"/>
                <w:rFonts w:eastAsiaTheme="majorEastAsia"/>
              </w:rPr>
              <w:t>@SimpleAnnotation</w:t>
            </w:r>
            <w:r>
              <w:t xml:space="preserve"> </w:t>
            </w:r>
            <w:r>
              <w:rPr>
                <w:rStyle w:val="HTMLCode"/>
                <w:rFonts w:eastAsiaTheme="majorEastAsia"/>
              </w:rPr>
              <w:t>List&lt;@SimpleAnnotation</w:t>
            </w:r>
            <w:r>
              <w:t xml:space="preserve"> </w:t>
            </w:r>
            <w:r>
              <w:rPr>
                <w:rStyle w:val="HTMLCode"/>
                <w:rFonts w:eastAsiaTheme="majorEastAsia"/>
              </w:rPr>
              <w:t>T&gt;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And </w:t>
      </w:r>
      <w:r>
        <w:rPr>
          <w:rStyle w:val="Emphasis"/>
          <w:rFonts w:ascii="Raleway" w:eastAsiaTheme="majorEastAsia" w:hAnsi="Raleway"/>
          <w:color w:val="535353"/>
          <w:sz w:val="27"/>
          <w:szCs w:val="27"/>
        </w:rPr>
        <w:t>throws</w:t>
      </w:r>
      <w:r>
        <w:rPr>
          <w:rFonts w:ascii="Raleway" w:hAnsi="Raleway"/>
          <w:color w:val="535353"/>
          <w:sz w:val="27"/>
          <w:szCs w:val="27"/>
        </w:rPr>
        <w:t> clause:</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pPr>
              <w:rPr>
                <w:sz w:val="24"/>
                <w:szCs w:val="24"/>
              </w:rPr>
            </w:pPr>
            <w:r>
              <w:t>3</w:t>
            </w:r>
          </w:p>
        </w:tc>
        <w:tc>
          <w:tcPr>
            <w:tcW w:w="9795" w:type="dxa"/>
            <w:vAlign w:val="center"/>
            <w:hideMark/>
          </w:tcPr>
          <w:p w:rsidR="007D6E65" w:rsidRDefault="007D6E65" w:rsidP="007D6E65">
            <w:r>
              <w:rPr>
                <w:rStyle w:val="HTMLCode"/>
                <w:rFonts w:eastAsiaTheme="majorEastAsia"/>
              </w:rPr>
              <w:t>void</w:t>
            </w:r>
            <w:r>
              <w:t xml:space="preserve"> </w:t>
            </w:r>
            <w:r>
              <w:rPr>
                <w:rStyle w:val="HTMLCode"/>
                <w:rFonts w:eastAsiaTheme="majorEastAsia"/>
              </w:rPr>
              <w:t>aMethod() throws</w:t>
            </w:r>
            <w:r>
              <w:t xml:space="preserve"> </w:t>
            </w:r>
            <w:r>
              <w:rPr>
                <w:rStyle w:val="HTMLCode"/>
                <w:rFonts w:eastAsiaTheme="majorEastAsia"/>
              </w:rPr>
              <w:t>@SimpleAnnotation</w:t>
            </w:r>
            <w:r>
              <w:t xml:space="preserve"> </w:t>
            </w:r>
            <w:r>
              <w:rPr>
                <w:rStyle w:val="HTMLCode"/>
                <w:rFonts w:eastAsiaTheme="majorEastAsia"/>
              </w:rPr>
              <w:t>Exception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Q6. Is there a way to limit the elements in which an annotation can be applied?</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Yes, the </w:t>
      </w:r>
      <w:r>
        <w:rPr>
          <w:rStyle w:val="Emphasis"/>
          <w:rFonts w:ascii="Raleway" w:eastAsiaTheme="majorEastAsia" w:hAnsi="Raleway"/>
          <w:color w:val="535353"/>
          <w:sz w:val="27"/>
          <w:szCs w:val="27"/>
        </w:rPr>
        <w:t>@Target</w:t>
      </w:r>
      <w:r>
        <w:rPr>
          <w:rFonts w:ascii="Raleway" w:hAnsi="Raleway"/>
          <w:color w:val="535353"/>
          <w:sz w:val="27"/>
          <w:szCs w:val="27"/>
        </w:rPr>
        <w:t> annotation can be used for this purpose. If we try to use an annotation in a context where it is not applicable, the compiler will issue an error.</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Here’s an example to limit the usage of the </w:t>
      </w:r>
      <w:r>
        <w:rPr>
          <w:rStyle w:val="Emphasis"/>
          <w:rFonts w:ascii="Raleway" w:eastAsiaTheme="majorEastAsia" w:hAnsi="Raleway"/>
          <w:color w:val="535353"/>
          <w:sz w:val="27"/>
          <w:szCs w:val="27"/>
        </w:rPr>
        <w:t>@SimpleAnnotation</w:t>
      </w:r>
      <w:r>
        <w:rPr>
          <w:rFonts w:ascii="Raleway" w:hAnsi="Raleway"/>
          <w:color w:val="535353"/>
          <w:sz w:val="27"/>
          <w:szCs w:val="27"/>
        </w:rPr>
        <w:t> annotation to field declarations only:</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@Target(ElementType.FIELD)</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SimpleAnnotation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sidRPr="00903920">
        <w:rPr>
          <w:rFonts w:ascii="Raleway" w:hAnsi="Raleway"/>
          <w:color w:val="535353"/>
          <w:sz w:val="27"/>
          <w:szCs w:val="27"/>
          <w:highlight w:val="yellow"/>
        </w:rPr>
        <w:t>We can pass multiple constants if we want to make it applicable in more contexts: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Pr="00903920" w:rsidRDefault="007D6E65" w:rsidP="007D6E65">
            <w:pPr>
              <w:rPr>
                <w:sz w:val="24"/>
                <w:szCs w:val="24"/>
                <w:highlight w:val="yellow"/>
              </w:rPr>
            </w:pPr>
            <w:r w:rsidRPr="00903920">
              <w:rPr>
                <w:highlight w:val="yellow"/>
              </w:rPr>
              <w:t>1</w:t>
            </w:r>
          </w:p>
        </w:tc>
        <w:tc>
          <w:tcPr>
            <w:tcW w:w="9795" w:type="dxa"/>
            <w:vAlign w:val="center"/>
            <w:hideMark/>
          </w:tcPr>
          <w:p w:rsidR="007D6E65" w:rsidRPr="00903920" w:rsidRDefault="007D6E65" w:rsidP="007D6E65">
            <w:pPr>
              <w:rPr>
                <w:sz w:val="24"/>
                <w:szCs w:val="24"/>
                <w:highlight w:val="yellow"/>
              </w:rPr>
            </w:pPr>
            <w:r w:rsidRPr="00903920">
              <w:rPr>
                <w:rStyle w:val="HTMLCode"/>
                <w:rFonts w:eastAsiaTheme="majorEastAsia"/>
              </w:rPr>
              <w:t>@Target({ ElementType.FIELD, ElementType.METHOD, ElementType.PACKAGE })</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We can even make an annotation so it cannot be used to annotate anything. This may come in handy when the declared types are intended solely for use as a member type in complex annotations: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lastRenderedPageBreak/>
              <w:t>4</w:t>
            </w:r>
          </w:p>
        </w:tc>
        <w:tc>
          <w:tcPr>
            <w:tcW w:w="9795" w:type="dxa"/>
            <w:vAlign w:val="center"/>
            <w:hideMark/>
          </w:tcPr>
          <w:p w:rsidR="007D6E65" w:rsidRDefault="007D6E65" w:rsidP="007D6E65">
            <w:r>
              <w:rPr>
                <w:rStyle w:val="HTMLCode"/>
                <w:rFonts w:eastAsiaTheme="majorEastAsia"/>
              </w:rPr>
              <w:lastRenderedPageBreak/>
              <w:t>@Target({})</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NoTargetAnnotation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lastRenderedPageBreak/>
              <w:t>}</w:t>
            </w:r>
          </w:p>
        </w:tc>
      </w:tr>
    </w:tbl>
    <w:p w:rsidR="007D6E65" w:rsidRDefault="007D6E65" w:rsidP="007D6E65">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lastRenderedPageBreak/>
        <w:t>Q7. What are meta-annotations?</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Are annotations that apply to other annotations.</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All annotations that aren’t marked with </w:t>
      </w:r>
      <w:r>
        <w:rPr>
          <w:rStyle w:val="Emphasis"/>
          <w:rFonts w:ascii="Raleway" w:eastAsiaTheme="majorEastAsia" w:hAnsi="Raleway"/>
          <w:color w:val="535353"/>
          <w:sz w:val="27"/>
          <w:szCs w:val="27"/>
        </w:rPr>
        <w:t>@Target,</w:t>
      </w:r>
      <w:r>
        <w:rPr>
          <w:rFonts w:ascii="Raleway" w:hAnsi="Raleway"/>
          <w:color w:val="535353"/>
          <w:sz w:val="27"/>
          <w:szCs w:val="27"/>
        </w:rPr>
        <w:t> or are marked with it but include </w:t>
      </w:r>
      <w:r>
        <w:rPr>
          <w:rStyle w:val="Emphasis"/>
          <w:rFonts w:ascii="Raleway" w:eastAsiaTheme="majorEastAsia" w:hAnsi="Raleway"/>
          <w:color w:val="535353"/>
          <w:sz w:val="27"/>
          <w:szCs w:val="27"/>
        </w:rPr>
        <w:t>ANNOTATION_TYPE</w:t>
      </w:r>
      <w:r>
        <w:rPr>
          <w:rFonts w:ascii="Raleway" w:hAnsi="Raleway"/>
          <w:color w:val="535353"/>
          <w:sz w:val="27"/>
          <w:szCs w:val="27"/>
        </w:rPr>
        <w:t> constant are also meta-annotations: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@Target(ElementType.ANNOTATION_TYPE)</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SimpleAnnotation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Q8. What are repeating annotations?</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These are annotations that can be applied more than once to the same element declaration.</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For compatibility reasons, since this feature was introduced in Java 8, repeating annotations are stored in a </w:t>
      </w:r>
      <w:r>
        <w:rPr>
          <w:rStyle w:val="Emphasis"/>
          <w:rFonts w:ascii="Raleway" w:eastAsiaTheme="majorEastAsia" w:hAnsi="Raleway"/>
          <w:color w:val="535353"/>
          <w:sz w:val="27"/>
          <w:szCs w:val="27"/>
        </w:rPr>
        <w:t>container annotation</w:t>
      </w:r>
      <w:r>
        <w:rPr>
          <w:rFonts w:ascii="Raleway" w:hAnsi="Raleway"/>
          <w:color w:val="535353"/>
          <w:sz w:val="27"/>
          <w:szCs w:val="27"/>
        </w:rPr>
        <w:t> that is automatically generated by the Java compiler. For the compiler to do this, there are two steps to declared them.</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First, we need to declare a repeatable annotation:</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@Repeatable(Schedules.class)</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Schedule {</w:t>
            </w:r>
          </w:p>
          <w:p w:rsidR="007D6E65" w:rsidRDefault="007D6E65" w:rsidP="007D6E65">
            <w:r>
              <w:rPr>
                <w:rStyle w:val="HTMLCode"/>
                <w:rFonts w:eastAsiaTheme="majorEastAsia"/>
                <w:color w:val="C7254E"/>
              </w:rPr>
              <w:t>    </w:t>
            </w:r>
            <w:r>
              <w:rPr>
                <w:rStyle w:val="HTMLCode"/>
                <w:rFonts w:eastAsiaTheme="majorEastAsia"/>
              </w:rPr>
              <w:t>String time() default</w:t>
            </w:r>
            <w:r>
              <w:t xml:space="preserve"> </w:t>
            </w:r>
            <w:r>
              <w:rPr>
                <w:rStyle w:val="HTMLCode"/>
                <w:rFonts w:eastAsiaTheme="majorEastAsia"/>
              </w:rPr>
              <w:t>"morning";</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Then, we define the containing annotation with a mandatory </w:t>
      </w:r>
      <w:r>
        <w:rPr>
          <w:rStyle w:val="Emphasis"/>
          <w:rFonts w:ascii="Raleway" w:eastAsiaTheme="majorEastAsia" w:hAnsi="Raleway"/>
          <w:color w:val="535353"/>
          <w:sz w:val="27"/>
          <w:szCs w:val="27"/>
        </w:rPr>
        <w:t>value</w:t>
      </w:r>
      <w:r>
        <w:rPr>
          <w:rFonts w:ascii="Raleway" w:hAnsi="Raleway"/>
          <w:color w:val="535353"/>
          <w:sz w:val="27"/>
          <w:szCs w:val="27"/>
        </w:rPr>
        <w:t> element, and whose type must be an array of the repeatable annotation type:</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pPr>
              <w:rPr>
                <w:sz w:val="24"/>
                <w:szCs w:val="24"/>
              </w:rPr>
            </w:pPr>
            <w:r>
              <w:t>3</w:t>
            </w:r>
          </w:p>
        </w:tc>
        <w:tc>
          <w:tcPr>
            <w:tcW w:w="9795" w:type="dxa"/>
            <w:vAlign w:val="center"/>
            <w:hideMark/>
          </w:tcPr>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Schedules {</w:t>
            </w:r>
          </w:p>
          <w:p w:rsidR="007D6E65" w:rsidRDefault="007D6E65" w:rsidP="007D6E65">
            <w:r>
              <w:rPr>
                <w:rStyle w:val="HTMLCode"/>
                <w:rFonts w:eastAsiaTheme="majorEastAsia"/>
                <w:color w:val="C7254E"/>
              </w:rPr>
              <w:t>    </w:t>
            </w:r>
            <w:r>
              <w:rPr>
                <w:rStyle w:val="HTMLCode"/>
                <w:rFonts w:eastAsiaTheme="majorEastAsia"/>
              </w:rPr>
              <w:t>Schedule[] value();</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Now, we can use @Schedule multiple times:</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lastRenderedPageBreak/>
              <w:t>1</w:t>
            </w:r>
          </w:p>
          <w:p w:rsidR="007D6E65" w:rsidRDefault="007D6E65" w:rsidP="007D6E65">
            <w:r>
              <w:t>2</w:t>
            </w:r>
          </w:p>
          <w:p w:rsidR="007D6E65" w:rsidRDefault="007D6E65" w:rsidP="007D6E65">
            <w:r>
              <w:t>3</w:t>
            </w:r>
          </w:p>
          <w:p w:rsidR="007D6E65" w:rsidRDefault="007D6E65" w:rsidP="007D6E65">
            <w:r>
              <w:t>4</w:t>
            </w:r>
          </w:p>
          <w:p w:rsidR="007D6E65" w:rsidRDefault="007D6E65" w:rsidP="007D6E65">
            <w:r>
              <w:t>5</w:t>
            </w:r>
          </w:p>
          <w:p w:rsidR="007D6E65" w:rsidRDefault="007D6E65" w:rsidP="007D6E65">
            <w:pPr>
              <w:rPr>
                <w:sz w:val="24"/>
                <w:szCs w:val="24"/>
              </w:rPr>
            </w:pPr>
            <w:r>
              <w:t>6</w:t>
            </w:r>
          </w:p>
        </w:tc>
        <w:tc>
          <w:tcPr>
            <w:tcW w:w="9795" w:type="dxa"/>
            <w:vAlign w:val="center"/>
            <w:hideMark/>
          </w:tcPr>
          <w:p w:rsidR="007D6E65" w:rsidRDefault="007D6E65" w:rsidP="007D6E65">
            <w:r>
              <w:rPr>
                <w:rStyle w:val="HTMLCode"/>
                <w:rFonts w:eastAsiaTheme="majorEastAsia"/>
              </w:rPr>
              <w:t>@Schedule</w:t>
            </w:r>
          </w:p>
          <w:p w:rsidR="007D6E65" w:rsidRDefault="007D6E65" w:rsidP="007D6E65">
            <w:r>
              <w:rPr>
                <w:rStyle w:val="HTMLCode"/>
                <w:rFonts w:eastAsiaTheme="majorEastAsia"/>
              </w:rPr>
              <w:t>@Schedule(time = "afternoon")</w:t>
            </w:r>
          </w:p>
          <w:p w:rsidR="007D6E65" w:rsidRDefault="007D6E65" w:rsidP="007D6E65">
            <w:r>
              <w:rPr>
                <w:rStyle w:val="HTMLCode"/>
                <w:rFonts w:eastAsiaTheme="majorEastAsia"/>
              </w:rPr>
              <w:t>@Schedule(time = "night")</w:t>
            </w:r>
          </w:p>
          <w:p w:rsidR="007D6E65" w:rsidRDefault="007D6E65" w:rsidP="007D6E65">
            <w:r>
              <w:rPr>
                <w:rStyle w:val="HTMLCode"/>
                <w:rFonts w:eastAsiaTheme="majorEastAsia"/>
              </w:rPr>
              <w:t>void</w:t>
            </w:r>
            <w:r>
              <w:t xml:space="preserve"> </w:t>
            </w:r>
            <w:r>
              <w:rPr>
                <w:rStyle w:val="HTMLCode"/>
                <w:rFonts w:eastAsiaTheme="majorEastAsia"/>
              </w:rPr>
              <w:t>scheduledMethod() {</w:t>
            </w:r>
          </w:p>
          <w:p w:rsidR="007D6E65" w:rsidRDefault="007D6E65" w:rsidP="007D6E65">
            <w:r>
              <w:rPr>
                <w:rStyle w:val="HTMLCode"/>
                <w:rFonts w:eastAsiaTheme="majorEastAsia"/>
                <w:color w:val="C7254E"/>
              </w:rPr>
              <w:t>    </w:t>
            </w:r>
            <w:r>
              <w:rPr>
                <w:rStyle w:val="HTMLCode"/>
                <w:rFonts w:eastAsiaTheme="majorEastAsia"/>
              </w:rPr>
              <w:t>// ...</w:t>
            </w:r>
          </w:p>
          <w:p w:rsidR="007D6E65" w:rsidRDefault="007D6E65" w:rsidP="007D6E65">
            <w:pPr>
              <w:rPr>
                <w:sz w:val="24"/>
                <w:szCs w:val="24"/>
              </w:rPr>
            </w:pPr>
            <w:r>
              <w:rPr>
                <w:rStyle w:val="HTMLCode"/>
                <w:rFonts w:eastAsiaTheme="majorEastAsia"/>
              </w:rPr>
              <w:t>}</w:t>
            </w:r>
          </w:p>
        </w:tc>
      </w:tr>
    </w:tbl>
    <w:p w:rsidR="007D6E65" w:rsidRDefault="007D6E65" w:rsidP="007D6E65">
      <w:pPr>
        <w:pStyle w:val="Heading3"/>
        <w:shd w:val="clear" w:color="auto" w:fill="FFFFFF"/>
        <w:rPr>
          <w:rFonts w:ascii="Raleway" w:hAnsi="Raleway"/>
          <w:b w:val="0"/>
          <w:bCs w:val="0"/>
          <w:color w:val="333333"/>
          <w:sz w:val="36"/>
          <w:szCs w:val="36"/>
        </w:rPr>
      </w:pPr>
      <w:r w:rsidRPr="00692762">
        <w:rPr>
          <w:rStyle w:val="Strong"/>
          <w:rFonts w:ascii="Raleway" w:hAnsi="Raleway"/>
          <w:b/>
          <w:bCs/>
          <w:color w:val="333333"/>
          <w:sz w:val="36"/>
          <w:szCs w:val="36"/>
        </w:rPr>
        <w:t>Q9. How can you retrieve annotations? How does this relate to its retention policy?</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You can use the Reflection API or an annotation processor to retrieve annotations.</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The</w:t>
      </w:r>
      <w:r>
        <w:rPr>
          <w:rStyle w:val="Emphasis"/>
          <w:rFonts w:ascii="Raleway" w:eastAsiaTheme="majorEastAsia" w:hAnsi="Raleway"/>
          <w:color w:val="535353"/>
          <w:sz w:val="27"/>
          <w:szCs w:val="27"/>
        </w:rPr>
        <w:t> @Retention</w:t>
      </w:r>
      <w:r>
        <w:rPr>
          <w:rFonts w:ascii="Raleway" w:hAnsi="Raleway"/>
          <w:color w:val="535353"/>
          <w:sz w:val="27"/>
          <w:szCs w:val="27"/>
        </w:rPr>
        <w:t> annotation and its </w:t>
      </w:r>
      <w:r>
        <w:rPr>
          <w:rStyle w:val="Emphasis"/>
          <w:rFonts w:ascii="Raleway" w:eastAsiaTheme="majorEastAsia" w:hAnsi="Raleway"/>
          <w:color w:val="535353"/>
          <w:sz w:val="27"/>
          <w:szCs w:val="27"/>
        </w:rPr>
        <w:t>RetentionPolicy</w:t>
      </w:r>
      <w:r>
        <w:rPr>
          <w:rFonts w:ascii="Raleway" w:hAnsi="Raleway"/>
          <w:color w:val="535353"/>
          <w:sz w:val="27"/>
          <w:szCs w:val="27"/>
        </w:rPr>
        <w:t> parameter affect how you can retrieve them. There are three constants in </w:t>
      </w:r>
      <w:r>
        <w:rPr>
          <w:rStyle w:val="Emphasis"/>
          <w:rFonts w:ascii="Raleway" w:eastAsiaTheme="majorEastAsia" w:hAnsi="Raleway"/>
          <w:color w:val="535353"/>
          <w:sz w:val="27"/>
          <w:szCs w:val="27"/>
        </w:rPr>
        <w:t>RetentionPolicy</w:t>
      </w:r>
      <w:r>
        <w:rPr>
          <w:rFonts w:ascii="Raleway" w:hAnsi="Raleway"/>
          <w:color w:val="535353"/>
          <w:sz w:val="27"/>
          <w:szCs w:val="27"/>
        </w:rPr>
        <w:t> enum:</w:t>
      </w:r>
    </w:p>
    <w:p w:rsidR="007D6E65" w:rsidRDefault="007D6E65" w:rsidP="007D6E65">
      <w:pPr>
        <w:numPr>
          <w:ilvl w:val="0"/>
          <w:numId w:val="11"/>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RetentionPolicy.SOURCE</w:t>
      </w:r>
      <w:r>
        <w:rPr>
          <w:rFonts w:ascii="Raleway" w:hAnsi="Raleway"/>
          <w:color w:val="333333"/>
          <w:sz w:val="27"/>
          <w:szCs w:val="27"/>
        </w:rPr>
        <w:t> – makes the annotation to be discarded by the compiler but annotation processors can read them</w:t>
      </w:r>
    </w:p>
    <w:p w:rsidR="007D6E65" w:rsidRDefault="007D6E65" w:rsidP="007D6E65">
      <w:pPr>
        <w:numPr>
          <w:ilvl w:val="0"/>
          <w:numId w:val="11"/>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RetentionPolicy.CLASS</w:t>
      </w:r>
      <w:r>
        <w:rPr>
          <w:rFonts w:ascii="Raleway" w:hAnsi="Raleway"/>
          <w:color w:val="333333"/>
          <w:sz w:val="27"/>
          <w:szCs w:val="27"/>
        </w:rPr>
        <w:t> – indicates that the annotation is added to the class file but not accessible through reflection</w:t>
      </w:r>
    </w:p>
    <w:p w:rsidR="007D6E65" w:rsidRDefault="007D6E65" w:rsidP="007D6E65">
      <w:pPr>
        <w:numPr>
          <w:ilvl w:val="0"/>
          <w:numId w:val="11"/>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RetentionPolicy.RUNTIME</w:t>
      </w:r>
      <w:r>
        <w:rPr>
          <w:rFonts w:ascii="Raleway" w:hAnsi="Raleway"/>
          <w:color w:val="333333"/>
          <w:sz w:val="27"/>
          <w:szCs w:val="27"/>
        </w:rPr>
        <w:t> –Annotations are recorded in the class file by the compiler and retained by the JVM at runtime so that they can be read reflectively</w:t>
      </w:r>
    </w:p>
    <w:p w:rsidR="00C1061B" w:rsidRPr="00C1061B" w:rsidRDefault="00C1061B" w:rsidP="007D6E65">
      <w:pPr>
        <w:numPr>
          <w:ilvl w:val="0"/>
          <w:numId w:val="11"/>
        </w:numPr>
        <w:shd w:val="clear" w:color="auto" w:fill="FFFFFF"/>
        <w:spacing w:before="100" w:beforeAutospacing="1" w:after="100" w:afterAutospacing="1" w:line="240" w:lineRule="auto"/>
        <w:rPr>
          <w:rFonts w:ascii="Raleway" w:hAnsi="Raleway"/>
          <w:color w:val="333333"/>
          <w:sz w:val="27"/>
          <w:szCs w:val="27"/>
          <w:highlight w:val="yellow"/>
        </w:rPr>
      </w:pPr>
      <w:r w:rsidRPr="00C1061B">
        <w:rPr>
          <w:rStyle w:val="Emphasis"/>
          <w:rFonts w:ascii="Raleway" w:hAnsi="Raleway"/>
          <w:color w:val="333333"/>
          <w:sz w:val="27"/>
          <w:szCs w:val="27"/>
        </w:rPr>
        <w:t>SRC</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Here’s an example code to create an annotation that can be read at runtime:</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@Retention(RetentionPolicy.RUNTIME)</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Description {</w:t>
            </w:r>
          </w:p>
          <w:p w:rsidR="007D6E65" w:rsidRDefault="007D6E65" w:rsidP="007D6E65">
            <w:r>
              <w:rPr>
                <w:rStyle w:val="HTMLCode"/>
                <w:rFonts w:eastAsiaTheme="majorEastAsia"/>
                <w:color w:val="C7254E"/>
              </w:rPr>
              <w:t>    </w:t>
            </w:r>
            <w:r>
              <w:rPr>
                <w:rStyle w:val="HTMLCode"/>
                <w:rFonts w:eastAsiaTheme="majorEastAsia"/>
              </w:rPr>
              <w:t>String value();</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Now, annotations can be retrieved through reflection:</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pPr>
              <w:rPr>
                <w:sz w:val="24"/>
                <w:szCs w:val="24"/>
              </w:rPr>
            </w:pPr>
            <w:r>
              <w:lastRenderedPageBreak/>
              <w:t>3</w:t>
            </w:r>
          </w:p>
        </w:tc>
        <w:tc>
          <w:tcPr>
            <w:tcW w:w="9795" w:type="dxa"/>
            <w:vAlign w:val="center"/>
            <w:hideMark/>
          </w:tcPr>
          <w:p w:rsidR="007D6E65" w:rsidRDefault="007D6E65" w:rsidP="007D6E65">
            <w:r>
              <w:rPr>
                <w:rStyle w:val="HTMLCode"/>
                <w:rFonts w:eastAsiaTheme="majorEastAsia"/>
              </w:rPr>
              <w:lastRenderedPageBreak/>
              <w:t>Description description</w:t>
            </w:r>
          </w:p>
          <w:p w:rsidR="007D6E65" w:rsidRDefault="007D6E65" w:rsidP="007D6E65">
            <w:r>
              <w:rPr>
                <w:rStyle w:val="HTMLCode"/>
                <w:rFonts w:eastAsiaTheme="majorEastAsia"/>
                <w:color w:val="C7254E"/>
              </w:rPr>
              <w:t>  </w:t>
            </w:r>
            <w:r>
              <w:rPr>
                <w:rStyle w:val="HTMLCode"/>
                <w:rFonts w:eastAsiaTheme="majorEastAsia"/>
              </w:rPr>
              <w:t>= AnnotatedClass.class.getAnnotation(Description.class);</w:t>
            </w:r>
          </w:p>
          <w:p w:rsidR="007D6E65" w:rsidRDefault="007D6E65" w:rsidP="007D6E65">
            <w:pPr>
              <w:rPr>
                <w:sz w:val="24"/>
                <w:szCs w:val="24"/>
              </w:rPr>
            </w:pPr>
            <w:r>
              <w:rPr>
                <w:rStyle w:val="HTMLCode"/>
                <w:rFonts w:eastAsiaTheme="majorEastAsia"/>
              </w:rPr>
              <w:t>System.out.println(description.value());</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lastRenderedPageBreak/>
        <w:t>An annotation processor can work with </w:t>
      </w:r>
      <w:r>
        <w:rPr>
          <w:rStyle w:val="Emphasis"/>
          <w:rFonts w:ascii="Raleway" w:eastAsiaTheme="majorEastAsia" w:hAnsi="Raleway"/>
          <w:color w:val="535353"/>
          <w:sz w:val="27"/>
          <w:szCs w:val="27"/>
        </w:rPr>
        <w:t>RetentionPolicy.SOURCE</w:t>
      </w:r>
      <w:r>
        <w:rPr>
          <w:rFonts w:ascii="Raleway" w:hAnsi="Raleway"/>
          <w:color w:val="535353"/>
          <w:sz w:val="27"/>
          <w:szCs w:val="27"/>
        </w:rPr>
        <w:t>, this is described in the article </w:t>
      </w:r>
      <w:hyperlink r:id="rId9" w:history="1">
        <w:r>
          <w:rPr>
            <w:rStyle w:val="Hyperlink"/>
            <w:rFonts w:ascii="Raleway" w:hAnsi="Raleway"/>
            <w:color w:val="63B175"/>
            <w:sz w:val="27"/>
            <w:szCs w:val="27"/>
          </w:rPr>
          <w:t>Java Annotation Processing and Creating a Builder</w:t>
        </w:r>
      </w:hyperlink>
      <w:r>
        <w:rPr>
          <w:rFonts w:ascii="Raleway" w:hAnsi="Raleway"/>
          <w:color w:val="535353"/>
          <w:sz w:val="27"/>
          <w:szCs w:val="27"/>
        </w:rPr>
        <w:t>.</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Style w:val="Emphasis"/>
          <w:rFonts w:ascii="Raleway" w:eastAsiaTheme="majorEastAsia" w:hAnsi="Raleway"/>
          <w:color w:val="535353"/>
          <w:sz w:val="27"/>
          <w:szCs w:val="27"/>
        </w:rPr>
        <w:t>RetentionPolicy.CLASS</w:t>
      </w:r>
      <w:r>
        <w:rPr>
          <w:rFonts w:ascii="Raleway" w:hAnsi="Raleway"/>
          <w:color w:val="535353"/>
          <w:sz w:val="27"/>
          <w:szCs w:val="27"/>
        </w:rPr>
        <w:t> is usable when you’re writing a Java bytecode parser.</w:t>
      </w:r>
    </w:p>
    <w:p w:rsidR="007D6E65" w:rsidRDefault="007D6E65" w:rsidP="007D6E65">
      <w:pPr>
        <w:pStyle w:val="Heading3"/>
        <w:shd w:val="clear" w:color="auto" w:fill="FFFFFF"/>
        <w:rPr>
          <w:rFonts w:ascii="Raleway" w:hAnsi="Raleway"/>
          <w:b w:val="0"/>
          <w:bCs w:val="0"/>
          <w:color w:val="333333"/>
          <w:sz w:val="36"/>
          <w:szCs w:val="36"/>
        </w:rPr>
      </w:pPr>
      <w:r>
        <w:rPr>
          <w:rStyle w:val="Strong"/>
          <w:rFonts w:ascii="Raleway" w:hAnsi="Raleway"/>
          <w:b/>
          <w:bCs/>
          <w:color w:val="333333"/>
          <w:sz w:val="36"/>
          <w:szCs w:val="36"/>
        </w:rPr>
        <w:t>Q10. Will the following code compile? </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r>
              <w:t>3</w:t>
            </w:r>
          </w:p>
          <w:p w:rsidR="007D6E65" w:rsidRDefault="007D6E65" w:rsidP="007D6E65">
            <w:pPr>
              <w:rPr>
                <w:sz w:val="24"/>
                <w:szCs w:val="24"/>
              </w:rPr>
            </w:pPr>
            <w:r>
              <w:t>4</w:t>
            </w:r>
          </w:p>
        </w:tc>
        <w:tc>
          <w:tcPr>
            <w:tcW w:w="9795" w:type="dxa"/>
            <w:vAlign w:val="center"/>
            <w:hideMark/>
          </w:tcPr>
          <w:p w:rsidR="007D6E65" w:rsidRDefault="007D6E65" w:rsidP="007D6E65">
            <w:r>
              <w:rPr>
                <w:rStyle w:val="HTMLCode"/>
                <w:rFonts w:eastAsiaTheme="majorEastAsia"/>
              </w:rPr>
              <w:t xml:space="preserve">@Target({ </w:t>
            </w:r>
            <w:r w:rsidRPr="00A42586">
              <w:rPr>
                <w:rStyle w:val="HTMLCode"/>
                <w:rFonts w:eastAsiaTheme="majorEastAsia"/>
              </w:rPr>
              <w:t>ElementType.FIELD</w:t>
            </w:r>
            <w:r>
              <w:rPr>
                <w:rStyle w:val="HTMLCode"/>
                <w:rFonts w:eastAsiaTheme="majorEastAsia"/>
              </w:rPr>
              <w:t xml:space="preserve">, ElementType.TYPE, </w:t>
            </w:r>
            <w:r w:rsidRPr="00A42586">
              <w:rPr>
                <w:rStyle w:val="HTMLCode"/>
                <w:rFonts w:eastAsiaTheme="majorEastAsia"/>
              </w:rPr>
              <w:t>ElementType.FIELD</w:t>
            </w:r>
            <w:r>
              <w:rPr>
                <w:rStyle w:val="HTMLCode"/>
                <w:rFonts w:eastAsiaTheme="majorEastAsia"/>
              </w:rPr>
              <w:t xml:space="preserve"> })</w:t>
            </w:r>
          </w:p>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TestAnnotation {</w:t>
            </w:r>
          </w:p>
          <w:p w:rsidR="007D6E65" w:rsidRDefault="007D6E65" w:rsidP="007D6E65">
            <w:r>
              <w:rPr>
                <w:rStyle w:val="HTMLCode"/>
                <w:rFonts w:eastAsiaTheme="majorEastAsia"/>
                <w:color w:val="C7254E"/>
              </w:rPr>
              <w:t>    </w:t>
            </w:r>
            <w:r>
              <w:rPr>
                <w:rStyle w:val="HTMLCode"/>
                <w:rFonts w:eastAsiaTheme="majorEastAsia"/>
              </w:rPr>
              <w:t>int[] value() default</w:t>
            </w:r>
            <w:r>
              <w:t xml:space="preserve"> </w:t>
            </w:r>
            <w:r>
              <w:rPr>
                <w:rStyle w:val="HTMLCode"/>
                <w:rFonts w:eastAsiaTheme="majorEastAsia"/>
              </w:rPr>
              <w:t>{};</w:t>
            </w:r>
          </w:p>
          <w:p w:rsidR="007D6E65" w:rsidRDefault="007D6E65" w:rsidP="007D6E65">
            <w:pPr>
              <w:rPr>
                <w:sz w:val="24"/>
                <w:szCs w:val="24"/>
              </w:rPr>
            </w:pPr>
            <w:r>
              <w:rPr>
                <w:rStyle w:val="HTMLCode"/>
                <w:rFonts w:eastAsiaTheme="majorEastAsia"/>
              </w:rPr>
              <w:t>}</w:t>
            </w:r>
          </w:p>
        </w:tc>
      </w:tr>
    </w:tbl>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No. It’s a compile-time error if the same enum constant appears more than once in an </w:t>
      </w:r>
      <w:r>
        <w:rPr>
          <w:rStyle w:val="Emphasis"/>
          <w:rFonts w:ascii="Raleway" w:eastAsiaTheme="majorEastAsia" w:hAnsi="Raleway"/>
          <w:color w:val="535353"/>
          <w:sz w:val="27"/>
          <w:szCs w:val="27"/>
        </w:rPr>
        <w:t>@Target</w:t>
      </w:r>
      <w:r>
        <w:rPr>
          <w:rFonts w:ascii="Raleway" w:hAnsi="Raleway"/>
          <w:color w:val="535353"/>
          <w:sz w:val="27"/>
          <w:szCs w:val="27"/>
        </w:rPr>
        <w:t> annotation.</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Removing the duplicate constant will make the code to compile successfully:</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pPr>
              <w:rPr>
                <w:sz w:val="24"/>
                <w:szCs w:val="24"/>
              </w:rPr>
            </w:pPr>
            <w:r>
              <w:t>1</w:t>
            </w:r>
          </w:p>
        </w:tc>
        <w:tc>
          <w:tcPr>
            <w:tcW w:w="9795" w:type="dxa"/>
            <w:vAlign w:val="center"/>
            <w:hideMark/>
          </w:tcPr>
          <w:p w:rsidR="007D6E65" w:rsidRDefault="007D6E65" w:rsidP="007D6E65">
            <w:pPr>
              <w:rPr>
                <w:sz w:val="24"/>
                <w:szCs w:val="24"/>
              </w:rPr>
            </w:pPr>
            <w:r>
              <w:rPr>
                <w:rStyle w:val="HTMLCode"/>
                <w:rFonts w:eastAsiaTheme="majorEastAsia"/>
              </w:rPr>
              <w:t>@Target({ ElementType.FIELD, ElementType.TYPE})</w:t>
            </w:r>
          </w:p>
        </w:tc>
      </w:tr>
    </w:tbl>
    <w:p w:rsidR="007D6E65" w:rsidRDefault="007D6E65" w:rsidP="007D6E65">
      <w:pPr>
        <w:pStyle w:val="Heading3"/>
        <w:shd w:val="clear" w:color="auto" w:fill="FFFFFF"/>
        <w:rPr>
          <w:rFonts w:ascii="Raleway" w:hAnsi="Raleway"/>
          <w:b w:val="0"/>
          <w:bCs w:val="0"/>
          <w:color w:val="333333"/>
          <w:sz w:val="36"/>
          <w:szCs w:val="36"/>
        </w:rPr>
      </w:pPr>
      <w:r w:rsidRPr="00BA04FB">
        <w:rPr>
          <w:rStyle w:val="Strong"/>
          <w:rFonts w:ascii="Raleway" w:hAnsi="Raleway"/>
          <w:b/>
          <w:bCs/>
          <w:color w:val="333333"/>
          <w:sz w:val="36"/>
          <w:szCs w:val="36"/>
        </w:rPr>
        <w:t>Q11. Is it possible to extend annotations?</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sidRPr="00ED0713">
        <w:rPr>
          <w:rFonts w:ascii="Raleway" w:hAnsi="Raleway"/>
          <w:b/>
          <w:color w:val="535353"/>
          <w:sz w:val="27"/>
          <w:szCs w:val="27"/>
        </w:rPr>
        <w:t>No. Annotations always extend </w:t>
      </w:r>
      <w:r w:rsidRPr="00ED0713">
        <w:rPr>
          <w:rStyle w:val="Emphasis"/>
          <w:rFonts w:ascii="Raleway" w:eastAsiaTheme="majorEastAsia" w:hAnsi="Raleway"/>
          <w:b/>
          <w:color w:val="535353"/>
          <w:sz w:val="27"/>
          <w:szCs w:val="27"/>
        </w:rPr>
        <w:t>java.lang.annotation.Annotation,</w:t>
      </w:r>
      <w:r>
        <w:rPr>
          <w:rStyle w:val="Emphasis"/>
          <w:rFonts w:ascii="Raleway" w:eastAsiaTheme="majorEastAsia" w:hAnsi="Raleway"/>
          <w:color w:val="535353"/>
          <w:sz w:val="27"/>
          <w:szCs w:val="27"/>
        </w:rPr>
        <w:t> </w:t>
      </w:r>
      <w:r>
        <w:rPr>
          <w:rFonts w:ascii="Raleway" w:hAnsi="Raleway"/>
          <w:color w:val="535353"/>
          <w:sz w:val="27"/>
          <w:szCs w:val="27"/>
        </w:rPr>
        <w:t>as stated in the </w:t>
      </w:r>
      <w:hyperlink r:id="rId10" w:anchor="jls-9.6" w:history="1">
        <w:r>
          <w:rPr>
            <w:rStyle w:val="Hyperlink"/>
            <w:rFonts w:ascii="Raleway" w:hAnsi="Raleway"/>
            <w:color w:val="63B175"/>
            <w:sz w:val="27"/>
            <w:szCs w:val="27"/>
          </w:rPr>
          <w:t>Java Language Specification</w:t>
        </w:r>
      </w:hyperlink>
      <w:r>
        <w:rPr>
          <w:rFonts w:ascii="Raleway" w:hAnsi="Raleway"/>
          <w:color w:val="535353"/>
          <w:sz w:val="27"/>
          <w:szCs w:val="27"/>
        </w:rPr>
        <w:t>.</w:t>
      </w:r>
    </w:p>
    <w:p w:rsidR="007D6E65" w:rsidRDefault="007D6E65" w:rsidP="007D6E65">
      <w:pPr>
        <w:pStyle w:val="NormalWeb"/>
        <w:shd w:val="clear" w:color="auto" w:fill="FFFFFF"/>
        <w:spacing w:before="0" w:beforeAutospacing="0" w:after="150" w:afterAutospacing="0" w:line="360" w:lineRule="atLeast"/>
        <w:rPr>
          <w:rFonts w:ascii="Raleway" w:hAnsi="Raleway"/>
          <w:color w:val="535353"/>
          <w:sz w:val="27"/>
          <w:szCs w:val="27"/>
        </w:rPr>
      </w:pPr>
      <w:r>
        <w:rPr>
          <w:rFonts w:ascii="Raleway" w:hAnsi="Raleway"/>
          <w:color w:val="535353"/>
          <w:sz w:val="27"/>
          <w:szCs w:val="27"/>
        </w:rPr>
        <w:t>If we try to use the </w:t>
      </w:r>
      <w:r>
        <w:rPr>
          <w:rStyle w:val="Emphasis"/>
          <w:rFonts w:ascii="Raleway" w:eastAsiaTheme="majorEastAsia" w:hAnsi="Raleway"/>
          <w:color w:val="535353"/>
          <w:sz w:val="27"/>
          <w:szCs w:val="27"/>
        </w:rPr>
        <w:t>extends</w:t>
      </w:r>
      <w:r>
        <w:rPr>
          <w:rFonts w:ascii="Raleway" w:hAnsi="Raleway"/>
          <w:color w:val="535353"/>
          <w:sz w:val="27"/>
          <w:szCs w:val="27"/>
        </w:rPr>
        <w:t> clause in an annotation declaration, we’ll get a compilation error:</w:t>
      </w:r>
    </w:p>
    <w:tbl>
      <w:tblPr>
        <w:tblW w:w="10290" w:type="dxa"/>
        <w:tblCellMar>
          <w:left w:w="0" w:type="dxa"/>
          <w:right w:w="0" w:type="dxa"/>
        </w:tblCellMar>
        <w:tblLook w:val="04A0"/>
      </w:tblPr>
      <w:tblGrid>
        <w:gridCol w:w="495"/>
        <w:gridCol w:w="9795"/>
      </w:tblGrid>
      <w:tr w:rsidR="007D6E65" w:rsidTr="007D6E65">
        <w:tc>
          <w:tcPr>
            <w:tcW w:w="0" w:type="auto"/>
            <w:vAlign w:val="center"/>
            <w:hideMark/>
          </w:tcPr>
          <w:p w:rsidR="007D6E65" w:rsidRDefault="007D6E65" w:rsidP="007D6E65">
            <w:r>
              <w:t>1</w:t>
            </w:r>
          </w:p>
          <w:p w:rsidR="007D6E65" w:rsidRDefault="007D6E65" w:rsidP="007D6E65">
            <w:r>
              <w:t>2</w:t>
            </w:r>
          </w:p>
          <w:p w:rsidR="007D6E65" w:rsidRDefault="007D6E65" w:rsidP="007D6E65">
            <w:pPr>
              <w:rPr>
                <w:sz w:val="24"/>
                <w:szCs w:val="24"/>
              </w:rPr>
            </w:pPr>
            <w:r>
              <w:t>3</w:t>
            </w:r>
          </w:p>
        </w:tc>
        <w:tc>
          <w:tcPr>
            <w:tcW w:w="9795" w:type="dxa"/>
            <w:vAlign w:val="center"/>
            <w:hideMark/>
          </w:tcPr>
          <w:p w:rsidR="007D6E65" w:rsidRDefault="007D6E65" w:rsidP="007D6E65">
            <w:r>
              <w:rPr>
                <w:rStyle w:val="HTMLCode"/>
                <w:rFonts w:eastAsiaTheme="majorEastAsia"/>
              </w:rPr>
              <w:t>public</w:t>
            </w:r>
            <w:r>
              <w:t xml:space="preserve"> </w:t>
            </w:r>
            <w:r>
              <w:rPr>
                <w:rStyle w:val="HTMLCode"/>
                <w:rFonts w:eastAsiaTheme="majorEastAsia"/>
              </w:rPr>
              <w:t>@interface</w:t>
            </w:r>
            <w:r>
              <w:t xml:space="preserve"> </w:t>
            </w:r>
            <w:r>
              <w:rPr>
                <w:rStyle w:val="HTMLCode"/>
                <w:rFonts w:eastAsiaTheme="majorEastAsia"/>
              </w:rPr>
              <w:t>AnAnnotation extends</w:t>
            </w:r>
            <w:r>
              <w:t xml:space="preserve"> </w:t>
            </w:r>
            <w:r>
              <w:rPr>
                <w:rStyle w:val="HTMLCode"/>
                <w:rFonts w:eastAsiaTheme="majorEastAsia"/>
              </w:rPr>
              <w:t>OtherAnnotation {</w:t>
            </w:r>
          </w:p>
          <w:p w:rsidR="007D6E65" w:rsidRDefault="007D6E65" w:rsidP="007D6E65">
            <w:pPr>
              <w:rPr>
                <w:sz w:val="24"/>
                <w:szCs w:val="24"/>
              </w:rPr>
            </w:pPr>
            <w:r>
              <w:rPr>
                <w:rStyle w:val="HTMLCode"/>
                <w:rFonts w:eastAsiaTheme="majorEastAsia"/>
                <w:color w:val="C7254E"/>
              </w:rPr>
              <w:t>    </w:t>
            </w:r>
            <w:r>
              <w:rPr>
                <w:rStyle w:val="HTMLCode"/>
                <w:rFonts w:eastAsiaTheme="majorEastAsia"/>
              </w:rPr>
              <w:t>// Compilation error</w:t>
            </w:r>
          </w:p>
        </w:tc>
      </w:tr>
    </w:tbl>
    <w:p w:rsidR="00E96882" w:rsidRDefault="00E96882"/>
    <w:sectPr w:rsidR="00E96882" w:rsidSect="00E968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80F6C"/>
    <w:multiLevelType w:val="multilevel"/>
    <w:tmpl w:val="2812B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780571"/>
    <w:multiLevelType w:val="multilevel"/>
    <w:tmpl w:val="C6B8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B3509F"/>
    <w:multiLevelType w:val="multilevel"/>
    <w:tmpl w:val="5252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872FC"/>
    <w:multiLevelType w:val="multilevel"/>
    <w:tmpl w:val="EAB4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D48B5"/>
    <w:multiLevelType w:val="multilevel"/>
    <w:tmpl w:val="2812BD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2364C1"/>
    <w:multiLevelType w:val="multilevel"/>
    <w:tmpl w:val="07E4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A8527C"/>
    <w:multiLevelType w:val="multilevel"/>
    <w:tmpl w:val="46EA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3164ED"/>
    <w:multiLevelType w:val="multilevel"/>
    <w:tmpl w:val="64C8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B41B2D"/>
    <w:multiLevelType w:val="multilevel"/>
    <w:tmpl w:val="8E36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497935"/>
    <w:multiLevelType w:val="multilevel"/>
    <w:tmpl w:val="8D7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995854"/>
    <w:multiLevelType w:val="multilevel"/>
    <w:tmpl w:val="CB92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12EA0"/>
    <w:multiLevelType w:val="multilevel"/>
    <w:tmpl w:val="CAEE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9"/>
  </w:num>
  <w:num w:numId="4">
    <w:abstractNumId w:val="5"/>
  </w:num>
  <w:num w:numId="5">
    <w:abstractNumId w:val="1"/>
  </w:num>
  <w:num w:numId="6">
    <w:abstractNumId w:val="3"/>
  </w:num>
  <w:num w:numId="7">
    <w:abstractNumId w:val="11"/>
  </w:num>
  <w:num w:numId="8">
    <w:abstractNumId w:val="6"/>
  </w:num>
  <w:num w:numId="9">
    <w:abstractNumId w:val="8"/>
  </w:num>
  <w:num w:numId="10">
    <w:abstractNumId w:val="2"/>
  </w:num>
  <w:num w:numId="11">
    <w:abstractNumId w:val="7"/>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A382E"/>
    <w:rsid w:val="00022ED0"/>
    <w:rsid w:val="000A39D4"/>
    <w:rsid w:val="000D2422"/>
    <w:rsid w:val="002801F7"/>
    <w:rsid w:val="003658F5"/>
    <w:rsid w:val="0038726C"/>
    <w:rsid w:val="00422054"/>
    <w:rsid w:val="00492F25"/>
    <w:rsid w:val="004E3777"/>
    <w:rsid w:val="00520872"/>
    <w:rsid w:val="005B05D5"/>
    <w:rsid w:val="0060176C"/>
    <w:rsid w:val="00604DAC"/>
    <w:rsid w:val="00692762"/>
    <w:rsid w:val="006E039C"/>
    <w:rsid w:val="0074379A"/>
    <w:rsid w:val="00743DBD"/>
    <w:rsid w:val="00764CCF"/>
    <w:rsid w:val="00770B68"/>
    <w:rsid w:val="007D6E65"/>
    <w:rsid w:val="007F00DD"/>
    <w:rsid w:val="008A382E"/>
    <w:rsid w:val="00903920"/>
    <w:rsid w:val="00916637"/>
    <w:rsid w:val="009A3D2F"/>
    <w:rsid w:val="00A06BE2"/>
    <w:rsid w:val="00A41C1E"/>
    <w:rsid w:val="00A42586"/>
    <w:rsid w:val="00A66E89"/>
    <w:rsid w:val="00B559B1"/>
    <w:rsid w:val="00B646D6"/>
    <w:rsid w:val="00BA04FB"/>
    <w:rsid w:val="00C1061B"/>
    <w:rsid w:val="00C531DB"/>
    <w:rsid w:val="00C61D58"/>
    <w:rsid w:val="00DC6CAA"/>
    <w:rsid w:val="00E14E58"/>
    <w:rsid w:val="00E2303E"/>
    <w:rsid w:val="00E717F7"/>
    <w:rsid w:val="00E9559C"/>
    <w:rsid w:val="00E96882"/>
    <w:rsid w:val="00EA6F24"/>
    <w:rsid w:val="00ED0713"/>
    <w:rsid w:val="00F70479"/>
    <w:rsid w:val="00F73DD5"/>
    <w:rsid w:val="00F829FB"/>
    <w:rsid w:val="00FB7C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82"/>
  </w:style>
  <w:style w:type="paragraph" w:styleId="Heading1">
    <w:name w:val="heading 1"/>
    <w:basedOn w:val="Normal"/>
    <w:link w:val="Heading1Char"/>
    <w:uiPriority w:val="9"/>
    <w:qFormat/>
    <w:rsid w:val="008A38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6C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C6C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8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C6C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C6CA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C6C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6CAA"/>
    <w:rPr>
      <w:color w:val="0000FF"/>
      <w:u w:val="single"/>
    </w:rPr>
  </w:style>
  <w:style w:type="character" w:styleId="Strong">
    <w:name w:val="Strong"/>
    <w:basedOn w:val="DefaultParagraphFont"/>
    <w:uiPriority w:val="22"/>
    <w:qFormat/>
    <w:rsid w:val="00DC6CAA"/>
    <w:rPr>
      <w:b/>
      <w:bCs/>
    </w:rPr>
  </w:style>
  <w:style w:type="character" w:styleId="Emphasis">
    <w:name w:val="Emphasis"/>
    <w:basedOn w:val="DefaultParagraphFont"/>
    <w:uiPriority w:val="20"/>
    <w:qFormat/>
    <w:rsid w:val="00DC6CAA"/>
    <w:rPr>
      <w:i/>
      <w:iCs/>
    </w:rPr>
  </w:style>
  <w:style w:type="paragraph" w:styleId="HTMLPreformatted">
    <w:name w:val="HTML Preformatted"/>
    <w:basedOn w:val="Normal"/>
    <w:link w:val="HTMLPreformattedChar"/>
    <w:uiPriority w:val="99"/>
    <w:semiHidden/>
    <w:unhideWhenUsed/>
    <w:rsid w:val="00DC6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6CAA"/>
    <w:rPr>
      <w:rFonts w:ascii="Courier New" w:eastAsia="Times New Roman" w:hAnsi="Courier New" w:cs="Courier New"/>
      <w:sz w:val="20"/>
      <w:szCs w:val="20"/>
    </w:rPr>
  </w:style>
  <w:style w:type="character" w:customStyle="1" w:styleId="kwd">
    <w:name w:val="kwd"/>
    <w:basedOn w:val="DefaultParagraphFont"/>
    <w:rsid w:val="00DC6CAA"/>
  </w:style>
  <w:style w:type="character" w:customStyle="1" w:styleId="pln">
    <w:name w:val="pln"/>
    <w:basedOn w:val="DefaultParagraphFont"/>
    <w:rsid w:val="00DC6CAA"/>
  </w:style>
  <w:style w:type="character" w:customStyle="1" w:styleId="pun">
    <w:name w:val="pun"/>
    <w:basedOn w:val="DefaultParagraphFont"/>
    <w:rsid w:val="00DC6CAA"/>
  </w:style>
  <w:style w:type="character" w:customStyle="1" w:styleId="typ">
    <w:name w:val="typ"/>
    <w:basedOn w:val="DefaultParagraphFont"/>
    <w:rsid w:val="00DC6CAA"/>
  </w:style>
  <w:style w:type="character" w:customStyle="1" w:styleId="lit">
    <w:name w:val="lit"/>
    <w:basedOn w:val="DefaultParagraphFont"/>
    <w:rsid w:val="00DC6CAA"/>
  </w:style>
  <w:style w:type="character" w:customStyle="1" w:styleId="str">
    <w:name w:val="str"/>
    <w:basedOn w:val="DefaultParagraphFont"/>
    <w:rsid w:val="00DC6CAA"/>
  </w:style>
  <w:style w:type="character" w:styleId="HTMLCode">
    <w:name w:val="HTML Code"/>
    <w:basedOn w:val="DefaultParagraphFont"/>
    <w:uiPriority w:val="99"/>
    <w:semiHidden/>
    <w:unhideWhenUsed/>
    <w:rsid w:val="00DC6CAA"/>
    <w:rPr>
      <w:rFonts w:ascii="Courier New" w:eastAsia="Times New Roman" w:hAnsi="Courier New" w:cs="Courier New"/>
      <w:sz w:val="20"/>
      <w:szCs w:val="20"/>
    </w:rPr>
  </w:style>
  <w:style w:type="character" w:customStyle="1" w:styleId="com">
    <w:name w:val="com"/>
    <w:basedOn w:val="DefaultParagraphFont"/>
    <w:rsid w:val="00DC6CAA"/>
  </w:style>
  <w:style w:type="paragraph" w:styleId="BalloonText">
    <w:name w:val="Balloon Text"/>
    <w:basedOn w:val="Normal"/>
    <w:link w:val="BalloonTextChar"/>
    <w:uiPriority w:val="99"/>
    <w:semiHidden/>
    <w:unhideWhenUsed/>
    <w:rsid w:val="00DC6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C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820710">
      <w:bodyDiv w:val="1"/>
      <w:marLeft w:val="0"/>
      <w:marRight w:val="0"/>
      <w:marTop w:val="0"/>
      <w:marBottom w:val="0"/>
      <w:divBdr>
        <w:top w:val="none" w:sz="0" w:space="0" w:color="auto"/>
        <w:left w:val="none" w:sz="0" w:space="0" w:color="auto"/>
        <w:bottom w:val="none" w:sz="0" w:space="0" w:color="auto"/>
        <w:right w:val="none" w:sz="0" w:space="0" w:color="auto"/>
      </w:divBdr>
      <w:divsChild>
        <w:div w:id="1126391888">
          <w:marLeft w:val="0"/>
          <w:marRight w:val="0"/>
          <w:marTop w:val="0"/>
          <w:marBottom w:val="0"/>
          <w:divBdr>
            <w:top w:val="none" w:sz="0" w:space="0" w:color="auto"/>
            <w:left w:val="none" w:sz="0" w:space="0" w:color="auto"/>
            <w:bottom w:val="none" w:sz="0" w:space="0" w:color="auto"/>
            <w:right w:val="none" w:sz="0" w:space="0" w:color="auto"/>
          </w:divBdr>
          <w:divsChild>
            <w:div w:id="1016812047">
              <w:marLeft w:val="0"/>
              <w:marRight w:val="0"/>
              <w:marTop w:val="75"/>
              <w:marBottom w:val="75"/>
              <w:divBdr>
                <w:top w:val="none" w:sz="0" w:space="0" w:color="auto"/>
                <w:left w:val="none" w:sz="0" w:space="0" w:color="auto"/>
                <w:bottom w:val="none" w:sz="0" w:space="0" w:color="auto"/>
                <w:right w:val="none" w:sz="0" w:space="0" w:color="auto"/>
              </w:divBdr>
            </w:div>
            <w:div w:id="175851245">
              <w:marLeft w:val="0"/>
              <w:marRight w:val="0"/>
              <w:marTop w:val="75"/>
              <w:marBottom w:val="75"/>
              <w:divBdr>
                <w:top w:val="none" w:sz="0" w:space="0" w:color="auto"/>
                <w:left w:val="none" w:sz="0" w:space="0" w:color="auto"/>
                <w:bottom w:val="none" w:sz="0" w:space="0" w:color="auto"/>
                <w:right w:val="none" w:sz="0" w:space="0" w:color="auto"/>
              </w:divBdr>
            </w:div>
            <w:div w:id="371686219">
              <w:marLeft w:val="0"/>
              <w:marRight w:val="0"/>
              <w:marTop w:val="75"/>
              <w:marBottom w:val="75"/>
              <w:divBdr>
                <w:top w:val="none" w:sz="0" w:space="0" w:color="auto"/>
                <w:left w:val="none" w:sz="0" w:space="0" w:color="auto"/>
                <w:bottom w:val="none" w:sz="0" w:space="0" w:color="auto"/>
                <w:right w:val="none" w:sz="0" w:space="0" w:color="auto"/>
              </w:divBdr>
            </w:div>
            <w:div w:id="605885354">
              <w:marLeft w:val="0"/>
              <w:marRight w:val="0"/>
              <w:marTop w:val="75"/>
              <w:marBottom w:val="75"/>
              <w:divBdr>
                <w:top w:val="none" w:sz="0" w:space="0" w:color="auto"/>
                <w:left w:val="none" w:sz="0" w:space="0" w:color="auto"/>
                <w:bottom w:val="none" w:sz="0" w:space="0" w:color="auto"/>
                <w:right w:val="none" w:sz="0" w:space="0" w:color="auto"/>
              </w:divBdr>
            </w:div>
            <w:div w:id="1862471355">
              <w:marLeft w:val="0"/>
              <w:marRight w:val="0"/>
              <w:marTop w:val="75"/>
              <w:marBottom w:val="75"/>
              <w:divBdr>
                <w:top w:val="none" w:sz="0" w:space="0" w:color="auto"/>
                <w:left w:val="none" w:sz="0" w:space="0" w:color="auto"/>
                <w:bottom w:val="none" w:sz="0" w:space="0" w:color="auto"/>
                <w:right w:val="none" w:sz="0" w:space="0" w:color="auto"/>
              </w:divBdr>
            </w:div>
            <w:div w:id="881867452">
              <w:marLeft w:val="0"/>
              <w:marRight w:val="0"/>
              <w:marTop w:val="75"/>
              <w:marBottom w:val="75"/>
              <w:divBdr>
                <w:top w:val="none" w:sz="0" w:space="0" w:color="auto"/>
                <w:left w:val="none" w:sz="0" w:space="0" w:color="auto"/>
                <w:bottom w:val="none" w:sz="0" w:space="0" w:color="auto"/>
                <w:right w:val="none" w:sz="0" w:space="0" w:color="auto"/>
              </w:divBdr>
            </w:div>
            <w:div w:id="20391571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6919984">
      <w:bodyDiv w:val="1"/>
      <w:marLeft w:val="0"/>
      <w:marRight w:val="0"/>
      <w:marTop w:val="0"/>
      <w:marBottom w:val="0"/>
      <w:divBdr>
        <w:top w:val="none" w:sz="0" w:space="0" w:color="auto"/>
        <w:left w:val="none" w:sz="0" w:space="0" w:color="auto"/>
        <w:bottom w:val="none" w:sz="0" w:space="0" w:color="auto"/>
        <w:right w:val="none" w:sz="0" w:space="0" w:color="auto"/>
      </w:divBdr>
    </w:div>
    <w:div w:id="875584681">
      <w:bodyDiv w:val="1"/>
      <w:marLeft w:val="0"/>
      <w:marRight w:val="0"/>
      <w:marTop w:val="0"/>
      <w:marBottom w:val="0"/>
      <w:divBdr>
        <w:top w:val="none" w:sz="0" w:space="0" w:color="auto"/>
        <w:left w:val="none" w:sz="0" w:space="0" w:color="auto"/>
        <w:bottom w:val="none" w:sz="0" w:space="0" w:color="auto"/>
        <w:right w:val="none" w:sz="0" w:space="0" w:color="auto"/>
      </w:divBdr>
    </w:div>
    <w:div w:id="1850635890">
      <w:bodyDiv w:val="1"/>
      <w:marLeft w:val="0"/>
      <w:marRight w:val="0"/>
      <w:marTop w:val="0"/>
      <w:marBottom w:val="0"/>
      <w:divBdr>
        <w:top w:val="none" w:sz="0" w:space="0" w:color="auto"/>
        <w:left w:val="none" w:sz="0" w:space="0" w:color="auto"/>
        <w:bottom w:val="none" w:sz="0" w:space="0" w:color="auto"/>
        <w:right w:val="none" w:sz="0" w:space="0" w:color="auto"/>
      </w:divBdr>
      <w:divsChild>
        <w:div w:id="1114981545">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320818488">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64916275">
      <w:bodyDiv w:val="1"/>
      <w:marLeft w:val="0"/>
      <w:marRight w:val="0"/>
      <w:marTop w:val="0"/>
      <w:marBottom w:val="0"/>
      <w:divBdr>
        <w:top w:val="none" w:sz="0" w:space="0" w:color="auto"/>
        <w:left w:val="none" w:sz="0" w:space="0" w:color="auto"/>
        <w:bottom w:val="none" w:sz="0" w:space="0" w:color="auto"/>
        <w:right w:val="none" w:sz="0" w:space="0" w:color="auto"/>
      </w:divBdr>
      <w:divsChild>
        <w:div w:id="481655871">
          <w:marLeft w:val="0"/>
          <w:marRight w:val="0"/>
          <w:marTop w:val="0"/>
          <w:marBottom w:val="0"/>
          <w:divBdr>
            <w:top w:val="none" w:sz="0" w:space="0" w:color="auto"/>
            <w:left w:val="none" w:sz="0" w:space="0" w:color="auto"/>
            <w:bottom w:val="none" w:sz="0" w:space="0" w:color="auto"/>
            <w:right w:val="none" w:sz="0" w:space="0" w:color="auto"/>
          </w:divBdr>
          <w:divsChild>
            <w:div w:id="1824470644">
              <w:marLeft w:val="0"/>
              <w:marRight w:val="0"/>
              <w:marTop w:val="0"/>
              <w:marBottom w:val="0"/>
              <w:divBdr>
                <w:top w:val="none" w:sz="0" w:space="0" w:color="auto"/>
                <w:left w:val="none" w:sz="0" w:space="0" w:color="auto"/>
                <w:bottom w:val="none" w:sz="0" w:space="0" w:color="auto"/>
                <w:right w:val="none" w:sz="0" w:space="0" w:color="auto"/>
              </w:divBdr>
              <w:divsChild>
                <w:div w:id="1010715493">
                  <w:marLeft w:val="0"/>
                  <w:marRight w:val="0"/>
                  <w:marTop w:val="0"/>
                  <w:marBottom w:val="0"/>
                  <w:divBdr>
                    <w:top w:val="none" w:sz="0" w:space="0" w:color="auto"/>
                    <w:left w:val="none" w:sz="0" w:space="0" w:color="auto"/>
                    <w:bottom w:val="none" w:sz="0" w:space="0" w:color="auto"/>
                    <w:right w:val="none" w:sz="0" w:space="0" w:color="auto"/>
                  </w:divBdr>
                </w:div>
                <w:div w:id="2000307886">
                  <w:marLeft w:val="0"/>
                  <w:marRight w:val="0"/>
                  <w:marTop w:val="0"/>
                  <w:marBottom w:val="0"/>
                  <w:divBdr>
                    <w:top w:val="none" w:sz="0" w:space="0" w:color="auto"/>
                    <w:left w:val="none" w:sz="0" w:space="0" w:color="auto"/>
                    <w:bottom w:val="none" w:sz="0" w:space="0" w:color="auto"/>
                    <w:right w:val="none" w:sz="0" w:space="0" w:color="auto"/>
                  </w:divBdr>
                </w:div>
                <w:div w:id="222302569">
                  <w:marLeft w:val="0"/>
                  <w:marRight w:val="0"/>
                  <w:marTop w:val="0"/>
                  <w:marBottom w:val="0"/>
                  <w:divBdr>
                    <w:top w:val="none" w:sz="0" w:space="0" w:color="auto"/>
                    <w:left w:val="none" w:sz="0" w:space="0" w:color="auto"/>
                    <w:bottom w:val="none" w:sz="0" w:space="0" w:color="auto"/>
                    <w:right w:val="none" w:sz="0" w:space="0" w:color="auto"/>
                  </w:divBdr>
                </w:div>
                <w:div w:id="1830629796">
                  <w:marLeft w:val="0"/>
                  <w:marRight w:val="0"/>
                  <w:marTop w:val="0"/>
                  <w:marBottom w:val="0"/>
                  <w:divBdr>
                    <w:top w:val="none" w:sz="0" w:space="0" w:color="auto"/>
                    <w:left w:val="none" w:sz="0" w:space="0" w:color="auto"/>
                    <w:bottom w:val="none" w:sz="0" w:space="0" w:color="auto"/>
                    <w:right w:val="none" w:sz="0" w:space="0" w:color="auto"/>
                  </w:divBdr>
                </w:div>
                <w:div w:id="2139760256">
                  <w:marLeft w:val="0"/>
                  <w:marRight w:val="0"/>
                  <w:marTop w:val="0"/>
                  <w:marBottom w:val="0"/>
                  <w:divBdr>
                    <w:top w:val="none" w:sz="0" w:space="0" w:color="auto"/>
                    <w:left w:val="none" w:sz="0" w:space="0" w:color="auto"/>
                    <w:bottom w:val="none" w:sz="0" w:space="0" w:color="auto"/>
                    <w:right w:val="none" w:sz="0" w:space="0" w:color="auto"/>
                  </w:divBdr>
                </w:div>
                <w:div w:id="723407517">
                  <w:marLeft w:val="0"/>
                  <w:marRight w:val="0"/>
                  <w:marTop w:val="0"/>
                  <w:marBottom w:val="0"/>
                  <w:divBdr>
                    <w:top w:val="none" w:sz="0" w:space="0" w:color="auto"/>
                    <w:left w:val="none" w:sz="0" w:space="0" w:color="auto"/>
                    <w:bottom w:val="none" w:sz="0" w:space="0" w:color="auto"/>
                    <w:right w:val="none" w:sz="0" w:space="0" w:color="auto"/>
                  </w:divBdr>
                  <w:divsChild>
                    <w:div w:id="567494079">
                      <w:marLeft w:val="0"/>
                      <w:marRight w:val="0"/>
                      <w:marTop w:val="0"/>
                      <w:marBottom w:val="0"/>
                      <w:divBdr>
                        <w:top w:val="none" w:sz="0" w:space="0" w:color="auto"/>
                        <w:left w:val="none" w:sz="0" w:space="0" w:color="auto"/>
                        <w:bottom w:val="none" w:sz="0" w:space="0" w:color="auto"/>
                        <w:right w:val="none" w:sz="0" w:space="0" w:color="auto"/>
                      </w:divBdr>
                    </w:div>
                    <w:div w:id="1309626277">
                      <w:marLeft w:val="0"/>
                      <w:marRight w:val="0"/>
                      <w:marTop w:val="0"/>
                      <w:marBottom w:val="0"/>
                      <w:divBdr>
                        <w:top w:val="none" w:sz="0" w:space="0" w:color="auto"/>
                        <w:left w:val="none" w:sz="0" w:space="0" w:color="auto"/>
                        <w:bottom w:val="none" w:sz="0" w:space="0" w:color="auto"/>
                        <w:right w:val="none" w:sz="0" w:space="0" w:color="auto"/>
                      </w:divBdr>
                    </w:div>
                    <w:div w:id="339237256">
                      <w:marLeft w:val="0"/>
                      <w:marRight w:val="0"/>
                      <w:marTop w:val="0"/>
                      <w:marBottom w:val="0"/>
                      <w:divBdr>
                        <w:top w:val="none" w:sz="0" w:space="0" w:color="auto"/>
                        <w:left w:val="none" w:sz="0" w:space="0" w:color="auto"/>
                        <w:bottom w:val="none" w:sz="0" w:space="0" w:color="auto"/>
                        <w:right w:val="none" w:sz="0" w:space="0" w:color="auto"/>
                      </w:divBdr>
                    </w:div>
                    <w:div w:id="1528450157">
                      <w:marLeft w:val="0"/>
                      <w:marRight w:val="0"/>
                      <w:marTop w:val="0"/>
                      <w:marBottom w:val="0"/>
                      <w:divBdr>
                        <w:top w:val="none" w:sz="0" w:space="0" w:color="auto"/>
                        <w:left w:val="none" w:sz="0" w:space="0" w:color="auto"/>
                        <w:bottom w:val="none" w:sz="0" w:space="0" w:color="auto"/>
                        <w:right w:val="none" w:sz="0" w:space="0" w:color="auto"/>
                      </w:divBdr>
                    </w:div>
                    <w:div w:id="3017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2956">
          <w:marLeft w:val="0"/>
          <w:marRight w:val="0"/>
          <w:marTop w:val="0"/>
          <w:marBottom w:val="0"/>
          <w:divBdr>
            <w:top w:val="none" w:sz="0" w:space="0" w:color="auto"/>
            <w:left w:val="none" w:sz="0" w:space="0" w:color="auto"/>
            <w:bottom w:val="none" w:sz="0" w:space="0" w:color="auto"/>
            <w:right w:val="none" w:sz="0" w:space="0" w:color="auto"/>
          </w:divBdr>
          <w:divsChild>
            <w:div w:id="1063333178">
              <w:marLeft w:val="0"/>
              <w:marRight w:val="0"/>
              <w:marTop w:val="0"/>
              <w:marBottom w:val="0"/>
              <w:divBdr>
                <w:top w:val="none" w:sz="0" w:space="0" w:color="auto"/>
                <w:left w:val="none" w:sz="0" w:space="0" w:color="auto"/>
                <w:bottom w:val="none" w:sz="0" w:space="0" w:color="auto"/>
                <w:right w:val="none" w:sz="0" w:space="0" w:color="auto"/>
              </w:divBdr>
              <w:divsChild>
                <w:div w:id="698896797">
                  <w:marLeft w:val="0"/>
                  <w:marRight w:val="0"/>
                  <w:marTop w:val="0"/>
                  <w:marBottom w:val="0"/>
                  <w:divBdr>
                    <w:top w:val="none" w:sz="0" w:space="0" w:color="auto"/>
                    <w:left w:val="none" w:sz="0" w:space="0" w:color="auto"/>
                    <w:bottom w:val="none" w:sz="0" w:space="0" w:color="auto"/>
                    <w:right w:val="none" w:sz="0" w:space="0" w:color="auto"/>
                  </w:divBdr>
                </w:div>
                <w:div w:id="320546741">
                  <w:marLeft w:val="0"/>
                  <w:marRight w:val="0"/>
                  <w:marTop w:val="0"/>
                  <w:marBottom w:val="0"/>
                  <w:divBdr>
                    <w:top w:val="none" w:sz="0" w:space="0" w:color="auto"/>
                    <w:left w:val="none" w:sz="0" w:space="0" w:color="auto"/>
                    <w:bottom w:val="none" w:sz="0" w:space="0" w:color="auto"/>
                    <w:right w:val="none" w:sz="0" w:space="0" w:color="auto"/>
                  </w:divBdr>
                </w:div>
                <w:div w:id="1563641223">
                  <w:marLeft w:val="0"/>
                  <w:marRight w:val="0"/>
                  <w:marTop w:val="0"/>
                  <w:marBottom w:val="0"/>
                  <w:divBdr>
                    <w:top w:val="none" w:sz="0" w:space="0" w:color="auto"/>
                    <w:left w:val="none" w:sz="0" w:space="0" w:color="auto"/>
                    <w:bottom w:val="none" w:sz="0" w:space="0" w:color="auto"/>
                    <w:right w:val="none" w:sz="0" w:space="0" w:color="auto"/>
                  </w:divBdr>
                </w:div>
                <w:div w:id="1963418450">
                  <w:marLeft w:val="0"/>
                  <w:marRight w:val="0"/>
                  <w:marTop w:val="0"/>
                  <w:marBottom w:val="0"/>
                  <w:divBdr>
                    <w:top w:val="none" w:sz="0" w:space="0" w:color="auto"/>
                    <w:left w:val="none" w:sz="0" w:space="0" w:color="auto"/>
                    <w:bottom w:val="none" w:sz="0" w:space="0" w:color="auto"/>
                    <w:right w:val="none" w:sz="0" w:space="0" w:color="auto"/>
                  </w:divBdr>
                </w:div>
                <w:div w:id="1682588685">
                  <w:marLeft w:val="0"/>
                  <w:marRight w:val="0"/>
                  <w:marTop w:val="0"/>
                  <w:marBottom w:val="0"/>
                  <w:divBdr>
                    <w:top w:val="none" w:sz="0" w:space="0" w:color="auto"/>
                    <w:left w:val="none" w:sz="0" w:space="0" w:color="auto"/>
                    <w:bottom w:val="none" w:sz="0" w:space="0" w:color="auto"/>
                    <w:right w:val="none" w:sz="0" w:space="0" w:color="auto"/>
                  </w:divBdr>
                </w:div>
                <w:div w:id="386532988">
                  <w:marLeft w:val="0"/>
                  <w:marRight w:val="0"/>
                  <w:marTop w:val="0"/>
                  <w:marBottom w:val="0"/>
                  <w:divBdr>
                    <w:top w:val="none" w:sz="0" w:space="0" w:color="auto"/>
                    <w:left w:val="none" w:sz="0" w:space="0" w:color="auto"/>
                    <w:bottom w:val="none" w:sz="0" w:space="0" w:color="auto"/>
                    <w:right w:val="none" w:sz="0" w:space="0" w:color="auto"/>
                  </w:divBdr>
                  <w:divsChild>
                    <w:div w:id="1097213591">
                      <w:marLeft w:val="0"/>
                      <w:marRight w:val="0"/>
                      <w:marTop w:val="0"/>
                      <w:marBottom w:val="0"/>
                      <w:divBdr>
                        <w:top w:val="none" w:sz="0" w:space="0" w:color="auto"/>
                        <w:left w:val="none" w:sz="0" w:space="0" w:color="auto"/>
                        <w:bottom w:val="none" w:sz="0" w:space="0" w:color="auto"/>
                        <w:right w:val="none" w:sz="0" w:space="0" w:color="auto"/>
                      </w:divBdr>
                    </w:div>
                    <w:div w:id="83838951">
                      <w:marLeft w:val="0"/>
                      <w:marRight w:val="0"/>
                      <w:marTop w:val="0"/>
                      <w:marBottom w:val="0"/>
                      <w:divBdr>
                        <w:top w:val="none" w:sz="0" w:space="0" w:color="auto"/>
                        <w:left w:val="none" w:sz="0" w:space="0" w:color="auto"/>
                        <w:bottom w:val="none" w:sz="0" w:space="0" w:color="auto"/>
                        <w:right w:val="none" w:sz="0" w:space="0" w:color="auto"/>
                      </w:divBdr>
                    </w:div>
                    <w:div w:id="124082634">
                      <w:marLeft w:val="0"/>
                      <w:marRight w:val="0"/>
                      <w:marTop w:val="0"/>
                      <w:marBottom w:val="0"/>
                      <w:divBdr>
                        <w:top w:val="none" w:sz="0" w:space="0" w:color="auto"/>
                        <w:left w:val="none" w:sz="0" w:space="0" w:color="auto"/>
                        <w:bottom w:val="none" w:sz="0" w:space="0" w:color="auto"/>
                        <w:right w:val="none" w:sz="0" w:space="0" w:color="auto"/>
                      </w:divBdr>
                    </w:div>
                    <w:div w:id="830831020">
                      <w:marLeft w:val="0"/>
                      <w:marRight w:val="0"/>
                      <w:marTop w:val="0"/>
                      <w:marBottom w:val="0"/>
                      <w:divBdr>
                        <w:top w:val="none" w:sz="0" w:space="0" w:color="auto"/>
                        <w:left w:val="none" w:sz="0" w:space="0" w:color="auto"/>
                        <w:bottom w:val="none" w:sz="0" w:space="0" w:color="auto"/>
                        <w:right w:val="none" w:sz="0" w:space="0" w:color="auto"/>
                      </w:divBdr>
                    </w:div>
                    <w:div w:id="14336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5094">
          <w:marLeft w:val="0"/>
          <w:marRight w:val="0"/>
          <w:marTop w:val="0"/>
          <w:marBottom w:val="0"/>
          <w:divBdr>
            <w:top w:val="none" w:sz="0" w:space="0" w:color="auto"/>
            <w:left w:val="none" w:sz="0" w:space="0" w:color="auto"/>
            <w:bottom w:val="none" w:sz="0" w:space="0" w:color="auto"/>
            <w:right w:val="none" w:sz="0" w:space="0" w:color="auto"/>
          </w:divBdr>
          <w:divsChild>
            <w:div w:id="1589265512">
              <w:marLeft w:val="0"/>
              <w:marRight w:val="0"/>
              <w:marTop w:val="0"/>
              <w:marBottom w:val="0"/>
              <w:divBdr>
                <w:top w:val="none" w:sz="0" w:space="0" w:color="auto"/>
                <w:left w:val="none" w:sz="0" w:space="0" w:color="auto"/>
                <w:bottom w:val="none" w:sz="0" w:space="0" w:color="auto"/>
                <w:right w:val="none" w:sz="0" w:space="0" w:color="auto"/>
              </w:divBdr>
              <w:divsChild>
                <w:div w:id="1322125326">
                  <w:marLeft w:val="0"/>
                  <w:marRight w:val="0"/>
                  <w:marTop w:val="0"/>
                  <w:marBottom w:val="0"/>
                  <w:divBdr>
                    <w:top w:val="none" w:sz="0" w:space="0" w:color="auto"/>
                    <w:left w:val="none" w:sz="0" w:space="0" w:color="auto"/>
                    <w:bottom w:val="none" w:sz="0" w:space="0" w:color="auto"/>
                    <w:right w:val="none" w:sz="0" w:space="0" w:color="auto"/>
                  </w:divBdr>
                </w:div>
                <w:div w:id="296495921">
                  <w:marLeft w:val="0"/>
                  <w:marRight w:val="0"/>
                  <w:marTop w:val="0"/>
                  <w:marBottom w:val="0"/>
                  <w:divBdr>
                    <w:top w:val="none" w:sz="0" w:space="0" w:color="auto"/>
                    <w:left w:val="none" w:sz="0" w:space="0" w:color="auto"/>
                    <w:bottom w:val="none" w:sz="0" w:space="0" w:color="auto"/>
                    <w:right w:val="none" w:sz="0" w:space="0" w:color="auto"/>
                  </w:divBdr>
                </w:div>
                <w:div w:id="67851515">
                  <w:marLeft w:val="0"/>
                  <w:marRight w:val="0"/>
                  <w:marTop w:val="0"/>
                  <w:marBottom w:val="0"/>
                  <w:divBdr>
                    <w:top w:val="none" w:sz="0" w:space="0" w:color="auto"/>
                    <w:left w:val="none" w:sz="0" w:space="0" w:color="auto"/>
                    <w:bottom w:val="none" w:sz="0" w:space="0" w:color="auto"/>
                    <w:right w:val="none" w:sz="0" w:space="0" w:color="auto"/>
                  </w:divBdr>
                </w:div>
                <w:div w:id="813959137">
                  <w:marLeft w:val="0"/>
                  <w:marRight w:val="0"/>
                  <w:marTop w:val="0"/>
                  <w:marBottom w:val="0"/>
                  <w:divBdr>
                    <w:top w:val="none" w:sz="0" w:space="0" w:color="auto"/>
                    <w:left w:val="none" w:sz="0" w:space="0" w:color="auto"/>
                    <w:bottom w:val="none" w:sz="0" w:space="0" w:color="auto"/>
                    <w:right w:val="none" w:sz="0" w:space="0" w:color="auto"/>
                  </w:divBdr>
                </w:div>
                <w:div w:id="991061727">
                  <w:marLeft w:val="0"/>
                  <w:marRight w:val="0"/>
                  <w:marTop w:val="0"/>
                  <w:marBottom w:val="0"/>
                  <w:divBdr>
                    <w:top w:val="none" w:sz="0" w:space="0" w:color="auto"/>
                    <w:left w:val="none" w:sz="0" w:space="0" w:color="auto"/>
                    <w:bottom w:val="none" w:sz="0" w:space="0" w:color="auto"/>
                    <w:right w:val="none" w:sz="0" w:space="0" w:color="auto"/>
                  </w:divBdr>
                </w:div>
                <w:div w:id="185758130">
                  <w:marLeft w:val="0"/>
                  <w:marRight w:val="0"/>
                  <w:marTop w:val="0"/>
                  <w:marBottom w:val="0"/>
                  <w:divBdr>
                    <w:top w:val="none" w:sz="0" w:space="0" w:color="auto"/>
                    <w:left w:val="none" w:sz="0" w:space="0" w:color="auto"/>
                    <w:bottom w:val="none" w:sz="0" w:space="0" w:color="auto"/>
                    <w:right w:val="none" w:sz="0" w:space="0" w:color="auto"/>
                  </w:divBdr>
                  <w:divsChild>
                    <w:div w:id="325011207">
                      <w:marLeft w:val="0"/>
                      <w:marRight w:val="0"/>
                      <w:marTop w:val="0"/>
                      <w:marBottom w:val="0"/>
                      <w:divBdr>
                        <w:top w:val="none" w:sz="0" w:space="0" w:color="auto"/>
                        <w:left w:val="none" w:sz="0" w:space="0" w:color="auto"/>
                        <w:bottom w:val="none" w:sz="0" w:space="0" w:color="auto"/>
                        <w:right w:val="none" w:sz="0" w:space="0" w:color="auto"/>
                      </w:divBdr>
                    </w:div>
                    <w:div w:id="1992101046">
                      <w:marLeft w:val="0"/>
                      <w:marRight w:val="0"/>
                      <w:marTop w:val="0"/>
                      <w:marBottom w:val="0"/>
                      <w:divBdr>
                        <w:top w:val="none" w:sz="0" w:space="0" w:color="auto"/>
                        <w:left w:val="none" w:sz="0" w:space="0" w:color="auto"/>
                        <w:bottom w:val="none" w:sz="0" w:space="0" w:color="auto"/>
                        <w:right w:val="none" w:sz="0" w:space="0" w:color="auto"/>
                      </w:divBdr>
                    </w:div>
                    <w:div w:id="725302269">
                      <w:marLeft w:val="0"/>
                      <w:marRight w:val="0"/>
                      <w:marTop w:val="0"/>
                      <w:marBottom w:val="0"/>
                      <w:divBdr>
                        <w:top w:val="none" w:sz="0" w:space="0" w:color="auto"/>
                        <w:left w:val="none" w:sz="0" w:space="0" w:color="auto"/>
                        <w:bottom w:val="none" w:sz="0" w:space="0" w:color="auto"/>
                        <w:right w:val="none" w:sz="0" w:space="0" w:color="auto"/>
                      </w:divBdr>
                    </w:div>
                    <w:div w:id="2087720978">
                      <w:marLeft w:val="0"/>
                      <w:marRight w:val="0"/>
                      <w:marTop w:val="0"/>
                      <w:marBottom w:val="0"/>
                      <w:divBdr>
                        <w:top w:val="none" w:sz="0" w:space="0" w:color="auto"/>
                        <w:left w:val="none" w:sz="0" w:space="0" w:color="auto"/>
                        <w:bottom w:val="none" w:sz="0" w:space="0" w:color="auto"/>
                        <w:right w:val="none" w:sz="0" w:space="0" w:color="auto"/>
                      </w:divBdr>
                    </w:div>
                    <w:div w:id="220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71461">
          <w:marLeft w:val="0"/>
          <w:marRight w:val="0"/>
          <w:marTop w:val="0"/>
          <w:marBottom w:val="0"/>
          <w:divBdr>
            <w:top w:val="none" w:sz="0" w:space="0" w:color="auto"/>
            <w:left w:val="none" w:sz="0" w:space="0" w:color="auto"/>
            <w:bottom w:val="none" w:sz="0" w:space="0" w:color="auto"/>
            <w:right w:val="none" w:sz="0" w:space="0" w:color="auto"/>
          </w:divBdr>
          <w:divsChild>
            <w:div w:id="905914150">
              <w:marLeft w:val="0"/>
              <w:marRight w:val="0"/>
              <w:marTop w:val="0"/>
              <w:marBottom w:val="0"/>
              <w:divBdr>
                <w:top w:val="none" w:sz="0" w:space="0" w:color="auto"/>
                <w:left w:val="none" w:sz="0" w:space="0" w:color="auto"/>
                <w:bottom w:val="none" w:sz="0" w:space="0" w:color="auto"/>
                <w:right w:val="none" w:sz="0" w:space="0" w:color="auto"/>
              </w:divBdr>
              <w:divsChild>
                <w:div w:id="1414006694">
                  <w:marLeft w:val="0"/>
                  <w:marRight w:val="0"/>
                  <w:marTop w:val="0"/>
                  <w:marBottom w:val="0"/>
                  <w:divBdr>
                    <w:top w:val="none" w:sz="0" w:space="0" w:color="auto"/>
                    <w:left w:val="none" w:sz="0" w:space="0" w:color="auto"/>
                    <w:bottom w:val="none" w:sz="0" w:space="0" w:color="auto"/>
                    <w:right w:val="none" w:sz="0" w:space="0" w:color="auto"/>
                  </w:divBdr>
                </w:div>
                <w:div w:id="2093578831">
                  <w:marLeft w:val="0"/>
                  <w:marRight w:val="0"/>
                  <w:marTop w:val="0"/>
                  <w:marBottom w:val="0"/>
                  <w:divBdr>
                    <w:top w:val="none" w:sz="0" w:space="0" w:color="auto"/>
                    <w:left w:val="none" w:sz="0" w:space="0" w:color="auto"/>
                    <w:bottom w:val="none" w:sz="0" w:space="0" w:color="auto"/>
                    <w:right w:val="none" w:sz="0" w:space="0" w:color="auto"/>
                  </w:divBdr>
                </w:div>
                <w:div w:id="1507331376">
                  <w:marLeft w:val="0"/>
                  <w:marRight w:val="0"/>
                  <w:marTop w:val="0"/>
                  <w:marBottom w:val="0"/>
                  <w:divBdr>
                    <w:top w:val="none" w:sz="0" w:space="0" w:color="auto"/>
                    <w:left w:val="none" w:sz="0" w:space="0" w:color="auto"/>
                    <w:bottom w:val="none" w:sz="0" w:space="0" w:color="auto"/>
                    <w:right w:val="none" w:sz="0" w:space="0" w:color="auto"/>
                  </w:divBdr>
                </w:div>
                <w:div w:id="2119909175">
                  <w:marLeft w:val="0"/>
                  <w:marRight w:val="0"/>
                  <w:marTop w:val="0"/>
                  <w:marBottom w:val="0"/>
                  <w:divBdr>
                    <w:top w:val="none" w:sz="0" w:space="0" w:color="auto"/>
                    <w:left w:val="none" w:sz="0" w:space="0" w:color="auto"/>
                    <w:bottom w:val="none" w:sz="0" w:space="0" w:color="auto"/>
                    <w:right w:val="none" w:sz="0" w:space="0" w:color="auto"/>
                  </w:divBdr>
                </w:div>
                <w:div w:id="1049113718">
                  <w:marLeft w:val="0"/>
                  <w:marRight w:val="0"/>
                  <w:marTop w:val="0"/>
                  <w:marBottom w:val="0"/>
                  <w:divBdr>
                    <w:top w:val="none" w:sz="0" w:space="0" w:color="auto"/>
                    <w:left w:val="none" w:sz="0" w:space="0" w:color="auto"/>
                    <w:bottom w:val="none" w:sz="0" w:space="0" w:color="auto"/>
                    <w:right w:val="none" w:sz="0" w:space="0" w:color="auto"/>
                  </w:divBdr>
                  <w:divsChild>
                    <w:div w:id="1004628839">
                      <w:marLeft w:val="0"/>
                      <w:marRight w:val="0"/>
                      <w:marTop w:val="0"/>
                      <w:marBottom w:val="0"/>
                      <w:divBdr>
                        <w:top w:val="none" w:sz="0" w:space="0" w:color="auto"/>
                        <w:left w:val="none" w:sz="0" w:space="0" w:color="auto"/>
                        <w:bottom w:val="none" w:sz="0" w:space="0" w:color="auto"/>
                        <w:right w:val="none" w:sz="0" w:space="0" w:color="auto"/>
                      </w:divBdr>
                    </w:div>
                    <w:div w:id="1804495984">
                      <w:marLeft w:val="0"/>
                      <w:marRight w:val="0"/>
                      <w:marTop w:val="0"/>
                      <w:marBottom w:val="0"/>
                      <w:divBdr>
                        <w:top w:val="none" w:sz="0" w:space="0" w:color="auto"/>
                        <w:left w:val="none" w:sz="0" w:space="0" w:color="auto"/>
                        <w:bottom w:val="none" w:sz="0" w:space="0" w:color="auto"/>
                        <w:right w:val="none" w:sz="0" w:space="0" w:color="auto"/>
                      </w:divBdr>
                    </w:div>
                    <w:div w:id="1018966811">
                      <w:marLeft w:val="0"/>
                      <w:marRight w:val="0"/>
                      <w:marTop w:val="0"/>
                      <w:marBottom w:val="0"/>
                      <w:divBdr>
                        <w:top w:val="none" w:sz="0" w:space="0" w:color="auto"/>
                        <w:left w:val="none" w:sz="0" w:space="0" w:color="auto"/>
                        <w:bottom w:val="none" w:sz="0" w:space="0" w:color="auto"/>
                        <w:right w:val="none" w:sz="0" w:space="0" w:color="auto"/>
                      </w:divBdr>
                    </w:div>
                    <w:div w:id="6864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0709">
          <w:marLeft w:val="0"/>
          <w:marRight w:val="0"/>
          <w:marTop w:val="0"/>
          <w:marBottom w:val="0"/>
          <w:divBdr>
            <w:top w:val="none" w:sz="0" w:space="0" w:color="auto"/>
            <w:left w:val="none" w:sz="0" w:space="0" w:color="auto"/>
            <w:bottom w:val="none" w:sz="0" w:space="0" w:color="auto"/>
            <w:right w:val="none" w:sz="0" w:space="0" w:color="auto"/>
          </w:divBdr>
          <w:divsChild>
            <w:div w:id="1560165484">
              <w:marLeft w:val="0"/>
              <w:marRight w:val="0"/>
              <w:marTop w:val="0"/>
              <w:marBottom w:val="0"/>
              <w:divBdr>
                <w:top w:val="none" w:sz="0" w:space="0" w:color="auto"/>
                <w:left w:val="none" w:sz="0" w:space="0" w:color="auto"/>
                <w:bottom w:val="none" w:sz="0" w:space="0" w:color="auto"/>
                <w:right w:val="none" w:sz="0" w:space="0" w:color="auto"/>
              </w:divBdr>
              <w:divsChild>
                <w:div w:id="656112493">
                  <w:marLeft w:val="0"/>
                  <w:marRight w:val="0"/>
                  <w:marTop w:val="0"/>
                  <w:marBottom w:val="0"/>
                  <w:divBdr>
                    <w:top w:val="none" w:sz="0" w:space="0" w:color="auto"/>
                    <w:left w:val="none" w:sz="0" w:space="0" w:color="auto"/>
                    <w:bottom w:val="none" w:sz="0" w:space="0" w:color="auto"/>
                    <w:right w:val="none" w:sz="0" w:space="0" w:color="auto"/>
                  </w:divBdr>
                </w:div>
                <w:div w:id="581523512">
                  <w:marLeft w:val="0"/>
                  <w:marRight w:val="0"/>
                  <w:marTop w:val="0"/>
                  <w:marBottom w:val="0"/>
                  <w:divBdr>
                    <w:top w:val="none" w:sz="0" w:space="0" w:color="auto"/>
                    <w:left w:val="none" w:sz="0" w:space="0" w:color="auto"/>
                    <w:bottom w:val="none" w:sz="0" w:space="0" w:color="auto"/>
                    <w:right w:val="none" w:sz="0" w:space="0" w:color="auto"/>
                  </w:divBdr>
                </w:div>
                <w:div w:id="159662324">
                  <w:marLeft w:val="0"/>
                  <w:marRight w:val="0"/>
                  <w:marTop w:val="0"/>
                  <w:marBottom w:val="0"/>
                  <w:divBdr>
                    <w:top w:val="none" w:sz="0" w:space="0" w:color="auto"/>
                    <w:left w:val="none" w:sz="0" w:space="0" w:color="auto"/>
                    <w:bottom w:val="none" w:sz="0" w:space="0" w:color="auto"/>
                    <w:right w:val="none" w:sz="0" w:space="0" w:color="auto"/>
                  </w:divBdr>
                  <w:divsChild>
                    <w:div w:id="2026125293">
                      <w:marLeft w:val="0"/>
                      <w:marRight w:val="0"/>
                      <w:marTop w:val="0"/>
                      <w:marBottom w:val="0"/>
                      <w:divBdr>
                        <w:top w:val="none" w:sz="0" w:space="0" w:color="auto"/>
                        <w:left w:val="none" w:sz="0" w:space="0" w:color="auto"/>
                        <w:bottom w:val="none" w:sz="0" w:space="0" w:color="auto"/>
                        <w:right w:val="none" w:sz="0" w:space="0" w:color="auto"/>
                      </w:divBdr>
                    </w:div>
                    <w:div w:id="2576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6234">
          <w:marLeft w:val="0"/>
          <w:marRight w:val="0"/>
          <w:marTop w:val="0"/>
          <w:marBottom w:val="0"/>
          <w:divBdr>
            <w:top w:val="none" w:sz="0" w:space="0" w:color="auto"/>
            <w:left w:val="none" w:sz="0" w:space="0" w:color="auto"/>
            <w:bottom w:val="none" w:sz="0" w:space="0" w:color="auto"/>
            <w:right w:val="none" w:sz="0" w:space="0" w:color="auto"/>
          </w:divBdr>
          <w:divsChild>
            <w:div w:id="1026174859">
              <w:marLeft w:val="0"/>
              <w:marRight w:val="0"/>
              <w:marTop w:val="0"/>
              <w:marBottom w:val="0"/>
              <w:divBdr>
                <w:top w:val="none" w:sz="0" w:space="0" w:color="auto"/>
                <w:left w:val="none" w:sz="0" w:space="0" w:color="auto"/>
                <w:bottom w:val="none" w:sz="0" w:space="0" w:color="auto"/>
                <w:right w:val="none" w:sz="0" w:space="0" w:color="auto"/>
              </w:divBdr>
              <w:divsChild>
                <w:div w:id="906494606">
                  <w:marLeft w:val="0"/>
                  <w:marRight w:val="0"/>
                  <w:marTop w:val="0"/>
                  <w:marBottom w:val="0"/>
                  <w:divBdr>
                    <w:top w:val="none" w:sz="0" w:space="0" w:color="auto"/>
                    <w:left w:val="none" w:sz="0" w:space="0" w:color="auto"/>
                    <w:bottom w:val="none" w:sz="0" w:space="0" w:color="auto"/>
                    <w:right w:val="none" w:sz="0" w:space="0" w:color="auto"/>
                  </w:divBdr>
                </w:div>
                <w:div w:id="426657984">
                  <w:marLeft w:val="0"/>
                  <w:marRight w:val="0"/>
                  <w:marTop w:val="0"/>
                  <w:marBottom w:val="0"/>
                  <w:divBdr>
                    <w:top w:val="none" w:sz="0" w:space="0" w:color="auto"/>
                    <w:left w:val="none" w:sz="0" w:space="0" w:color="auto"/>
                    <w:bottom w:val="none" w:sz="0" w:space="0" w:color="auto"/>
                    <w:right w:val="none" w:sz="0" w:space="0" w:color="auto"/>
                  </w:divBdr>
                </w:div>
                <w:div w:id="380636748">
                  <w:marLeft w:val="0"/>
                  <w:marRight w:val="0"/>
                  <w:marTop w:val="0"/>
                  <w:marBottom w:val="0"/>
                  <w:divBdr>
                    <w:top w:val="none" w:sz="0" w:space="0" w:color="auto"/>
                    <w:left w:val="none" w:sz="0" w:space="0" w:color="auto"/>
                    <w:bottom w:val="none" w:sz="0" w:space="0" w:color="auto"/>
                    <w:right w:val="none" w:sz="0" w:space="0" w:color="auto"/>
                  </w:divBdr>
                </w:div>
                <w:div w:id="1925067074">
                  <w:marLeft w:val="0"/>
                  <w:marRight w:val="0"/>
                  <w:marTop w:val="0"/>
                  <w:marBottom w:val="0"/>
                  <w:divBdr>
                    <w:top w:val="none" w:sz="0" w:space="0" w:color="auto"/>
                    <w:left w:val="none" w:sz="0" w:space="0" w:color="auto"/>
                    <w:bottom w:val="none" w:sz="0" w:space="0" w:color="auto"/>
                    <w:right w:val="none" w:sz="0" w:space="0" w:color="auto"/>
                  </w:divBdr>
                </w:div>
                <w:div w:id="1437939476">
                  <w:marLeft w:val="0"/>
                  <w:marRight w:val="0"/>
                  <w:marTop w:val="0"/>
                  <w:marBottom w:val="0"/>
                  <w:divBdr>
                    <w:top w:val="none" w:sz="0" w:space="0" w:color="auto"/>
                    <w:left w:val="none" w:sz="0" w:space="0" w:color="auto"/>
                    <w:bottom w:val="none" w:sz="0" w:space="0" w:color="auto"/>
                    <w:right w:val="none" w:sz="0" w:space="0" w:color="auto"/>
                  </w:divBdr>
                </w:div>
                <w:div w:id="434447129">
                  <w:marLeft w:val="0"/>
                  <w:marRight w:val="0"/>
                  <w:marTop w:val="0"/>
                  <w:marBottom w:val="0"/>
                  <w:divBdr>
                    <w:top w:val="none" w:sz="0" w:space="0" w:color="auto"/>
                    <w:left w:val="none" w:sz="0" w:space="0" w:color="auto"/>
                    <w:bottom w:val="none" w:sz="0" w:space="0" w:color="auto"/>
                    <w:right w:val="none" w:sz="0" w:space="0" w:color="auto"/>
                  </w:divBdr>
                </w:div>
                <w:div w:id="109253004">
                  <w:marLeft w:val="0"/>
                  <w:marRight w:val="0"/>
                  <w:marTop w:val="0"/>
                  <w:marBottom w:val="0"/>
                  <w:divBdr>
                    <w:top w:val="none" w:sz="0" w:space="0" w:color="auto"/>
                    <w:left w:val="none" w:sz="0" w:space="0" w:color="auto"/>
                    <w:bottom w:val="none" w:sz="0" w:space="0" w:color="auto"/>
                    <w:right w:val="none" w:sz="0" w:space="0" w:color="auto"/>
                  </w:divBdr>
                </w:div>
                <w:div w:id="1182821824">
                  <w:marLeft w:val="0"/>
                  <w:marRight w:val="0"/>
                  <w:marTop w:val="0"/>
                  <w:marBottom w:val="0"/>
                  <w:divBdr>
                    <w:top w:val="none" w:sz="0" w:space="0" w:color="auto"/>
                    <w:left w:val="none" w:sz="0" w:space="0" w:color="auto"/>
                    <w:bottom w:val="none" w:sz="0" w:space="0" w:color="auto"/>
                    <w:right w:val="none" w:sz="0" w:space="0" w:color="auto"/>
                  </w:divBdr>
                </w:div>
                <w:div w:id="2033602834">
                  <w:marLeft w:val="0"/>
                  <w:marRight w:val="0"/>
                  <w:marTop w:val="0"/>
                  <w:marBottom w:val="0"/>
                  <w:divBdr>
                    <w:top w:val="none" w:sz="0" w:space="0" w:color="auto"/>
                    <w:left w:val="none" w:sz="0" w:space="0" w:color="auto"/>
                    <w:bottom w:val="none" w:sz="0" w:space="0" w:color="auto"/>
                    <w:right w:val="none" w:sz="0" w:space="0" w:color="auto"/>
                  </w:divBdr>
                </w:div>
                <w:div w:id="1063868857">
                  <w:marLeft w:val="0"/>
                  <w:marRight w:val="0"/>
                  <w:marTop w:val="0"/>
                  <w:marBottom w:val="0"/>
                  <w:divBdr>
                    <w:top w:val="none" w:sz="0" w:space="0" w:color="auto"/>
                    <w:left w:val="none" w:sz="0" w:space="0" w:color="auto"/>
                    <w:bottom w:val="none" w:sz="0" w:space="0" w:color="auto"/>
                    <w:right w:val="none" w:sz="0" w:space="0" w:color="auto"/>
                  </w:divBdr>
                </w:div>
                <w:div w:id="734812717">
                  <w:marLeft w:val="0"/>
                  <w:marRight w:val="0"/>
                  <w:marTop w:val="0"/>
                  <w:marBottom w:val="0"/>
                  <w:divBdr>
                    <w:top w:val="none" w:sz="0" w:space="0" w:color="auto"/>
                    <w:left w:val="none" w:sz="0" w:space="0" w:color="auto"/>
                    <w:bottom w:val="none" w:sz="0" w:space="0" w:color="auto"/>
                    <w:right w:val="none" w:sz="0" w:space="0" w:color="auto"/>
                  </w:divBdr>
                </w:div>
                <w:div w:id="1788159804">
                  <w:marLeft w:val="0"/>
                  <w:marRight w:val="0"/>
                  <w:marTop w:val="0"/>
                  <w:marBottom w:val="0"/>
                  <w:divBdr>
                    <w:top w:val="none" w:sz="0" w:space="0" w:color="auto"/>
                    <w:left w:val="none" w:sz="0" w:space="0" w:color="auto"/>
                    <w:bottom w:val="none" w:sz="0" w:space="0" w:color="auto"/>
                    <w:right w:val="none" w:sz="0" w:space="0" w:color="auto"/>
                  </w:divBdr>
                  <w:divsChild>
                    <w:div w:id="567885246">
                      <w:marLeft w:val="0"/>
                      <w:marRight w:val="0"/>
                      <w:marTop w:val="0"/>
                      <w:marBottom w:val="0"/>
                      <w:divBdr>
                        <w:top w:val="none" w:sz="0" w:space="0" w:color="auto"/>
                        <w:left w:val="none" w:sz="0" w:space="0" w:color="auto"/>
                        <w:bottom w:val="none" w:sz="0" w:space="0" w:color="auto"/>
                        <w:right w:val="none" w:sz="0" w:space="0" w:color="auto"/>
                      </w:divBdr>
                    </w:div>
                    <w:div w:id="1082145261">
                      <w:marLeft w:val="0"/>
                      <w:marRight w:val="0"/>
                      <w:marTop w:val="0"/>
                      <w:marBottom w:val="0"/>
                      <w:divBdr>
                        <w:top w:val="none" w:sz="0" w:space="0" w:color="auto"/>
                        <w:left w:val="none" w:sz="0" w:space="0" w:color="auto"/>
                        <w:bottom w:val="none" w:sz="0" w:space="0" w:color="auto"/>
                        <w:right w:val="none" w:sz="0" w:space="0" w:color="auto"/>
                      </w:divBdr>
                    </w:div>
                    <w:div w:id="1243488485">
                      <w:marLeft w:val="0"/>
                      <w:marRight w:val="0"/>
                      <w:marTop w:val="0"/>
                      <w:marBottom w:val="0"/>
                      <w:divBdr>
                        <w:top w:val="none" w:sz="0" w:space="0" w:color="auto"/>
                        <w:left w:val="none" w:sz="0" w:space="0" w:color="auto"/>
                        <w:bottom w:val="none" w:sz="0" w:space="0" w:color="auto"/>
                        <w:right w:val="none" w:sz="0" w:space="0" w:color="auto"/>
                      </w:divBdr>
                    </w:div>
                    <w:div w:id="241837035">
                      <w:marLeft w:val="0"/>
                      <w:marRight w:val="0"/>
                      <w:marTop w:val="0"/>
                      <w:marBottom w:val="0"/>
                      <w:divBdr>
                        <w:top w:val="none" w:sz="0" w:space="0" w:color="auto"/>
                        <w:left w:val="none" w:sz="0" w:space="0" w:color="auto"/>
                        <w:bottom w:val="none" w:sz="0" w:space="0" w:color="auto"/>
                        <w:right w:val="none" w:sz="0" w:space="0" w:color="auto"/>
                      </w:divBdr>
                    </w:div>
                    <w:div w:id="2127505731">
                      <w:marLeft w:val="0"/>
                      <w:marRight w:val="0"/>
                      <w:marTop w:val="0"/>
                      <w:marBottom w:val="0"/>
                      <w:divBdr>
                        <w:top w:val="none" w:sz="0" w:space="0" w:color="auto"/>
                        <w:left w:val="none" w:sz="0" w:space="0" w:color="auto"/>
                        <w:bottom w:val="none" w:sz="0" w:space="0" w:color="auto"/>
                        <w:right w:val="none" w:sz="0" w:space="0" w:color="auto"/>
                      </w:divBdr>
                    </w:div>
                    <w:div w:id="1921015359">
                      <w:marLeft w:val="0"/>
                      <w:marRight w:val="0"/>
                      <w:marTop w:val="0"/>
                      <w:marBottom w:val="0"/>
                      <w:divBdr>
                        <w:top w:val="none" w:sz="0" w:space="0" w:color="auto"/>
                        <w:left w:val="none" w:sz="0" w:space="0" w:color="auto"/>
                        <w:bottom w:val="none" w:sz="0" w:space="0" w:color="auto"/>
                        <w:right w:val="none" w:sz="0" w:space="0" w:color="auto"/>
                      </w:divBdr>
                    </w:div>
                    <w:div w:id="760108786">
                      <w:marLeft w:val="0"/>
                      <w:marRight w:val="0"/>
                      <w:marTop w:val="0"/>
                      <w:marBottom w:val="0"/>
                      <w:divBdr>
                        <w:top w:val="none" w:sz="0" w:space="0" w:color="auto"/>
                        <w:left w:val="none" w:sz="0" w:space="0" w:color="auto"/>
                        <w:bottom w:val="none" w:sz="0" w:space="0" w:color="auto"/>
                        <w:right w:val="none" w:sz="0" w:space="0" w:color="auto"/>
                      </w:divBdr>
                    </w:div>
                    <w:div w:id="401410501">
                      <w:marLeft w:val="0"/>
                      <w:marRight w:val="0"/>
                      <w:marTop w:val="0"/>
                      <w:marBottom w:val="0"/>
                      <w:divBdr>
                        <w:top w:val="none" w:sz="0" w:space="0" w:color="auto"/>
                        <w:left w:val="none" w:sz="0" w:space="0" w:color="auto"/>
                        <w:bottom w:val="none" w:sz="0" w:space="0" w:color="auto"/>
                        <w:right w:val="none" w:sz="0" w:space="0" w:color="auto"/>
                      </w:divBdr>
                    </w:div>
                    <w:div w:id="1507935480">
                      <w:marLeft w:val="0"/>
                      <w:marRight w:val="0"/>
                      <w:marTop w:val="0"/>
                      <w:marBottom w:val="0"/>
                      <w:divBdr>
                        <w:top w:val="none" w:sz="0" w:space="0" w:color="auto"/>
                        <w:left w:val="none" w:sz="0" w:space="0" w:color="auto"/>
                        <w:bottom w:val="none" w:sz="0" w:space="0" w:color="auto"/>
                        <w:right w:val="none" w:sz="0" w:space="0" w:color="auto"/>
                      </w:divBdr>
                    </w:div>
                    <w:div w:id="1978335584">
                      <w:marLeft w:val="0"/>
                      <w:marRight w:val="0"/>
                      <w:marTop w:val="0"/>
                      <w:marBottom w:val="0"/>
                      <w:divBdr>
                        <w:top w:val="none" w:sz="0" w:space="0" w:color="auto"/>
                        <w:left w:val="none" w:sz="0" w:space="0" w:color="auto"/>
                        <w:bottom w:val="none" w:sz="0" w:space="0" w:color="auto"/>
                        <w:right w:val="none" w:sz="0" w:space="0" w:color="auto"/>
                      </w:divBdr>
                    </w:div>
                    <w:div w:id="15045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19589">
          <w:marLeft w:val="0"/>
          <w:marRight w:val="0"/>
          <w:marTop w:val="0"/>
          <w:marBottom w:val="0"/>
          <w:divBdr>
            <w:top w:val="none" w:sz="0" w:space="0" w:color="auto"/>
            <w:left w:val="none" w:sz="0" w:space="0" w:color="auto"/>
            <w:bottom w:val="none" w:sz="0" w:space="0" w:color="auto"/>
            <w:right w:val="none" w:sz="0" w:space="0" w:color="auto"/>
          </w:divBdr>
          <w:divsChild>
            <w:div w:id="391587403">
              <w:marLeft w:val="0"/>
              <w:marRight w:val="0"/>
              <w:marTop w:val="0"/>
              <w:marBottom w:val="0"/>
              <w:divBdr>
                <w:top w:val="none" w:sz="0" w:space="0" w:color="auto"/>
                <w:left w:val="none" w:sz="0" w:space="0" w:color="auto"/>
                <w:bottom w:val="none" w:sz="0" w:space="0" w:color="auto"/>
                <w:right w:val="none" w:sz="0" w:space="0" w:color="auto"/>
              </w:divBdr>
              <w:divsChild>
                <w:div w:id="238759735">
                  <w:marLeft w:val="0"/>
                  <w:marRight w:val="0"/>
                  <w:marTop w:val="0"/>
                  <w:marBottom w:val="0"/>
                  <w:divBdr>
                    <w:top w:val="none" w:sz="0" w:space="0" w:color="auto"/>
                    <w:left w:val="none" w:sz="0" w:space="0" w:color="auto"/>
                    <w:bottom w:val="none" w:sz="0" w:space="0" w:color="auto"/>
                    <w:right w:val="none" w:sz="0" w:space="0" w:color="auto"/>
                  </w:divBdr>
                </w:div>
                <w:div w:id="1864786477">
                  <w:marLeft w:val="0"/>
                  <w:marRight w:val="0"/>
                  <w:marTop w:val="0"/>
                  <w:marBottom w:val="0"/>
                  <w:divBdr>
                    <w:top w:val="none" w:sz="0" w:space="0" w:color="auto"/>
                    <w:left w:val="none" w:sz="0" w:space="0" w:color="auto"/>
                    <w:bottom w:val="none" w:sz="0" w:space="0" w:color="auto"/>
                    <w:right w:val="none" w:sz="0" w:space="0" w:color="auto"/>
                  </w:divBdr>
                </w:div>
                <w:div w:id="52312297">
                  <w:marLeft w:val="0"/>
                  <w:marRight w:val="0"/>
                  <w:marTop w:val="0"/>
                  <w:marBottom w:val="0"/>
                  <w:divBdr>
                    <w:top w:val="none" w:sz="0" w:space="0" w:color="auto"/>
                    <w:left w:val="none" w:sz="0" w:space="0" w:color="auto"/>
                    <w:bottom w:val="none" w:sz="0" w:space="0" w:color="auto"/>
                    <w:right w:val="none" w:sz="0" w:space="0" w:color="auto"/>
                  </w:divBdr>
                </w:div>
                <w:div w:id="1634214031">
                  <w:marLeft w:val="0"/>
                  <w:marRight w:val="0"/>
                  <w:marTop w:val="0"/>
                  <w:marBottom w:val="0"/>
                  <w:divBdr>
                    <w:top w:val="none" w:sz="0" w:space="0" w:color="auto"/>
                    <w:left w:val="none" w:sz="0" w:space="0" w:color="auto"/>
                    <w:bottom w:val="none" w:sz="0" w:space="0" w:color="auto"/>
                    <w:right w:val="none" w:sz="0" w:space="0" w:color="auto"/>
                  </w:divBdr>
                  <w:divsChild>
                    <w:div w:id="1314215973">
                      <w:marLeft w:val="0"/>
                      <w:marRight w:val="0"/>
                      <w:marTop w:val="0"/>
                      <w:marBottom w:val="0"/>
                      <w:divBdr>
                        <w:top w:val="none" w:sz="0" w:space="0" w:color="auto"/>
                        <w:left w:val="none" w:sz="0" w:space="0" w:color="auto"/>
                        <w:bottom w:val="none" w:sz="0" w:space="0" w:color="auto"/>
                        <w:right w:val="none" w:sz="0" w:space="0" w:color="auto"/>
                      </w:divBdr>
                    </w:div>
                    <w:div w:id="925312196">
                      <w:marLeft w:val="0"/>
                      <w:marRight w:val="0"/>
                      <w:marTop w:val="0"/>
                      <w:marBottom w:val="0"/>
                      <w:divBdr>
                        <w:top w:val="none" w:sz="0" w:space="0" w:color="auto"/>
                        <w:left w:val="none" w:sz="0" w:space="0" w:color="auto"/>
                        <w:bottom w:val="none" w:sz="0" w:space="0" w:color="auto"/>
                        <w:right w:val="none" w:sz="0" w:space="0" w:color="auto"/>
                      </w:divBdr>
                    </w:div>
                    <w:div w:id="19523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450586">
          <w:marLeft w:val="0"/>
          <w:marRight w:val="0"/>
          <w:marTop w:val="0"/>
          <w:marBottom w:val="0"/>
          <w:divBdr>
            <w:top w:val="none" w:sz="0" w:space="0" w:color="auto"/>
            <w:left w:val="none" w:sz="0" w:space="0" w:color="auto"/>
            <w:bottom w:val="none" w:sz="0" w:space="0" w:color="auto"/>
            <w:right w:val="none" w:sz="0" w:space="0" w:color="auto"/>
          </w:divBdr>
          <w:divsChild>
            <w:div w:id="741216568">
              <w:marLeft w:val="0"/>
              <w:marRight w:val="0"/>
              <w:marTop w:val="0"/>
              <w:marBottom w:val="0"/>
              <w:divBdr>
                <w:top w:val="none" w:sz="0" w:space="0" w:color="auto"/>
                <w:left w:val="none" w:sz="0" w:space="0" w:color="auto"/>
                <w:bottom w:val="none" w:sz="0" w:space="0" w:color="auto"/>
                <w:right w:val="none" w:sz="0" w:space="0" w:color="auto"/>
              </w:divBdr>
              <w:divsChild>
                <w:div w:id="427819217">
                  <w:marLeft w:val="0"/>
                  <w:marRight w:val="0"/>
                  <w:marTop w:val="0"/>
                  <w:marBottom w:val="0"/>
                  <w:divBdr>
                    <w:top w:val="none" w:sz="0" w:space="0" w:color="auto"/>
                    <w:left w:val="none" w:sz="0" w:space="0" w:color="auto"/>
                    <w:bottom w:val="none" w:sz="0" w:space="0" w:color="auto"/>
                    <w:right w:val="none" w:sz="0" w:space="0" w:color="auto"/>
                  </w:divBdr>
                </w:div>
                <w:div w:id="1461218593">
                  <w:marLeft w:val="0"/>
                  <w:marRight w:val="0"/>
                  <w:marTop w:val="0"/>
                  <w:marBottom w:val="0"/>
                  <w:divBdr>
                    <w:top w:val="none" w:sz="0" w:space="0" w:color="auto"/>
                    <w:left w:val="none" w:sz="0" w:space="0" w:color="auto"/>
                    <w:bottom w:val="none" w:sz="0" w:space="0" w:color="auto"/>
                    <w:right w:val="none" w:sz="0" w:space="0" w:color="auto"/>
                  </w:divBdr>
                </w:div>
                <w:div w:id="652831000">
                  <w:marLeft w:val="0"/>
                  <w:marRight w:val="0"/>
                  <w:marTop w:val="0"/>
                  <w:marBottom w:val="0"/>
                  <w:divBdr>
                    <w:top w:val="none" w:sz="0" w:space="0" w:color="auto"/>
                    <w:left w:val="none" w:sz="0" w:space="0" w:color="auto"/>
                    <w:bottom w:val="none" w:sz="0" w:space="0" w:color="auto"/>
                    <w:right w:val="none" w:sz="0" w:space="0" w:color="auto"/>
                  </w:divBdr>
                </w:div>
                <w:div w:id="1571766206">
                  <w:marLeft w:val="0"/>
                  <w:marRight w:val="0"/>
                  <w:marTop w:val="0"/>
                  <w:marBottom w:val="0"/>
                  <w:divBdr>
                    <w:top w:val="none" w:sz="0" w:space="0" w:color="auto"/>
                    <w:left w:val="none" w:sz="0" w:space="0" w:color="auto"/>
                    <w:bottom w:val="none" w:sz="0" w:space="0" w:color="auto"/>
                    <w:right w:val="none" w:sz="0" w:space="0" w:color="auto"/>
                  </w:divBdr>
                </w:div>
                <w:div w:id="1933852785">
                  <w:marLeft w:val="0"/>
                  <w:marRight w:val="0"/>
                  <w:marTop w:val="0"/>
                  <w:marBottom w:val="0"/>
                  <w:divBdr>
                    <w:top w:val="none" w:sz="0" w:space="0" w:color="auto"/>
                    <w:left w:val="none" w:sz="0" w:space="0" w:color="auto"/>
                    <w:bottom w:val="none" w:sz="0" w:space="0" w:color="auto"/>
                    <w:right w:val="none" w:sz="0" w:space="0" w:color="auto"/>
                  </w:divBdr>
                </w:div>
                <w:div w:id="1421946216">
                  <w:marLeft w:val="0"/>
                  <w:marRight w:val="0"/>
                  <w:marTop w:val="0"/>
                  <w:marBottom w:val="0"/>
                  <w:divBdr>
                    <w:top w:val="none" w:sz="0" w:space="0" w:color="auto"/>
                    <w:left w:val="none" w:sz="0" w:space="0" w:color="auto"/>
                    <w:bottom w:val="none" w:sz="0" w:space="0" w:color="auto"/>
                    <w:right w:val="none" w:sz="0" w:space="0" w:color="auto"/>
                  </w:divBdr>
                </w:div>
                <w:div w:id="25369362">
                  <w:marLeft w:val="0"/>
                  <w:marRight w:val="0"/>
                  <w:marTop w:val="0"/>
                  <w:marBottom w:val="0"/>
                  <w:divBdr>
                    <w:top w:val="none" w:sz="0" w:space="0" w:color="auto"/>
                    <w:left w:val="none" w:sz="0" w:space="0" w:color="auto"/>
                    <w:bottom w:val="none" w:sz="0" w:space="0" w:color="auto"/>
                    <w:right w:val="none" w:sz="0" w:space="0" w:color="auto"/>
                  </w:divBdr>
                </w:div>
                <w:div w:id="588152231">
                  <w:marLeft w:val="0"/>
                  <w:marRight w:val="0"/>
                  <w:marTop w:val="0"/>
                  <w:marBottom w:val="0"/>
                  <w:divBdr>
                    <w:top w:val="none" w:sz="0" w:space="0" w:color="auto"/>
                    <w:left w:val="none" w:sz="0" w:space="0" w:color="auto"/>
                    <w:bottom w:val="none" w:sz="0" w:space="0" w:color="auto"/>
                    <w:right w:val="none" w:sz="0" w:space="0" w:color="auto"/>
                  </w:divBdr>
                </w:div>
                <w:div w:id="374473199">
                  <w:marLeft w:val="0"/>
                  <w:marRight w:val="0"/>
                  <w:marTop w:val="0"/>
                  <w:marBottom w:val="0"/>
                  <w:divBdr>
                    <w:top w:val="none" w:sz="0" w:space="0" w:color="auto"/>
                    <w:left w:val="none" w:sz="0" w:space="0" w:color="auto"/>
                    <w:bottom w:val="none" w:sz="0" w:space="0" w:color="auto"/>
                    <w:right w:val="none" w:sz="0" w:space="0" w:color="auto"/>
                  </w:divBdr>
                </w:div>
                <w:div w:id="1107241014">
                  <w:marLeft w:val="0"/>
                  <w:marRight w:val="0"/>
                  <w:marTop w:val="0"/>
                  <w:marBottom w:val="0"/>
                  <w:divBdr>
                    <w:top w:val="none" w:sz="0" w:space="0" w:color="auto"/>
                    <w:left w:val="none" w:sz="0" w:space="0" w:color="auto"/>
                    <w:bottom w:val="none" w:sz="0" w:space="0" w:color="auto"/>
                    <w:right w:val="none" w:sz="0" w:space="0" w:color="auto"/>
                  </w:divBdr>
                </w:div>
                <w:div w:id="316426143">
                  <w:marLeft w:val="0"/>
                  <w:marRight w:val="0"/>
                  <w:marTop w:val="0"/>
                  <w:marBottom w:val="0"/>
                  <w:divBdr>
                    <w:top w:val="none" w:sz="0" w:space="0" w:color="auto"/>
                    <w:left w:val="none" w:sz="0" w:space="0" w:color="auto"/>
                    <w:bottom w:val="none" w:sz="0" w:space="0" w:color="auto"/>
                    <w:right w:val="none" w:sz="0" w:space="0" w:color="auto"/>
                  </w:divBdr>
                  <w:divsChild>
                    <w:div w:id="744643897">
                      <w:marLeft w:val="0"/>
                      <w:marRight w:val="0"/>
                      <w:marTop w:val="0"/>
                      <w:marBottom w:val="0"/>
                      <w:divBdr>
                        <w:top w:val="none" w:sz="0" w:space="0" w:color="auto"/>
                        <w:left w:val="none" w:sz="0" w:space="0" w:color="auto"/>
                        <w:bottom w:val="none" w:sz="0" w:space="0" w:color="auto"/>
                        <w:right w:val="none" w:sz="0" w:space="0" w:color="auto"/>
                      </w:divBdr>
                    </w:div>
                    <w:div w:id="1898206032">
                      <w:marLeft w:val="0"/>
                      <w:marRight w:val="0"/>
                      <w:marTop w:val="0"/>
                      <w:marBottom w:val="0"/>
                      <w:divBdr>
                        <w:top w:val="none" w:sz="0" w:space="0" w:color="auto"/>
                        <w:left w:val="none" w:sz="0" w:space="0" w:color="auto"/>
                        <w:bottom w:val="none" w:sz="0" w:space="0" w:color="auto"/>
                        <w:right w:val="none" w:sz="0" w:space="0" w:color="auto"/>
                      </w:divBdr>
                    </w:div>
                    <w:div w:id="961109749">
                      <w:marLeft w:val="0"/>
                      <w:marRight w:val="0"/>
                      <w:marTop w:val="0"/>
                      <w:marBottom w:val="0"/>
                      <w:divBdr>
                        <w:top w:val="none" w:sz="0" w:space="0" w:color="auto"/>
                        <w:left w:val="none" w:sz="0" w:space="0" w:color="auto"/>
                        <w:bottom w:val="none" w:sz="0" w:space="0" w:color="auto"/>
                        <w:right w:val="none" w:sz="0" w:space="0" w:color="auto"/>
                      </w:divBdr>
                    </w:div>
                    <w:div w:id="143863791">
                      <w:marLeft w:val="0"/>
                      <w:marRight w:val="0"/>
                      <w:marTop w:val="0"/>
                      <w:marBottom w:val="0"/>
                      <w:divBdr>
                        <w:top w:val="none" w:sz="0" w:space="0" w:color="auto"/>
                        <w:left w:val="none" w:sz="0" w:space="0" w:color="auto"/>
                        <w:bottom w:val="none" w:sz="0" w:space="0" w:color="auto"/>
                        <w:right w:val="none" w:sz="0" w:space="0" w:color="auto"/>
                      </w:divBdr>
                    </w:div>
                    <w:div w:id="1769765995">
                      <w:marLeft w:val="0"/>
                      <w:marRight w:val="0"/>
                      <w:marTop w:val="0"/>
                      <w:marBottom w:val="0"/>
                      <w:divBdr>
                        <w:top w:val="none" w:sz="0" w:space="0" w:color="auto"/>
                        <w:left w:val="none" w:sz="0" w:space="0" w:color="auto"/>
                        <w:bottom w:val="none" w:sz="0" w:space="0" w:color="auto"/>
                        <w:right w:val="none" w:sz="0" w:space="0" w:color="auto"/>
                      </w:divBdr>
                    </w:div>
                    <w:div w:id="1379358182">
                      <w:marLeft w:val="0"/>
                      <w:marRight w:val="0"/>
                      <w:marTop w:val="0"/>
                      <w:marBottom w:val="0"/>
                      <w:divBdr>
                        <w:top w:val="none" w:sz="0" w:space="0" w:color="auto"/>
                        <w:left w:val="none" w:sz="0" w:space="0" w:color="auto"/>
                        <w:bottom w:val="none" w:sz="0" w:space="0" w:color="auto"/>
                        <w:right w:val="none" w:sz="0" w:space="0" w:color="auto"/>
                      </w:divBdr>
                    </w:div>
                    <w:div w:id="1979218369">
                      <w:marLeft w:val="0"/>
                      <w:marRight w:val="0"/>
                      <w:marTop w:val="0"/>
                      <w:marBottom w:val="0"/>
                      <w:divBdr>
                        <w:top w:val="none" w:sz="0" w:space="0" w:color="auto"/>
                        <w:left w:val="none" w:sz="0" w:space="0" w:color="auto"/>
                        <w:bottom w:val="none" w:sz="0" w:space="0" w:color="auto"/>
                        <w:right w:val="none" w:sz="0" w:space="0" w:color="auto"/>
                      </w:divBdr>
                    </w:div>
                    <w:div w:id="217979579">
                      <w:marLeft w:val="0"/>
                      <w:marRight w:val="0"/>
                      <w:marTop w:val="0"/>
                      <w:marBottom w:val="0"/>
                      <w:divBdr>
                        <w:top w:val="none" w:sz="0" w:space="0" w:color="auto"/>
                        <w:left w:val="none" w:sz="0" w:space="0" w:color="auto"/>
                        <w:bottom w:val="none" w:sz="0" w:space="0" w:color="auto"/>
                        <w:right w:val="none" w:sz="0" w:space="0" w:color="auto"/>
                      </w:divBdr>
                    </w:div>
                    <w:div w:id="416445887">
                      <w:marLeft w:val="0"/>
                      <w:marRight w:val="0"/>
                      <w:marTop w:val="0"/>
                      <w:marBottom w:val="0"/>
                      <w:divBdr>
                        <w:top w:val="none" w:sz="0" w:space="0" w:color="auto"/>
                        <w:left w:val="none" w:sz="0" w:space="0" w:color="auto"/>
                        <w:bottom w:val="none" w:sz="0" w:space="0" w:color="auto"/>
                        <w:right w:val="none" w:sz="0" w:space="0" w:color="auto"/>
                      </w:divBdr>
                    </w:div>
                    <w:div w:id="11213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39601">
          <w:marLeft w:val="0"/>
          <w:marRight w:val="0"/>
          <w:marTop w:val="0"/>
          <w:marBottom w:val="0"/>
          <w:divBdr>
            <w:top w:val="none" w:sz="0" w:space="0" w:color="auto"/>
            <w:left w:val="none" w:sz="0" w:space="0" w:color="auto"/>
            <w:bottom w:val="none" w:sz="0" w:space="0" w:color="auto"/>
            <w:right w:val="none" w:sz="0" w:space="0" w:color="auto"/>
          </w:divBdr>
          <w:divsChild>
            <w:div w:id="40910205">
              <w:marLeft w:val="0"/>
              <w:marRight w:val="0"/>
              <w:marTop w:val="0"/>
              <w:marBottom w:val="0"/>
              <w:divBdr>
                <w:top w:val="none" w:sz="0" w:space="0" w:color="auto"/>
                <w:left w:val="none" w:sz="0" w:space="0" w:color="auto"/>
                <w:bottom w:val="none" w:sz="0" w:space="0" w:color="auto"/>
                <w:right w:val="none" w:sz="0" w:space="0" w:color="auto"/>
              </w:divBdr>
              <w:divsChild>
                <w:div w:id="1943564403">
                  <w:marLeft w:val="0"/>
                  <w:marRight w:val="0"/>
                  <w:marTop w:val="0"/>
                  <w:marBottom w:val="0"/>
                  <w:divBdr>
                    <w:top w:val="none" w:sz="0" w:space="0" w:color="auto"/>
                    <w:left w:val="none" w:sz="0" w:space="0" w:color="auto"/>
                    <w:bottom w:val="none" w:sz="0" w:space="0" w:color="auto"/>
                    <w:right w:val="none" w:sz="0" w:space="0" w:color="auto"/>
                  </w:divBdr>
                </w:div>
                <w:div w:id="386613089">
                  <w:marLeft w:val="0"/>
                  <w:marRight w:val="0"/>
                  <w:marTop w:val="0"/>
                  <w:marBottom w:val="0"/>
                  <w:divBdr>
                    <w:top w:val="none" w:sz="0" w:space="0" w:color="auto"/>
                    <w:left w:val="none" w:sz="0" w:space="0" w:color="auto"/>
                    <w:bottom w:val="none" w:sz="0" w:space="0" w:color="auto"/>
                    <w:right w:val="none" w:sz="0" w:space="0" w:color="auto"/>
                  </w:divBdr>
                </w:div>
                <w:div w:id="68886474">
                  <w:marLeft w:val="0"/>
                  <w:marRight w:val="0"/>
                  <w:marTop w:val="0"/>
                  <w:marBottom w:val="0"/>
                  <w:divBdr>
                    <w:top w:val="none" w:sz="0" w:space="0" w:color="auto"/>
                    <w:left w:val="none" w:sz="0" w:space="0" w:color="auto"/>
                    <w:bottom w:val="none" w:sz="0" w:space="0" w:color="auto"/>
                    <w:right w:val="none" w:sz="0" w:space="0" w:color="auto"/>
                  </w:divBdr>
                </w:div>
                <w:div w:id="402874333">
                  <w:marLeft w:val="0"/>
                  <w:marRight w:val="0"/>
                  <w:marTop w:val="0"/>
                  <w:marBottom w:val="0"/>
                  <w:divBdr>
                    <w:top w:val="none" w:sz="0" w:space="0" w:color="auto"/>
                    <w:left w:val="none" w:sz="0" w:space="0" w:color="auto"/>
                    <w:bottom w:val="none" w:sz="0" w:space="0" w:color="auto"/>
                    <w:right w:val="none" w:sz="0" w:space="0" w:color="auto"/>
                  </w:divBdr>
                </w:div>
                <w:div w:id="1548180600">
                  <w:marLeft w:val="0"/>
                  <w:marRight w:val="0"/>
                  <w:marTop w:val="0"/>
                  <w:marBottom w:val="0"/>
                  <w:divBdr>
                    <w:top w:val="none" w:sz="0" w:space="0" w:color="auto"/>
                    <w:left w:val="none" w:sz="0" w:space="0" w:color="auto"/>
                    <w:bottom w:val="none" w:sz="0" w:space="0" w:color="auto"/>
                    <w:right w:val="none" w:sz="0" w:space="0" w:color="auto"/>
                  </w:divBdr>
                  <w:divsChild>
                    <w:div w:id="1424646910">
                      <w:marLeft w:val="0"/>
                      <w:marRight w:val="0"/>
                      <w:marTop w:val="0"/>
                      <w:marBottom w:val="0"/>
                      <w:divBdr>
                        <w:top w:val="none" w:sz="0" w:space="0" w:color="auto"/>
                        <w:left w:val="none" w:sz="0" w:space="0" w:color="auto"/>
                        <w:bottom w:val="none" w:sz="0" w:space="0" w:color="auto"/>
                        <w:right w:val="none" w:sz="0" w:space="0" w:color="auto"/>
                      </w:divBdr>
                    </w:div>
                    <w:div w:id="1474366342">
                      <w:marLeft w:val="0"/>
                      <w:marRight w:val="0"/>
                      <w:marTop w:val="0"/>
                      <w:marBottom w:val="0"/>
                      <w:divBdr>
                        <w:top w:val="none" w:sz="0" w:space="0" w:color="auto"/>
                        <w:left w:val="none" w:sz="0" w:space="0" w:color="auto"/>
                        <w:bottom w:val="none" w:sz="0" w:space="0" w:color="auto"/>
                        <w:right w:val="none" w:sz="0" w:space="0" w:color="auto"/>
                      </w:divBdr>
                    </w:div>
                    <w:div w:id="573127820">
                      <w:marLeft w:val="0"/>
                      <w:marRight w:val="0"/>
                      <w:marTop w:val="0"/>
                      <w:marBottom w:val="0"/>
                      <w:divBdr>
                        <w:top w:val="none" w:sz="0" w:space="0" w:color="auto"/>
                        <w:left w:val="none" w:sz="0" w:space="0" w:color="auto"/>
                        <w:bottom w:val="none" w:sz="0" w:space="0" w:color="auto"/>
                        <w:right w:val="none" w:sz="0" w:space="0" w:color="auto"/>
                      </w:divBdr>
                    </w:div>
                    <w:div w:id="1600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61287">
          <w:marLeft w:val="0"/>
          <w:marRight w:val="0"/>
          <w:marTop w:val="0"/>
          <w:marBottom w:val="0"/>
          <w:divBdr>
            <w:top w:val="none" w:sz="0" w:space="0" w:color="auto"/>
            <w:left w:val="none" w:sz="0" w:space="0" w:color="auto"/>
            <w:bottom w:val="none" w:sz="0" w:space="0" w:color="auto"/>
            <w:right w:val="none" w:sz="0" w:space="0" w:color="auto"/>
          </w:divBdr>
          <w:divsChild>
            <w:div w:id="1803109987">
              <w:marLeft w:val="0"/>
              <w:marRight w:val="0"/>
              <w:marTop w:val="0"/>
              <w:marBottom w:val="0"/>
              <w:divBdr>
                <w:top w:val="none" w:sz="0" w:space="0" w:color="auto"/>
                <w:left w:val="none" w:sz="0" w:space="0" w:color="auto"/>
                <w:bottom w:val="none" w:sz="0" w:space="0" w:color="auto"/>
                <w:right w:val="none" w:sz="0" w:space="0" w:color="auto"/>
              </w:divBdr>
              <w:divsChild>
                <w:div w:id="1524905111">
                  <w:marLeft w:val="0"/>
                  <w:marRight w:val="0"/>
                  <w:marTop w:val="0"/>
                  <w:marBottom w:val="0"/>
                  <w:divBdr>
                    <w:top w:val="none" w:sz="0" w:space="0" w:color="auto"/>
                    <w:left w:val="none" w:sz="0" w:space="0" w:color="auto"/>
                    <w:bottom w:val="none" w:sz="0" w:space="0" w:color="auto"/>
                    <w:right w:val="none" w:sz="0" w:space="0" w:color="auto"/>
                  </w:divBdr>
                </w:div>
                <w:div w:id="399447411">
                  <w:marLeft w:val="0"/>
                  <w:marRight w:val="0"/>
                  <w:marTop w:val="0"/>
                  <w:marBottom w:val="0"/>
                  <w:divBdr>
                    <w:top w:val="none" w:sz="0" w:space="0" w:color="auto"/>
                    <w:left w:val="none" w:sz="0" w:space="0" w:color="auto"/>
                    <w:bottom w:val="none" w:sz="0" w:space="0" w:color="auto"/>
                    <w:right w:val="none" w:sz="0" w:space="0" w:color="auto"/>
                  </w:divBdr>
                </w:div>
                <w:div w:id="1799496494">
                  <w:marLeft w:val="0"/>
                  <w:marRight w:val="0"/>
                  <w:marTop w:val="0"/>
                  <w:marBottom w:val="0"/>
                  <w:divBdr>
                    <w:top w:val="none" w:sz="0" w:space="0" w:color="auto"/>
                    <w:left w:val="none" w:sz="0" w:space="0" w:color="auto"/>
                    <w:bottom w:val="none" w:sz="0" w:space="0" w:color="auto"/>
                    <w:right w:val="none" w:sz="0" w:space="0" w:color="auto"/>
                  </w:divBdr>
                </w:div>
                <w:div w:id="760830069">
                  <w:marLeft w:val="0"/>
                  <w:marRight w:val="0"/>
                  <w:marTop w:val="0"/>
                  <w:marBottom w:val="0"/>
                  <w:divBdr>
                    <w:top w:val="none" w:sz="0" w:space="0" w:color="auto"/>
                    <w:left w:val="none" w:sz="0" w:space="0" w:color="auto"/>
                    <w:bottom w:val="none" w:sz="0" w:space="0" w:color="auto"/>
                    <w:right w:val="none" w:sz="0" w:space="0" w:color="auto"/>
                  </w:divBdr>
                </w:div>
                <w:div w:id="544874584">
                  <w:marLeft w:val="0"/>
                  <w:marRight w:val="0"/>
                  <w:marTop w:val="0"/>
                  <w:marBottom w:val="0"/>
                  <w:divBdr>
                    <w:top w:val="none" w:sz="0" w:space="0" w:color="auto"/>
                    <w:left w:val="none" w:sz="0" w:space="0" w:color="auto"/>
                    <w:bottom w:val="none" w:sz="0" w:space="0" w:color="auto"/>
                    <w:right w:val="none" w:sz="0" w:space="0" w:color="auto"/>
                  </w:divBdr>
                </w:div>
                <w:div w:id="1670133696">
                  <w:marLeft w:val="0"/>
                  <w:marRight w:val="0"/>
                  <w:marTop w:val="0"/>
                  <w:marBottom w:val="0"/>
                  <w:divBdr>
                    <w:top w:val="none" w:sz="0" w:space="0" w:color="auto"/>
                    <w:left w:val="none" w:sz="0" w:space="0" w:color="auto"/>
                    <w:bottom w:val="none" w:sz="0" w:space="0" w:color="auto"/>
                    <w:right w:val="none" w:sz="0" w:space="0" w:color="auto"/>
                  </w:divBdr>
                </w:div>
                <w:div w:id="1227687942">
                  <w:marLeft w:val="0"/>
                  <w:marRight w:val="0"/>
                  <w:marTop w:val="0"/>
                  <w:marBottom w:val="0"/>
                  <w:divBdr>
                    <w:top w:val="none" w:sz="0" w:space="0" w:color="auto"/>
                    <w:left w:val="none" w:sz="0" w:space="0" w:color="auto"/>
                    <w:bottom w:val="none" w:sz="0" w:space="0" w:color="auto"/>
                    <w:right w:val="none" w:sz="0" w:space="0" w:color="auto"/>
                  </w:divBdr>
                </w:div>
                <w:div w:id="1788431518">
                  <w:marLeft w:val="0"/>
                  <w:marRight w:val="0"/>
                  <w:marTop w:val="0"/>
                  <w:marBottom w:val="0"/>
                  <w:divBdr>
                    <w:top w:val="none" w:sz="0" w:space="0" w:color="auto"/>
                    <w:left w:val="none" w:sz="0" w:space="0" w:color="auto"/>
                    <w:bottom w:val="none" w:sz="0" w:space="0" w:color="auto"/>
                    <w:right w:val="none" w:sz="0" w:space="0" w:color="auto"/>
                  </w:divBdr>
                </w:div>
                <w:div w:id="1714692071">
                  <w:marLeft w:val="0"/>
                  <w:marRight w:val="0"/>
                  <w:marTop w:val="0"/>
                  <w:marBottom w:val="0"/>
                  <w:divBdr>
                    <w:top w:val="none" w:sz="0" w:space="0" w:color="auto"/>
                    <w:left w:val="none" w:sz="0" w:space="0" w:color="auto"/>
                    <w:bottom w:val="none" w:sz="0" w:space="0" w:color="auto"/>
                    <w:right w:val="none" w:sz="0" w:space="0" w:color="auto"/>
                  </w:divBdr>
                </w:div>
                <w:div w:id="2023893826">
                  <w:marLeft w:val="0"/>
                  <w:marRight w:val="0"/>
                  <w:marTop w:val="0"/>
                  <w:marBottom w:val="0"/>
                  <w:divBdr>
                    <w:top w:val="none" w:sz="0" w:space="0" w:color="auto"/>
                    <w:left w:val="none" w:sz="0" w:space="0" w:color="auto"/>
                    <w:bottom w:val="none" w:sz="0" w:space="0" w:color="auto"/>
                    <w:right w:val="none" w:sz="0" w:space="0" w:color="auto"/>
                  </w:divBdr>
                </w:div>
                <w:div w:id="112748747">
                  <w:marLeft w:val="0"/>
                  <w:marRight w:val="0"/>
                  <w:marTop w:val="0"/>
                  <w:marBottom w:val="0"/>
                  <w:divBdr>
                    <w:top w:val="none" w:sz="0" w:space="0" w:color="auto"/>
                    <w:left w:val="none" w:sz="0" w:space="0" w:color="auto"/>
                    <w:bottom w:val="none" w:sz="0" w:space="0" w:color="auto"/>
                    <w:right w:val="none" w:sz="0" w:space="0" w:color="auto"/>
                  </w:divBdr>
                </w:div>
                <w:div w:id="1673683020">
                  <w:marLeft w:val="0"/>
                  <w:marRight w:val="0"/>
                  <w:marTop w:val="0"/>
                  <w:marBottom w:val="0"/>
                  <w:divBdr>
                    <w:top w:val="none" w:sz="0" w:space="0" w:color="auto"/>
                    <w:left w:val="none" w:sz="0" w:space="0" w:color="auto"/>
                    <w:bottom w:val="none" w:sz="0" w:space="0" w:color="auto"/>
                    <w:right w:val="none" w:sz="0" w:space="0" w:color="auto"/>
                  </w:divBdr>
                </w:div>
                <w:div w:id="1310474094">
                  <w:marLeft w:val="0"/>
                  <w:marRight w:val="0"/>
                  <w:marTop w:val="0"/>
                  <w:marBottom w:val="0"/>
                  <w:divBdr>
                    <w:top w:val="none" w:sz="0" w:space="0" w:color="auto"/>
                    <w:left w:val="none" w:sz="0" w:space="0" w:color="auto"/>
                    <w:bottom w:val="none" w:sz="0" w:space="0" w:color="auto"/>
                    <w:right w:val="none" w:sz="0" w:space="0" w:color="auto"/>
                  </w:divBdr>
                  <w:divsChild>
                    <w:div w:id="1898855118">
                      <w:marLeft w:val="0"/>
                      <w:marRight w:val="0"/>
                      <w:marTop w:val="0"/>
                      <w:marBottom w:val="0"/>
                      <w:divBdr>
                        <w:top w:val="none" w:sz="0" w:space="0" w:color="auto"/>
                        <w:left w:val="none" w:sz="0" w:space="0" w:color="auto"/>
                        <w:bottom w:val="none" w:sz="0" w:space="0" w:color="auto"/>
                        <w:right w:val="none" w:sz="0" w:space="0" w:color="auto"/>
                      </w:divBdr>
                    </w:div>
                    <w:div w:id="2087877337">
                      <w:marLeft w:val="0"/>
                      <w:marRight w:val="0"/>
                      <w:marTop w:val="0"/>
                      <w:marBottom w:val="0"/>
                      <w:divBdr>
                        <w:top w:val="none" w:sz="0" w:space="0" w:color="auto"/>
                        <w:left w:val="none" w:sz="0" w:space="0" w:color="auto"/>
                        <w:bottom w:val="none" w:sz="0" w:space="0" w:color="auto"/>
                        <w:right w:val="none" w:sz="0" w:space="0" w:color="auto"/>
                      </w:divBdr>
                    </w:div>
                    <w:div w:id="2017223424">
                      <w:marLeft w:val="0"/>
                      <w:marRight w:val="0"/>
                      <w:marTop w:val="0"/>
                      <w:marBottom w:val="0"/>
                      <w:divBdr>
                        <w:top w:val="none" w:sz="0" w:space="0" w:color="auto"/>
                        <w:left w:val="none" w:sz="0" w:space="0" w:color="auto"/>
                        <w:bottom w:val="none" w:sz="0" w:space="0" w:color="auto"/>
                        <w:right w:val="none" w:sz="0" w:space="0" w:color="auto"/>
                      </w:divBdr>
                    </w:div>
                    <w:div w:id="231039816">
                      <w:marLeft w:val="0"/>
                      <w:marRight w:val="0"/>
                      <w:marTop w:val="0"/>
                      <w:marBottom w:val="0"/>
                      <w:divBdr>
                        <w:top w:val="none" w:sz="0" w:space="0" w:color="auto"/>
                        <w:left w:val="none" w:sz="0" w:space="0" w:color="auto"/>
                        <w:bottom w:val="none" w:sz="0" w:space="0" w:color="auto"/>
                        <w:right w:val="none" w:sz="0" w:space="0" w:color="auto"/>
                      </w:divBdr>
                    </w:div>
                    <w:div w:id="1462577216">
                      <w:marLeft w:val="0"/>
                      <w:marRight w:val="0"/>
                      <w:marTop w:val="0"/>
                      <w:marBottom w:val="0"/>
                      <w:divBdr>
                        <w:top w:val="none" w:sz="0" w:space="0" w:color="auto"/>
                        <w:left w:val="none" w:sz="0" w:space="0" w:color="auto"/>
                        <w:bottom w:val="none" w:sz="0" w:space="0" w:color="auto"/>
                        <w:right w:val="none" w:sz="0" w:space="0" w:color="auto"/>
                      </w:divBdr>
                    </w:div>
                    <w:div w:id="1050151950">
                      <w:marLeft w:val="0"/>
                      <w:marRight w:val="0"/>
                      <w:marTop w:val="0"/>
                      <w:marBottom w:val="0"/>
                      <w:divBdr>
                        <w:top w:val="none" w:sz="0" w:space="0" w:color="auto"/>
                        <w:left w:val="none" w:sz="0" w:space="0" w:color="auto"/>
                        <w:bottom w:val="none" w:sz="0" w:space="0" w:color="auto"/>
                        <w:right w:val="none" w:sz="0" w:space="0" w:color="auto"/>
                      </w:divBdr>
                    </w:div>
                    <w:div w:id="35203155">
                      <w:marLeft w:val="0"/>
                      <w:marRight w:val="0"/>
                      <w:marTop w:val="0"/>
                      <w:marBottom w:val="0"/>
                      <w:divBdr>
                        <w:top w:val="none" w:sz="0" w:space="0" w:color="auto"/>
                        <w:left w:val="none" w:sz="0" w:space="0" w:color="auto"/>
                        <w:bottom w:val="none" w:sz="0" w:space="0" w:color="auto"/>
                        <w:right w:val="none" w:sz="0" w:space="0" w:color="auto"/>
                      </w:divBdr>
                    </w:div>
                    <w:div w:id="439030281">
                      <w:marLeft w:val="0"/>
                      <w:marRight w:val="0"/>
                      <w:marTop w:val="0"/>
                      <w:marBottom w:val="0"/>
                      <w:divBdr>
                        <w:top w:val="none" w:sz="0" w:space="0" w:color="auto"/>
                        <w:left w:val="none" w:sz="0" w:space="0" w:color="auto"/>
                        <w:bottom w:val="none" w:sz="0" w:space="0" w:color="auto"/>
                        <w:right w:val="none" w:sz="0" w:space="0" w:color="auto"/>
                      </w:divBdr>
                    </w:div>
                    <w:div w:id="1721513634">
                      <w:marLeft w:val="0"/>
                      <w:marRight w:val="0"/>
                      <w:marTop w:val="0"/>
                      <w:marBottom w:val="0"/>
                      <w:divBdr>
                        <w:top w:val="none" w:sz="0" w:space="0" w:color="auto"/>
                        <w:left w:val="none" w:sz="0" w:space="0" w:color="auto"/>
                        <w:bottom w:val="none" w:sz="0" w:space="0" w:color="auto"/>
                        <w:right w:val="none" w:sz="0" w:space="0" w:color="auto"/>
                      </w:divBdr>
                    </w:div>
                    <w:div w:id="164977330">
                      <w:marLeft w:val="0"/>
                      <w:marRight w:val="0"/>
                      <w:marTop w:val="0"/>
                      <w:marBottom w:val="0"/>
                      <w:divBdr>
                        <w:top w:val="none" w:sz="0" w:space="0" w:color="auto"/>
                        <w:left w:val="none" w:sz="0" w:space="0" w:color="auto"/>
                        <w:bottom w:val="none" w:sz="0" w:space="0" w:color="auto"/>
                        <w:right w:val="none" w:sz="0" w:space="0" w:color="auto"/>
                      </w:divBdr>
                    </w:div>
                    <w:div w:id="2087678382">
                      <w:marLeft w:val="0"/>
                      <w:marRight w:val="0"/>
                      <w:marTop w:val="0"/>
                      <w:marBottom w:val="0"/>
                      <w:divBdr>
                        <w:top w:val="none" w:sz="0" w:space="0" w:color="auto"/>
                        <w:left w:val="none" w:sz="0" w:space="0" w:color="auto"/>
                        <w:bottom w:val="none" w:sz="0" w:space="0" w:color="auto"/>
                        <w:right w:val="none" w:sz="0" w:space="0" w:color="auto"/>
                      </w:divBdr>
                    </w:div>
                    <w:div w:id="15616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18020">
          <w:marLeft w:val="0"/>
          <w:marRight w:val="0"/>
          <w:marTop w:val="0"/>
          <w:marBottom w:val="0"/>
          <w:divBdr>
            <w:top w:val="none" w:sz="0" w:space="0" w:color="auto"/>
            <w:left w:val="none" w:sz="0" w:space="0" w:color="auto"/>
            <w:bottom w:val="none" w:sz="0" w:space="0" w:color="auto"/>
            <w:right w:val="none" w:sz="0" w:space="0" w:color="auto"/>
          </w:divBdr>
          <w:divsChild>
            <w:div w:id="599991301">
              <w:marLeft w:val="0"/>
              <w:marRight w:val="0"/>
              <w:marTop w:val="0"/>
              <w:marBottom w:val="0"/>
              <w:divBdr>
                <w:top w:val="none" w:sz="0" w:space="0" w:color="auto"/>
                <w:left w:val="none" w:sz="0" w:space="0" w:color="auto"/>
                <w:bottom w:val="none" w:sz="0" w:space="0" w:color="auto"/>
                <w:right w:val="none" w:sz="0" w:space="0" w:color="auto"/>
              </w:divBdr>
              <w:divsChild>
                <w:div w:id="1870874636">
                  <w:marLeft w:val="0"/>
                  <w:marRight w:val="0"/>
                  <w:marTop w:val="0"/>
                  <w:marBottom w:val="0"/>
                  <w:divBdr>
                    <w:top w:val="none" w:sz="0" w:space="0" w:color="auto"/>
                    <w:left w:val="none" w:sz="0" w:space="0" w:color="auto"/>
                    <w:bottom w:val="none" w:sz="0" w:space="0" w:color="auto"/>
                    <w:right w:val="none" w:sz="0" w:space="0" w:color="auto"/>
                  </w:divBdr>
                </w:div>
                <w:div w:id="62530927">
                  <w:marLeft w:val="0"/>
                  <w:marRight w:val="0"/>
                  <w:marTop w:val="0"/>
                  <w:marBottom w:val="0"/>
                  <w:divBdr>
                    <w:top w:val="none" w:sz="0" w:space="0" w:color="auto"/>
                    <w:left w:val="none" w:sz="0" w:space="0" w:color="auto"/>
                    <w:bottom w:val="none" w:sz="0" w:space="0" w:color="auto"/>
                    <w:right w:val="none" w:sz="0" w:space="0" w:color="auto"/>
                  </w:divBdr>
                </w:div>
                <w:div w:id="407070307">
                  <w:marLeft w:val="0"/>
                  <w:marRight w:val="0"/>
                  <w:marTop w:val="0"/>
                  <w:marBottom w:val="0"/>
                  <w:divBdr>
                    <w:top w:val="none" w:sz="0" w:space="0" w:color="auto"/>
                    <w:left w:val="none" w:sz="0" w:space="0" w:color="auto"/>
                    <w:bottom w:val="none" w:sz="0" w:space="0" w:color="auto"/>
                    <w:right w:val="none" w:sz="0" w:space="0" w:color="auto"/>
                  </w:divBdr>
                </w:div>
                <w:div w:id="27025057">
                  <w:marLeft w:val="0"/>
                  <w:marRight w:val="0"/>
                  <w:marTop w:val="0"/>
                  <w:marBottom w:val="0"/>
                  <w:divBdr>
                    <w:top w:val="none" w:sz="0" w:space="0" w:color="auto"/>
                    <w:left w:val="none" w:sz="0" w:space="0" w:color="auto"/>
                    <w:bottom w:val="none" w:sz="0" w:space="0" w:color="auto"/>
                    <w:right w:val="none" w:sz="0" w:space="0" w:color="auto"/>
                  </w:divBdr>
                </w:div>
                <w:div w:id="15618421">
                  <w:marLeft w:val="0"/>
                  <w:marRight w:val="0"/>
                  <w:marTop w:val="0"/>
                  <w:marBottom w:val="0"/>
                  <w:divBdr>
                    <w:top w:val="none" w:sz="0" w:space="0" w:color="auto"/>
                    <w:left w:val="none" w:sz="0" w:space="0" w:color="auto"/>
                    <w:bottom w:val="none" w:sz="0" w:space="0" w:color="auto"/>
                    <w:right w:val="none" w:sz="0" w:space="0" w:color="auto"/>
                  </w:divBdr>
                  <w:divsChild>
                    <w:div w:id="1659725815">
                      <w:marLeft w:val="0"/>
                      <w:marRight w:val="0"/>
                      <w:marTop w:val="0"/>
                      <w:marBottom w:val="0"/>
                      <w:divBdr>
                        <w:top w:val="none" w:sz="0" w:space="0" w:color="auto"/>
                        <w:left w:val="none" w:sz="0" w:space="0" w:color="auto"/>
                        <w:bottom w:val="none" w:sz="0" w:space="0" w:color="auto"/>
                        <w:right w:val="none" w:sz="0" w:space="0" w:color="auto"/>
                      </w:divBdr>
                    </w:div>
                    <w:div w:id="371929368">
                      <w:marLeft w:val="0"/>
                      <w:marRight w:val="0"/>
                      <w:marTop w:val="0"/>
                      <w:marBottom w:val="0"/>
                      <w:divBdr>
                        <w:top w:val="none" w:sz="0" w:space="0" w:color="auto"/>
                        <w:left w:val="none" w:sz="0" w:space="0" w:color="auto"/>
                        <w:bottom w:val="none" w:sz="0" w:space="0" w:color="auto"/>
                        <w:right w:val="none" w:sz="0" w:space="0" w:color="auto"/>
                      </w:divBdr>
                    </w:div>
                    <w:div w:id="256181400">
                      <w:marLeft w:val="0"/>
                      <w:marRight w:val="0"/>
                      <w:marTop w:val="0"/>
                      <w:marBottom w:val="0"/>
                      <w:divBdr>
                        <w:top w:val="none" w:sz="0" w:space="0" w:color="auto"/>
                        <w:left w:val="none" w:sz="0" w:space="0" w:color="auto"/>
                        <w:bottom w:val="none" w:sz="0" w:space="0" w:color="auto"/>
                        <w:right w:val="none" w:sz="0" w:space="0" w:color="auto"/>
                      </w:divBdr>
                    </w:div>
                    <w:div w:id="12395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4942">
          <w:marLeft w:val="0"/>
          <w:marRight w:val="0"/>
          <w:marTop w:val="0"/>
          <w:marBottom w:val="0"/>
          <w:divBdr>
            <w:top w:val="none" w:sz="0" w:space="0" w:color="auto"/>
            <w:left w:val="none" w:sz="0" w:space="0" w:color="auto"/>
            <w:bottom w:val="none" w:sz="0" w:space="0" w:color="auto"/>
            <w:right w:val="none" w:sz="0" w:space="0" w:color="auto"/>
          </w:divBdr>
          <w:divsChild>
            <w:div w:id="1916089543">
              <w:marLeft w:val="0"/>
              <w:marRight w:val="0"/>
              <w:marTop w:val="0"/>
              <w:marBottom w:val="0"/>
              <w:divBdr>
                <w:top w:val="none" w:sz="0" w:space="0" w:color="auto"/>
                <w:left w:val="none" w:sz="0" w:space="0" w:color="auto"/>
                <w:bottom w:val="none" w:sz="0" w:space="0" w:color="auto"/>
                <w:right w:val="none" w:sz="0" w:space="0" w:color="auto"/>
              </w:divBdr>
              <w:divsChild>
                <w:div w:id="2099014259">
                  <w:marLeft w:val="0"/>
                  <w:marRight w:val="0"/>
                  <w:marTop w:val="0"/>
                  <w:marBottom w:val="0"/>
                  <w:divBdr>
                    <w:top w:val="none" w:sz="0" w:space="0" w:color="auto"/>
                    <w:left w:val="none" w:sz="0" w:space="0" w:color="auto"/>
                    <w:bottom w:val="none" w:sz="0" w:space="0" w:color="auto"/>
                    <w:right w:val="none" w:sz="0" w:space="0" w:color="auto"/>
                  </w:divBdr>
                </w:div>
                <w:div w:id="2009944855">
                  <w:marLeft w:val="0"/>
                  <w:marRight w:val="0"/>
                  <w:marTop w:val="0"/>
                  <w:marBottom w:val="0"/>
                  <w:divBdr>
                    <w:top w:val="none" w:sz="0" w:space="0" w:color="auto"/>
                    <w:left w:val="none" w:sz="0" w:space="0" w:color="auto"/>
                    <w:bottom w:val="none" w:sz="0" w:space="0" w:color="auto"/>
                    <w:right w:val="none" w:sz="0" w:space="0" w:color="auto"/>
                  </w:divBdr>
                </w:div>
                <w:div w:id="87624180">
                  <w:marLeft w:val="0"/>
                  <w:marRight w:val="0"/>
                  <w:marTop w:val="0"/>
                  <w:marBottom w:val="0"/>
                  <w:divBdr>
                    <w:top w:val="none" w:sz="0" w:space="0" w:color="auto"/>
                    <w:left w:val="none" w:sz="0" w:space="0" w:color="auto"/>
                    <w:bottom w:val="none" w:sz="0" w:space="0" w:color="auto"/>
                    <w:right w:val="none" w:sz="0" w:space="0" w:color="auto"/>
                  </w:divBdr>
                  <w:divsChild>
                    <w:div w:id="950742052">
                      <w:marLeft w:val="0"/>
                      <w:marRight w:val="0"/>
                      <w:marTop w:val="0"/>
                      <w:marBottom w:val="0"/>
                      <w:divBdr>
                        <w:top w:val="none" w:sz="0" w:space="0" w:color="auto"/>
                        <w:left w:val="none" w:sz="0" w:space="0" w:color="auto"/>
                        <w:bottom w:val="none" w:sz="0" w:space="0" w:color="auto"/>
                        <w:right w:val="none" w:sz="0" w:space="0" w:color="auto"/>
                      </w:divBdr>
                    </w:div>
                    <w:div w:id="20365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3126">
          <w:marLeft w:val="0"/>
          <w:marRight w:val="0"/>
          <w:marTop w:val="0"/>
          <w:marBottom w:val="0"/>
          <w:divBdr>
            <w:top w:val="none" w:sz="0" w:space="0" w:color="auto"/>
            <w:left w:val="none" w:sz="0" w:space="0" w:color="auto"/>
            <w:bottom w:val="none" w:sz="0" w:space="0" w:color="auto"/>
            <w:right w:val="none" w:sz="0" w:space="0" w:color="auto"/>
          </w:divBdr>
          <w:divsChild>
            <w:div w:id="101339698">
              <w:marLeft w:val="0"/>
              <w:marRight w:val="0"/>
              <w:marTop w:val="0"/>
              <w:marBottom w:val="0"/>
              <w:divBdr>
                <w:top w:val="none" w:sz="0" w:space="0" w:color="auto"/>
                <w:left w:val="none" w:sz="0" w:space="0" w:color="auto"/>
                <w:bottom w:val="none" w:sz="0" w:space="0" w:color="auto"/>
                <w:right w:val="none" w:sz="0" w:space="0" w:color="auto"/>
              </w:divBdr>
              <w:divsChild>
                <w:div w:id="2086225037">
                  <w:marLeft w:val="0"/>
                  <w:marRight w:val="0"/>
                  <w:marTop w:val="0"/>
                  <w:marBottom w:val="0"/>
                  <w:divBdr>
                    <w:top w:val="none" w:sz="0" w:space="0" w:color="auto"/>
                    <w:left w:val="none" w:sz="0" w:space="0" w:color="auto"/>
                    <w:bottom w:val="none" w:sz="0" w:space="0" w:color="auto"/>
                    <w:right w:val="none" w:sz="0" w:space="0" w:color="auto"/>
                  </w:divBdr>
                </w:div>
                <w:div w:id="2106926117">
                  <w:marLeft w:val="0"/>
                  <w:marRight w:val="0"/>
                  <w:marTop w:val="0"/>
                  <w:marBottom w:val="0"/>
                  <w:divBdr>
                    <w:top w:val="none" w:sz="0" w:space="0" w:color="auto"/>
                    <w:left w:val="none" w:sz="0" w:space="0" w:color="auto"/>
                    <w:bottom w:val="none" w:sz="0" w:space="0" w:color="auto"/>
                    <w:right w:val="none" w:sz="0" w:space="0" w:color="auto"/>
                  </w:divBdr>
                </w:div>
                <w:div w:id="806976267">
                  <w:marLeft w:val="0"/>
                  <w:marRight w:val="0"/>
                  <w:marTop w:val="0"/>
                  <w:marBottom w:val="0"/>
                  <w:divBdr>
                    <w:top w:val="none" w:sz="0" w:space="0" w:color="auto"/>
                    <w:left w:val="none" w:sz="0" w:space="0" w:color="auto"/>
                    <w:bottom w:val="none" w:sz="0" w:space="0" w:color="auto"/>
                    <w:right w:val="none" w:sz="0" w:space="0" w:color="auto"/>
                  </w:divBdr>
                </w:div>
                <w:div w:id="238096462">
                  <w:marLeft w:val="0"/>
                  <w:marRight w:val="0"/>
                  <w:marTop w:val="0"/>
                  <w:marBottom w:val="0"/>
                  <w:divBdr>
                    <w:top w:val="none" w:sz="0" w:space="0" w:color="auto"/>
                    <w:left w:val="none" w:sz="0" w:space="0" w:color="auto"/>
                    <w:bottom w:val="none" w:sz="0" w:space="0" w:color="auto"/>
                    <w:right w:val="none" w:sz="0" w:space="0" w:color="auto"/>
                  </w:divBdr>
                </w:div>
                <w:div w:id="2045444850">
                  <w:marLeft w:val="0"/>
                  <w:marRight w:val="0"/>
                  <w:marTop w:val="0"/>
                  <w:marBottom w:val="0"/>
                  <w:divBdr>
                    <w:top w:val="none" w:sz="0" w:space="0" w:color="auto"/>
                    <w:left w:val="none" w:sz="0" w:space="0" w:color="auto"/>
                    <w:bottom w:val="none" w:sz="0" w:space="0" w:color="auto"/>
                    <w:right w:val="none" w:sz="0" w:space="0" w:color="auto"/>
                  </w:divBdr>
                  <w:divsChild>
                    <w:div w:id="473572176">
                      <w:marLeft w:val="0"/>
                      <w:marRight w:val="0"/>
                      <w:marTop w:val="0"/>
                      <w:marBottom w:val="0"/>
                      <w:divBdr>
                        <w:top w:val="none" w:sz="0" w:space="0" w:color="auto"/>
                        <w:left w:val="none" w:sz="0" w:space="0" w:color="auto"/>
                        <w:bottom w:val="none" w:sz="0" w:space="0" w:color="auto"/>
                        <w:right w:val="none" w:sz="0" w:space="0" w:color="auto"/>
                      </w:divBdr>
                    </w:div>
                    <w:div w:id="1298755879">
                      <w:marLeft w:val="0"/>
                      <w:marRight w:val="0"/>
                      <w:marTop w:val="0"/>
                      <w:marBottom w:val="0"/>
                      <w:divBdr>
                        <w:top w:val="none" w:sz="0" w:space="0" w:color="auto"/>
                        <w:left w:val="none" w:sz="0" w:space="0" w:color="auto"/>
                        <w:bottom w:val="none" w:sz="0" w:space="0" w:color="auto"/>
                        <w:right w:val="none" w:sz="0" w:space="0" w:color="auto"/>
                      </w:divBdr>
                    </w:div>
                    <w:div w:id="511451338">
                      <w:marLeft w:val="0"/>
                      <w:marRight w:val="0"/>
                      <w:marTop w:val="0"/>
                      <w:marBottom w:val="0"/>
                      <w:divBdr>
                        <w:top w:val="none" w:sz="0" w:space="0" w:color="auto"/>
                        <w:left w:val="none" w:sz="0" w:space="0" w:color="auto"/>
                        <w:bottom w:val="none" w:sz="0" w:space="0" w:color="auto"/>
                        <w:right w:val="none" w:sz="0" w:space="0" w:color="auto"/>
                      </w:divBdr>
                    </w:div>
                    <w:div w:id="41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2046">
          <w:marLeft w:val="0"/>
          <w:marRight w:val="0"/>
          <w:marTop w:val="0"/>
          <w:marBottom w:val="0"/>
          <w:divBdr>
            <w:top w:val="none" w:sz="0" w:space="0" w:color="auto"/>
            <w:left w:val="none" w:sz="0" w:space="0" w:color="auto"/>
            <w:bottom w:val="none" w:sz="0" w:space="0" w:color="auto"/>
            <w:right w:val="none" w:sz="0" w:space="0" w:color="auto"/>
          </w:divBdr>
          <w:divsChild>
            <w:div w:id="1136069589">
              <w:marLeft w:val="0"/>
              <w:marRight w:val="0"/>
              <w:marTop w:val="0"/>
              <w:marBottom w:val="0"/>
              <w:divBdr>
                <w:top w:val="none" w:sz="0" w:space="0" w:color="auto"/>
                <w:left w:val="none" w:sz="0" w:space="0" w:color="auto"/>
                <w:bottom w:val="none" w:sz="0" w:space="0" w:color="auto"/>
                <w:right w:val="none" w:sz="0" w:space="0" w:color="auto"/>
              </w:divBdr>
              <w:divsChild>
                <w:div w:id="1391659873">
                  <w:marLeft w:val="0"/>
                  <w:marRight w:val="0"/>
                  <w:marTop w:val="0"/>
                  <w:marBottom w:val="0"/>
                  <w:divBdr>
                    <w:top w:val="none" w:sz="0" w:space="0" w:color="auto"/>
                    <w:left w:val="none" w:sz="0" w:space="0" w:color="auto"/>
                    <w:bottom w:val="none" w:sz="0" w:space="0" w:color="auto"/>
                    <w:right w:val="none" w:sz="0" w:space="0" w:color="auto"/>
                  </w:divBdr>
                </w:div>
                <w:div w:id="472217997">
                  <w:marLeft w:val="0"/>
                  <w:marRight w:val="0"/>
                  <w:marTop w:val="0"/>
                  <w:marBottom w:val="0"/>
                  <w:divBdr>
                    <w:top w:val="none" w:sz="0" w:space="0" w:color="auto"/>
                    <w:left w:val="none" w:sz="0" w:space="0" w:color="auto"/>
                    <w:bottom w:val="none" w:sz="0" w:space="0" w:color="auto"/>
                    <w:right w:val="none" w:sz="0" w:space="0" w:color="auto"/>
                  </w:divBdr>
                  <w:divsChild>
                    <w:div w:id="1121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813437">
          <w:marLeft w:val="0"/>
          <w:marRight w:val="0"/>
          <w:marTop w:val="0"/>
          <w:marBottom w:val="0"/>
          <w:divBdr>
            <w:top w:val="none" w:sz="0" w:space="0" w:color="auto"/>
            <w:left w:val="none" w:sz="0" w:space="0" w:color="auto"/>
            <w:bottom w:val="none" w:sz="0" w:space="0" w:color="auto"/>
            <w:right w:val="none" w:sz="0" w:space="0" w:color="auto"/>
          </w:divBdr>
          <w:divsChild>
            <w:div w:id="2134054648">
              <w:marLeft w:val="0"/>
              <w:marRight w:val="0"/>
              <w:marTop w:val="0"/>
              <w:marBottom w:val="0"/>
              <w:divBdr>
                <w:top w:val="none" w:sz="0" w:space="0" w:color="auto"/>
                <w:left w:val="none" w:sz="0" w:space="0" w:color="auto"/>
                <w:bottom w:val="none" w:sz="0" w:space="0" w:color="auto"/>
                <w:right w:val="none" w:sz="0" w:space="0" w:color="auto"/>
              </w:divBdr>
              <w:divsChild>
                <w:div w:id="1252130868">
                  <w:marLeft w:val="0"/>
                  <w:marRight w:val="0"/>
                  <w:marTop w:val="0"/>
                  <w:marBottom w:val="0"/>
                  <w:divBdr>
                    <w:top w:val="none" w:sz="0" w:space="0" w:color="auto"/>
                    <w:left w:val="none" w:sz="0" w:space="0" w:color="auto"/>
                    <w:bottom w:val="none" w:sz="0" w:space="0" w:color="auto"/>
                    <w:right w:val="none" w:sz="0" w:space="0" w:color="auto"/>
                  </w:divBdr>
                </w:div>
                <w:div w:id="1367829908">
                  <w:marLeft w:val="0"/>
                  <w:marRight w:val="0"/>
                  <w:marTop w:val="0"/>
                  <w:marBottom w:val="0"/>
                  <w:divBdr>
                    <w:top w:val="none" w:sz="0" w:space="0" w:color="auto"/>
                    <w:left w:val="none" w:sz="0" w:space="0" w:color="auto"/>
                    <w:bottom w:val="none" w:sz="0" w:space="0" w:color="auto"/>
                    <w:right w:val="none" w:sz="0" w:space="0" w:color="auto"/>
                  </w:divBdr>
                  <w:divsChild>
                    <w:div w:id="12963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33690">
          <w:marLeft w:val="0"/>
          <w:marRight w:val="0"/>
          <w:marTop w:val="0"/>
          <w:marBottom w:val="0"/>
          <w:divBdr>
            <w:top w:val="none" w:sz="0" w:space="0" w:color="auto"/>
            <w:left w:val="none" w:sz="0" w:space="0" w:color="auto"/>
            <w:bottom w:val="none" w:sz="0" w:space="0" w:color="auto"/>
            <w:right w:val="none" w:sz="0" w:space="0" w:color="auto"/>
          </w:divBdr>
          <w:divsChild>
            <w:div w:id="1456947384">
              <w:marLeft w:val="0"/>
              <w:marRight w:val="0"/>
              <w:marTop w:val="0"/>
              <w:marBottom w:val="0"/>
              <w:divBdr>
                <w:top w:val="none" w:sz="0" w:space="0" w:color="auto"/>
                <w:left w:val="none" w:sz="0" w:space="0" w:color="auto"/>
                <w:bottom w:val="none" w:sz="0" w:space="0" w:color="auto"/>
                <w:right w:val="none" w:sz="0" w:space="0" w:color="auto"/>
              </w:divBdr>
              <w:divsChild>
                <w:div w:id="2024278815">
                  <w:marLeft w:val="0"/>
                  <w:marRight w:val="0"/>
                  <w:marTop w:val="0"/>
                  <w:marBottom w:val="0"/>
                  <w:divBdr>
                    <w:top w:val="none" w:sz="0" w:space="0" w:color="auto"/>
                    <w:left w:val="none" w:sz="0" w:space="0" w:color="auto"/>
                    <w:bottom w:val="none" w:sz="0" w:space="0" w:color="auto"/>
                    <w:right w:val="none" w:sz="0" w:space="0" w:color="auto"/>
                  </w:divBdr>
                </w:div>
                <w:div w:id="838034307">
                  <w:marLeft w:val="0"/>
                  <w:marRight w:val="0"/>
                  <w:marTop w:val="0"/>
                  <w:marBottom w:val="0"/>
                  <w:divBdr>
                    <w:top w:val="none" w:sz="0" w:space="0" w:color="auto"/>
                    <w:left w:val="none" w:sz="0" w:space="0" w:color="auto"/>
                    <w:bottom w:val="none" w:sz="0" w:space="0" w:color="auto"/>
                    <w:right w:val="none" w:sz="0" w:space="0" w:color="auto"/>
                  </w:divBdr>
                </w:div>
                <w:div w:id="1007753184">
                  <w:marLeft w:val="0"/>
                  <w:marRight w:val="0"/>
                  <w:marTop w:val="0"/>
                  <w:marBottom w:val="0"/>
                  <w:divBdr>
                    <w:top w:val="none" w:sz="0" w:space="0" w:color="auto"/>
                    <w:left w:val="none" w:sz="0" w:space="0" w:color="auto"/>
                    <w:bottom w:val="none" w:sz="0" w:space="0" w:color="auto"/>
                    <w:right w:val="none" w:sz="0" w:space="0" w:color="auto"/>
                  </w:divBdr>
                </w:div>
                <w:div w:id="1945186939">
                  <w:marLeft w:val="0"/>
                  <w:marRight w:val="0"/>
                  <w:marTop w:val="0"/>
                  <w:marBottom w:val="0"/>
                  <w:divBdr>
                    <w:top w:val="none" w:sz="0" w:space="0" w:color="auto"/>
                    <w:left w:val="none" w:sz="0" w:space="0" w:color="auto"/>
                    <w:bottom w:val="none" w:sz="0" w:space="0" w:color="auto"/>
                    <w:right w:val="none" w:sz="0" w:space="0" w:color="auto"/>
                  </w:divBdr>
                </w:div>
                <w:div w:id="286934844">
                  <w:marLeft w:val="0"/>
                  <w:marRight w:val="0"/>
                  <w:marTop w:val="0"/>
                  <w:marBottom w:val="0"/>
                  <w:divBdr>
                    <w:top w:val="none" w:sz="0" w:space="0" w:color="auto"/>
                    <w:left w:val="none" w:sz="0" w:space="0" w:color="auto"/>
                    <w:bottom w:val="none" w:sz="0" w:space="0" w:color="auto"/>
                    <w:right w:val="none" w:sz="0" w:space="0" w:color="auto"/>
                  </w:divBdr>
                  <w:divsChild>
                    <w:div w:id="763958738">
                      <w:marLeft w:val="0"/>
                      <w:marRight w:val="0"/>
                      <w:marTop w:val="0"/>
                      <w:marBottom w:val="0"/>
                      <w:divBdr>
                        <w:top w:val="none" w:sz="0" w:space="0" w:color="auto"/>
                        <w:left w:val="none" w:sz="0" w:space="0" w:color="auto"/>
                        <w:bottom w:val="none" w:sz="0" w:space="0" w:color="auto"/>
                        <w:right w:val="none" w:sz="0" w:space="0" w:color="auto"/>
                      </w:divBdr>
                    </w:div>
                    <w:div w:id="619187832">
                      <w:marLeft w:val="0"/>
                      <w:marRight w:val="0"/>
                      <w:marTop w:val="0"/>
                      <w:marBottom w:val="0"/>
                      <w:divBdr>
                        <w:top w:val="none" w:sz="0" w:space="0" w:color="auto"/>
                        <w:left w:val="none" w:sz="0" w:space="0" w:color="auto"/>
                        <w:bottom w:val="none" w:sz="0" w:space="0" w:color="auto"/>
                        <w:right w:val="none" w:sz="0" w:space="0" w:color="auto"/>
                      </w:divBdr>
                    </w:div>
                    <w:div w:id="459105387">
                      <w:marLeft w:val="0"/>
                      <w:marRight w:val="0"/>
                      <w:marTop w:val="0"/>
                      <w:marBottom w:val="0"/>
                      <w:divBdr>
                        <w:top w:val="none" w:sz="0" w:space="0" w:color="auto"/>
                        <w:left w:val="none" w:sz="0" w:space="0" w:color="auto"/>
                        <w:bottom w:val="none" w:sz="0" w:space="0" w:color="auto"/>
                        <w:right w:val="none" w:sz="0" w:space="0" w:color="auto"/>
                      </w:divBdr>
                    </w:div>
                    <w:div w:id="1476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1172">
          <w:marLeft w:val="0"/>
          <w:marRight w:val="0"/>
          <w:marTop w:val="0"/>
          <w:marBottom w:val="0"/>
          <w:divBdr>
            <w:top w:val="none" w:sz="0" w:space="0" w:color="auto"/>
            <w:left w:val="none" w:sz="0" w:space="0" w:color="auto"/>
            <w:bottom w:val="none" w:sz="0" w:space="0" w:color="auto"/>
            <w:right w:val="none" w:sz="0" w:space="0" w:color="auto"/>
          </w:divBdr>
          <w:divsChild>
            <w:div w:id="989600211">
              <w:marLeft w:val="0"/>
              <w:marRight w:val="0"/>
              <w:marTop w:val="0"/>
              <w:marBottom w:val="0"/>
              <w:divBdr>
                <w:top w:val="none" w:sz="0" w:space="0" w:color="auto"/>
                <w:left w:val="none" w:sz="0" w:space="0" w:color="auto"/>
                <w:bottom w:val="none" w:sz="0" w:space="0" w:color="auto"/>
                <w:right w:val="none" w:sz="0" w:space="0" w:color="auto"/>
              </w:divBdr>
              <w:divsChild>
                <w:div w:id="2003467740">
                  <w:marLeft w:val="0"/>
                  <w:marRight w:val="0"/>
                  <w:marTop w:val="0"/>
                  <w:marBottom w:val="0"/>
                  <w:divBdr>
                    <w:top w:val="none" w:sz="0" w:space="0" w:color="auto"/>
                    <w:left w:val="none" w:sz="0" w:space="0" w:color="auto"/>
                    <w:bottom w:val="none" w:sz="0" w:space="0" w:color="auto"/>
                    <w:right w:val="none" w:sz="0" w:space="0" w:color="auto"/>
                  </w:divBdr>
                </w:div>
                <w:div w:id="196284289">
                  <w:marLeft w:val="0"/>
                  <w:marRight w:val="0"/>
                  <w:marTop w:val="0"/>
                  <w:marBottom w:val="0"/>
                  <w:divBdr>
                    <w:top w:val="none" w:sz="0" w:space="0" w:color="auto"/>
                    <w:left w:val="none" w:sz="0" w:space="0" w:color="auto"/>
                    <w:bottom w:val="none" w:sz="0" w:space="0" w:color="auto"/>
                    <w:right w:val="none" w:sz="0" w:space="0" w:color="auto"/>
                  </w:divBdr>
                </w:div>
                <w:div w:id="1149251282">
                  <w:marLeft w:val="0"/>
                  <w:marRight w:val="0"/>
                  <w:marTop w:val="0"/>
                  <w:marBottom w:val="0"/>
                  <w:divBdr>
                    <w:top w:val="none" w:sz="0" w:space="0" w:color="auto"/>
                    <w:left w:val="none" w:sz="0" w:space="0" w:color="auto"/>
                    <w:bottom w:val="none" w:sz="0" w:space="0" w:color="auto"/>
                    <w:right w:val="none" w:sz="0" w:space="0" w:color="auto"/>
                  </w:divBdr>
                </w:div>
                <w:div w:id="33506884">
                  <w:marLeft w:val="0"/>
                  <w:marRight w:val="0"/>
                  <w:marTop w:val="0"/>
                  <w:marBottom w:val="0"/>
                  <w:divBdr>
                    <w:top w:val="none" w:sz="0" w:space="0" w:color="auto"/>
                    <w:left w:val="none" w:sz="0" w:space="0" w:color="auto"/>
                    <w:bottom w:val="none" w:sz="0" w:space="0" w:color="auto"/>
                    <w:right w:val="none" w:sz="0" w:space="0" w:color="auto"/>
                  </w:divBdr>
                  <w:divsChild>
                    <w:div w:id="1308121104">
                      <w:marLeft w:val="0"/>
                      <w:marRight w:val="0"/>
                      <w:marTop w:val="0"/>
                      <w:marBottom w:val="0"/>
                      <w:divBdr>
                        <w:top w:val="none" w:sz="0" w:space="0" w:color="auto"/>
                        <w:left w:val="none" w:sz="0" w:space="0" w:color="auto"/>
                        <w:bottom w:val="none" w:sz="0" w:space="0" w:color="auto"/>
                        <w:right w:val="none" w:sz="0" w:space="0" w:color="auto"/>
                      </w:divBdr>
                    </w:div>
                    <w:div w:id="2038850116">
                      <w:marLeft w:val="0"/>
                      <w:marRight w:val="0"/>
                      <w:marTop w:val="0"/>
                      <w:marBottom w:val="0"/>
                      <w:divBdr>
                        <w:top w:val="none" w:sz="0" w:space="0" w:color="auto"/>
                        <w:left w:val="none" w:sz="0" w:space="0" w:color="auto"/>
                        <w:bottom w:val="none" w:sz="0" w:space="0" w:color="auto"/>
                        <w:right w:val="none" w:sz="0" w:space="0" w:color="auto"/>
                      </w:divBdr>
                    </w:div>
                    <w:div w:id="15630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72089">
          <w:marLeft w:val="0"/>
          <w:marRight w:val="0"/>
          <w:marTop w:val="0"/>
          <w:marBottom w:val="0"/>
          <w:divBdr>
            <w:top w:val="none" w:sz="0" w:space="0" w:color="auto"/>
            <w:left w:val="none" w:sz="0" w:space="0" w:color="auto"/>
            <w:bottom w:val="none" w:sz="0" w:space="0" w:color="auto"/>
            <w:right w:val="none" w:sz="0" w:space="0" w:color="auto"/>
          </w:divBdr>
          <w:divsChild>
            <w:div w:id="760419761">
              <w:marLeft w:val="0"/>
              <w:marRight w:val="0"/>
              <w:marTop w:val="0"/>
              <w:marBottom w:val="0"/>
              <w:divBdr>
                <w:top w:val="none" w:sz="0" w:space="0" w:color="auto"/>
                <w:left w:val="none" w:sz="0" w:space="0" w:color="auto"/>
                <w:bottom w:val="none" w:sz="0" w:space="0" w:color="auto"/>
                <w:right w:val="none" w:sz="0" w:space="0" w:color="auto"/>
              </w:divBdr>
              <w:divsChild>
                <w:div w:id="1410611649">
                  <w:marLeft w:val="0"/>
                  <w:marRight w:val="0"/>
                  <w:marTop w:val="0"/>
                  <w:marBottom w:val="0"/>
                  <w:divBdr>
                    <w:top w:val="none" w:sz="0" w:space="0" w:color="auto"/>
                    <w:left w:val="none" w:sz="0" w:space="0" w:color="auto"/>
                    <w:bottom w:val="none" w:sz="0" w:space="0" w:color="auto"/>
                    <w:right w:val="none" w:sz="0" w:space="0" w:color="auto"/>
                  </w:divBdr>
                </w:div>
                <w:div w:id="684939368">
                  <w:marLeft w:val="0"/>
                  <w:marRight w:val="0"/>
                  <w:marTop w:val="0"/>
                  <w:marBottom w:val="0"/>
                  <w:divBdr>
                    <w:top w:val="none" w:sz="0" w:space="0" w:color="auto"/>
                    <w:left w:val="none" w:sz="0" w:space="0" w:color="auto"/>
                    <w:bottom w:val="none" w:sz="0" w:space="0" w:color="auto"/>
                    <w:right w:val="none" w:sz="0" w:space="0" w:color="auto"/>
                  </w:divBdr>
                </w:div>
                <w:div w:id="761729137">
                  <w:marLeft w:val="0"/>
                  <w:marRight w:val="0"/>
                  <w:marTop w:val="0"/>
                  <w:marBottom w:val="0"/>
                  <w:divBdr>
                    <w:top w:val="none" w:sz="0" w:space="0" w:color="auto"/>
                    <w:left w:val="none" w:sz="0" w:space="0" w:color="auto"/>
                    <w:bottom w:val="none" w:sz="0" w:space="0" w:color="auto"/>
                    <w:right w:val="none" w:sz="0" w:space="0" w:color="auto"/>
                  </w:divBdr>
                </w:div>
                <w:div w:id="1543785557">
                  <w:marLeft w:val="0"/>
                  <w:marRight w:val="0"/>
                  <w:marTop w:val="0"/>
                  <w:marBottom w:val="0"/>
                  <w:divBdr>
                    <w:top w:val="none" w:sz="0" w:space="0" w:color="auto"/>
                    <w:left w:val="none" w:sz="0" w:space="0" w:color="auto"/>
                    <w:bottom w:val="none" w:sz="0" w:space="0" w:color="auto"/>
                    <w:right w:val="none" w:sz="0" w:space="0" w:color="auto"/>
                  </w:divBdr>
                </w:div>
                <w:div w:id="1170683849">
                  <w:marLeft w:val="0"/>
                  <w:marRight w:val="0"/>
                  <w:marTop w:val="0"/>
                  <w:marBottom w:val="0"/>
                  <w:divBdr>
                    <w:top w:val="none" w:sz="0" w:space="0" w:color="auto"/>
                    <w:left w:val="none" w:sz="0" w:space="0" w:color="auto"/>
                    <w:bottom w:val="none" w:sz="0" w:space="0" w:color="auto"/>
                    <w:right w:val="none" w:sz="0" w:space="0" w:color="auto"/>
                  </w:divBdr>
                  <w:divsChild>
                    <w:div w:id="137459946">
                      <w:marLeft w:val="0"/>
                      <w:marRight w:val="0"/>
                      <w:marTop w:val="0"/>
                      <w:marBottom w:val="0"/>
                      <w:divBdr>
                        <w:top w:val="none" w:sz="0" w:space="0" w:color="auto"/>
                        <w:left w:val="none" w:sz="0" w:space="0" w:color="auto"/>
                        <w:bottom w:val="none" w:sz="0" w:space="0" w:color="auto"/>
                        <w:right w:val="none" w:sz="0" w:space="0" w:color="auto"/>
                      </w:divBdr>
                    </w:div>
                    <w:div w:id="1719431198">
                      <w:marLeft w:val="0"/>
                      <w:marRight w:val="0"/>
                      <w:marTop w:val="0"/>
                      <w:marBottom w:val="0"/>
                      <w:divBdr>
                        <w:top w:val="none" w:sz="0" w:space="0" w:color="auto"/>
                        <w:left w:val="none" w:sz="0" w:space="0" w:color="auto"/>
                        <w:bottom w:val="none" w:sz="0" w:space="0" w:color="auto"/>
                        <w:right w:val="none" w:sz="0" w:space="0" w:color="auto"/>
                      </w:divBdr>
                    </w:div>
                    <w:div w:id="1428110773">
                      <w:marLeft w:val="0"/>
                      <w:marRight w:val="0"/>
                      <w:marTop w:val="0"/>
                      <w:marBottom w:val="0"/>
                      <w:divBdr>
                        <w:top w:val="none" w:sz="0" w:space="0" w:color="auto"/>
                        <w:left w:val="none" w:sz="0" w:space="0" w:color="auto"/>
                        <w:bottom w:val="none" w:sz="0" w:space="0" w:color="auto"/>
                        <w:right w:val="none" w:sz="0" w:space="0" w:color="auto"/>
                      </w:divBdr>
                    </w:div>
                    <w:div w:id="14261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768">
          <w:marLeft w:val="0"/>
          <w:marRight w:val="0"/>
          <w:marTop w:val="0"/>
          <w:marBottom w:val="0"/>
          <w:divBdr>
            <w:top w:val="none" w:sz="0" w:space="0" w:color="auto"/>
            <w:left w:val="none" w:sz="0" w:space="0" w:color="auto"/>
            <w:bottom w:val="none" w:sz="0" w:space="0" w:color="auto"/>
            <w:right w:val="none" w:sz="0" w:space="0" w:color="auto"/>
          </w:divBdr>
          <w:divsChild>
            <w:div w:id="728504742">
              <w:marLeft w:val="0"/>
              <w:marRight w:val="0"/>
              <w:marTop w:val="0"/>
              <w:marBottom w:val="0"/>
              <w:divBdr>
                <w:top w:val="none" w:sz="0" w:space="0" w:color="auto"/>
                <w:left w:val="none" w:sz="0" w:space="0" w:color="auto"/>
                <w:bottom w:val="none" w:sz="0" w:space="0" w:color="auto"/>
                <w:right w:val="none" w:sz="0" w:space="0" w:color="auto"/>
              </w:divBdr>
              <w:divsChild>
                <w:div w:id="469128156">
                  <w:marLeft w:val="0"/>
                  <w:marRight w:val="0"/>
                  <w:marTop w:val="0"/>
                  <w:marBottom w:val="0"/>
                  <w:divBdr>
                    <w:top w:val="none" w:sz="0" w:space="0" w:color="auto"/>
                    <w:left w:val="none" w:sz="0" w:space="0" w:color="auto"/>
                    <w:bottom w:val="none" w:sz="0" w:space="0" w:color="auto"/>
                    <w:right w:val="none" w:sz="0" w:space="0" w:color="auto"/>
                  </w:divBdr>
                </w:div>
                <w:div w:id="1714383891">
                  <w:marLeft w:val="0"/>
                  <w:marRight w:val="0"/>
                  <w:marTop w:val="0"/>
                  <w:marBottom w:val="0"/>
                  <w:divBdr>
                    <w:top w:val="none" w:sz="0" w:space="0" w:color="auto"/>
                    <w:left w:val="none" w:sz="0" w:space="0" w:color="auto"/>
                    <w:bottom w:val="none" w:sz="0" w:space="0" w:color="auto"/>
                    <w:right w:val="none" w:sz="0" w:space="0" w:color="auto"/>
                  </w:divBdr>
                  <w:divsChild>
                    <w:div w:id="9679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3337">
          <w:marLeft w:val="0"/>
          <w:marRight w:val="0"/>
          <w:marTop w:val="0"/>
          <w:marBottom w:val="0"/>
          <w:divBdr>
            <w:top w:val="none" w:sz="0" w:space="0" w:color="auto"/>
            <w:left w:val="none" w:sz="0" w:space="0" w:color="auto"/>
            <w:bottom w:val="none" w:sz="0" w:space="0" w:color="auto"/>
            <w:right w:val="none" w:sz="0" w:space="0" w:color="auto"/>
          </w:divBdr>
          <w:divsChild>
            <w:div w:id="921453251">
              <w:marLeft w:val="0"/>
              <w:marRight w:val="0"/>
              <w:marTop w:val="0"/>
              <w:marBottom w:val="0"/>
              <w:divBdr>
                <w:top w:val="none" w:sz="0" w:space="0" w:color="auto"/>
                <w:left w:val="none" w:sz="0" w:space="0" w:color="auto"/>
                <w:bottom w:val="none" w:sz="0" w:space="0" w:color="auto"/>
                <w:right w:val="none" w:sz="0" w:space="0" w:color="auto"/>
              </w:divBdr>
              <w:divsChild>
                <w:div w:id="1262031794">
                  <w:marLeft w:val="0"/>
                  <w:marRight w:val="0"/>
                  <w:marTop w:val="0"/>
                  <w:marBottom w:val="0"/>
                  <w:divBdr>
                    <w:top w:val="none" w:sz="0" w:space="0" w:color="auto"/>
                    <w:left w:val="none" w:sz="0" w:space="0" w:color="auto"/>
                    <w:bottom w:val="none" w:sz="0" w:space="0" w:color="auto"/>
                    <w:right w:val="none" w:sz="0" w:space="0" w:color="auto"/>
                  </w:divBdr>
                </w:div>
                <w:div w:id="855846024">
                  <w:marLeft w:val="0"/>
                  <w:marRight w:val="0"/>
                  <w:marTop w:val="0"/>
                  <w:marBottom w:val="0"/>
                  <w:divBdr>
                    <w:top w:val="none" w:sz="0" w:space="0" w:color="auto"/>
                    <w:left w:val="none" w:sz="0" w:space="0" w:color="auto"/>
                    <w:bottom w:val="none" w:sz="0" w:space="0" w:color="auto"/>
                    <w:right w:val="none" w:sz="0" w:space="0" w:color="auto"/>
                  </w:divBdr>
                </w:div>
                <w:div w:id="92670694">
                  <w:marLeft w:val="0"/>
                  <w:marRight w:val="0"/>
                  <w:marTop w:val="0"/>
                  <w:marBottom w:val="0"/>
                  <w:divBdr>
                    <w:top w:val="none" w:sz="0" w:space="0" w:color="auto"/>
                    <w:left w:val="none" w:sz="0" w:space="0" w:color="auto"/>
                    <w:bottom w:val="none" w:sz="0" w:space="0" w:color="auto"/>
                    <w:right w:val="none" w:sz="0" w:space="0" w:color="auto"/>
                  </w:divBdr>
                </w:div>
                <w:div w:id="770659357">
                  <w:marLeft w:val="0"/>
                  <w:marRight w:val="0"/>
                  <w:marTop w:val="0"/>
                  <w:marBottom w:val="0"/>
                  <w:divBdr>
                    <w:top w:val="none" w:sz="0" w:space="0" w:color="auto"/>
                    <w:left w:val="none" w:sz="0" w:space="0" w:color="auto"/>
                    <w:bottom w:val="none" w:sz="0" w:space="0" w:color="auto"/>
                    <w:right w:val="none" w:sz="0" w:space="0" w:color="auto"/>
                  </w:divBdr>
                </w:div>
                <w:div w:id="1096365575">
                  <w:marLeft w:val="0"/>
                  <w:marRight w:val="0"/>
                  <w:marTop w:val="0"/>
                  <w:marBottom w:val="0"/>
                  <w:divBdr>
                    <w:top w:val="none" w:sz="0" w:space="0" w:color="auto"/>
                    <w:left w:val="none" w:sz="0" w:space="0" w:color="auto"/>
                    <w:bottom w:val="none" w:sz="0" w:space="0" w:color="auto"/>
                    <w:right w:val="none" w:sz="0" w:space="0" w:color="auto"/>
                  </w:divBdr>
                  <w:divsChild>
                    <w:div w:id="1879010180">
                      <w:marLeft w:val="0"/>
                      <w:marRight w:val="0"/>
                      <w:marTop w:val="0"/>
                      <w:marBottom w:val="0"/>
                      <w:divBdr>
                        <w:top w:val="none" w:sz="0" w:space="0" w:color="auto"/>
                        <w:left w:val="none" w:sz="0" w:space="0" w:color="auto"/>
                        <w:bottom w:val="none" w:sz="0" w:space="0" w:color="auto"/>
                        <w:right w:val="none" w:sz="0" w:space="0" w:color="auto"/>
                      </w:divBdr>
                    </w:div>
                    <w:div w:id="1532111999">
                      <w:marLeft w:val="0"/>
                      <w:marRight w:val="0"/>
                      <w:marTop w:val="0"/>
                      <w:marBottom w:val="0"/>
                      <w:divBdr>
                        <w:top w:val="none" w:sz="0" w:space="0" w:color="auto"/>
                        <w:left w:val="none" w:sz="0" w:space="0" w:color="auto"/>
                        <w:bottom w:val="none" w:sz="0" w:space="0" w:color="auto"/>
                        <w:right w:val="none" w:sz="0" w:space="0" w:color="auto"/>
                      </w:divBdr>
                    </w:div>
                    <w:div w:id="612395159">
                      <w:marLeft w:val="0"/>
                      <w:marRight w:val="0"/>
                      <w:marTop w:val="0"/>
                      <w:marBottom w:val="0"/>
                      <w:divBdr>
                        <w:top w:val="none" w:sz="0" w:space="0" w:color="auto"/>
                        <w:left w:val="none" w:sz="0" w:space="0" w:color="auto"/>
                        <w:bottom w:val="none" w:sz="0" w:space="0" w:color="auto"/>
                        <w:right w:val="none" w:sz="0" w:space="0" w:color="auto"/>
                      </w:divBdr>
                    </w:div>
                    <w:div w:id="1541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06928">
          <w:marLeft w:val="0"/>
          <w:marRight w:val="0"/>
          <w:marTop w:val="0"/>
          <w:marBottom w:val="0"/>
          <w:divBdr>
            <w:top w:val="none" w:sz="0" w:space="0" w:color="auto"/>
            <w:left w:val="none" w:sz="0" w:space="0" w:color="auto"/>
            <w:bottom w:val="none" w:sz="0" w:space="0" w:color="auto"/>
            <w:right w:val="none" w:sz="0" w:space="0" w:color="auto"/>
          </w:divBdr>
          <w:divsChild>
            <w:div w:id="635765168">
              <w:marLeft w:val="0"/>
              <w:marRight w:val="0"/>
              <w:marTop w:val="0"/>
              <w:marBottom w:val="0"/>
              <w:divBdr>
                <w:top w:val="none" w:sz="0" w:space="0" w:color="auto"/>
                <w:left w:val="none" w:sz="0" w:space="0" w:color="auto"/>
                <w:bottom w:val="none" w:sz="0" w:space="0" w:color="auto"/>
                <w:right w:val="none" w:sz="0" w:space="0" w:color="auto"/>
              </w:divBdr>
              <w:divsChild>
                <w:div w:id="635137977">
                  <w:marLeft w:val="0"/>
                  <w:marRight w:val="0"/>
                  <w:marTop w:val="0"/>
                  <w:marBottom w:val="0"/>
                  <w:divBdr>
                    <w:top w:val="none" w:sz="0" w:space="0" w:color="auto"/>
                    <w:left w:val="none" w:sz="0" w:space="0" w:color="auto"/>
                    <w:bottom w:val="none" w:sz="0" w:space="0" w:color="auto"/>
                    <w:right w:val="none" w:sz="0" w:space="0" w:color="auto"/>
                  </w:divBdr>
                </w:div>
                <w:div w:id="1077676716">
                  <w:marLeft w:val="0"/>
                  <w:marRight w:val="0"/>
                  <w:marTop w:val="0"/>
                  <w:marBottom w:val="0"/>
                  <w:divBdr>
                    <w:top w:val="none" w:sz="0" w:space="0" w:color="auto"/>
                    <w:left w:val="none" w:sz="0" w:space="0" w:color="auto"/>
                    <w:bottom w:val="none" w:sz="0" w:space="0" w:color="auto"/>
                    <w:right w:val="none" w:sz="0" w:space="0" w:color="auto"/>
                  </w:divBdr>
                </w:div>
                <w:div w:id="1712680950">
                  <w:marLeft w:val="0"/>
                  <w:marRight w:val="0"/>
                  <w:marTop w:val="0"/>
                  <w:marBottom w:val="0"/>
                  <w:divBdr>
                    <w:top w:val="none" w:sz="0" w:space="0" w:color="auto"/>
                    <w:left w:val="none" w:sz="0" w:space="0" w:color="auto"/>
                    <w:bottom w:val="none" w:sz="0" w:space="0" w:color="auto"/>
                    <w:right w:val="none" w:sz="0" w:space="0" w:color="auto"/>
                  </w:divBdr>
                </w:div>
                <w:div w:id="1744796145">
                  <w:marLeft w:val="0"/>
                  <w:marRight w:val="0"/>
                  <w:marTop w:val="0"/>
                  <w:marBottom w:val="0"/>
                  <w:divBdr>
                    <w:top w:val="none" w:sz="0" w:space="0" w:color="auto"/>
                    <w:left w:val="none" w:sz="0" w:space="0" w:color="auto"/>
                    <w:bottom w:val="none" w:sz="0" w:space="0" w:color="auto"/>
                    <w:right w:val="none" w:sz="0" w:space="0" w:color="auto"/>
                  </w:divBdr>
                </w:div>
                <w:div w:id="1268079560">
                  <w:marLeft w:val="0"/>
                  <w:marRight w:val="0"/>
                  <w:marTop w:val="0"/>
                  <w:marBottom w:val="0"/>
                  <w:divBdr>
                    <w:top w:val="none" w:sz="0" w:space="0" w:color="auto"/>
                    <w:left w:val="none" w:sz="0" w:space="0" w:color="auto"/>
                    <w:bottom w:val="none" w:sz="0" w:space="0" w:color="auto"/>
                    <w:right w:val="none" w:sz="0" w:space="0" w:color="auto"/>
                  </w:divBdr>
                  <w:divsChild>
                    <w:div w:id="1312176906">
                      <w:marLeft w:val="0"/>
                      <w:marRight w:val="0"/>
                      <w:marTop w:val="0"/>
                      <w:marBottom w:val="0"/>
                      <w:divBdr>
                        <w:top w:val="none" w:sz="0" w:space="0" w:color="auto"/>
                        <w:left w:val="none" w:sz="0" w:space="0" w:color="auto"/>
                        <w:bottom w:val="none" w:sz="0" w:space="0" w:color="auto"/>
                        <w:right w:val="none" w:sz="0" w:space="0" w:color="auto"/>
                      </w:divBdr>
                    </w:div>
                    <w:div w:id="74515313">
                      <w:marLeft w:val="0"/>
                      <w:marRight w:val="0"/>
                      <w:marTop w:val="0"/>
                      <w:marBottom w:val="0"/>
                      <w:divBdr>
                        <w:top w:val="none" w:sz="0" w:space="0" w:color="auto"/>
                        <w:left w:val="none" w:sz="0" w:space="0" w:color="auto"/>
                        <w:bottom w:val="none" w:sz="0" w:space="0" w:color="auto"/>
                        <w:right w:val="none" w:sz="0" w:space="0" w:color="auto"/>
                      </w:divBdr>
                    </w:div>
                    <w:div w:id="94206304">
                      <w:marLeft w:val="0"/>
                      <w:marRight w:val="0"/>
                      <w:marTop w:val="0"/>
                      <w:marBottom w:val="0"/>
                      <w:divBdr>
                        <w:top w:val="none" w:sz="0" w:space="0" w:color="auto"/>
                        <w:left w:val="none" w:sz="0" w:space="0" w:color="auto"/>
                        <w:bottom w:val="none" w:sz="0" w:space="0" w:color="auto"/>
                        <w:right w:val="none" w:sz="0" w:space="0" w:color="auto"/>
                      </w:divBdr>
                    </w:div>
                    <w:div w:id="1242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66116">
          <w:marLeft w:val="0"/>
          <w:marRight w:val="0"/>
          <w:marTop w:val="0"/>
          <w:marBottom w:val="0"/>
          <w:divBdr>
            <w:top w:val="none" w:sz="0" w:space="0" w:color="auto"/>
            <w:left w:val="none" w:sz="0" w:space="0" w:color="auto"/>
            <w:bottom w:val="none" w:sz="0" w:space="0" w:color="auto"/>
            <w:right w:val="none" w:sz="0" w:space="0" w:color="auto"/>
          </w:divBdr>
          <w:divsChild>
            <w:div w:id="1244101008">
              <w:marLeft w:val="0"/>
              <w:marRight w:val="0"/>
              <w:marTop w:val="0"/>
              <w:marBottom w:val="0"/>
              <w:divBdr>
                <w:top w:val="none" w:sz="0" w:space="0" w:color="auto"/>
                <w:left w:val="none" w:sz="0" w:space="0" w:color="auto"/>
                <w:bottom w:val="none" w:sz="0" w:space="0" w:color="auto"/>
                <w:right w:val="none" w:sz="0" w:space="0" w:color="auto"/>
              </w:divBdr>
              <w:divsChild>
                <w:div w:id="157811147">
                  <w:marLeft w:val="0"/>
                  <w:marRight w:val="0"/>
                  <w:marTop w:val="0"/>
                  <w:marBottom w:val="0"/>
                  <w:divBdr>
                    <w:top w:val="none" w:sz="0" w:space="0" w:color="auto"/>
                    <w:left w:val="none" w:sz="0" w:space="0" w:color="auto"/>
                    <w:bottom w:val="none" w:sz="0" w:space="0" w:color="auto"/>
                    <w:right w:val="none" w:sz="0" w:space="0" w:color="auto"/>
                  </w:divBdr>
                </w:div>
                <w:div w:id="1168712882">
                  <w:marLeft w:val="0"/>
                  <w:marRight w:val="0"/>
                  <w:marTop w:val="0"/>
                  <w:marBottom w:val="0"/>
                  <w:divBdr>
                    <w:top w:val="none" w:sz="0" w:space="0" w:color="auto"/>
                    <w:left w:val="none" w:sz="0" w:space="0" w:color="auto"/>
                    <w:bottom w:val="none" w:sz="0" w:space="0" w:color="auto"/>
                    <w:right w:val="none" w:sz="0" w:space="0" w:color="auto"/>
                  </w:divBdr>
                </w:div>
                <w:div w:id="1291474219">
                  <w:marLeft w:val="0"/>
                  <w:marRight w:val="0"/>
                  <w:marTop w:val="0"/>
                  <w:marBottom w:val="0"/>
                  <w:divBdr>
                    <w:top w:val="none" w:sz="0" w:space="0" w:color="auto"/>
                    <w:left w:val="none" w:sz="0" w:space="0" w:color="auto"/>
                    <w:bottom w:val="none" w:sz="0" w:space="0" w:color="auto"/>
                    <w:right w:val="none" w:sz="0" w:space="0" w:color="auto"/>
                  </w:divBdr>
                </w:div>
                <w:div w:id="1856116841">
                  <w:marLeft w:val="0"/>
                  <w:marRight w:val="0"/>
                  <w:marTop w:val="0"/>
                  <w:marBottom w:val="0"/>
                  <w:divBdr>
                    <w:top w:val="none" w:sz="0" w:space="0" w:color="auto"/>
                    <w:left w:val="none" w:sz="0" w:space="0" w:color="auto"/>
                    <w:bottom w:val="none" w:sz="0" w:space="0" w:color="auto"/>
                    <w:right w:val="none" w:sz="0" w:space="0" w:color="auto"/>
                  </w:divBdr>
                </w:div>
                <w:div w:id="715008238">
                  <w:marLeft w:val="0"/>
                  <w:marRight w:val="0"/>
                  <w:marTop w:val="0"/>
                  <w:marBottom w:val="0"/>
                  <w:divBdr>
                    <w:top w:val="none" w:sz="0" w:space="0" w:color="auto"/>
                    <w:left w:val="none" w:sz="0" w:space="0" w:color="auto"/>
                    <w:bottom w:val="none" w:sz="0" w:space="0" w:color="auto"/>
                    <w:right w:val="none" w:sz="0" w:space="0" w:color="auto"/>
                  </w:divBdr>
                  <w:divsChild>
                    <w:div w:id="168562306">
                      <w:marLeft w:val="0"/>
                      <w:marRight w:val="0"/>
                      <w:marTop w:val="0"/>
                      <w:marBottom w:val="0"/>
                      <w:divBdr>
                        <w:top w:val="none" w:sz="0" w:space="0" w:color="auto"/>
                        <w:left w:val="none" w:sz="0" w:space="0" w:color="auto"/>
                        <w:bottom w:val="none" w:sz="0" w:space="0" w:color="auto"/>
                        <w:right w:val="none" w:sz="0" w:space="0" w:color="auto"/>
                      </w:divBdr>
                    </w:div>
                    <w:div w:id="578948399">
                      <w:marLeft w:val="0"/>
                      <w:marRight w:val="0"/>
                      <w:marTop w:val="0"/>
                      <w:marBottom w:val="0"/>
                      <w:divBdr>
                        <w:top w:val="none" w:sz="0" w:space="0" w:color="auto"/>
                        <w:left w:val="none" w:sz="0" w:space="0" w:color="auto"/>
                        <w:bottom w:val="none" w:sz="0" w:space="0" w:color="auto"/>
                        <w:right w:val="none" w:sz="0" w:space="0" w:color="auto"/>
                      </w:divBdr>
                    </w:div>
                    <w:div w:id="1130367364">
                      <w:marLeft w:val="0"/>
                      <w:marRight w:val="0"/>
                      <w:marTop w:val="0"/>
                      <w:marBottom w:val="0"/>
                      <w:divBdr>
                        <w:top w:val="none" w:sz="0" w:space="0" w:color="auto"/>
                        <w:left w:val="none" w:sz="0" w:space="0" w:color="auto"/>
                        <w:bottom w:val="none" w:sz="0" w:space="0" w:color="auto"/>
                        <w:right w:val="none" w:sz="0" w:space="0" w:color="auto"/>
                      </w:divBdr>
                    </w:div>
                    <w:div w:id="4893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2505">
          <w:marLeft w:val="0"/>
          <w:marRight w:val="0"/>
          <w:marTop w:val="0"/>
          <w:marBottom w:val="0"/>
          <w:divBdr>
            <w:top w:val="none" w:sz="0" w:space="0" w:color="auto"/>
            <w:left w:val="none" w:sz="0" w:space="0" w:color="auto"/>
            <w:bottom w:val="none" w:sz="0" w:space="0" w:color="auto"/>
            <w:right w:val="none" w:sz="0" w:space="0" w:color="auto"/>
          </w:divBdr>
          <w:divsChild>
            <w:div w:id="911891270">
              <w:marLeft w:val="0"/>
              <w:marRight w:val="0"/>
              <w:marTop w:val="0"/>
              <w:marBottom w:val="0"/>
              <w:divBdr>
                <w:top w:val="none" w:sz="0" w:space="0" w:color="auto"/>
                <w:left w:val="none" w:sz="0" w:space="0" w:color="auto"/>
                <w:bottom w:val="none" w:sz="0" w:space="0" w:color="auto"/>
                <w:right w:val="none" w:sz="0" w:space="0" w:color="auto"/>
              </w:divBdr>
              <w:divsChild>
                <w:div w:id="1128742449">
                  <w:marLeft w:val="0"/>
                  <w:marRight w:val="0"/>
                  <w:marTop w:val="0"/>
                  <w:marBottom w:val="0"/>
                  <w:divBdr>
                    <w:top w:val="none" w:sz="0" w:space="0" w:color="auto"/>
                    <w:left w:val="none" w:sz="0" w:space="0" w:color="auto"/>
                    <w:bottom w:val="none" w:sz="0" w:space="0" w:color="auto"/>
                    <w:right w:val="none" w:sz="0" w:space="0" w:color="auto"/>
                  </w:divBdr>
                </w:div>
                <w:div w:id="1950579165">
                  <w:marLeft w:val="0"/>
                  <w:marRight w:val="0"/>
                  <w:marTop w:val="0"/>
                  <w:marBottom w:val="0"/>
                  <w:divBdr>
                    <w:top w:val="none" w:sz="0" w:space="0" w:color="auto"/>
                    <w:left w:val="none" w:sz="0" w:space="0" w:color="auto"/>
                    <w:bottom w:val="none" w:sz="0" w:space="0" w:color="auto"/>
                    <w:right w:val="none" w:sz="0" w:space="0" w:color="auto"/>
                  </w:divBdr>
                </w:div>
                <w:div w:id="1003554650">
                  <w:marLeft w:val="0"/>
                  <w:marRight w:val="0"/>
                  <w:marTop w:val="0"/>
                  <w:marBottom w:val="0"/>
                  <w:divBdr>
                    <w:top w:val="none" w:sz="0" w:space="0" w:color="auto"/>
                    <w:left w:val="none" w:sz="0" w:space="0" w:color="auto"/>
                    <w:bottom w:val="none" w:sz="0" w:space="0" w:color="auto"/>
                    <w:right w:val="none" w:sz="0" w:space="0" w:color="auto"/>
                  </w:divBdr>
                </w:div>
                <w:div w:id="1883130927">
                  <w:marLeft w:val="0"/>
                  <w:marRight w:val="0"/>
                  <w:marTop w:val="0"/>
                  <w:marBottom w:val="0"/>
                  <w:divBdr>
                    <w:top w:val="none" w:sz="0" w:space="0" w:color="auto"/>
                    <w:left w:val="none" w:sz="0" w:space="0" w:color="auto"/>
                    <w:bottom w:val="none" w:sz="0" w:space="0" w:color="auto"/>
                    <w:right w:val="none" w:sz="0" w:space="0" w:color="auto"/>
                  </w:divBdr>
                  <w:divsChild>
                    <w:div w:id="423262136">
                      <w:marLeft w:val="0"/>
                      <w:marRight w:val="0"/>
                      <w:marTop w:val="0"/>
                      <w:marBottom w:val="0"/>
                      <w:divBdr>
                        <w:top w:val="none" w:sz="0" w:space="0" w:color="auto"/>
                        <w:left w:val="none" w:sz="0" w:space="0" w:color="auto"/>
                        <w:bottom w:val="none" w:sz="0" w:space="0" w:color="auto"/>
                        <w:right w:val="none" w:sz="0" w:space="0" w:color="auto"/>
                      </w:divBdr>
                    </w:div>
                    <w:div w:id="2063364225">
                      <w:marLeft w:val="0"/>
                      <w:marRight w:val="0"/>
                      <w:marTop w:val="0"/>
                      <w:marBottom w:val="0"/>
                      <w:divBdr>
                        <w:top w:val="none" w:sz="0" w:space="0" w:color="auto"/>
                        <w:left w:val="none" w:sz="0" w:space="0" w:color="auto"/>
                        <w:bottom w:val="none" w:sz="0" w:space="0" w:color="auto"/>
                        <w:right w:val="none" w:sz="0" w:space="0" w:color="auto"/>
                      </w:divBdr>
                    </w:div>
                    <w:div w:id="5536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525">
          <w:marLeft w:val="0"/>
          <w:marRight w:val="0"/>
          <w:marTop w:val="0"/>
          <w:marBottom w:val="0"/>
          <w:divBdr>
            <w:top w:val="none" w:sz="0" w:space="0" w:color="auto"/>
            <w:left w:val="none" w:sz="0" w:space="0" w:color="auto"/>
            <w:bottom w:val="none" w:sz="0" w:space="0" w:color="auto"/>
            <w:right w:val="none" w:sz="0" w:space="0" w:color="auto"/>
          </w:divBdr>
          <w:divsChild>
            <w:div w:id="1462113078">
              <w:marLeft w:val="0"/>
              <w:marRight w:val="0"/>
              <w:marTop w:val="0"/>
              <w:marBottom w:val="0"/>
              <w:divBdr>
                <w:top w:val="none" w:sz="0" w:space="0" w:color="auto"/>
                <w:left w:val="none" w:sz="0" w:space="0" w:color="auto"/>
                <w:bottom w:val="none" w:sz="0" w:space="0" w:color="auto"/>
                <w:right w:val="none" w:sz="0" w:space="0" w:color="auto"/>
              </w:divBdr>
              <w:divsChild>
                <w:div w:id="1165241895">
                  <w:marLeft w:val="0"/>
                  <w:marRight w:val="0"/>
                  <w:marTop w:val="0"/>
                  <w:marBottom w:val="0"/>
                  <w:divBdr>
                    <w:top w:val="none" w:sz="0" w:space="0" w:color="auto"/>
                    <w:left w:val="none" w:sz="0" w:space="0" w:color="auto"/>
                    <w:bottom w:val="none" w:sz="0" w:space="0" w:color="auto"/>
                    <w:right w:val="none" w:sz="0" w:space="0" w:color="auto"/>
                  </w:divBdr>
                </w:div>
                <w:div w:id="555047639">
                  <w:marLeft w:val="0"/>
                  <w:marRight w:val="0"/>
                  <w:marTop w:val="0"/>
                  <w:marBottom w:val="0"/>
                  <w:divBdr>
                    <w:top w:val="none" w:sz="0" w:space="0" w:color="auto"/>
                    <w:left w:val="none" w:sz="0" w:space="0" w:color="auto"/>
                    <w:bottom w:val="none" w:sz="0" w:space="0" w:color="auto"/>
                    <w:right w:val="none" w:sz="0" w:space="0" w:color="auto"/>
                  </w:divBdr>
                </w:div>
                <w:div w:id="439881113">
                  <w:marLeft w:val="0"/>
                  <w:marRight w:val="0"/>
                  <w:marTop w:val="0"/>
                  <w:marBottom w:val="0"/>
                  <w:divBdr>
                    <w:top w:val="none" w:sz="0" w:space="0" w:color="auto"/>
                    <w:left w:val="none" w:sz="0" w:space="0" w:color="auto"/>
                    <w:bottom w:val="none" w:sz="0" w:space="0" w:color="auto"/>
                    <w:right w:val="none" w:sz="0" w:space="0" w:color="auto"/>
                  </w:divBdr>
                </w:div>
                <w:div w:id="796877071">
                  <w:marLeft w:val="0"/>
                  <w:marRight w:val="0"/>
                  <w:marTop w:val="0"/>
                  <w:marBottom w:val="0"/>
                  <w:divBdr>
                    <w:top w:val="none" w:sz="0" w:space="0" w:color="auto"/>
                    <w:left w:val="none" w:sz="0" w:space="0" w:color="auto"/>
                    <w:bottom w:val="none" w:sz="0" w:space="0" w:color="auto"/>
                    <w:right w:val="none" w:sz="0" w:space="0" w:color="auto"/>
                  </w:divBdr>
                </w:div>
                <w:div w:id="381564777">
                  <w:marLeft w:val="0"/>
                  <w:marRight w:val="0"/>
                  <w:marTop w:val="0"/>
                  <w:marBottom w:val="0"/>
                  <w:divBdr>
                    <w:top w:val="none" w:sz="0" w:space="0" w:color="auto"/>
                    <w:left w:val="none" w:sz="0" w:space="0" w:color="auto"/>
                    <w:bottom w:val="none" w:sz="0" w:space="0" w:color="auto"/>
                    <w:right w:val="none" w:sz="0" w:space="0" w:color="auto"/>
                  </w:divBdr>
                </w:div>
                <w:div w:id="1395815714">
                  <w:marLeft w:val="0"/>
                  <w:marRight w:val="0"/>
                  <w:marTop w:val="0"/>
                  <w:marBottom w:val="0"/>
                  <w:divBdr>
                    <w:top w:val="none" w:sz="0" w:space="0" w:color="auto"/>
                    <w:left w:val="none" w:sz="0" w:space="0" w:color="auto"/>
                    <w:bottom w:val="none" w:sz="0" w:space="0" w:color="auto"/>
                    <w:right w:val="none" w:sz="0" w:space="0" w:color="auto"/>
                  </w:divBdr>
                </w:div>
                <w:div w:id="775246736">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59643691">
                      <w:marLeft w:val="0"/>
                      <w:marRight w:val="0"/>
                      <w:marTop w:val="0"/>
                      <w:marBottom w:val="0"/>
                      <w:divBdr>
                        <w:top w:val="none" w:sz="0" w:space="0" w:color="auto"/>
                        <w:left w:val="none" w:sz="0" w:space="0" w:color="auto"/>
                        <w:bottom w:val="none" w:sz="0" w:space="0" w:color="auto"/>
                        <w:right w:val="none" w:sz="0" w:space="0" w:color="auto"/>
                      </w:divBdr>
                    </w:div>
                    <w:div w:id="1333874690">
                      <w:marLeft w:val="0"/>
                      <w:marRight w:val="0"/>
                      <w:marTop w:val="0"/>
                      <w:marBottom w:val="0"/>
                      <w:divBdr>
                        <w:top w:val="none" w:sz="0" w:space="0" w:color="auto"/>
                        <w:left w:val="none" w:sz="0" w:space="0" w:color="auto"/>
                        <w:bottom w:val="none" w:sz="0" w:space="0" w:color="auto"/>
                        <w:right w:val="none" w:sz="0" w:space="0" w:color="auto"/>
                      </w:divBdr>
                    </w:div>
                    <w:div w:id="1972205981">
                      <w:marLeft w:val="0"/>
                      <w:marRight w:val="0"/>
                      <w:marTop w:val="0"/>
                      <w:marBottom w:val="0"/>
                      <w:divBdr>
                        <w:top w:val="none" w:sz="0" w:space="0" w:color="auto"/>
                        <w:left w:val="none" w:sz="0" w:space="0" w:color="auto"/>
                        <w:bottom w:val="none" w:sz="0" w:space="0" w:color="auto"/>
                        <w:right w:val="none" w:sz="0" w:space="0" w:color="auto"/>
                      </w:divBdr>
                    </w:div>
                    <w:div w:id="445540378">
                      <w:marLeft w:val="0"/>
                      <w:marRight w:val="0"/>
                      <w:marTop w:val="0"/>
                      <w:marBottom w:val="0"/>
                      <w:divBdr>
                        <w:top w:val="none" w:sz="0" w:space="0" w:color="auto"/>
                        <w:left w:val="none" w:sz="0" w:space="0" w:color="auto"/>
                        <w:bottom w:val="none" w:sz="0" w:space="0" w:color="auto"/>
                        <w:right w:val="none" w:sz="0" w:space="0" w:color="auto"/>
                      </w:divBdr>
                    </w:div>
                    <w:div w:id="12507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2489">
          <w:marLeft w:val="0"/>
          <w:marRight w:val="0"/>
          <w:marTop w:val="0"/>
          <w:marBottom w:val="0"/>
          <w:divBdr>
            <w:top w:val="none" w:sz="0" w:space="0" w:color="auto"/>
            <w:left w:val="none" w:sz="0" w:space="0" w:color="auto"/>
            <w:bottom w:val="none" w:sz="0" w:space="0" w:color="auto"/>
            <w:right w:val="none" w:sz="0" w:space="0" w:color="auto"/>
          </w:divBdr>
          <w:divsChild>
            <w:div w:id="1481078296">
              <w:marLeft w:val="0"/>
              <w:marRight w:val="0"/>
              <w:marTop w:val="0"/>
              <w:marBottom w:val="0"/>
              <w:divBdr>
                <w:top w:val="none" w:sz="0" w:space="0" w:color="auto"/>
                <w:left w:val="none" w:sz="0" w:space="0" w:color="auto"/>
                <w:bottom w:val="none" w:sz="0" w:space="0" w:color="auto"/>
                <w:right w:val="none" w:sz="0" w:space="0" w:color="auto"/>
              </w:divBdr>
              <w:divsChild>
                <w:div w:id="1098790692">
                  <w:marLeft w:val="0"/>
                  <w:marRight w:val="0"/>
                  <w:marTop w:val="0"/>
                  <w:marBottom w:val="0"/>
                  <w:divBdr>
                    <w:top w:val="none" w:sz="0" w:space="0" w:color="auto"/>
                    <w:left w:val="none" w:sz="0" w:space="0" w:color="auto"/>
                    <w:bottom w:val="none" w:sz="0" w:space="0" w:color="auto"/>
                    <w:right w:val="none" w:sz="0" w:space="0" w:color="auto"/>
                  </w:divBdr>
                </w:div>
                <w:div w:id="173694591">
                  <w:marLeft w:val="0"/>
                  <w:marRight w:val="0"/>
                  <w:marTop w:val="0"/>
                  <w:marBottom w:val="0"/>
                  <w:divBdr>
                    <w:top w:val="none" w:sz="0" w:space="0" w:color="auto"/>
                    <w:left w:val="none" w:sz="0" w:space="0" w:color="auto"/>
                    <w:bottom w:val="none" w:sz="0" w:space="0" w:color="auto"/>
                    <w:right w:val="none" w:sz="0" w:space="0" w:color="auto"/>
                  </w:divBdr>
                </w:div>
                <w:div w:id="1553301419">
                  <w:marLeft w:val="0"/>
                  <w:marRight w:val="0"/>
                  <w:marTop w:val="0"/>
                  <w:marBottom w:val="0"/>
                  <w:divBdr>
                    <w:top w:val="none" w:sz="0" w:space="0" w:color="auto"/>
                    <w:left w:val="none" w:sz="0" w:space="0" w:color="auto"/>
                    <w:bottom w:val="none" w:sz="0" w:space="0" w:color="auto"/>
                    <w:right w:val="none" w:sz="0" w:space="0" w:color="auto"/>
                  </w:divBdr>
                </w:div>
                <w:div w:id="14504564">
                  <w:marLeft w:val="0"/>
                  <w:marRight w:val="0"/>
                  <w:marTop w:val="0"/>
                  <w:marBottom w:val="0"/>
                  <w:divBdr>
                    <w:top w:val="none" w:sz="0" w:space="0" w:color="auto"/>
                    <w:left w:val="none" w:sz="0" w:space="0" w:color="auto"/>
                    <w:bottom w:val="none" w:sz="0" w:space="0" w:color="auto"/>
                    <w:right w:val="none" w:sz="0" w:space="0" w:color="auto"/>
                  </w:divBdr>
                </w:div>
                <w:div w:id="196547551">
                  <w:marLeft w:val="0"/>
                  <w:marRight w:val="0"/>
                  <w:marTop w:val="0"/>
                  <w:marBottom w:val="0"/>
                  <w:divBdr>
                    <w:top w:val="none" w:sz="0" w:space="0" w:color="auto"/>
                    <w:left w:val="none" w:sz="0" w:space="0" w:color="auto"/>
                    <w:bottom w:val="none" w:sz="0" w:space="0" w:color="auto"/>
                    <w:right w:val="none" w:sz="0" w:space="0" w:color="auto"/>
                  </w:divBdr>
                  <w:divsChild>
                    <w:div w:id="1302923984">
                      <w:marLeft w:val="0"/>
                      <w:marRight w:val="0"/>
                      <w:marTop w:val="0"/>
                      <w:marBottom w:val="0"/>
                      <w:divBdr>
                        <w:top w:val="none" w:sz="0" w:space="0" w:color="auto"/>
                        <w:left w:val="none" w:sz="0" w:space="0" w:color="auto"/>
                        <w:bottom w:val="none" w:sz="0" w:space="0" w:color="auto"/>
                        <w:right w:val="none" w:sz="0" w:space="0" w:color="auto"/>
                      </w:divBdr>
                    </w:div>
                    <w:div w:id="1235896462">
                      <w:marLeft w:val="0"/>
                      <w:marRight w:val="0"/>
                      <w:marTop w:val="0"/>
                      <w:marBottom w:val="0"/>
                      <w:divBdr>
                        <w:top w:val="none" w:sz="0" w:space="0" w:color="auto"/>
                        <w:left w:val="none" w:sz="0" w:space="0" w:color="auto"/>
                        <w:bottom w:val="none" w:sz="0" w:space="0" w:color="auto"/>
                        <w:right w:val="none" w:sz="0" w:space="0" w:color="auto"/>
                      </w:divBdr>
                    </w:div>
                    <w:div w:id="223878193">
                      <w:marLeft w:val="0"/>
                      <w:marRight w:val="0"/>
                      <w:marTop w:val="0"/>
                      <w:marBottom w:val="0"/>
                      <w:divBdr>
                        <w:top w:val="none" w:sz="0" w:space="0" w:color="auto"/>
                        <w:left w:val="none" w:sz="0" w:space="0" w:color="auto"/>
                        <w:bottom w:val="none" w:sz="0" w:space="0" w:color="auto"/>
                        <w:right w:val="none" w:sz="0" w:space="0" w:color="auto"/>
                      </w:divBdr>
                    </w:div>
                    <w:div w:id="2991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73555">
          <w:marLeft w:val="0"/>
          <w:marRight w:val="0"/>
          <w:marTop w:val="0"/>
          <w:marBottom w:val="0"/>
          <w:divBdr>
            <w:top w:val="none" w:sz="0" w:space="0" w:color="auto"/>
            <w:left w:val="none" w:sz="0" w:space="0" w:color="auto"/>
            <w:bottom w:val="none" w:sz="0" w:space="0" w:color="auto"/>
            <w:right w:val="none" w:sz="0" w:space="0" w:color="auto"/>
          </w:divBdr>
          <w:divsChild>
            <w:div w:id="1247029819">
              <w:marLeft w:val="0"/>
              <w:marRight w:val="0"/>
              <w:marTop w:val="0"/>
              <w:marBottom w:val="0"/>
              <w:divBdr>
                <w:top w:val="none" w:sz="0" w:space="0" w:color="auto"/>
                <w:left w:val="none" w:sz="0" w:space="0" w:color="auto"/>
                <w:bottom w:val="none" w:sz="0" w:space="0" w:color="auto"/>
                <w:right w:val="none" w:sz="0" w:space="0" w:color="auto"/>
              </w:divBdr>
              <w:divsChild>
                <w:div w:id="2038113748">
                  <w:marLeft w:val="0"/>
                  <w:marRight w:val="0"/>
                  <w:marTop w:val="0"/>
                  <w:marBottom w:val="0"/>
                  <w:divBdr>
                    <w:top w:val="none" w:sz="0" w:space="0" w:color="auto"/>
                    <w:left w:val="none" w:sz="0" w:space="0" w:color="auto"/>
                    <w:bottom w:val="none" w:sz="0" w:space="0" w:color="auto"/>
                    <w:right w:val="none" w:sz="0" w:space="0" w:color="auto"/>
                  </w:divBdr>
                </w:div>
                <w:div w:id="1376274983">
                  <w:marLeft w:val="0"/>
                  <w:marRight w:val="0"/>
                  <w:marTop w:val="0"/>
                  <w:marBottom w:val="0"/>
                  <w:divBdr>
                    <w:top w:val="none" w:sz="0" w:space="0" w:color="auto"/>
                    <w:left w:val="none" w:sz="0" w:space="0" w:color="auto"/>
                    <w:bottom w:val="none" w:sz="0" w:space="0" w:color="auto"/>
                    <w:right w:val="none" w:sz="0" w:space="0" w:color="auto"/>
                  </w:divBdr>
                </w:div>
                <w:div w:id="1451360258">
                  <w:marLeft w:val="0"/>
                  <w:marRight w:val="0"/>
                  <w:marTop w:val="0"/>
                  <w:marBottom w:val="0"/>
                  <w:divBdr>
                    <w:top w:val="none" w:sz="0" w:space="0" w:color="auto"/>
                    <w:left w:val="none" w:sz="0" w:space="0" w:color="auto"/>
                    <w:bottom w:val="none" w:sz="0" w:space="0" w:color="auto"/>
                    <w:right w:val="none" w:sz="0" w:space="0" w:color="auto"/>
                  </w:divBdr>
                </w:div>
                <w:div w:id="401149268">
                  <w:marLeft w:val="0"/>
                  <w:marRight w:val="0"/>
                  <w:marTop w:val="0"/>
                  <w:marBottom w:val="0"/>
                  <w:divBdr>
                    <w:top w:val="none" w:sz="0" w:space="0" w:color="auto"/>
                    <w:left w:val="none" w:sz="0" w:space="0" w:color="auto"/>
                    <w:bottom w:val="none" w:sz="0" w:space="0" w:color="auto"/>
                    <w:right w:val="none" w:sz="0" w:space="0" w:color="auto"/>
                  </w:divBdr>
                  <w:divsChild>
                    <w:div w:id="1623262548">
                      <w:marLeft w:val="0"/>
                      <w:marRight w:val="0"/>
                      <w:marTop w:val="0"/>
                      <w:marBottom w:val="0"/>
                      <w:divBdr>
                        <w:top w:val="none" w:sz="0" w:space="0" w:color="auto"/>
                        <w:left w:val="none" w:sz="0" w:space="0" w:color="auto"/>
                        <w:bottom w:val="none" w:sz="0" w:space="0" w:color="auto"/>
                        <w:right w:val="none" w:sz="0" w:space="0" w:color="auto"/>
                      </w:divBdr>
                    </w:div>
                    <w:div w:id="1608346377">
                      <w:marLeft w:val="0"/>
                      <w:marRight w:val="0"/>
                      <w:marTop w:val="0"/>
                      <w:marBottom w:val="0"/>
                      <w:divBdr>
                        <w:top w:val="none" w:sz="0" w:space="0" w:color="auto"/>
                        <w:left w:val="none" w:sz="0" w:space="0" w:color="auto"/>
                        <w:bottom w:val="none" w:sz="0" w:space="0" w:color="auto"/>
                        <w:right w:val="none" w:sz="0" w:space="0" w:color="auto"/>
                      </w:divBdr>
                    </w:div>
                    <w:div w:id="16418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096503">
          <w:marLeft w:val="0"/>
          <w:marRight w:val="0"/>
          <w:marTop w:val="0"/>
          <w:marBottom w:val="0"/>
          <w:divBdr>
            <w:top w:val="none" w:sz="0" w:space="0" w:color="auto"/>
            <w:left w:val="none" w:sz="0" w:space="0" w:color="auto"/>
            <w:bottom w:val="none" w:sz="0" w:space="0" w:color="auto"/>
            <w:right w:val="none" w:sz="0" w:space="0" w:color="auto"/>
          </w:divBdr>
          <w:divsChild>
            <w:div w:id="238757646">
              <w:marLeft w:val="0"/>
              <w:marRight w:val="0"/>
              <w:marTop w:val="0"/>
              <w:marBottom w:val="0"/>
              <w:divBdr>
                <w:top w:val="none" w:sz="0" w:space="0" w:color="auto"/>
                <w:left w:val="none" w:sz="0" w:space="0" w:color="auto"/>
                <w:bottom w:val="none" w:sz="0" w:space="0" w:color="auto"/>
                <w:right w:val="none" w:sz="0" w:space="0" w:color="auto"/>
              </w:divBdr>
              <w:divsChild>
                <w:div w:id="1835609213">
                  <w:marLeft w:val="0"/>
                  <w:marRight w:val="0"/>
                  <w:marTop w:val="0"/>
                  <w:marBottom w:val="0"/>
                  <w:divBdr>
                    <w:top w:val="none" w:sz="0" w:space="0" w:color="auto"/>
                    <w:left w:val="none" w:sz="0" w:space="0" w:color="auto"/>
                    <w:bottom w:val="none" w:sz="0" w:space="0" w:color="auto"/>
                    <w:right w:val="none" w:sz="0" w:space="0" w:color="auto"/>
                  </w:divBdr>
                </w:div>
                <w:div w:id="1134828142">
                  <w:marLeft w:val="0"/>
                  <w:marRight w:val="0"/>
                  <w:marTop w:val="0"/>
                  <w:marBottom w:val="0"/>
                  <w:divBdr>
                    <w:top w:val="none" w:sz="0" w:space="0" w:color="auto"/>
                    <w:left w:val="none" w:sz="0" w:space="0" w:color="auto"/>
                    <w:bottom w:val="none" w:sz="0" w:space="0" w:color="auto"/>
                    <w:right w:val="none" w:sz="0" w:space="0" w:color="auto"/>
                  </w:divBdr>
                </w:div>
                <w:div w:id="2043285218">
                  <w:marLeft w:val="0"/>
                  <w:marRight w:val="0"/>
                  <w:marTop w:val="0"/>
                  <w:marBottom w:val="0"/>
                  <w:divBdr>
                    <w:top w:val="none" w:sz="0" w:space="0" w:color="auto"/>
                    <w:left w:val="none" w:sz="0" w:space="0" w:color="auto"/>
                    <w:bottom w:val="none" w:sz="0" w:space="0" w:color="auto"/>
                    <w:right w:val="none" w:sz="0" w:space="0" w:color="auto"/>
                  </w:divBdr>
                </w:div>
                <w:div w:id="2068257455">
                  <w:marLeft w:val="0"/>
                  <w:marRight w:val="0"/>
                  <w:marTop w:val="0"/>
                  <w:marBottom w:val="0"/>
                  <w:divBdr>
                    <w:top w:val="none" w:sz="0" w:space="0" w:color="auto"/>
                    <w:left w:val="none" w:sz="0" w:space="0" w:color="auto"/>
                    <w:bottom w:val="none" w:sz="0" w:space="0" w:color="auto"/>
                    <w:right w:val="none" w:sz="0" w:space="0" w:color="auto"/>
                  </w:divBdr>
                </w:div>
                <w:div w:id="1820459525">
                  <w:marLeft w:val="0"/>
                  <w:marRight w:val="0"/>
                  <w:marTop w:val="0"/>
                  <w:marBottom w:val="0"/>
                  <w:divBdr>
                    <w:top w:val="none" w:sz="0" w:space="0" w:color="auto"/>
                    <w:left w:val="none" w:sz="0" w:space="0" w:color="auto"/>
                    <w:bottom w:val="none" w:sz="0" w:space="0" w:color="auto"/>
                    <w:right w:val="none" w:sz="0" w:space="0" w:color="auto"/>
                  </w:divBdr>
                  <w:divsChild>
                    <w:div w:id="837185961">
                      <w:marLeft w:val="0"/>
                      <w:marRight w:val="0"/>
                      <w:marTop w:val="0"/>
                      <w:marBottom w:val="0"/>
                      <w:divBdr>
                        <w:top w:val="none" w:sz="0" w:space="0" w:color="auto"/>
                        <w:left w:val="none" w:sz="0" w:space="0" w:color="auto"/>
                        <w:bottom w:val="none" w:sz="0" w:space="0" w:color="auto"/>
                        <w:right w:val="none" w:sz="0" w:space="0" w:color="auto"/>
                      </w:divBdr>
                    </w:div>
                    <w:div w:id="201404004">
                      <w:marLeft w:val="0"/>
                      <w:marRight w:val="0"/>
                      <w:marTop w:val="0"/>
                      <w:marBottom w:val="0"/>
                      <w:divBdr>
                        <w:top w:val="none" w:sz="0" w:space="0" w:color="auto"/>
                        <w:left w:val="none" w:sz="0" w:space="0" w:color="auto"/>
                        <w:bottom w:val="none" w:sz="0" w:space="0" w:color="auto"/>
                        <w:right w:val="none" w:sz="0" w:space="0" w:color="auto"/>
                      </w:divBdr>
                    </w:div>
                    <w:div w:id="1044135978">
                      <w:marLeft w:val="0"/>
                      <w:marRight w:val="0"/>
                      <w:marTop w:val="0"/>
                      <w:marBottom w:val="0"/>
                      <w:divBdr>
                        <w:top w:val="none" w:sz="0" w:space="0" w:color="auto"/>
                        <w:left w:val="none" w:sz="0" w:space="0" w:color="auto"/>
                        <w:bottom w:val="none" w:sz="0" w:space="0" w:color="auto"/>
                        <w:right w:val="none" w:sz="0" w:space="0" w:color="auto"/>
                      </w:divBdr>
                    </w:div>
                    <w:div w:id="7538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40058">
          <w:marLeft w:val="0"/>
          <w:marRight w:val="0"/>
          <w:marTop w:val="0"/>
          <w:marBottom w:val="0"/>
          <w:divBdr>
            <w:top w:val="none" w:sz="0" w:space="0" w:color="auto"/>
            <w:left w:val="none" w:sz="0" w:space="0" w:color="auto"/>
            <w:bottom w:val="none" w:sz="0" w:space="0" w:color="auto"/>
            <w:right w:val="none" w:sz="0" w:space="0" w:color="auto"/>
          </w:divBdr>
          <w:divsChild>
            <w:div w:id="1720520183">
              <w:marLeft w:val="0"/>
              <w:marRight w:val="0"/>
              <w:marTop w:val="0"/>
              <w:marBottom w:val="0"/>
              <w:divBdr>
                <w:top w:val="none" w:sz="0" w:space="0" w:color="auto"/>
                <w:left w:val="none" w:sz="0" w:space="0" w:color="auto"/>
                <w:bottom w:val="none" w:sz="0" w:space="0" w:color="auto"/>
                <w:right w:val="none" w:sz="0" w:space="0" w:color="auto"/>
              </w:divBdr>
              <w:divsChild>
                <w:div w:id="685860770">
                  <w:marLeft w:val="0"/>
                  <w:marRight w:val="0"/>
                  <w:marTop w:val="0"/>
                  <w:marBottom w:val="0"/>
                  <w:divBdr>
                    <w:top w:val="none" w:sz="0" w:space="0" w:color="auto"/>
                    <w:left w:val="none" w:sz="0" w:space="0" w:color="auto"/>
                    <w:bottom w:val="none" w:sz="0" w:space="0" w:color="auto"/>
                    <w:right w:val="none" w:sz="0" w:space="0" w:color="auto"/>
                  </w:divBdr>
                </w:div>
                <w:div w:id="2033606492">
                  <w:marLeft w:val="0"/>
                  <w:marRight w:val="0"/>
                  <w:marTop w:val="0"/>
                  <w:marBottom w:val="0"/>
                  <w:divBdr>
                    <w:top w:val="none" w:sz="0" w:space="0" w:color="auto"/>
                    <w:left w:val="none" w:sz="0" w:space="0" w:color="auto"/>
                    <w:bottom w:val="none" w:sz="0" w:space="0" w:color="auto"/>
                    <w:right w:val="none" w:sz="0" w:space="0" w:color="auto"/>
                  </w:divBdr>
                  <w:divsChild>
                    <w:div w:id="180835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142964">
          <w:marLeft w:val="0"/>
          <w:marRight w:val="0"/>
          <w:marTop w:val="0"/>
          <w:marBottom w:val="0"/>
          <w:divBdr>
            <w:top w:val="none" w:sz="0" w:space="0" w:color="auto"/>
            <w:left w:val="none" w:sz="0" w:space="0" w:color="auto"/>
            <w:bottom w:val="none" w:sz="0" w:space="0" w:color="auto"/>
            <w:right w:val="none" w:sz="0" w:space="0" w:color="auto"/>
          </w:divBdr>
          <w:divsChild>
            <w:div w:id="1807967166">
              <w:marLeft w:val="0"/>
              <w:marRight w:val="0"/>
              <w:marTop w:val="0"/>
              <w:marBottom w:val="0"/>
              <w:divBdr>
                <w:top w:val="none" w:sz="0" w:space="0" w:color="auto"/>
                <w:left w:val="none" w:sz="0" w:space="0" w:color="auto"/>
                <w:bottom w:val="none" w:sz="0" w:space="0" w:color="auto"/>
                <w:right w:val="none" w:sz="0" w:space="0" w:color="auto"/>
              </w:divBdr>
              <w:divsChild>
                <w:div w:id="1429698688">
                  <w:marLeft w:val="0"/>
                  <w:marRight w:val="0"/>
                  <w:marTop w:val="0"/>
                  <w:marBottom w:val="0"/>
                  <w:divBdr>
                    <w:top w:val="none" w:sz="0" w:space="0" w:color="auto"/>
                    <w:left w:val="none" w:sz="0" w:space="0" w:color="auto"/>
                    <w:bottom w:val="none" w:sz="0" w:space="0" w:color="auto"/>
                    <w:right w:val="none" w:sz="0" w:space="0" w:color="auto"/>
                  </w:divBdr>
                </w:div>
                <w:div w:id="1887642668">
                  <w:marLeft w:val="0"/>
                  <w:marRight w:val="0"/>
                  <w:marTop w:val="0"/>
                  <w:marBottom w:val="0"/>
                  <w:divBdr>
                    <w:top w:val="none" w:sz="0" w:space="0" w:color="auto"/>
                    <w:left w:val="none" w:sz="0" w:space="0" w:color="auto"/>
                    <w:bottom w:val="none" w:sz="0" w:space="0" w:color="auto"/>
                    <w:right w:val="none" w:sz="0" w:space="0" w:color="auto"/>
                  </w:divBdr>
                </w:div>
                <w:div w:id="742996505">
                  <w:marLeft w:val="0"/>
                  <w:marRight w:val="0"/>
                  <w:marTop w:val="0"/>
                  <w:marBottom w:val="0"/>
                  <w:divBdr>
                    <w:top w:val="none" w:sz="0" w:space="0" w:color="auto"/>
                    <w:left w:val="none" w:sz="0" w:space="0" w:color="auto"/>
                    <w:bottom w:val="none" w:sz="0" w:space="0" w:color="auto"/>
                    <w:right w:val="none" w:sz="0" w:space="0" w:color="auto"/>
                  </w:divBdr>
                </w:div>
                <w:div w:id="931743305">
                  <w:marLeft w:val="0"/>
                  <w:marRight w:val="0"/>
                  <w:marTop w:val="0"/>
                  <w:marBottom w:val="0"/>
                  <w:divBdr>
                    <w:top w:val="none" w:sz="0" w:space="0" w:color="auto"/>
                    <w:left w:val="none" w:sz="0" w:space="0" w:color="auto"/>
                    <w:bottom w:val="none" w:sz="0" w:space="0" w:color="auto"/>
                    <w:right w:val="none" w:sz="0" w:space="0" w:color="auto"/>
                  </w:divBdr>
                  <w:divsChild>
                    <w:div w:id="1624582512">
                      <w:marLeft w:val="0"/>
                      <w:marRight w:val="0"/>
                      <w:marTop w:val="0"/>
                      <w:marBottom w:val="0"/>
                      <w:divBdr>
                        <w:top w:val="none" w:sz="0" w:space="0" w:color="auto"/>
                        <w:left w:val="none" w:sz="0" w:space="0" w:color="auto"/>
                        <w:bottom w:val="none" w:sz="0" w:space="0" w:color="auto"/>
                        <w:right w:val="none" w:sz="0" w:space="0" w:color="auto"/>
                      </w:divBdr>
                    </w:div>
                    <w:div w:id="83584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888/spring-tutorial-spring-core-tutorial" TargetMode="External"/><Relationship Id="rId3" Type="http://schemas.openxmlformats.org/officeDocument/2006/relationships/settings" Target="settings.xml"/><Relationship Id="rId7" Type="http://schemas.openxmlformats.org/officeDocument/2006/relationships/hyperlink" Target="https://www.journaldev.com/498/jersey-java-tutoria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789/java-reflection-example-tutorial" TargetMode="External"/><Relationship Id="rId11" Type="http://schemas.openxmlformats.org/officeDocument/2006/relationships/fontTable" Target="fontTable.xml"/><Relationship Id="rId5" Type="http://schemas.openxmlformats.org/officeDocument/2006/relationships/hyperlink" Target="https://www.journaldev.com/721/java-annotations" TargetMode="External"/><Relationship Id="rId10" Type="http://schemas.openxmlformats.org/officeDocument/2006/relationships/hyperlink" Target="http://docs.oracle.com/javase/specs/jls/se7/html/jls-9.html" TargetMode="External"/><Relationship Id="rId4" Type="http://schemas.openxmlformats.org/officeDocument/2006/relationships/webSettings" Target="webSettings.xml"/><Relationship Id="rId9" Type="http://schemas.openxmlformats.org/officeDocument/2006/relationships/hyperlink" Target="http://www.baeldung.com/java-annotation-processing-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17</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38</cp:revision>
  <dcterms:created xsi:type="dcterms:W3CDTF">2017-09-16T13:41:00Z</dcterms:created>
  <dcterms:modified xsi:type="dcterms:W3CDTF">2018-02-11T04:52:00Z</dcterms:modified>
</cp:coreProperties>
</file>
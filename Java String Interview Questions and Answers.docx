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65A" w:rsidRDefault="0081565A" w:rsidP="0081565A">
      <w:pPr>
        <w:shd w:val="clear" w:color="auto" w:fill="FFFFFF"/>
        <w:spacing w:after="240" w:line="240" w:lineRule="auto"/>
        <w:outlineLvl w:val="0"/>
        <w:rPr>
          <w:rFonts w:ascii="Arial" w:eastAsia="Times New Roman" w:hAnsi="Arial" w:cs="Arial"/>
          <w:b/>
          <w:bCs/>
          <w:color w:val="000000"/>
          <w:kern w:val="36"/>
          <w:sz w:val="40"/>
          <w:szCs w:val="40"/>
        </w:rPr>
      </w:pPr>
      <w:r w:rsidRPr="0081565A">
        <w:rPr>
          <w:rFonts w:ascii="Arial" w:eastAsia="Times New Roman" w:hAnsi="Arial" w:cs="Arial"/>
          <w:b/>
          <w:bCs/>
          <w:color w:val="000000"/>
          <w:kern w:val="36"/>
          <w:sz w:val="40"/>
          <w:szCs w:val="40"/>
        </w:rPr>
        <w:t>Java String Interview Questions and Answers</w:t>
      </w:r>
    </w:p>
    <w:p w:rsidR="002703E5" w:rsidRDefault="002703E5" w:rsidP="0081565A">
      <w:pPr>
        <w:shd w:val="clear" w:color="auto" w:fill="FFFFFF"/>
        <w:spacing w:after="240" w:line="240" w:lineRule="auto"/>
        <w:outlineLvl w:val="0"/>
        <w:rPr>
          <w:rFonts w:ascii="Arial" w:eastAsia="Times New Roman" w:hAnsi="Arial" w:cs="Arial"/>
          <w:b/>
          <w:bCs/>
          <w:color w:val="000000"/>
          <w:kern w:val="36"/>
          <w:sz w:val="40"/>
          <w:szCs w:val="40"/>
        </w:rPr>
      </w:pPr>
    </w:p>
    <w:p w:rsidR="002703E5" w:rsidRDefault="002703E5" w:rsidP="0081565A">
      <w:pPr>
        <w:shd w:val="clear" w:color="auto" w:fill="FFFFFF"/>
        <w:spacing w:after="240" w:line="240" w:lineRule="auto"/>
        <w:outlineLvl w:val="0"/>
        <w:rPr>
          <w:rFonts w:ascii="Arial" w:eastAsia="Times New Roman" w:hAnsi="Arial" w:cs="Arial"/>
          <w:b/>
          <w:bCs/>
          <w:color w:val="000000"/>
          <w:kern w:val="36"/>
          <w:sz w:val="40"/>
          <w:szCs w:val="40"/>
        </w:rPr>
      </w:pPr>
      <w:r>
        <w:rPr>
          <w:rFonts w:ascii="Arial" w:eastAsia="Times New Roman" w:hAnsi="Arial" w:cs="Arial"/>
          <w:b/>
          <w:bCs/>
          <w:color w:val="000000"/>
          <w:kern w:val="36"/>
          <w:sz w:val="40"/>
          <w:szCs w:val="40"/>
        </w:rPr>
        <w:t>Increment and Decrement Question Link</w:t>
      </w:r>
    </w:p>
    <w:p w:rsidR="005E6485" w:rsidRPr="005E6485" w:rsidRDefault="002703E5" w:rsidP="0081565A">
      <w:pPr>
        <w:shd w:val="clear" w:color="auto" w:fill="FFFFFF"/>
        <w:spacing w:after="240" w:line="240" w:lineRule="auto"/>
        <w:outlineLvl w:val="0"/>
        <w:rPr>
          <w:highlight w:val="red"/>
        </w:rPr>
      </w:pPr>
      <w:r w:rsidRPr="005E6485">
        <w:rPr>
          <w:rFonts w:ascii="Arial" w:eastAsia="Times New Roman" w:hAnsi="Arial" w:cs="Arial"/>
          <w:b/>
          <w:bCs/>
          <w:color w:val="000000"/>
          <w:kern w:val="36"/>
          <w:sz w:val="40"/>
          <w:szCs w:val="40"/>
          <w:highlight w:val="red"/>
        </w:rPr>
        <w:t>/</w:t>
      </w:r>
      <w:proofErr w:type="gramStart"/>
      <w:r w:rsidRPr="005E6485">
        <w:rPr>
          <w:rFonts w:ascii="Arial" w:eastAsia="Times New Roman" w:hAnsi="Arial" w:cs="Arial"/>
          <w:b/>
          <w:bCs/>
          <w:color w:val="000000"/>
          <w:kern w:val="36"/>
          <w:sz w:val="40"/>
          <w:szCs w:val="40"/>
          <w:highlight w:val="red"/>
        </w:rPr>
        <w:t>/</w:t>
      </w:r>
      <w:r w:rsidRPr="005E6485">
        <w:rPr>
          <w:highlight w:val="red"/>
        </w:rPr>
        <w:t xml:space="preserve"> </w:t>
      </w:r>
      <w:r w:rsidR="005E6485" w:rsidRPr="005E6485">
        <w:rPr>
          <w:highlight w:val="red"/>
        </w:rPr>
        <w:t xml:space="preserve"> Must</w:t>
      </w:r>
      <w:proofErr w:type="gramEnd"/>
      <w:r w:rsidR="005E6485" w:rsidRPr="005E6485">
        <w:rPr>
          <w:highlight w:val="red"/>
        </w:rPr>
        <w:t xml:space="preserve"> Read</w:t>
      </w:r>
    </w:p>
    <w:p w:rsidR="002703E5" w:rsidRDefault="002703E5" w:rsidP="0081565A">
      <w:pPr>
        <w:shd w:val="clear" w:color="auto" w:fill="FFFFFF"/>
        <w:spacing w:after="240" w:line="240" w:lineRule="auto"/>
        <w:outlineLvl w:val="0"/>
        <w:rPr>
          <w:rFonts w:ascii="Arial" w:eastAsia="Times New Roman" w:hAnsi="Arial" w:cs="Arial"/>
          <w:b/>
          <w:bCs/>
          <w:color w:val="000000"/>
          <w:kern w:val="36"/>
          <w:sz w:val="40"/>
          <w:szCs w:val="40"/>
        </w:rPr>
      </w:pPr>
      <w:r w:rsidRPr="005E6485">
        <w:rPr>
          <w:rFonts w:ascii="Arial" w:eastAsia="Times New Roman" w:hAnsi="Arial" w:cs="Arial"/>
          <w:b/>
          <w:bCs/>
          <w:color w:val="000000"/>
          <w:kern w:val="36"/>
          <w:sz w:val="40"/>
          <w:szCs w:val="40"/>
          <w:highlight w:val="red"/>
        </w:rPr>
        <w:t>http://www.instanceofjava.com/2015/07/increment-decrement-operators-interview.html</w:t>
      </w:r>
    </w:p>
    <w:p w:rsidR="002703E5" w:rsidRPr="0081565A" w:rsidRDefault="002703E5" w:rsidP="0081565A">
      <w:pPr>
        <w:shd w:val="clear" w:color="auto" w:fill="FFFFFF"/>
        <w:spacing w:after="240" w:line="240" w:lineRule="auto"/>
        <w:outlineLvl w:val="0"/>
        <w:rPr>
          <w:rFonts w:ascii="Arial" w:eastAsia="Times New Roman" w:hAnsi="Arial" w:cs="Arial"/>
          <w:b/>
          <w:bCs/>
          <w:color w:val="000000"/>
          <w:kern w:val="36"/>
          <w:sz w:val="40"/>
          <w:szCs w:val="40"/>
        </w:rPr>
      </w:pPr>
    </w:p>
    <w:p w:rsidR="00F00AE3" w:rsidRDefault="00F00AE3" w:rsidP="00F00AE3">
      <w:pPr>
        <w:spacing w:after="240"/>
        <w:rPr>
          <w:rFonts w:ascii="Trebuchet MS" w:hAnsi="Trebuchet MS"/>
          <w:color w:val="000000"/>
        </w:rPr>
      </w:pPr>
      <w:r>
        <w:rPr>
          <w:rFonts w:ascii="Trebuchet MS" w:hAnsi="Trebuchet MS"/>
          <w:b/>
          <w:bCs/>
          <w:color w:val="000000"/>
        </w:rPr>
        <w:t>1) What is String in Java? Is String is data type?</w:t>
      </w:r>
      <w:r>
        <w:rPr>
          <w:rFonts w:ascii="Trebuchet MS" w:hAnsi="Trebuchet MS"/>
          <w:color w:val="000000"/>
        </w:rPr>
        <w:br/>
      </w:r>
      <w:r w:rsidRPr="00D54A84">
        <w:rPr>
          <w:rFonts w:ascii="Trebuchet MS" w:hAnsi="Trebuchet MS"/>
          <w:color w:val="000000"/>
          <w:highlight w:val="yellow"/>
        </w:rPr>
        <w:t>String in Java is not a primitive data</w:t>
      </w:r>
      <w:r>
        <w:rPr>
          <w:rFonts w:ascii="Trebuchet MS" w:hAnsi="Trebuchet MS"/>
          <w:color w:val="000000"/>
        </w:rPr>
        <w:t xml:space="preserve"> type like </w:t>
      </w:r>
      <w:proofErr w:type="spellStart"/>
      <w:r>
        <w:rPr>
          <w:rFonts w:ascii="Trebuchet MS" w:hAnsi="Trebuchet MS"/>
          <w:color w:val="000000"/>
        </w:rPr>
        <w:t>int</w:t>
      </w:r>
      <w:proofErr w:type="spellEnd"/>
      <w:r>
        <w:rPr>
          <w:rFonts w:ascii="Trebuchet MS" w:hAnsi="Trebuchet MS"/>
          <w:color w:val="000000"/>
        </w:rPr>
        <w:t xml:space="preserve">, long or double. The string is a class or in more simple term a user defined type. This is confusing for someone who comes from C background. String is defined in </w:t>
      </w:r>
      <w:proofErr w:type="spellStart"/>
      <w:r>
        <w:rPr>
          <w:rFonts w:ascii="Trebuchet MS" w:hAnsi="Trebuchet MS"/>
          <w:color w:val="000000"/>
        </w:rPr>
        <w:t>java.lang</w:t>
      </w:r>
      <w:proofErr w:type="spellEnd"/>
      <w:r>
        <w:rPr>
          <w:rFonts w:ascii="Trebuchet MS" w:hAnsi="Trebuchet MS"/>
          <w:color w:val="000000"/>
        </w:rPr>
        <w:t xml:space="preserve"> package and wrappers its content in a character array. String provides </w:t>
      </w:r>
      <w:hyperlink r:id="rId5" w:history="1">
        <w:r>
          <w:rPr>
            <w:rStyle w:val="Hyperlink"/>
            <w:rFonts w:ascii="Trebuchet MS" w:hAnsi="Trebuchet MS"/>
            <w:color w:val="660099"/>
          </w:rPr>
          <w:t>equals() method</w:t>
        </w:r>
      </w:hyperlink>
      <w:r>
        <w:rPr>
          <w:rFonts w:ascii="Trebuchet MS" w:hAnsi="Trebuchet MS"/>
          <w:color w:val="000000"/>
        </w:rPr>
        <w:t> to compare two String and provides various other methods to operate on String like </w:t>
      </w:r>
      <w:proofErr w:type="spellStart"/>
      <w:r>
        <w:rPr>
          <w:rFonts w:ascii="Courier New" w:hAnsi="Courier New" w:cs="Courier New"/>
          <w:color w:val="000000"/>
        </w:rPr>
        <w:t>toUpperCase</w:t>
      </w:r>
      <w:proofErr w:type="spellEnd"/>
      <w:r>
        <w:rPr>
          <w:rFonts w:ascii="Courier New" w:hAnsi="Courier New" w:cs="Courier New"/>
          <w:color w:val="000000"/>
        </w:rPr>
        <w:t>()</w:t>
      </w:r>
      <w:r>
        <w:rPr>
          <w:rFonts w:ascii="Trebuchet MS" w:hAnsi="Trebuchet MS"/>
          <w:color w:val="000000"/>
        </w:rPr>
        <w:t> to convert String into upper case, </w:t>
      </w:r>
      <w:r>
        <w:rPr>
          <w:rFonts w:ascii="Courier New" w:hAnsi="Courier New" w:cs="Courier New"/>
          <w:color w:val="000000"/>
        </w:rPr>
        <w:t>replace() </w:t>
      </w:r>
      <w:r>
        <w:rPr>
          <w:rFonts w:ascii="Trebuchet MS" w:hAnsi="Trebuchet MS"/>
          <w:color w:val="000000"/>
        </w:rPr>
        <w:t>to </w:t>
      </w:r>
      <w:hyperlink r:id="rId6" w:history="1">
        <w:r>
          <w:rPr>
            <w:rStyle w:val="Hyperlink"/>
            <w:rFonts w:ascii="Trebuchet MS" w:hAnsi="Trebuchet MS"/>
            <w:color w:val="660099"/>
          </w:rPr>
          <w:t>replace String contents</w:t>
        </w:r>
      </w:hyperlink>
      <w:r>
        <w:rPr>
          <w:rFonts w:ascii="Trebuchet MS" w:hAnsi="Trebuchet MS"/>
          <w:color w:val="000000"/>
        </w:rPr>
        <w:t>, </w:t>
      </w:r>
      <w:r>
        <w:rPr>
          <w:rFonts w:ascii="Courier New" w:hAnsi="Courier New" w:cs="Courier New"/>
          <w:color w:val="000000"/>
        </w:rPr>
        <w:t>substring()</w:t>
      </w:r>
      <w:r>
        <w:rPr>
          <w:rFonts w:ascii="Trebuchet MS" w:hAnsi="Trebuchet MS"/>
          <w:color w:val="000000"/>
        </w:rPr>
        <w:t> to get substring, </w:t>
      </w:r>
      <w:r>
        <w:rPr>
          <w:rFonts w:ascii="Courier New" w:hAnsi="Courier New" w:cs="Courier New"/>
          <w:color w:val="000000"/>
        </w:rPr>
        <w:t>split()</w:t>
      </w:r>
      <w:r>
        <w:rPr>
          <w:rFonts w:ascii="Trebuchet MS" w:hAnsi="Trebuchet MS"/>
          <w:color w:val="000000"/>
        </w:rPr>
        <w:t> to </w:t>
      </w:r>
      <w:hyperlink r:id="rId7" w:history="1">
        <w:r>
          <w:rPr>
            <w:rStyle w:val="Hyperlink"/>
            <w:rFonts w:ascii="Trebuchet MS" w:hAnsi="Trebuchet MS"/>
            <w:color w:val="660099"/>
          </w:rPr>
          <w:t>split long String</w:t>
        </w:r>
      </w:hyperlink>
      <w:r>
        <w:rPr>
          <w:rFonts w:ascii="Trebuchet MS" w:hAnsi="Trebuchet MS"/>
          <w:color w:val="000000"/>
        </w:rPr>
        <w:t> into multiple String.</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2) Why is String final in Java?</w:t>
      </w:r>
      <w:r>
        <w:rPr>
          <w:rFonts w:ascii="Trebuchet MS" w:hAnsi="Trebuchet MS"/>
          <w:color w:val="000000"/>
        </w:rPr>
        <w:br/>
        <w:t xml:space="preserve">The string is final by design in Java, some of the points which make sense why String is final is Security, optimization and to maintain a pool of String in Java. </w:t>
      </w:r>
      <w:proofErr w:type="gramStart"/>
      <w:r>
        <w:rPr>
          <w:rFonts w:ascii="Trebuchet MS" w:hAnsi="Trebuchet MS"/>
          <w:color w:val="000000"/>
        </w:rPr>
        <w:t>for</w:t>
      </w:r>
      <w:proofErr w:type="gramEnd"/>
      <w:r>
        <w:rPr>
          <w:rFonts w:ascii="Trebuchet MS" w:hAnsi="Trebuchet MS"/>
          <w:color w:val="000000"/>
        </w:rPr>
        <w:t xml:space="preserve"> details on each of this point see </w:t>
      </w:r>
      <w:hyperlink r:id="rId8" w:history="1">
        <w:r>
          <w:rPr>
            <w:rStyle w:val="Hyperlink"/>
            <w:rFonts w:ascii="Trebuchet MS" w:hAnsi="Trebuchet MS"/>
            <w:color w:val="660099"/>
          </w:rPr>
          <w:t>Why String is final in Java</w:t>
        </w:r>
      </w:hyperlink>
      <w:r>
        <w:rPr>
          <w:rFonts w:ascii="Trebuchet MS" w:hAnsi="Trebuchet MS"/>
          <w:color w:val="000000"/>
        </w:rPr>
        <w:t>.</w:t>
      </w:r>
    </w:p>
    <w:p w:rsidR="00F64D4F" w:rsidRDefault="00F00AE3" w:rsidP="00F00AE3">
      <w:pPr>
        <w:spacing w:after="240"/>
        <w:rPr>
          <w:rFonts w:ascii="Trebuchet MS" w:hAnsi="Trebuchet MS"/>
          <w:color w:val="000000"/>
        </w:rPr>
      </w:pPr>
      <w:ins w:id="0" w:author="Unknown">
        <w:r>
          <w:rPr>
            <w:rFonts w:ascii="Trebuchet MS" w:hAnsi="Trebuchet MS"/>
            <w:color w:val="000000"/>
          </w:rPr>
          <w:br/>
        </w:r>
        <w:r>
          <w:rPr>
            <w:rFonts w:ascii="Trebuchet MS" w:hAnsi="Trebuchet MS"/>
            <w:color w:val="000000"/>
          </w:rPr>
          <w:br/>
        </w:r>
        <w:r>
          <w:rPr>
            <w:rFonts w:ascii="Trebuchet MS" w:hAnsi="Trebuchet MS"/>
            <w:b/>
            <w:bCs/>
            <w:color w:val="000000"/>
          </w:rPr>
          <w:t xml:space="preserve">3) What is the difference between String and </w:t>
        </w:r>
        <w:proofErr w:type="spellStart"/>
        <w:r>
          <w:rPr>
            <w:rFonts w:ascii="Trebuchet MS" w:hAnsi="Trebuchet MS"/>
            <w:b/>
            <w:bCs/>
            <w:color w:val="000000"/>
          </w:rPr>
          <w:t>StringBuffer</w:t>
        </w:r>
        <w:proofErr w:type="spellEnd"/>
        <w:r>
          <w:rPr>
            <w:rFonts w:ascii="Trebuchet MS" w:hAnsi="Trebuchet MS"/>
            <w:b/>
            <w:bCs/>
            <w:color w:val="000000"/>
          </w:rPr>
          <w:t xml:space="preserve"> in Java?</w:t>
        </w:r>
        <w:r>
          <w:rPr>
            <w:rFonts w:ascii="Trebuchet MS" w:hAnsi="Trebuchet MS"/>
            <w:color w:val="000000"/>
          </w:rPr>
          <w:br/>
          <w:t>This is probably the most common question on String I have seen in Java interviews. Though String and </w:t>
        </w:r>
        <w:proofErr w:type="spellStart"/>
        <w:r>
          <w:rPr>
            <w:rFonts w:ascii="Courier New" w:hAnsi="Courier New" w:cs="Courier New"/>
            <w:color w:val="000000"/>
          </w:rPr>
          <w:t>StringBuffer</w:t>
        </w:r>
        <w:proofErr w:type="spellEnd"/>
        <w:r>
          <w:rPr>
            <w:rFonts w:ascii="Trebuchet MS" w:hAnsi="Trebuchet MS"/>
            <w:color w:val="000000"/>
          </w:rPr>
          <w:t xml:space="preserve"> are two different </w:t>
        </w:r>
        <w:proofErr w:type="gramStart"/>
        <w:r>
          <w:rPr>
            <w:rFonts w:ascii="Trebuchet MS" w:hAnsi="Trebuchet MS"/>
            <w:color w:val="000000"/>
          </w:rPr>
          <w:t>class</w:t>
        </w:r>
        <w:proofErr w:type="gramEnd"/>
        <w:r>
          <w:rPr>
            <w:rFonts w:ascii="Trebuchet MS" w:hAnsi="Trebuchet MS"/>
            <w:color w:val="000000"/>
          </w:rPr>
          <w:t xml:space="preserve"> they are used in the context of concatenating two Strings, Since String is immutable in Java every operation which changes String produces new String, which can be avoided by using </w:t>
        </w:r>
        <w:proofErr w:type="spellStart"/>
        <w:r>
          <w:rPr>
            <w:rFonts w:ascii="Trebuchet MS" w:hAnsi="Trebuchet MS"/>
            <w:color w:val="000000"/>
          </w:rPr>
          <w:t>StringBuffer</w:t>
        </w:r>
        <w:proofErr w:type="spellEnd"/>
        <w:r>
          <w:rPr>
            <w:rFonts w:ascii="Trebuchet MS" w:hAnsi="Trebuchet MS"/>
            <w:color w:val="000000"/>
          </w:rPr>
          <w:t>. See </w:t>
        </w:r>
        <w:r w:rsidR="00803AAC">
          <w:rPr>
            <w:rFonts w:ascii="Trebuchet MS" w:hAnsi="Trebuchet MS"/>
            <w:color w:val="000000"/>
          </w:rPr>
          <w:fldChar w:fldCharType="begin"/>
        </w:r>
        <w:r>
          <w:rPr>
            <w:rFonts w:ascii="Trebuchet MS" w:hAnsi="Trebuchet MS"/>
            <w:color w:val="000000"/>
          </w:rPr>
          <w:instrText xml:space="preserve"> HYPERLINK "http://javarevisited.blogspot.sg/2011/07/string-vs-stringbuffer-vs-stringbuilder.html" </w:instrText>
        </w:r>
        <w:r w:rsidR="00803AAC">
          <w:rPr>
            <w:rFonts w:ascii="Trebuchet MS" w:hAnsi="Trebuchet MS"/>
            <w:color w:val="000000"/>
          </w:rPr>
          <w:fldChar w:fldCharType="separate"/>
        </w:r>
        <w:r>
          <w:rPr>
            <w:rStyle w:val="Hyperlink"/>
            <w:rFonts w:ascii="Trebuchet MS" w:hAnsi="Trebuchet MS"/>
            <w:color w:val="660099"/>
          </w:rPr>
          <w:t xml:space="preserve">String </w:t>
        </w:r>
        <w:proofErr w:type="spellStart"/>
        <w:r>
          <w:rPr>
            <w:rStyle w:val="Hyperlink"/>
            <w:rFonts w:ascii="Trebuchet MS" w:hAnsi="Trebuchet MS"/>
            <w:color w:val="660099"/>
          </w:rPr>
          <w:t>vs</w:t>
        </w:r>
        <w:proofErr w:type="spellEnd"/>
        <w:r>
          <w:rPr>
            <w:rStyle w:val="Hyperlink"/>
            <w:rFonts w:ascii="Trebuchet MS" w:hAnsi="Trebuchet MS"/>
            <w:color w:val="660099"/>
          </w:rPr>
          <w:t xml:space="preserve"> </w:t>
        </w:r>
        <w:proofErr w:type="spellStart"/>
        <w:r>
          <w:rPr>
            <w:rStyle w:val="Hyperlink"/>
            <w:rFonts w:ascii="Trebuchet MS" w:hAnsi="Trebuchet MS"/>
            <w:color w:val="660099"/>
          </w:rPr>
          <w:t>StringBuffer</w:t>
        </w:r>
        <w:proofErr w:type="spellEnd"/>
        <w:r>
          <w:rPr>
            <w:rStyle w:val="Hyperlink"/>
            <w:rFonts w:ascii="Trebuchet MS" w:hAnsi="Trebuchet MS"/>
            <w:color w:val="660099"/>
          </w:rPr>
          <w:t> </w:t>
        </w:r>
        <w:r w:rsidR="00803AAC">
          <w:rPr>
            <w:rFonts w:ascii="Trebuchet MS" w:hAnsi="Trebuchet MS"/>
            <w:color w:val="000000"/>
          </w:rPr>
          <w:fldChar w:fldCharType="end"/>
        </w:r>
        <w:r>
          <w:rPr>
            <w:rFonts w:ascii="Trebuchet MS" w:hAnsi="Trebuchet MS"/>
            <w:color w:val="000000"/>
          </w:rPr>
          <w:t>for more details.</w:t>
        </w:r>
        <w:r>
          <w:rPr>
            <w:rFonts w:ascii="Trebuchet MS" w:hAnsi="Trebuchet MS"/>
            <w:color w:val="000000"/>
          </w:rPr>
          <w:br/>
        </w:r>
      </w:ins>
    </w:p>
    <w:p w:rsidR="00EA04E8" w:rsidRDefault="00F64D4F" w:rsidP="00F00AE3">
      <w:pPr>
        <w:spacing w:after="240"/>
      </w:pPr>
      <w:proofErr w:type="spellStart"/>
      <w:r>
        <w:rPr>
          <w:rFonts w:ascii="Georgia" w:hAnsi="Georgia"/>
          <w:color w:val="333333"/>
          <w:sz w:val="26"/>
          <w:szCs w:val="26"/>
        </w:rPr>
        <w:t>StringBuffer</w:t>
      </w:r>
      <w:proofErr w:type="spellEnd"/>
      <w:r>
        <w:rPr>
          <w:rFonts w:ascii="Georgia" w:hAnsi="Georgia"/>
          <w:color w:val="333333"/>
          <w:sz w:val="26"/>
          <w:szCs w:val="26"/>
        </w:rPr>
        <w:t xml:space="preserve"> and </w:t>
      </w:r>
      <w:proofErr w:type="spellStart"/>
      <w:r>
        <w:rPr>
          <w:rFonts w:ascii="Georgia" w:hAnsi="Georgia"/>
          <w:color w:val="333333"/>
          <w:sz w:val="26"/>
          <w:szCs w:val="26"/>
        </w:rPr>
        <w:t>StringBuilder</w:t>
      </w:r>
      <w:proofErr w:type="spellEnd"/>
      <w:r>
        <w:rPr>
          <w:rFonts w:ascii="Georgia" w:hAnsi="Georgia"/>
          <w:color w:val="333333"/>
          <w:sz w:val="26"/>
          <w:szCs w:val="26"/>
        </w:rPr>
        <w:t xml:space="preserve"> have the same methods with one difference and that’s of synchronization. </w:t>
      </w:r>
      <w:proofErr w:type="spellStart"/>
      <w:r w:rsidRPr="00820036">
        <w:rPr>
          <w:rFonts w:ascii="Georgia" w:hAnsi="Georgia"/>
          <w:color w:val="333333"/>
          <w:sz w:val="26"/>
          <w:szCs w:val="26"/>
          <w:highlight w:val="yellow"/>
        </w:rPr>
        <w:t>StringBuffer</w:t>
      </w:r>
      <w:proofErr w:type="spellEnd"/>
      <w:r w:rsidRPr="00820036">
        <w:rPr>
          <w:rFonts w:ascii="Georgia" w:hAnsi="Georgia"/>
          <w:color w:val="333333"/>
          <w:sz w:val="26"/>
          <w:szCs w:val="26"/>
          <w:highlight w:val="yellow"/>
        </w:rPr>
        <w:t xml:space="preserve"> is </w:t>
      </w:r>
      <w:proofErr w:type="gramStart"/>
      <w:r w:rsidRPr="00820036">
        <w:rPr>
          <w:rFonts w:ascii="Georgia" w:hAnsi="Georgia"/>
          <w:color w:val="333333"/>
          <w:sz w:val="26"/>
          <w:szCs w:val="26"/>
          <w:highlight w:val="yellow"/>
        </w:rPr>
        <w:t>synchronized(</w:t>
      </w:r>
      <w:proofErr w:type="gramEnd"/>
      <w:r w:rsidRPr="00820036">
        <w:rPr>
          <w:rFonts w:ascii="Georgia" w:hAnsi="Georgia"/>
          <w:color w:val="333333"/>
          <w:sz w:val="26"/>
          <w:szCs w:val="26"/>
          <w:highlight w:val="yellow"/>
        </w:rPr>
        <w:t xml:space="preserve"> which means it is thread </w:t>
      </w:r>
      <w:r w:rsidRPr="00820036">
        <w:rPr>
          <w:rFonts w:ascii="Georgia" w:hAnsi="Georgia"/>
          <w:color w:val="333333"/>
          <w:sz w:val="26"/>
          <w:szCs w:val="26"/>
          <w:highlight w:val="yellow"/>
        </w:rPr>
        <w:lastRenderedPageBreak/>
        <w:t>safe and hence you can use it when you implement threads for your methods</w:t>
      </w:r>
      <w:r>
        <w:rPr>
          <w:rFonts w:ascii="Georgia" w:hAnsi="Georgia"/>
          <w:color w:val="333333"/>
          <w:sz w:val="26"/>
          <w:szCs w:val="26"/>
        </w:rPr>
        <w:t xml:space="preserve">) whereas </w:t>
      </w:r>
      <w:proofErr w:type="spellStart"/>
      <w:r>
        <w:rPr>
          <w:rFonts w:ascii="Georgia" w:hAnsi="Georgia"/>
          <w:color w:val="333333"/>
          <w:sz w:val="26"/>
          <w:szCs w:val="26"/>
        </w:rPr>
        <w:t>StringBuilder</w:t>
      </w:r>
      <w:proofErr w:type="spellEnd"/>
      <w:r>
        <w:rPr>
          <w:rFonts w:ascii="Georgia" w:hAnsi="Georgia"/>
          <w:color w:val="333333"/>
          <w:sz w:val="26"/>
          <w:szCs w:val="26"/>
        </w:rPr>
        <w:t xml:space="preserve"> is not synchronized( which implies it isn’t thread safe).</w:t>
      </w:r>
      <w:ins w:id="1" w:author="Unknown">
        <w:r w:rsidR="00F00AE3">
          <w:rPr>
            <w:rFonts w:ascii="Trebuchet MS" w:hAnsi="Trebuchet MS"/>
            <w:color w:val="000000"/>
          </w:rPr>
          <w:br/>
        </w:r>
        <w:r w:rsidR="00F00AE3">
          <w:rPr>
            <w:rFonts w:ascii="Trebuchet MS" w:hAnsi="Trebuchet MS"/>
            <w:color w:val="000000"/>
          </w:rPr>
          <w:br/>
        </w:r>
        <w:r w:rsidR="00F00AE3">
          <w:rPr>
            <w:rFonts w:ascii="Trebuchet MS" w:hAnsi="Trebuchet MS"/>
            <w:color w:val="000000"/>
          </w:rPr>
          <w:br/>
        </w:r>
        <w:r w:rsidR="00F00AE3">
          <w:rPr>
            <w:rFonts w:ascii="Trebuchet MS" w:hAnsi="Trebuchet MS"/>
            <w:b/>
            <w:bCs/>
            <w:color w:val="000000"/>
          </w:rPr>
          <w:t>4) What is the difference in String on C and Java?</w:t>
        </w:r>
        <w:r w:rsidR="00F00AE3">
          <w:rPr>
            <w:rFonts w:ascii="Trebuchet MS" w:hAnsi="Trebuchet MS"/>
            <w:color w:val="000000"/>
          </w:rPr>
          <w:br/>
          <w:t xml:space="preserve">If you have mentioned C in your resume, then you are likely to face this String interview question. Well, C String and Java String are completely different to each </w:t>
        </w:r>
        <w:proofErr w:type="gramStart"/>
        <w:r w:rsidR="00F00AE3">
          <w:rPr>
            <w:rFonts w:ascii="Trebuchet MS" w:hAnsi="Trebuchet MS"/>
            <w:color w:val="000000"/>
          </w:rPr>
          <w:t>other,</w:t>
        </w:r>
        <w:proofErr w:type="gramEnd"/>
        <w:r w:rsidR="00F00AE3">
          <w:rPr>
            <w:rFonts w:ascii="Trebuchet MS" w:hAnsi="Trebuchet MS"/>
            <w:color w:val="000000"/>
          </w:rPr>
          <w:t xml:space="preserve"> C String is a null terminated </w:t>
        </w:r>
        <w:r w:rsidR="00803AAC">
          <w:rPr>
            <w:rFonts w:ascii="Trebuchet MS" w:hAnsi="Trebuchet MS"/>
            <w:color w:val="000000"/>
          </w:rPr>
          <w:fldChar w:fldCharType="begin"/>
        </w:r>
        <w:r w:rsidR="00F00AE3">
          <w:rPr>
            <w:rFonts w:ascii="Trebuchet MS" w:hAnsi="Trebuchet MS"/>
            <w:color w:val="000000"/>
          </w:rPr>
          <w:instrText xml:space="preserve"> HYPERLINK "http://javarevisited.blogspot.sg/2012/02/how-to-convert-char-to-string-in-java.html" </w:instrText>
        </w:r>
        <w:r w:rsidR="00803AAC">
          <w:rPr>
            <w:rFonts w:ascii="Trebuchet MS" w:hAnsi="Trebuchet MS"/>
            <w:color w:val="000000"/>
          </w:rPr>
          <w:fldChar w:fldCharType="separate"/>
        </w:r>
        <w:r w:rsidR="00F00AE3">
          <w:rPr>
            <w:rStyle w:val="Hyperlink"/>
            <w:rFonts w:ascii="Trebuchet MS" w:hAnsi="Trebuchet MS"/>
            <w:color w:val="660099"/>
          </w:rPr>
          <w:t>character array</w:t>
        </w:r>
        <w:r w:rsidR="00803AAC">
          <w:rPr>
            <w:rFonts w:ascii="Trebuchet MS" w:hAnsi="Trebuchet MS"/>
            <w:color w:val="000000"/>
          </w:rPr>
          <w:fldChar w:fldCharType="end"/>
        </w:r>
        <w:r w:rsidR="00F00AE3">
          <w:rPr>
            <w:rFonts w:ascii="Trebuchet MS" w:hAnsi="Trebuchet MS"/>
            <w:color w:val="000000"/>
          </w:rPr>
          <w:t> while String in Java is an Object. Also, String is more feature rich in Java than C.</w:t>
        </w:r>
        <w:r w:rsidR="00F00AE3">
          <w:rPr>
            <w:rFonts w:ascii="Trebuchet MS" w:hAnsi="Trebuchet MS"/>
            <w:color w:val="000000"/>
          </w:rPr>
          <w:br/>
        </w:r>
        <w:r w:rsidR="00F00AE3">
          <w:rPr>
            <w:rFonts w:ascii="Trebuchet MS" w:hAnsi="Trebuchet MS"/>
            <w:color w:val="000000"/>
          </w:rPr>
          <w:br/>
        </w:r>
        <w:r w:rsidR="00F00AE3">
          <w:rPr>
            <w:rFonts w:ascii="Trebuchet MS" w:hAnsi="Trebuchet MS"/>
            <w:color w:val="000000"/>
          </w:rPr>
          <w:br/>
        </w:r>
        <w:r w:rsidR="00F00AE3">
          <w:rPr>
            <w:rFonts w:ascii="Trebuchet MS" w:hAnsi="Trebuchet MS"/>
            <w:color w:val="000000"/>
          </w:rPr>
          <w:br/>
        </w:r>
        <w:r w:rsidR="00F00AE3">
          <w:rPr>
            <w:rFonts w:ascii="Trebuchet MS" w:hAnsi="Trebuchet MS"/>
            <w:b/>
            <w:bCs/>
            <w:color w:val="000000"/>
          </w:rPr>
          <w:t>5) Why char array is better than String for storing password?</w:t>
        </w:r>
        <w:r w:rsidR="00F00AE3">
          <w:rPr>
            <w:rFonts w:ascii="Trebuchet MS" w:hAnsi="Trebuchet MS"/>
            <w:color w:val="000000"/>
          </w:rPr>
          <w:br/>
          <w:t xml:space="preserve">This String interview question is debatable and you might not agree with interviewer but this is also a chance to show that how deep and differently you can think of. One of the reasons </w:t>
        </w:r>
        <w:r w:rsidR="00F00AE3" w:rsidRPr="006D2B8A">
          <w:rPr>
            <w:rFonts w:ascii="Trebuchet MS" w:hAnsi="Trebuchet MS"/>
            <w:color w:val="000000"/>
            <w:highlight w:val="yellow"/>
          </w:rPr>
          <w:t xml:space="preserve">which people give </w:t>
        </w:r>
        <w:proofErr w:type="gramStart"/>
        <w:r w:rsidR="00F00AE3" w:rsidRPr="006D2B8A">
          <w:rPr>
            <w:rFonts w:ascii="Trebuchet MS" w:hAnsi="Trebuchet MS"/>
            <w:color w:val="000000"/>
            <w:highlight w:val="yellow"/>
          </w:rPr>
          <w:t>Why</w:t>
        </w:r>
        <w:proofErr w:type="gramEnd"/>
        <w:r w:rsidR="00F00AE3" w:rsidRPr="006D2B8A">
          <w:rPr>
            <w:rFonts w:ascii="Trebuchet MS" w:hAnsi="Trebuchet MS"/>
            <w:color w:val="000000"/>
            <w:highlight w:val="yellow"/>
          </w:rPr>
          <w:t xml:space="preserve"> you should store a password in char array over String is related to immutability since it's not possible to erase contents of String but you can erase contents of a char array</w:t>
        </w:r>
        <w:r w:rsidR="00F00AE3">
          <w:rPr>
            <w:rFonts w:ascii="Trebuchet MS" w:hAnsi="Trebuchet MS"/>
            <w:color w:val="000000"/>
          </w:rPr>
          <w:t>. See </w:t>
        </w:r>
        <w:r w:rsidR="00803AAC">
          <w:rPr>
            <w:rFonts w:ascii="Trebuchet MS" w:hAnsi="Trebuchet MS"/>
            <w:color w:val="000000"/>
          </w:rPr>
          <w:fldChar w:fldCharType="begin"/>
        </w:r>
        <w:r w:rsidR="00F00AE3">
          <w:rPr>
            <w:rFonts w:ascii="Trebuchet MS" w:hAnsi="Trebuchet MS"/>
            <w:color w:val="000000"/>
          </w:rPr>
          <w:instrText xml:space="preserve"> HYPERLINK "http://javarevisited.blogspot.sg/2012/03/why-character-array-is-better-than.html" </w:instrText>
        </w:r>
        <w:r w:rsidR="00803AAC">
          <w:rPr>
            <w:rFonts w:ascii="Trebuchet MS" w:hAnsi="Trebuchet MS"/>
            <w:color w:val="000000"/>
          </w:rPr>
          <w:fldChar w:fldCharType="separate"/>
        </w:r>
        <w:proofErr w:type="gramStart"/>
        <w:r w:rsidR="00F00AE3">
          <w:rPr>
            <w:rStyle w:val="Hyperlink"/>
            <w:rFonts w:ascii="Trebuchet MS" w:hAnsi="Trebuchet MS"/>
            <w:color w:val="660099"/>
          </w:rPr>
          <w:t>Why</w:t>
        </w:r>
        <w:proofErr w:type="gramEnd"/>
        <w:r w:rsidR="00F00AE3">
          <w:rPr>
            <w:rStyle w:val="Hyperlink"/>
            <w:rFonts w:ascii="Trebuchet MS" w:hAnsi="Trebuchet MS"/>
            <w:color w:val="660099"/>
          </w:rPr>
          <w:t xml:space="preserve"> char array preferred over String for a password</w:t>
        </w:r>
        <w:r w:rsidR="00803AAC">
          <w:rPr>
            <w:rFonts w:ascii="Trebuchet MS" w:hAnsi="Trebuchet MS"/>
            <w:color w:val="000000"/>
          </w:rPr>
          <w:fldChar w:fldCharType="end"/>
        </w:r>
        <w:r w:rsidR="00F00AE3">
          <w:rPr>
            <w:rFonts w:ascii="Trebuchet MS" w:hAnsi="Trebuchet MS"/>
            <w:color w:val="000000"/>
          </w:rPr>
          <w:t> for a complete discussion.</w:t>
        </w:r>
        <w:r w:rsidR="00F00AE3">
          <w:rPr>
            <w:rFonts w:ascii="Trebuchet MS" w:hAnsi="Trebuchet MS"/>
            <w:color w:val="000000"/>
          </w:rPr>
          <w:br/>
        </w:r>
        <w:r w:rsidR="00F00AE3">
          <w:rPr>
            <w:rFonts w:ascii="Trebuchet MS" w:hAnsi="Trebuchet MS"/>
            <w:color w:val="000000"/>
          </w:rPr>
          <w:br/>
        </w:r>
        <w:r w:rsidR="00F00AE3">
          <w:rPr>
            <w:rFonts w:ascii="Trebuchet MS" w:hAnsi="Trebuchet MS"/>
            <w:color w:val="000000"/>
          </w:rPr>
          <w:br/>
        </w:r>
        <w:r w:rsidR="00F00AE3">
          <w:rPr>
            <w:rFonts w:ascii="Trebuchet MS" w:hAnsi="Trebuchet MS"/>
            <w:color w:val="000000"/>
          </w:rPr>
          <w:br/>
        </w:r>
        <w:r w:rsidR="00F00AE3">
          <w:rPr>
            <w:rFonts w:ascii="Trebuchet MS" w:hAnsi="Trebuchet MS"/>
            <w:b/>
            <w:bCs/>
            <w:color w:val="000000"/>
          </w:rPr>
          <w:t xml:space="preserve">6) How do you compare two </w:t>
        </w:r>
        <w:proofErr w:type="gramStart"/>
        <w:r w:rsidR="00F00AE3">
          <w:rPr>
            <w:rFonts w:ascii="Trebuchet MS" w:hAnsi="Trebuchet MS"/>
            <w:b/>
            <w:bCs/>
            <w:color w:val="000000"/>
          </w:rPr>
          <w:t>String</w:t>
        </w:r>
        <w:proofErr w:type="gramEnd"/>
        <w:r w:rsidR="00F00AE3">
          <w:rPr>
            <w:rFonts w:ascii="Trebuchet MS" w:hAnsi="Trebuchet MS"/>
            <w:b/>
            <w:bCs/>
            <w:color w:val="000000"/>
          </w:rPr>
          <w:t xml:space="preserve"> in Java?</w:t>
        </w:r>
        <w:r w:rsidR="00F00AE3">
          <w:rPr>
            <w:rFonts w:ascii="Trebuchet MS" w:hAnsi="Trebuchet MS"/>
            <w:color w:val="000000"/>
          </w:rPr>
          <w:br/>
          <w:t>This is another common String interview question which appears on fresher level interviews. There are multiple ways to compare two String like </w:t>
        </w:r>
        <w:proofErr w:type="gramStart"/>
        <w:r w:rsidR="00F00AE3">
          <w:rPr>
            <w:rFonts w:ascii="Courier New" w:hAnsi="Courier New" w:cs="Courier New"/>
            <w:color w:val="000000"/>
          </w:rPr>
          <w:t>equals(</w:t>
        </w:r>
        <w:proofErr w:type="gramEnd"/>
        <w:r w:rsidR="00F00AE3">
          <w:rPr>
            <w:rFonts w:ascii="Courier New" w:hAnsi="Courier New" w:cs="Courier New"/>
            <w:color w:val="000000"/>
          </w:rPr>
          <w:t>)</w:t>
        </w:r>
        <w:r w:rsidR="00F00AE3">
          <w:rPr>
            <w:rFonts w:ascii="Trebuchet MS" w:hAnsi="Trebuchet MS"/>
            <w:color w:val="000000"/>
          </w:rPr>
          <w:t> method, </w:t>
        </w:r>
        <w:proofErr w:type="spellStart"/>
        <w:r w:rsidR="00F00AE3">
          <w:rPr>
            <w:rFonts w:ascii="Courier New" w:hAnsi="Courier New" w:cs="Courier New"/>
            <w:color w:val="000000"/>
          </w:rPr>
          <w:t>equalsIgnoreCase</w:t>
        </w:r>
        <w:proofErr w:type="spellEnd"/>
        <w:r w:rsidR="00F00AE3">
          <w:rPr>
            <w:rFonts w:ascii="Courier New" w:hAnsi="Courier New" w:cs="Courier New"/>
            <w:color w:val="000000"/>
          </w:rPr>
          <w:t>()</w:t>
        </w:r>
        <w:r w:rsidR="00F00AE3">
          <w:rPr>
            <w:rFonts w:ascii="Trebuchet MS" w:hAnsi="Trebuchet MS"/>
            <w:color w:val="000000"/>
          </w:rPr>
          <w:t> etc, You can also see </w:t>
        </w:r>
        <w:r w:rsidR="00803AAC">
          <w:rPr>
            <w:rFonts w:ascii="Trebuchet MS" w:hAnsi="Trebuchet MS"/>
            <w:color w:val="000000"/>
          </w:rPr>
          <w:fldChar w:fldCharType="begin"/>
        </w:r>
        <w:r w:rsidR="00F00AE3">
          <w:rPr>
            <w:rFonts w:ascii="Trebuchet MS" w:hAnsi="Trebuchet MS"/>
            <w:color w:val="000000"/>
          </w:rPr>
          <w:instrText xml:space="preserve"> HYPERLINK "http://javarevisited.blogspot.sg/2012/03/how-to-compare-two-string-in-java.html" </w:instrText>
        </w:r>
        <w:r w:rsidR="00803AAC">
          <w:rPr>
            <w:rFonts w:ascii="Trebuchet MS" w:hAnsi="Trebuchet MS"/>
            <w:color w:val="000000"/>
          </w:rPr>
          <w:fldChar w:fldCharType="separate"/>
        </w:r>
        <w:r w:rsidR="00F00AE3">
          <w:rPr>
            <w:rStyle w:val="Hyperlink"/>
            <w:rFonts w:ascii="Trebuchet MS" w:hAnsi="Trebuchet MS"/>
            <w:color w:val="660099"/>
          </w:rPr>
          <w:t>4 ways to compare String in Java</w:t>
        </w:r>
        <w:r w:rsidR="00803AAC">
          <w:rPr>
            <w:rFonts w:ascii="Trebuchet MS" w:hAnsi="Trebuchet MS"/>
            <w:color w:val="000000"/>
          </w:rPr>
          <w:fldChar w:fldCharType="end"/>
        </w:r>
        <w:r w:rsidR="00F00AE3">
          <w:rPr>
            <w:rFonts w:ascii="Trebuchet MS" w:hAnsi="Trebuchet MS"/>
            <w:color w:val="000000"/>
          </w:rPr>
          <w:t> for more examples. The main thing which interviewer checks is that whether candidate mentioned equality operator or not </w:t>
        </w:r>
        <w:r w:rsidR="00F00AE3">
          <w:rPr>
            <w:rFonts w:ascii="Courier New" w:hAnsi="Courier New" w:cs="Courier New"/>
            <w:color w:val="000000"/>
          </w:rPr>
          <w:t>"=="</w:t>
        </w:r>
        <w:r w:rsidR="00F00AE3">
          <w:rPr>
            <w:rFonts w:ascii="Trebuchet MS" w:hAnsi="Trebuchet MS"/>
            <w:color w:val="000000"/>
          </w:rPr>
          <w:t xml:space="preserve">, comparing String with equality operator is a common mistake which works in some case and doesn't work in other. </w:t>
        </w:r>
        <w:proofErr w:type="gramStart"/>
        <w:r w:rsidR="00F00AE3">
          <w:rPr>
            <w:rFonts w:ascii="Trebuchet MS" w:hAnsi="Trebuchet MS"/>
            <w:color w:val="000000"/>
          </w:rPr>
          <w:t>next</w:t>
        </w:r>
        <w:proofErr w:type="gramEnd"/>
        <w:r w:rsidR="00F00AE3">
          <w:rPr>
            <w:rFonts w:ascii="Trebuchet MS" w:hAnsi="Trebuchet MS"/>
            <w:color w:val="000000"/>
          </w:rPr>
          <w:t xml:space="preserve"> String interview question is follow-up up of this.</w:t>
        </w:r>
        <w:r w:rsidR="00F00AE3">
          <w:rPr>
            <w:rFonts w:ascii="Trebuchet MS" w:hAnsi="Trebuchet MS"/>
            <w:color w:val="000000"/>
          </w:rPr>
          <w:br/>
        </w:r>
        <w:r w:rsidR="00F00AE3">
          <w:rPr>
            <w:rFonts w:ascii="Trebuchet MS" w:hAnsi="Trebuchet MS"/>
            <w:color w:val="000000"/>
          </w:rPr>
          <w:br/>
        </w:r>
        <w:r w:rsidR="00F00AE3">
          <w:rPr>
            <w:rFonts w:ascii="Trebuchet MS" w:hAnsi="Trebuchet MS"/>
            <w:color w:val="000000"/>
          </w:rPr>
          <w:br/>
        </w:r>
        <w:r w:rsidR="00F00AE3">
          <w:rPr>
            <w:rFonts w:ascii="Trebuchet MS" w:hAnsi="Trebuchet MS"/>
            <w:color w:val="000000"/>
          </w:rPr>
          <w:br/>
        </w:r>
        <w:r w:rsidR="00F00AE3">
          <w:rPr>
            <w:rFonts w:ascii="Trebuchet MS" w:hAnsi="Trebuchet MS"/>
            <w:b/>
            <w:bCs/>
            <w:color w:val="000000"/>
          </w:rPr>
          <w:t>7) Can we compare String using == operator? What is the risk?</w:t>
        </w:r>
        <w:r w:rsidR="00F00AE3">
          <w:rPr>
            <w:rFonts w:ascii="Trebuchet MS" w:hAnsi="Trebuchet MS"/>
            <w:color w:val="000000"/>
          </w:rPr>
          <w:br/>
          <w:t xml:space="preserve">As discussed in previous String question, </w:t>
        </w:r>
        <w:r w:rsidR="00F00AE3" w:rsidRPr="00904C2C">
          <w:rPr>
            <w:rFonts w:ascii="Trebuchet MS" w:hAnsi="Trebuchet MS"/>
            <w:color w:val="000000"/>
            <w:highlight w:val="yellow"/>
          </w:rPr>
          <w:t>You can compare String using equality operator but that is not suggested or advised because equality operator is used to compare primitives and equals() method should be used to compare objects</w:t>
        </w:r>
        <w:r w:rsidR="00F00AE3">
          <w:rPr>
            <w:rFonts w:ascii="Trebuchet MS" w:hAnsi="Trebuchet MS"/>
            <w:color w:val="000000"/>
          </w:rPr>
          <w:t>. As we have seen in the </w:t>
        </w:r>
        <w:r w:rsidR="00803AAC">
          <w:rPr>
            <w:rFonts w:ascii="Trebuchet MS" w:hAnsi="Trebuchet MS"/>
            <w:color w:val="000000"/>
          </w:rPr>
          <w:fldChar w:fldCharType="begin"/>
        </w:r>
        <w:r w:rsidR="00F00AE3">
          <w:rPr>
            <w:rFonts w:ascii="Trebuchet MS" w:hAnsi="Trebuchet MS"/>
            <w:color w:val="000000"/>
          </w:rPr>
          <w:instrText xml:space="preserve"> HYPERLINK "http://javarevisited.blogspot.sg/2012/07/auto-boxing-and-unboxing-in-java-be.html" </w:instrText>
        </w:r>
        <w:r w:rsidR="00803AAC">
          <w:rPr>
            <w:rFonts w:ascii="Trebuchet MS" w:hAnsi="Trebuchet MS"/>
            <w:color w:val="000000"/>
          </w:rPr>
          <w:fldChar w:fldCharType="separate"/>
        </w:r>
        <w:r w:rsidR="00F00AE3">
          <w:rPr>
            <w:rStyle w:val="Hyperlink"/>
            <w:rFonts w:ascii="Trebuchet MS" w:hAnsi="Trebuchet MS"/>
            <w:color w:val="660099"/>
          </w:rPr>
          <w:t xml:space="preserve">pitfall of </w:t>
        </w:r>
        <w:proofErr w:type="spellStart"/>
        <w:r w:rsidR="00F00AE3">
          <w:rPr>
            <w:rStyle w:val="Hyperlink"/>
            <w:rFonts w:ascii="Trebuchet MS" w:hAnsi="Trebuchet MS"/>
            <w:color w:val="660099"/>
          </w:rPr>
          <w:t>autoboxing</w:t>
        </w:r>
        <w:proofErr w:type="spellEnd"/>
        <w:r w:rsidR="00F00AE3">
          <w:rPr>
            <w:rStyle w:val="Hyperlink"/>
            <w:rFonts w:ascii="Trebuchet MS" w:hAnsi="Trebuchet MS"/>
            <w:color w:val="660099"/>
          </w:rPr>
          <w:t xml:space="preserve"> in Java</w:t>
        </w:r>
        <w:r w:rsidR="00803AAC">
          <w:rPr>
            <w:rFonts w:ascii="Trebuchet MS" w:hAnsi="Trebuchet MS"/>
            <w:color w:val="000000"/>
          </w:rPr>
          <w:fldChar w:fldCharType="end"/>
        </w:r>
        <w:r w:rsidR="00F00AE3">
          <w:rPr>
            <w:rFonts w:ascii="Trebuchet MS" w:hAnsi="Trebuchet MS"/>
            <w:color w:val="000000"/>
          </w:rPr>
          <w:t xml:space="preserve"> that how equality operator can cause a subtle issue while comparing primitive to Object, anyway String is free from that issue because it doesn't have a corresponding primitive type and not participate in </w:t>
        </w:r>
        <w:proofErr w:type="spellStart"/>
        <w:r w:rsidR="00F00AE3">
          <w:rPr>
            <w:rFonts w:ascii="Trebuchet MS" w:hAnsi="Trebuchet MS"/>
            <w:color w:val="000000"/>
          </w:rPr>
          <w:t>autoboxing</w:t>
        </w:r>
        <w:proofErr w:type="spellEnd"/>
        <w:r w:rsidR="00F00AE3">
          <w:rPr>
            <w:rFonts w:ascii="Trebuchet MS" w:hAnsi="Trebuchet MS"/>
            <w:color w:val="000000"/>
          </w:rPr>
          <w:t>.</w:t>
        </w:r>
        <w:r w:rsidR="00F00AE3">
          <w:rPr>
            <w:rFonts w:ascii="Trebuchet MS" w:hAnsi="Trebuchet MS"/>
            <w:color w:val="000000"/>
          </w:rPr>
          <w:br/>
        </w:r>
        <w:r w:rsidR="00F00AE3">
          <w:rPr>
            <w:rFonts w:ascii="Trebuchet MS" w:hAnsi="Trebuchet MS"/>
            <w:color w:val="000000"/>
          </w:rPr>
          <w:br/>
          <w:t xml:space="preserve">Almost all the time comparing String means comparing contents of String i.e. characters and </w:t>
        </w:r>
        <w:proofErr w:type="gramStart"/>
        <w:r w:rsidR="00F00AE3">
          <w:rPr>
            <w:rFonts w:ascii="Trebuchet MS" w:hAnsi="Trebuchet MS"/>
            <w:color w:val="000000"/>
          </w:rPr>
          <w:t>equals(</w:t>
        </w:r>
        <w:proofErr w:type="gramEnd"/>
        <w:r w:rsidR="00F00AE3">
          <w:rPr>
            <w:rFonts w:ascii="Trebuchet MS" w:hAnsi="Trebuchet MS"/>
            <w:color w:val="000000"/>
          </w:rPr>
          <w:t>) method is used to perform character-based comparison. </w:t>
        </w:r>
        <w:r w:rsidR="00F00AE3">
          <w:rPr>
            <w:rFonts w:ascii="Courier New" w:hAnsi="Courier New" w:cs="Courier New"/>
            <w:color w:val="000000"/>
          </w:rPr>
          <w:t>equals()</w:t>
        </w:r>
        <w:r w:rsidR="00F00AE3">
          <w:rPr>
            <w:rFonts w:ascii="Trebuchet MS" w:hAnsi="Trebuchet MS"/>
            <w:color w:val="000000"/>
          </w:rPr>
          <w:t xml:space="preserve"> return true if two String points to the same object or two String has same contents while == operator returns </w:t>
        </w:r>
        <w:r w:rsidR="00F00AE3">
          <w:rPr>
            <w:rFonts w:ascii="Trebuchet MS" w:hAnsi="Trebuchet MS"/>
            <w:color w:val="000000"/>
          </w:rPr>
          <w:lastRenderedPageBreak/>
          <w:t>true if two String object points to the same object but return false if two different String object contains same contents. That explains why sometimes it works and sometimes it doesn't.</w:t>
        </w:r>
        <w:r w:rsidR="00F00AE3">
          <w:rPr>
            <w:rFonts w:ascii="Trebuchet MS" w:hAnsi="Trebuchet MS"/>
            <w:color w:val="000000"/>
          </w:rPr>
          <w:br/>
        </w:r>
        <w:r w:rsidR="00F00AE3">
          <w:rPr>
            <w:rFonts w:ascii="Trebuchet MS" w:hAnsi="Trebuchet MS"/>
            <w:color w:val="000000"/>
          </w:rPr>
          <w:br/>
          <w:t>In short </w:t>
        </w:r>
        <w:r w:rsidR="00803AAC">
          <w:rPr>
            <w:rFonts w:ascii="Trebuchet MS" w:hAnsi="Trebuchet MS"/>
            <w:color w:val="000000"/>
          </w:rPr>
          <w:fldChar w:fldCharType="begin"/>
        </w:r>
        <w:r w:rsidR="00F00AE3">
          <w:rPr>
            <w:rFonts w:ascii="Trebuchet MS" w:hAnsi="Trebuchet MS"/>
            <w:color w:val="000000"/>
          </w:rPr>
          <w:instrText xml:space="preserve"> HYPERLINK "http://javarevisited.blogspot.sg/2011/02/how-to-write-equals-method-in-java.html" </w:instrText>
        </w:r>
        <w:r w:rsidR="00803AAC">
          <w:rPr>
            <w:rFonts w:ascii="Trebuchet MS" w:hAnsi="Trebuchet MS"/>
            <w:color w:val="000000"/>
          </w:rPr>
          <w:fldChar w:fldCharType="separate"/>
        </w:r>
        <w:r w:rsidR="00F00AE3">
          <w:rPr>
            <w:rStyle w:val="Hyperlink"/>
            <w:rFonts w:ascii="Trebuchet MS" w:hAnsi="Trebuchet MS"/>
            <w:color w:val="660099"/>
          </w:rPr>
          <w:t>always use equals method in Java</w:t>
        </w:r>
        <w:r w:rsidR="00803AAC">
          <w:rPr>
            <w:rFonts w:ascii="Trebuchet MS" w:hAnsi="Trebuchet MS"/>
            <w:color w:val="000000"/>
          </w:rPr>
          <w:fldChar w:fldCharType="end"/>
        </w:r>
        <w:r w:rsidR="00F00AE3">
          <w:rPr>
            <w:rFonts w:ascii="Trebuchet MS" w:hAnsi="Trebuchet MS"/>
            <w:color w:val="000000"/>
          </w:rPr>
          <w:t> to check equality of two String object.</w:t>
        </w:r>
        <w:r w:rsidR="00F00AE3">
          <w:rPr>
            <w:rFonts w:ascii="Trebuchet MS" w:hAnsi="Trebuchet MS"/>
            <w:color w:val="000000"/>
          </w:rPr>
          <w:br/>
        </w:r>
      </w:ins>
      <w:proofErr w:type="spellStart"/>
      <w:r w:rsidR="00021F7C" w:rsidRPr="00021F7C">
        <w:rPr>
          <w:highlight w:val="yellow"/>
        </w:rPr>
        <w:t>StringBuffer</w:t>
      </w:r>
      <w:proofErr w:type="spellEnd"/>
      <w:ins w:id="2" w:author="Unknown">
        <w:r w:rsidR="00F00AE3">
          <w:rPr>
            <w:rFonts w:ascii="Trebuchet MS" w:hAnsi="Trebuchet MS"/>
            <w:color w:val="000000"/>
          </w:rPr>
          <w:br/>
        </w:r>
      </w:ins>
      <w:proofErr w:type="spellStart"/>
      <w:r w:rsidR="00021F7C">
        <w:t>StringBuffer</w:t>
      </w:r>
      <w:proofErr w:type="spellEnd"/>
      <w:r w:rsidR="00021F7C">
        <w:t xml:space="preserve"> is mutable means one can change the value of the </w:t>
      </w:r>
      <w:proofErr w:type="gramStart"/>
      <w:r w:rsidR="00021F7C">
        <w:t>object .</w:t>
      </w:r>
      <w:proofErr w:type="gramEnd"/>
      <w:r w:rsidR="00021F7C">
        <w:t xml:space="preserve"> </w:t>
      </w:r>
      <w:r w:rsidR="00021F7C" w:rsidRPr="00021F7C">
        <w:rPr>
          <w:highlight w:val="yellow"/>
        </w:rPr>
        <w:t xml:space="preserve">The object created through </w:t>
      </w:r>
      <w:proofErr w:type="spellStart"/>
      <w:r w:rsidR="00021F7C" w:rsidRPr="00021F7C">
        <w:rPr>
          <w:highlight w:val="yellow"/>
        </w:rPr>
        <w:t>StringBuffer</w:t>
      </w:r>
      <w:proofErr w:type="spellEnd"/>
      <w:r w:rsidR="00021F7C" w:rsidRPr="00021F7C">
        <w:rPr>
          <w:highlight w:val="yellow"/>
        </w:rPr>
        <w:t xml:space="preserve"> is stored in the heap.</w:t>
      </w:r>
      <w:r w:rsidR="00021F7C">
        <w:t xml:space="preserve"> </w:t>
      </w:r>
      <w:proofErr w:type="spellStart"/>
      <w:r w:rsidR="00021F7C">
        <w:t>StringBuffer</w:t>
      </w:r>
      <w:proofErr w:type="spellEnd"/>
      <w:r w:rsidR="00021F7C">
        <w:t xml:space="preserve"> has the same methods as the </w:t>
      </w:r>
      <w:proofErr w:type="spellStart"/>
      <w:proofErr w:type="gramStart"/>
      <w:r w:rsidR="00021F7C">
        <w:t>StringBuilder</w:t>
      </w:r>
      <w:proofErr w:type="spellEnd"/>
      <w:r w:rsidR="00021F7C">
        <w:t xml:space="preserve"> ,</w:t>
      </w:r>
      <w:proofErr w:type="gramEnd"/>
      <w:r w:rsidR="00021F7C">
        <w:t xml:space="preserve"> but each method in </w:t>
      </w:r>
      <w:proofErr w:type="spellStart"/>
      <w:r w:rsidR="00021F7C">
        <w:t>StringBuffer</w:t>
      </w:r>
      <w:proofErr w:type="spellEnd"/>
      <w:r w:rsidR="00021F7C">
        <w:t xml:space="preserve"> is synchronized that is </w:t>
      </w:r>
      <w:proofErr w:type="spellStart"/>
      <w:r w:rsidR="00021F7C">
        <w:t>StringBuffer</w:t>
      </w:r>
      <w:proofErr w:type="spellEnd"/>
      <w:r w:rsidR="00021F7C">
        <w:t xml:space="preserve"> is thread safe . Due to this it does not allow two threads to simultaneously access the same </w:t>
      </w:r>
      <w:proofErr w:type="gramStart"/>
      <w:r w:rsidR="00021F7C">
        <w:t>method .</w:t>
      </w:r>
      <w:proofErr w:type="gramEnd"/>
      <w:r w:rsidR="00021F7C">
        <w:t xml:space="preserve"> Each method can be accessed by one thread at a </w:t>
      </w:r>
      <w:proofErr w:type="gramStart"/>
      <w:r w:rsidR="00021F7C">
        <w:t>time .</w:t>
      </w:r>
      <w:proofErr w:type="gramEnd"/>
      <w:r w:rsidR="00021F7C">
        <w:t xml:space="preserve"> But being thread safe has disadvantages too as the performance of the </w:t>
      </w:r>
      <w:proofErr w:type="spellStart"/>
      <w:r w:rsidR="00021F7C">
        <w:t>StringBuffer</w:t>
      </w:r>
      <w:proofErr w:type="spellEnd"/>
      <w:r w:rsidR="00021F7C">
        <w:t xml:space="preserve"> hits due to thread safe </w:t>
      </w:r>
      <w:proofErr w:type="gramStart"/>
      <w:r w:rsidR="00021F7C">
        <w:t>property .</w:t>
      </w:r>
      <w:proofErr w:type="gramEnd"/>
      <w:r w:rsidR="00021F7C">
        <w:t xml:space="preserve"> Thus </w:t>
      </w:r>
      <w:proofErr w:type="spellStart"/>
      <w:r w:rsidR="00021F7C">
        <w:t>StringBuilder</w:t>
      </w:r>
      <w:proofErr w:type="spellEnd"/>
      <w:r w:rsidR="00021F7C">
        <w:t xml:space="preserve"> is faster than the </w:t>
      </w:r>
      <w:proofErr w:type="spellStart"/>
      <w:r w:rsidR="00021F7C">
        <w:t>StringBuffer</w:t>
      </w:r>
      <w:proofErr w:type="spellEnd"/>
      <w:r w:rsidR="00021F7C">
        <w:t xml:space="preserve"> when calling the same methods of each class. String Buffer can be converted to the string by using </w:t>
      </w:r>
      <w:proofErr w:type="spellStart"/>
      <w:proofErr w:type="gramStart"/>
      <w:r w:rsidR="00021F7C">
        <w:t>toString</w:t>
      </w:r>
      <w:proofErr w:type="spellEnd"/>
      <w:r w:rsidR="00021F7C">
        <w:t>(</w:t>
      </w:r>
      <w:proofErr w:type="gramEnd"/>
      <w:r w:rsidR="00021F7C">
        <w:t>) method.</w:t>
      </w:r>
    </w:p>
    <w:p w:rsidR="00EA04E8" w:rsidRDefault="00EA04E8" w:rsidP="00F00AE3">
      <w:pPr>
        <w:spacing w:after="240"/>
      </w:pPr>
    </w:p>
    <w:p w:rsidR="00EA04E8" w:rsidRDefault="00EA04E8" w:rsidP="00F00AE3">
      <w:pPr>
        <w:spacing w:after="240"/>
      </w:pPr>
      <w:proofErr w:type="spellStart"/>
      <w:r>
        <w:t>StringBuffer</w:t>
      </w:r>
      <w:proofErr w:type="spellEnd"/>
      <w:r>
        <w:t xml:space="preserve"> demo1 = new </w:t>
      </w:r>
      <w:proofErr w:type="spellStart"/>
      <w:proofErr w:type="gramStart"/>
      <w:r>
        <w:t>StringBuffer</w:t>
      </w:r>
      <w:proofErr w:type="spellEnd"/>
      <w:r>
        <w:t>(</w:t>
      </w:r>
      <w:proofErr w:type="gramEnd"/>
      <w:r>
        <w:t xml:space="preserve">"Hello") ; // The above object stored in heap and its value can be changed . demo1=new </w:t>
      </w:r>
      <w:proofErr w:type="spellStart"/>
      <w:proofErr w:type="gramStart"/>
      <w:r>
        <w:t>StringBuffer</w:t>
      </w:r>
      <w:proofErr w:type="spellEnd"/>
      <w:r>
        <w:t>(</w:t>
      </w:r>
      <w:proofErr w:type="gramEnd"/>
      <w:r>
        <w:t xml:space="preserve">"Bye"); // Above statement is right as it modifies the value which is allowed in the </w:t>
      </w:r>
      <w:proofErr w:type="spellStart"/>
      <w:r>
        <w:t>StringBuffer</w:t>
      </w:r>
      <w:proofErr w:type="spellEnd"/>
    </w:p>
    <w:p w:rsidR="00EA04E8" w:rsidRDefault="00EA04E8" w:rsidP="00F00AE3">
      <w:pPr>
        <w:spacing w:after="240"/>
      </w:pPr>
      <w:proofErr w:type="spellStart"/>
      <w:r w:rsidRPr="00EA04E8">
        <w:rPr>
          <w:highlight w:val="yellow"/>
        </w:rPr>
        <w:t>StringBuilder</w:t>
      </w:r>
      <w:proofErr w:type="spellEnd"/>
      <w:r>
        <w:t xml:space="preserve"> </w:t>
      </w:r>
    </w:p>
    <w:p w:rsidR="00F00AE3" w:rsidRDefault="00EA04E8" w:rsidP="00F00AE3">
      <w:pPr>
        <w:spacing w:after="240"/>
        <w:rPr>
          <w:rFonts w:ascii="Trebuchet MS" w:hAnsi="Trebuchet MS"/>
          <w:color w:val="000000"/>
        </w:rPr>
      </w:pPr>
      <w:proofErr w:type="spellStart"/>
      <w:r>
        <w:t>StringBuilder</w:t>
      </w:r>
      <w:proofErr w:type="spellEnd"/>
      <w:r>
        <w:t xml:space="preserve"> is same as the </w:t>
      </w:r>
      <w:proofErr w:type="spellStart"/>
      <w:proofErr w:type="gramStart"/>
      <w:r>
        <w:t>StringBuffer</w:t>
      </w:r>
      <w:proofErr w:type="spellEnd"/>
      <w:r>
        <w:t xml:space="preserve"> ,</w:t>
      </w:r>
      <w:proofErr w:type="gramEnd"/>
      <w:r>
        <w:t xml:space="preserve"> that is it stores the object in heap and it can also be modified . The main difference between the </w:t>
      </w:r>
      <w:proofErr w:type="spellStart"/>
      <w:r>
        <w:t>StringBuffer</w:t>
      </w:r>
      <w:proofErr w:type="spellEnd"/>
      <w:r>
        <w:t xml:space="preserve"> and </w:t>
      </w:r>
      <w:proofErr w:type="spellStart"/>
      <w:r>
        <w:t>StringBuilder</w:t>
      </w:r>
      <w:proofErr w:type="spellEnd"/>
      <w:r>
        <w:t xml:space="preserve"> is that </w:t>
      </w:r>
      <w:proofErr w:type="spellStart"/>
      <w:r>
        <w:t>StringBuilder</w:t>
      </w:r>
      <w:proofErr w:type="spellEnd"/>
      <w:r>
        <w:t xml:space="preserve"> is also not thread safe. </w:t>
      </w:r>
      <w:proofErr w:type="spellStart"/>
      <w:r>
        <w:t>StringBuilder</w:t>
      </w:r>
      <w:proofErr w:type="spellEnd"/>
      <w:r>
        <w:t xml:space="preserve"> is fast as it is not thread </w:t>
      </w:r>
      <w:proofErr w:type="gramStart"/>
      <w:r>
        <w:t>safe .</w:t>
      </w:r>
      <w:proofErr w:type="gramEnd"/>
      <w:r>
        <w:t xml:space="preserve"> </w:t>
      </w:r>
      <w:proofErr w:type="spellStart"/>
      <w:r>
        <w:t>StringBuilder</w:t>
      </w:r>
      <w:proofErr w:type="spellEnd"/>
      <w:r>
        <w:t xml:space="preserve"> demo2= new </w:t>
      </w:r>
      <w:proofErr w:type="spellStart"/>
      <w:proofErr w:type="gramStart"/>
      <w:r>
        <w:t>StringBuilder</w:t>
      </w:r>
      <w:proofErr w:type="spellEnd"/>
      <w:r>
        <w:t>(</w:t>
      </w:r>
      <w:proofErr w:type="gramEnd"/>
      <w:r>
        <w:t xml:space="preserve">"Hello"); // The above object too is stored in the heap and its value can be modified demo2=new </w:t>
      </w:r>
      <w:proofErr w:type="spellStart"/>
      <w:r>
        <w:t>StringBuilder</w:t>
      </w:r>
      <w:proofErr w:type="spellEnd"/>
      <w:r>
        <w:t xml:space="preserve">("Bye"); // Above statement is right as it modifies the value which is allowed in the </w:t>
      </w:r>
      <w:proofErr w:type="spellStart"/>
      <w:r>
        <w:t>StringBuilder</w:t>
      </w:r>
      <w:proofErr w:type="spellEnd"/>
      <w:ins w:id="3" w:author="Unknown">
        <w:r w:rsidR="00F00AE3">
          <w:rPr>
            <w:rFonts w:ascii="Trebuchet MS" w:hAnsi="Trebuchet MS"/>
            <w:color w:val="000000"/>
          </w:rPr>
          <w:br/>
        </w:r>
        <w:r w:rsidR="00F00AE3">
          <w:rPr>
            <w:rFonts w:ascii="Trebuchet MS" w:hAnsi="Trebuchet MS"/>
            <w:color w:val="000000"/>
          </w:rPr>
          <w:br/>
        </w:r>
        <w:r w:rsidR="00F00AE3">
          <w:rPr>
            <w:rFonts w:ascii="Trebuchet MS" w:hAnsi="Trebuchet MS"/>
            <w:b/>
            <w:bCs/>
            <w:color w:val="000000"/>
          </w:rPr>
          <w:t>8) How does substring method work in Java?</w:t>
        </w:r>
        <w:r w:rsidR="00F00AE3">
          <w:rPr>
            <w:rFonts w:ascii="Trebuchet MS" w:hAnsi="Trebuchet MS"/>
            <w:color w:val="000000"/>
          </w:rPr>
          <w:br/>
          <w:t>This is one of the </w:t>
        </w:r>
        <w:r w:rsidR="00803AAC">
          <w:rPr>
            <w:rFonts w:ascii="Trebuchet MS" w:hAnsi="Trebuchet MS"/>
            <w:color w:val="000000"/>
          </w:rPr>
          <w:fldChar w:fldCharType="begin"/>
        </w:r>
        <w:r w:rsidR="00F00AE3">
          <w:rPr>
            <w:rFonts w:ascii="Trebuchet MS" w:hAnsi="Trebuchet MS"/>
            <w:color w:val="000000"/>
          </w:rPr>
          <w:instrText xml:space="preserve"> HYPERLINK "http://java67.blogspot.sg/2012/09/top-10-tricky-java-interview-questions-answers.html" </w:instrText>
        </w:r>
        <w:r w:rsidR="00803AAC">
          <w:rPr>
            <w:rFonts w:ascii="Trebuchet MS" w:hAnsi="Trebuchet MS"/>
            <w:color w:val="000000"/>
          </w:rPr>
          <w:fldChar w:fldCharType="separate"/>
        </w:r>
        <w:r w:rsidR="00F00AE3">
          <w:rPr>
            <w:rStyle w:val="Hyperlink"/>
            <w:rFonts w:ascii="Trebuchet MS" w:hAnsi="Trebuchet MS"/>
            <w:color w:val="660099"/>
          </w:rPr>
          <w:t>tricky Java question</w:t>
        </w:r>
        <w:r w:rsidR="00803AAC">
          <w:rPr>
            <w:rFonts w:ascii="Trebuchet MS" w:hAnsi="Trebuchet MS"/>
            <w:color w:val="000000"/>
          </w:rPr>
          <w:fldChar w:fldCharType="end"/>
        </w:r>
        <w:r w:rsidR="00F00AE3">
          <w:rPr>
            <w:rFonts w:ascii="Trebuchet MS" w:hAnsi="Trebuchet MS"/>
            <w:color w:val="000000"/>
          </w:rPr>
          <w:t> relate to String and until you are familiar with the internals of String class, it's difficult to answer. Substring shares same character array as original String which can create a memory leak if original String is quite big and not required to retain in memory but unintentionally retained by substring which is very small in size and prevents large array from begin claimed during </w:t>
        </w:r>
        <w:r w:rsidR="00803AAC">
          <w:rPr>
            <w:rFonts w:ascii="Trebuchet MS" w:hAnsi="Trebuchet MS"/>
            <w:color w:val="000000"/>
          </w:rPr>
          <w:fldChar w:fldCharType="begin"/>
        </w:r>
        <w:r w:rsidR="00F00AE3">
          <w:rPr>
            <w:rFonts w:ascii="Trebuchet MS" w:hAnsi="Trebuchet MS"/>
            <w:color w:val="000000"/>
          </w:rPr>
          <w:instrText xml:space="preserve"> HYPERLINK "http://javarevisited.blogspot.sg/2011/04/garbage-collection-in-java.html" </w:instrText>
        </w:r>
        <w:r w:rsidR="00803AAC">
          <w:rPr>
            <w:rFonts w:ascii="Trebuchet MS" w:hAnsi="Trebuchet MS"/>
            <w:color w:val="000000"/>
          </w:rPr>
          <w:fldChar w:fldCharType="separate"/>
        </w:r>
        <w:r w:rsidR="00F00AE3">
          <w:rPr>
            <w:rStyle w:val="Hyperlink"/>
            <w:rFonts w:ascii="Trebuchet MS" w:hAnsi="Trebuchet MS"/>
            <w:color w:val="660099"/>
          </w:rPr>
          <w:t>Garbage collection in Java</w:t>
        </w:r>
        <w:r w:rsidR="00803AAC">
          <w:rPr>
            <w:rFonts w:ascii="Trebuchet MS" w:hAnsi="Trebuchet MS"/>
            <w:color w:val="000000"/>
          </w:rPr>
          <w:fldChar w:fldCharType="end"/>
        </w:r>
        <w:r w:rsidR="00F00AE3">
          <w:rPr>
            <w:rFonts w:ascii="Trebuchet MS" w:hAnsi="Trebuchet MS"/>
            <w:color w:val="000000"/>
          </w:rPr>
          <w:t>.</w:t>
        </w:r>
      </w:ins>
    </w:p>
    <w:tbl>
      <w:tblPr>
        <w:tblpPr w:leftFromText="180" w:rightFromText="180" w:vertAnchor="text" w:horzAnchor="margin" w:tblpXSpec="center" w:tblpY="676"/>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3235BD" w:rsidRPr="003235BD" w:rsidTr="003235BD">
        <w:trPr>
          <w:tblCellSpacing w:w="15" w:type="dxa"/>
        </w:trPr>
        <w:tc>
          <w:tcPr>
            <w:tcW w:w="0" w:type="auto"/>
            <w:shd w:val="clear" w:color="auto" w:fill="F6F6F6"/>
            <w:vAlign w:val="center"/>
            <w:hideMark/>
          </w:tcPr>
          <w:p w:rsidR="003235BD" w:rsidRPr="003235BD" w:rsidRDefault="003235BD" w:rsidP="003235BD">
            <w:pPr>
              <w:spacing w:after="0" w:line="240" w:lineRule="auto"/>
              <w:rPr>
                <w:rFonts w:ascii="Trebuchet MS" w:eastAsia="Times New Roman" w:hAnsi="Trebuchet MS" w:cs="Times New Roman"/>
                <w:b/>
                <w:bCs/>
                <w:color w:val="424242"/>
                <w:sz w:val="21"/>
                <w:szCs w:val="21"/>
              </w:rPr>
            </w:pPr>
            <w:r w:rsidRPr="003235BD">
              <w:rPr>
                <w:rFonts w:ascii="Trebuchet MS" w:eastAsia="Times New Roman" w:hAnsi="Trebuchet MS" w:cs="Times New Roman"/>
                <w:b/>
                <w:bCs/>
                <w:color w:val="424242"/>
                <w:sz w:val="21"/>
                <w:szCs w:val="21"/>
              </w:rPr>
              <w:t>Answer:</w:t>
            </w:r>
          </w:p>
        </w:tc>
      </w:tr>
      <w:tr w:rsidR="003235BD" w:rsidRPr="003235BD" w:rsidTr="003235BD">
        <w:trPr>
          <w:tblCellSpacing w:w="15" w:type="dxa"/>
        </w:trPr>
        <w:tc>
          <w:tcPr>
            <w:tcW w:w="0" w:type="auto"/>
            <w:shd w:val="clear" w:color="auto" w:fill="F6F6F6"/>
            <w:vAlign w:val="center"/>
            <w:hideMark/>
          </w:tcPr>
          <w:p w:rsidR="003235BD" w:rsidRPr="003235BD" w:rsidRDefault="003235BD" w:rsidP="003235BD">
            <w:pPr>
              <w:spacing w:before="100" w:beforeAutospacing="1" w:after="100" w:afterAutospacing="1" w:line="240" w:lineRule="auto"/>
              <w:rPr>
                <w:rFonts w:ascii="Trebuchet MS" w:eastAsia="Times New Roman" w:hAnsi="Trebuchet MS" w:cs="Times New Roman"/>
                <w:color w:val="333333"/>
                <w:sz w:val="21"/>
                <w:szCs w:val="21"/>
              </w:rPr>
            </w:pPr>
            <w:r w:rsidRPr="003235BD">
              <w:rPr>
                <w:rFonts w:ascii="Trebuchet MS" w:eastAsia="Times New Roman" w:hAnsi="Trebuchet MS" w:cs="Times New Roman"/>
                <w:color w:val="333333"/>
                <w:sz w:val="21"/>
                <w:szCs w:val="21"/>
              </w:rPr>
              <w:t>String in java is a sequence of characters. String is more like a utility class which works on that character sequence. This character sequence is maintained as a array called value[], for example</w:t>
            </w:r>
          </w:p>
          <w:p w:rsidR="003235BD" w:rsidRPr="003235BD" w:rsidRDefault="003235BD" w:rsidP="003235BD">
            <w:pPr>
              <w:spacing w:before="100" w:beforeAutospacing="1" w:after="100" w:afterAutospacing="1" w:line="240" w:lineRule="auto"/>
              <w:rPr>
                <w:rFonts w:ascii="Trebuchet MS" w:eastAsia="Times New Roman" w:hAnsi="Trebuchet MS" w:cs="Times New Roman"/>
                <w:color w:val="333333"/>
                <w:sz w:val="21"/>
                <w:szCs w:val="21"/>
              </w:rPr>
            </w:pPr>
            <w:r w:rsidRPr="003235BD">
              <w:rPr>
                <w:rFonts w:ascii="Trebuchet MS" w:eastAsia="Times New Roman" w:hAnsi="Trebuchet MS" w:cs="Times New Roman"/>
                <w:i/>
                <w:iCs/>
                <w:color w:val="333333"/>
                <w:sz w:val="21"/>
                <w:szCs w:val="21"/>
              </w:rPr>
              <w:lastRenderedPageBreak/>
              <w:t>private final char value[];</w:t>
            </w:r>
          </w:p>
          <w:p w:rsidR="003235BD" w:rsidRPr="003235BD" w:rsidRDefault="003235BD" w:rsidP="003235BD">
            <w:pPr>
              <w:spacing w:before="100" w:beforeAutospacing="1" w:after="100" w:afterAutospacing="1" w:line="240" w:lineRule="auto"/>
              <w:rPr>
                <w:rFonts w:ascii="Trebuchet MS" w:eastAsia="Times New Roman" w:hAnsi="Trebuchet MS" w:cs="Times New Roman"/>
                <w:color w:val="333333"/>
                <w:sz w:val="21"/>
                <w:szCs w:val="21"/>
              </w:rPr>
            </w:pPr>
            <w:r w:rsidRPr="003235BD">
              <w:rPr>
                <w:rFonts w:ascii="Trebuchet MS" w:eastAsia="Times New Roman" w:hAnsi="Trebuchet MS" w:cs="Times New Roman"/>
                <w:color w:val="333333"/>
                <w:sz w:val="21"/>
                <w:szCs w:val="21"/>
              </w:rPr>
              <w:t>String internally defines two private variables called offset and count to manage the char array. The declarations can be as shown below:</w:t>
            </w:r>
          </w:p>
          <w:p w:rsidR="003235BD" w:rsidRPr="003235BD" w:rsidRDefault="003235BD" w:rsidP="003235BD">
            <w:pPr>
              <w:spacing w:before="100" w:beforeAutospacing="1" w:after="100" w:afterAutospacing="1" w:line="240" w:lineRule="auto"/>
              <w:rPr>
                <w:rFonts w:ascii="Trebuchet MS" w:eastAsia="Times New Roman" w:hAnsi="Trebuchet MS" w:cs="Times New Roman"/>
                <w:color w:val="333333"/>
                <w:sz w:val="21"/>
                <w:szCs w:val="21"/>
              </w:rPr>
            </w:pPr>
            <w:r w:rsidRPr="003235BD">
              <w:rPr>
                <w:rFonts w:ascii="Trebuchet MS" w:eastAsia="Times New Roman" w:hAnsi="Trebuchet MS" w:cs="Times New Roman"/>
                <w:i/>
                <w:iCs/>
                <w:color w:val="333333"/>
                <w:sz w:val="21"/>
                <w:szCs w:val="21"/>
              </w:rPr>
              <w:t>/** The offset is the first index of the storage that is used. */</w:t>
            </w:r>
            <w:r w:rsidRPr="003235BD">
              <w:rPr>
                <w:rFonts w:ascii="Trebuchet MS" w:eastAsia="Times New Roman" w:hAnsi="Trebuchet MS" w:cs="Times New Roman"/>
                <w:i/>
                <w:iCs/>
                <w:color w:val="333333"/>
                <w:sz w:val="21"/>
                <w:szCs w:val="21"/>
              </w:rPr>
              <w:br/>
            </w:r>
            <w:r w:rsidRPr="003235BD">
              <w:rPr>
                <w:rFonts w:ascii="Trebuchet MS" w:eastAsia="Times New Roman" w:hAnsi="Trebuchet MS" w:cs="Times New Roman"/>
                <w:i/>
                <w:iCs/>
                <w:color w:val="333333"/>
                <w:sz w:val="21"/>
                <w:szCs w:val="21"/>
                <w:highlight w:val="yellow"/>
              </w:rPr>
              <w:t xml:space="preserve">private final </w:t>
            </w:r>
            <w:proofErr w:type="spellStart"/>
            <w:r w:rsidRPr="003235BD">
              <w:rPr>
                <w:rFonts w:ascii="Trebuchet MS" w:eastAsia="Times New Roman" w:hAnsi="Trebuchet MS" w:cs="Times New Roman"/>
                <w:i/>
                <w:iCs/>
                <w:color w:val="333333"/>
                <w:sz w:val="21"/>
                <w:szCs w:val="21"/>
                <w:highlight w:val="yellow"/>
              </w:rPr>
              <w:t>int</w:t>
            </w:r>
            <w:proofErr w:type="spellEnd"/>
            <w:r w:rsidRPr="003235BD">
              <w:rPr>
                <w:rFonts w:ascii="Trebuchet MS" w:eastAsia="Times New Roman" w:hAnsi="Trebuchet MS" w:cs="Times New Roman"/>
                <w:i/>
                <w:iCs/>
                <w:color w:val="333333"/>
                <w:sz w:val="21"/>
                <w:szCs w:val="21"/>
                <w:highlight w:val="yellow"/>
              </w:rPr>
              <w:t xml:space="preserve"> offset</w:t>
            </w:r>
            <w:proofErr w:type="gramStart"/>
            <w:r w:rsidRPr="003235BD">
              <w:rPr>
                <w:rFonts w:ascii="Trebuchet MS" w:eastAsia="Times New Roman" w:hAnsi="Trebuchet MS" w:cs="Times New Roman"/>
                <w:i/>
                <w:iCs/>
                <w:color w:val="333333"/>
                <w:sz w:val="21"/>
                <w:szCs w:val="21"/>
                <w:highlight w:val="yellow"/>
              </w:rPr>
              <w:t>;</w:t>
            </w:r>
            <w:proofErr w:type="gramEnd"/>
            <w:r w:rsidRPr="003235BD">
              <w:rPr>
                <w:rFonts w:ascii="Trebuchet MS" w:eastAsia="Times New Roman" w:hAnsi="Trebuchet MS" w:cs="Times New Roman"/>
                <w:i/>
                <w:iCs/>
                <w:color w:val="333333"/>
                <w:sz w:val="21"/>
                <w:szCs w:val="21"/>
              </w:rPr>
              <w:br/>
            </w:r>
            <w:r w:rsidRPr="003235BD">
              <w:rPr>
                <w:rFonts w:ascii="Trebuchet MS" w:eastAsia="Times New Roman" w:hAnsi="Trebuchet MS" w:cs="Times New Roman"/>
                <w:i/>
                <w:iCs/>
                <w:color w:val="333333"/>
                <w:sz w:val="21"/>
                <w:szCs w:val="21"/>
              </w:rPr>
              <w:br/>
              <w:t>/** The count is the number of characters in the String. */</w:t>
            </w:r>
            <w:r w:rsidRPr="003235BD">
              <w:rPr>
                <w:rFonts w:ascii="Trebuchet MS" w:eastAsia="Times New Roman" w:hAnsi="Trebuchet MS" w:cs="Times New Roman"/>
                <w:i/>
                <w:iCs/>
                <w:color w:val="333333"/>
                <w:sz w:val="21"/>
                <w:szCs w:val="21"/>
              </w:rPr>
              <w:br/>
            </w:r>
            <w:r w:rsidRPr="003235BD">
              <w:rPr>
                <w:rFonts w:ascii="Trebuchet MS" w:eastAsia="Times New Roman" w:hAnsi="Trebuchet MS" w:cs="Times New Roman"/>
                <w:i/>
                <w:iCs/>
                <w:color w:val="333333"/>
                <w:sz w:val="21"/>
                <w:szCs w:val="21"/>
                <w:highlight w:val="yellow"/>
              </w:rPr>
              <w:t xml:space="preserve">private final </w:t>
            </w:r>
            <w:proofErr w:type="spellStart"/>
            <w:r w:rsidRPr="003235BD">
              <w:rPr>
                <w:rFonts w:ascii="Trebuchet MS" w:eastAsia="Times New Roman" w:hAnsi="Trebuchet MS" w:cs="Times New Roman"/>
                <w:i/>
                <w:iCs/>
                <w:color w:val="333333"/>
                <w:sz w:val="21"/>
                <w:szCs w:val="21"/>
                <w:highlight w:val="yellow"/>
              </w:rPr>
              <w:t>int</w:t>
            </w:r>
            <w:proofErr w:type="spellEnd"/>
            <w:r w:rsidRPr="003235BD">
              <w:rPr>
                <w:rFonts w:ascii="Trebuchet MS" w:eastAsia="Times New Roman" w:hAnsi="Trebuchet MS" w:cs="Times New Roman"/>
                <w:i/>
                <w:iCs/>
                <w:color w:val="333333"/>
                <w:sz w:val="21"/>
                <w:szCs w:val="21"/>
                <w:highlight w:val="yellow"/>
              </w:rPr>
              <w:t xml:space="preserve"> count;</w:t>
            </w:r>
          </w:p>
          <w:p w:rsidR="003235BD" w:rsidRPr="003235BD" w:rsidRDefault="003235BD" w:rsidP="003235BD">
            <w:pPr>
              <w:spacing w:before="100" w:beforeAutospacing="1" w:after="100" w:afterAutospacing="1" w:line="240" w:lineRule="auto"/>
              <w:rPr>
                <w:rFonts w:ascii="Trebuchet MS" w:eastAsia="Times New Roman" w:hAnsi="Trebuchet MS" w:cs="Times New Roman"/>
                <w:color w:val="333333"/>
                <w:sz w:val="21"/>
                <w:szCs w:val="21"/>
              </w:rPr>
            </w:pPr>
            <w:proofErr w:type="spellStart"/>
            <w:r w:rsidRPr="003235BD">
              <w:rPr>
                <w:rFonts w:ascii="Trebuchet MS" w:eastAsia="Times New Roman" w:hAnsi="Trebuchet MS" w:cs="Times New Roman"/>
                <w:color w:val="333333"/>
                <w:sz w:val="21"/>
                <w:szCs w:val="21"/>
              </w:rPr>
              <w:t>Everytime</w:t>
            </w:r>
            <w:proofErr w:type="spellEnd"/>
            <w:r w:rsidRPr="003235BD">
              <w:rPr>
                <w:rFonts w:ascii="Trebuchet MS" w:eastAsia="Times New Roman" w:hAnsi="Trebuchet MS" w:cs="Times New Roman"/>
                <w:color w:val="333333"/>
                <w:sz w:val="21"/>
                <w:szCs w:val="21"/>
              </w:rPr>
              <w:t xml:space="preserve"> we create a substring from any string object, </w:t>
            </w:r>
            <w:proofErr w:type="gramStart"/>
            <w:r w:rsidRPr="003235BD">
              <w:rPr>
                <w:rFonts w:ascii="Trebuchet MS" w:eastAsia="Times New Roman" w:hAnsi="Trebuchet MS" w:cs="Times New Roman"/>
                <w:color w:val="333333"/>
                <w:sz w:val="21"/>
                <w:szCs w:val="21"/>
              </w:rPr>
              <w:t>substring(</w:t>
            </w:r>
            <w:proofErr w:type="gramEnd"/>
            <w:r w:rsidRPr="003235BD">
              <w:rPr>
                <w:rFonts w:ascii="Trebuchet MS" w:eastAsia="Times New Roman" w:hAnsi="Trebuchet MS" w:cs="Times New Roman"/>
                <w:color w:val="333333"/>
                <w:sz w:val="21"/>
                <w:szCs w:val="21"/>
              </w:rPr>
              <w:t xml:space="preserve">) method assigns the new values of offset and count variables. The internal char array is unchanged. This is a possible source of memory leak if </w:t>
            </w:r>
            <w:proofErr w:type="gramStart"/>
            <w:r w:rsidRPr="003235BD">
              <w:rPr>
                <w:rFonts w:ascii="Trebuchet MS" w:eastAsia="Times New Roman" w:hAnsi="Trebuchet MS" w:cs="Times New Roman"/>
                <w:color w:val="333333"/>
                <w:sz w:val="21"/>
                <w:szCs w:val="21"/>
              </w:rPr>
              <w:t>substring(</w:t>
            </w:r>
            <w:proofErr w:type="gramEnd"/>
            <w:r w:rsidRPr="003235BD">
              <w:rPr>
                <w:rFonts w:ascii="Trebuchet MS" w:eastAsia="Times New Roman" w:hAnsi="Trebuchet MS" w:cs="Times New Roman"/>
                <w:color w:val="333333"/>
                <w:sz w:val="21"/>
                <w:szCs w:val="21"/>
              </w:rPr>
              <w:t>) method is used without care.</w:t>
            </w:r>
          </w:p>
        </w:tc>
      </w:tr>
    </w:tbl>
    <w:p w:rsidR="00CE2C64" w:rsidRDefault="00803AAC" w:rsidP="00CE2C64">
      <w:pPr>
        <w:pStyle w:val="Heading1"/>
        <w:pBdr>
          <w:top w:val="dotted" w:sz="2" w:space="2" w:color="BBBBBB"/>
          <w:left w:val="dotted" w:sz="6" w:space="22" w:color="BBBBBB"/>
          <w:bottom w:val="dotted" w:sz="6" w:space="2" w:color="BBBBBB"/>
          <w:right w:val="dotted" w:sz="6" w:space="11" w:color="BBBBBB"/>
        </w:pBdr>
        <w:spacing w:before="0" w:beforeAutospacing="0" w:after="0" w:afterAutospacing="0"/>
        <w:rPr>
          <w:rFonts w:ascii="Trebuchet MS" w:hAnsi="Trebuchet MS"/>
          <w:color w:val="333333"/>
          <w:sz w:val="26"/>
          <w:szCs w:val="26"/>
        </w:rPr>
      </w:pPr>
      <w:hyperlink r:id="rId9" w:tooltip="How SubString method works in Java - Memory Leak Fixed in JDK 1.7" w:history="1">
        <w:r w:rsidR="00CE2C64">
          <w:rPr>
            <w:rStyle w:val="Hyperlink"/>
            <w:rFonts w:ascii="Trebuchet MS" w:eastAsiaTheme="majorEastAsia" w:hAnsi="Trebuchet MS"/>
            <w:color w:val="333333"/>
          </w:rPr>
          <w:t>Memory Leak Fixed in JDK 1.7</w:t>
        </w:r>
      </w:hyperlink>
    </w:p>
    <w:p w:rsidR="003235BD" w:rsidRDefault="003235BD" w:rsidP="00F00AE3">
      <w:pPr>
        <w:spacing w:after="240"/>
        <w:rPr>
          <w:rFonts w:ascii="Arial" w:hAnsi="Arial" w:cs="Arial"/>
          <w:color w:val="222222"/>
          <w:shd w:val="clear" w:color="auto" w:fill="FFFFFF"/>
        </w:rPr>
      </w:pPr>
    </w:p>
    <w:p w:rsidR="003235BD" w:rsidRDefault="003235BD" w:rsidP="00F00AE3">
      <w:pPr>
        <w:spacing w:after="240"/>
        <w:rPr>
          <w:rFonts w:ascii="Arial" w:hAnsi="Arial" w:cs="Arial"/>
          <w:color w:val="222222"/>
          <w:shd w:val="clear" w:color="auto" w:fill="FFFFFF"/>
        </w:rPr>
      </w:pPr>
    </w:p>
    <w:p w:rsidR="003235BD" w:rsidRDefault="003235BD" w:rsidP="003235BD">
      <w:pPr>
        <w:spacing w:after="240"/>
        <w:rPr>
          <w:rFonts w:ascii="Arial" w:hAnsi="Arial" w:cs="Arial"/>
          <w:color w:val="222222"/>
          <w:shd w:val="clear" w:color="auto" w:fill="FFFFFF"/>
        </w:rPr>
      </w:pPr>
      <w:proofErr w:type="gramStart"/>
      <w:r>
        <w:rPr>
          <w:rFonts w:ascii="Arial" w:hAnsi="Arial" w:cs="Arial"/>
          <w:b/>
          <w:bCs/>
          <w:color w:val="222222"/>
          <w:shd w:val="clear" w:color="auto" w:fill="FFFFFF"/>
        </w:rPr>
        <w:t>memory</w:t>
      </w:r>
      <w:proofErr w:type="gramEnd"/>
      <w:r>
        <w:rPr>
          <w:rFonts w:ascii="Arial" w:hAnsi="Arial" w:cs="Arial"/>
          <w:b/>
          <w:bCs/>
          <w:color w:val="222222"/>
          <w:shd w:val="clear" w:color="auto" w:fill="FFFFFF"/>
        </w:rPr>
        <w:t xml:space="preserve"> leak in Java</w:t>
      </w:r>
      <w:r>
        <w:rPr>
          <w:rFonts w:ascii="Arial" w:hAnsi="Arial" w:cs="Arial"/>
          <w:color w:val="222222"/>
          <w:shd w:val="clear" w:color="auto" w:fill="FFFFFF"/>
        </w:rPr>
        <w:t xml:space="preserve"> is a situation where some objects are not used by the application any </w:t>
      </w:r>
    </w:p>
    <w:p w:rsidR="003235BD" w:rsidRDefault="003235BD" w:rsidP="00F00AE3">
      <w:pPr>
        <w:spacing w:after="240"/>
        <w:rPr>
          <w:rFonts w:ascii="Arial" w:hAnsi="Arial" w:cs="Arial"/>
          <w:color w:val="222222"/>
          <w:shd w:val="clear" w:color="auto" w:fill="FFFFFF"/>
        </w:rPr>
      </w:pPr>
      <w:proofErr w:type="gramStart"/>
      <w:r>
        <w:rPr>
          <w:rFonts w:ascii="Arial" w:hAnsi="Arial" w:cs="Arial"/>
          <w:color w:val="222222"/>
          <w:shd w:val="clear" w:color="auto" w:fill="FFFFFF"/>
        </w:rPr>
        <w:t>more</w:t>
      </w:r>
      <w:proofErr w:type="gramEnd"/>
      <w:r>
        <w:rPr>
          <w:rFonts w:ascii="Arial" w:hAnsi="Arial" w:cs="Arial"/>
          <w:color w:val="222222"/>
          <w:shd w:val="clear" w:color="auto" w:fill="FFFFFF"/>
        </w:rPr>
        <w:t>, but GC fails to recognize them as unused.</w:t>
      </w:r>
    </w:p>
    <w:p w:rsidR="00CE2C64" w:rsidRDefault="00803AAC" w:rsidP="00F00AE3">
      <w:pPr>
        <w:spacing w:after="240"/>
        <w:rPr>
          <w:rFonts w:ascii="Arial" w:hAnsi="Arial" w:cs="Arial"/>
          <w:color w:val="222222"/>
          <w:shd w:val="clear" w:color="auto" w:fill="FFFFFF"/>
        </w:rPr>
      </w:pPr>
      <w:hyperlink r:id="rId10" w:history="1">
        <w:r w:rsidR="00CE2C64" w:rsidRPr="00F84B64">
          <w:rPr>
            <w:rStyle w:val="Hyperlink"/>
            <w:rFonts w:ascii="Arial" w:hAnsi="Arial" w:cs="Arial"/>
            <w:shd w:val="clear" w:color="auto" w:fill="FFFFFF"/>
          </w:rPr>
          <w:t>http://javarevisited.blogspot.in/2011/10/how-substring-in-java-works.html</w:t>
        </w:r>
      </w:hyperlink>
      <w:r w:rsidR="00CE2C64">
        <w:rPr>
          <w:rFonts w:ascii="Arial" w:hAnsi="Arial" w:cs="Arial"/>
          <w:color w:val="222222"/>
          <w:shd w:val="clear" w:color="auto" w:fill="FFFFFF"/>
        </w:rPr>
        <w:t xml:space="preserve"> </w:t>
      </w:r>
    </w:p>
    <w:p w:rsidR="003235BD" w:rsidRDefault="003235BD" w:rsidP="00F00AE3">
      <w:pPr>
        <w:spacing w:after="240"/>
        <w:rPr>
          <w:ins w:id="4" w:author="Unknown"/>
          <w:rFonts w:ascii="Trebuchet MS" w:hAnsi="Trebuchet MS"/>
          <w:color w:val="000000"/>
        </w:rPr>
      </w:pPr>
    </w:p>
    <w:p w:rsidR="00F00AE3" w:rsidRDefault="00F00AE3" w:rsidP="00F00AE3">
      <w:pPr>
        <w:spacing w:after="0"/>
        <w:jc w:val="center"/>
        <w:rPr>
          <w:ins w:id="5" w:author="Unknown"/>
          <w:rFonts w:ascii="Trebuchet MS" w:hAnsi="Trebuchet MS"/>
          <w:color w:val="000000"/>
        </w:rPr>
      </w:pPr>
      <w:r>
        <w:rPr>
          <w:rFonts w:ascii="Trebuchet MS" w:hAnsi="Trebuchet MS"/>
          <w:noProof/>
          <w:color w:val="660099"/>
        </w:rPr>
        <w:drawing>
          <wp:inline distT="0" distB="0" distL="0" distR="0">
            <wp:extent cx="3810000" cy="1714500"/>
            <wp:effectExtent l="19050" t="0" r="0" b="0"/>
            <wp:docPr id="1" name="Picture 1" descr="substring in Java">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string in Java">
                      <a:hlinkClick r:id="rId11" tgtFrame="&quot;_blank&quot;"/>
                    </pic:cNvPr>
                    <pic:cNvPicPr>
                      <a:picLocks noChangeAspect="1" noChangeArrowheads="1"/>
                    </pic:cNvPicPr>
                  </pic:nvPicPr>
                  <pic:blipFill>
                    <a:blip r:embed="rId12"/>
                    <a:srcRect/>
                    <a:stretch>
                      <a:fillRect/>
                    </a:stretch>
                  </pic:blipFill>
                  <pic:spPr bwMode="auto">
                    <a:xfrm>
                      <a:off x="0" y="0"/>
                      <a:ext cx="3810000" cy="1714500"/>
                    </a:xfrm>
                    <a:prstGeom prst="rect">
                      <a:avLst/>
                    </a:prstGeom>
                    <a:noFill/>
                    <a:ln w="9525">
                      <a:noFill/>
                      <a:miter lim="800000"/>
                      <a:headEnd/>
                      <a:tailEnd/>
                    </a:ln>
                  </pic:spPr>
                </pic:pic>
              </a:graphicData>
            </a:graphic>
          </wp:inline>
        </w:drawing>
      </w:r>
    </w:p>
    <w:p w:rsidR="00CE5295" w:rsidRDefault="00F00AE3" w:rsidP="00F00AE3">
      <w:pPr>
        <w:rPr>
          <w:rFonts w:ascii="Trebuchet MS" w:hAnsi="Trebuchet MS"/>
          <w:color w:val="000000"/>
        </w:rPr>
      </w:pPr>
      <w:ins w:id="6" w:author="Unknown">
        <w:r>
          <w:rPr>
            <w:rFonts w:ascii="Trebuchet MS" w:hAnsi="Trebuchet MS"/>
            <w:color w:val="000000"/>
          </w:rPr>
          <w:br/>
        </w:r>
        <w:r>
          <w:rPr>
            <w:rFonts w:ascii="Trebuchet MS" w:hAnsi="Trebuchet MS"/>
            <w:color w:val="000000"/>
          </w:rPr>
          <w:br/>
        </w:r>
      </w:ins>
    </w:p>
    <w:p w:rsidR="00CE5295" w:rsidRDefault="00F00AE3" w:rsidP="00F00AE3">
      <w:pPr>
        <w:rPr>
          <w:rFonts w:ascii="Trebuchet MS" w:hAnsi="Trebuchet MS"/>
          <w:b/>
          <w:bCs/>
          <w:color w:val="000000"/>
        </w:rPr>
      </w:pPr>
      <w:ins w:id="7" w:author="Unknown">
        <w:r>
          <w:rPr>
            <w:rFonts w:ascii="Trebuchet MS" w:hAnsi="Trebuchet MS"/>
            <w:color w:val="000000"/>
          </w:rPr>
          <w:br/>
        </w:r>
        <w:r>
          <w:rPr>
            <w:rFonts w:ascii="Trebuchet MS" w:hAnsi="Trebuchet MS"/>
            <w:color w:val="000000"/>
          </w:rPr>
          <w:br/>
        </w:r>
        <w:r>
          <w:rPr>
            <w:rFonts w:ascii="Trebuchet MS" w:hAnsi="Trebuchet MS"/>
            <w:b/>
            <w:bCs/>
            <w:color w:val="000000"/>
          </w:rPr>
          <w:t>9) What is String pool in Java?</w:t>
        </w:r>
      </w:ins>
    </w:p>
    <w:p w:rsidR="00A81587" w:rsidRDefault="00A81587" w:rsidP="00A81587">
      <w:pPr>
        <w:rPr>
          <w:rFonts w:ascii="Trebuchet MS" w:hAnsi="Trebuchet MS"/>
          <w:color w:val="000000"/>
        </w:rPr>
      </w:pPr>
      <w:r>
        <w:rPr>
          <w:rFonts w:ascii="Arial" w:hAnsi="Arial" w:cs="Arial"/>
          <w:b/>
          <w:bCs/>
          <w:color w:val="000000"/>
          <w:sz w:val="18"/>
          <w:szCs w:val="18"/>
          <w:u w:val="single"/>
        </w:rPr>
        <w:t>Summary</w:t>
      </w:r>
    </w:p>
    <w:p w:rsidR="00A81587" w:rsidRDefault="00A81587" w:rsidP="00A81587">
      <w:pPr>
        <w:rPr>
          <w:rFonts w:ascii="Trebuchet MS" w:hAnsi="Trebuchet MS"/>
          <w:color w:val="000000"/>
        </w:rPr>
      </w:pPr>
      <w:r>
        <w:rPr>
          <w:rFonts w:ascii="Arial" w:hAnsi="Arial" w:cs="Arial"/>
          <w:color w:val="000000"/>
          <w:sz w:val="18"/>
          <w:szCs w:val="18"/>
        </w:rPr>
        <w:lastRenderedPageBreak/>
        <w:t xml:space="preserve">1) </w:t>
      </w:r>
      <w:proofErr w:type="gramStart"/>
      <w:r>
        <w:rPr>
          <w:rFonts w:ascii="Arial" w:hAnsi="Arial" w:cs="Arial"/>
          <w:color w:val="000000"/>
          <w:sz w:val="18"/>
          <w:szCs w:val="18"/>
        </w:rPr>
        <w:t>use</w:t>
      </w:r>
      <w:proofErr w:type="gramEnd"/>
      <w:r>
        <w:rPr>
          <w:rFonts w:ascii="Arial" w:hAnsi="Arial" w:cs="Arial"/>
          <w:color w:val="000000"/>
          <w:sz w:val="18"/>
          <w:szCs w:val="18"/>
        </w:rPr>
        <w:t> </w:t>
      </w:r>
      <w:r>
        <w:rPr>
          <w:rFonts w:ascii="Courier New" w:hAnsi="Courier New" w:cs="Courier New"/>
          <w:color w:val="000000"/>
          <w:sz w:val="18"/>
          <w:szCs w:val="18"/>
        </w:rPr>
        <w:t>==</w:t>
      </w:r>
      <w:r>
        <w:rPr>
          <w:rFonts w:ascii="Arial" w:hAnsi="Arial" w:cs="Arial"/>
          <w:color w:val="000000"/>
          <w:sz w:val="18"/>
          <w:szCs w:val="18"/>
        </w:rPr>
        <w:t xml:space="preserve"> to compare primitive e.g. </w:t>
      </w:r>
      <w:proofErr w:type="spellStart"/>
      <w:r>
        <w:rPr>
          <w:rFonts w:ascii="Arial" w:hAnsi="Arial" w:cs="Arial"/>
          <w:color w:val="000000"/>
          <w:sz w:val="18"/>
          <w:szCs w:val="18"/>
        </w:rPr>
        <w:t>boolean</w:t>
      </w:r>
      <w:proofErr w:type="spellEnd"/>
      <w:r>
        <w:rPr>
          <w:rFonts w:ascii="Arial" w:hAnsi="Arial" w:cs="Arial"/>
          <w:color w:val="000000"/>
          <w:sz w:val="18"/>
          <w:szCs w:val="18"/>
        </w:rPr>
        <w:t xml:space="preserve">, </w:t>
      </w:r>
      <w:proofErr w:type="spellStart"/>
      <w:r>
        <w:rPr>
          <w:rFonts w:ascii="Arial" w:hAnsi="Arial" w:cs="Arial"/>
          <w:color w:val="000000"/>
          <w:sz w:val="18"/>
          <w:szCs w:val="18"/>
        </w:rPr>
        <w:t>int</w:t>
      </w:r>
      <w:proofErr w:type="spellEnd"/>
      <w:r>
        <w:rPr>
          <w:rFonts w:ascii="Arial" w:hAnsi="Arial" w:cs="Arial"/>
          <w:color w:val="000000"/>
          <w:sz w:val="18"/>
          <w:szCs w:val="18"/>
        </w:rPr>
        <w:t>, char etc, while use </w:t>
      </w:r>
      <w:r>
        <w:rPr>
          <w:rFonts w:ascii="Courier New" w:hAnsi="Courier New" w:cs="Courier New"/>
          <w:color w:val="000000"/>
          <w:sz w:val="18"/>
          <w:szCs w:val="18"/>
        </w:rPr>
        <w:t>equals()</w:t>
      </w:r>
      <w:r>
        <w:rPr>
          <w:rFonts w:ascii="Arial" w:hAnsi="Arial" w:cs="Arial"/>
          <w:color w:val="000000"/>
          <w:sz w:val="18"/>
          <w:szCs w:val="18"/>
        </w:rPr>
        <w:t> to compare objects in Java.</w:t>
      </w:r>
    </w:p>
    <w:p w:rsidR="00A81587" w:rsidRDefault="00A81587" w:rsidP="00A81587">
      <w:pPr>
        <w:rPr>
          <w:rFonts w:ascii="Trebuchet MS" w:hAnsi="Trebuchet MS"/>
          <w:color w:val="000000"/>
        </w:rPr>
      </w:pPr>
      <w:r>
        <w:rPr>
          <w:rFonts w:ascii="Arial" w:hAnsi="Arial" w:cs="Arial"/>
          <w:color w:val="000000"/>
          <w:sz w:val="18"/>
          <w:szCs w:val="18"/>
        </w:rPr>
        <w:t xml:space="preserve">2) == return true if two </w:t>
      </w:r>
      <w:proofErr w:type="gramStart"/>
      <w:r>
        <w:rPr>
          <w:rFonts w:ascii="Arial" w:hAnsi="Arial" w:cs="Arial"/>
          <w:color w:val="000000"/>
          <w:sz w:val="18"/>
          <w:szCs w:val="18"/>
        </w:rPr>
        <w:t>reference</w:t>
      </w:r>
      <w:proofErr w:type="gramEnd"/>
      <w:r>
        <w:rPr>
          <w:rFonts w:ascii="Arial" w:hAnsi="Arial" w:cs="Arial"/>
          <w:color w:val="000000"/>
          <w:sz w:val="18"/>
          <w:szCs w:val="18"/>
        </w:rPr>
        <w:t xml:space="preserve"> are of same object. Result of </w:t>
      </w:r>
      <w:proofErr w:type="gramStart"/>
      <w:r>
        <w:rPr>
          <w:rFonts w:ascii="Arial" w:hAnsi="Arial" w:cs="Arial"/>
          <w:color w:val="000000"/>
          <w:sz w:val="18"/>
          <w:szCs w:val="18"/>
        </w:rPr>
        <w:t>equals(</w:t>
      </w:r>
      <w:proofErr w:type="gramEnd"/>
      <w:r>
        <w:rPr>
          <w:rFonts w:ascii="Arial" w:hAnsi="Arial" w:cs="Arial"/>
          <w:color w:val="000000"/>
          <w:sz w:val="18"/>
          <w:szCs w:val="18"/>
        </w:rPr>
        <w:t>) method depends on overridden implementation.</w:t>
      </w:r>
    </w:p>
    <w:p w:rsidR="00A81587" w:rsidRDefault="00A81587" w:rsidP="00A81587">
      <w:pPr>
        <w:rPr>
          <w:rFonts w:ascii="Trebuchet MS" w:hAnsi="Trebuchet MS"/>
          <w:color w:val="000000"/>
        </w:rPr>
      </w:pPr>
      <w:r>
        <w:rPr>
          <w:rFonts w:ascii="Arial" w:hAnsi="Arial" w:cs="Arial"/>
          <w:color w:val="000000"/>
          <w:sz w:val="18"/>
          <w:szCs w:val="18"/>
        </w:rPr>
        <w:t>3) For comparing String use </w:t>
      </w:r>
      <w:proofErr w:type="gramStart"/>
      <w:r>
        <w:rPr>
          <w:rFonts w:ascii="Courier New" w:hAnsi="Courier New" w:cs="Courier New"/>
          <w:color w:val="000000"/>
          <w:sz w:val="18"/>
          <w:szCs w:val="18"/>
        </w:rPr>
        <w:t>equals(</w:t>
      </w:r>
      <w:proofErr w:type="gramEnd"/>
      <w:r>
        <w:rPr>
          <w:rFonts w:ascii="Courier New" w:hAnsi="Courier New" w:cs="Courier New"/>
          <w:color w:val="000000"/>
          <w:sz w:val="18"/>
          <w:szCs w:val="18"/>
        </w:rPr>
        <w:t>)</w:t>
      </w:r>
      <w:r>
        <w:rPr>
          <w:rFonts w:ascii="Arial" w:hAnsi="Arial" w:cs="Arial"/>
          <w:color w:val="000000"/>
          <w:sz w:val="18"/>
          <w:szCs w:val="18"/>
        </w:rPr>
        <w:t> instead of  </w:t>
      </w:r>
      <w:r>
        <w:rPr>
          <w:rFonts w:ascii="Courier New" w:hAnsi="Courier New" w:cs="Courier New"/>
          <w:color w:val="000000"/>
          <w:sz w:val="18"/>
          <w:szCs w:val="18"/>
        </w:rPr>
        <w:t>==</w:t>
      </w:r>
      <w:r>
        <w:rPr>
          <w:rFonts w:ascii="Arial" w:hAnsi="Arial" w:cs="Arial"/>
          <w:color w:val="000000"/>
          <w:sz w:val="18"/>
          <w:szCs w:val="18"/>
        </w:rPr>
        <w:t> equality operator.</w:t>
      </w:r>
    </w:p>
    <w:p w:rsidR="00F00AE3" w:rsidRDefault="00CE5295" w:rsidP="00F00AE3">
      <w:pPr>
        <w:rPr>
          <w:ins w:id="8" w:author="Unknown"/>
          <w:rFonts w:ascii="Trebuchet MS" w:hAnsi="Trebuchet MS"/>
          <w:color w:val="000000"/>
        </w:rPr>
      </w:pPr>
      <w:r>
        <w:rPr>
          <w:rFonts w:ascii="Trebuchet MS" w:hAnsi="Trebuchet MS"/>
          <w:noProof/>
          <w:color w:val="000000"/>
        </w:rPr>
        <w:drawing>
          <wp:inline distT="0" distB="0" distL="0" distR="0">
            <wp:extent cx="5943600" cy="330399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3303995"/>
                    </a:xfrm>
                    <a:prstGeom prst="rect">
                      <a:avLst/>
                    </a:prstGeom>
                    <a:noFill/>
                    <a:ln w="9525">
                      <a:noFill/>
                      <a:miter lim="800000"/>
                      <a:headEnd/>
                      <a:tailEnd/>
                    </a:ln>
                  </pic:spPr>
                </pic:pic>
              </a:graphicData>
            </a:graphic>
          </wp:inline>
        </w:drawing>
      </w:r>
      <w:ins w:id="9" w:author="Unknown">
        <w:r w:rsidR="00F00AE3">
          <w:rPr>
            <w:rFonts w:ascii="Trebuchet MS" w:hAnsi="Trebuchet MS"/>
            <w:color w:val="000000"/>
          </w:rPr>
          <w:br/>
          <w:t>Another </w:t>
        </w:r>
        <w:r w:rsidR="00803AAC">
          <w:rPr>
            <w:rFonts w:ascii="Trebuchet MS" w:hAnsi="Trebuchet MS"/>
            <w:color w:val="000000"/>
          </w:rPr>
          <w:fldChar w:fldCharType="begin"/>
        </w:r>
        <w:r w:rsidR="00F00AE3">
          <w:rPr>
            <w:rFonts w:ascii="Trebuchet MS" w:hAnsi="Trebuchet MS"/>
            <w:color w:val="000000"/>
          </w:rPr>
          <w:instrText xml:space="preserve"> HYPERLINK "http://java67.blogspot.sg/2012/09/top-10-tough-core-java-interview-questions-answers.html" </w:instrText>
        </w:r>
        <w:r w:rsidR="00803AAC">
          <w:rPr>
            <w:rFonts w:ascii="Trebuchet MS" w:hAnsi="Trebuchet MS"/>
            <w:color w:val="000000"/>
          </w:rPr>
          <w:fldChar w:fldCharType="separate"/>
        </w:r>
        <w:r w:rsidR="00F00AE3">
          <w:rPr>
            <w:rStyle w:val="Hyperlink"/>
            <w:rFonts w:ascii="Trebuchet MS" w:hAnsi="Trebuchet MS"/>
            <w:color w:val="660099"/>
          </w:rPr>
          <w:t>tough Java question</w:t>
        </w:r>
        <w:r w:rsidR="00803AAC">
          <w:rPr>
            <w:rFonts w:ascii="Trebuchet MS" w:hAnsi="Trebuchet MS"/>
            <w:color w:val="000000"/>
          </w:rPr>
          <w:fldChar w:fldCharType="end"/>
        </w:r>
        <w:r w:rsidR="00F00AE3">
          <w:rPr>
            <w:rFonts w:ascii="Trebuchet MS" w:hAnsi="Trebuchet MS"/>
            <w:color w:val="000000"/>
          </w:rPr>
          <w:t xml:space="preserve"> asked in String interview. String pool is a special storage area in Java heap, mostly located on </w:t>
        </w:r>
        <w:proofErr w:type="spellStart"/>
        <w:r w:rsidR="00F00AE3">
          <w:rPr>
            <w:rFonts w:ascii="Trebuchet MS" w:hAnsi="Trebuchet MS"/>
            <w:color w:val="000000"/>
          </w:rPr>
          <w:t>PerGen</w:t>
        </w:r>
        <w:proofErr w:type="spellEnd"/>
        <w:r w:rsidR="00F00AE3">
          <w:rPr>
            <w:rFonts w:ascii="Trebuchet MS" w:hAnsi="Trebuchet MS"/>
            <w:color w:val="000000"/>
          </w:rPr>
          <w:t xml:space="preserve"> space, to store String literals like </w:t>
        </w:r>
        <w:r w:rsidR="00F00AE3">
          <w:rPr>
            <w:rFonts w:ascii="Courier New" w:hAnsi="Courier New" w:cs="Courier New"/>
            <w:color w:val="000000"/>
          </w:rPr>
          <w:t>"ABC"</w:t>
        </w:r>
        <w:r w:rsidR="00F00AE3">
          <w:rPr>
            <w:rFonts w:ascii="Trebuchet MS" w:hAnsi="Trebuchet MS"/>
            <w:color w:val="000000"/>
          </w:rPr>
          <w:t>. When Java program creates a new String using String literal, JVM checks for that String in the pool and if String literal is already present in the pool than the same object is returned instead of creating a whole new object. String pool check is only performed when you create String as literal, if you create </w:t>
        </w:r>
        <w:r w:rsidR="00803AAC">
          <w:rPr>
            <w:rFonts w:ascii="Trebuchet MS" w:hAnsi="Trebuchet MS"/>
            <w:color w:val="000000"/>
          </w:rPr>
          <w:fldChar w:fldCharType="begin"/>
        </w:r>
        <w:r w:rsidR="00F00AE3">
          <w:rPr>
            <w:rFonts w:ascii="Trebuchet MS" w:hAnsi="Trebuchet MS"/>
            <w:color w:val="000000"/>
          </w:rPr>
          <w:instrText xml:space="preserve"> HYPERLINK "http://java67.blogspot.sg/2014/08/difference-between-string-literal-and-new-String-object-Java.html" \t "_blank" </w:instrText>
        </w:r>
        <w:r w:rsidR="00803AAC">
          <w:rPr>
            <w:rFonts w:ascii="Trebuchet MS" w:hAnsi="Trebuchet MS"/>
            <w:color w:val="000000"/>
          </w:rPr>
          <w:fldChar w:fldCharType="separate"/>
        </w:r>
        <w:r w:rsidR="00F00AE3">
          <w:rPr>
            <w:rStyle w:val="Hyperlink"/>
            <w:rFonts w:ascii="Trebuchet MS" w:hAnsi="Trebuchet MS"/>
            <w:color w:val="660099"/>
          </w:rPr>
          <w:t>String using new() operator</w:t>
        </w:r>
        <w:r w:rsidR="00803AAC">
          <w:rPr>
            <w:rFonts w:ascii="Trebuchet MS" w:hAnsi="Trebuchet MS"/>
            <w:color w:val="000000"/>
          </w:rPr>
          <w:fldChar w:fldCharType="end"/>
        </w:r>
        <w:r w:rsidR="00F00AE3">
          <w:rPr>
            <w:rFonts w:ascii="Trebuchet MS" w:hAnsi="Trebuchet MS"/>
            <w:color w:val="000000"/>
          </w:rPr>
          <w:t>, a new String object will be created even if String with the same content is available in the pool.</w:t>
        </w:r>
      </w:ins>
    </w:p>
    <w:p w:rsidR="00F00AE3" w:rsidRDefault="00F00AE3" w:rsidP="00F00AE3">
      <w:pPr>
        <w:jc w:val="center"/>
        <w:rPr>
          <w:ins w:id="10" w:author="Unknown"/>
          <w:rFonts w:ascii="Trebuchet MS" w:hAnsi="Trebuchet MS"/>
          <w:color w:val="000000"/>
        </w:rPr>
      </w:pPr>
      <w:r>
        <w:rPr>
          <w:rFonts w:ascii="Trebuchet MS" w:hAnsi="Trebuchet MS"/>
          <w:noProof/>
          <w:color w:val="660099"/>
        </w:rPr>
        <w:lastRenderedPageBreak/>
        <w:drawing>
          <wp:inline distT="0" distB="0" distL="0" distR="0">
            <wp:extent cx="4800600" cy="3257550"/>
            <wp:effectExtent l="19050" t="0" r="0" b="0"/>
            <wp:docPr id="2" name="Picture 2" descr="Java String Interview Questions with answer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String Interview Questions with answers">
                      <a:hlinkClick r:id="rId14"/>
                    </pic:cNvPr>
                    <pic:cNvPicPr>
                      <a:picLocks noChangeAspect="1" noChangeArrowheads="1"/>
                    </pic:cNvPicPr>
                  </pic:nvPicPr>
                  <pic:blipFill>
                    <a:blip r:embed="rId15"/>
                    <a:srcRect/>
                    <a:stretch>
                      <a:fillRect/>
                    </a:stretch>
                  </pic:blipFill>
                  <pic:spPr bwMode="auto">
                    <a:xfrm>
                      <a:off x="0" y="0"/>
                      <a:ext cx="4800600" cy="3257550"/>
                    </a:xfrm>
                    <a:prstGeom prst="rect">
                      <a:avLst/>
                    </a:prstGeom>
                    <a:noFill/>
                    <a:ln w="9525">
                      <a:noFill/>
                      <a:miter lim="800000"/>
                      <a:headEnd/>
                      <a:tailEnd/>
                    </a:ln>
                  </pic:spPr>
                </pic:pic>
              </a:graphicData>
            </a:graphic>
          </wp:inline>
        </w:drawing>
      </w:r>
    </w:p>
    <w:p w:rsidR="00F00AE3" w:rsidRDefault="00F00AE3" w:rsidP="00F00AE3">
      <w:pPr>
        <w:spacing w:after="240"/>
        <w:rPr>
          <w:ins w:id="11" w:author="Unknown"/>
          <w:rFonts w:ascii="Trebuchet MS" w:hAnsi="Trebuchet MS"/>
          <w:color w:val="000000"/>
        </w:rPr>
      </w:pPr>
      <w:ins w:id="12" w:author="Unknown">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 xml:space="preserve">10) What does </w:t>
        </w:r>
        <w:proofErr w:type="gramStart"/>
        <w:r>
          <w:rPr>
            <w:rFonts w:ascii="Trebuchet MS" w:hAnsi="Trebuchet MS"/>
            <w:b/>
            <w:bCs/>
            <w:color w:val="000000"/>
          </w:rPr>
          <w:t>intern(</w:t>
        </w:r>
        <w:proofErr w:type="gramEnd"/>
        <w:r>
          <w:rPr>
            <w:rFonts w:ascii="Trebuchet MS" w:hAnsi="Trebuchet MS"/>
            <w:b/>
            <w:bCs/>
            <w:color w:val="000000"/>
          </w:rPr>
          <w:t>) method do in Java?</w:t>
        </w:r>
        <w:r>
          <w:rPr>
            <w:rFonts w:ascii="Trebuchet MS" w:hAnsi="Trebuchet MS"/>
            <w:color w:val="000000"/>
          </w:rPr>
          <w:br/>
          <w:t>As discussed in previous String interview question, String object created by </w:t>
        </w:r>
        <w:proofErr w:type="gramStart"/>
        <w:r>
          <w:rPr>
            <w:rFonts w:ascii="Courier New" w:hAnsi="Courier New" w:cs="Courier New"/>
            <w:color w:val="000000"/>
          </w:rPr>
          <w:t>new(</w:t>
        </w:r>
        <w:proofErr w:type="gramEnd"/>
        <w:r>
          <w:rPr>
            <w:rFonts w:ascii="Courier New" w:hAnsi="Courier New" w:cs="Courier New"/>
            <w:color w:val="000000"/>
          </w:rPr>
          <w:t>)</w:t>
        </w:r>
        <w:r>
          <w:rPr>
            <w:rFonts w:ascii="Trebuchet MS" w:hAnsi="Trebuchet MS"/>
            <w:color w:val="000000"/>
          </w:rPr>
          <w:t> operator is by default not added in String pool as opposed to String literal. </w:t>
        </w:r>
        <w:r>
          <w:rPr>
            <w:rFonts w:ascii="inherit" w:hAnsi="inherit"/>
            <w:color w:val="000000"/>
          </w:rPr>
          <w:t>The </w:t>
        </w:r>
        <w:r w:rsidR="00803AAC">
          <w:rPr>
            <w:rFonts w:ascii="inherit" w:hAnsi="inherit"/>
            <w:color w:val="000000"/>
          </w:rPr>
          <w:fldChar w:fldCharType="begin"/>
        </w:r>
        <w:r>
          <w:rPr>
            <w:rFonts w:ascii="inherit" w:hAnsi="inherit"/>
            <w:color w:val="000000"/>
          </w:rPr>
          <w:instrText xml:space="preserve"> HYPERLINK "http://javarevisited.blogspot.com/2015/12/when-to-use-intern-method-of-string-in-java.html" \t "_blank" </w:instrText>
        </w:r>
        <w:r w:rsidR="00803AAC">
          <w:rPr>
            <w:rFonts w:ascii="inherit" w:hAnsi="inherit"/>
            <w:color w:val="000000"/>
          </w:rPr>
          <w:fldChar w:fldCharType="separate"/>
        </w:r>
        <w:r>
          <w:rPr>
            <w:rStyle w:val="Hyperlink"/>
            <w:rFonts w:ascii="inherit" w:hAnsi="inherit"/>
            <w:color w:val="660099"/>
          </w:rPr>
          <w:t>intern</w:t>
        </w:r>
        <w:r w:rsidR="00803AAC">
          <w:rPr>
            <w:rFonts w:ascii="inherit" w:hAnsi="inherit"/>
            <w:color w:val="000000"/>
          </w:rPr>
          <w:fldChar w:fldCharType="end"/>
        </w:r>
        <w:r w:rsidR="00803AAC">
          <w:rPr>
            <w:rFonts w:ascii="Trebuchet MS" w:hAnsi="Trebuchet MS"/>
            <w:color w:val="000000"/>
          </w:rPr>
          <w:fldChar w:fldCharType="begin"/>
        </w:r>
        <w:r>
          <w:rPr>
            <w:rFonts w:ascii="Trebuchet MS" w:hAnsi="Trebuchet MS"/>
            <w:color w:val="000000"/>
          </w:rPr>
          <w:instrText xml:space="preserve"> HYPERLINK "http://javarevisited.blogspot.com/2015/12/when-to-use-intern-method-of-string-in-java.html" \t "_blank" </w:instrText>
        </w:r>
        <w:r w:rsidR="00803AAC">
          <w:rPr>
            <w:rFonts w:ascii="Trebuchet MS" w:hAnsi="Trebuchet MS"/>
            <w:color w:val="000000"/>
          </w:rPr>
          <w:fldChar w:fldCharType="separate"/>
        </w:r>
        <w:r>
          <w:rPr>
            <w:rStyle w:val="Hyperlink"/>
            <w:rFonts w:ascii="Trebuchet MS" w:hAnsi="Trebuchet MS"/>
            <w:color w:val="660099"/>
          </w:rPr>
          <w:t> method</w:t>
        </w:r>
        <w:r w:rsidR="00803AAC">
          <w:rPr>
            <w:rFonts w:ascii="Trebuchet MS" w:hAnsi="Trebuchet MS"/>
            <w:color w:val="000000"/>
          </w:rPr>
          <w:fldChar w:fldCharType="end"/>
        </w:r>
        <w:r>
          <w:rPr>
            <w:rFonts w:ascii="Trebuchet MS" w:hAnsi="Trebuchet MS"/>
            <w:color w:val="000000"/>
          </w:rPr>
          <w:t> allows putting a </w:t>
        </w:r>
        <w:r w:rsidR="00803AAC">
          <w:rPr>
            <w:rFonts w:ascii="Trebuchet MS" w:hAnsi="Trebuchet MS"/>
            <w:color w:val="000000"/>
          </w:rPr>
          <w:fldChar w:fldCharType="begin"/>
        </w:r>
        <w:r>
          <w:rPr>
            <w:rFonts w:ascii="Trebuchet MS" w:hAnsi="Trebuchet MS"/>
            <w:color w:val="000000"/>
          </w:rPr>
          <w:instrText xml:space="preserve"> HYPERLINK "http://javarevisited.blogspot.sg/2012/08/convert-collection-to-string-in-java.html" </w:instrText>
        </w:r>
        <w:r w:rsidR="00803AAC">
          <w:rPr>
            <w:rFonts w:ascii="Trebuchet MS" w:hAnsi="Trebuchet MS"/>
            <w:color w:val="000000"/>
          </w:rPr>
          <w:fldChar w:fldCharType="separate"/>
        </w:r>
        <w:r>
          <w:rPr>
            <w:rStyle w:val="Hyperlink"/>
            <w:rFonts w:ascii="Trebuchet MS" w:hAnsi="Trebuchet MS"/>
            <w:color w:val="660099"/>
          </w:rPr>
          <w:t>String object</w:t>
        </w:r>
        <w:r w:rsidR="00803AAC">
          <w:rPr>
            <w:rFonts w:ascii="Trebuchet MS" w:hAnsi="Trebuchet MS"/>
            <w:color w:val="000000"/>
          </w:rPr>
          <w:fldChar w:fldCharType="end"/>
        </w:r>
        <w:r>
          <w:rPr>
            <w:rFonts w:ascii="Trebuchet MS" w:hAnsi="Trebuchet MS"/>
            <w:color w:val="000000"/>
          </w:rPr>
          <w:t> into a pool.</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11) Is string thread-safe in Java?</w:t>
        </w:r>
        <w:r>
          <w:rPr>
            <w:rFonts w:ascii="Trebuchet MS" w:hAnsi="Trebuchet MS"/>
            <w:color w:val="000000"/>
          </w:rPr>
          <w:br/>
          <w:t>If you are familiar with the concept of immutability and </w:t>
        </w:r>
        <w:r w:rsidR="00803AAC">
          <w:rPr>
            <w:rFonts w:ascii="Trebuchet MS" w:hAnsi="Trebuchet MS"/>
            <w:color w:val="000000"/>
          </w:rPr>
          <w:fldChar w:fldCharType="begin"/>
        </w:r>
        <w:r>
          <w:rPr>
            <w:rFonts w:ascii="Trebuchet MS" w:hAnsi="Trebuchet MS"/>
            <w:color w:val="000000"/>
          </w:rPr>
          <w:instrText xml:space="preserve"> HYPERLINK "http://javarevisited.blogspot.sg/2011/07/java-multi-threading-interview.html" </w:instrText>
        </w:r>
        <w:r w:rsidR="00803AAC">
          <w:rPr>
            <w:rFonts w:ascii="Trebuchet MS" w:hAnsi="Trebuchet MS"/>
            <w:color w:val="000000"/>
          </w:rPr>
          <w:fldChar w:fldCharType="separate"/>
        </w:r>
        <w:r>
          <w:rPr>
            <w:rStyle w:val="Hyperlink"/>
            <w:rFonts w:ascii="Trebuchet MS" w:hAnsi="Trebuchet MS"/>
            <w:color w:val="660099"/>
          </w:rPr>
          <w:t>thread-safety</w:t>
        </w:r>
        <w:r w:rsidR="00803AAC">
          <w:rPr>
            <w:rFonts w:ascii="Trebuchet MS" w:hAnsi="Trebuchet MS"/>
            <w:color w:val="000000"/>
          </w:rPr>
          <w:fldChar w:fldCharType="end"/>
        </w:r>
        <w:r>
          <w:rPr>
            <w:rFonts w:ascii="Trebuchet MS" w:hAnsi="Trebuchet MS"/>
            <w:color w:val="000000"/>
          </w:rPr>
          <w:t> you can easily answer this String interview question in Java. Since </w:t>
        </w:r>
        <w:r w:rsidR="00803AAC">
          <w:rPr>
            <w:rFonts w:ascii="Trebuchet MS" w:hAnsi="Trebuchet MS"/>
            <w:color w:val="000000"/>
          </w:rPr>
          <w:fldChar w:fldCharType="begin"/>
        </w:r>
        <w:r>
          <w:rPr>
            <w:rFonts w:ascii="Trebuchet MS" w:hAnsi="Trebuchet MS"/>
            <w:color w:val="000000"/>
          </w:rPr>
          <w:instrText xml:space="preserve"> HYPERLINK "http://java67.blogspot.com/2014/01/why-string-class-has-made-immutable-or-final-java.html" \t "_blank" </w:instrText>
        </w:r>
        <w:r w:rsidR="00803AAC">
          <w:rPr>
            <w:rFonts w:ascii="Trebuchet MS" w:hAnsi="Trebuchet MS"/>
            <w:color w:val="000000"/>
          </w:rPr>
          <w:fldChar w:fldCharType="separate"/>
        </w:r>
        <w:r>
          <w:rPr>
            <w:rStyle w:val="Hyperlink"/>
            <w:rFonts w:ascii="Trebuchet MS" w:hAnsi="Trebuchet MS"/>
            <w:color w:val="660099"/>
          </w:rPr>
          <w:t>String is immutable</w:t>
        </w:r>
        <w:r w:rsidR="00803AAC">
          <w:rPr>
            <w:rFonts w:ascii="Trebuchet MS" w:hAnsi="Trebuchet MS"/>
            <w:color w:val="000000"/>
          </w:rPr>
          <w:fldChar w:fldCharType="end"/>
        </w:r>
        <w:r>
          <w:rPr>
            <w:rFonts w:ascii="Trebuchet MS" w:hAnsi="Trebuchet MS"/>
            <w:color w:val="000000"/>
          </w:rPr>
          <w:t>, it is thread-safe and it can be shared between multiple threads without external synchronization.</w:t>
        </w:r>
        <w:r>
          <w:rPr>
            <w:rFonts w:ascii="Trebuchet MS" w:hAnsi="Trebuchet MS"/>
            <w:color w:val="000000"/>
          </w:rPr>
          <w:br/>
        </w:r>
        <w:r>
          <w:rPr>
            <w:rFonts w:ascii="Trebuchet MS" w:hAnsi="Trebuchet MS"/>
            <w:color w:val="000000"/>
          </w:rPr>
          <w:br/>
          <w:t>If you are seriously preparing for Java interviews and do not want to leave any stone unturned, I strongly suggest you go through questions given in </w:t>
        </w:r>
        <w:r w:rsidR="00803AAC">
          <w:rPr>
            <w:rFonts w:ascii="Trebuchet MS" w:hAnsi="Trebuchet MS"/>
            <w:color w:val="000000"/>
          </w:rPr>
          <w:fldChar w:fldCharType="begin"/>
        </w:r>
        <w:r>
          <w:rPr>
            <w:rFonts w:ascii="Trebuchet MS" w:hAnsi="Trebuchet MS"/>
            <w:color w:val="000000"/>
          </w:rPr>
          <w:instrText xml:space="preserve"> HYPERLINK "http://aax-us-east.amazon-adsystem.com/x/c/QjFvp72EjjkP0DK42Cqt9eIAAAFd_h_CWgEAAAFKAV8uSgs/https:/assoc-redirect.amazon.com/g/r/http:/www.amazon.com/Java-Programming-Interviews-Exposed-Markham/dp/1118722868/ref=as_at?creativeASIN=1118722868&amp;linkCode=w61&amp;imprToken=dv2UCdJKBdHZBm9Nv-faXw&amp;slotNum=0&amp;tag=javamysqlanta-20" \t "_blank" </w:instrText>
        </w:r>
        <w:r w:rsidR="00803AAC">
          <w:rPr>
            <w:rFonts w:ascii="Trebuchet MS" w:hAnsi="Trebuchet MS"/>
            <w:color w:val="000000"/>
          </w:rPr>
          <w:fldChar w:fldCharType="separate"/>
        </w:r>
        <w:r>
          <w:rPr>
            <w:rStyle w:val="Hyperlink"/>
            <w:rFonts w:ascii="Trebuchet MS" w:hAnsi="Trebuchet MS"/>
            <w:color w:val="660099"/>
          </w:rPr>
          <w:t>Java Programming Interview Exposed</w:t>
        </w:r>
        <w:r w:rsidR="00803AAC">
          <w:rPr>
            <w:rFonts w:ascii="Trebuchet MS" w:hAnsi="Trebuchet MS"/>
            <w:color w:val="000000"/>
          </w:rPr>
          <w:fldChar w:fldCharType="end"/>
        </w:r>
        <w:r>
          <w:rPr>
            <w:rFonts w:ascii="Trebuchet MS" w:hAnsi="Trebuchet MS"/>
            <w:color w:val="000000"/>
          </w:rPr>
          <w:t>, one of the rare book which covers all important topics for Java interviews.</w:t>
        </w:r>
      </w:ins>
    </w:p>
    <w:p w:rsidR="00F00AE3" w:rsidRDefault="00F00AE3" w:rsidP="00F00AE3">
      <w:pPr>
        <w:spacing w:after="0"/>
        <w:jc w:val="center"/>
        <w:rPr>
          <w:ins w:id="13" w:author="Unknown"/>
          <w:rFonts w:ascii="Trebuchet MS" w:hAnsi="Trebuchet MS"/>
          <w:color w:val="000000"/>
        </w:rPr>
      </w:pPr>
    </w:p>
    <w:p w:rsidR="00F00AE3" w:rsidRDefault="00F00AE3" w:rsidP="00F00AE3">
      <w:pPr>
        <w:spacing w:after="240"/>
        <w:rPr>
          <w:ins w:id="14" w:author="Unknown"/>
          <w:rFonts w:ascii="Trebuchet MS" w:hAnsi="Trebuchet MS"/>
          <w:color w:val="000000"/>
        </w:rPr>
      </w:pPr>
    </w:p>
    <w:p w:rsidR="00F00AE3" w:rsidRDefault="00F00AE3" w:rsidP="00F00AE3">
      <w:pPr>
        <w:pStyle w:val="Heading2"/>
        <w:rPr>
          <w:ins w:id="15" w:author="Unknown"/>
          <w:rFonts w:ascii="Trebuchet MS" w:hAnsi="Trebuchet MS"/>
          <w:color w:val="000000"/>
        </w:rPr>
      </w:pPr>
      <w:ins w:id="16" w:author="Unknown">
        <w:r>
          <w:rPr>
            <w:rFonts w:ascii="Trebuchet MS" w:hAnsi="Trebuchet MS"/>
            <w:color w:val="000000"/>
            <w:u w:val="single"/>
          </w:rPr>
          <w:lastRenderedPageBreak/>
          <w:t>String based Coding Questions</w:t>
        </w:r>
      </w:ins>
    </w:p>
    <w:p w:rsidR="00E613D9" w:rsidRDefault="00F00AE3" w:rsidP="00E613D9">
      <w:pPr>
        <w:pStyle w:val="Heading3"/>
        <w:shd w:val="clear" w:color="auto" w:fill="FFFFFF"/>
        <w:spacing w:before="0" w:after="240"/>
        <w:rPr>
          <w:rFonts w:ascii="Arial" w:hAnsi="Arial" w:cs="Arial"/>
          <w:color w:val="000000"/>
          <w:sz w:val="36"/>
          <w:szCs w:val="36"/>
        </w:rPr>
      </w:pPr>
      <w:ins w:id="17" w:author="Unknown">
        <w:r>
          <w:rPr>
            <w:rFonts w:ascii="Trebuchet MS" w:hAnsi="Trebuchet MS"/>
            <w:color w:val="000000"/>
          </w:rPr>
          <w:t xml:space="preserve">These questions are most based upon Java's implementation of String </w:t>
        </w:r>
        <w:proofErr w:type="gramStart"/>
        <w:r>
          <w:rPr>
            <w:rFonts w:ascii="Trebuchet MS" w:hAnsi="Trebuchet MS"/>
            <w:color w:val="000000"/>
          </w:rPr>
          <w:t>and  you</w:t>
        </w:r>
        <w:proofErr w:type="gramEnd"/>
        <w:r>
          <w:rPr>
            <w:rFonts w:ascii="Trebuchet MS" w:hAnsi="Trebuchet MS"/>
            <w:color w:val="000000"/>
          </w:rPr>
          <w:t xml:space="preserve"> can only answer them well if you have good knowledge of </w:t>
        </w:r>
        <w:proofErr w:type="spellStart"/>
        <w:r>
          <w:rPr>
            <w:rFonts w:ascii="Trebuchet MS" w:hAnsi="Trebuchet MS"/>
            <w:color w:val="000000"/>
          </w:rPr>
          <w:t>java.lang.String</w:t>
        </w:r>
        <w:proofErr w:type="spellEnd"/>
        <w:r>
          <w:rPr>
            <w:rFonts w:ascii="Trebuchet MS" w:hAnsi="Trebuchet MS"/>
            <w:color w:val="000000"/>
          </w:rPr>
          <w:t xml:space="preserve"> class. </w:t>
        </w:r>
        <w:proofErr w:type="gramStart"/>
        <w:r>
          <w:rPr>
            <w:rFonts w:ascii="Trebuchet MS" w:hAnsi="Trebuchet MS"/>
            <w:color w:val="000000"/>
          </w:rPr>
          <w:t>But, String is very general data structure and you will find it in almost all programming and script language e.g. C, C++, C#, Python, Perl or Ruby.</w:t>
        </w:r>
        <w:proofErr w:type="gramEnd"/>
        <w:r>
          <w:rPr>
            <w:rFonts w:ascii="Trebuchet MS" w:hAnsi="Trebuchet MS"/>
            <w:color w:val="000000"/>
          </w:rPr>
          <w:t xml:space="preserve"> That's why I </w:t>
        </w:r>
        <w:proofErr w:type="spellStart"/>
        <w:r>
          <w:rPr>
            <w:rFonts w:ascii="Trebuchet MS" w:hAnsi="Trebuchet MS"/>
            <w:color w:val="000000"/>
          </w:rPr>
          <w:t>a</w:t>
        </w:r>
      </w:ins>
      <w:r w:rsidR="00E613D9">
        <w:rPr>
          <w:rFonts w:ascii="Arial" w:hAnsi="Arial" w:cs="Arial"/>
          <w:color w:val="000000"/>
          <w:sz w:val="36"/>
          <w:szCs w:val="36"/>
        </w:rPr>
        <w:t>Why</w:t>
      </w:r>
      <w:proofErr w:type="spellEnd"/>
      <w:r w:rsidR="00E613D9">
        <w:rPr>
          <w:rFonts w:ascii="Arial" w:hAnsi="Arial" w:cs="Arial"/>
          <w:color w:val="000000"/>
          <w:sz w:val="36"/>
          <w:szCs w:val="36"/>
        </w:rPr>
        <w:t xml:space="preserve"> String is popular </w:t>
      </w:r>
      <w:proofErr w:type="spellStart"/>
      <w:r w:rsidR="00E613D9" w:rsidRPr="009763D2">
        <w:rPr>
          <w:rFonts w:ascii="Arial" w:hAnsi="Arial" w:cs="Arial"/>
          <w:color w:val="000000"/>
          <w:sz w:val="36"/>
          <w:szCs w:val="36"/>
          <w:highlight w:val="yellow"/>
        </w:rPr>
        <w:t>HashMap</w:t>
      </w:r>
      <w:proofErr w:type="spellEnd"/>
      <w:r w:rsidR="00E613D9" w:rsidRPr="009763D2">
        <w:rPr>
          <w:rFonts w:ascii="Arial" w:hAnsi="Arial" w:cs="Arial"/>
          <w:color w:val="000000"/>
          <w:sz w:val="36"/>
          <w:szCs w:val="36"/>
          <w:highlight w:val="yellow"/>
        </w:rPr>
        <w:t xml:space="preserve"> key in Java?</w:t>
      </w:r>
    </w:p>
    <w:p w:rsidR="00E613D9" w:rsidRDefault="00E613D9" w:rsidP="00E613D9">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Since String is immutable, its </w:t>
      </w:r>
      <w:proofErr w:type="spellStart"/>
      <w:r>
        <w:rPr>
          <w:rFonts w:ascii="Arial" w:hAnsi="Arial" w:cs="Arial"/>
          <w:color w:val="666666"/>
        </w:rPr>
        <w:t>hashcode</w:t>
      </w:r>
      <w:proofErr w:type="spellEnd"/>
      <w:r>
        <w:rPr>
          <w:rFonts w:ascii="Arial" w:hAnsi="Arial" w:cs="Arial"/>
          <w:color w:val="666666"/>
        </w:rPr>
        <w:t xml:space="preserve"> is </w:t>
      </w:r>
      <w:r w:rsidRPr="009763D2">
        <w:rPr>
          <w:rFonts w:ascii="Arial" w:hAnsi="Arial" w:cs="Arial"/>
          <w:color w:val="666666"/>
          <w:highlight w:val="yellow"/>
        </w:rPr>
        <w:t>cached at the time of creation and it doesn’t need to be calculated again</w:t>
      </w:r>
      <w:r>
        <w:rPr>
          <w:rFonts w:ascii="Arial" w:hAnsi="Arial" w:cs="Arial"/>
          <w:color w:val="666666"/>
        </w:rPr>
        <w:t xml:space="preserve">. This makes it a great candidate for key in a Map and </w:t>
      </w:r>
      <w:proofErr w:type="gramStart"/>
      <w:r>
        <w:rPr>
          <w:rFonts w:ascii="Arial" w:hAnsi="Arial" w:cs="Arial"/>
          <w:color w:val="666666"/>
        </w:rPr>
        <w:t>it’s</w:t>
      </w:r>
      <w:proofErr w:type="gramEnd"/>
      <w:r>
        <w:rPr>
          <w:rFonts w:ascii="Arial" w:hAnsi="Arial" w:cs="Arial"/>
          <w:color w:val="666666"/>
        </w:rPr>
        <w:t xml:space="preserve"> processing is fast than other </w:t>
      </w:r>
      <w:proofErr w:type="spellStart"/>
      <w:r>
        <w:rPr>
          <w:rFonts w:ascii="Arial" w:hAnsi="Arial" w:cs="Arial"/>
          <w:color w:val="666666"/>
        </w:rPr>
        <w:t>HashMap</w:t>
      </w:r>
      <w:proofErr w:type="spellEnd"/>
      <w:r>
        <w:rPr>
          <w:rFonts w:ascii="Arial" w:hAnsi="Arial" w:cs="Arial"/>
          <w:color w:val="666666"/>
        </w:rPr>
        <w:t xml:space="preserve"> key objects. This is why String is mostly used Object as </w:t>
      </w:r>
      <w:proofErr w:type="spellStart"/>
      <w:r>
        <w:rPr>
          <w:rFonts w:ascii="Arial" w:hAnsi="Arial" w:cs="Arial"/>
          <w:color w:val="666666"/>
        </w:rPr>
        <w:t>HashMap</w:t>
      </w:r>
      <w:proofErr w:type="spellEnd"/>
      <w:r>
        <w:rPr>
          <w:rFonts w:ascii="Arial" w:hAnsi="Arial" w:cs="Arial"/>
          <w:color w:val="666666"/>
        </w:rPr>
        <w:t xml:space="preserve"> keys.</w:t>
      </w:r>
    </w:p>
    <w:p w:rsidR="00E613D9" w:rsidRDefault="00E613D9" w:rsidP="00E613D9">
      <w:pPr>
        <w:pStyle w:val="Heading3"/>
        <w:shd w:val="clear" w:color="auto" w:fill="FFFFFF"/>
        <w:spacing w:before="0" w:after="240"/>
        <w:rPr>
          <w:rFonts w:ascii="Arial" w:hAnsi="Arial" w:cs="Arial"/>
          <w:color w:val="000000"/>
          <w:sz w:val="36"/>
          <w:szCs w:val="36"/>
        </w:rPr>
      </w:pPr>
      <w:bookmarkStart w:id="18" w:name="string-programming"/>
      <w:bookmarkEnd w:id="18"/>
      <w:r>
        <w:rPr>
          <w:rFonts w:ascii="Arial" w:hAnsi="Arial" w:cs="Arial"/>
          <w:color w:val="000000"/>
          <w:sz w:val="36"/>
          <w:szCs w:val="36"/>
        </w:rPr>
        <w:t>String Programming Questions</w:t>
      </w:r>
    </w:p>
    <w:p w:rsidR="00E613D9" w:rsidRDefault="00E613D9" w:rsidP="00E613D9">
      <w:pPr>
        <w:numPr>
          <w:ilvl w:val="0"/>
          <w:numId w:val="2"/>
        </w:numPr>
        <w:shd w:val="clear" w:color="auto" w:fill="FFFFFF"/>
        <w:spacing w:before="100" w:beforeAutospacing="1" w:after="100" w:afterAutospacing="1" w:line="240" w:lineRule="auto"/>
        <w:ind w:left="600"/>
        <w:rPr>
          <w:rFonts w:ascii="Arial" w:hAnsi="Arial" w:cs="Arial"/>
          <w:color w:val="666666"/>
          <w:sz w:val="24"/>
          <w:szCs w:val="24"/>
        </w:rPr>
      </w:pPr>
      <w:r>
        <w:rPr>
          <w:rFonts w:ascii="Arial" w:hAnsi="Arial" w:cs="Arial"/>
          <w:color w:val="666666"/>
        </w:rPr>
        <w:t>What is the output of below program?</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kwd"/>
          <w:color w:val="000088"/>
          <w:sz w:val="24"/>
          <w:szCs w:val="24"/>
        </w:rPr>
        <w:t>package</w:t>
      </w:r>
      <w:r>
        <w:rPr>
          <w:rStyle w:val="pln"/>
          <w:color w:val="000000"/>
          <w:sz w:val="24"/>
          <w:szCs w:val="24"/>
        </w:rPr>
        <w:t xml:space="preserve"> </w:t>
      </w:r>
      <w:proofErr w:type="spellStart"/>
      <w:r>
        <w:rPr>
          <w:rStyle w:val="pln"/>
          <w:color w:val="000000"/>
          <w:sz w:val="24"/>
          <w:szCs w:val="24"/>
        </w:rPr>
        <w:t>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strings</w:t>
      </w:r>
      <w:proofErr w:type="spellEnd"/>
      <w:r>
        <w:rPr>
          <w:rStyle w:val="pun"/>
          <w:color w:val="666600"/>
          <w:sz w:val="24"/>
          <w:szCs w:val="24"/>
        </w:rPr>
        <w: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proofErr w:type="spellStart"/>
      <w:r>
        <w:rPr>
          <w:rStyle w:val="typ"/>
          <w:color w:val="660066"/>
          <w:sz w:val="24"/>
          <w:szCs w:val="24"/>
        </w:rPr>
        <w:t>StringTest</w:t>
      </w:r>
      <w:proofErr w:type="spellEnd"/>
      <w:r>
        <w:rPr>
          <w:rStyle w:val="pln"/>
          <w:color w:val="000000"/>
          <w:sz w:val="24"/>
          <w:szCs w:val="24"/>
        </w:rPr>
        <w:t xml:space="preserve"> </w:t>
      </w:r>
      <w:r>
        <w:rPr>
          <w:rStyle w:val="pun"/>
          <w:color w:val="666600"/>
          <w:sz w:val="24"/>
          <w:szCs w:val="24"/>
        </w:rPr>
        <w: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args</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String</w:t>
      </w:r>
      <w:r>
        <w:rPr>
          <w:rStyle w:val="pln"/>
          <w:color w:val="000000"/>
          <w:sz w:val="24"/>
          <w:szCs w:val="24"/>
        </w:rPr>
        <w:t xml:space="preserve"> s1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String</w:t>
      </w:r>
      <w:r>
        <w:rPr>
          <w:rStyle w:val="pun"/>
          <w:color w:val="666600"/>
          <w:sz w:val="24"/>
          <w:szCs w:val="24"/>
        </w:rPr>
        <w:t>(</w:t>
      </w:r>
      <w:r>
        <w:rPr>
          <w:rStyle w:val="str"/>
          <w:color w:val="008800"/>
          <w:sz w:val="24"/>
          <w:szCs w:val="24"/>
        </w:rPr>
        <w:t>"</w:t>
      </w:r>
      <w:proofErr w:type="spellStart"/>
      <w:r>
        <w:rPr>
          <w:rStyle w:val="str"/>
          <w:color w:val="008800"/>
          <w:sz w:val="24"/>
          <w:szCs w:val="24"/>
        </w:rPr>
        <w:t>pankaj</w:t>
      </w:r>
      <w:proofErr w:type="spellEnd"/>
      <w:r>
        <w:rPr>
          <w:rStyle w:val="str"/>
          <w:color w:val="008800"/>
          <w:sz w:val="24"/>
          <w:szCs w:val="24"/>
        </w:rPr>
        <w:t>"</w:t>
      </w:r>
      <w:r>
        <w:rPr>
          <w:rStyle w:val="pun"/>
          <w:color w:val="666600"/>
          <w:sz w:val="24"/>
          <w:szCs w:val="24"/>
        </w:rPr>
        <w: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String</w:t>
      </w:r>
      <w:r>
        <w:rPr>
          <w:rStyle w:val="pln"/>
          <w:color w:val="000000"/>
          <w:sz w:val="24"/>
          <w:szCs w:val="24"/>
        </w:rPr>
        <w:t xml:space="preserve"> s2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String</w:t>
      </w:r>
      <w:r>
        <w:rPr>
          <w:rStyle w:val="pun"/>
          <w:color w:val="666600"/>
          <w:sz w:val="24"/>
          <w:szCs w:val="24"/>
        </w:rPr>
        <w:t>(</w:t>
      </w:r>
      <w:r>
        <w:rPr>
          <w:rStyle w:val="str"/>
          <w:color w:val="008800"/>
          <w:sz w:val="24"/>
          <w:szCs w:val="24"/>
        </w:rPr>
        <w:t>"PANKAJ"</w:t>
      </w:r>
      <w:r>
        <w:rPr>
          <w:rStyle w:val="pun"/>
          <w:color w:val="666600"/>
          <w:sz w:val="24"/>
          <w:szCs w:val="24"/>
        </w:rPr>
        <w: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pln"/>
          <w:color w:val="000000"/>
          <w:sz w:val="24"/>
          <w:szCs w:val="24"/>
        </w:rPr>
        <w:tab/>
      </w:r>
      <w:r>
        <w:rPr>
          <w:rStyle w:val="pln"/>
          <w:color w:val="000000"/>
          <w:sz w:val="24"/>
          <w:szCs w:val="24"/>
        </w:rPr>
        <w:tab/>
      </w:r>
      <w:proofErr w:type="spell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r>
        <w:rPr>
          <w:rStyle w:val="pln"/>
          <w:color w:val="000000"/>
          <w:sz w:val="24"/>
          <w:szCs w:val="24"/>
        </w:rPr>
        <w:t xml:space="preserve">s1 </w:t>
      </w:r>
      <w:r>
        <w:rPr>
          <w:rStyle w:val="pun"/>
          <w:color w:val="666600"/>
          <w:sz w:val="24"/>
          <w:szCs w:val="24"/>
        </w:rPr>
        <w:t>=</w:t>
      </w:r>
      <w:r>
        <w:rPr>
          <w:rStyle w:val="pln"/>
          <w:color w:val="000000"/>
          <w:sz w:val="24"/>
          <w:szCs w:val="24"/>
        </w:rPr>
        <w:t xml:space="preserve"> s2</w:t>
      </w:r>
      <w:r>
        <w:rPr>
          <w:rStyle w:val="pun"/>
          <w:color w:val="666600"/>
          <w:sz w:val="24"/>
          <w:szCs w:val="24"/>
        </w:rPr>
        <w: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pln"/>
          <w:color w:val="000000"/>
          <w:sz w:val="24"/>
          <w:szCs w:val="24"/>
        </w:rPr>
        <w:tab/>
      </w:r>
      <w:r>
        <w:rPr>
          <w:rStyle w:val="pun"/>
          <w:color w:val="666600"/>
          <w:sz w:val="24"/>
          <w:szCs w:val="24"/>
        </w:rPr>
        <w: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p>
    <w:p w:rsidR="00E613D9" w:rsidRDefault="00E613D9" w:rsidP="00E613D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color w:val="666666"/>
          <w:sz w:val="24"/>
          <w:szCs w:val="24"/>
        </w:rPr>
      </w:pPr>
      <w:r>
        <w:rPr>
          <w:rStyle w:val="pun"/>
          <w:color w:val="666600"/>
          <w:sz w:val="24"/>
          <w:szCs w:val="24"/>
        </w:rPr>
        <w:t>}</w:t>
      </w:r>
    </w:p>
    <w:p w:rsidR="00E613D9" w:rsidRDefault="00E613D9" w:rsidP="00E613D9">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It's a simple yet tricky </w:t>
      </w:r>
      <w:proofErr w:type="gramStart"/>
      <w:r>
        <w:rPr>
          <w:rFonts w:ascii="Arial" w:hAnsi="Arial" w:cs="Arial"/>
          <w:color w:val="666666"/>
        </w:rPr>
        <w:t>program,</w:t>
      </w:r>
      <w:proofErr w:type="gramEnd"/>
      <w:r>
        <w:rPr>
          <w:rFonts w:ascii="Arial" w:hAnsi="Arial" w:cs="Arial"/>
          <w:color w:val="666666"/>
        </w:rPr>
        <w:t xml:space="preserve"> it will print "PANKAJ" because we are assigning s2 String to s1. Don't get confused with == comparison operator.</w:t>
      </w:r>
    </w:p>
    <w:p w:rsidR="00E613D9" w:rsidRDefault="00E613D9" w:rsidP="00E613D9">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What is the output of below program?</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kwd"/>
          <w:color w:val="000088"/>
          <w:sz w:val="24"/>
          <w:szCs w:val="24"/>
        </w:rPr>
        <w:lastRenderedPageBreak/>
        <w:t>package</w:t>
      </w:r>
      <w:r>
        <w:rPr>
          <w:rStyle w:val="pln"/>
          <w:color w:val="000000"/>
          <w:sz w:val="24"/>
          <w:szCs w:val="24"/>
        </w:rPr>
        <w:t xml:space="preserve"> </w:t>
      </w:r>
      <w:proofErr w:type="spellStart"/>
      <w:r>
        <w:rPr>
          <w:rStyle w:val="pln"/>
          <w:color w:val="000000"/>
          <w:sz w:val="24"/>
          <w:szCs w:val="24"/>
        </w:rPr>
        <w:t>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strings</w:t>
      </w:r>
      <w:proofErr w:type="spellEnd"/>
      <w:r>
        <w:rPr>
          <w:rStyle w:val="pun"/>
          <w:color w:val="666600"/>
          <w:sz w:val="24"/>
          <w:szCs w:val="24"/>
        </w:rPr>
        <w: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Test</w:t>
      </w:r>
      <w:r>
        <w:rPr>
          <w:rStyle w:val="pln"/>
          <w:color w:val="000000"/>
          <w:sz w:val="24"/>
          <w:szCs w:val="24"/>
        </w:rPr>
        <w:t xml:space="preserve"> </w:t>
      </w:r>
      <w:r>
        <w:rPr>
          <w:rStyle w:val="pun"/>
          <w:color w:val="666600"/>
          <w:sz w:val="24"/>
          <w:szCs w:val="24"/>
        </w:rPr>
        <w: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pln"/>
          <w:color w:val="000000"/>
          <w:sz w:val="24"/>
          <w:szCs w:val="24"/>
        </w:rPr>
        <w:tab/>
        <w:t xml:space="preserve"> </w:t>
      </w:r>
      <w:r>
        <w:rPr>
          <w:rStyle w:val="kwd"/>
          <w:color w:val="000088"/>
          <w:sz w:val="24"/>
          <w:szCs w:val="24"/>
        </w:rPr>
        <w:t>public</w:t>
      </w:r>
      <w:r>
        <w:rPr>
          <w:rStyle w:val="pln"/>
          <w:color w:val="000000"/>
          <w:sz w:val="24"/>
          <w:szCs w:val="24"/>
        </w:rPr>
        <w:t xml:space="preserve"> </w:t>
      </w:r>
      <w:r>
        <w:rPr>
          <w:rStyle w:val="kwd"/>
          <w:color w:val="000088"/>
          <w:sz w:val="24"/>
          <w:szCs w:val="24"/>
        </w:rPr>
        <w:t>void</w:t>
      </w:r>
      <w:r>
        <w:rPr>
          <w:rStyle w:val="pln"/>
          <w:color w:val="000000"/>
          <w:sz w:val="24"/>
          <w:szCs w:val="24"/>
        </w:rPr>
        <w:t xml:space="preserve"> </w:t>
      </w:r>
      <w:proofErr w:type="spellStart"/>
      <w:r>
        <w:rPr>
          <w:rStyle w:val="pln"/>
          <w:color w:val="000000"/>
          <w:sz w:val="24"/>
          <w:szCs w:val="24"/>
        </w:rPr>
        <w:t>foo</w:t>
      </w:r>
      <w:proofErr w:type="spellEnd"/>
      <w:r>
        <w:rPr>
          <w:rStyle w:val="pun"/>
          <w:color w:val="666600"/>
          <w:sz w:val="24"/>
          <w:szCs w:val="24"/>
        </w:rPr>
        <w:t>(</w:t>
      </w:r>
      <w:r>
        <w:rPr>
          <w:rStyle w:val="typ"/>
          <w:color w:val="660066"/>
          <w:sz w:val="24"/>
          <w:szCs w:val="24"/>
        </w:rPr>
        <w:t>String</w:t>
      </w:r>
      <w:r>
        <w:rPr>
          <w:rStyle w:val="pln"/>
          <w:color w:val="000000"/>
          <w:sz w:val="24"/>
          <w:szCs w:val="24"/>
        </w:rPr>
        <w:t xml:space="preserve"> s</w:t>
      </w:r>
      <w:r>
        <w:rPr>
          <w:rStyle w:val="pun"/>
          <w:color w:val="666600"/>
          <w:sz w:val="24"/>
          <w:szCs w:val="24"/>
        </w:rPr>
        <w:t>)</w:t>
      </w:r>
      <w:r>
        <w:rPr>
          <w:rStyle w:val="pln"/>
          <w:color w:val="000000"/>
          <w:sz w:val="24"/>
          <w:szCs w:val="24"/>
        </w:rPr>
        <w:t xml:space="preserve"> </w:t>
      </w:r>
      <w:r>
        <w:rPr>
          <w:rStyle w:val="pun"/>
          <w:color w:val="666600"/>
          <w:sz w:val="24"/>
          <w:szCs w:val="24"/>
        </w:rPr>
        <w: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pln"/>
          <w:color w:val="000000"/>
          <w:sz w:val="24"/>
          <w:szCs w:val="24"/>
        </w:rPr>
        <w:tab/>
        <w:t xml:space="preserve"> </w:t>
      </w:r>
      <w:proofErr w:type="spell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r>
        <w:rPr>
          <w:rStyle w:val="str"/>
          <w:color w:val="008800"/>
          <w:sz w:val="24"/>
          <w:szCs w:val="24"/>
        </w:rPr>
        <w:t>"String"</w:t>
      </w:r>
      <w:r>
        <w:rPr>
          <w:rStyle w:val="pun"/>
          <w:color w:val="666600"/>
          <w:sz w:val="24"/>
          <w:szCs w:val="24"/>
        </w:rPr>
        <w: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pln"/>
          <w:color w:val="000000"/>
          <w:sz w:val="24"/>
          <w:szCs w:val="24"/>
        </w:rPr>
        <w:tab/>
        <w:t xml:space="preserve"> </w:t>
      </w:r>
      <w:r>
        <w:rPr>
          <w:rStyle w:val="pun"/>
          <w:color w:val="666600"/>
          <w:sz w:val="24"/>
          <w:szCs w:val="24"/>
        </w:rPr>
        <w: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pln"/>
          <w:color w:val="000000"/>
          <w:sz w:val="24"/>
          <w:szCs w:val="24"/>
        </w:rPr>
        <w:tab/>
        <w:t xml:space="preserve"> </w:t>
      </w:r>
      <w:r>
        <w:rPr>
          <w:rStyle w:val="kwd"/>
          <w:color w:val="000088"/>
          <w:sz w:val="24"/>
          <w:szCs w:val="24"/>
        </w:rPr>
        <w:t>public</w:t>
      </w:r>
      <w:r>
        <w:rPr>
          <w:rStyle w:val="pln"/>
          <w:color w:val="000000"/>
          <w:sz w:val="24"/>
          <w:szCs w:val="24"/>
        </w:rPr>
        <w:t xml:space="preserve"> </w:t>
      </w:r>
      <w:r>
        <w:rPr>
          <w:rStyle w:val="kwd"/>
          <w:color w:val="000088"/>
          <w:sz w:val="24"/>
          <w:szCs w:val="24"/>
        </w:rPr>
        <w:t>void</w:t>
      </w:r>
      <w:r>
        <w:rPr>
          <w:rStyle w:val="pln"/>
          <w:color w:val="000000"/>
          <w:sz w:val="24"/>
          <w:szCs w:val="24"/>
        </w:rPr>
        <w:t xml:space="preserve"> </w:t>
      </w:r>
      <w:proofErr w:type="spellStart"/>
      <w:r>
        <w:rPr>
          <w:rStyle w:val="pln"/>
          <w:color w:val="000000"/>
          <w:sz w:val="24"/>
          <w:szCs w:val="24"/>
        </w:rPr>
        <w:t>foo</w:t>
      </w:r>
      <w:proofErr w:type="spellEnd"/>
      <w:r>
        <w:rPr>
          <w:rStyle w:val="pun"/>
          <w:color w:val="666600"/>
          <w:sz w:val="24"/>
          <w:szCs w:val="24"/>
        </w:rPr>
        <w:t>(</w:t>
      </w:r>
      <w:proofErr w:type="spellStart"/>
      <w:r>
        <w:rPr>
          <w:rStyle w:val="typ"/>
          <w:color w:val="660066"/>
          <w:sz w:val="24"/>
          <w:szCs w:val="24"/>
        </w:rPr>
        <w:t>StringBuffer</w:t>
      </w:r>
      <w:proofErr w:type="spellEnd"/>
      <w:r>
        <w:rPr>
          <w:rStyle w:val="pln"/>
          <w:color w:val="000000"/>
          <w:sz w:val="24"/>
          <w:szCs w:val="24"/>
        </w:rPr>
        <w:t xml:space="preserve"> </w:t>
      </w:r>
      <w:proofErr w:type="spellStart"/>
      <w:r>
        <w:rPr>
          <w:rStyle w:val="pln"/>
          <w:color w:val="000000"/>
          <w:sz w:val="24"/>
          <w:szCs w:val="24"/>
        </w:rPr>
        <w:t>sb</w:t>
      </w:r>
      <w:proofErr w:type="spellEnd"/>
      <w:r>
        <w:rPr>
          <w:rStyle w:val="pun"/>
          <w:color w:val="666600"/>
          <w:sz w:val="24"/>
          <w:szCs w:val="24"/>
        </w:rPr>
        <w: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pln"/>
          <w:color w:val="000000"/>
          <w:sz w:val="24"/>
          <w:szCs w:val="24"/>
        </w:rPr>
        <w:tab/>
        <w:t xml:space="preserve"> </w:t>
      </w:r>
      <w:proofErr w:type="spell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r>
        <w:rPr>
          <w:rStyle w:val="str"/>
          <w:color w:val="008800"/>
          <w:sz w:val="24"/>
          <w:szCs w:val="24"/>
        </w:rPr>
        <w:t>"</w:t>
      </w:r>
      <w:proofErr w:type="spellStart"/>
      <w:r>
        <w:rPr>
          <w:rStyle w:val="str"/>
          <w:color w:val="008800"/>
          <w:sz w:val="24"/>
          <w:szCs w:val="24"/>
        </w:rPr>
        <w:t>StringBuffer</w:t>
      </w:r>
      <w:proofErr w:type="spellEnd"/>
      <w:r>
        <w:rPr>
          <w:rStyle w:val="str"/>
          <w:color w:val="008800"/>
          <w:sz w:val="24"/>
          <w:szCs w:val="24"/>
        </w:rPr>
        <w:t>"</w:t>
      </w:r>
      <w:r>
        <w:rPr>
          <w:rStyle w:val="pun"/>
          <w:color w:val="666600"/>
          <w:sz w:val="24"/>
          <w:szCs w:val="24"/>
        </w:rPr>
        <w: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pln"/>
          <w:color w:val="000000"/>
          <w:sz w:val="24"/>
          <w:szCs w:val="24"/>
        </w:rPr>
        <w:tab/>
        <w:t xml:space="preserve"> </w:t>
      </w:r>
      <w:r>
        <w:rPr>
          <w:rStyle w:val="pun"/>
          <w:color w:val="666600"/>
          <w:sz w:val="24"/>
          <w:szCs w:val="24"/>
        </w:rPr>
        <w: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pln"/>
          <w:color w:val="000000"/>
          <w:sz w:val="24"/>
          <w:szCs w:val="24"/>
        </w:rPr>
        <w:tab/>
        <w:t xml:space="preserve"> </w:t>
      </w: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args</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pln"/>
          <w:color w:val="000000"/>
          <w:sz w:val="24"/>
          <w:szCs w:val="24"/>
        </w:rPr>
        <w:tab/>
      </w:r>
      <w:r>
        <w:rPr>
          <w:rStyle w:val="pln"/>
          <w:color w:val="000000"/>
          <w:sz w:val="24"/>
          <w:szCs w:val="24"/>
        </w:rPr>
        <w:tab/>
      </w:r>
      <w:r>
        <w:rPr>
          <w:rStyle w:val="kwd"/>
          <w:color w:val="000088"/>
          <w:sz w:val="24"/>
          <w:szCs w:val="24"/>
        </w:rPr>
        <w:t>new</w:t>
      </w:r>
      <w:r>
        <w:rPr>
          <w:rStyle w:val="pln"/>
          <w:color w:val="000000"/>
          <w:sz w:val="24"/>
          <w:szCs w:val="24"/>
        </w:rPr>
        <w:t xml:space="preserve"> </w:t>
      </w:r>
      <w:r>
        <w:rPr>
          <w:rStyle w:val="typ"/>
          <w:color w:val="660066"/>
          <w:sz w:val="24"/>
          <w:szCs w:val="24"/>
        </w:rPr>
        <w:t>Test</w:t>
      </w:r>
      <w:r>
        <w:rPr>
          <w:rStyle w:val="pun"/>
          <w:color w:val="666600"/>
          <w:sz w:val="24"/>
          <w:szCs w:val="24"/>
        </w:rPr>
        <w:t>().</w:t>
      </w:r>
      <w:proofErr w:type="spellStart"/>
      <w:r>
        <w:rPr>
          <w:rStyle w:val="pln"/>
          <w:color w:val="000000"/>
          <w:sz w:val="24"/>
          <w:szCs w:val="24"/>
        </w:rPr>
        <w:t>foo</w:t>
      </w:r>
      <w:proofErr w:type="spellEnd"/>
      <w:r>
        <w:rPr>
          <w:rStyle w:val="pun"/>
          <w:color w:val="666600"/>
          <w:sz w:val="24"/>
          <w:szCs w:val="24"/>
        </w:rPr>
        <w:t>(</w:t>
      </w:r>
      <w:r>
        <w:rPr>
          <w:rStyle w:val="kwd"/>
          <w:color w:val="000088"/>
          <w:sz w:val="24"/>
          <w:szCs w:val="24"/>
        </w:rPr>
        <w:t>null</w:t>
      </w:r>
      <w:r>
        <w:rPr>
          <w:rStyle w:val="pun"/>
          <w:color w:val="666600"/>
          <w:sz w:val="24"/>
          <w:szCs w:val="24"/>
        </w:rPr>
        <w: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pln"/>
          <w:color w:val="000000"/>
          <w:sz w:val="24"/>
          <w:szCs w:val="24"/>
        </w:rPr>
        <w:tab/>
      </w:r>
      <w:r>
        <w:rPr>
          <w:rStyle w:val="pun"/>
          <w:color w:val="666600"/>
          <w:sz w:val="24"/>
          <w:szCs w:val="24"/>
        </w:rPr>
        <w: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p>
    <w:p w:rsidR="00E613D9" w:rsidRDefault="00E613D9" w:rsidP="00E613D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color w:val="666666"/>
          <w:sz w:val="24"/>
          <w:szCs w:val="24"/>
        </w:rPr>
      </w:pPr>
      <w:r>
        <w:rPr>
          <w:rStyle w:val="pun"/>
          <w:color w:val="666600"/>
          <w:sz w:val="24"/>
          <w:szCs w:val="24"/>
        </w:rPr>
        <w:t>}</w:t>
      </w:r>
    </w:p>
    <w:p w:rsidR="00E613D9" w:rsidRDefault="00E613D9" w:rsidP="00E613D9">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The above program will not compile with error as "The method </w:t>
      </w:r>
      <w:proofErr w:type="spellStart"/>
      <w:proofErr w:type="gramStart"/>
      <w:r>
        <w:rPr>
          <w:rFonts w:ascii="Arial" w:hAnsi="Arial" w:cs="Arial"/>
          <w:color w:val="666666"/>
        </w:rPr>
        <w:t>foo</w:t>
      </w:r>
      <w:proofErr w:type="spellEnd"/>
      <w:r>
        <w:rPr>
          <w:rFonts w:ascii="Arial" w:hAnsi="Arial" w:cs="Arial"/>
          <w:color w:val="666666"/>
        </w:rPr>
        <w:t>(</w:t>
      </w:r>
      <w:proofErr w:type="gramEnd"/>
      <w:r>
        <w:rPr>
          <w:rFonts w:ascii="Arial" w:hAnsi="Arial" w:cs="Arial"/>
          <w:color w:val="666666"/>
        </w:rPr>
        <w:t>String) is ambiguous for the type Test". For complete clarification read </w:t>
      </w:r>
      <w:hyperlink r:id="rId16" w:history="1">
        <w:r>
          <w:rPr>
            <w:rStyle w:val="Hyperlink"/>
            <w:rFonts w:ascii="Arial" w:hAnsi="Arial" w:cs="Arial"/>
            <w:color w:val="FF0000"/>
          </w:rPr>
          <w:t>Understanding the method X is ambiguous for the type Y error</w:t>
        </w:r>
      </w:hyperlink>
      <w:r>
        <w:rPr>
          <w:rFonts w:ascii="Arial" w:hAnsi="Arial" w:cs="Arial"/>
          <w:color w:val="666666"/>
        </w:rPr>
        <w:t>.</w:t>
      </w:r>
    </w:p>
    <w:p w:rsidR="00E613D9" w:rsidRDefault="00E613D9" w:rsidP="00E613D9">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What is the output of below code snippet?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typ"/>
          <w:color w:val="660066"/>
          <w:sz w:val="24"/>
          <w:szCs w:val="24"/>
        </w:rPr>
        <w:t>String</w:t>
      </w:r>
      <w:r>
        <w:rPr>
          <w:rStyle w:val="pln"/>
          <w:color w:val="000000"/>
          <w:sz w:val="24"/>
          <w:szCs w:val="24"/>
        </w:rPr>
        <w:t xml:space="preserve"> s1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String</w:t>
      </w:r>
      <w:r>
        <w:rPr>
          <w:rStyle w:val="pun"/>
          <w:color w:val="666600"/>
          <w:sz w:val="24"/>
          <w:szCs w:val="24"/>
        </w:rPr>
        <w:t>(</w:t>
      </w:r>
      <w:r>
        <w:rPr>
          <w:rStyle w:val="str"/>
          <w:color w:val="008800"/>
          <w:sz w:val="24"/>
          <w:szCs w:val="24"/>
        </w:rPr>
        <w:t>"</w:t>
      </w:r>
      <w:proofErr w:type="spellStart"/>
      <w:r>
        <w:rPr>
          <w:rStyle w:val="str"/>
          <w:color w:val="008800"/>
          <w:sz w:val="24"/>
          <w:szCs w:val="24"/>
        </w:rPr>
        <w:t>abc</w:t>
      </w:r>
      <w:proofErr w:type="spellEnd"/>
      <w:r>
        <w:rPr>
          <w:rStyle w:val="str"/>
          <w:color w:val="008800"/>
          <w:sz w:val="24"/>
          <w:szCs w:val="24"/>
        </w:rPr>
        <w:t>"</w:t>
      </w:r>
      <w:r>
        <w:rPr>
          <w:rStyle w:val="pun"/>
          <w:color w:val="666600"/>
          <w:sz w:val="24"/>
          <w:szCs w:val="24"/>
        </w:rPr>
        <w: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typ"/>
          <w:color w:val="660066"/>
          <w:sz w:val="24"/>
          <w:szCs w:val="24"/>
        </w:rPr>
        <w:t>String</w:t>
      </w:r>
      <w:r>
        <w:rPr>
          <w:rStyle w:val="pln"/>
          <w:color w:val="000000"/>
          <w:sz w:val="24"/>
          <w:szCs w:val="24"/>
        </w:rPr>
        <w:t xml:space="preserve"> s2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String</w:t>
      </w:r>
      <w:r>
        <w:rPr>
          <w:rStyle w:val="pun"/>
          <w:color w:val="666600"/>
          <w:sz w:val="24"/>
          <w:szCs w:val="24"/>
        </w:rPr>
        <w:t>(</w:t>
      </w:r>
      <w:r>
        <w:rPr>
          <w:rStyle w:val="str"/>
          <w:color w:val="008800"/>
          <w:sz w:val="24"/>
          <w:szCs w:val="24"/>
        </w:rPr>
        <w:t>"</w:t>
      </w:r>
      <w:proofErr w:type="spellStart"/>
      <w:r>
        <w:rPr>
          <w:rStyle w:val="str"/>
          <w:color w:val="008800"/>
          <w:sz w:val="24"/>
          <w:szCs w:val="24"/>
        </w:rPr>
        <w:t>abc</w:t>
      </w:r>
      <w:proofErr w:type="spellEnd"/>
      <w:r>
        <w:rPr>
          <w:rStyle w:val="str"/>
          <w:color w:val="008800"/>
          <w:sz w:val="24"/>
          <w:szCs w:val="24"/>
        </w:rPr>
        <w:t>"</w:t>
      </w:r>
      <w:r>
        <w:rPr>
          <w:rStyle w:val="pun"/>
          <w:color w:val="666600"/>
          <w:sz w:val="24"/>
          <w:szCs w:val="24"/>
        </w:rPr>
        <w:t>);</w:t>
      </w:r>
    </w:p>
    <w:p w:rsidR="00E613D9" w:rsidRDefault="00E613D9" w:rsidP="00E613D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color w:val="666666"/>
          <w:sz w:val="24"/>
          <w:szCs w:val="24"/>
        </w:rPr>
      </w:pP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pln"/>
          <w:color w:val="000000"/>
          <w:sz w:val="24"/>
          <w:szCs w:val="24"/>
        </w:rPr>
        <w:t xml:space="preserve">s1 </w:t>
      </w:r>
      <w:r>
        <w:rPr>
          <w:rStyle w:val="pun"/>
          <w:color w:val="666600"/>
          <w:sz w:val="24"/>
          <w:szCs w:val="24"/>
        </w:rPr>
        <w:t>==</w:t>
      </w:r>
      <w:r>
        <w:rPr>
          <w:rStyle w:val="pln"/>
          <w:color w:val="000000"/>
          <w:sz w:val="24"/>
          <w:szCs w:val="24"/>
        </w:rPr>
        <w:t xml:space="preserve"> s2</w:t>
      </w:r>
      <w:r>
        <w:rPr>
          <w:rStyle w:val="pun"/>
          <w:color w:val="666600"/>
          <w:sz w:val="24"/>
          <w:szCs w:val="24"/>
        </w:rPr>
        <w:t>);</w:t>
      </w:r>
    </w:p>
    <w:p w:rsidR="00E613D9" w:rsidRDefault="00E613D9" w:rsidP="00E613D9">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lastRenderedPageBreak/>
        <w:t>It will print </w:t>
      </w:r>
      <w:r>
        <w:rPr>
          <w:rStyle w:val="Strong"/>
          <w:rFonts w:ascii="Arial" w:hAnsi="Arial" w:cs="Arial"/>
          <w:color w:val="666666"/>
        </w:rPr>
        <w:t>false</w:t>
      </w:r>
      <w:r>
        <w:rPr>
          <w:rFonts w:ascii="Arial" w:hAnsi="Arial" w:cs="Arial"/>
          <w:color w:val="666666"/>
        </w:rPr>
        <w:t> because we are using </w:t>
      </w:r>
      <w:r>
        <w:rPr>
          <w:rStyle w:val="Emphasis"/>
          <w:rFonts w:ascii="Arial" w:hAnsi="Arial" w:cs="Arial"/>
          <w:color w:val="666666"/>
        </w:rPr>
        <w:t>new</w:t>
      </w:r>
      <w:r>
        <w:rPr>
          <w:rFonts w:ascii="Arial" w:hAnsi="Arial" w:cs="Arial"/>
          <w:color w:val="666666"/>
        </w:rPr>
        <w:t> operator to create String, so it will be created in the heap memory and both s1, s2 will have different reference. If we create them using double quotes, then they will be part of string pool and it will print true.</w:t>
      </w:r>
    </w:p>
    <w:p w:rsidR="00E613D9" w:rsidRDefault="00E613D9" w:rsidP="00E613D9">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What will be output of below code snippet?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typ"/>
          <w:color w:val="660066"/>
          <w:sz w:val="24"/>
          <w:szCs w:val="24"/>
        </w:rPr>
        <w:t>String</w:t>
      </w:r>
      <w:r>
        <w:rPr>
          <w:rStyle w:val="pln"/>
          <w:color w:val="000000"/>
          <w:sz w:val="24"/>
          <w:szCs w:val="24"/>
        </w:rPr>
        <w:t xml:space="preserve"> s1 </w:t>
      </w:r>
      <w:r>
        <w:rPr>
          <w:rStyle w:val="pun"/>
          <w:color w:val="666600"/>
          <w:sz w:val="24"/>
          <w:szCs w:val="24"/>
        </w:rPr>
        <w:t>=</w:t>
      </w:r>
      <w:r>
        <w:rPr>
          <w:rStyle w:val="pln"/>
          <w:color w:val="000000"/>
          <w:sz w:val="24"/>
          <w:szCs w:val="24"/>
        </w:rPr>
        <w:t xml:space="preserve"> </w:t>
      </w:r>
      <w:r>
        <w:rPr>
          <w:rStyle w:val="str"/>
          <w:color w:val="008800"/>
          <w:sz w:val="24"/>
          <w:szCs w:val="24"/>
        </w:rPr>
        <w:t>"</w:t>
      </w:r>
      <w:proofErr w:type="spellStart"/>
      <w:r>
        <w:rPr>
          <w:rStyle w:val="str"/>
          <w:color w:val="008800"/>
          <w:sz w:val="24"/>
          <w:szCs w:val="24"/>
        </w:rPr>
        <w:t>abc</w:t>
      </w:r>
      <w:proofErr w:type="spellEnd"/>
      <w:r>
        <w:rPr>
          <w:rStyle w:val="str"/>
          <w:color w:val="008800"/>
          <w:sz w:val="24"/>
          <w:szCs w:val="24"/>
        </w:rPr>
        <w:t>"</w:t>
      </w:r>
      <w:r>
        <w:rPr>
          <w:rStyle w:val="pun"/>
          <w:color w:val="666600"/>
          <w:sz w:val="24"/>
          <w:szCs w:val="24"/>
        </w:rPr>
        <w: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proofErr w:type="spellStart"/>
      <w:r>
        <w:rPr>
          <w:rStyle w:val="typ"/>
          <w:color w:val="660066"/>
          <w:sz w:val="24"/>
          <w:szCs w:val="24"/>
        </w:rPr>
        <w:t>StringBuffer</w:t>
      </w:r>
      <w:proofErr w:type="spellEnd"/>
      <w:r>
        <w:rPr>
          <w:rStyle w:val="pln"/>
          <w:color w:val="000000"/>
          <w:sz w:val="24"/>
          <w:szCs w:val="24"/>
        </w:rPr>
        <w:t xml:space="preserve"> s2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r>
        <w:rPr>
          <w:rStyle w:val="typ"/>
          <w:color w:val="660066"/>
          <w:sz w:val="24"/>
          <w:szCs w:val="24"/>
        </w:rPr>
        <w:t>StringBuffer</w:t>
      </w:r>
      <w:proofErr w:type="spellEnd"/>
      <w:r>
        <w:rPr>
          <w:rStyle w:val="pun"/>
          <w:color w:val="666600"/>
          <w:sz w:val="24"/>
          <w:szCs w:val="24"/>
        </w:rPr>
        <w:t>(</w:t>
      </w:r>
      <w:r>
        <w:rPr>
          <w:rStyle w:val="pln"/>
          <w:color w:val="000000"/>
          <w:sz w:val="24"/>
          <w:szCs w:val="24"/>
        </w:rPr>
        <w:t>s1</w:t>
      </w:r>
      <w:r>
        <w:rPr>
          <w:rStyle w:val="pun"/>
          <w:color w:val="666600"/>
          <w:sz w:val="24"/>
          <w:szCs w:val="24"/>
        </w:rPr>
        <w:t>);</w:t>
      </w:r>
    </w:p>
    <w:p w:rsidR="00E613D9" w:rsidRDefault="00E613D9" w:rsidP="00E613D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color w:val="666666"/>
          <w:sz w:val="24"/>
          <w:szCs w:val="24"/>
        </w:rPr>
      </w:pP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pln"/>
          <w:color w:val="000000"/>
          <w:sz w:val="24"/>
          <w:szCs w:val="24"/>
        </w:rPr>
        <w:t>s1</w:t>
      </w:r>
      <w:r>
        <w:rPr>
          <w:rStyle w:val="pun"/>
          <w:color w:val="666600"/>
          <w:sz w:val="24"/>
          <w:szCs w:val="24"/>
        </w:rPr>
        <w:t>.</w:t>
      </w:r>
      <w:r>
        <w:rPr>
          <w:rStyle w:val="pln"/>
          <w:color w:val="000000"/>
          <w:sz w:val="24"/>
          <w:szCs w:val="24"/>
        </w:rPr>
        <w:t>equals</w:t>
      </w:r>
      <w:r>
        <w:rPr>
          <w:rStyle w:val="pun"/>
          <w:color w:val="666600"/>
          <w:sz w:val="24"/>
          <w:szCs w:val="24"/>
        </w:rPr>
        <w:t>(</w:t>
      </w:r>
      <w:r>
        <w:rPr>
          <w:rStyle w:val="pln"/>
          <w:color w:val="000000"/>
          <w:sz w:val="24"/>
          <w:szCs w:val="24"/>
        </w:rPr>
        <w:t>s2</w:t>
      </w:r>
      <w:r>
        <w:rPr>
          <w:rStyle w:val="pun"/>
          <w:color w:val="666600"/>
          <w:sz w:val="24"/>
          <w:szCs w:val="24"/>
        </w:rPr>
        <w:t>));</w:t>
      </w:r>
    </w:p>
    <w:p w:rsidR="00E613D9" w:rsidRDefault="00E613D9" w:rsidP="00E613D9">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It will print false because s2 is not of type String. If you will look at the </w:t>
      </w:r>
      <w:proofErr w:type="gramStart"/>
      <w:r>
        <w:rPr>
          <w:rFonts w:ascii="Arial" w:hAnsi="Arial" w:cs="Arial"/>
          <w:color w:val="666666"/>
        </w:rPr>
        <w:t>equals</w:t>
      </w:r>
      <w:proofErr w:type="gramEnd"/>
      <w:r>
        <w:rPr>
          <w:rFonts w:ascii="Arial" w:hAnsi="Arial" w:cs="Arial"/>
          <w:color w:val="666666"/>
        </w:rPr>
        <w:t xml:space="preserve"> method implementation in the String class, you will find a check using </w:t>
      </w:r>
      <w:proofErr w:type="spellStart"/>
      <w:r>
        <w:rPr>
          <w:rStyle w:val="Strong"/>
          <w:rFonts w:ascii="Arial" w:hAnsi="Arial" w:cs="Arial"/>
          <w:color w:val="666666"/>
        </w:rPr>
        <w:t>instanceof</w:t>
      </w:r>
      <w:proofErr w:type="spellEnd"/>
      <w:r>
        <w:rPr>
          <w:rFonts w:ascii="Arial" w:hAnsi="Arial" w:cs="Arial"/>
          <w:color w:val="666666"/>
        </w:rPr>
        <w:t> operator to check if the type of passed object is String? If not, then return false.</w:t>
      </w:r>
    </w:p>
    <w:p w:rsidR="00E613D9" w:rsidRDefault="00E613D9" w:rsidP="00E613D9">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What will be output of below program?</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typ"/>
          <w:color w:val="660066"/>
          <w:sz w:val="24"/>
          <w:szCs w:val="24"/>
        </w:rPr>
        <w:t>String</w:t>
      </w:r>
      <w:r>
        <w:rPr>
          <w:rStyle w:val="pln"/>
          <w:color w:val="000000"/>
          <w:sz w:val="24"/>
          <w:szCs w:val="24"/>
        </w:rPr>
        <w:t xml:space="preserve"> s1 </w:t>
      </w:r>
      <w:r>
        <w:rPr>
          <w:rStyle w:val="pun"/>
          <w:color w:val="666600"/>
          <w:sz w:val="24"/>
          <w:szCs w:val="24"/>
        </w:rPr>
        <w:t>=</w:t>
      </w:r>
      <w:r>
        <w:rPr>
          <w:rStyle w:val="pln"/>
          <w:color w:val="000000"/>
          <w:sz w:val="24"/>
          <w:szCs w:val="24"/>
        </w:rPr>
        <w:t xml:space="preserve"> </w:t>
      </w:r>
      <w:r>
        <w:rPr>
          <w:rStyle w:val="str"/>
          <w:color w:val="008800"/>
          <w:sz w:val="24"/>
          <w:szCs w:val="24"/>
        </w:rPr>
        <w:t>"</w:t>
      </w:r>
      <w:proofErr w:type="spellStart"/>
      <w:r>
        <w:rPr>
          <w:rStyle w:val="str"/>
          <w:color w:val="008800"/>
          <w:sz w:val="24"/>
          <w:szCs w:val="24"/>
        </w:rPr>
        <w:t>abc</w:t>
      </w:r>
      <w:proofErr w:type="spellEnd"/>
      <w:r>
        <w:rPr>
          <w:rStyle w:val="str"/>
          <w:color w:val="008800"/>
          <w:sz w:val="24"/>
          <w:szCs w:val="24"/>
        </w:rPr>
        <w:t>"</w:t>
      </w:r>
      <w:r>
        <w:rPr>
          <w:rStyle w:val="pun"/>
          <w:color w:val="666600"/>
          <w:sz w:val="24"/>
          <w:szCs w:val="24"/>
        </w:rPr>
        <w: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typ"/>
          <w:color w:val="660066"/>
          <w:sz w:val="24"/>
          <w:szCs w:val="24"/>
        </w:rPr>
        <w:t>String</w:t>
      </w:r>
      <w:r>
        <w:rPr>
          <w:rStyle w:val="pln"/>
          <w:color w:val="000000"/>
          <w:sz w:val="24"/>
          <w:szCs w:val="24"/>
        </w:rPr>
        <w:t xml:space="preserve"> s2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String</w:t>
      </w:r>
      <w:r>
        <w:rPr>
          <w:rStyle w:val="pun"/>
          <w:color w:val="666600"/>
          <w:sz w:val="24"/>
          <w:szCs w:val="24"/>
        </w:rPr>
        <w:t>(</w:t>
      </w:r>
      <w:r>
        <w:rPr>
          <w:rStyle w:val="str"/>
          <w:color w:val="008800"/>
          <w:sz w:val="24"/>
          <w:szCs w:val="24"/>
        </w:rPr>
        <w:t>"</w:t>
      </w:r>
      <w:proofErr w:type="spellStart"/>
      <w:r>
        <w:rPr>
          <w:rStyle w:val="str"/>
          <w:color w:val="008800"/>
          <w:sz w:val="24"/>
          <w:szCs w:val="24"/>
        </w:rPr>
        <w:t>abc</w:t>
      </w:r>
      <w:proofErr w:type="spellEnd"/>
      <w:r>
        <w:rPr>
          <w:rStyle w:val="str"/>
          <w:color w:val="008800"/>
          <w:sz w:val="24"/>
          <w:szCs w:val="24"/>
        </w:rPr>
        <w:t>"</w:t>
      </w:r>
      <w:r>
        <w:rPr>
          <w:rStyle w:val="pun"/>
          <w:color w:val="666600"/>
          <w:sz w:val="24"/>
          <w:szCs w:val="24"/>
        </w:rPr>
        <w: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pln"/>
          <w:color w:val="000000"/>
          <w:sz w:val="24"/>
          <w:szCs w:val="24"/>
        </w:rPr>
        <w:t>s2</w:t>
      </w:r>
      <w:r>
        <w:rPr>
          <w:rStyle w:val="pun"/>
          <w:color w:val="666600"/>
          <w:sz w:val="24"/>
          <w:szCs w:val="24"/>
        </w:rPr>
        <w:t>.</w:t>
      </w:r>
      <w:r>
        <w:rPr>
          <w:rStyle w:val="pln"/>
          <w:color w:val="000000"/>
          <w:sz w:val="24"/>
          <w:szCs w:val="24"/>
        </w:rPr>
        <w:t>intern</w:t>
      </w:r>
      <w:r>
        <w:rPr>
          <w:rStyle w:val="pun"/>
          <w:color w:val="666600"/>
          <w:sz w:val="24"/>
          <w:szCs w:val="24"/>
        </w:rPr>
        <w:t>();</w:t>
      </w:r>
    </w:p>
    <w:p w:rsidR="00E613D9" w:rsidRDefault="00E613D9" w:rsidP="00E613D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color w:val="666666"/>
          <w:sz w:val="24"/>
          <w:szCs w:val="24"/>
        </w:rPr>
      </w:pP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pln"/>
          <w:color w:val="000000"/>
          <w:sz w:val="24"/>
          <w:szCs w:val="24"/>
        </w:rPr>
        <w:t xml:space="preserve">s1 </w:t>
      </w:r>
      <w:r>
        <w:rPr>
          <w:rStyle w:val="pun"/>
          <w:color w:val="666600"/>
          <w:sz w:val="24"/>
          <w:szCs w:val="24"/>
        </w:rPr>
        <w:t>==</w:t>
      </w:r>
      <w:r>
        <w:rPr>
          <w:rStyle w:val="pln"/>
          <w:color w:val="000000"/>
          <w:sz w:val="24"/>
          <w:szCs w:val="24"/>
        </w:rPr>
        <w:t>s2</w:t>
      </w:r>
      <w:r>
        <w:rPr>
          <w:rStyle w:val="pun"/>
          <w:color w:val="666600"/>
          <w:sz w:val="24"/>
          <w:szCs w:val="24"/>
        </w:rPr>
        <w:t>);</w:t>
      </w:r>
    </w:p>
    <w:p w:rsidR="00E613D9" w:rsidRDefault="00E613D9" w:rsidP="00E613D9">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It's a tricky question and output will be </w:t>
      </w:r>
      <w:r>
        <w:rPr>
          <w:rStyle w:val="Strong"/>
          <w:rFonts w:ascii="Arial" w:hAnsi="Arial" w:cs="Arial"/>
          <w:color w:val="666666"/>
        </w:rPr>
        <w:t>false</w:t>
      </w:r>
      <w:r>
        <w:rPr>
          <w:rFonts w:ascii="Arial" w:hAnsi="Arial" w:cs="Arial"/>
          <w:color w:val="666666"/>
        </w:rPr>
        <w:t>. We know that intern() method will return the String object reference from the string pool, but since we didn't assigned it back to s2, there is no change in s2 and hence both s1 and s2 are having different reference. If we change the code in line 3 to </w:t>
      </w:r>
      <w:r>
        <w:rPr>
          <w:rStyle w:val="HTMLCode"/>
          <w:color w:val="666666"/>
          <w:sz w:val="24"/>
          <w:szCs w:val="24"/>
          <w:shd w:val="clear" w:color="auto" w:fill="EFE8E5"/>
        </w:rPr>
        <w:t xml:space="preserve">s2 = </w:t>
      </w:r>
      <w:proofErr w:type="gramStart"/>
      <w:r>
        <w:rPr>
          <w:rStyle w:val="HTMLCode"/>
          <w:color w:val="666666"/>
          <w:sz w:val="24"/>
          <w:szCs w:val="24"/>
          <w:shd w:val="clear" w:color="auto" w:fill="EFE8E5"/>
        </w:rPr>
        <w:t>s2.intern(</w:t>
      </w:r>
      <w:proofErr w:type="gramEnd"/>
      <w:r>
        <w:rPr>
          <w:rStyle w:val="HTMLCode"/>
          <w:color w:val="666666"/>
          <w:sz w:val="24"/>
          <w:szCs w:val="24"/>
          <w:shd w:val="clear" w:color="auto" w:fill="EFE8E5"/>
        </w:rPr>
        <w:t>);</w:t>
      </w:r>
      <w:r>
        <w:rPr>
          <w:rFonts w:ascii="Arial" w:hAnsi="Arial" w:cs="Arial"/>
          <w:color w:val="666666"/>
        </w:rPr>
        <w:t> then output will be true.</w:t>
      </w:r>
    </w:p>
    <w:p w:rsidR="00E613D9" w:rsidRDefault="00E613D9" w:rsidP="00E613D9">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How many String objects got created in below code snippet?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typ"/>
          <w:color w:val="660066"/>
          <w:sz w:val="24"/>
          <w:szCs w:val="24"/>
        </w:rPr>
        <w:t>String</w:t>
      </w:r>
      <w:r>
        <w:rPr>
          <w:rStyle w:val="pln"/>
          <w:color w:val="000000"/>
          <w:sz w:val="24"/>
          <w:szCs w:val="24"/>
        </w:rPr>
        <w:t xml:space="preserve"> s1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String</w:t>
      </w:r>
      <w:r>
        <w:rPr>
          <w:rStyle w:val="pun"/>
          <w:color w:val="666600"/>
          <w:sz w:val="24"/>
          <w:szCs w:val="24"/>
        </w:rPr>
        <w:t>(</w:t>
      </w:r>
      <w:r>
        <w:rPr>
          <w:rStyle w:val="str"/>
          <w:color w:val="008800"/>
          <w:sz w:val="24"/>
          <w:szCs w:val="24"/>
        </w:rPr>
        <w:t>"Hello"</w:t>
      </w:r>
      <w:r>
        <w:rPr>
          <w:rStyle w:val="pun"/>
          <w:color w:val="666600"/>
          <w:sz w:val="24"/>
          <w:szCs w:val="24"/>
        </w:rPr>
        <w:t>);</w:t>
      </w:r>
      <w:r>
        <w:rPr>
          <w:rStyle w:val="pln"/>
          <w:color w:val="000000"/>
          <w:sz w:val="24"/>
          <w:szCs w:val="24"/>
        </w:rPr>
        <w:t xml:space="preserve">  </w:t>
      </w:r>
    </w:p>
    <w:p w:rsidR="00E613D9" w:rsidRDefault="00E613D9" w:rsidP="00E613D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color w:val="666666"/>
          <w:sz w:val="24"/>
          <w:szCs w:val="24"/>
        </w:rPr>
      </w:pPr>
      <w:r>
        <w:rPr>
          <w:rStyle w:val="typ"/>
          <w:color w:val="660066"/>
          <w:sz w:val="24"/>
          <w:szCs w:val="24"/>
        </w:rPr>
        <w:t>String</w:t>
      </w:r>
      <w:r>
        <w:rPr>
          <w:rStyle w:val="pln"/>
          <w:color w:val="000000"/>
          <w:sz w:val="24"/>
          <w:szCs w:val="24"/>
        </w:rPr>
        <w:t xml:space="preserve"> s2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gramStart"/>
      <w:r>
        <w:rPr>
          <w:rStyle w:val="typ"/>
          <w:color w:val="660066"/>
          <w:sz w:val="24"/>
          <w:szCs w:val="24"/>
        </w:rPr>
        <w:t>String</w:t>
      </w:r>
      <w:r>
        <w:rPr>
          <w:rStyle w:val="pun"/>
          <w:color w:val="666600"/>
          <w:sz w:val="24"/>
          <w:szCs w:val="24"/>
        </w:rPr>
        <w:t>(</w:t>
      </w:r>
      <w:proofErr w:type="gramEnd"/>
      <w:r>
        <w:rPr>
          <w:rStyle w:val="str"/>
          <w:color w:val="008800"/>
          <w:sz w:val="24"/>
          <w:szCs w:val="24"/>
        </w:rPr>
        <w:t>"Hello"</w:t>
      </w:r>
      <w:r>
        <w:rPr>
          <w:rStyle w:val="pun"/>
          <w:color w:val="666600"/>
          <w:sz w:val="24"/>
          <w:szCs w:val="24"/>
        </w:rPr>
        <w:t>);</w:t>
      </w:r>
    </w:p>
    <w:p w:rsidR="00E613D9" w:rsidRDefault="00E613D9" w:rsidP="00E613D9">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lastRenderedPageBreak/>
        <w:t>Answer is 3.</w:t>
      </w:r>
      <w:r>
        <w:rPr>
          <w:rFonts w:ascii="Arial" w:hAnsi="Arial" w:cs="Arial"/>
          <w:color w:val="666666"/>
        </w:rPr>
        <w:br/>
        <w:t xml:space="preserve">First - line 1, "Hello" </w:t>
      </w:r>
      <w:proofErr w:type="gramStart"/>
      <w:r>
        <w:rPr>
          <w:rFonts w:ascii="Arial" w:hAnsi="Arial" w:cs="Arial"/>
          <w:color w:val="666666"/>
        </w:rPr>
        <w:t>object</w:t>
      </w:r>
      <w:proofErr w:type="gramEnd"/>
      <w:r>
        <w:rPr>
          <w:rFonts w:ascii="Arial" w:hAnsi="Arial" w:cs="Arial"/>
          <w:color w:val="666666"/>
        </w:rPr>
        <w:t xml:space="preserve"> in the string pool.</w:t>
      </w:r>
      <w:r>
        <w:rPr>
          <w:rFonts w:ascii="Arial" w:hAnsi="Arial" w:cs="Arial"/>
          <w:color w:val="666666"/>
        </w:rPr>
        <w:br/>
        <w:t>Second - line 1, new String with value "Hello" in the heap memory.</w:t>
      </w:r>
      <w:r>
        <w:rPr>
          <w:rFonts w:ascii="Arial" w:hAnsi="Arial" w:cs="Arial"/>
          <w:color w:val="666666"/>
        </w:rPr>
        <w:br/>
        <w:t>Third - line 2, new String with value "Hello" in the heap memory. Here "Hello" string from string pool is reused.</w:t>
      </w:r>
    </w:p>
    <w:p w:rsidR="00F00AE3" w:rsidRDefault="00F00AE3" w:rsidP="00F00AE3">
      <w:pPr>
        <w:spacing w:after="240"/>
        <w:rPr>
          <w:ins w:id="19" w:author="Unknown"/>
          <w:rFonts w:ascii="Trebuchet MS" w:hAnsi="Trebuchet MS"/>
          <w:color w:val="000000"/>
        </w:rPr>
      </w:pPr>
      <w:proofErr w:type="gramStart"/>
      <w:ins w:id="20" w:author="Unknown">
        <w:r>
          <w:rPr>
            <w:rFonts w:ascii="Trebuchet MS" w:hAnsi="Trebuchet MS"/>
            <w:color w:val="000000"/>
          </w:rPr>
          <w:t>m</w:t>
        </w:r>
        <w:proofErr w:type="gramEnd"/>
        <w:r>
          <w:rPr>
            <w:rFonts w:ascii="Trebuchet MS" w:hAnsi="Trebuchet MS"/>
            <w:color w:val="000000"/>
          </w:rPr>
          <w:t xml:space="preserve"> going to share some more </w:t>
        </w:r>
        <w:r w:rsidR="00803AAC">
          <w:rPr>
            <w:rFonts w:ascii="Trebuchet MS" w:hAnsi="Trebuchet MS"/>
            <w:color w:val="000000"/>
          </w:rPr>
          <w:fldChar w:fldCharType="begin"/>
        </w:r>
        <w:r>
          <w:rPr>
            <w:rFonts w:ascii="Trebuchet MS" w:hAnsi="Trebuchet MS"/>
            <w:color w:val="000000"/>
          </w:rPr>
          <w:instrText xml:space="preserve"> HYPERLINK "http://javarevisited.blogspot.com/2015/01/top-20-string-coding-interview-question-programming-interview.html" </w:instrText>
        </w:r>
        <w:r w:rsidR="00803AAC">
          <w:rPr>
            <w:rFonts w:ascii="Trebuchet MS" w:hAnsi="Trebuchet MS"/>
            <w:color w:val="000000"/>
          </w:rPr>
          <w:fldChar w:fldCharType="separate"/>
        </w:r>
        <w:r>
          <w:rPr>
            <w:rStyle w:val="Hyperlink"/>
            <w:rFonts w:ascii="Trebuchet MS" w:hAnsi="Trebuchet MS"/>
            <w:color w:val="660099"/>
          </w:rPr>
          <w:t>String based coding question</w:t>
        </w:r>
        <w:r w:rsidR="00803AAC">
          <w:rPr>
            <w:rFonts w:ascii="Trebuchet MS" w:hAnsi="Trebuchet MS"/>
            <w:color w:val="000000"/>
          </w:rPr>
          <w:fldChar w:fldCharType="end"/>
        </w:r>
        <w:r>
          <w:rPr>
            <w:rFonts w:ascii="Trebuchet MS" w:hAnsi="Trebuchet MS"/>
            <w:color w:val="000000"/>
          </w:rPr>
          <w:t xml:space="preserve">, which is not Java specific. You can solve </w:t>
        </w:r>
        <w:proofErr w:type="gramStart"/>
        <w:r>
          <w:rPr>
            <w:rFonts w:ascii="Trebuchet MS" w:hAnsi="Trebuchet MS"/>
            <w:color w:val="000000"/>
          </w:rPr>
          <w:t>these question</w:t>
        </w:r>
        <w:proofErr w:type="gramEnd"/>
        <w:r>
          <w:rPr>
            <w:rFonts w:ascii="Trebuchet MS" w:hAnsi="Trebuchet MS"/>
            <w:color w:val="000000"/>
          </w:rPr>
          <w:t xml:space="preserve"> in any programming language as they are mostly logic based programming question.</w:t>
        </w:r>
        <w:r>
          <w:rPr>
            <w:rFonts w:ascii="Trebuchet MS" w:hAnsi="Trebuchet MS"/>
            <w:color w:val="000000"/>
          </w:rPr>
          <w:br/>
        </w:r>
        <w:r>
          <w:rPr>
            <w:rFonts w:ascii="Trebuchet MS" w:hAnsi="Trebuchet MS"/>
            <w:b/>
            <w:bCs/>
            <w:color w:val="000000"/>
          </w:rPr>
          <w:br/>
          <w:t>1) Write a Java program to reverse String in Java without using any API?</w:t>
        </w:r>
        <w:r>
          <w:rPr>
            <w:rFonts w:ascii="Trebuchet MS" w:hAnsi="Trebuchet MS"/>
            <w:color w:val="000000"/>
          </w:rPr>
          <w:t> (</w:t>
        </w:r>
        <w:r w:rsidR="00803AAC">
          <w:rPr>
            <w:rFonts w:ascii="Trebuchet MS" w:hAnsi="Trebuchet MS"/>
            <w:color w:val="000000"/>
          </w:rPr>
          <w:fldChar w:fldCharType="begin"/>
        </w:r>
        <w:r>
          <w:rPr>
            <w:rFonts w:ascii="Trebuchet MS" w:hAnsi="Trebuchet MS"/>
            <w:color w:val="000000"/>
          </w:rPr>
          <w:instrText xml:space="preserve"> HYPERLINK "http://java67.blogspot.com/2012/12/how-to-reverse-string-in-java-stringbuffer-stringbuilder.html" \t "_blank" </w:instrText>
        </w:r>
        <w:r w:rsidR="00803AAC">
          <w:rPr>
            <w:rFonts w:ascii="Trebuchet MS" w:hAnsi="Trebuchet MS"/>
            <w:color w:val="000000"/>
          </w:rPr>
          <w:fldChar w:fldCharType="separate"/>
        </w:r>
        <w:proofErr w:type="gramStart"/>
        <w:r>
          <w:rPr>
            <w:rStyle w:val="Hyperlink"/>
            <w:rFonts w:ascii="Trebuchet MS" w:hAnsi="Trebuchet MS"/>
            <w:color w:val="660099"/>
          </w:rPr>
          <w:t>solution</w:t>
        </w:r>
        <w:proofErr w:type="gramEnd"/>
        <w:r w:rsidR="00803AAC">
          <w:rPr>
            <w:rFonts w:ascii="Trebuchet MS" w:hAnsi="Trebuchet MS"/>
            <w:color w:val="000000"/>
          </w:rPr>
          <w:fldChar w:fldCharType="end"/>
        </w:r>
        <w:r>
          <w:rPr>
            <w:rFonts w:ascii="Trebuchet MS" w:hAnsi="Trebuchet MS"/>
            <w:color w:val="000000"/>
          </w:rPr>
          <w:t>)</w:t>
        </w:r>
        <w:r>
          <w:rPr>
            <w:rFonts w:ascii="Trebuchet MS" w:hAnsi="Trebuchet MS"/>
            <w:color w:val="000000"/>
          </w:rPr>
          <w:br/>
          <w:t xml:space="preserve">This means you </w:t>
        </w:r>
        <w:proofErr w:type="spellStart"/>
        <w:r>
          <w:rPr>
            <w:rFonts w:ascii="Trebuchet MS" w:hAnsi="Trebuchet MS"/>
            <w:color w:val="000000"/>
          </w:rPr>
          <w:t>can not</w:t>
        </w:r>
        <w:proofErr w:type="spellEnd"/>
        <w:r>
          <w:rPr>
            <w:rFonts w:ascii="Trebuchet MS" w:hAnsi="Trebuchet MS"/>
            <w:color w:val="000000"/>
          </w:rPr>
          <w:t xml:space="preserve"> use </w:t>
        </w:r>
        <w:proofErr w:type="spellStart"/>
        <w:r>
          <w:rPr>
            <w:rFonts w:ascii="Trebuchet MS" w:hAnsi="Trebuchet MS"/>
            <w:color w:val="000000"/>
          </w:rPr>
          <w:t>StringBuffer's</w:t>
        </w:r>
        <w:proofErr w:type="spellEnd"/>
        <w:r>
          <w:rPr>
            <w:rFonts w:ascii="Trebuchet MS" w:hAnsi="Trebuchet MS"/>
            <w:color w:val="000000"/>
          </w:rPr>
          <w:t> </w:t>
        </w:r>
        <w:proofErr w:type="gramStart"/>
        <w:r>
          <w:rPr>
            <w:rFonts w:ascii="Courier New" w:hAnsi="Courier New" w:cs="Courier New"/>
            <w:color w:val="000000"/>
          </w:rPr>
          <w:t>reverse(</w:t>
        </w:r>
        <w:proofErr w:type="gramEnd"/>
        <w:r>
          <w:rPr>
            <w:rFonts w:ascii="Courier New" w:hAnsi="Courier New" w:cs="Courier New"/>
            <w:color w:val="000000"/>
          </w:rPr>
          <w:t>)</w:t>
        </w:r>
        <w:r>
          <w:rPr>
            <w:rFonts w:ascii="Trebuchet MS" w:hAnsi="Trebuchet MS"/>
            <w:color w:val="000000"/>
          </w:rPr>
          <w:t> method or any of String utility method, all you can have is a character array for reversing contents.</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2) Write a Program to check if a String is a palindrome or not? </w:t>
        </w:r>
        <w:r>
          <w:rPr>
            <w:rFonts w:ascii="Trebuchet MS" w:hAnsi="Trebuchet MS"/>
            <w:color w:val="000000"/>
          </w:rPr>
          <w:t>(</w:t>
        </w:r>
        <w:r w:rsidR="00803AAC">
          <w:rPr>
            <w:rFonts w:ascii="Trebuchet MS" w:hAnsi="Trebuchet MS"/>
            <w:color w:val="000000"/>
          </w:rPr>
          <w:fldChar w:fldCharType="begin"/>
        </w:r>
        <w:r>
          <w:rPr>
            <w:rFonts w:ascii="Trebuchet MS" w:hAnsi="Trebuchet MS"/>
            <w:color w:val="000000"/>
          </w:rPr>
          <w:instrText xml:space="preserve"> HYPERLINK "http://java67.blogspot.com/2012/09/palindrome-java-program-to-check-number.html" \t "_blank" </w:instrText>
        </w:r>
        <w:r w:rsidR="00803AAC">
          <w:rPr>
            <w:rFonts w:ascii="Trebuchet MS" w:hAnsi="Trebuchet MS"/>
            <w:color w:val="000000"/>
          </w:rPr>
          <w:fldChar w:fldCharType="separate"/>
        </w:r>
        <w:proofErr w:type="gramStart"/>
        <w:r>
          <w:rPr>
            <w:rStyle w:val="Hyperlink"/>
            <w:rFonts w:ascii="Trebuchet MS" w:hAnsi="Trebuchet MS"/>
            <w:color w:val="660099"/>
          </w:rPr>
          <w:t>solution</w:t>
        </w:r>
        <w:proofErr w:type="gramEnd"/>
        <w:r w:rsidR="00803AAC">
          <w:rPr>
            <w:rFonts w:ascii="Trebuchet MS" w:hAnsi="Trebuchet MS"/>
            <w:color w:val="000000"/>
          </w:rPr>
          <w:fldChar w:fldCharType="end"/>
        </w:r>
        <w:r>
          <w:rPr>
            <w:rFonts w:ascii="Trebuchet MS" w:hAnsi="Trebuchet MS"/>
            <w:color w:val="000000"/>
          </w:rPr>
          <w:t>)</w:t>
        </w:r>
        <w:r>
          <w:rPr>
            <w:rFonts w:ascii="Trebuchet MS" w:hAnsi="Trebuchet MS"/>
            <w:color w:val="000000"/>
          </w:rPr>
          <w:br/>
          <w:t>For example, a String e.g. "madam" is a palindrome but "book" is not a palindrome. You also need to solve this question without taking any help from Java String API.</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 xml:space="preserve">3) Write a Java program to check if two </w:t>
        </w:r>
        <w:proofErr w:type="gramStart"/>
        <w:r>
          <w:rPr>
            <w:rFonts w:ascii="Trebuchet MS" w:hAnsi="Trebuchet MS"/>
            <w:b/>
            <w:bCs/>
            <w:color w:val="000000"/>
          </w:rPr>
          <w:t>String</w:t>
        </w:r>
        <w:proofErr w:type="gramEnd"/>
        <w:r>
          <w:rPr>
            <w:rFonts w:ascii="Trebuchet MS" w:hAnsi="Trebuchet MS"/>
            <w:b/>
            <w:bCs/>
            <w:color w:val="000000"/>
          </w:rPr>
          <w:t xml:space="preserve"> are Anagram or not? </w:t>
        </w:r>
        <w:r>
          <w:rPr>
            <w:rFonts w:ascii="Trebuchet MS" w:hAnsi="Trebuchet MS"/>
            <w:color w:val="000000"/>
          </w:rPr>
          <w:t>(</w:t>
        </w:r>
        <w:r w:rsidR="00803AAC">
          <w:rPr>
            <w:rFonts w:ascii="Trebuchet MS" w:hAnsi="Trebuchet MS"/>
            <w:color w:val="000000"/>
          </w:rPr>
          <w:fldChar w:fldCharType="begin"/>
        </w:r>
        <w:r>
          <w:rPr>
            <w:rFonts w:ascii="Trebuchet MS" w:hAnsi="Trebuchet MS"/>
            <w:color w:val="000000"/>
          </w:rPr>
          <w:instrText xml:space="preserve"> HYPERLINK "http://javarevisited.blogspot.com/2013/03/Anagram-how-to-check-if-two-string-are-anagrams-example-tutorial.html" </w:instrText>
        </w:r>
        <w:r w:rsidR="00803AAC">
          <w:rPr>
            <w:rFonts w:ascii="Trebuchet MS" w:hAnsi="Trebuchet MS"/>
            <w:color w:val="000000"/>
          </w:rPr>
          <w:fldChar w:fldCharType="separate"/>
        </w:r>
        <w:proofErr w:type="gramStart"/>
        <w:r>
          <w:rPr>
            <w:rStyle w:val="Hyperlink"/>
            <w:rFonts w:ascii="Trebuchet MS" w:hAnsi="Trebuchet MS"/>
            <w:color w:val="660099"/>
          </w:rPr>
          <w:t>solution</w:t>
        </w:r>
        <w:proofErr w:type="gramEnd"/>
        <w:r w:rsidR="00803AAC">
          <w:rPr>
            <w:rFonts w:ascii="Trebuchet MS" w:hAnsi="Trebuchet MS"/>
            <w:color w:val="000000"/>
          </w:rPr>
          <w:fldChar w:fldCharType="end"/>
        </w:r>
        <w:r>
          <w:rPr>
            <w:rFonts w:ascii="Trebuchet MS" w:hAnsi="Trebuchet MS"/>
            <w:color w:val="000000"/>
          </w:rPr>
          <w:t>)</w:t>
        </w:r>
        <w:r>
          <w:rPr>
            <w:rFonts w:ascii="Trebuchet MS" w:hAnsi="Trebuchet MS"/>
            <w:color w:val="000000"/>
          </w:rPr>
          <w:br/>
          <w:t>You need to write method e.g. </w:t>
        </w:r>
        <w:proofErr w:type="spellStart"/>
        <w:proofErr w:type="gramStart"/>
        <w:r>
          <w:rPr>
            <w:rFonts w:ascii="Courier New" w:hAnsi="Courier New" w:cs="Courier New"/>
            <w:color w:val="000000"/>
          </w:rPr>
          <w:t>isAnagram</w:t>
        </w:r>
        <w:proofErr w:type="spellEnd"/>
        <w:r>
          <w:rPr>
            <w:rFonts w:ascii="Courier New" w:hAnsi="Courier New" w:cs="Courier New"/>
            <w:color w:val="000000"/>
          </w:rPr>
          <w:t>(</w:t>
        </w:r>
        <w:proofErr w:type="gramEnd"/>
        <w:r>
          <w:rPr>
            <w:rFonts w:ascii="Courier New" w:hAnsi="Courier New" w:cs="Courier New"/>
            <w:color w:val="000000"/>
          </w:rPr>
          <w:t>String first, String second)</w:t>
        </w:r>
        <w:r>
          <w:rPr>
            <w:rFonts w:ascii="Trebuchet MS" w:hAnsi="Trebuchet MS"/>
            <w:color w:val="000000"/>
          </w:rPr>
          <w:t xml:space="preserve"> which will return true if second String is an anagram of the first string. An anagram must contain the same number of characters and exactly same characters but in different order e.g. top and pot, or army and </w:t>
        </w:r>
        <w:proofErr w:type="spellStart"/>
        <w:proofErr w:type="gramStart"/>
        <w:r>
          <w:rPr>
            <w:rFonts w:ascii="Trebuchet MS" w:hAnsi="Trebuchet MS"/>
            <w:color w:val="000000"/>
          </w:rPr>
          <w:t>mary</w:t>
        </w:r>
        <w:proofErr w:type="spellEnd"/>
        <w:proofErr w:type="gramEnd"/>
        <w:r>
          <w:rPr>
            <w:rFonts w:ascii="Trebuchet MS" w:hAnsi="Trebuchet MS"/>
            <w:color w:val="000000"/>
          </w:rPr>
          <w:t>.</w:t>
        </w:r>
        <w:r>
          <w:rPr>
            <w:rFonts w:ascii="Trebuchet MS" w:hAnsi="Trebuchet MS"/>
            <w:color w:val="000000"/>
          </w:rPr>
          <w:br/>
        </w:r>
        <w:r>
          <w:rPr>
            <w:rFonts w:ascii="Trebuchet MS" w:hAnsi="Trebuchet MS"/>
            <w:color w:val="000000"/>
          </w:rPr>
          <w:br/>
        </w:r>
        <w:r>
          <w:rPr>
            <w:rFonts w:ascii="Trebuchet MS" w:hAnsi="Trebuchet MS"/>
            <w:b/>
            <w:bCs/>
            <w:color w:val="000000"/>
          </w:rPr>
          <w:br/>
          <w:t>4) Write a method in Java to remove any character from String?</w:t>
        </w:r>
        <w:r>
          <w:rPr>
            <w:rFonts w:ascii="Trebuchet MS" w:hAnsi="Trebuchet MS"/>
            <w:color w:val="000000"/>
          </w:rPr>
          <w:t> (</w:t>
        </w:r>
        <w:r w:rsidR="00803AAC">
          <w:rPr>
            <w:rFonts w:ascii="Trebuchet MS" w:hAnsi="Trebuchet MS"/>
            <w:color w:val="000000"/>
          </w:rPr>
          <w:fldChar w:fldCharType="begin"/>
        </w:r>
        <w:r>
          <w:rPr>
            <w:rFonts w:ascii="Trebuchet MS" w:hAnsi="Trebuchet MS"/>
            <w:color w:val="000000"/>
          </w:rPr>
          <w:instrText xml:space="preserve"> HYPERLINK "http://javarevisited.blogspot.com/2016/03/how-to-remove-first-and-last-character-from-String-in-java-example.html" </w:instrText>
        </w:r>
        <w:r w:rsidR="00803AAC">
          <w:rPr>
            <w:rFonts w:ascii="Trebuchet MS" w:hAnsi="Trebuchet MS"/>
            <w:color w:val="000000"/>
          </w:rPr>
          <w:fldChar w:fldCharType="separate"/>
        </w:r>
        <w:proofErr w:type="gramStart"/>
        <w:r>
          <w:rPr>
            <w:rStyle w:val="Hyperlink"/>
            <w:rFonts w:ascii="Trebuchet MS" w:hAnsi="Trebuchet MS"/>
            <w:color w:val="660099"/>
          </w:rPr>
          <w:t>solution</w:t>
        </w:r>
        <w:proofErr w:type="gramEnd"/>
        <w:r w:rsidR="00803AAC">
          <w:rPr>
            <w:rFonts w:ascii="Trebuchet MS" w:hAnsi="Trebuchet MS"/>
            <w:color w:val="000000"/>
          </w:rPr>
          <w:fldChar w:fldCharType="end"/>
        </w:r>
        <w:r>
          <w:rPr>
            <w:rFonts w:ascii="Trebuchet MS" w:hAnsi="Trebuchet MS"/>
            <w:color w:val="000000"/>
          </w:rPr>
          <w:t>)</w:t>
        </w:r>
        <w:r>
          <w:rPr>
            <w:rFonts w:ascii="Trebuchet MS" w:hAnsi="Trebuchet MS"/>
            <w:color w:val="000000"/>
          </w:rPr>
          <w:br/>
          <w:t>For example, you need to write method </w:t>
        </w:r>
        <w:proofErr w:type="gramStart"/>
        <w:r>
          <w:rPr>
            <w:rFonts w:ascii="Courier New" w:hAnsi="Courier New" w:cs="Courier New"/>
            <w:color w:val="000000"/>
          </w:rPr>
          <w:t>remove(</w:t>
        </w:r>
        <w:proofErr w:type="gramEnd"/>
        <w:r>
          <w:rPr>
            <w:rFonts w:ascii="Courier New" w:hAnsi="Courier New" w:cs="Courier New"/>
            <w:color w:val="000000"/>
          </w:rPr>
          <w:t xml:space="preserve">String word, char </w:t>
        </w:r>
        <w:proofErr w:type="spellStart"/>
        <w:r>
          <w:rPr>
            <w:rFonts w:ascii="Courier New" w:hAnsi="Courier New" w:cs="Courier New"/>
            <w:color w:val="000000"/>
          </w:rPr>
          <w:t>removeThis</w:t>
        </w:r>
        <w:proofErr w:type="spellEnd"/>
        <w:r>
          <w:rPr>
            <w:rFonts w:ascii="Courier New" w:hAnsi="Courier New" w:cs="Courier New"/>
            <w:color w:val="000000"/>
          </w:rPr>
          <w:t>)</w:t>
        </w:r>
        <w:r>
          <w:rPr>
            <w:rFonts w:ascii="Trebuchet MS" w:hAnsi="Trebuchet MS"/>
            <w:color w:val="000000"/>
          </w:rPr>
          <w:t>, this method should return a String without character, which is asked to remove. you can use </w:t>
        </w:r>
        <w:proofErr w:type="spellStart"/>
        <w:r>
          <w:rPr>
            <w:rFonts w:ascii="Courier New" w:hAnsi="Courier New" w:cs="Courier New"/>
            <w:color w:val="000000"/>
          </w:rPr>
          <w:t>indexOf</w:t>
        </w:r>
        <w:proofErr w:type="spellEnd"/>
        <w:r>
          <w:rPr>
            <w:rFonts w:ascii="Courier New" w:hAnsi="Courier New" w:cs="Courier New"/>
            <w:color w:val="000000"/>
          </w:rPr>
          <w:t>()</w:t>
        </w:r>
        <w:r>
          <w:rPr>
            <w:rFonts w:ascii="Trebuchet MS" w:hAnsi="Trebuchet MS"/>
            <w:color w:val="000000"/>
          </w:rPr>
          <w:t>, </w:t>
        </w:r>
        <w:r>
          <w:rPr>
            <w:rFonts w:ascii="Courier New" w:hAnsi="Courier New" w:cs="Courier New"/>
            <w:color w:val="000000"/>
          </w:rPr>
          <w:t>substring() </w:t>
        </w:r>
        <w:r>
          <w:rPr>
            <w:rFonts w:ascii="Trebuchet MS" w:hAnsi="Trebuchet MS"/>
            <w:color w:val="000000"/>
          </w:rPr>
          <w:t>and similar methods from String class, but your method must handle corner cases e.g. passing null or empty String, String containing just one character etc.</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5) Write a method to split a comma separated String in Java? </w:t>
        </w:r>
        <w:r>
          <w:rPr>
            <w:rFonts w:ascii="Trebuchet MS" w:hAnsi="Trebuchet MS"/>
            <w:color w:val="000000"/>
          </w:rPr>
          <w:t>(</w:t>
        </w:r>
        <w:r w:rsidR="00803AAC">
          <w:rPr>
            <w:rFonts w:ascii="Trebuchet MS" w:hAnsi="Trebuchet MS"/>
            <w:color w:val="000000"/>
          </w:rPr>
          <w:fldChar w:fldCharType="begin"/>
        </w:r>
        <w:r>
          <w:rPr>
            <w:rFonts w:ascii="Trebuchet MS" w:hAnsi="Trebuchet MS"/>
            <w:color w:val="000000"/>
          </w:rPr>
          <w:instrText xml:space="preserve"> HYPERLINK "http://java67.blogspot.com/2016/01/how-to-split-string-by-comma-in-java-with-example.html" </w:instrText>
        </w:r>
        <w:r w:rsidR="00803AAC">
          <w:rPr>
            <w:rFonts w:ascii="Trebuchet MS" w:hAnsi="Trebuchet MS"/>
            <w:color w:val="000000"/>
          </w:rPr>
          <w:fldChar w:fldCharType="separate"/>
        </w:r>
        <w:r>
          <w:rPr>
            <w:rStyle w:val="Hyperlink"/>
            <w:rFonts w:ascii="Trebuchet MS" w:hAnsi="Trebuchet MS"/>
            <w:color w:val="660099"/>
          </w:rPr>
          <w:t>solution</w:t>
        </w:r>
        <w:r w:rsidR="00803AAC">
          <w:rPr>
            <w:rFonts w:ascii="Trebuchet MS" w:hAnsi="Trebuchet MS"/>
            <w:color w:val="000000"/>
          </w:rPr>
          <w:fldChar w:fldCharType="end"/>
        </w:r>
        <w:r>
          <w:rPr>
            <w:rFonts w:ascii="Trebuchet MS" w:hAnsi="Trebuchet MS"/>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6) Write Java program to print all permutations of a String</w:t>
        </w:r>
        <w:r>
          <w:rPr>
            <w:rFonts w:ascii="Trebuchet MS" w:hAnsi="Trebuchet MS"/>
            <w:color w:val="000000"/>
          </w:rPr>
          <w:t> e.g. passing "ABC" will print all permutations like "BCA", "CBA" etc (</w:t>
        </w:r>
        <w:r w:rsidR="00803AAC">
          <w:rPr>
            <w:rFonts w:ascii="Trebuchet MS" w:hAnsi="Trebuchet MS"/>
            <w:color w:val="000000"/>
          </w:rPr>
          <w:fldChar w:fldCharType="begin"/>
        </w:r>
        <w:r>
          <w:rPr>
            <w:rFonts w:ascii="Trebuchet MS" w:hAnsi="Trebuchet MS"/>
            <w:color w:val="000000"/>
          </w:rPr>
          <w:instrText xml:space="preserve"> HYPERLINK "http://javarevisited.blogspot.com/2015/08/how-to-find-all-permutations-of-string-java-example.html" \t "_blank" </w:instrText>
        </w:r>
        <w:r w:rsidR="00803AAC">
          <w:rPr>
            <w:rFonts w:ascii="Trebuchet MS" w:hAnsi="Trebuchet MS"/>
            <w:color w:val="000000"/>
          </w:rPr>
          <w:fldChar w:fldCharType="separate"/>
        </w:r>
        <w:r>
          <w:rPr>
            <w:rStyle w:val="Hyperlink"/>
            <w:rFonts w:ascii="Trebuchet MS" w:hAnsi="Trebuchet MS"/>
            <w:color w:val="660099"/>
          </w:rPr>
          <w:t>solution</w:t>
        </w:r>
        <w:r w:rsidR="00803AAC">
          <w:rPr>
            <w:rFonts w:ascii="Trebuchet MS" w:hAnsi="Trebuchet MS"/>
            <w:color w:val="000000"/>
          </w:rPr>
          <w:fldChar w:fldCharType="end"/>
        </w:r>
        <w:r>
          <w:rPr>
            <w:rFonts w:ascii="Trebuchet MS" w:hAnsi="Trebuchet MS"/>
            <w:color w:val="000000"/>
          </w:rPr>
          <w:t>)</w:t>
        </w:r>
        <w:r>
          <w:rPr>
            <w:rFonts w:ascii="Trebuchet MS" w:hAnsi="Trebuchet MS"/>
            <w:color w:val="000000"/>
          </w:rPr>
          <w:br/>
        </w:r>
        <w:r>
          <w:rPr>
            <w:rFonts w:ascii="Trebuchet MS" w:hAnsi="Trebuchet MS"/>
            <w:color w:val="000000"/>
          </w:rPr>
          <w:br/>
          <w:t>If you are hungry for more String based coding question, you can also check the </w:t>
        </w:r>
        <w:r w:rsidR="00803AAC">
          <w:rPr>
            <w:rFonts w:ascii="Trebuchet MS" w:hAnsi="Trebuchet MS"/>
            <w:color w:val="000000"/>
          </w:rPr>
          <w:fldChar w:fldCharType="begin"/>
        </w:r>
        <w:r>
          <w:rPr>
            <w:rFonts w:ascii="Trebuchet MS" w:hAnsi="Trebuchet MS"/>
            <w:color w:val="000000"/>
          </w:rPr>
          <w:instrText xml:space="preserve"> HYPERLINK "http://aax-us-east.amazon-adsystem.com/x/c/QjFvp72EjjkP0DK42Cqt9eIAAAFd_h_CWgEAAAFKAV8uSgs/https:/assoc-redirect.amazon.com/g/r/http:/www.amazon.com/dp/098478280X/ref=as_at?creativeASIN=098478280X&amp;linkCode=w61&amp;imprToken=dv2UCdJKBdHZBm9Nv-faXw&amp;slotNum=2&amp;tag=javamysqlanta-20" \t "_blank" </w:instrText>
        </w:r>
        <w:r w:rsidR="00803AAC">
          <w:rPr>
            <w:rFonts w:ascii="Trebuchet MS" w:hAnsi="Trebuchet MS"/>
            <w:color w:val="000000"/>
          </w:rPr>
          <w:fldChar w:fldCharType="separate"/>
        </w:r>
        <w:r>
          <w:rPr>
            <w:rStyle w:val="Hyperlink"/>
            <w:rFonts w:ascii="Trebuchet MS" w:hAnsi="Trebuchet MS"/>
            <w:color w:val="660099"/>
          </w:rPr>
          <w:t>Cracking the Coding Interview</w:t>
        </w:r>
        <w:r w:rsidR="00803AAC">
          <w:rPr>
            <w:rFonts w:ascii="Trebuchet MS" w:hAnsi="Trebuchet MS"/>
            <w:color w:val="000000"/>
          </w:rPr>
          <w:fldChar w:fldCharType="end"/>
        </w:r>
        <w:r>
          <w:rPr>
            <w:rFonts w:ascii="Trebuchet MS" w:hAnsi="Trebuchet MS"/>
            <w:color w:val="000000"/>
          </w:rPr>
          <w:t xml:space="preserve"> book, a collection of 189 programming questions and solutions from </w:t>
        </w:r>
        <w:r>
          <w:rPr>
            <w:rFonts w:ascii="Trebuchet MS" w:hAnsi="Trebuchet MS"/>
            <w:color w:val="000000"/>
          </w:rPr>
          <w:lastRenderedPageBreak/>
          <w:t xml:space="preserve">various programming job interviews of reputed tech companies like Amazon, Google, </w:t>
        </w:r>
        <w:proofErr w:type="spellStart"/>
        <w:r>
          <w:rPr>
            <w:rFonts w:ascii="Trebuchet MS" w:hAnsi="Trebuchet MS"/>
            <w:color w:val="000000"/>
          </w:rPr>
          <w:t>Facebook</w:t>
        </w:r>
        <w:proofErr w:type="spellEnd"/>
        <w:r>
          <w:rPr>
            <w:rFonts w:ascii="Trebuchet MS" w:hAnsi="Trebuchet MS"/>
            <w:color w:val="000000"/>
          </w:rPr>
          <w:t>, and Microsoft.</w:t>
        </w:r>
      </w:ins>
    </w:p>
    <w:p w:rsidR="00F00AE3" w:rsidRDefault="00F00AE3" w:rsidP="00F00AE3">
      <w:pPr>
        <w:spacing w:after="0"/>
        <w:jc w:val="center"/>
        <w:rPr>
          <w:ins w:id="21" w:author="Unknown"/>
          <w:rFonts w:ascii="Trebuchet MS" w:hAnsi="Trebuchet MS"/>
          <w:color w:val="000000"/>
        </w:rPr>
      </w:pPr>
    </w:p>
    <w:p w:rsidR="00F00AE3" w:rsidRDefault="00F00AE3" w:rsidP="00F00AE3">
      <w:pPr>
        <w:rPr>
          <w:ins w:id="22" w:author="Unknown"/>
          <w:rFonts w:ascii="Trebuchet MS" w:hAnsi="Trebuchet MS"/>
          <w:color w:val="000000"/>
        </w:rPr>
      </w:pPr>
      <w:ins w:id="23" w:author="Unknown">
        <w:r>
          <w:rPr>
            <w:rFonts w:ascii="Trebuchet MS" w:hAnsi="Trebuchet MS"/>
            <w:color w:val="000000"/>
          </w:rPr>
          <w:br/>
        </w:r>
        <w:r>
          <w:rPr>
            <w:rFonts w:ascii="Trebuchet MS" w:hAnsi="Trebuchet MS"/>
            <w:color w:val="000000"/>
          </w:rPr>
          <w:br/>
          <w:t>That's all about </w:t>
        </w:r>
        <w:r>
          <w:rPr>
            <w:rFonts w:ascii="Trebuchet MS" w:hAnsi="Trebuchet MS"/>
            <w:b/>
            <w:bCs/>
            <w:color w:val="000000"/>
          </w:rPr>
          <w:t>Java String interview question and answers</w:t>
        </w:r>
        <w:r>
          <w:rPr>
            <w:rFonts w:ascii="Trebuchet MS" w:hAnsi="Trebuchet MS"/>
            <w:color w:val="000000"/>
          </w:rPr>
          <w:t xml:space="preserve">. In Summary, there are a lot of specifics about String which needs to be known for anyone who has started Java programming and these String question will not just help to perform better on Java Interviews but also opens the new door of learning about String. I didn't know much String related concepts until I come across </w:t>
        </w:r>
        <w:proofErr w:type="gramStart"/>
        <w:r>
          <w:rPr>
            <w:rFonts w:ascii="Trebuchet MS" w:hAnsi="Trebuchet MS"/>
            <w:color w:val="000000"/>
          </w:rPr>
          <w:t>these question</w:t>
        </w:r>
        <w:proofErr w:type="gramEnd"/>
        <w:r>
          <w:rPr>
            <w:rFonts w:ascii="Trebuchet MS" w:hAnsi="Trebuchet MS"/>
            <w:color w:val="000000"/>
          </w:rPr>
          <w:t xml:space="preserve"> which motivated to research and learns more about String in Java.</w:t>
        </w:r>
        <w:r>
          <w:rPr>
            <w:rFonts w:ascii="Trebuchet MS" w:hAnsi="Trebuchet MS"/>
            <w:color w:val="000000"/>
          </w:rPr>
          <w:br/>
        </w:r>
        <w:r>
          <w:rPr>
            <w:rFonts w:ascii="Trebuchet MS" w:hAnsi="Trebuchet MS"/>
            <w:color w:val="000000"/>
          </w:rPr>
          <w:br/>
        </w:r>
        <w:r>
          <w:rPr>
            <w:rFonts w:ascii="Trebuchet MS" w:hAnsi="Trebuchet MS"/>
            <w:color w:val="000000"/>
          </w:rPr>
          <w:br/>
          <w:t>Other </w:t>
        </w:r>
        <w:r>
          <w:rPr>
            <w:rFonts w:ascii="Trebuchet MS" w:hAnsi="Trebuchet MS"/>
            <w:b/>
            <w:bCs/>
            <w:color w:val="000000"/>
          </w:rPr>
          <w:t>Java String tutorials and questions</w:t>
        </w:r>
        <w:r>
          <w:rPr>
            <w:rFonts w:ascii="Trebuchet MS" w:hAnsi="Trebuchet MS"/>
            <w:color w:val="000000"/>
          </w:rPr>
          <w:t xml:space="preserve"> from </w:t>
        </w:r>
        <w:proofErr w:type="spellStart"/>
        <w:r>
          <w:rPr>
            <w:rFonts w:ascii="Trebuchet MS" w:hAnsi="Trebuchet MS"/>
            <w:color w:val="000000"/>
          </w:rPr>
          <w:t>Javarevisited</w:t>
        </w:r>
        <w:proofErr w:type="spellEnd"/>
        <w:r>
          <w:rPr>
            <w:rFonts w:ascii="Trebuchet MS" w:hAnsi="Trebuchet MS"/>
            <w:color w:val="000000"/>
          </w:rPr>
          <w:t xml:space="preserve"> Blog</w:t>
        </w:r>
      </w:ins>
    </w:p>
    <w:p w:rsidR="00F00AE3" w:rsidRDefault="00803AAC" w:rsidP="00F00AE3">
      <w:pPr>
        <w:numPr>
          <w:ilvl w:val="0"/>
          <w:numId w:val="1"/>
        </w:numPr>
        <w:spacing w:before="100" w:beforeAutospacing="1" w:after="100" w:afterAutospacing="1" w:line="240" w:lineRule="auto"/>
        <w:rPr>
          <w:ins w:id="24" w:author="Unknown"/>
          <w:rFonts w:ascii="Trebuchet MS" w:hAnsi="Trebuchet MS"/>
          <w:color w:val="000000"/>
        </w:rPr>
      </w:pPr>
      <w:ins w:id="25" w:author="Unknown">
        <w:r>
          <w:rPr>
            <w:rFonts w:ascii="Trebuchet MS" w:hAnsi="Trebuchet MS"/>
            <w:color w:val="000000"/>
          </w:rPr>
          <w:fldChar w:fldCharType="begin"/>
        </w:r>
        <w:r w:rsidR="00F00AE3">
          <w:rPr>
            <w:rFonts w:ascii="Trebuchet MS" w:hAnsi="Trebuchet MS"/>
            <w:color w:val="000000"/>
          </w:rPr>
          <w:instrText xml:space="preserve"> HYPERLINK "http://javarevisited.blogspot.sg/2011/09/convert-date-to-string-simpledateformat.html" </w:instrText>
        </w:r>
        <w:r>
          <w:rPr>
            <w:rFonts w:ascii="Trebuchet MS" w:hAnsi="Trebuchet MS"/>
            <w:color w:val="000000"/>
          </w:rPr>
          <w:fldChar w:fldCharType="separate"/>
        </w:r>
        <w:r w:rsidR="00F00AE3">
          <w:rPr>
            <w:rStyle w:val="Hyperlink"/>
            <w:rFonts w:ascii="Trebuchet MS" w:hAnsi="Trebuchet MS"/>
            <w:color w:val="660099"/>
          </w:rPr>
          <w:t>How to convert Date to String in Java</w:t>
        </w:r>
        <w:r>
          <w:rPr>
            <w:rFonts w:ascii="Trebuchet MS" w:hAnsi="Trebuchet MS"/>
            <w:color w:val="000000"/>
          </w:rPr>
          <w:fldChar w:fldCharType="end"/>
        </w:r>
      </w:ins>
    </w:p>
    <w:p w:rsidR="00F00AE3" w:rsidRDefault="00803AAC" w:rsidP="00F00AE3">
      <w:pPr>
        <w:numPr>
          <w:ilvl w:val="0"/>
          <w:numId w:val="1"/>
        </w:numPr>
        <w:spacing w:before="100" w:beforeAutospacing="1" w:after="100" w:afterAutospacing="1" w:line="240" w:lineRule="auto"/>
        <w:rPr>
          <w:ins w:id="26" w:author="Unknown"/>
          <w:rFonts w:ascii="Trebuchet MS" w:hAnsi="Trebuchet MS"/>
          <w:color w:val="000000"/>
        </w:rPr>
      </w:pPr>
      <w:ins w:id="27" w:author="Unknown">
        <w:r>
          <w:rPr>
            <w:rFonts w:ascii="Trebuchet MS" w:hAnsi="Trebuchet MS"/>
            <w:color w:val="000000"/>
          </w:rPr>
          <w:fldChar w:fldCharType="begin"/>
        </w:r>
        <w:r w:rsidR="00F00AE3">
          <w:rPr>
            <w:rFonts w:ascii="Trebuchet MS" w:hAnsi="Trebuchet MS"/>
            <w:color w:val="000000"/>
          </w:rPr>
          <w:instrText xml:space="preserve"> HYPERLINK "http://javarevisited.blogspot.sg/2011/12/convert-enum-string-java-example.html" </w:instrText>
        </w:r>
        <w:r>
          <w:rPr>
            <w:rFonts w:ascii="Trebuchet MS" w:hAnsi="Trebuchet MS"/>
            <w:color w:val="000000"/>
          </w:rPr>
          <w:fldChar w:fldCharType="separate"/>
        </w:r>
        <w:r w:rsidR="00F00AE3">
          <w:rPr>
            <w:rStyle w:val="Hyperlink"/>
            <w:rFonts w:ascii="Trebuchet MS" w:hAnsi="Trebuchet MS"/>
            <w:color w:val="660099"/>
          </w:rPr>
          <w:t xml:space="preserve">How to convert </w:t>
        </w:r>
        <w:proofErr w:type="spellStart"/>
        <w:r w:rsidR="00F00AE3">
          <w:rPr>
            <w:rStyle w:val="Hyperlink"/>
            <w:rFonts w:ascii="Trebuchet MS" w:hAnsi="Trebuchet MS"/>
            <w:color w:val="660099"/>
          </w:rPr>
          <w:t>Enum</w:t>
        </w:r>
        <w:proofErr w:type="spellEnd"/>
        <w:r w:rsidR="00F00AE3">
          <w:rPr>
            <w:rStyle w:val="Hyperlink"/>
            <w:rFonts w:ascii="Trebuchet MS" w:hAnsi="Trebuchet MS"/>
            <w:color w:val="660099"/>
          </w:rPr>
          <w:t xml:space="preserve"> to String in Java</w:t>
        </w:r>
        <w:r>
          <w:rPr>
            <w:rFonts w:ascii="Trebuchet MS" w:hAnsi="Trebuchet MS"/>
            <w:color w:val="000000"/>
          </w:rPr>
          <w:fldChar w:fldCharType="end"/>
        </w:r>
      </w:ins>
    </w:p>
    <w:p w:rsidR="00F00AE3" w:rsidRDefault="00803AAC" w:rsidP="00F00AE3">
      <w:pPr>
        <w:numPr>
          <w:ilvl w:val="0"/>
          <w:numId w:val="1"/>
        </w:numPr>
        <w:spacing w:before="100" w:beforeAutospacing="1" w:after="100" w:afterAutospacing="1" w:line="240" w:lineRule="auto"/>
        <w:rPr>
          <w:ins w:id="28" w:author="Unknown"/>
          <w:rFonts w:ascii="Trebuchet MS" w:hAnsi="Trebuchet MS"/>
          <w:color w:val="000000"/>
        </w:rPr>
      </w:pPr>
      <w:ins w:id="29" w:author="Unknown">
        <w:r>
          <w:rPr>
            <w:rFonts w:ascii="Trebuchet MS" w:hAnsi="Trebuchet MS"/>
            <w:color w:val="000000"/>
          </w:rPr>
          <w:fldChar w:fldCharType="begin"/>
        </w:r>
        <w:r w:rsidR="00F00AE3">
          <w:rPr>
            <w:rFonts w:ascii="Trebuchet MS" w:hAnsi="Trebuchet MS"/>
            <w:color w:val="000000"/>
          </w:rPr>
          <w:instrText xml:space="preserve"> HYPERLINK "http://javarevisited.blogspot.sg/2012/08/convert-collection-to-string-in-java.html" </w:instrText>
        </w:r>
        <w:r>
          <w:rPr>
            <w:rFonts w:ascii="Trebuchet MS" w:hAnsi="Trebuchet MS"/>
            <w:color w:val="000000"/>
          </w:rPr>
          <w:fldChar w:fldCharType="separate"/>
        </w:r>
        <w:r w:rsidR="00F00AE3">
          <w:rPr>
            <w:rStyle w:val="Hyperlink"/>
            <w:rFonts w:ascii="Trebuchet MS" w:hAnsi="Trebuchet MS"/>
            <w:color w:val="660099"/>
          </w:rPr>
          <w:t>How to create comma separated String from Collection in Java</w:t>
        </w:r>
        <w:r>
          <w:rPr>
            <w:rFonts w:ascii="Trebuchet MS" w:hAnsi="Trebuchet MS"/>
            <w:color w:val="000000"/>
          </w:rPr>
          <w:fldChar w:fldCharType="end"/>
        </w:r>
      </w:ins>
    </w:p>
    <w:p w:rsidR="00F00AE3" w:rsidRDefault="00803AAC" w:rsidP="00F00AE3">
      <w:pPr>
        <w:numPr>
          <w:ilvl w:val="0"/>
          <w:numId w:val="1"/>
        </w:numPr>
        <w:spacing w:before="100" w:beforeAutospacing="1" w:after="100" w:afterAutospacing="1" w:line="240" w:lineRule="auto"/>
        <w:rPr>
          <w:ins w:id="30" w:author="Unknown"/>
          <w:rFonts w:ascii="Trebuchet MS" w:hAnsi="Trebuchet MS"/>
          <w:color w:val="000000"/>
        </w:rPr>
      </w:pPr>
      <w:ins w:id="31" w:author="Unknown">
        <w:r>
          <w:rPr>
            <w:rFonts w:ascii="Trebuchet MS" w:hAnsi="Trebuchet MS"/>
            <w:color w:val="000000"/>
          </w:rPr>
          <w:fldChar w:fldCharType="begin"/>
        </w:r>
        <w:r w:rsidR="00F00AE3">
          <w:rPr>
            <w:rFonts w:ascii="Trebuchet MS" w:hAnsi="Trebuchet MS"/>
            <w:color w:val="000000"/>
          </w:rPr>
          <w:instrText xml:space="preserve"> HYPERLINK "http://javarevisited.blogspot.sg/2011/10/convert-double-to-string-example.html" </w:instrText>
        </w:r>
        <w:r>
          <w:rPr>
            <w:rFonts w:ascii="Trebuchet MS" w:hAnsi="Trebuchet MS"/>
            <w:color w:val="000000"/>
          </w:rPr>
          <w:fldChar w:fldCharType="separate"/>
        </w:r>
        <w:r w:rsidR="00F00AE3">
          <w:rPr>
            <w:rStyle w:val="Hyperlink"/>
            <w:rFonts w:ascii="Trebuchet MS" w:hAnsi="Trebuchet MS"/>
            <w:color w:val="660099"/>
          </w:rPr>
          <w:t>How to convert String to Double in Java</w:t>
        </w:r>
        <w:r>
          <w:rPr>
            <w:rFonts w:ascii="Trebuchet MS" w:hAnsi="Trebuchet MS"/>
            <w:color w:val="000000"/>
          </w:rPr>
          <w:fldChar w:fldCharType="end"/>
        </w:r>
      </w:ins>
    </w:p>
    <w:p w:rsidR="00F00AE3" w:rsidRDefault="00803AAC" w:rsidP="00F00AE3">
      <w:pPr>
        <w:numPr>
          <w:ilvl w:val="0"/>
          <w:numId w:val="1"/>
        </w:numPr>
        <w:spacing w:before="100" w:beforeAutospacing="1" w:after="100" w:afterAutospacing="1" w:line="240" w:lineRule="auto"/>
        <w:rPr>
          <w:ins w:id="32" w:author="Unknown"/>
          <w:rFonts w:ascii="Trebuchet MS" w:hAnsi="Trebuchet MS"/>
          <w:color w:val="000000"/>
        </w:rPr>
      </w:pPr>
      <w:ins w:id="33" w:author="Unknown">
        <w:r>
          <w:rPr>
            <w:rFonts w:ascii="Trebuchet MS" w:hAnsi="Trebuchet MS"/>
            <w:color w:val="000000"/>
          </w:rPr>
          <w:fldChar w:fldCharType="begin"/>
        </w:r>
        <w:r w:rsidR="00F00AE3">
          <w:rPr>
            <w:rFonts w:ascii="Trebuchet MS" w:hAnsi="Trebuchet MS"/>
            <w:color w:val="000000"/>
          </w:rPr>
          <w:instrText xml:space="preserve"> HYPERLINK "http://javarevisited.blogspot.sg/2012/01/how-to-reverse-string-in-java-using.html" </w:instrText>
        </w:r>
        <w:r>
          <w:rPr>
            <w:rFonts w:ascii="Trebuchet MS" w:hAnsi="Trebuchet MS"/>
            <w:color w:val="000000"/>
          </w:rPr>
          <w:fldChar w:fldCharType="separate"/>
        </w:r>
        <w:r w:rsidR="00F00AE3">
          <w:rPr>
            <w:rStyle w:val="Hyperlink"/>
            <w:rFonts w:ascii="Trebuchet MS" w:hAnsi="Trebuchet MS"/>
            <w:color w:val="660099"/>
          </w:rPr>
          <w:t>How to reverse String in Java with recursion</w:t>
        </w:r>
        <w:r>
          <w:rPr>
            <w:rFonts w:ascii="Trebuchet MS" w:hAnsi="Trebuchet MS"/>
            <w:color w:val="000000"/>
          </w:rPr>
          <w:fldChar w:fldCharType="end"/>
        </w:r>
      </w:ins>
    </w:p>
    <w:p w:rsidR="00F00AE3" w:rsidRDefault="00803AAC" w:rsidP="00F00AE3">
      <w:pPr>
        <w:numPr>
          <w:ilvl w:val="0"/>
          <w:numId w:val="1"/>
        </w:numPr>
        <w:spacing w:before="100" w:beforeAutospacing="1" w:after="100" w:afterAutospacing="1" w:line="240" w:lineRule="auto"/>
        <w:rPr>
          <w:ins w:id="34" w:author="Unknown"/>
          <w:rFonts w:ascii="Trebuchet MS" w:hAnsi="Trebuchet MS"/>
          <w:color w:val="000000"/>
        </w:rPr>
      </w:pPr>
      <w:ins w:id="35" w:author="Unknown">
        <w:r>
          <w:rPr>
            <w:rFonts w:ascii="Trebuchet MS" w:hAnsi="Trebuchet MS"/>
            <w:color w:val="000000"/>
          </w:rPr>
          <w:fldChar w:fldCharType="begin"/>
        </w:r>
        <w:r w:rsidR="00F00AE3">
          <w:rPr>
            <w:rFonts w:ascii="Trebuchet MS" w:hAnsi="Trebuchet MS"/>
            <w:color w:val="000000"/>
          </w:rPr>
          <w:instrText xml:space="preserve"> HYPERLINK "http://javarevisited.blogspot.sg/2012/08/how-to-format-string-in-java-printf.html" </w:instrText>
        </w:r>
        <w:r>
          <w:rPr>
            <w:rFonts w:ascii="Trebuchet MS" w:hAnsi="Trebuchet MS"/>
            <w:color w:val="000000"/>
          </w:rPr>
          <w:fldChar w:fldCharType="separate"/>
        </w:r>
        <w:r w:rsidR="00F00AE3">
          <w:rPr>
            <w:rStyle w:val="Hyperlink"/>
            <w:rFonts w:ascii="Trebuchet MS" w:hAnsi="Trebuchet MS"/>
            <w:color w:val="660099"/>
          </w:rPr>
          <w:t>How to format String in Java</w:t>
        </w:r>
        <w:r>
          <w:rPr>
            <w:rFonts w:ascii="Trebuchet MS" w:hAnsi="Trebuchet MS"/>
            <w:color w:val="000000"/>
          </w:rPr>
          <w:fldChar w:fldCharType="end"/>
        </w:r>
      </w:ins>
    </w:p>
    <w:p w:rsidR="00F00AE3" w:rsidRDefault="00803AAC" w:rsidP="00F00AE3">
      <w:pPr>
        <w:spacing w:after="0"/>
        <w:textAlignment w:val="center"/>
        <w:rPr>
          <w:ins w:id="36" w:author="Unknown"/>
          <w:rFonts w:ascii="Arial" w:hAnsi="Arial" w:cs="Arial"/>
          <w:b/>
          <w:bCs/>
          <w:color w:val="333333"/>
          <w:sz w:val="30"/>
          <w:szCs w:val="30"/>
        </w:rPr>
      </w:pPr>
      <w:ins w:id="37" w:author="Unknown">
        <w:r>
          <w:rPr>
            <w:rFonts w:ascii="Arial" w:hAnsi="Arial" w:cs="Arial"/>
            <w:b/>
            <w:bCs/>
            <w:color w:val="333333"/>
            <w:sz w:val="30"/>
            <w:szCs w:val="30"/>
          </w:rPr>
          <w:fldChar w:fldCharType="begin"/>
        </w:r>
        <w:r w:rsidR="00F00AE3">
          <w:rPr>
            <w:rFonts w:ascii="Arial" w:hAnsi="Arial" w:cs="Arial"/>
            <w:b/>
            <w:bCs/>
            <w:color w:val="333333"/>
            <w:sz w:val="30"/>
            <w:szCs w:val="30"/>
          </w:rPr>
          <w:instrText xml:space="preserve"> HYPERLINK "http://popup.taboola.com/en/?template=colorbox&amp;utm_source=javarevisited&amp;utm_medium=referral&amp;utm_content=thumbnails-a:Below%20Article%20Thumbnails:" \t "_blank" </w:instrText>
        </w:r>
        <w:r>
          <w:rPr>
            <w:rFonts w:ascii="Arial" w:hAnsi="Arial" w:cs="Arial"/>
            <w:b/>
            <w:bCs/>
            <w:color w:val="333333"/>
            <w:sz w:val="30"/>
            <w:szCs w:val="30"/>
          </w:rPr>
          <w:fldChar w:fldCharType="separate"/>
        </w:r>
        <w:r w:rsidR="00F00AE3">
          <w:rPr>
            <w:rStyle w:val="trcadcwrapper"/>
            <w:rFonts w:ascii="Arial" w:hAnsi="Arial" w:cs="Arial"/>
            <w:color w:val="000000"/>
            <w:sz w:val="17"/>
            <w:szCs w:val="17"/>
            <w:u w:val="single"/>
          </w:rPr>
          <w:t> </w:t>
        </w:r>
        <w:r w:rsidR="00F00AE3">
          <w:rPr>
            <w:rStyle w:val="trclogosvalign"/>
            <w:rFonts w:ascii="Arial" w:hAnsi="Arial" w:cs="Arial"/>
            <w:color w:val="000000"/>
            <w:sz w:val="17"/>
            <w:szCs w:val="17"/>
            <w:u w:val="single"/>
          </w:rPr>
          <w:t> </w:t>
        </w:r>
        <w:r>
          <w:rPr>
            <w:rFonts w:ascii="Arial" w:hAnsi="Arial" w:cs="Arial"/>
            <w:b/>
            <w:bCs/>
            <w:color w:val="333333"/>
            <w:sz w:val="30"/>
            <w:szCs w:val="30"/>
          </w:rPr>
          <w:fldChar w:fldCharType="end"/>
        </w:r>
      </w:ins>
    </w:p>
    <w:p w:rsidR="00F00AE3" w:rsidRDefault="00803AAC" w:rsidP="00F00AE3">
      <w:pPr>
        <w:textAlignment w:val="center"/>
        <w:rPr>
          <w:ins w:id="38" w:author="Unknown"/>
          <w:rFonts w:ascii="Arial" w:hAnsi="Arial" w:cs="Arial"/>
          <w:b/>
          <w:bCs/>
          <w:color w:val="333333"/>
          <w:sz w:val="30"/>
          <w:szCs w:val="30"/>
        </w:rPr>
      </w:pPr>
      <w:ins w:id="39" w:author="Unknown">
        <w:r>
          <w:rPr>
            <w:rFonts w:ascii="Arial" w:hAnsi="Arial" w:cs="Arial"/>
            <w:b/>
            <w:bCs/>
            <w:color w:val="333333"/>
            <w:sz w:val="30"/>
            <w:szCs w:val="30"/>
          </w:rPr>
          <w:fldChar w:fldCharType="begin"/>
        </w:r>
        <w:r w:rsidR="00F00AE3">
          <w:rPr>
            <w:rFonts w:ascii="Arial" w:hAnsi="Arial" w:cs="Arial"/>
            <w:b/>
            <w:bCs/>
            <w:color w:val="333333"/>
            <w:sz w:val="30"/>
            <w:szCs w:val="30"/>
          </w:rPr>
          <w:instrText xml:space="preserve"> HYPERLINK "http://popup.taboola.com/en/?template=colorbox&amp;utm_source=javarevisited&amp;utm_medium=referral&amp;utm_content=thumbnails-a:Below%20Article%20Thumbnails:" \t "_blank" </w:instrText>
        </w:r>
        <w:r>
          <w:rPr>
            <w:rFonts w:ascii="Arial" w:hAnsi="Arial" w:cs="Arial"/>
            <w:b/>
            <w:bCs/>
            <w:color w:val="333333"/>
            <w:sz w:val="30"/>
            <w:szCs w:val="30"/>
          </w:rPr>
          <w:fldChar w:fldCharType="separate"/>
        </w:r>
        <w:proofErr w:type="gramStart"/>
        <w:r w:rsidR="00F00AE3">
          <w:rPr>
            <w:rStyle w:val="Hyperlink"/>
            <w:rFonts w:ascii="Arial" w:hAnsi="Arial" w:cs="Arial"/>
            <w:color w:val="000000"/>
            <w:sz w:val="17"/>
            <w:szCs w:val="17"/>
          </w:rPr>
          <w:t>by</w:t>
        </w:r>
        <w:proofErr w:type="gramEnd"/>
        <w:r w:rsidR="00F00AE3">
          <w:rPr>
            <w:rStyle w:val="Hyperlink"/>
            <w:rFonts w:ascii="Arial" w:hAnsi="Arial" w:cs="Arial"/>
            <w:color w:val="000000"/>
            <w:sz w:val="17"/>
            <w:szCs w:val="17"/>
          </w:rPr>
          <w:t xml:space="preserve"> </w:t>
        </w:r>
        <w:proofErr w:type="spellStart"/>
        <w:r w:rsidR="00F00AE3">
          <w:rPr>
            <w:rStyle w:val="Hyperlink"/>
            <w:rFonts w:ascii="Arial" w:hAnsi="Arial" w:cs="Arial"/>
            <w:color w:val="000000"/>
            <w:sz w:val="17"/>
            <w:szCs w:val="17"/>
          </w:rPr>
          <w:t>Taboola</w:t>
        </w:r>
        <w:proofErr w:type="spellEnd"/>
        <w:r w:rsidR="00F00AE3">
          <w:rPr>
            <w:rStyle w:val="trclogosvalign"/>
            <w:rFonts w:ascii="Arial" w:hAnsi="Arial" w:cs="Arial"/>
            <w:color w:val="000000"/>
            <w:sz w:val="17"/>
            <w:szCs w:val="17"/>
            <w:u w:val="single"/>
          </w:rPr>
          <w:t> </w:t>
        </w:r>
        <w:r>
          <w:rPr>
            <w:rFonts w:ascii="Arial" w:hAnsi="Arial" w:cs="Arial"/>
            <w:b/>
            <w:bCs/>
            <w:color w:val="333333"/>
            <w:sz w:val="30"/>
            <w:szCs w:val="30"/>
          </w:rPr>
          <w:fldChar w:fldCharType="end"/>
        </w:r>
      </w:ins>
    </w:p>
    <w:p w:rsidR="00F00AE3" w:rsidRDefault="00803AAC" w:rsidP="00F00AE3">
      <w:pPr>
        <w:textAlignment w:val="center"/>
        <w:rPr>
          <w:ins w:id="40" w:author="Unknown"/>
          <w:rFonts w:ascii="Arial" w:hAnsi="Arial" w:cs="Arial"/>
          <w:b/>
          <w:bCs/>
          <w:color w:val="333333"/>
          <w:sz w:val="30"/>
          <w:szCs w:val="30"/>
        </w:rPr>
      </w:pPr>
      <w:ins w:id="41" w:author="Unknown">
        <w:r>
          <w:rPr>
            <w:rFonts w:ascii="Arial" w:hAnsi="Arial" w:cs="Arial"/>
            <w:b/>
            <w:bCs/>
            <w:color w:val="333333"/>
            <w:sz w:val="30"/>
            <w:szCs w:val="30"/>
          </w:rPr>
          <w:fldChar w:fldCharType="begin"/>
        </w:r>
        <w:r w:rsidR="00F00AE3">
          <w:rPr>
            <w:rFonts w:ascii="Arial" w:hAnsi="Arial" w:cs="Arial"/>
            <w:b/>
            <w:bCs/>
            <w:color w:val="333333"/>
            <w:sz w:val="30"/>
            <w:szCs w:val="30"/>
          </w:rPr>
          <w:instrText xml:space="preserve"> HYPERLINK "http://popup.taboola.com/en/?template=colorbox&amp;utm_source=javarevisited&amp;utm_medium=referral&amp;utm_content=thumbnails-a:Below%20Article%20Thumbnails:" \t "_blank" </w:instrText>
        </w:r>
        <w:r>
          <w:rPr>
            <w:rFonts w:ascii="Arial" w:hAnsi="Arial" w:cs="Arial"/>
            <w:b/>
            <w:bCs/>
            <w:color w:val="333333"/>
            <w:sz w:val="30"/>
            <w:szCs w:val="30"/>
          </w:rPr>
          <w:fldChar w:fldCharType="separate"/>
        </w:r>
        <w:r w:rsidR="00F00AE3">
          <w:rPr>
            <w:rStyle w:val="Hyperlink"/>
            <w:rFonts w:ascii="Arial" w:hAnsi="Arial" w:cs="Arial"/>
            <w:color w:val="000000"/>
            <w:sz w:val="17"/>
            <w:szCs w:val="17"/>
          </w:rPr>
          <w:t>Sponsored Links</w:t>
        </w:r>
        <w:r w:rsidR="00F00AE3">
          <w:rPr>
            <w:rStyle w:val="trclogosvalign"/>
            <w:rFonts w:ascii="Arial" w:hAnsi="Arial" w:cs="Arial"/>
            <w:color w:val="000000"/>
            <w:sz w:val="17"/>
            <w:szCs w:val="17"/>
            <w:u w:val="single"/>
          </w:rPr>
          <w:t> </w:t>
        </w:r>
        <w:r>
          <w:rPr>
            <w:rFonts w:ascii="Arial" w:hAnsi="Arial" w:cs="Arial"/>
            <w:b/>
            <w:bCs/>
            <w:color w:val="333333"/>
            <w:sz w:val="30"/>
            <w:szCs w:val="30"/>
          </w:rPr>
          <w:fldChar w:fldCharType="end"/>
        </w:r>
      </w:ins>
    </w:p>
    <w:p w:rsidR="00F00AE3" w:rsidRDefault="00F00AE3" w:rsidP="00F00AE3">
      <w:pPr>
        <w:spacing w:line="288" w:lineRule="atLeast"/>
        <w:textAlignment w:val="center"/>
        <w:rPr>
          <w:ins w:id="42" w:author="Unknown"/>
          <w:rFonts w:ascii="Trebuchet MS" w:hAnsi="Trebuchet MS" w:cs="Times New Roman"/>
          <w:b/>
          <w:bCs/>
          <w:color w:val="333333"/>
          <w:sz w:val="30"/>
          <w:szCs w:val="30"/>
        </w:rPr>
      </w:pPr>
      <w:ins w:id="43" w:author="Unknown">
        <w:r>
          <w:rPr>
            <w:rStyle w:val="trcrboxheaderspan"/>
            <w:rFonts w:ascii="Trebuchet MS" w:hAnsi="Trebuchet MS"/>
            <w:b/>
            <w:bCs/>
            <w:color w:val="333333"/>
            <w:sz w:val="30"/>
            <w:szCs w:val="30"/>
          </w:rPr>
          <w:t>You May Like</w:t>
        </w:r>
      </w:ins>
    </w:p>
    <w:p w:rsidR="00F00AE3" w:rsidRDefault="00803AAC" w:rsidP="00F00AE3">
      <w:pPr>
        <w:spacing w:line="240" w:lineRule="auto"/>
        <w:rPr>
          <w:ins w:id="44" w:author="Unknown"/>
          <w:rStyle w:val="Hyperlink"/>
          <w:color w:val="000000"/>
          <w:sz w:val="17"/>
          <w:szCs w:val="17"/>
          <w:bdr w:val="none" w:sz="0" w:space="0" w:color="auto" w:frame="1"/>
        </w:rPr>
      </w:pPr>
      <w:ins w:id="45" w:author="Unknown">
        <w:r>
          <w:rPr>
            <w:rFonts w:ascii="Trebuchet MS" w:hAnsi="Trebuchet MS"/>
            <w:color w:val="000000"/>
            <w:sz w:val="17"/>
            <w:szCs w:val="17"/>
          </w:rPr>
          <w:fldChar w:fldCharType="begin"/>
        </w:r>
        <w:r w:rsidR="00F00AE3">
          <w:rPr>
            <w:rFonts w:ascii="Trebuchet MS" w:hAnsi="Trebuchet MS"/>
            <w:color w:val="000000"/>
            <w:sz w:val="17"/>
            <w:szCs w:val="17"/>
          </w:rPr>
          <w:instrText xml:space="preserve"> HYPERLINK "http://virar.shapoorjihomes.com/?srd=598402433bb2f8e35d000234&amp;utm_source=Taboola&amp;utm_medium=Native&amp;utm_campaign=Shapoorji_Virar&amp;utm_content=4-Aug-17&amp;utm_source=taboola&amp;utm_medium=javarevisited" \o "Learn More About Shapoorji's Newest Project In Virar" \t "_blank" </w:instrText>
        </w:r>
        <w:r>
          <w:rPr>
            <w:rFonts w:ascii="Trebuchet MS" w:hAnsi="Trebuchet MS"/>
            <w:color w:val="000000"/>
            <w:sz w:val="17"/>
            <w:szCs w:val="17"/>
          </w:rPr>
          <w:fldChar w:fldCharType="separate"/>
        </w:r>
      </w:ins>
    </w:p>
    <w:p w:rsidR="009F4F65" w:rsidRDefault="00803AAC" w:rsidP="00F00AE3">
      <w:ins w:id="46" w:author="Unknown">
        <w:r>
          <w:rPr>
            <w:rFonts w:ascii="Trebuchet MS" w:hAnsi="Trebuchet MS"/>
            <w:color w:val="000000"/>
            <w:sz w:val="17"/>
            <w:szCs w:val="17"/>
          </w:rPr>
          <w:fldChar w:fldCharType="end"/>
        </w:r>
      </w:ins>
      <w:r w:rsidR="00F00AE3">
        <w:t xml:space="preserve"> </w:t>
      </w:r>
    </w:p>
    <w:p w:rsidR="00A91B67" w:rsidRDefault="00A91B67" w:rsidP="00A91B67">
      <w:pPr>
        <w:pStyle w:val="Heading3"/>
        <w:shd w:val="clear" w:color="auto" w:fill="FFFFFF"/>
        <w:spacing w:before="0" w:after="240"/>
        <w:rPr>
          <w:rFonts w:ascii="Arial" w:hAnsi="Arial" w:cs="Arial"/>
          <w:color w:val="000000"/>
          <w:sz w:val="36"/>
          <w:szCs w:val="36"/>
        </w:rPr>
      </w:pP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A0134">
        <w:rPr>
          <w:rFonts w:ascii="Times New Roman" w:eastAsia="Times New Roman" w:hAnsi="Times New Roman" w:cs="Times New Roman"/>
          <w:b/>
          <w:bCs/>
          <w:color w:val="000000"/>
          <w:sz w:val="27"/>
          <w:szCs w:val="27"/>
        </w:rPr>
        <w:t>What is String in Java? String is a data type?</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 xml:space="preserve">String is a Class in java and defined in </w:t>
      </w:r>
      <w:proofErr w:type="spellStart"/>
      <w:r w:rsidRPr="003A0134">
        <w:rPr>
          <w:rFonts w:ascii="Times New Roman" w:eastAsia="Times New Roman" w:hAnsi="Times New Roman" w:cs="Times New Roman"/>
          <w:color w:val="000000"/>
          <w:sz w:val="27"/>
          <w:szCs w:val="27"/>
        </w:rPr>
        <w:t>java.lang</w:t>
      </w:r>
      <w:proofErr w:type="spellEnd"/>
      <w:r w:rsidRPr="003A0134">
        <w:rPr>
          <w:rFonts w:ascii="Times New Roman" w:eastAsia="Times New Roman" w:hAnsi="Times New Roman" w:cs="Times New Roman"/>
          <w:color w:val="000000"/>
          <w:sz w:val="27"/>
          <w:szCs w:val="27"/>
        </w:rPr>
        <w:t xml:space="preserve"> package. It’s not a primitive data type like </w:t>
      </w:r>
      <w:proofErr w:type="spellStart"/>
      <w:r w:rsidRPr="003A0134">
        <w:rPr>
          <w:rFonts w:ascii="Times New Roman" w:eastAsia="Times New Roman" w:hAnsi="Times New Roman" w:cs="Times New Roman"/>
          <w:color w:val="000000"/>
          <w:sz w:val="27"/>
          <w:szCs w:val="27"/>
        </w:rPr>
        <w:t>int</w:t>
      </w:r>
      <w:proofErr w:type="spellEnd"/>
      <w:r w:rsidRPr="003A0134">
        <w:rPr>
          <w:rFonts w:ascii="Times New Roman" w:eastAsia="Times New Roman" w:hAnsi="Times New Roman" w:cs="Times New Roman"/>
          <w:color w:val="000000"/>
          <w:sz w:val="27"/>
          <w:szCs w:val="27"/>
        </w:rPr>
        <w:t xml:space="preserve"> and long. String class represents character Strings. String is used in almost all the Java applications and there are some interesting facts we should know about String. String in immutable and final in Java and JVM uses String Pool to store all the String objects.</w:t>
      </w:r>
      <w:r w:rsidRPr="003A0134">
        <w:rPr>
          <w:rFonts w:ascii="Times New Roman" w:eastAsia="Times New Roman" w:hAnsi="Times New Roman" w:cs="Times New Roman"/>
          <w:color w:val="000000"/>
          <w:sz w:val="27"/>
          <w:szCs w:val="27"/>
        </w:rPr>
        <w:br/>
        <w:t>Some other interesting things about String is the way we can instantiate a String object using double quotes and overloading of “+” operator for concatenation.</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7" w:name="java-string-object"/>
      <w:bookmarkEnd w:id="47"/>
      <w:r w:rsidRPr="003A0134">
        <w:rPr>
          <w:rFonts w:ascii="Times New Roman" w:eastAsia="Times New Roman" w:hAnsi="Times New Roman" w:cs="Times New Roman"/>
          <w:b/>
          <w:bCs/>
          <w:color w:val="000000"/>
          <w:sz w:val="27"/>
          <w:szCs w:val="27"/>
        </w:rPr>
        <w:lastRenderedPageBreak/>
        <w:t>What are different ways to create String Object?</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We can create String object using </w:t>
      </w:r>
      <w:r w:rsidRPr="003A0134">
        <w:rPr>
          <w:rFonts w:ascii="Courier New" w:eastAsia="Times New Roman" w:hAnsi="Courier New" w:cs="Courier New"/>
          <w:color w:val="000000"/>
          <w:sz w:val="20"/>
        </w:rPr>
        <w:t>new</w:t>
      </w:r>
      <w:r w:rsidRPr="003A0134">
        <w:rPr>
          <w:rFonts w:ascii="Times New Roman" w:eastAsia="Times New Roman" w:hAnsi="Times New Roman" w:cs="Times New Roman"/>
          <w:color w:val="000000"/>
          <w:sz w:val="27"/>
          <w:szCs w:val="27"/>
        </w:rPr>
        <w:t xml:space="preserve"> operator like any normal java class or we can use double quotes to create a String object. There are several constructors available in String class to get String from char array, byte array, </w:t>
      </w:r>
      <w:proofErr w:type="spellStart"/>
      <w:r w:rsidRPr="003A0134">
        <w:rPr>
          <w:rFonts w:ascii="Times New Roman" w:eastAsia="Times New Roman" w:hAnsi="Times New Roman" w:cs="Times New Roman"/>
          <w:color w:val="000000"/>
          <w:sz w:val="27"/>
          <w:szCs w:val="27"/>
        </w:rPr>
        <w:t>StringBuffer</w:t>
      </w:r>
      <w:proofErr w:type="spellEnd"/>
      <w:r w:rsidRPr="003A0134">
        <w:rPr>
          <w:rFonts w:ascii="Times New Roman" w:eastAsia="Times New Roman" w:hAnsi="Times New Roman" w:cs="Times New Roman"/>
          <w:color w:val="000000"/>
          <w:sz w:val="27"/>
          <w:szCs w:val="27"/>
        </w:rPr>
        <w:t xml:space="preserve"> and </w:t>
      </w:r>
      <w:proofErr w:type="spellStart"/>
      <w:r w:rsidRPr="003A0134">
        <w:rPr>
          <w:rFonts w:ascii="Times New Roman" w:eastAsia="Times New Roman" w:hAnsi="Times New Roman" w:cs="Times New Roman"/>
          <w:color w:val="000000"/>
          <w:sz w:val="27"/>
          <w:szCs w:val="27"/>
        </w:rPr>
        <w:t>StringBuilder</w:t>
      </w:r>
      <w:proofErr w:type="spellEnd"/>
      <w:r w:rsidRPr="003A0134">
        <w:rPr>
          <w:rFonts w:ascii="Times New Roman" w:eastAsia="Times New Roman" w:hAnsi="Times New Roman" w:cs="Times New Roman"/>
          <w:color w:val="000000"/>
          <w:sz w:val="27"/>
          <w:szCs w:val="27"/>
        </w:rPr>
        <w:t>.</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String </w:t>
      </w:r>
      <w:proofErr w:type="spellStart"/>
      <w:r w:rsidRPr="003A0134">
        <w:rPr>
          <w:rFonts w:ascii="Courier New" w:eastAsia="Times New Roman" w:hAnsi="Courier New" w:cs="Courier New"/>
          <w:color w:val="000000"/>
          <w:sz w:val="20"/>
          <w:szCs w:val="20"/>
        </w:rPr>
        <w:t>str</w:t>
      </w:r>
      <w:proofErr w:type="spellEnd"/>
      <w:r w:rsidRPr="003A0134">
        <w:rPr>
          <w:rFonts w:ascii="Courier New" w:eastAsia="Times New Roman" w:hAnsi="Courier New" w:cs="Courier New"/>
          <w:color w:val="000000"/>
          <w:sz w:val="20"/>
          <w:szCs w:val="20"/>
        </w:rPr>
        <w:t xml:space="preserve"> = new </w:t>
      </w:r>
      <w:proofErr w:type="gramStart"/>
      <w:r w:rsidRPr="003A0134">
        <w:rPr>
          <w:rFonts w:ascii="Courier New" w:eastAsia="Times New Roman" w:hAnsi="Courier New" w:cs="Courier New"/>
          <w:color w:val="000000"/>
          <w:sz w:val="20"/>
          <w:szCs w:val="20"/>
        </w:rPr>
        <w:t>String(</w:t>
      </w:r>
      <w:proofErr w:type="gramEnd"/>
      <w:r w:rsidRPr="003A0134">
        <w:rPr>
          <w:rFonts w:ascii="Courier New" w:eastAsia="Times New Roman" w:hAnsi="Courier New" w:cs="Courier New"/>
          <w:color w:val="000000"/>
          <w:sz w:val="20"/>
          <w:szCs w:val="20"/>
        </w:rPr>
        <w:t>"</w:t>
      </w:r>
      <w:proofErr w:type="spellStart"/>
      <w:r w:rsidRPr="003A0134">
        <w:rPr>
          <w:rFonts w:ascii="Courier New" w:eastAsia="Times New Roman" w:hAnsi="Courier New" w:cs="Courier New"/>
          <w:color w:val="000000"/>
          <w:sz w:val="20"/>
          <w:szCs w:val="20"/>
        </w:rPr>
        <w:t>abc</w:t>
      </w:r>
      <w:proofErr w:type="spellEnd"/>
      <w:r w:rsidRPr="003A0134">
        <w:rPr>
          <w:rFonts w:ascii="Courier New" w:eastAsia="Times New Roman" w:hAnsi="Courier New" w:cs="Courier New"/>
          <w:color w:val="000000"/>
          <w:sz w:val="20"/>
          <w:szCs w:val="20"/>
        </w:rPr>
        <w:t>");</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String str1 = "</w:t>
      </w:r>
      <w:proofErr w:type="spellStart"/>
      <w:r w:rsidRPr="003A0134">
        <w:rPr>
          <w:rFonts w:ascii="Courier New" w:eastAsia="Times New Roman" w:hAnsi="Courier New" w:cs="Courier New"/>
          <w:color w:val="000000"/>
          <w:sz w:val="20"/>
          <w:szCs w:val="20"/>
        </w:rPr>
        <w:t>abc</w:t>
      </w:r>
      <w:proofErr w:type="spellEnd"/>
      <w:r w:rsidRPr="003A0134">
        <w:rPr>
          <w:rFonts w:ascii="Courier New" w:eastAsia="Times New Roman" w:hAnsi="Courier New" w:cs="Courier New"/>
          <w:color w:val="000000"/>
          <w:sz w:val="20"/>
          <w:szCs w:val="20"/>
        </w:rPr>
        <w:t>";</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When we create a String using double quotes, JVM looks in the String pool to find if any other String is stored with same value. If found, it just returns the reference to that String object else it creates a new String object with given value and stores it in the String pool.</w:t>
      </w:r>
      <w:r w:rsidRPr="003A0134">
        <w:rPr>
          <w:rFonts w:ascii="Times New Roman" w:eastAsia="Times New Roman" w:hAnsi="Times New Roman" w:cs="Times New Roman"/>
          <w:color w:val="000000"/>
          <w:sz w:val="27"/>
          <w:szCs w:val="27"/>
        </w:rPr>
        <w:br/>
        <w:t>When we use new operator, JVM creates the String object but don’t store it into the String Pool. We can use </w:t>
      </w:r>
      <w:r w:rsidRPr="003A0134">
        <w:rPr>
          <w:rFonts w:ascii="Courier New" w:eastAsia="Times New Roman" w:hAnsi="Courier New" w:cs="Courier New"/>
          <w:color w:val="000000"/>
          <w:sz w:val="20"/>
        </w:rPr>
        <w:t>intern()</w:t>
      </w:r>
      <w:r w:rsidRPr="003A0134">
        <w:rPr>
          <w:rFonts w:ascii="Times New Roman" w:eastAsia="Times New Roman" w:hAnsi="Times New Roman" w:cs="Times New Roman"/>
          <w:color w:val="000000"/>
          <w:sz w:val="27"/>
          <w:szCs w:val="27"/>
        </w:rPr>
        <w:t> method to store the String object into String pool or return the reference if there is already a String with equal value present in the pool.</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8" w:name="java-string-palindrome"/>
      <w:bookmarkEnd w:id="48"/>
      <w:r w:rsidRPr="003A0134">
        <w:rPr>
          <w:rFonts w:ascii="Times New Roman" w:eastAsia="Times New Roman" w:hAnsi="Times New Roman" w:cs="Times New Roman"/>
          <w:b/>
          <w:bCs/>
          <w:color w:val="000000"/>
          <w:sz w:val="27"/>
          <w:szCs w:val="27"/>
        </w:rPr>
        <w:t>Write a method to check if input String is Palindrome?</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 xml:space="preserve">A String is said to be Palindrome if </w:t>
      </w:r>
      <w:proofErr w:type="gramStart"/>
      <w:r w:rsidRPr="003A0134">
        <w:rPr>
          <w:rFonts w:ascii="Times New Roman" w:eastAsia="Times New Roman" w:hAnsi="Times New Roman" w:cs="Times New Roman"/>
          <w:color w:val="000000"/>
          <w:sz w:val="27"/>
          <w:szCs w:val="27"/>
        </w:rPr>
        <w:t>it’s</w:t>
      </w:r>
      <w:proofErr w:type="gramEnd"/>
      <w:r w:rsidRPr="003A0134">
        <w:rPr>
          <w:rFonts w:ascii="Times New Roman" w:eastAsia="Times New Roman" w:hAnsi="Times New Roman" w:cs="Times New Roman"/>
          <w:color w:val="000000"/>
          <w:sz w:val="27"/>
          <w:szCs w:val="27"/>
        </w:rPr>
        <w:t xml:space="preserve"> value is same when reversed. For example “</w:t>
      </w:r>
      <w:proofErr w:type="spellStart"/>
      <w:r w:rsidRPr="003A0134">
        <w:rPr>
          <w:rFonts w:ascii="Times New Roman" w:eastAsia="Times New Roman" w:hAnsi="Times New Roman" w:cs="Times New Roman"/>
          <w:color w:val="000000"/>
          <w:sz w:val="27"/>
          <w:szCs w:val="27"/>
        </w:rPr>
        <w:t>aba</w:t>
      </w:r>
      <w:proofErr w:type="spellEnd"/>
      <w:r w:rsidRPr="003A0134">
        <w:rPr>
          <w:rFonts w:ascii="Times New Roman" w:eastAsia="Times New Roman" w:hAnsi="Times New Roman" w:cs="Times New Roman"/>
          <w:color w:val="000000"/>
          <w:sz w:val="27"/>
          <w:szCs w:val="27"/>
        </w:rPr>
        <w:t>” is a Palindrome String.</w:t>
      </w:r>
      <w:r w:rsidRPr="003A0134">
        <w:rPr>
          <w:rFonts w:ascii="Times New Roman" w:eastAsia="Times New Roman" w:hAnsi="Times New Roman" w:cs="Times New Roman"/>
          <w:color w:val="000000"/>
          <w:sz w:val="27"/>
          <w:szCs w:val="27"/>
        </w:rPr>
        <w:br/>
        <w:t>String class doesn’t provide any method to reverse the String but </w:t>
      </w:r>
      <w:proofErr w:type="spellStart"/>
      <w:r w:rsidRPr="003A0134">
        <w:rPr>
          <w:rFonts w:ascii="Courier New" w:eastAsia="Times New Roman" w:hAnsi="Courier New" w:cs="Courier New"/>
          <w:color w:val="000000"/>
          <w:sz w:val="20"/>
        </w:rPr>
        <w:t>StringBuffer</w:t>
      </w:r>
      <w:proofErr w:type="spellEnd"/>
      <w:r w:rsidRPr="003A0134">
        <w:rPr>
          <w:rFonts w:ascii="Times New Roman" w:eastAsia="Times New Roman" w:hAnsi="Times New Roman" w:cs="Times New Roman"/>
          <w:color w:val="000000"/>
          <w:sz w:val="27"/>
          <w:szCs w:val="27"/>
        </w:rPr>
        <w:t> and </w:t>
      </w:r>
      <w:proofErr w:type="spellStart"/>
      <w:r w:rsidRPr="003A0134">
        <w:rPr>
          <w:rFonts w:ascii="Courier New" w:eastAsia="Times New Roman" w:hAnsi="Courier New" w:cs="Courier New"/>
          <w:color w:val="000000"/>
          <w:sz w:val="20"/>
        </w:rPr>
        <w:t>StringBuilder</w:t>
      </w:r>
      <w:proofErr w:type="spellEnd"/>
      <w:r w:rsidRPr="003A0134">
        <w:rPr>
          <w:rFonts w:ascii="Times New Roman" w:eastAsia="Times New Roman" w:hAnsi="Times New Roman" w:cs="Times New Roman"/>
          <w:color w:val="000000"/>
          <w:sz w:val="27"/>
          <w:szCs w:val="27"/>
        </w:rPr>
        <w:t> class has reverse method that we can use to check if String is palindrome or not.</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gramStart"/>
      <w:r w:rsidRPr="003A0134">
        <w:rPr>
          <w:rFonts w:ascii="Courier New" w:eastAsia="Times New Roman" w:hAnsi="Courier New" w:cs="Courier New"/>
          <w:color w:val="000000"/>
          <w:sz w:val="20"/>
          <w:szCs w:val="20"/>
        </w:rPr>
        <w:t>private</w:t>
      </w:r>
      <w:proofErr w:type="gramEnd"/>
      <w:r w:rsidRPr="003A0134">
        <w:rPr>
          <w:rFonts w:ascii="Courier New" w:eastAsia="Times New Roman" w:hAnsi="Courier New" w:cs="Courier New"/>
          <w:color w:val="000000"/>
          <w:sz w:val="20"/>
          <w:szCs w:val="20"/>
        </w:rPr>
        <w:t xml:space="preserve"> static </w:t>
      </w:r>
      <w:proofErr w:type="spellStart"/>
      <w:r w:rsidRPr="003A0134">
        <w:rPr>
          <w:rFonts w:ascii="Courier New" w:eastAsia="Times New Roman" w:hAnsi="Courier New" w:cs="Courier New"/>
          <w:color w:val="000000"/>
          <w:sz w:val="20"/>
          <w:szCs w:val="20"/>
        </w:rPr>
        <w:t>boolean</w:t>
      </w:r>
      <w:proofErr w:type="spellEnd"/>
      <w:r w:rsidRPr="003A0134">
        <w:rPr>
          <w:rFonts w:ascii="Courier New" w:eastAsia="Times New Roman" w:hAnsi="Courier New" w:cs="Courier New"/>
          <w:color w:val="000000"/>
          <w:sz w:val="20"/>
          <w:szCs w:val="20"/>
        </w:rPr>
        <w:t xml:space="preserve"> </w:t>
      </w:r>
      <w:proofErr w:type="spellStart"/>
      <w:r w:rsidRPr="003A0134">
        <w:rPr>
          <w:rFonts w:ascii="Courier New" w:eastAsia="Times New Roman" w:hAnsi="Courier New" w:cs="Courier New"/>
          <w:color w:val="000000"/>
          <w:sz w:val="20"/>
          <w:szCs w:val="20"/>
        </w:rPr>
        <w:t>isPalindrome</w:t>
      </w:r>
      <w:proofErr w:type="spellEnd"/>
      <w:r w:rsidRPr="003A0134">
        <w:rPr>
          <w:rFonts w:ascii="Courier New" w:eastAsia="Times New Roman" w:hAnsi="Courier New" w:cs="Courier New"/>
          <w:color w:val="000000"/>
          <w:sz w:val="20"/>
          <w:szCs w:val="20"/>
        </w:rPr>
        <w:t xml:space="preserve">(String </w:t>
      </w:r>
      <w:proofErr w:type="spellStart"/>
      <w:r w:rsidRPr="003A0134">
        <w:rPr>
          <w:rFonts w:ascii="Courier New" w:eastAsia="Times New Roman" w:hAnsi="Courier New" w:cs="Courier New"/>
          <w:color w:val="000000"/>
          <w:sz w:val="20"/>
          <w:szCs w:val="20"/>
        </w:rPr>
        <w:t>str</w:t>
      </w:r>
      <w:proofErr w:type="spellEnd"/>
      <w:r w:rsidRPr="003A0134">
        <w:rPr>
          <w:rFonts w:ascii="Courier New" w:eastAsia="Times New Roman" w:hAnsi="Courier New" w:cs="Courier New"/>
          <w:color w:val="000000"/>
          <w:sz w:val="20"/>
          <w:szCs w:val="20"/>
        </w:rPr>
        <w:t>) {</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gramStart"/>
      <w:r w:rsidRPr="003A0134">
        <w:rPr>
          <w:rFonts w:ascii="Courier New" w:eastAsia="Times New Roman" w:hAnsi="Courier New" w:cs="Courier New"/>
          <w:color w:val="000000"/>
          <w:sz w:val="20"/>
          <w:szCs w:val="20"/>
        </w:rPr>
        <w:t>if</w:t>
      </w:r>
      <w:proofErr w:type="gramEnd"/>
      <w:r w:rsidRPr="003A0134">
        <w:rPr>
          <w:rFonts w:ascii="Courier New" w:eastAsia="Times New Roman" w:hAnsi="Courier New" w:cs="Courier New"/>
          <w:color w:val="000000"/>
          <w:sz w:val="20"/>
          <w:szCs w:val="20"/>
        </w:rPr>
        <w:t xml:space="preserve"> (</w:t>
      </w:r>
      <w:proofErr w:type="spellStart"/>
      <w:r w:rsidRPr="003A0134">
        <w:rPr>
          <w:rFonts w:ascii="Courier New" w:eastAsia="Times New Roman" w:hAnsi="Courier New" w:cs="Courier New"/>
          <w:color w:val="000000"/>
          <w:sz w:val="20"/>
          <w:szCs w:val="20"/>
        </w:rPr>
        <w:t>str</w:t>
      </w:r>
      <w:proofErr w:type="spellEnd"/>
      <w:r w:rsidRPr="003A0134">
        <w:rPr>
          <w:rFonts w:ascii="Courier New" w:eastAsia="Times New Roman" w:hAnsi="Courier New" w:cs="Courier New"/>
          <w:color w:val="000000"/>
          <w:sz w:val="20"/>
          <w:szCs w:val="20"/>
        </w:rPr>
        <w:t xml:space="preserve"> == null)</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gramStart"/>
      <w:r w:rsidRPr="003A0134">
        <w:rPr>
          <w:rFonts w:ascii="Courier New" w:eastAsia="Times New Roman" w:hAnsi="Courier New" w:cs="Courier New"/>
          <w:color w:val="000000"/>
          <w:sz w:val="20"/>
          <w:szCs w:val="20"/>
        </w:rPr>
        <w:t>return</w:t>
      </w:r>
      <w:proofErr w:type="gramEnd"/>
      <w:r w:rsidRPr="003A0134">
        <w:rPr>
          <w:rFonts w:ascii="Courier New" w:eastAsia="Times New Roman" w:hAnsi="Courier New" w:cs="Courier New"/>
          <w:color w:val="000000"/>
          <w:sz w:val="20"/>
          <w:szCs w:val="20"/>
        </w:rPr>
        <w:t xml:space="preserve"> false;</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spellStart"/>
      <w:r w:rsidRPr="003A0134">
        <w:rPr>
          <w:rFonts w:ascii="Courier New" w:eastAsia="Times New Roman" w:hAnsi="Courier New" w:cs="Courier New"/>
          <w:color w:val="000000"/>
          <w:sz w:val="20"/>
          <w:szCs w:val="20"/>
        </w:rPr>
        <w:t>StringBuilder</w:t>
      </w:r>
      <w:proofErr w:type="spellEnd"/>
      <w:r w:rsidRPr="003A0134">
        <w:rPr>
          <w:rFonts w:ascii="Courier New" w:eastAsia="Times New Roman" w:hAnsi="Courier New" w:cs="Courier New"/>
          <w:color w:val="000000"/>
          <w:sz w:val="20"/>
          <w:szCs w:val="20"/>
        </w:rPr>
        <w:t xml:space="preserve"> </w:t>
      </w:r>
      <w:proofErr w:type="spellStart"/>
      <w:r w:rsidRPr="003A0134">
        <w:rPr>
          <w:rFonts w:ascii="Courier New" w:eastAsia="Times New Roman" w:hAnsi="Courier New" w:cs="Courier New"/>
          <w:color w:val="000000"/>
          <w:sz w:val="20"/>
          <w:szCs w:val="20"/>
        </w:rPr>
        <w:t>strBuilder</w:t>
      </w:r>
      <w:proofErr w:type="spellEnd"/>
      <w:r w:rsidRPr="003A0134">
        <w:rPr>
          <w:rFonts w:ascii="Courier New" w:eastAsia="Times New Roman" w:hAnsi="Courier New" w:cs="Courier New"/>
          <w:color w:val="000000"/>
          <w:sz w:val="20"/>
          <w:szCs w:val="20"/>
        </w:rPr>
        <w:t xml:space="preserve"> = new </w:t>
      </w:r>
      <w:proofErr w:type="spellStart"/>
      <w:proofErr w:type="gramStart"/>
      <w:r w:rsidRPr="003A0134">
        <w:rPr>
          <w:rFonts w:ascii="Courier New" w:eastAsia="Times New Roman" w:hAnsi="Courier New" w:cs="Courier New"/>
          <w:color w:val="000000"/>
          <w:sz w:val="20"/>
          <w:szCs w:val="20"/>
        </w:rPr>
        <w:t>StringBuilder</w:t>
      </w:r>
      <w:proofErr w:type="spellEnd"/>
      <w:r w:rsidRPr="003A0134">
        <w:rPr>
          <w:rFonts w:ascii="Courier New" w:eastAsia="Times New Roman" w:hAnsi="Courier New" w:cs="Courier New"/>
          <w:color w:val="000000"/>
          <w:sz w:val="20"/>
          <w:szCs w:val="20"/>
        </w:rPr>
        <w:t>(</w:t>
      </w:r>
      <w:proofErr w:type="spellStart"/>
      <w:proofErr w:type="gramEnd"/>
      <w:r w:rsidRPr="003A0134">
        <w:rPr>
          <w:rFonts w:ascii="Courier New" w:eastAsia="Times New Roman" w:hAnsi="Courier New" w:cs="Courier New"/>
          <w:color w:val="000000"/>
          <w:sz w:val="20"/>
          <w:szCs w:val="20"/>
        </w:rPr>
        <w:t>str</w:t>
      </w:r>
      <w:proofErr w:type="spellEnd"/>
      <w:r w:rsidRPr="003A0134">
        <w:rPr>
          <w:rFonts w:ascii="Courier New" w:eastAsia="Times New Roman" w:hAnsi="Courier New" w:cs="Courier New"/>
          <w:color w:val="000000"/>
          <w:sz w:val="20"/>
          <w:szCs w:val="20"/>
        </w:rPr>
        <w:t>);</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spellStart"/>
      <w:proofErr w:type="gramStart"/>
      <w:r w:rsidRPr="003A0134">
        <w:rPr>
          <w:rFonts w:ascii="Courier New" w:eastAsia="Times New Roman" w:hAnsi="Courier New" w:cs="Courier New"/>
          <w:color w:val="000000"/>
          <w:sz w:val="20"/>
          <w:szCs w:val="20"/>
        </w:rPr>
        <w:t>strBuilder.reverse</w:t>
      </w:r>
      <w:proofErr w:type="spellEnd"/>
      <w:r w:rsidRPr="003A0134">
        <w:rPr>
          <w:rFonts w:ascii="Courier New" w:eastAsia="Times New Roman" w:hAnsi="Courier New" w:cs="Courier New"/>
          <w:color w:val="000000"/>
          <w:sz w:val="20"/>
          <w:szCs w:val="20"/>
        </w:rPr>
        <w:t>(</w:t>
      </w:r>
      <w:proofErr w:type="gramEnd"/>
      <w:r w:rsidRPr="003A0134">
        <w:rPr>
          <w:rFonts w:ascii="Courier New" w:eastAsia="Times New Roman" w:hAnsi="Courier New" w:cs="Courier New"/>
          <w:color w:val="000000"/>
          <w:sz w:val="20"/>
          <w:szCs w:val="20"/>
        </w:rPr>
        <w:t>);</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gramStart"/>
      <w:r w:rsidRPr="003A0134">
        <w:rPr>
          <w:rFonts w:ascii="Courier New" w:eastAsia="Times New Roman" w:hAnsi="Courier New" w:cs="Courier New"/>
          <w:color w:val="000000"/>
          <w:sz w:val="20"/>
          <w:szCs w:val="20"/>
        </w:rPr>
        <w:t>return</w:t>
      </w:r>
      <w:proofErr w:type="gramEnd"/>
      <w:r w:rsidRPr="003A0134">
        <w:rPr>
          <w:rFonts w:ascii="Courier New" w:eastAsia="Times New Roman" w:hAnsi="Courier New" w:cs="Courier New"/>
          <w:color w:val="000000"/>
          <w:sz w:val="20"/>
          <w:szCs w:val="20"/>
        </w:rPr>
        <w:t xml:space="preserve"> </w:t>
      </w:r>
      <w:proofErr w:type="spellStart"/>
      <w:r w:rsidRPr="003A0134">
        <w:rPr>
          <w:rFonts w:ascii="Courier New" w:eastAsia="Times New Roman" w:hAnsi="Courier New" w:cs="Courier New"/>
          <w:color w:val="000000"/>
          <w:sz w:val="20"/>
          <w:szCs w:val="20"/>
        </w:rPr>
        <w:t>strBuilder.toString</w:t>
      </w:r>
      <w:proofErr w:type="spellEnd"/>
      <w:r w:rsidRPr="003A0134">
        <w:rPr>
          <w:rFonts w:ascii="Courier New" w:eastAsia="Times New Roman" w:hAnsi="Courier New" w:cs="Courier New"/>
          <w:color w:val="000000"/>
          <w:sz w:val="20"/>
          <w:szCs w:val="20"/>
        </w:rPr>
        <w:t>().equals(</w:t>
      </w:r>
      <w:proofErr w:type="spellStart"/>
      <w:r w:rsidRPr="003A0134">
        <w:rPr>
          <w:rFonts w:ascii="Courier New" w:eastAsia="Times New Roman" w:hAnsi="Courier New" w:cs="Courier New"/>
          <w:color w:val="000000"/>
          <w:sz w:val="20"/>
          <w:szCs w:val="20"/>
        </w:rPr>
        <w:t>str</w:t>
      </w:r>
      <w:proofErr w:type="spellEnd"/>
      <w:r w:rsidRPr="003A0134">
        <w:rPr>
          <w:rFonts w:ascii="Courier New" w:eastAsia="Times New Roman" w:hAnsi="Courier New" w:cs="Courier New"/>
          <w:color w:val="000000"/>
          <w:sz w:val="20"/>
          <w:szCs w:val="20"/>
        </w:rPr>
        <w:t>);</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Sometimes interviewer asks not to use any other class to check this, in that case we can compare characters in the String from both ends to find out if it’s palindrome or not.</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gramStart"/>
      <w:r w:rsidRPr="003A0134">
        <w:rPr>
          <w:rFonts w:ascii="Courier New" w:eastAsia="Times New Roman" w:hAnsi="Courier New" w:cs="Courier New"/>
          <w:color w:val="000000"/>
          <w:sz w:val="20"/>
          <w:szCs w:val="20"/>
        </w:rPr>
        <w:t>private</w:t>
      </w:r>
      <w:proofErr w:type="gramEnd"/>
      <w:r w:rsidRPr="003A0134">
        <w:rPr>
          <w:rFonts w:ascii="Courier New" w:eastAsia="Times New Roman" w:hAnsi="Courier New" w:cs="Courier New"/>
          <w:color w:val="000000"/>
          <w:sz w:val="20"/>
          <w:szCs w:val="20"/>
        </w:rPr>
        <w:t xml:space="preserve"> static </w:t>
      </w:r>
      <w:proofErr w:type="spellStart"/>
      <w:r w:rsidRPr="003A0134">
        <w:rPr>
          <w:rFonts w:ascii="Courier New" w:eastAsia="Times New Roman" w:hAnsi="Courier New" w:cs="Courier New"/>
          <w:color w:val="000000"/>
          <w:sz w:val="20"/>
          <w:szCs w:val="20"/>
        </w:rPr>
        <w:t>boolean</w:t>
      </w:r>
      <w:proofErr w:type="spellEnd"/>
      <w:r w:rsidRPr="003A0134">
        <w:rPr>
          <w:rFonts w:ascii="Courier New" w:eastAsia="Times New Roman" w:hAnsi="Courier New" w:cs="Courier New"/>
          <w:color w:val="000000"/>
          <w:sz w:val="20"/>
          <w:szCs w:val="20"/>
        </w:rPr>
        <w:t xml:space="preserve"> </w:t>
      </w:r>
      <w:proofErr w:type="spellStart"/>
      <w:r w:rsidRPr="003A0134">
        <w:rPr>
          <w:rFonts w:ascii="Courier New" w:eastAsia="Times New Roman" w:hAnsi="Courier New" w:cs="Courier New"/>
          <w:color w:val="000000"/>
          <w:sz w:val="20"/>
          <w:szCs w:val="20"/>
        </w:rPr>
        <w:t>isPalindromeString</w:t>
      </w:r>
      <w:proofErr w:type="spellEnd"/>
      <w:r w:rsidRPr="003A0134">
        <w:rPr>
          <w:rFonts w:ascii="Courier New" w:eastAsia="Times New Roman" w:hAnsi="Courier New" w:cs="Courier New"/>
          <w:color w:val="000000"/>
          <w:sz w:val="20"/>
          <w:szCs w:val="20"/>
        </w:rPr>
        <w:t xml:space="preserve">(String </w:t>
      </w:r>
      <w:proofErr w:type="spellStart"/>
      <w:r w:rsidRPr="003A0134">
        <w:rPr>
          <w:rFonts w:ascii="Courier New" w:eastAsia="Times New Roman" w:hAnsi="Courier New" w:cs="Courier New"/>
          <w:color w:val="000000"/>
          <w:sz w:val="20"/>
          <w:szCs w:val="20"/>
        </w:rPr>
        <w:t>str</w:t>
      </w:r>
      <w:proofErr w:type="spellEnd"/>
      <w:r w:rsidRPr="003A0134">
        <w:rPr>
          <w:rFonts w:ascii="Courier New" w:eastAsia="Times New Roman" w:hAnsi="Courier New" w:cs="Courier New"/>
          <w:color w:val="000000"/>
          <w:sz w:val="20"/>
          <w:szCs w:val="20"/>
        </w:rPr>
        <w:t>) {</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gramStart"/>
      <w:r w:rsidRPr="003A0134">
        <w:rPr>
          <w:rFonts w:ascii="Courier New" w:eastAsia="Times New Roman" w:hAnsi="Courier New" w:cs="Courier New"/>
          <w:color w:val="000000"/>
          <w:sz w:val="20"/>
          <w:szCs w:val="20"/>
        </w:rPr>
        <w:t>if</w:t>
      </w:r>
      <w:proofErr w:type="gramEnd"/>
      <w:r w:rsidRPr="003A0134">
        <w:rPr>
          <w:rFonts w:ascii="Courier New" w:eastAsia="Times New Roman" w:hAnsi="Courier New" w:cs="Courier New"/>
          <w:color w:val="000000"/>
          <w:sz w:val="20"/>
          <w:szCs w:val="20"/>
        </w:rPr>
        <w:t xml:space="preserve"> (</w:t>
      </w:r>
      <w:proofErr w:type="spellStart"/>
      <w:r w:rsidRPr="003A0134">
        <w:rPr>
          <w:rFonts w:ascii="Courier New" w:eastAsia="Times New Roman" w:hAnsi="Courier New" w:cs="Courier New"/>
          <w:color w:val="000000"/>
          <w:sz w:val="20"/>
          <w:szCs w:val="20"/>
        </w:rPr>
        <w:t>str</w:t>
      </w:r>
      <w:proofErr w:type="spellEnd"/>
      <w:r w:rsidRPr="003A0134">
        <w:rPr>
          <w:rFonts w:ascii="Courier New" w:eastAsia="Times New Roman" w:hAnsi="Courier New" w:cs="Courier New"/>
          <w:color w:val="000000"/>
          <w:sz w:val="20"/>
          <w:szCs w:val="20"/>
        </w:rPr>
        <w:t xml:space="preserve"> == null)</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gramStart"/>
      <w:r w:rsidRPr="003A0134">
        <w:rPr>
          <w:rFonts w:ascii="Courier New" w:eastAsia="Times New Roman" w:hAnsi="Courier New" w:cs="Courier New"/>
          <w:color w:val="000000"/>
          <w:sz w:val="20"/>
          <w:szCs w:val="20"/>
        </w:rPr>
        <w:t>return</w:t>
      </w:r>
      <w:proofErr w:type="gramEnd"/>
      <w:r w:rsidRPr="003A0134">
        <w:rPr>
          <w:rFonts w:ascii="Courier New" w:eastAsia="Times New Roman" w:hAnsi="Courier New" w:cs="Courier New"/>
          <w:color w:val="000000"/>
          <w:sz w:val="20"/>
          <w:szCs w:val="20"/>
        </w:rPr>
        <w:t xml:space="preserve"> false;</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spellStart"/>
      <w:proofErr w:type="gramStart"/>
      <w:r w:rsidRPr="003A0134">
        <w:rPr>
          <w:rFonts w:ascii="Courier New" w:eastAsia="Times New Roman" w:hAnsi="Courier New" w:cs="Courier New"/>
          <w:color w:val="000000"/>
          <w:sz w:val="20"/>
          <w:szCs w:val="20"/>
        </w:rPr>
        <w:t>int</w:t>
      </w:r>
      <w:proofErr w:type="spellEnd"/>
      <w:proofErr w:type="gramEnd"/>
      <w:r w:rsidRPr="003A0134">
        <w:rPr>
          <w:rFonts w:ascii="Courier New" w:eastAsia="Times New Roman" w:hAnsi="Courier New" w:cs="Courier New"/>
          <w:color w:val="000000"/>
          <w:sz w:val="20"/>
          <w:szCs w:val="20"/>
        </w:rPr>
        <w:t xml:space="preserve"> length = </w:t>
      </w:r>
      <w:proofErr w:type="spellStart"/>
      <w:r w:rsidRPr="003A0134">
        <w:rPr>
          <w:rFonts w:ascii="Courier New" w:eastAsia="Times New Roman" w:hAnsi="Courier New" w:cs="Courier New"/>
          <w:color w:val="000000"/>
          <w:sz w:val="20"/>
          <w:szCs w:val="20"/>
        </w:rPr>
        <w:t>str.length</w:t>
      </w:r>
      <w:proofErr w:type="spellEnd"/>
      <w:r w:rsidRPr="003A0134">
        <w:rPr>
          <w:rFonts w:ascii="Courier New" w:eastAsia="Times New Roman" w:hAnsi="Courier New" w:cs="Courier New"/>
          <w:color w:val="000000"/>
          <w:sz w:val="20"/>
          <w:szCs w:val="20"/>
        </w:rPr>
        <w:t>();</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spellStart"/>
      <w:proofErr w:type="gramStart"/>
      <w:r w:rsidRPr="003A0134">
        <w:rPr>
          <w:rFonts w:ascii="Courier New" w:eastAsia="Times New Roman" w:hAnsi="Courier New" w:cs="Courier New"/>
          <w:color w:val="000000"/>
          <w:sz w:val="20"/>
          <w:szCs w:val="20"/>
        </w:rPr>
        <w:t>System.out.println</w:t>
      </w:r>
      <w:proofErr w:type="spellEnd"/>
      <w:r w:rsidRPr="003A0134">
        <w:rPr>
          <w:rFonts w:ascii="Courier New" w:eastAsia="Times New Roman" w:hAnsi="Courier New" w:cs="Courier New"/>
          <w:color w:val="000000"/>
          <w:sz w:val="20"/>
          <w:szCs w:val="20"/>
        </w:rPr>
        <w:t>(</w:t>
      </w:r>
      <w:proofErr w:type="gramEnd"/>
      <w:r w:rsidRPr="003A0134">
        <w:rPr>
          <w:rFonts w:ascii="Courier New" w:eastAsia="Times New Roman" w:hAnsi="Courier New" w:cs="Courier New"/>
          <w:color w:val="000000"/>
          <w:sz w:val="20"/>
          <w:szCs w:val="20"/>
        </w:rPr>
        <w:t>length / 2);</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gramStart"/>
      <w:r w:rsidRPr="003A0134">
        <w:rPr>
          <w:rFonts w:ascii="Courier New" w:eastAsia="Times New Roman" w:hAnsi="Courier New" w:cs="Courier New"/>
          <w:color w:val="000000"/>
          <w:sz w:val="20"/>
          <w:szCs w:val="20"/>
        </w:rPr>
        <w:t>for</w:t>
      </w:r>
      <w:proofErr w:type="gramEnd"/>
      <w:r w:rsidRPr="003A0134">
        <w:rPr>
          <w:rFonts w:ascii="Courier New" w:eastAsia="Times New Roman" w:hAnsi="Courier New" w:cs="Courier New"/>
          <w:color w:val="000000"/>
          <w:sz w:val="20"/>
          <w:szCs w:val="20"/>
        </w:rPr>
        <w:t xml:space="preserve"> (</w:t>
      </w:r>
      <w:proofErr w:type="spellStart"/>
      <w:r w:rsidRPr="003A0134">
        <w:rPr>
          <w:rFonts w:ascii="Courier New" w:eastAsia="Times New Roman" w:hAnsi="Courier New" w:cs="Courier New"/>
          <w:color w:val="000000"/>
          <w:sz w:val="20"/>
          <w:szCs w:val="20"/>
        </w:rPr>
        <w:t>int</w:t>
      </w:r>
      <w:proofErr w:type="spellEnd"/>
      <w:r w:rsidRPr="003A0134">
        <w:rPr>
          <w:rFonts w:ascii="Courier New" w:eastAsia="Times New Roman" w:hAnsi="Courier New" w:cs="Courier New"/>
          <w:color w:val="000000"/>
          <w:sz w:val="20"/>
          <w:szCs w:val="20"/>
        </w:rPr>
        <w:t xml:space="preserve"> </w:t>
      </w:r>
      <w:proofErr w:type="spellStart"/>
      <w:r w:rsidRPr="003A0134">
        <w:rPr>
          <w:rFonts w:ascii="Courier New" w:eastAsia="Times New Roman" w:hAnsi="Courier New" w:cs="Courier New"/>
          <w:color w:val="000000"/>
          <w:sz w:val="20"/>
          <w:szCs w:val="20"/>
        </w:rPr>
        <w:t>i</w:t>
      </w:r>
      <w:proofErr w:type="spellEnd"/>
      <w:r w:rsidRPr="003A0134">
        <w:rPr>
          <w:rFonts w:ascii="Courier New" w:eastAsia="Times New Roman" w:hAnsi="Courier New" w:cs="Courier New"/>
          <w:color w:val="000000"/>
          <w:sz w:val="20"/>
          <w:szCs w:val="20"/>
        </w:rPr>
        <w:t xml:space="preserve"> = 0; </w:t>
      </w:r>
      <w:proofErr w:type="spellStart"/>
      <w:r w:rsidRPr="003A0134">
        <w:rPr>
          <w:rFonts w:ascii="Courier New" w:eastAsia="Times New Roman" w:hAnsi="Courier New" w:cs="Courier New"/>
          <w:color w:val="000000"/>
          <w:sz w:val="20"/>
          <w:szCs w:val="20"/>
        </w:rPr>
        <w:t>i</w:t>
      </w:r>
      <w:proofErr w:type="spellEnd"/>
      <w:r w:rsidRPr="003A0134">
        <w:rPr>
          <w:rFonts w:ascii="Courier New" w:eastAsia="Times New Roman" w:hAnsi="Courier New" w:cs="Courier New"/>
          <w:color w:val="000000"/>
          <w:sz w:val="20"/>
          <w:szCs w:val="20"/>
        </w:rPr>
        <w:t xml:space="preserve"> &lt; length / 2; </w:t>
      </w:r>
      <w:proofErr w:type="spellStart"/>
      <w:r w:rsidRPr="003A0134">
        <w:rPr>
          <w:rFonts w:ascii="Courier New" w:eastAsia="Times New Roman" w:hAnsi="Courier New" w:cs="Courier New"/>
          <w:color w:val="000000"/>
          <w:sz w:val="20"/>
          <w:szCs w:val="20"/>
        </w:rPr>
        <w:t>i</w:t>
      </w:r>
      <w:proofErr w:type="spellEnd"/>
      <w:r w:rsidRPr="003A0134">
        <w:rPr>
          <w:rFonts w:ascii="Courier New" w:eastAsia="Times New Roman" w:hAnsi="Courier New" w:cs="Courier New"/>
          <w:color w:val="000000"/>
          <w:sz w:val="20"/>
          <w:szCs w:val="20"/>
        </w:rPr>
        <w:t>++) {</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gramStart"/>
      <w:r w:rsidRPr="003A0134">
        <w:rPr>
          <w:rFonts w:ascii="Courier New" w:eastAsia="Times New Roman" w:hAnsi="Courier New" w:cs="Courier New"/>
          <w:color w:val="000000"/>
          <w:sz w:val="20"/>
          <w:szCs w:val="20"/>
        </w:rPr>
        <w:t>if</w:t>
      </w:r>
      <w:proofErr w:type="gramEnd"/>
      <w:r w:rsidRPr="003A0134">
        <w:rPr>
          <w:rFonts w:ascii="Courier New" w:eastAsia="Times New Roman" w:hAnsi="Courier New" w:cs="Courier New"/>
          <w:color w:val="000000"/>
          <w:sz w:val="20"/>
          <w:szCs w:val="20"/>
        </w:rPr>
        <w:t xml:space="preserve"> (</w:t>
      </w:r>
      <w:proofErr w:type="spellStart"/>
      <w:r w:rsidRPr="003A0134">
        <w:rPr>
          <w:rFonts w:ascii="Courier New" w:eastAsia="Times New Roman" w:hAnsi="Courier New" w:cs="Courier New"/>
          <w:color w:val="000000"/>
          <w:sz w:val="20"/>
          <w:szCs w:val="20"/>
        </w:rPr>
        <w:t>str.charAt</w:t>
      </w:r>
      <w:proofErr w:type="spellEnd"/>
      <w:r w:rsidRPr="003A0134">
        <w:rPr>
          <w:rFonts w:ascii="Courier New" w:eastAsia="Times New Roman" w:hAnsi="Courier New" w:cs="Courier New"/>
          <w:color w:val="000000"/>
          <w:sz w:val="20"/>
          <w:szCs w:val="20"/>
        </w:rPr>
        <w:t>(</w:t>
      </w:r>
      <w:proofErr w:type="spellStart"/>
      <w:r w:rsidRPr="003A0134">
        <w:rPr>
          <w:rFonts w:ascii="Courier New" w:eastAsia="Times New Roman" w:hAnsi="Courier New" w:cs="Courier New"/>
          <w:color w:val="000000"/>
          <w:sz w:val="20"/>
          <w:szCs w:val="20"/>
        </w:rPr>
        <w:t>i</w:t>
      </w:r>
      <w:proofErr w:type="spellEnd"/>
      <w:r w:rsidRPr="003A0134">
        <w:rPr>
          <w:rFonts w:ascii="Courier New" w:eastAsia="Times New Roman" w:hAnsi="Courier New" w:cs="Courier New"/>
          <w:color w:val="000000"/>
          <w:sz w:val="20"/>
          <w:szCs w:val="20"/>
        </w:rPr>
        <w:t xml:space="preserve">) != </w:t>
      </w:r>
      <w:proofErr w:type="spellStart"/>
      <w:r w:rsidRPr="003A0134">
        <w:rPr>
          <w:rFonts w:ascii="Courier New" w:eastAsia="Times New Roman" w:hAnsi="Courier New" w:cs="Courier New"/>
          <w:color w:val="000000"/>
          <w:sz w:val="20"/>
          <w:szCs w:val="20"/>
        </w:rPr>
        <w:t>str.charAt</w:t>
      </w:r>
      <w:proofErr w:type="spellEnd"/>
      <w:r w:rsidRPr="003A0134">
        <w:rPr>
          <w:rFonts w:ascii="Courier New" w:eastAsia="Times New Roman" w:hAnsi="Courier New" w:cs="Courier New"/>
          <w:color w:val="000000"/>
          <w:sz w:val="20"/>
          <w:szCs w:val="20"/>
        </w:rPr>
        <w:t xml:space="preserve">(length - </w:t>
      </w:r>
      <w:proofErr w:type="spellStart"/>
      <w:r w:rsidRPr="003A0134">
        <w:rPr>
          <w:rFonts w:ascii="Courier New" w:eastAsia="Times New Roman" w:hAnsi="Courier New" w:cs="Courier New"/>
          <w:color w:val="000000"/>
          <w:sz w:val="20"/>
          <w:szCs w:val="20"/>
        </w:rPr>
        <w:t>i</w:t>
      </w:r>
      <w:proofErr w:type="spellEnd"/>
      <w:r w:rsidRPr="003A0134">
        <w:rPr>
          <w:rFonts w:ascii="Courier New" w:eastAsia="Times New Roman" w:hAnsi="Courier New" w:cs="Courier New"/>
          <w:color w:val="000000"/>
          <w:sz w:val="20"/>
          <w:szCs w:val="20"/>
        </w:rPr>
        <w:t xml:space="preserve"> - 1))</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gramStart"/>
      <w:r w:rsidRPr="003A0134">
        <w:rPr>
          <w:rFonts w:ascii="Courier New" w:eastAsia="Times New Roman" w:hAnsi="Courier New" w:cs="Courier New"/>
          <w:color w:val="000000"/>
          <w:sz w:val="20"/>
          <w:szCs w:val="20"/>
        </w:rPr>
        <w:t>return</w:t>
      </w:r>
      <w:proofErr w:type="gramEnd"/>
      <w:r w:rsidRPr="003A0134">
        <w:rPr>
          <w:rFonts w:ascii="Courier New" w:eastAsia="Times New Roman" w:hAnsi="Courier New" w:cs="Courier New"/>
          <w:color w:val="000000"/>
          <w:sz w:val="20"/>
          <w:szCs w:val="20"/>
        </w:rPr>
        <w:t xml:space="preserve"> false;</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lastRenderedPageBreak/>
        <w:t xml:space="preserve">        </w:t>
      </w:r>
      <w:proofErr w:type="gramStart"/>
      <w:r w:rsidRPr="003A0134">
        <w:rPr>
          <w:rFonts w:ascii="Courier New" w:eastAsia="Times New Roman" w:hAnsi="Courier New" w:cs="Courier New"/>
          <w:color w:val="000000"/>
          <w:sz w:val="20"/>
          <w:szCs w:val="20"/>
        </w:rPr>
        <w:t>return</w:t>
      </w:r>
      <w:proofErr w:type="gramEnd"/>
      <w:r w:rsidRPr="003A0134">
        <w:rPr>
          <w:rFonts w:ascii="Courier New" w:eastAsia="Times New Roman" w:hAnsi="Courier New" w:cs="Courier New"/>
          <w:color w:val="000000"/>
          <w:sz w:val="20"/>
          <w:szCs w:val="20"/>
        </w:rPr>
        <w:t xml:space="preserve"> true;</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9" w:name="java-string-removeChar"/>
      <w:bookmarkEnd w:id="49"/>
      <w:r w:rsidRPr="003A0134">
        <w:rPr>
          <w:rFonts w:ascii="Times New Roman" w:eastAsia="Times New Roman" w:hAnsi="Times New Roman" w:cs="Times New Roman"/>
          <w:b/>
          <w:bCs/>
          <w:color w:val="000000"/>
          <w:sz w:val="27"/>
          <w:szCs w:val="27"/>
        </w:rPr>
        <w:t>Write a method that will remove given character from the String?</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We can use </w:t>
      </w:r>
      <w:proofErr w:type="spellStart"/>
      <w:r w:rsidRPr="003A0134">
        <w:rPr>
          <w:rFonts w:ascii="Courier New" w:eastAsia="Times New Roman" w:hAnsi="Courier New" w:cs="Courier New"/>
          <w:color w:val="000000"/>
          <w:sz w:val="20"/>
        </w:rPr>
        <w:t>replaceAll</w:t>
      </w:r>
      <w:proofErr w:type="spellEnd"/>
      <w:r w:rsidRPr="003A0134">
        <w:rPr>
          <w:rFonts w:ascii="Times New Roman" w:eastAsia="Times New Roman" w:hAnsi="Times New Roman" w:cs="Times New Roman"/>
          <w:color w:val="000000"/>
          <w:sz w:val="27"/>
          <w:szCs w:val="27"/>
        </w:rPr>
        <w:t xml:space="preserve"> method to replace all the </w:t>
      </w:r>
      <w:proofErr w:type="spellStart"/>
      <w:r w:rsidRPr="003A0134">
        <w:rPr>
          <w:rFonts w:ascii="Times New Roman" w:eastAsia="Times New Roman" w:hAnsi="Times New Roman" w:cs="Times New Roman"/>
          <w:color w:val="000000"/>
          <w:sz w:val="27"/>
          <w:szCs w:val="27"/>
        </w:rPr>
        <w:t>occurance</w:t>
      </w:r>
      <w:proofErr w:type="spellEnd"/>
      <w:r w:rsidRPr="003A0134">
        <w:rPr>
          <w:rFonts w:ascii="Times New Roman" w:eastAsia="Times New Roman" w:hAnsi="Times New Roman" w:cs="Times New Roman"/>
          <w:color w:val="000000"/>
          <w:sz w:val="27"/>
          <w:szCs w:val="27"/>
        </w:rPr>
        <w:t xml:space="preserve"> of a String with another String. The important point to note is that it accepts String as argument, so we will use </w:t>
      </w:r>
      <w:r w:rsidRPr="003A0134">
        <w:rPr>
          <w:rFonts w:ascii="Courier New" w:eastAsia="Times New Roman" w:hAnsi="Courier New" w:cs="Courier New"/>
          <w:color w:val="000000"/>
          <w:sz w:val="20"/>
        </w:rPr>
        <w:t>Character</w:t>
      </w:r>
      <w:r w:rsidRPr="003A0134">
        <w:rPr>
          <w:rFonts w:ascii="Times New Roman" w:eastAsia="Times New Roman" w:hAnsi="Times New Roman" w:cs="Times New Roman"/>
          <w:color w:val="000000"/>
          <w:sz w:val="27"/>
          <w:szCs w:val="27"/>
        </w:rPr>
        <w:t> class to create String and use it to replace all the characters with empty String.</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gramStart"/>
      <w:r w:rsidRPr="003A0134">
        <w:rPr>
          <w:rFonts w:ascii="Courier New" w:eastAsia="Times New Roman" w:hAnsi="Courier New" w:cs="Courier New"/>
          <w:color w:val="000000"/>
          <w:sz w:val="20"/>
          <w:szCs w:val="20"/>
        </w:rPr>
        <w:t>private</w:t>
      </w:r>
      <w:proofErr w:type="gramEnd"/>
      <w:r w:rsidRPr="003A0134">
        <w:rPr>
          <w:rFonts w:ascii="Courier New" w:eastAsia="Times New Roman" w:hAnsi="Courier New" w:cs="Courier New"/>
          <w:color w:val="000000"/>
          <w:sz w:val="20"/>
          <w:szCs w:val="20"/>
        </w:rPr>
        <w:t xml:space="preserve"> static String </w:t>
      </w:r>
      <w:proofErr w:type="spellStart"/>
      <w:r w:rsidRPr="003A0134">
        <w:rPr>
          <w:rFonts w:ascii="Courier New" w:eastAsia="Times New Roman" w:hAnsi="Courier New" w:cs="Courier New"/>
          <w:color w:val="000000"/>
          <w:sz w:val="20"/>
          <w:szCs w:val="20"/>
        </w:rPr>
        <w:t>removeChar</w:t>
      </w:r>
      <w:proofErr w:type="spellEnd"/>
      <w:r w:rsidRPr="003A0134">
        <w:rPr>
          <w:rFonts w:ascii="Courier New" w:eastAsia="Times New Roman" w:hAnsi="Courier New" w:cs="Courier New"/>
          <w:color w:val="000000"/>
          <w:sz w:val="20"/>
          <w:szCs w:val="20"/>
        </w:rPr>
        <w:t xml:space="preserve">(String </w:t>
      </w:r>
      <w:proofErr w:type="spellStart"/>
      <w:r w:rsidRPr="003A0134">
        <w:rPr>
          <w:rFonts w:ascii="Courier New" w:eastAsia="Times New Roman" w:hAnsi="Courier New" w:cs="Courier New"/>
          <w:color w:val="000000"/>
          <w:sz w:val="20"/>
          <w:szCs w:val="20"/>
        </w:rPr>
        <w:t>str</w:t>
      </w:r>
      <w:proofErr w:type="spellEnd"/>
      <w:r w:rsidRPr="003A0134">
        <w:rPr>
          <w:rFonts w:ascii="Courier New" w:eastAsia="Times New Roman" w:hAnsi="Courier New" w:cs="Courier New"/>
          <w:color w:val="000000"/>
          <w:sz w:val="20"/>
          <w:szCs w:val="20"/>
        </w:rPr>
        <w:t>, char c) {</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gramStart"/>
      <w:r w:rsidRPr="003A0134">
        <w:rPr>
          <w:rFonts w:ascii="Courier New" w:eastAsia="Times New Roman" w:hAnsi="Courier New" w:cs="Courier New"/>
          <w:color w:val="000000"/>
          <w:sz w:val="20"/>
          <w:szCs w:val="20"/>
        </w:rPr>
        <w:t>if</w:t>
      </w:r>
      <w:proofErr w:type="gramEnd"/>
      <w:r w:rsidRPr="003A0134">
        <w:rPr>
          <w:rFonts w:ascii="Courier New" w:eastAsia="Times New Roman" w:hAnsi="Courier New" w:cs="Courier New"/>
          <w:color w:val="000000"/>
          <w:sz w:val="20"/>
          <w:szCs w:val="20"/>
        </w:rPr>
        <w:t xml:space="preserve"> (</w:t>
      </w:r>
      <w:proofErr w:type="spellStart"/>
      <w:r w:rsidRPr="003A0134">
        <w:rPr>
          <w:rFonts w:ascii="Courier New" w:eastAsia="Times New Roman" w:hAnsi="Courier New" w:cs="Courier New"/>
          <w:color w:val="000000"/>
          <w:sz w:val="20"/>
          <w:szCs w:val="20"/>
        </w:rPr>
        <w:t>str</w:t>
      </w:r>
      <w:proofErr w:type="spellEnd"/>
      <w:r w:rsidRPr="003A0134">
        <w:rPr>
          <w:rFonts w:ascii="Courier New" w:eastAsia="Times New Roman" w:hAnsi="Courier New" w:cs="Courier New"/>
          <w:color w:val="000000"/>
          <w:sz w:val="20"/>
          <w:szCs w:val="20"/>
        </w:rPr>
        <w:t xml:space="preserve"> == null)</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gramStart"/>
      <w:r w:rsidRPr="003A0134">
        <w:rPr>
          <w:rFonts w:ascii="Courier New" w:eastAsia="Times New Roman" w:hAnsi="Courier New" w:cs="Courier New"/>
          <w:color w:val="000000"/>
          <w:sz w:val="20"/>
          <w:szCs w:val="20"/>
        </w:rPr>
        <w:t>return</w:t>
      </w:r>
      <w:proofErr w:type="gramEnd"/>
      <w:r w:rsidRPr="003A0134">
        <w:rPr>
          <w:rFonts w:ascii="Courier New" w:eastAsia="Times New Roman" w:hAnsi="Courier New" w:cs="Courier New"/>
          <w:color w:val="000000"/>
          <w:sz w:val="20"/>
          <w:szCs w:val="20"/>
        </w:rPr>
        <w:t xml:space="preserve"> null;</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gramStart"/>
      <w:r w:rsidRPr="003A0134">
        <w:rPr>
          <w:rFonts w:ascii="Courier New" w:eastAsia="Times New Roman" w:hAnsi="Courier New" w:cs="Courier New"/>
          <w:color w:val="000000"/>
          <w:sz w:val="20"/>
          <w:szCs w:val="20"/>
        </w:rPr>
        <w:t>return</w:t>
      </w:r>
      <w:proofErr w:type="gramEnd"/>
      <w:r w:rsidRPr="003A0134">
        <w:rPr>
          <w:rFonts w:ascii="Courier New" w:eastAsia="Times New Roman" w:hAnsi="Courier New" w:cs="Courier New"/>
          <w:color w:val="000000"/>
          <w:sz w:val="20"/>
          <w:szCs w:val="20"/>
        </w:rPr>
        <w:t xml:space="preserve"> </w:t>
      </w:r>
      <w:proofErr w:type="spellStart"/>
      <w:r w:rsidRPr="003A0134">
        <w:rPr>
          <w:rFonts w:ascii="Courier New" w:eastAsia="Times New Roman" w:hAnsi="Courier New" w:cs="Courier New"/>
          <w:color w:val="000000"/>
          <w:sz w:val="20"/>
          <w:szCs w:val="20"/>
        </w:rPr>
        <w:t>str.replaceAll</w:t>
      </w:r>
      <w:proofErr w:type="spellEnd"/>
      <w:r w:rsidRPr="003A0134">
        <w:rPr>
          <w:rFonts w:ascii="Courier New" w:eastAsia="Times New Roman" w:hAnsi="Courier New" w:cs="Courier New"/>
          <w:color w:val="000000"/>
          <w:sz w:val="20"/>
          <w:szCs w:val="20"/>
        </w:rPr>
        <w:t>(</w:t>
      </w:r>
      <w:proofErr w:type="spellStart"/>
      <w:r w:rsidRPr="003A0134">
        <w:rPr>
          <w:rFonts w:ascii="Courier New" w:eastAsia="Times New Roman" w:hAnsi="Courier New" w:cs="Courier New"/>
          <w:color w:val="000000"/>
          <w:sz w:val="20"/>
          <w:szCs w:val="20"/>
        </w:rPr>
        <w:t>Character.toString</w:t>
      </w:r>
      <w:proofErr w:type="spellEnd"/>
      <w:r w:rsidRPr="003A0134">
        <w:rPr>
          <w:rFonts w:ascii="Courier New" w:eastAsia="Times New Roman" w:hAnsi="Courier New" w:cs="Courier New"/>
          <w:color w:val="000000"/>
          <w:sz w:val="20"/>
          <w:szCs w:val="20"/>
        </w:rPr>
        <w:t>(c), "");</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0" w:name="java-string-upper-lower-case"/>
      <w:bookmarkEnd w:id="50"/>
      <w:r w:rsidRPr="003A0134">
        <w:rPr>
          <w:rFonts w:ascii="Times New Roman" w:eastAsia="Times New Roman" w:hAnsi="Times New Roman" w:cs="Times New Roman"/>
          <w:b/>
          <w:bCs/>
          <w:color w:val="000000"/>
          <w:sz w:val="27"/>
          <w:szCs w:val="27"/>
        </w:rPr>
        <w:t>How can we make String upper case or lower case?</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We can use String class </w:t>
      </w:r>
      <w:proofErr w:type="spellStart"/>
      <w:r w:rsidRPr="003A0134">
        <w:rPr>
          <w:rFonts w:ascii="Courier New" w:eastAsia="Times New Roman" w:hAnsi="Courier New" w:cs="Courier New"/>
          <w:color w:val="000000"/>
          <w:sz w:val="20"/>
        </w:rPr>
        <w:t>toUpperCase</w:t>
      </w:r>
      <w:proofErr w:type="spellEnd"/>
      <w:r w:rsidRPr="003A0134">
        <w:rPr>
          <w:rFonts w:ascii="Times New Roman" w:eastAsia="Times New Roman" w:hAnsi="Times New Roman" w:cs="Times New Roman"/>
          <w:color w:val="000000"/>
          <w:sz w:val="27"/>
          <w:szCs w:val="27"/>
        </w:rPr>
        <w:t> and </w:t>
      </w:r>
      <w:proofErr w:type="spellStart"/>
      <w:r w:rsidRPr="003A0134">
        <w:rPr>
          <w:rFonts w:ascii="Courier New" w:eastAsia="Times New Roman" w:hAnsi="Courier New" w:cs="Courier New"/>
          <w:color w:val="000000"/>
          <w:sz w:val="20"/>
        </w:rPr>
        <w:t>toLowerCase</w:t>
      </w:r>
      <w:proofErr w:type="spellEnd"/>
      <w:r w:rsidRPr="003A0134">
        <w:rPr>
          <w:rFonts w:ascii="Times New Roman" w:eastAsia="Times New Roman" w:hAnsi="Times New Roman" w:cs="Times New Roman"/>
          <w:color w:val="000000"/>
          <w:sz w:val="27"/>
          <w:szCs w:val="27"/>
        </w:rPr>
        <w:t> methods to get the String in all upper case or lower case. These methods have a variant that accepts Locale argument and use that locale rules to convert String to upper or lower case.</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1" w:name="java-string-subSequence"/>
      <w:bookmarkEnd w:id="51"/>
      <w:r w:rsidRPr="003A0134">
        <w:rPr>
          <w:rFonts w:ascii="Times New Roman" w:eastAsia="Times New Roman" w:hAnsi="Times New Roman" w:cs="Times New Roman"/>
          <w:b/>
          <w:bCs/>
          <w:color w:val="000000"/>
          <w:sz w:val="27"/>
          <w:szCs w:val="27"/>
        </w:rPr>
        <w:t xml:space="preserve">What is String </w:t>
      </w:r>
      <w:proofErr w:type="spellStart"/>
      <w:r w:rsidRPr="003A0134">
        <w:rPr>
          <w:rFonts w:ascii="Times New Roman" w:eastAsia="Times New Roman" w:hAnsi="Times New Roman" w:cs="Times New Roman"/>
          <w:b/>
          <w:bCs/>
          <w:color w:val="000000"/>
          <w:sz w:val="27"/>
          <w:szCs w:val="27"/>
        </w:rPr>
        <w:t>subSequence</w:t>
      </w:r>
      <w:proofErr w:type="spellEnd"/>
      <w:r w:rsidRPr="003A0134">
        <w:rPr>
          <w:rFonts w:ascii="Times New Roman" w:eastAsia="Times New Roman" w:hAnsi="Times New Roman" w:cs="Times New Roman"/>
          <w:b/>
          <w:bCs/>
          <w:color w:val="000000"/>
          <w:sz w:val="27"/>
          <w:szCs w:val="27"/>
        </w:rPr>
        <w:t xml:space="preserve"> method?</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 xml:space="preserve">Java 1.4 introduced </w:t>
      </w:r>
      <w:proofErr w:type="spellStart"/>
      <w:r w:rsidRPr="003A0134">
        <w:rPr>
          <w:rFonts w:ascii="Times New Roman" w:eastAsia="Times New Roman" w:hAnsi="Times New Roman" w:cs="Times New Roman"/>
          <w:color w:val="000000"/>
          <w:sz w:val="27"/>
          <w:szCs w:val="27"/>
        </w:rPr>
        <w:t>CharSequence</w:t>
      </w:r>
      <w:proofErr w:type="spellEnd"/>
      <w:r w:rsidRPr="003A0134">
        <w:rPr>
          <w:rFonts w:ascii="Times New Roman" w:eastAsia="Times New Roman" w:hAnsi="Times New Roman" w:cs="Times New Roman"/>
          <w:color w:val="000000"/>
          <w:sz w:val="27"/>
          <w:szCs w:val="27"/>
        </w:rPr>
        <w:t xml:space="preserve"> interface and String implements this interface, this is the only reason for the implementation of </w:t>
      </w:r>
      <w:proofErr w:type="spellStart"/>
      <w:r w:rsidRPr="003A0134">
        <w:rPr>
          <w:rFonts w:ascii="Times New Roman" w:eastAsia="Times New Roman" w:hAnsi="Times New Roman" w:cs="Times New Roman"/>
          <w:color w:val="000000"/>
          <w:sz w:val="27"/>
          <w:szCs w:val="27"/>
        </w:rPr>
        <w:t>subSequence</w:t>
      </w:r>
      <w:proofErr w:type="spellEnd"/>
      <w:r w:rsidRPr="003A0134">
        <w:rPr>
          <w:rFonts w:ascii="Times New Roman" w:eastAsia="Times New Roman" w:hAnsi="Times New Roman" w:cs="Times New Roman"/>
          <w:color w:val="000000"/>
          <w:sz w:val="27"/>
          <w:szCs w:val="27"/>
        </w:rPr>
        <w:t xml:space="preserve"> method in String class. Internally it invokes the String substring method.</w:t>
      </w:r>
      <w:r w:rsidRPr="003A0134">
        <w:rPr>
          <w:rFonts w:ascii="Times New Roman" w:eastAsia="Times New Roman" w:hAnsi="Times New Roman" w:cs="Times New Roman"/>
          <w:color w:val="000000"/>
          <w:sz w:val="27"/>
          <w:szCs w:val="27"/>
        </w:rPr>
        <w:br/>
        <w:t>Check this post for </w:t>
      </w:r>
      <w:hyperlink r:id="rId17" w:history="1">
        <w:r w:rsidRPr="003A0134">
          <w:rPr>
            <w:rFonts w:ascii="Times New Roman" w:eastAsia="Times New Roman" w:hAnsi="Times New Roman" w:cs="Times New Roman"/>
            <w:color w:val="0000FF"/>
            <w:sz w:val="27"/>
            <w:u w:val="single"/>
          </w:rPr>
          <w:t xml:space="preserve">String </w:t>
        </w:r>
        <w:proofErr w:type="spellStart"/>
        <w:r w:rsidRPr="003A0134">
          <w:rPr>
            <w:rFonts w:ascii="Times New Roman" w:eastAsia="Times New Roman" w:hAnsi="Times New Roman" w:cs="Times New Roman"/>
            <w:color w:val="0000FF"/>
            <w:sz w:val="27"/>
            <w:u w:val="single"/>
          </w:rPr>
          <w:t>subSequence</w:t>
        </w:r>
        <w:proofErr w:type="spellEnd"/>
      </w:hyperlink>
      <w:r w:rsidRPr="003A0134">
        <w:rPr>
          <w:rFonts w:ascii="Times New Roman" w:eastAsia="Times New Roman" w:hAnsi="Times New Roman" w:cs="Times New Roman"/>
          <w:color w:val="000000"/>
          <w:sz w:val="27"/>
          <w:szCs w:val="27"/>
        </w:rPr>
        <w:t> example.</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2" w:name="java-string-compare"/>
      <w:bookmarkEnd w:id="52"/>
      <w:r w:rsidRPr="003A0134">
        <w:rPr>
          <w:rFonts w:ascii="Times New Roman" w:eastAsia="Times New Roman" w:hAnsi="Times New Roman" w:cs="Times New Roman"/>
          <w:b/>
          <w:bCs/>
          <w:color w:val="000000"/>
          <w:sz w:val="27"/>
          <w:szCs w:val="27"/>
        </w:rPr>
        <w:t>How to compare two Strings in java program?</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Java String implements </w:t>
      </w:r>
      <w:r w:rsidRPr="003A0134">
        <w:rPr>
          <w:rFonts w:ascii="Courier New" w:eastAsia="Times New Roman" w:hAnsi="Courier New" w:cs="Courier New"/>
          <w:color w:val="000000"/>
          <w:sz w:val="20"/>
        </w:rPr>
        <w:t>Comparable</w:t>
      </w:r>
      <w:r w:rsidRPr="003A0134">
        <w:rPr>
          <w:rFonts w:ascii="Times New Roman" w:eastAsia="Times New Roman" w:hAnsi="Times New Roman" w:cs="Times New Roman"/>
          <w:color w:val="000000"/>
          <w:sz w:val="27"/>
          <w:szCs w:val="27"/>
        </w:rPr>
        <w:t> interface and it has two variants of </w:t>
      </w:r>
      <w:proofErr w:type="spellStart"/>
      <w:proofErr w:type="gramStart"/>
      <w:r w:rsidRPr="003A0134">
        <w:rPr>
          <w:rFonts w:ascii="Courier New" w:eastAsia="Times New Roman" w:hAnsi="Courier New" w:cs="Courier New"/>
          <w:color w:val="000000"/>
          <w:sz w:val="20"/>
        </w:rPr>
        <w:t>compareTo</w:t>
      </w:r>
      <w:proofErr w:type="spellEnd"/>
      <w:r w:rsidRPr="003A0134">
        <w:rPr>
          <w:rFonts w:ascii="Courier New" w:eastAsia="Times New Roman" w:hAnsi="Courier New" w:cs="Courier New"/>
          <w:color w:val="000000"/>
          <w:sz w:val="20"/>
        </w:rPr>
        <w:t>(</w:t>
      </w:r>
      <w:proofErr w:type="gramEnd"/>
      <w:r w:rsidRPr="003A0134">
        <w:rPr>
          <w:rFonts w:ascii="Courier New" w:eastAsia="Times New Roman" w:hAnsi="Courier New" w:cs="Courier New"/>
          <w:color w:val="000000"/>
          <w:sz w:val="20"/>
        </w:rPr>
        <w:t>)</w:t>
      </w:r>
      <w:r w:rsidRPr="003A0134">
        <w:rPr>
          <w:rFonts w:ascii="Times New Roman" w:eastAsia="Times New Roman" w:hAnsi="Times New Roman" w:cs="Times New Roman"/>
          <w:color w:val="000000"/>
          <w:sz w:val="27"/>
          <w:szCs w:val="27"/>
        </w:rPr>
        <w:t> methods.</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3A0134">
        <w:rPr>
          <w:rFonts w:ascii="Courier New" w:eastAsia="Times New Roman" w:hAnsi="Courier New" w:cs="Courier New"/>
          <w:color w:val="000000"/>
          <w:sz w:val="20"/>
        </w:rPr>
        <w:t>compareTo</w:t>
      </w:r>
      <w:proofErr w:type="spellEnd"/>
      <w:r w:rsidRPr="003A0134">
        <w:rPr>
          <w:rFonts w:ascii="Courier New" w:eastAsia="Times New Roman" w:hAnsi="Courier New" w:cs="Courier New"/>
          <w:color w:val="000000"/>
          <w:sz w:val="20"/>
        </w:rPr>
        <w:t>(</w:t>
      </w:r>
      <w:proofErr w:type="gramEnd"/>
      <w:r w:rsidRPr="003A0134">
        <w:rPr>
          <w:rFonts w:ascii="Courier New" w:eastAsia="Times New Roman" w:hAnsi="Courier New" w:cs="Courier New"/>
          <w:color w:val="000000"/>
          <w:sz w:val="20"/>
        </w:rPr>
        <w:t xml:space="preserve">String </w:t>
      </w:r>
      <w:proofErr w:type="spellStart"/>
      <w:r w:rsidRPr="003A0134">
        <w:rPr>
          <w:rFonts w:ascii="Courier New" w:eastAsia="Times New Roman" w:hAnsi="Courier New" w:cs="Courier New"/>
          <w:color w:val="000000"/>
          <w:sz w:val="20"/>
        </w:rPr>
        <w:t>anotherString</w:t>
      </w:r>
      <w:proofErr w:type="spellEnd"/>
      <w:r w:rsidRPr="003A0134">
        <w:rPr>
          <w:rFonts w:ascii="Courier New" w:eastAsia="Times New Roman" w:hAnsi="Courier New" w:cs="Courier New"/>
          <w:color w:val="000000"/>
          <w:sz w:val="20"/>
        </w:rPr>
        <w:t>)</w:t>
      </w:r>
      <w:r w:rsidRPr="003A0134">
        <w:rPr>
          <w:rFonts w:ascii="Times New Roman" w:eastAsia="Times New Roman" w:hAnsi="Times New Roman" w:cs="Times New Roman"/>
          <w:color w:val="000000"/>
          <w:sz w:val="27"/>
          <w:szCs w:val="27"/>
        </w:rPr>
        <w:t> method compares the String object with the String argument passed lexicographically. If String object precedes the argument passed, it returns negative integer and if String object follows the argument String passed, it returns positive integer. It returns zero when both the String have same value, in this case </w:t>
      </w:r>
      <w:proofErr w:type="gramStart"/>
      <w:r w:rsidRPr="003A0134">
        <w:rPr>
          <w:rFonts w:ascii="Courier New" w:eastAsia="Times New Roman" w:hAnsi="Courier New" w:cs="Courier New"/>
          <w:color w:val="000000"/>
          <w:sz w:val="20"/>
        </w:rPr>
        <w:t>equals(</w:t>
      </w:r>
      <w:proofErr w:type="gramEnd"/>
      <w:r w:rsidRPr="003A0134">
        <w:rPr>
          <w:rFonts w:ascii="Courier New" w:eastAsia="Times New Roman" w:hAnsi="Courier New" w:cs="Courier New"/>
          <w:color w:val="000000"/>
          <w:sz w:val="20"/>
        </w:rPr>
        <w:t xml:space="preserve">String </w:t>
      </w:r>
      <w:proofErr w:type="spellStart"/>
      <w:r w:rsidRPr="003A0134">
        <w:rPr>
          <w:rFonts w:ascii="Courier New" w:eastAsia="Times New Roman" w:hAnsi="Courier New" w:cs="Courier New"/>
          <w:color w:val="000000"/>
          <w:sz w:val="20"/>
        </w:rPr>
        <w:t>str</w:t>
      </w:r>
      <w:proofErr w:type="spellEnd"/>
      <w:r w:rsidRPr="003A0134">
        <w:rPr>
          <w:rFonts w:ascii="Courier New" w:eastAsia="Times New Roman" w:hAnsi="Courier New" w:cs="Courier New"/>
          <w:color w:val="000000"/>
          <w:sz w:val="20"/>
        </w:rPr>
        <w:t>)</w:t>
      </w:r>
      <w:r w:rsidRPr="003A0134">
        <w:rPr>
          <w:rFonts w:ascii="Times New Roman" w:eastAsia="Times New Roman" w:hAnsi="Times New Roman" w:cs="Times New Roman"/>
          <w:color w:val="000000"/>
          <w:sz w:val="27"/>
          <w:szCs w:val="27"/>
        </w:rPr>
        <w:t> method will also return true.</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3A0134">
        <w:rPr>
          <w:rFonts w:ascii="Times New Roman" w:eastAsia="Times New Roman" w:hAnsi="Times New Roman" w:cs="Times New Roman"/>
          <w:color w:val="000000"/>
          <w:sz w:val="27"/>
          <w:szCs w:val="27"/>
        </w:rPr>
        <w:t>compareToIgnoreCase</w:t>
      </w:r>
      <w:proofErr w:type="spellEnd"/>
      <w:r w:rsidRPr="003A0134">
        <w:rPr>
          <w:rFonts w:ascii="Times New Roman" w:eastAsia="Times New Roman" w:hAnsi="Times New Roman" w:cs="Times New Roman"/>
          <w:color w:val="000000"/>
          <w:sz w:val="27"/>
          <w:szCs w:val="27"/>
        </w:rPr>
        <w:t>(</w:t>
      </w:r>
      <w:proofErr w:type="gramEnd"/>
      <w:r w:rsidRPr="003A0134">
        <w:rPr>
          <w:rFonts w:ascii="Times New Roman" w:eastAsia="Times New Roman" w:hAnsi="Times New Roman" w:cs="Times New Roman"/>
          <w:color w:val="000000"/>
          <w:sz w:val="27"/>
          <w:szCs w:val="27"/>
        </w:rPr>
        <w:t xml:space="preserve">String </w:t>
      </w:r>
      <w:proofErr w:type="spellStart"/>
      <w:r w:rsidRPr="003A0134">
        <w:rPr>
          <w:rFonts w:ascii="Times New Roman" w:eastAsia="Times New Roman" w:hAnsi="Times New Roman" w:cs="Times New Roman"/>
          <w:color w:val="000000"/>
          <w:sz w:val="27"/>
          <w:szCs w:val="27"/>
        </w:rPr>
        <w:t>str</w:t>
      </w:r>
      <w:proofErr w:type="spellEnd"/>
      <w:r w:rsidRPr="003A0134">
        <w:rPr>
          <w:rFonts w:ascii="Times New Roman" w:eastAsia="Times New Roman" w:hAnsi="Times New Roman" w:cs="Times New Roman"/>
          <w:color w:val="000000"/>
          <w:sz w:val="27"/>
          <w:szCs w:val="27"/>
        </w:rPr>
        <w:t>): This method is similar to the first one, except that it ignores the case. It uses String CASE_INSENSITIVE_ORDER Comparator for case insensitive comparison. If the value is zero then </w:t>
      </w:r>
      <w:proofErr w:type="spellStart"/>
      <w:proofErr w:type="gramStart"/>
      <w:r w:rsidRPr="003A0134">
        <w:rPr>
          <w:rFonts w:ascii="Courier New" w:eastAsia="Times New Roman" w:hAnsi="Courier New" w:cs="Courier New"/>
          <w:color w:val="000000"/>
          <w:sz w:val="20"/>
        </w:rPr>
        <w:t>equalsIgnoreCase</w:t>
      </w:r>
      <w:proofErr w:type="spellEnd"/>
      <w:r w:rsidRPr="003A0134">
        <w:rPr>
          <w:rFonts w:ascii="Courier New" w:eastAsia="Times New Roman" w:hAnsi="Courier New" w:cs="Courier New"/>
          <w:color w:val="000000"/>
          <w:sz w:val="20"/>
        </w:rPr>
        <w:t>(</w:t>
      </w:r>
      <w:proofErr w:type="gramEnd"/>
      <w:r w:rsidRPr="003A0134">
        <w:rPr>
          <w:rFonts w:ascii="Courier New" w:eastAsia="Times New Roman" w:hAnsi="Courier New" w:cs="Courier New"/>
          <w:color w:val="000000"/>
          <w:sz w:val="20"/>
        </w:rPr>
        <w:t xml:space="preserve">String </w:t>
      </w:r>
      <w:proofErr w:type="spellStart"/>
      <w:r w:rsidRPr="003A0134">
        <w:rPr>
          <w:rFonts w:ascii="Courier New" w:eastAsia="Times New Roman" w:hAnsi="Courier New" w:cs="Courier New"/>
          <w:color w:val="000000"/>
          <w:sz w:val="20"/>
        </w:rPr>
        <w:lastRenderedPageBreak/>
        <w:t>str</w:t>
      </w:r>
      <w:proofErr w:type="spellEnd"/>
      <w:r w:rsidRPr="003A0134">
        <w:rPr>
          <w:rFonts w:ascii="Courier New" w:eastAsia="Times New Roman" w:hAnsi="Courier New" w:cs="Courier New"/>
          <w:color w:val="000000"/>
          <w:sz w:val="20"/>
        </w:rPr>
        <w:t>)</w:t>
      </w:r>
      <w:r w:rsidRPr="003A0134">
        <w:rPr>
          <w:rFonts w:ascii="Times New Roman" w:eastAsia="Times New Roman" w:hAnsi="Times New Roman" w:cs="Times New Roman"/>
          <w:color w:val="000000"/>
          <w:sz w:val="27"/>
          <w:szCs w:val="27"/>
        </w:rPr>
        <w:t> will also return true.</w:t>
      </w:r>
      <w:r w:rsidRPr="003A0134">
        <w:rPr>
          <w:rFonts w:ascii="Times New Roman" w:eastAsia="Times New Roman" w:hAnsi="Times New Roman" w:cs="Times New Roman"/>
          <w:color w:val="000000"/>
          <w:sz w:val="27"/>
          <w:szCs w:val="27"/>
        </w:rPr>
        <w:br/>
        <w:t>Check this post for </w:t>
      </w:r>
      <w:hyperlink r:id="rId18" w:history="1">
        <w:r w:rsidRPr="003A0134">
          <w:rPr>
            <w:rFonts w:ascii="Times New Roman" w:eastAsia="Times New Roman" w:hAnsi="Times New Roman" w:cs="Times New Roman"/>
            <w:color w:val="0000FF"/>
            <w:sz w:val="27"/>
            <w:u w:val="single"/>
          </w:rPr>
          <w:t xml:space="preserve">String </w:t>
        </w:r>
        <w:proofErr w:type="spellStart"/>
        <w:r w:rsidRPr="003A0134">
          <w:rPr>
            <w:rFonts w:ascii="Times New Roman" w:eastAsia="Times New Roman" w:hAnsi="Times New Roman" w:cs="Times New Roman"/>
            <w:color w:val="0000FF"/>
            <w:sz w:val="27"/>
            <w:u w:val="single"/>
          </w:rPr>
          <w:t>compareTo</w:t>
        </w:r>
        <w:proofErr w:type="spellEnd"/>
      </w:hyperlink>
      <w:r w:rsidRPr="003A0134">
        <w:rPr>
          <w:rFonts w:ascii="Times New Roman" w:eastAsia="Times New Roman" w:hAnsi="Times New Roman" w:cs="Times New Roman"/>
          <w:color w:val="000000"/>
          <w:sz w:val="27"/>
          <w:szCs w:val="27"/>
        </w:rPr>
        <w:t> example.</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3" w:name="java-string-char"/>
      <w:bookmarkEnd w:id="53"/>
      <w:r w:rsidRPr="003A0134">
        <w:rPr>
          <w:rFonts w:ascii="Times New Roman" w:eastAsia="Times New Roman" w:hAnsi="Times New Roman" w:cs="Times New Roman"/>
          <w:b/>
          <w:bCs/>
          <w:color w:val="000000"/>
          <w:sz w:val="27"/>
          <w:szCs w:val="27"/>
        </w:rPr>
        <w:t>How to convert String to char and vice versa?</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This is a tricky question because String is a sequence of characters, so we can't convert it to a single character. We can use use </w:t>
      </w:r>
      <w:r w:rsidRPr="003A0134">
        <w:rPr>
          <w:rFonts w:ascii="Courier New" w:eastAsia="Times New Roman" w:hAnsi="Courier New" w:cs="Courier New"/>
          <w:color w:val="000000"/>
          <w:sz w:val="20"/>
        </w:rPr>
        <w:t>charAt</w:t>
      </w:r>
      <w:r w:rsidRPr="003A0134">
        <w:rPr>
          <w:rFonts w:ascii="Times New Roman" w:eastAsia="Times New Roman" w:hAnsi="Times New Roman" w:cs="Times New Roman"/>
          <w:color w:val="000000"/>
          <w:sz w:val="27"/>
          <w:szCs w:val="27"/>
        </w:rPr>
        <w:t> method to get the character at given index or we can use </w:t>
      </w:r>
      <w:proofErr w:type="spellStart"/>
      <w:proofErr w:type="gramStart"/>
      <w:r w:rsidRPr="003A0134">
        <w:rPr>
          <w:rFonts w:ascii="Courier New" w:eastAsia="Times New Roman" w:hAnsi="Courier New" w:cs="Courier New"/>
          <w:color w:val="000000"/>
          <w:sz w:val="20"/>
        </w:rPr>
        <w:t>toCharArray</w:t>
      </w:r>
      <w:proofErr w:type="spellEnd"/>
      <w:r w:rsidRPr="003A0134">
        <w:rPr>
          <w:rFonts w:ascii="Courier New" w:eastAsia="Times New Roman" w:hAnsi="Courier New" w:cs="Courier New"/>
          <w:color w:val="000000"/>
          <w:sz w:val="20"/>
        </w:rPr>
        <w:t>(</w:t>
      </w:r>
      <w:proofErr w:type="gramEnd"/>
      <w:r w:rsidRPr="003A0134">
        <w:rPr>
          <w:rFonts w:ascii="Courier New" w:eastAsia="Times New Roman" w:hAnsi="Courier New" w:cs="Courier New"/>
          <w:color w:val="000000"/>
          <w:sz w:val="20"/>
        </w:rPr>
        <w:t>)</w:t>
      </w:r>
      <w:r w:rsidRPr="003A0134">
        <w:rPr>
          <w:rFonts w:ascii="Times New Roman" w:eastAsia="Times New Roman" w:hAnsi="Times New Roman" w:cs="Times New Roman"/>
          <w:color w:val="000000"/>
          <w:sz w:val="27"/>
          <w:szCs w:val="27"/>
        </w:rPr>
        <w:t>method to convert String to character array.</w:t>
      </w:r>
      <w:r w:rsidRPr="003A0134">
        <w:rPr>
          <w:rFonts w:ascii="Times New Roman" w:eastAsia="Times New Roman" w:hAnsi="Times New Roman" w:cs="Times New Roman"/>
          <w:color w:val="000000"/>
          <w:sz w:val="27"/>
          <w:szCs w:val="27"/>
        </w:rPr>
        <w:br/>
        <w:t>Check this post for sample program on converting </w:t>
      </w:r>
      <w:hyperlink r:id="rId19" w:history="1">
        <w:r w:rsidRPr="003A0134">
          <w:rPr>
            <w:rFonts w:ascii="Times New Roman" w:eastAsia="Times New Roman" w:hAnsi="Times New Roman" w:cs="Times New Roman"/>
            <w:color w:val="0000FF"/>
            <w:sz w:val="27"/>
            <w:u w:val="single"/>
          </w:rPr>
          <w:t>String to character array to String</w:t>
        </w:r>
      </w:hyperlink>
      <w:r w:rsidRPr="003A0134">
        <w:rPr>
          <w:rFonts w:ascii="Times New Roman" w:eastAsia="Times New Roman" w:hAnsi="Times New Roman" w:cs="Times New Roman"/>
          <w:color w:val="000000"/>
          <w:sz w:val="27"/>
          <w:szCs w:val="27"/>
        </w:rPr>
        <w:t>.</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4" w:name="java-string-byte-array"/>
      <w:bookmarkEnd w:id="54"/>
      <w:r w:rsidRPr="003A0134">
        <w:rPr>
          <w:rFonts w:ascii="Times New Roman" w:eastAsia="Times New Roman" w:hAnsi="Times New Roman" w:cs="Times New Roman"/>
          <w:b/>
          <w:bCs/>
          <w:color w:val="000000"/>
          <w:sz w:val="27"/>
          <w:szCs w:val="27"/>
        </w:rPr>
        <w:t>How to convert String to byte array and vice versa?</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We can use String </w:t>
      </w:r>
      <w:proofErr w:type="spellStart"/>
      <w:proofErr w:type="gramStart"/>
      <w:r w:rsidRPr="003A0134">
        <w:rPr>
          <w:rFonts w:ascii="Courier New" w:eastAsia="Times New Roman" w:hAnsi="Courier New" w:cs="Courier New"/>
          <w:color w:val="000000"/>
          <w:sz w:val="20"/>
        </w:rPr>
        <w:t>getBytes</w:t>
      </w:r>
      <w:proofErr w:type="spellEnd"/>
      <w:r w:rsidRPr="003A0134">
        <w:rPr>
          <w:rFonts w:ascii="Courier New" w:eastAsia="Times New Roman" w:hAnsi="Courier New" w:cs="Courier New"/>
          <w:color w:val="000000"/>
          <w:sz w:val="20"/>
        </w:rPr>
        <w:t>(</w:t>
      </w:r>
      <w:proofErr w:type="gramEnd"/>
      <w:r w:rsidRPr="003A0134">
        <w:rPr>
          <w:rFonts w:ascii="Courier New" w:eastAsia="Times New Roman" w:hAnsi="Courier New" w:cs="Courier New"/>
          <w:color w:val="000000"/>
          <w:sz w:val="20"/>
        </w:rPr>
        <w:t>)</w:t>
      </w:r>
      <w:r w:rsidRPr="003A0134">
        <w:rPr>
          <w:rFonts w:ascii="Times New Roman" w:eastAsia="Times New Roman" w:hAnsi="Times New Roman" w:cs="Times New Roman"/>
          <w:color w:val="000000"/>
          <w:sz w:val="27"/>
          <w:szCs w:val="27"/>
        </w:rPr>
        <w:t> method to convert String to byte array and we can use String constructor </w:t>
      </w:r>
      <w:r w:rsidRPr="003A0134">
        <w:rPr>
          <w:rFonts w:ascii="Courier New" w:eastAsia="Times New Roman" w:hAnsi="Courier New" w:cs="Courier New"/>
          <w:color w:val="000000"/>
          <w:sz w:val="20"/>
        </w:rPr>
        <w:t xml:space="preserve">new String(byte[] </w:t>
      </w:r>
      <w:proofErr w:type="spellStart"/>
      <w:r w:rsidRPr="003A0134">
        <w:rPr>
          <w:rFonts w:ascii="Courier New" w:eastAsia="Times New Roman" w:hAnsi="Courier New" w:cs="Courier New"/>
          <w:color w:val="000000"/>
          <w:sz w:val="20"/>
        </w:rPr>
        <w:t>arr</w:t>
      </w:r>
      <w:proofErr w:type="spellEnd"/>
      <w:r w:rsidRPr="003A0134">
        <w:rPr>
          <w:rFonts w:ascii="Courier New" w:eastAsia="Times New Roman" w:hAnsi="Courier New" w:cs="Courier New"/>
          <w:color w:val="000000"/>
          <w:sz w:val="20"/>
        </w:rPr>
        <w:t>)</w:t>
      </w:r>
      <w:r w:rsidRPr="003A0134">
        <w:rPr>
          <w:rFonts w:ascii="Times New Roman" w:eastAsia="Times New Roman" w:hAnsi="Times New Roman" w:cs="Times New Roman"/>
          <w:color w:val="000000"/>
          <w:sz w:val="27"/>
          <w:szCs w:val="27"/>
        </w:rPr>
        <w:t> to convert byte array to String.</w:t>
      </w:r>
      <w:r w:rsidRPr="003A0134">
        <w:rPr>
          <w:rFonts w:ascii="Times New Roman" w:eastAsia="Times New Roman" w:hAnsi="Times New Roman" w:cs="Times New Roman"/>
          <w:color w:val="000000"/>
          <w:sz w:val="27"/>
          <w:szCs w:val="27"/>
        </w:rPr>
        <w:br/>
        <w:t>Check this post for </w:t>
      </w:r>
      <w:hyperlink r:id="rId20" w:history="1">
        <w:r w:rsidRPr="003A0134">
          <w:rPr>
            <w:rFonts w:ascii="Times New Roman" w:eastAsia="Times New Roman" w:hAnsi="Times New Roman" w:cs="Times New Roman"/>
            <w:color w:val="0000FF"/>
            <w:sz w:val="27"/>
            <w:u w:val="single"/>
          </w:rPr>
          <w:t>String to byte array</w:t>
        </w:r>
      </w:hyperlink>
      <w:r w:rsidRPr="003A0134">
        <w:rPr>
          <w:rFonts w:ascii="Times New Roman" w:eastAsia="Times New Roman" w:hAnsi="Times New Roman" w:cs="Times New Roman"/>
          <w:color w:val="000000"/>
          <w:sz w:val="27"/>
          <w:szCs w:val="27"/>
        </w:rPr>
        <w:t> example.</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5" w:name="java-string-switch-case"/>
      <w:bookmarkEnd w:id="55"/>
      <w:r w:rsidRPr="003A0134">
        <w:rPr>
          <w:rFonts w:ascii="Times New Roman" w:eastAsia="Times New Roman" w:hAnsi="Times New Roman" w:cs="Times New Roman"/>
          <w:b/>
          <w:bCs/>
          <w:color w:val="000000"/>
          <w:sz w:val="27"/>
          <w:szCs w:val="27"/>
        </w:rPr>
        <w:t>Can we use String in switch case?</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This is a tricky question used to check your knowledge of current Java developments. Java 7 extended the capability of switch case to use Strings also, earlier java versions doesn't support this.</w:t>
      </w:r>
      <w:r w:rsidRPr="003A0134">
        <w:rPr>
          <w:rFonts w:ascii="Times New Roman" w:eastAsia="Times New Roman" w:hAnsi="Times New Roman" w:cs="Times New Roman"/>
          <w:color w:val="000000"/>
          <w:sz w:val="27"/>
          <w:szCs w:val="27"/>
        </w:rPr>
        <w:br/>
        <w:t>If you are implementing conditional flow for Strings, you can use if-else conditions and you can use switch case if you are using Java 7 or higher versions.</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Check this post for </w:t>
      </w:r>
      <w:hyperlink r:id="rId21" w:history="1">
        <w:r w:rsidRPr="003A0134">
          <w:rPr>
            <w:rFonts w:ascii="Times New Roman" w:eastAsia="Times New Roman" w:hAnsi="Times New Roman" w:cs="Times New Roman"/>
            <w:color w:val="0000FF"/>
            <w:sz w:val="27"/>
            <w:u w:val="single"/>
          </w:rPr>
          <w:t>Java Switch Case String</w:t>
        </w:r>
      </w:hyperlink>
      <w:r w:rsidRPr="003A0134">
        <w:rPr>
          <w:rFonts w:ascii="Times New Roman" w:eastAsia="Times New Roman" w:hAnsi="Times New Roman" w:cs="Times New Roman"/>
          <w:color w:val="000000"/>
          <w:sz w:val="27"/>
          <w:szCs w:val="27"/>
        </w:rPr>
        <w:t> example.</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6" w:name="java-string-permutations"/>
      <w:bookmarkEnd w:id="56"/>
      <w:r w:rsidRPr="003A0134">
        <w:rPr>
          <w:rFonts w:ascii="Times New Roman" w:eastAsia="Times New Roman" w:hAnsi="Times New Roman" w:cs="Times New Roman"/>
          <w:b/>
          <w:bCs/>
          <w:color w:val="000000"/>
          <w:sz w:val="27"/>
          <w:szCs w:val="27"/>
        </w:rPr>
        <w:t>Write a program to print all permutations of String?</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This is a tricky question and we need to use recursion to find all the permutations of a String, for example "AAB" permutations will be "AAB", "ABA" and "BAA".</w:t>
      </w:r>
      <w:r w:rsidRPr="003A0134">
        <w:rPr>
          <w:rFonts w:ascii="Times New Roman" w:eastAsia="Times New Roman" w:hAnsi="Times New Roman" w:cs="Times New Roman"/>
          <w:color w:val="000000"/>
          <w:sz w:val="27"/>
          <w:szCs w:val="27"/>
        </w:rPr>
        <w:br/>
        <w:t>We also need to use Set to make sure there are no duplicate values.</w:t>
      </w:r>
      <w:r w:rsidRPr="003A0134">
        <w:rPr>
          <w:rFonts w:ascii="Times New Roman" w:eastAsia="Times New Roman" w:hAnsi="Times New Roman" w:cs="Times New Roman"/>
          <w:color w:val="000000"/>
          <w:sz w:val="27"/>
          <w:szCs w:val="27"/>
        </w:rPr>
        <w:br/>
        <w:t>Check this post for complete program to </w:t>
      </w:r>
      <w:hyperlink r:id="rId22" w:history="1">
        <w:r w:rsidRPr="003A0134">
          <w:rPr>
            <w:rFonts w:ascii="Times New Roman" w:eastAsia="Times New Roman" w:hAnsi="Times New Roman" w:cs="Times New Roman"/>
            <w:color w:val="0000FF"/>
            <w:sz w:val="27"/>
            <w:u w:val="single"/>
          </w:rPr>
          <w:t>find all permutations of String</w:t>
        </w:r>
      </w:hyperlink>
      <w:r w:rsidRPr="003A0134">
        <w:rPr>
          <w:rFonts w:ascii="Times New Roman" w:eastAsia="Times New Roman" w:hAnsi="Times New Roman" w:cs="Times New Roman"/>
          <w:color w:val="000000"/>
          <w:sz w:val="27"/>
          <w:szCs w:val="27"/>
        </w:rPr>
        <w:t>.</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7" w:name="java-string-longest-palindrome"/>
      <w:bookmarkEnd w:id="57"/>
      <w:r w:rsidRPr="003A0134">
        <w:rPr>
          <w:rFonts w:ascii="Times New Roman" w:eastAsia="Times New Roman" w:hAnsi="Times New Roman" w:cs="Times New Roman"/>
          <w:b/>
          <w:bCs/>
          <w:color w:val="000000"/>
          <w:sz w:val="27"/>
          <w:szCs w:val="27"/>
        </w:rPr>
        <w:t>Write a function to find out longest palindrome in a given string?</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A String can contain palindrome strings in it and to find longest palindrome in given String is a programming question.</w:t>
      </w:r>
      <w:r w:rsidRPr="003A0134">
        <w:rPr>
          <w:rFonts w:ascii="Times New Roman" w:eastAsia="Times New Roman" w:hAnsi="Times New Roman" w:cs="Times New Roman"/>
          <w:color w:val="000000"/>
          <w:sz w:val="27"/>
          <w:szCs w:val="27"/>
        </w:rPr>
        <w:br/>
        <w:t>Check this post for complete program to find longest </w:t>
      </w:r>
      <w:hyperlink r:id="rId23" w:history="1">
        <w:r w:rsidRPr="003A0134">
          <w:rPr>
            <w:rFonts w:ascii="Times New Roman" w:eastAsia="Times New Roman" w:hAnsi="Times New Roman" w:cs="Times New Roman"/>
            <w:color w:val="0000FF"/>
            <w:sz w:val="27"/>
            <w:u w:val="single"/>
          </w:rPr>
          <w:t>palindrome in a String</w:t>
        </w:r>
      </w:hyperlink>
      <w:r w:rsidRPr="003A0134">
        <w:rPr>
          <w:rFonts w:ascii="Times New Roman" w:eastAsia="Times New Roman" w:hAnsi="Times New Roman" w:cs="Times New Roman"/>
          <w:color w:val="000000"/>
          <w:sz w:val="27"/>
          <w:szCs w:val="27"/>
        </w:rPr>
        <w:t>.</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8" w:name="java-string-stringbuffer-stringbuilder"/>
      <w:bookmarkEnd w:id="58"/>
      <w:proofErr w:type="gramStart"/>
      <w:r w:rsidRPr="003A0134">
        <w:rPr>
          <w:rFonts w:ascii="Times New Roman" w:eastAsia="Times New Roman" w:hAnsi="Times New Roman" w:cs="Times New Roman"/>
          <w:b/>
          <w:bCs/>
          <w:color w:val="000000"/>
          <w:sz w:val="27"/>
          <w:szCs w:val="27"/>
        </w:rPr>
        <w:t xml:space="preserve">Difference between String, </w:t>
      </w:r>
      <w:proofErr w:type="spellStart"/>
      <w:r w:rsidRPr="003A0134">
        <w:rPr>
          <w:rFonts w:ascii="Times New Roman" w:eastAsia="Times New Roman" w:hAnsi="Times New Roman" w:cs="Times New Roman"/>
          <w:b/>
          <w:bCs/>
          <w:color w:val="000000"/>
          <w:sz w:val="27"/>
          <w:szCs w:val="27"/>
        </w:rPr>
        <w:t>StringBuffer</w:t>
      </w:r>
      <w:proofErr w:type="spellEnd"/>
      <w:r w:rsidRPr="003A0134">
        <w:rPr>
          <w:rFonts w:ascii="Times New Roman" w:eastAsia="Times New Roman" w:hAnsi="Times New Roman" w:cs="Times New Roman"/>
          <w:b/>
          <w:bCs/>
          <w:color w:val="000000"/>
          <w:sz w:val="27"/>
          <w:szCs w:val="27"/>
        </w:rPr>
        <w:t xml:space="preserve"> and </w:t>
      </w:r>
      <w:proofErr w:type="spellStart"/>
      <w:r w:rsidRPr="003A0134">
        <w:rPr>
          <w:rFonts w:ascii="Times New Roman" w:eastAsia="Times New Roman" w:hAnsi="Times New Roman" w:cs="Times New Roman"/>
          <w:b/>
          <w:bCs/>
          <w:color w:val="000000"/>
          <w:sz w:val="27"/>
          <w:szCs w:val="27"/>
        </w:rPr>
        <w:t>StringBuilder</w:t>
      </w:r>
      <w:proofErr w:type="spellEnd"/>
      <w:r w:rsidRPr="003A0134">
        <w:rPr>
          <w:rFonts w:ascii="Times New Roman" w:eastAsia="Times New Roman" w:hAnsi="Times New Roman" w:cs="Times New Roman"/>
          <w:b/>
          <w:bCs/>
          <w:color w:val="000000"/>
          <w:sz w:val="27"/>
          <w:szCs w:val="27"/>
        </w:rPr>
        <w:t>?</w:t>
      </w:r>
      <w:proofErr w:type="gramEnd"/>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lastRenderedPageBreak/>
        <w:t xml:space="preserve">String is immutable and final in java, so whenever we do String manipulation, it creates a new String. String manipulations are resource consuming, so java provides two utility classes for String manipulations - </w:t>
      </w:r>
      <w:proofErr w:type="spellStart"/>
      <w:r w:rsidRPr="003A0134">
        <w:rPr>
          <w:rFonts w:ascii="Times New Roman" w:eastAsia="Times New Roman" w:hAnsi="Times New Roman" w:cs="Times New Roman"/>
          <w:color w:val="000000"/>
          <w:sz w:val="27"/>
          <w:szCs w:val="27"/>
        </w:rPr>
        <w:t>StringBuffer</w:t>
      </w:r>
      <w:proofErr w:type="spellEnd"/>
      <w:r w:rsidRPr="003A0134">
        <w:rPr>
          <w:rFonts w:ascii="Times New Roman" w:eastAsia="Times New Roman" w:hAnsi="Times New Roman" w:cs="Times New Roman"/>
          <w:color w:val="000000"/>
          <w:sz w:val="27"/>
          <w:szCs w:val="27"/>
        </w:rPr>
        <w:t xml:space="preserve"> and </w:t>
      </w:r>
      <w:proofErr w:type="spellStart"/>
      <w:r w:rsidRPr="003A0134">
        <w:rPr>
          <w:rFonts w:ascii="Times New Roman" w:eastAsia="Times New Roman" w:hAnsi="Times New Roman" w:cs="Times New Roman"/>
          <w:color w:val="000000"/>
          <w:sz w:val="27"/>
          <w:szCs w:val="27"/>
        </w:rPr>
        <w:t>StringBuilder</w:t>
      </w:r>
      <w:proofErr w:type="spellEnd"/>
      <w:r w:rsidRPr="003A0134">
        <w:rPr>
          <w:rFonts w:ascii="Times New Roman" w:eastAsia="Times New Roman" w:hAnsi="Times New Roman" w:cs="Times New Roman"/>
          <w:color w:val="000000"/>
          <w:sz w:val="27"/>
          <w:szCs w:val="27"/>
        </w:rPr>
        <w:t>.</w:t>
      </w:r>
      <w:r w:rsidRPr="003A0134">
        <w:rPr>
          <w:rFonts w:ascii="Times New Roman" w:eastAsia="Times New Roman" w:hAnsi="Times New Roman" w:cs="Times New Roman"/>
          <w:color w:val="000000"/>
          <w:sz w:val="27"/>
          <w:szCs w:val="27"/>
        </w:rPr>
        <w:br/>
      </w:r>
      <w:proofErr w:type="spellStart"/>
      <w:r w:rsidRPr="003A0134">
        <w:rPr>
          <w:rFonts w:ascii="Times New Roman" w:eastAsia="Times New Roman" w:hAnsi="Times New Roman" w:cs="Times New Roman"/>
          <w:color w:val="000000"/>
          <w:sz w:val="27"/>
          <w:szCs w:val="27"/>
        </w:rPr>
        <w:t>StringBuffer</w:t>
      </w:r>
      <w:proofErr w:type="spellEnd"/>
      <w:r w:rsidRPr="003A0134">
        <w:rPr>
          <w:rFonts w:ascii="Times New Roman" w:eastAsia="Times New Roman" w:hAnsi="Times New Roman" w:cs="Times New Roman"/>
          <w:color w:val="000000"/>
          <w:sz w:val="27"/>
          <w:szCs w:val="27"/>
        </w:rPr>
        <w:t xml:space="preserve"> and </w:t>
      </w:r>
      <w:proofErr w:type="spellStart"/>
      <w:r w:rsidRPr="003A0134">
        <w:rPr>
          <w:rFonts w:ascii="Times New Roman" w:eastAsia="Times New Roman" w:hAnsi="Times New Roman" w:cs="Times New Roman"/>
          <w:color w:val="000000"/>
          <w:sz w:val="27"/>
          <w:szCs w:val="27"/>
        </w:rPr>
        <w:t>StringBuilder</w:t>
      </w:r>
      <w:proofErr w:type="spellEnd"/>
      <w:r w:rsidRPr="003A0134">
        <w:rPr>
          <w:rFonts w:ascii="Times New Roman" w:eastAsia="Times New Roman" w:hAnsi="Times New Roman" w:cs="Times New Roman"/>
          <w:color w:val="000000"/>
          <w:sz w:val="27"/>
          <w:szCs w:val="27"/>
        </w:rPr>
        <w:t xml:space="preserve"> are mutable classes. </w:t>
      </w:r>
      <w:proofErr w:type="spellStart"/>
      <w:r w:rsidRPr="003A0134">
        <w:rPr>
          <w:rFonts w:ascii="Times New Roman" w:eastAsia="Times New Roman" w:hAnsi="Times New Roman" w:cs="Times New Roman"/>
          <w:color w:val="000000"/>
          <w:sz w:val="27"/>
          <w:szCs w:val="27"/>
        </w:rPr>
        <w:t>StringBuffer</w:t>
      </w:r>
      <w:proofErr w:type="spellEnd"/>
      <w:r w:rsidRPr="003A0134">
        <w:rPr>
          <w:rFonts w:ascii="Times New Roman" w:eastAsia="Times New Roman" w:hAnsi="Times New Roman" w:cs="Times New Roman"/>
          <w:color w:val="000000"/>
          <w:sz w:val="27"/>
          <w:szCs w:val="27"/>
        </w:rPr>
        <w:t xml:space="preserve"> operations are thread-safe and synchronized where </w:t>
      </w:r>
      <w:proofErr w:type="spellStart"/>
      <w:r w:rsidRPr="003A0134">
        <w:rPr>
          <w:rFonts w:ascii="Times New Roman" w:eastAsia="Times New Roman" w:hAnsi="Times New Roman" w:cs="Times New Roman"/>
          <w:color w:val="000000"/>
          <w:sz w:val="27"/>
          <w:szCs w:val="27"/>
        </w:rPr>
        <w:t>StringBuilder</w:t>
      </w:r>
      <w:proofErr w:type="spellEnd"/>
      <w:r w:rsidRPr="003A0134">
        <w:rPr>
          <w:rFonts w:ascii="Times New Roman" w:eastAsia="Times New Roman" w:hAnsi="Times New Roman" w:cs="Times New Roman"/>
          <w:color w:val="000000"/>
          <w:sz w:val="27"/>
          <w:szCs w:val="27"/>
        </w:rPr>
        <w:t xml:space="preserve"> operations are not thread-safe. So when multiple threads are working on same String, we should use </w:t>
      </w:r>
      <w:proofErr w:type="spellStart"/>
      <w:r w:rsidRPr="003A0134">
        <w:rPr>
          <w:rFonts w:ascii="Times New Roman" w:eastAsia="Times New Roman" w:hAnsi="Times New Roman" w:cs="Times New Roman"/>
          <w:color w:val="000000"/>
          <w:sz w:val="27"/>
          <w:szCs w:val="27"/>
        </w:rPr>
        <w:t>StringBuffer</w:t>
      </w:r>
      <w:proofErr w:type="spellEnd"/>
      <w:r w:rsidRPr="003A0134">
        <w:rPr>
          <w:rFonts w:ascii="Times New Roman" w:eastAsia="Times New Roman" w:hAnsi="Times New Roman" w:cs="Times New Roman"/>
          <w:color w:val="000000"/>
          <w:sz w:val="27"/>
          <w:szCs w:val="27"/>
        </w:rPr>
        <w:t xml:space="preserve"> but in single threaded environment we should use </w:t>
      </w:r>
      <w:proofErr w:type="spellStart"/>
      <w:r w:rsidRPr="003A0134">
        <w:rPr>
          <w:rFonts w:ascii="Times New Roman" w:eastAsia="Times New Roman" w:hAnsi="Times New Roman" w:cs="Times New Roman"/>
          <w:color w:val="000000"/>
          <w:sz w:val="27"/>
          <w:szCs w:val="27"/>
        </w:rPr>
        <w:t>StringBuilder</w:t>
      </w:r>
      <w:proofErr w:type="spellEnd"/>
      <w:r w:rsidRPr="003A0134">
        <w:rPr>
          <w:rFonts w:ascii="Times New Roman" w:eastAsia="Times New Roman" w:hAnsi="Times New Roman" w:cs="Times New Roman"/>
          <w:color w:val="000000"/>
          <w:sz w:val="27"/>
          <w:szCs w:val="27"/>
        </w:rPr>
        <w:t>.</w:t>
      </w:r>
      <w:r w:rsidRPr="003A0134">
        <w:rPr>
          <w:rFonts w:ascii="Times New Roman" w:eastAsia="Times New Roman" w:hAnsi="Times New Roman" w:cs="Times New Roman"/>
          <w:color w:val="000000"/>
          <w:sz w:val="27"/>
          <w:szCs w:val="27"/>
        </w:rPr>
        <w:br/>
      </w:r>
      <w:proofErr w:type="spellStart"/>
      <w:r w:rsidRPr="003A0134">
        <w:rPr>
          <w:rFonts w:ascii="Times New Roman" w:eastAsia="Times New Roman" w:hAnsi="Times New Roman" w:cs="Times New Roman"/>
          <w:color w:val="000000"/>
          <w:sz w:val="27"/>
          <w:szCs w:val="27"/>
        </w:rPr>
        <w:t>StringBuilder</w:t>
      </w:r>
      <w:proofErr w:type="spellEnd"/>
      <w:r w:rsidRPr="003A0134">
        <w:rPr>
          <w:rFonts w:ascii="Times New Roman" w:eastAsia="Times New Roman" w:hAnsi="Times New Roman" w:cs="Times New Roman"/>
          <w:color w:val="000000"/>
          <w:sz w:val="27"/>
          <w:szCs w:val="27"/>
        </w:rPr>
        <w:t xml:space="preserve"> performance is fast than </w:t>
      </w:r>
      <w:proofErr w:type="spellStart"/>
      <w:r w:rsidRPr="003A0134">
        <w:rPr>
          <w:rFonts w:ascii="Times New Roman" w:eastAsia="Times New Roman" w:hAnsi="Times New Roman" w:cs="Times New Roman"/>
          <w:color w:val="000000"/>
          <w:sz w:val="27"/>
          <w:szCs w:val="27"/>
        </w:rPr>
        <w:t>StringBuffer</w:t>
      </w:r>
      <w:proofErr w:type="spellEnd"/>
      <w:r w:rsidRPr="003A0134">
        <w:rPr>
          <w:rFonts w:ascii="Times New Roman" w:eastAsia="Times New Roman" w:hAnsi="Times New Roman" w:cs="Times New Roman"/>
          <w:color w:val="000000"/>
          <w:sz w:val="27"/>
          <w:szCs w:val="27"/>
        </w:rPr>
        <w:t xml:space="preserve"> because of no overhead of synchronization.</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Check this post for extensive details about </w:t>
      </w:r>
      <w:hyperlink r:id="rId24" w:history="1">
        <w:r w:rsidRPr="003A0134">
          <w:rPr>
            <w:rFonts w:ascii="Times New Roman" w:eastAsia="Times New Roman" w:hAnsi="Times New Roman" w:cs="Times New Roman"/>
            <w:color w:val="0000FF"/>
            <w:sz w:val="27"/>
            <w:u w:val="single"/>
          </w:rPr>
          <w:t xml:space="preserve">String </w:t>
        </w:r>
        <w:proofErr w:type="spellStart"/>
        <w:r w:rsidRPr="003A0134">
          <w:rPr>
            <w:rFonts w:ascii="Times New Roman" w:eastAsia="Times New Roman" w:hAnsi="Times New Roman" w:cs="Times New Roman"/>
            <w:color w:val="0000FF"/>
            <w:sz w:val="27"/>
            <w:u w:val="single"/>
          </w:rPr>
          <w:t>vs</w:t>
        </w:r>
        <w:proofErr w:type="spellEnd"/>
        <w:r w:rsidRPr="003A0134">
          <w:rPr>
            <w:rFonts w:ascii="Times New Roman" w:eastAsia="Times New Roman" w:hAnsi="Times New Roman" w:cs="Times New Roman"/>
            <w:color w:val="0000FF"/>
            <w:sz w:val="27"/>
            <w:u w:val="single"/>
          </w:rPr>
          <w:t xml:space="preserve"> </w:t>
        </w:r>
        <w:proofErr w:type="spellStart"/>
        <w:r w:rsidRPr="003A0134">
          <w:rPr>
            <w:rFonts w:ascii="Times New Roman" w:eastAsia="Times New Roman" w:hAnsi="Times New Roman" w:cs="Times New Roman"/>
            <w:color w:val="0000FF"/>
            <w:sz w:val="27"/>
            <w:u w:val="single"/>
          </w:rPr>
          <w:t>StringBuffer</w:t>
        </w:r>
        <w:proofErr w:type="spellEnd"/>
        <w:r w:rsidRPr="003A0134">
          <w:rPr>
            <w:rFonts w:ascii="Times New Roman" w:eastAsia="Times New Roman" w:hAnsi="Times New Roman" w:cs="Times New Roman"/>
            <w:color w:val="0000FF"/>
            <w:sz w:val="27"/>
            <w:u w:val="single"/>
          </w:rPr>
          <w:t xml:space="preserve"> </w:t>
        </w:r>
        <w:proofErr w:type="spellStart"/>
        <w:r w:rsidRPr="003A0134">
          <w:rPr>
            <w:rFonts w:ascii="Times New Roman" w:eastAsia="Times New Roman" w:hAnsi="Times New Roman" w:cs="Times New Roman"/>
            <w:color w:val="0000FF"/>
            <w:sz w:val="27"/>
            <w:u w:val="single"/>
          </w:rPr>
          <w:t>vs</w:t>
        </w:r>
        <w:proofErr w:type="spellEnd"/>
        <w:r w:rsidRPr="003A0134">
          <w:rPr>
            <w:rFonts w:ascii="Times New Roman" w:eastAsia="Times New Roman" w:hAnsi="Times New Roman" w:cs="Times New Roman"/>
            <w:color w:val="0000FF"/>
            <w:sz w:val="27"/>
            <w:u w:val="single"/>
          </w:rPr>
          <w:t xml:space="preserve"> </w:t>
        </w:r>
        <w:proofErr w:type="spellStart"/>
        <w:r w:rsidRPr="003A0134">
          <w:rPr>
            <w:rFonts w:ascii="Times New Roman" w:eastAsia="Times New Roman" w:hAnsi="Times New Roman" w:cs="Times New Roman"/>
            <w:color w:val="0000FF"/>
            <w:sz w:val="27"/>
            <w:u w:val="single"/>
          </w:rPr>
          <w:t>StringBuilder</w:t>
        </w:r>
        <w:proofErr w:type="spellEnd"/>
      </w:hyperlink>
      <w:r w:rsidRPr="003A0134">
        <w:rPr>
          <w:rFonts w:ascii="Times New Roman" w:eastAsia="Times New Roman" w:hAnsi="Times New Roman" w:cs="Times New Roman"/>
          <w:color w:val="000000"/>
          <w:sz w:val="27"/>
          <w:szCs w:val="27"/>
        </w:rPr>
        <w:t>.</w:t>
      </w:r>
      <w:r w:rsidRPr="003A0134">
        <w:rPr>
          <w:rFonts w:ascii="Times New Roman" w:eastAsia="Times New Roman" w:hAnsi="Times New Roman" w:cs="Times New Roman"/>
          <w:color w:val="000000"/>
          <w:sz w:val="27"/>
          <w:szCs w:val="27"/>
        </w:rPr>
        <w:br/>
        <w:t>Read this post for benchmarking of </w:t>
      </w:r>
      <w:proofErr w:type="spellStart"/>
      <w:r w:rsidR="00803AAC">
        <w:fldChar w:fldCharType="begin"/>
      </w:r>
      <w:r w:rsidR="00782374">
        <w:instrText>HYPERLINK "https://www.journaldev.com/137/stringbuffer-vs-stringbuilder"</w:instrText>
      </w:r>
      <w:r w:rsidR="00803AAC">
        <w:fldChar w:fldCharType="separate"/>
      </w:r>
      <w:r w:rsidRPr="003A0134">
        <w:rPr>
          <w:rFonts w:ascii="Times New Roman" w:eastAsia="Times New Roman" w:hAnsi="Times New Roman" w:cs="Times New Roman"/>
          <w:color w:val="0000FF"/>
          <w:sz w:val="27"/>
          <w:u w:val="single"/>
        </w:rPr>
        <w:t>StringBuffer</w:t>
      </w:r>
      <w:proofErr w:type="spellEnd"/>
      <w:r w:rsidRPr="003A0134">
        <w:rPr>
          <w:rFonts w:ascii="Times New Roman" w:eastAsia="Times New Roman" w:hAnsi="Times New Roman" w:cs="Times New Roman"/>
          <w:color w:val="0000FF"/>
          <w:sz w:val="27"/>
          <w:u w:val="single"/>
        </w:rPr>
        <w:t xml:space="preserve"> </w:t>
      </w:r>
      <w:proofErr w:type="spellStart"/>
      <w:r w:rsidRPr="003A0134">
        <w:rPr>
          <w:rFonts w:ascii="Times New Roman" w:eastAsia="Times New Roman" w:hAnsi="Times New Roman" w:cs="Times New Roman"/>
          <w:color w:val="0000FF"/>
          <w:sz w:val="27"/>
          <w:u w:val="single"/>
        </w:rPr>
        <w:t>vs</w:t>
      </w:r>
      <w:proofErr w:type="spellEnd"/>
      <w:r w:rsidRPr="003A0134">
        <w:rPr>
          <w:rFonts w:ascii="Times New Roman" w:eastAsia="Times New Roman" w:hAnsi="Times New Roman" w:cs="Times New Roman"/>
          <w:color w:val="0000FF"/>
          <w:sz w:val="27"/>
          <w:u w:val="single"/>
        </w:rPr>
        <w:t xml:space="preserve"> </w:t>
      </w:r>
      <w:proofErr w:type="spellStart"/>
      <w:r w:rsidRPr="003A0134">
        <w:rPr>
          <w:rFonts w:ascii="Times New Roman" w:eastAsia="Times New Roman" w:hAnsi="Times New Roman" w:cs="Times New Roman"/>
          <w:color w:val="0000FF"/>
          <w:sz w:val="27"/>
          <w:u w:val="single"/>
        </w:rPr>
        <w:t>StringBuilder</w:t>
      </w:r>
      <w:proofErr w:type="spellEnd"/>
      <w:r w:rsidR="00803AAC">
        <w:fldChar w:fldCharType="end"/>
      </w:r>
      <w:r w:rsidRPr="003A0134">
        <w:rPr>
          <w:rFonts w:ascii="Times New Roman" w:eastAsia="Times New Roman" w:hAnsi="Times New Roman" w:cs="Times New Roman"/>
          <w:color w:val="000000"/>
          <w:sz w:val="27"/>
          <w:szCs w:val="27"/>
        </w:rPr>
        <w:t>.</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9" w:name="java-string-immutable-final"/>
      <w:bookmarkEnd w:id="59"/>
      <w:r w:rsidRPr="003A0134">
        <w:rPr>
          <w:rFonts w:ascii="Times New Roman" w:eastAsia="Times New Roman" w:hAnsi="Times New Roman" w:cs="Times New Roman"/>
          <w:b/>
          <w:bCs/>
          <w:color w:val="000000"/>
          <w:sz w:val="27"/>
          <w:szCs w:val="27"/>
        </w:rPr>
        <w:t>Why String is immutable or final in Java</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There are several benefits of String because it's immutable and final.</w:t>
      </w:r>
    </w:p>
    <w:p w:rsidR="00A91B67" w:rsidRPr="003A0134" w:rsidRDefault="00A91B67" w:rsidP="00A91B6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String Pool is possible because String is immutable in java.</w:t>
      </w:r>
    </w:p>
    <w:p w:rsidR="00A91B67" w:rsidRPr="003A0134" w:rsidRDefault="00A91B67" w:rsidP="00A91B6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It increases security because any hacker can't change its value and it's used for storing sensitive information such as database username, password etc.</w:t>
      </w:r>
    </w:p>
    <w:p w:rsidR="00A91B67" w:rsidRPr="003A0134" w:rsidRDefault="00A91B67" w:rsidP="00A91B6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Since String is immutable, it's safe to use in multi-threading and we don't need any synchronization.</w:t>
      </w:r>
    </w:p>
    <w:p w:rsidR="00A91B67" w:rsidRPr="003A0134" w:rsidRDefault="00A91B67" w:rsidP="00A91B6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Strings are used in </w:t>
      </w:r>
      <w:hyperlink r:id="rId25" w:history="1">
        <w:r w:rsidRPr="003A0134">
          <w:rPr>
            <w:rFonts w:ascii="Times New Roman" w:eastAsia="Times New Roman" w:hAnsi="Times New Roman" w:cs="Times New Roman"/>
            <w:color w:val="0000FF"/>
            <w:sz w:val="27"/>
            <w:u w:val="single"/>
          </w:rPr>
          <w:t xml:space="preserve">java </w:t>
        </w:r>
        <w:proofErr w:type="spellStart"/>
        <w:r w:rsidRPr="003A0134">
          <w:rPr>
            <w:rFonts w:ascii="Times New Roman" w:eastAsia="Times New Roman" w:hAnsi="Times New Roman" w:cs="Times New Roman"/>
            <w:color w:val="0000FF"/>
            <w:sz w:val="27"/>
            <w:u w:val="single"/>
          </w:rPr>
          <w:t>classloader</w:t>
        </w:r>
        <w:proofErr w:type="spellEnd"/>
      </w:hyperlink>
      <w:r w:rsidRPr="003A0134">
        <w:rPr>
          <w:rFonts w:ascii="Times New Roman" w:eastAsia="Times New Roman" w:hAnsi="Times New Roman" w:cs="Times New Roman"/>
          <w:color w:val="000000"/>
          <w:sz w:val="27"/>
          <w:szCs w:val="27"/>
        </w:rPr>
        <w:t xml:space="preserve"> and immutability provides security that correct class is getting loaded by </w:t>
      </w:r>
      <w:proofErr w:type="spellStart"/>
      <w:r w:rsidRPr="003A0134">
        <w:rPr>
          <w:rFonts w:ascii="Times New Roman" w:eastAsia="Times New Roman" w:hAnsi="Times New Roman" w:cs="Times New Roman"/>
          <w:color w:val="000000"/>
          <w:sz w:val="27"/>
          <w:szCs w:val="27"/>
        </w:rPr>
        <w:t>Classloader</w:t>
      </w:r>
      <w:proofErr w:type="spellEnd"/>
      <w:r w:rsidRPr="003A0134">
        <w:rPr>
          <w:rFonts w:ascii="Times New Roman" w:eastAsia="Times New Roman" w:hAnsi="Times New Roman" w:cs="Times New Roman"/>
          <w:color w:val="000000"/>
          <w:sz w:val="27"/>
          <w:szCs w:val="27"/>
        </w:rPr>
        <w:t>.</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Check this post to get more details </w:t>
      </w:r>
      <w:hyperlink r:id="rId26" w:history="1">
        <w:r w:rsidRPr="003A0134">
          <w:rPr>
            <w:rFonts w:ascii="Times New Roman" w:eastAsia="Times New Roman" w:hAnsi="Times New Roman" w:cs="Times New Roman"/>
            <w:color w:val="0000FF"/>
            <w:sz w:val="27"/>
            <w:u w:val="single"/>
          </w:rPr>
          <w:t>why String is immutable in java</w:t>
        </w:r>
      </w:hyperlink>
      <w:r w:rsidRPr="003A0134">
        <w:rPr>
          <w:rFonts w:ascii="Times New Roman" w:eastAsia="Times New Roman" w:hAnsi="Times New Roman" w:cs="Times New Roman"/>
          <w:color w:val="000000"/>
          <w:sz w:val="27"/>
          <w:szCs w:val="27"/>
        </w:rPr>
        <w:t>.</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0" w:name="java-string-split"/>
      <w:bookmarkEnd w:id="60"/>
      <w:r w:rsidRPr="003A0134">
        <w:rPr>
          <w:rFonts w:ascii="Times New Roman" w:eastAsia="Times New Roman" w:hAnsi="Times New Roman" w:cs="Times New Roman"/>
          <w:b/>
          <w:bCs/>
          <w:color w:val="000000"/>
          <w:sz w:val="27"/>
          <w:szCs w:val="27"/>
        </w:rPr>
        <w:t>How to Split String in java?</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We can use </w:t>
      </w:r>
      <w:proofErr w:type="gramStart"/>
      <w:r w:rsidRPr="003A0134">
        <w:rPr>
          <w:rFonts w:ascii="Courier New" w:eastAsia="Times New Roman" w:hAnsi="Courier New" w:cs="Courier New"/>
          <w:color w:val="000000"/>
          <w:sz w:val="20"/>
        </w:rPr>
        <w:t>split(</w:t>
      </w:r>
      <w:proofErr w:type="gramEnd"/>
      <w:r w:rsidRPr="003A0134">
        <w:rPr>
          <w:rFonts w:ascii="Courier New" w:eastAsia="Times New Roman" w:hAnsi="Courier New" w:cs="Courier New"/>
          <w:color w:val="000000"/>
          <w:sz w:val="20"/>
        </w:rPr>
        <w:t xml:space="preserve">String </w:t>
      </w:r>
      <w:proofErr w:type="spellStart"/>
      <w:r w:rsidRPr="003A0134">
        <w:rPr>
          <w:rFonts w:ascii="Courier New" w:eastAsia="Times New Roman" w:hAnsi="Courier New" w:cs="Courier New"/>
          <w:color w:val="000000"/>
          <w:sz w:val="20"/>
        </w:rPr>
        <w:t>regex</w:t>
      </w:r>
      <w:proofErr w:type="spellEnd"/>
      <w:r w:rsidRPr="003A0134">
        <w:rPr>
          <w:rFonts w:ascii="Courier New" w:eastAsia="Times New Roman" w:hAnsi="Courier New" w:cs="Courier New"/>
          <w:color w:val="000000"/>
          <w:sz w:val="20"/>
        </w:rPr>
        <w:t>)</w:t>
      </w:r>
      <w:r w:rsidRPr="003A0134">
        <w:rPr>
          <w:rFonts w:ascii="Times New Roman" w:eastAsia="Times New Roman" w:hAnsi="Times New Roman" w:cs="Times New Roman"/>
          <w:color w:val="000000"/>
          <w:sz w:val="27"/>
          <w:szCs w:val="27"/>
        </w:rPr>
        <w:t> to split the String into String array based on the provided regular expression.</w:t>
      </w:r>
      <w:r w:rsidRPr="003A0134">
        <w:rPr>
          <w:rFonts w:ascii="Times New Roman" w:eastAsia="Times New Roman" w:hAnsi="Times New Roman" w:cs="Times New Roman"/>
          <w:color w:val="000000"/>
          <w:sz w:val="27"/>
          <w:szCs w:val="27"/>
        </w:rPr>
        <w:br/>
        <w:t>Learn more at </w:t>
      </w:r>
      <w:hyperlink r:id="rId27" w:history="1">
        <w:r w:rsidRPr="003A0134">
          <w:rPr>
            <w:rFonts w:ascii="Times New Roman" w:eastAsia="Times New Roman" w:hAnsi="Times New Roman" w:cs="Times New Roman"/>
            <w:color w:val="0000FF"/>
            <w:sz w:val="27"/>
            <w:u w:val="single"/>
          </w:rPr>
          <w:t>java String split</w:t>
        </w:r>
      </w:hyperlink>
      <w:r w:rsidRPr="003A0134">
        <w:rPr>
          <w:rFonts w:ascii="Times New Roman" w:eastAsia="Times New Roman" w:hAnsi="Times New Roman" w:cs="Times New Roman"/>
          <w:color w:val="000000"/>
          <w:sz w:val="27"/>
          <w:szCs w:val="27"/>
        </w:rPr>
        <w:t>.</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1" w:name="java-string-char-array"/>
      <w:bookmarkEnd w:id="61"/>
      <w:r w:rsidRPr="003A0134">
        <w:rPr>
          <w:rFonts w:ascii="Times New Roman" w:eastAsia="Times New Roman" w:hAnsi="Times New Roman" w:cs="Times New Roman"/>
          <w:b/>
          <w:bCs/>
          <w:color w:val="000000"/>
          <w:sz w:val="27"/>
          <w:szCs w:val="27"/>
        </w:rPr>
        <w:t>Why Char array is preferred over String for storing password?</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String is immutable in java and stored in String pool. Once it's created it stays in the pool until unless garbage collected, so even though we are done with password it's available in memory for longer duration and there is no way to avoid it. It's a security risk because anyone having access to memory dump can find the password as clear text.</w:t>
      </w:r>
      <w:r w:rsidRPr="003A0134">
        <w:rPr>
          <w:rFonts w:ascii="Times New Roman" w:eastAsia="Times New Roman" w:hAnsi="Times New Roman" w:cs="Times New Roman"/>
          <w:color w:val="000000"/>
          <w:sz w:val="27"/>
          <w:szCs w:val="27"/>
        </w:rPr>
        <w:br/>
        <w:t xml:space="preserve">If we use char array to store password, we can set it to blank once we are done with it. </w:t>
      </w:r>
      <w:r w:rsidRPr="003A0134">
        <w:rPr>
          <w:rFonts w:ascii="Times New Roman" w:eastAsia="Times New Roman" w:hAnsi="Times New Roman" w:cs="Times New Roman"/>
          <w:color w:val="000000"/>
          <w:sz w:val="27"/>
          <w:szCs w:val="27"/>
        </w:rPr>
        <w:lastRenderedPageBreak/>
        <w:t>So we can control for how long it's available in memory that avoids the security threat with String.</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2" w:name="java-string-equals"/>
      <w:bookmarkEnd w:id="62"/>
      <w:r w:rsidRPr="003A0134">
        <w:rPr>
          <w:rFonts w:ascii="Times New Roman" w:eastAsia="Times New Roman" w:hAnsi="Times New Roman" w:cs="Times New Roman"/>
          <w:b/>
          <w:bCs/>
          <w:color w:val="000000"/>
          <w:sz w:val="27"/>
          <w:szCs w:val="27"/>
        </w:rPr>
        <w:t>How do you check if two Strings are equal in Java?</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There are two ways to check if two Strings are equal or not - using "==" operator or using </w:t>
      </w:r>
      <w:r w:rsidRPr="003A0134">
        <w:rPr>
          <w:rFonts w:ascii="Courier New" w:eastAsia="Times New Roman" w:hAnsi="Courier New" w:cs="Courier New"/>
          <w:color w:val="000000"/>
          <w:sz w:val="20"/>
        </w:rPr>
        <w:t>equals</w:t>
      </w:r>
      <w:r w:rsidRPr="003A0134">
        <w:rPr>
          <w:rFonts w:ascii="Times New Roman" w:eastAsia="Times New Roman" w:hAnsi="Times New Roman" w:cs="Times New Roman"/>
          <w:color w:val="000000"/>
          <w:sz w:val="27"/>
          <w:szCs w:val="27"/>
        </w:rPr>
        <w:t> method. When we use "==" operator, it checks for value of String as well as reference but in our programming, most of the time we are checking equality of String for value only. So we should use equals method to check if two Strings are equal or not.</w:t>
      </w:r>
      <w:r w:rsidRPr="003A0134">
        <w:rPr>
          <w:rFonts w:ascii="Times New Roman" w:eastAsia="Times New Roman" w:hAnsi="Times New Roman" w:cs="Times New Roman"/>
          <w:color w:val="000000"/>
          <w:sz w:val="27"/>
          <w:szCs w:val="27"/>
        </w:rPr>
        <w:br/>
        <w:t>There is another function </w:t>
      </w:r>
      <w:proofErr w:type="spellStart"/>
      <w:r w:rsidRPr="003A0134">
        <w:rPr>
          <w:rFonts w:ascii="Courier New" w:eastAsia="Times New Roman" w:hAnsi="Courier New" w:cs="Courier New"/>
          <w:color w:val="000000"/>
          <w:sz w:val="20"/>
        </w:rPr>
        <w:t>equalsIgnoreCase</w:t>
      </w:r>
      <w:proofErr w:type="spellEnd"/>
      <w:r w:rsidRPr="003A0134">
        <w:rPr>
          <w:rFonts w:ascii="Times New Roman" w:eastAsia="Times New Roman" w:hAnsi="Times New Roman" w:cs="Times New Roman"/>
          <w:color w:val="000000"/>
          <w:sz w:val="27"/>
          <w:szCs w:val="27"/>
        </w:rPr>
        <w:t> that we can use to ignore case.</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String s1 = "</w:t>
      </w:r>
      <w:proofErr w:type="spellStart"/>
      <w:r w:rsidRPr="003A0134">
        <w:rPr>
          <w:rFonts w:ascii="Courier New" w:eastAsia="Times New Roman" w:hAnsi="Courier New" w:cs="Courier New"/>
          <w:color w:val="000000"/>
          <w:sz w:val="20"/>
          <w:szCs w:val="20"/>
        </w:rPr>
        <w:t>abc</w:t>
      </w:r>
      <w:proofErr w:type="spellEnd"/>
      <w:r w:rsidRPr="003A0134">
        <w:rPr>
          <w:rFonts w:ascii="Courier New" w:eastAsia="Times New Roman" w:hAnsi="Courier New" w:cs="Courier New"/>
          <w:color w:val="000000"/>
          <w:sz w:val="20"/>
          <w:szCs w:val="20"/>
        </w:rPr>
        <w:t>";</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String s2 = "</w:t>
      </w:r>
      <w:proofErr w:type="spellStart"/>
      <w:r w:rsidRPr="003A0134">
        <w:rPr>
          <w:rFonts w:ascii="Courier New" w:eastAsia="Times New Roman" w:hAnsi="Courier New" w:cs="Courier New"/>
          <w:color w:val="000000"/>
          <w:sz w:val="20"/>
          <w:szCs w:val="20"/>
        </w:rPr>
        <w:t>abc</w:t>
      </w:r>
      <w:proofErr w:type="spellEnd"/>
      <w:r w:rsidRPr="003A0134">
        <w:rPr>
          <w:rFonts w:ascii="Courier New" w:eastAsia="Times New Roman" w:hAnsi="Courier New" w:cs="Courier New"/>
          <w:color w:val="000000"/>
          <w:sz w:val="20"/>
          <w:szCs w:val="20"/>
        </w:rPr>
        <w:t>";</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String s3= new </w:t>
      </w:r>
      <w:proofErr w:type="gramStart"/>
      <w:r w:rsidRPr="003A0134">
        <w:rPr>
          <w:rFonts w:ascii="Courier New" w:eastAsia="Times New Roman" w:hAnsi="Courier New" w:cs="Courier New"/>
          <w:color w:val="000000"/>
          <w:sz w:val="20"/>
          <w:szCs w:val="20"/>
        </w:rPr>
        <w:t>String(</w:t>
      </w:r>
      <w:proofErr w:type="gramEnd"/>
      <w:r w:rsidRPr="003A0134">
        <w:rPr>
          <w:rFonts w:ascii="Courier New" w:eastAsia="Times New Roman" w:hAnsi="Courier New" w:cs="Courier New"/>
          <w:color w:val="000000"/>
          <w:sz w:val="20"/>
          <w:szCs w:val="20"/>
        </w:rPr>
        <w:t>"</w:t>
      </w:r>
      <w:proofErr w:type="spellStart"/>
      <w:r w:rsidRPr="003A0134">
        <w:rPr>
          <w:rFonts w:ascii="Courier New" w:eastAsia="Times New Roman" w:hAnsi="Courier New" w:cs="Courier New"/>
          <w:color w:val="000000"/>
          <w:sz w:val="20"/>
          <w:szCs w:val="20"/>
        </w:rPr>
        <w:t>abc</w:t>
      </w:r>
      <w:proofErr w:type="spellEnd"/>
      <w:r w:rsidRPr="003A0134">
        <w:rPr>
          <w:rFonts w:ascii="Courier New" w:eastAsia="Times New Roman" w:hAnsi="Courier New" w:cs="Courier New"/>
          <w:color w:val="000000"/>
          <w:sz w:val="20"/>
          <w:szCs w:val="20"/>
        </w:rPr>
        <w:t>");</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spellStart"/>
      <w:proofErr w:type="gramStart"/>
      <w:r w:rsidRPr="003A0134">
        <w:rPr>
          <w:rFonts w:ascii="Courier New" w:eastAsia="Times New Roman" w:hAnsi="Courier New" w:cs="Courier New"/>
          <w:color w:val="000000"/>
          <w:sz w:val="20"/>
          <w:szCs w:val="20"/>
        </w:rPr>
        <w:t>System.out.println</w:t>
      </w:r>
      <w:proofErr w:type="spellEnd"/>
      <w:r w:rsidRPr="003A0134">
        <w:rPr>
          <w:rFonts w:ascii="Courier New" w:eastAsia="Times New Roman" w:hAnsi="Courier New" w:cs="Courier New"/>
          <w:color w:val="000000"/>
          <w:sz w:val="20"/>
          <w:szCs w:val="20"/>
        </w:rPr>
        <w:t>(</w:t>
      </w:r>
      <w:proofErr w:type="gramEnd"/>
      <w:r w:rsidRPr="003A0134">
        <w:rPr>
          <w:rFonts w:ascii="Courier New" w:eastAsia="Times New Roman" w:hAnsi="Courier New" w:cs="Courier New"/>
          <w:color w:val="000000"/>
          <w:sz w:val="20"/>
          <w:szCs w:val="20"/>
        </w:rPr>
        <w:t>"s1 == s2 ? "</w:t>
      </w:r>
      <w:proofErr w:type="gramStart"/>
      <w:r w:rsidRPr="003A0134">
        <w:rPr>
          <w:rFonts w:ascii="Courier New" w:eastAsia="Times New Roman" w:hAnsi="Courier New" w:cs="Courier New"/>
          <w:color w:val="000000"/>
          <w:sz w:val="20"/>
          <w:szCs w:val="20"/>
        </w:rPr>
        <w:t>+(</w:t>
      </w:r>
      <w:proofErr w:type="gramEnd"/>
      <w:r w:rsidRPr="003A0134">
        <w:rPr>
          <w:rFonts w:ascii="Courier New" w:eastAsia="Times New Roman" w:hAnsi="Courier New" w:cs="Courier New"/>
          <w:color w:val="000000"/>
          <w:sz w:val="20"/>
          <w:szCs w:val="20"/>
        </w:rPr>
        <w:t>s1==s2)); //true</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spellStart"/>
      <w:proofErr w:type="gramStart"/>
      <w:r w:rsidRPr="003A0134">
        <w:rPr>
          <w:rFonts w:ascii="Courier New" w:eastAsia="Times New Roman" w:hAnsi="Courier New" w:cs="Courier New"/>
          <w:color w:val="000000"/>
          <w:sz w:val="20"/>
          <w:szCs w:val="20"/>
        </w:rPr>
        <w:t>System.out.println</w:t>
      </w:r>
      <w:proofErr w:type="spellEnd"/>
      <w:r w:rsidRPr="003A0134">
        <w:rPr>
          <w:rFonts w:ascii="Courier New" w:eastAsia="Times New Roman" w:hAnsi="Courier New" w:cs="Courier New"/>
          <w:color w:val="000000"/>
          <w:sz w:val="20"/>
          <w:szCs w:val="20"/>
        </w:rPr>
        <w:t>(</w:t>
      </w:r>
      <w:proofErr w:type="gramEnd"/>
      <w:r w:rsidRPr="003A0134">
        <w:rPr>
          <w:rFonts w:ascii="Courier New" w:eastAsia="Times New Roman" w:hAnsi="Courier New" w:cs="Courier New"/>
          <w:color w:val="000000"/>
          <w:sz w:val="20"/>
          <w:szCs w:val="20"/>
        </w:rPr>
        <w:t>"s1 == s3 ? "</w:t>
      </w:r>
      <w:proofErr w:type="gramStart"/>
      <w:r w:rsidRPr="003A0134">
        <w:rPr>
          <w:rFonts w:ascii="Courier New" w:eastAsia="Times New Roman" w:hAnsi="Courier New" w:cs="Courier New"/>
          <w:color w:val="000000"/>
          <w:sz w:val="20"/>
          <w:szCs w:val="20"/>
        </w:rPr>
        <w:t>+(</w:t>
      </w:r>
      <w:proofErr w:type="gramEnd"/>
      <w:r w:rsidRPr="003A0134">
        <w:rPr>
          <w:rFonts w:ascii="Courier New" w:eastAsia="Times New Roman" w:hAnsi="Courier New" w:cs="Courier New"/>
          <w:color w:val="000000"/>
          <w:sz w:val="20"/>
          <w:szCs w:val="20"/>
        </w:rPr>
        <w:t>s1==s3)); //false</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spellStart"/>
      <w:proofErr w:type="gramStart"/>
      <w:r w:rsidRPr="003A0134">
        <w:rPr>
          <w:rFonts w:ascii="Courier New" w:eastAsia="Times New Roman" w:hAnsi="Courier New" w:cs="Courier New"/>
          <w:color w:val="000000"/>
          <w:sz w:val="20"/>
          <w:szCs w:val="20"/>
        </w:rPr>
        <w:t>System.out.println</w:t>
      </w:r>
      <w:proofErr w:type="spellEnd"/>
      <w:r w:rsidRPr="003A0134">
        <w:rPr>
          <w:rFonts w:ascii="Courier New" w:eastAsia="Times New Roman" w:hAnsi="Courier New" w:cs="Courier New"/>
          <w:color w:val="000000"/>
          <w:sz w:val="20"/>
          <w:szCs w:val="20"/>
        </w:rPr>
        <w:t>(</w:t>
      </w:r>
      <w:proofErr w:type="gramEnd"/>
      <w:r w:rsidRPr="003A0134">
        <w:rPr>
          <w:rFonts w:ascii="Courier New" w:eastAsia="Times New Roman" w:hAnsi="Courier New" w:cs="Courier New"/>
          <w:color w:val="000000"/>
          <w:sz w:val="20"/>
          <w:szCs w:val="20"/>
        </w:rPr>
        <w:t>"s1 equals s3 ? "</w:t>
      </w:r>
      <w:proofErr w:type="gramStart"/>
      <w:r w:rsidRPr="003A0134">
        <w:rPr>
          <w:rFonts w:ascii="Courier New" w:eastAsia="Times New Roman" w:hAnsi="Courier New" w:cs="Courier New"/>
          <w:color w:val="000000"/>
          <w:sz w:val="20"/>
          <w:szCs w:val="20"/>
        </w:rPr>
        <w:t>+(</w:t>
      </w:r>
      <w:proofErr w:type="gramEnd"/>
      <w:r w:rsidRPr="003A0134">
        <w:rPr>
          <w:rFonts w:ascii="Courier New" w:eastAsia="Times New Roman" w:hAnsi="Courier New" w:cs="Courier New"/>
          <w:color w:val="000000"/>
          <w:sz w:val="20"/>
          <w:szCs w:val="20"/>
        </w:rPr>
        <w:t>s1.equals(s3))); //true</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3" w:name="java-string-pool"/>
      <w:bookmarkEnd w:id="63"/>
      <w:r w:rsidRPr="003A0134">
        <w:rPr>
          <w:rFonts w:ascii="Times New Roman" w:eastAsia="Times New Roman" w:hAnsi="Times New Roman" w:cs="Times New Roman"/>
          <w:b/>
          <w:bCs/>
          <w:color w:val="000000"/>
          <w:sz w:val="27"/>
          <w:szCs w:val="27"/>
        </w:rPr>
        <w:t>What is String Pool?</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As the name suggests, String Pool is a pool of Strings stored in Java heap memory. We know that String is special class in java and we can create String object using new operator as well as providing values in double quotes.</w:t>
      </w:r>
      <w:r w:rsidRPr="003A0134">
        <w:rPr>
          <w:rFonts w:ascii="Times New Roman" w:eastAsia="Times New Roman" w:hAnsi="Times New Roman" w:cs="Times New Roman"/>
          <w:color w:val="000000"/>
          <w:sz w:val="27"/>
          <w:szCs w:val="27"/>
        </w:rPr>
        <w:br/>
        <w:t>Check this post for more details about </w:t>
      </w:r>
      <w:hyperlink r:id="rId28" w:history="1">
        <w:r w:rsidRPr="003A0134">
          <w:rPr>
            <w:rFonts w:ascii="Times New Roman" w:eastAsia="Times New Roman" w:hAnsi="Times New Roman" w:cs="Times New Roman"/>
            <w:color w:val="0000FF"/>
            <w:sz w:val="27"/>
            <w:u w:val="single"/>
          </w:rPr>
          <w:t>String Pool</w:t>
        </w:r>
      </w:hyperlink>
      <w:r w:rsidRPr="003A0134">
        <w:rPr>
          <w:rFonts w:ascii="Times New Roman" w:eastAsia="Times New Roman" w:hAnsi="Times New Roman" w:cs="Times New Roman"/>
          <w:color w:val="000000"/>
          <w:sz w:val="27"/>
          <w:szCs w:val="27"/>
        </w:rPr>
        <w:t>.</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4" w:name="java-string-intern"/>
      <w:bookmarkEnd w:id="64"/>
      <w:r w:rsidRPr="003A0134">
        <w:rPr>
          <w:rFonts w:ascii="Times New Roman" w:eastAsia="Times New Roman" w:hAnsi="Times New Roman" w:cs="Times New Roman"/>
          <w:b/>
          <w:bCs/>
          <w:color w:val="000000"/>
          <w:sz w:val="27"/>
          <w:szCs w:val="27"/>
        </w:rPr>
        <w:t xml:space="preserve">What does String </w:t>
      </w:r>
      <w:proofErr w:type="gramStart"/>
      <w:r w:rsidRPr="003A0134">
        <w:rPr>
          <w:rFonts w:ascii="Times New Roman" w:eastAsia="Times New Roman" w:hAnsi="Times New Roman" w:cs="Times New Roman"/>
          <w:b/>
          <w:bCs/>
          <w:color w:val="000000"/>
          <w:sz w:val="27"/>
          <w:szCs w:val="27"/>
        </w:rPr>
        <w:t>intern(</w:t>
      </w:r>
      <w:proofErr w:type="gramEnd"/>
      <w:r w:rsidRPr="003A0134">
        <w:rPr>
          <w:rFonts w:ascii="Times New Roman" w:eastAsia="Times New Roman" w:hAnsi="Times New Roman" w:cs="Times New Roman"/>
          <w:b/>
          <w:bCs/>
          <w:color w:val="000000"/>
          <w:sz w:val="27"/>
          <w:szCs w:val="27"/>
        </w:rPr>
        <w:t>) method do?</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 xml:space="preserve">When the intern method is invoked, if the pool already contains a string equal to this String object as determined by the </w:t>
      </w:r>
      <w:proofErr w:type="gramStart"/>
      <w:r w:rsidRPr="003A0134">
        <w:rPr>
          <w:rFonts w:ascii="Times New Roman" w:eastAsia="Times New Roman" w:hAnsi="Times New Roman" w:cs="Times New Roman"/>
          <w:color w:val="000000"/>
          <w:sz w:val="27"/>
          <w:szCs w:val="27"/>
        </w:rPr>
        <w:t>equals(</w:t>
      </w:r>
      <w:proofErr w:type="gramEnd"/>
      <w:r w:rsidRPr="003A0134">
        <w:rPr>
          <w:rFonts w:ascii="Times New Roman" w:eastAsia="Times New Roman" w:hAnsi="Times New Roman" w:cs="Times New Roman"/>
          <w:color w:val="000000"/>
          <w:sz w:val="27"/>
          <w:szCs w:val="27"/>
        </w:rPr>
        <w:t>Object) method, then the string from the pool is returned. Otherwise, this String object is added to the pool and a reference to this String object is returned.</w:t>
      </w:r>
      <w:r w:rsidRPr="003A0134">
        <w:rPr>
          <w:rFonts w:ascii="Times New Roman" w:eastAsia="Times New Roman" w:hAnsi="Times New Roman" w:cs="Times New Roman"/>
          <w:color w:val="000000"/>
          <w:sz w:val="27"/>
          <w:szCs w:val="27"/>
        </w:rPr>
        <w:br/>
      </w:r>
      <w:proofErr w:type="gramStart"/>
      <w:r w:rsidRPr="003A0134">
        <w:rPr>
          <w:rFonts w:ascii="Times New Roman" w:eastAsia="Times New Roman" w:hAnsi="Times New Roman" w:cs="Times New Roman"/>
          <w:color w:val="000000"/>
          <w:sz w:val="27"/>
          <w:szCs w:val="27"/>
        </w:rPr>
        <w:t>This method always return</w:t>
      </w:r>
      <w:proofErr w:type="gramEnd"/>
      <w:r w:rsidRPr="003A0134">
        <w:rPr>
          <w:rFonts w:ascii="Times New Roman" w:eastAsia="Times New Roman" w:hAnsi="Times New Roman" w:cs="Times New Roman"/>
          <w:color w:val="000000"/>
          <w:sz w:val="27"/>
          <w:szCs w:val="27"/>
        </w:rPr>
        <w:t xml:space="preserve"> a String that has the same contents as this string, but is guaranteed to be from a pool of unique strings.</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5" w:name="java-string-thread-safe"/>
      <w:bookmarkEnd w:id="65"/>
      <w:r w:rsidRPr="003A0134">
        <w:rPr>
          <w:rFonts w:ascii="Times New Roman" w:eastAsia="Times New Roman" w:hAnsi="Times New Roman" w:cs="Times New Roman"/>
          <w:b/>
          <w:bCs/>
          <w:color w:val="000000"/>
          <w:sz w:val="27"/>
          <w:szCs w:val="27"/>
        </w:rPr>
        <w:t>Does String is thread-safe in Java?</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 xml:space="preserve">Strings are immutable, so we can't change </w:t>
      </w:r>
      <w:proofErr w:type="spellStart"/>
      <w:proofErr w:type="gramStart"/>
      <w:r w:rsidRPr="003A0134">
        <w:rPr>
          <w:rFonts w:ascii="Times New Roman" w:eastAsia="Times New Roman" w:hAnsi="Times New Roman" w:cs="Times New Roman"/>
          <w:color w:val="000000"/>
          <w:sz w:val="27"/>
          <w:szCs w:val="27"/>
        </w:rPr>
        <w:t>it's</w:t>
      </w:r>
      <w:proofErr w:type="spellEnd"/>
      <w:proofErr w:type="gramEnd"/>
      <w:r w:rsidRPr="003A0134">
        <w:rPr>
          <w:rFonts w:ascii="Times New Roman" w:eastAsia="Times New Roman" w:hAnsi="Times New Roman" w:cs="Times New Roman"/>
          <w:color w:val="000000"/>
          <w:sz w:val="27"/>
          <w:szCs w:val="27"/>
        </w:rPr>
        <w:t xml:space="preserve"> value in program. Hence it's thread-safe and can be safely used in multi-threaded environment.</w:t>
      </w:r>
      <w:r w:rsidRPr="003A0134">
        <w:rPr>
          <w:rFonts w:ascii="Times New Roman" w:eastAsia="Times New Roman" w:hAnsi="Times New Roman" w:cs="Times New Roman"/>
          <w:color w:val="000000"/>
          <w:sz w:val="27"/>
          <w:szCs w:val="27"/>
        </w:rPr>
        <w:br/>
        <w:t>Check this post for </w:t>
      </w:r>
      <w:hyperlink r:id="rId29" w:history="1">
        <w:r w:rsidRPr="003A0134">
          <w:rPr>
            <w:rFonts w:ascii="Times New Roman" w:eastAsia="Times New Roman" w:hAnsi="Times New Roman" w:cs="Times New Roman"/>
            <w:color w:val="0000FF"/>
            <w:sz w:val="27"/>
            <w:u w:val="single"/>
          </w:rPr>
          <w:t>Thread Safety in Java</w:t>
        </w:r>
      </w:hyperlink>
      <w:r w:rsidRPr="003A0134">
        <w:rPr>
          <w:rFonts w:ascii="Times New Roman" w:eastAsia="Times New Roman" w:hAnsi="Times New Roman" w:cs="Times New Roman"/>
          <w:color w:val="000000"/>
          <w:sz w:val="27"/>
          <w:szCs w:val="27"/>
        </w:rPr>
        <w:t>.</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6" w:name="java-string-hashmap-key"/>
      <w:bookmarkEnd w:id="66"/>
      <w:r w:rsidRPr="003A0134">
        <w:rPr>
          <w:rFonts w:ascii="Times New Roman" w:eastAsia="Times New Roman" w:hAnsi="Times New Roman" w:cs="Times New Roman"/>
          <w:b/>
          <w:bCs/>
          <w:color w:val="000000"/>
          <w:sz w:val="27"/>
          <w:szCs w:val="27"/>
        </w:rPr>
        <w:t xml:space="preserve">Why String is popular </w:t>
      </w:r>
      <w:proofErr w:type="spellStart"/>
      <w:r w:rsidRPr="003A0134">
        <w:rPr>
          <w:rFonts w:ascii="Times New Roman" w:eastAsia="Times New Roman" w:hAnsi="Times New Roman" w:cs="Times New Roman"/>
          <w:b/>
          <w:bCs/>
          <w:color w:val="000000"/>
          <w:sz w:val="27"/>
          <w:szCs w:val="27"/>
        </w:rPr>
        <w:t>HashMap</w:t>
      </w:r>
      <w:proofErr w:type="spellEnd"/>
      <w:r w:rsidRPr="003A0134">
        <w:rPr>
          <w:rFonts w:ascii="Times New Roman" w:eastAsia="Times New Roman" w:hAnsi="Times New Roman" w:cs="Times New Roman"/>
          <w:b/>
          <w:bCs/>
          <w:color w:val="000000"/>
          <w:sz w:val="27"/>
          <w:szCs w:val="27"/>
        </w:rPr>
        <w:t xml:space="preserve"> key in Java?</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lastRenderedPageBreak/>
        <w:t xml:space="preserve">Since String is immutable, its </w:t>
      </w:r>
      <w:proofErr w:type="spellStart"/>
      <w:r w:rsidRPr="003A0134">
        <w:rPr>
          <w:rFonts w:ascii="Times New Roman" w:eastAsia="Times New Roman" w:hAnsi="Times New Roman" w:cs="Times New Roman"/>
          <w:color w:val="000000"/>
          <w:sz w:val="27"/>
          <w:szCs w:val="27"/>
        </w:rPr>
        <w:t>hashcode</w:t>
      </w:r>
      <w:proofErr w:type="spellEnd"/>
      <w:r w:rsidRPr="003A0134">
        <w:rPr>
          <w:rFonts w:ascii="Times New Roman" w:eastAsia="Times New Roman" w:hAnsi="Times New Roman" w:cs="Times New Roman"/>
          <w:color w:val="000000"/>
          <w:sz w:val="27"/>
          <w:szCs w:val="27"/>
        </w:rPr>
        <w:t xml:space="preserve"> is cached at the time of creation and it doesn’t need to be calculated again. This makes it a great candidate for key in a Map and </w:t>
      </w:r>
      <w:proofErr w:type="gramStart"/>
      <w:r w:rsidRPr="003A0134">
        <w:rPr>
          <w:rFonts w:ascii="Times New Roman" w:eastAsia="Times New Roman" w:hAnsi="Times New Roman" w:cs="Times New Roman"/>
          <w:color w:val="000000"/>
          <w:sz w:val="27"/>
          <w:szCs w:val="27"/>
        </w:rPr>
        <w:t>it’s</w:t>
      </w:r>
      <w:proofErr w:type="gramEnd"/>
      <w:r w:rsidRPr="003A0134">
        <w:rPr>
          <w:rFonts w:ascii="Times New Roman" w:eastAsia="Times New Roman" w:hAnsi="Times New Roman" w:cs="Times New Roman"/>
          <w:color w:val="000000"/>
          <w:sz w:val="27"/>
          <w:szCs w:val="27"/>
        </w:rPr>
        <w:t xml:space="preserve"> processing is fast than other </w:t>
      </w:r>
      <w:proofErr w:type="spellStart"/>
      <w:r w:rsidRPr="003A0134">
        <w:rPr>
          <w:rFonts w:ascii="Times New Roman" w:eastAsia="Times New Roman" w:hAnsi="Times New Roman" w:cs="Times New Roman"/>
          <w:color w:val="000000"/>
          <w:sz w:val="27"/>
          <w:szCs w:val="27"/>
        </w:rPr>
        <w:t>HashMap</w:t>
      </w:r>
      <w:proofErr w:type="spellEnd"/>
      <w:r w:rsidRPr="003A0134">
        <w:rPr>
          <w:rFonts w:ascii="Times New Roman" w:eastAsia="Times New Roman" w:hAnsi="Times New Roman" w:cs="Times New Roman"/>
          <w:color w:val="000000"/>
          <w:sz w:val="27"/>
          <w:szCs w:val="27"/>
        </w:rPr>
        <w:t xml:space="preserve"> key objects. This is why String is mostly used Object as </w:t>
      </w:r>
      <w:proofErr w:type="spellStart"/>
      <w:r w:rsidRPr="003A0134">
        <w:rPr>
          <w:rFonts w:ascii="Times New Roman" w:eastAsia="Times New Roman" w:hAnsi="Times New Roman" w:cs="Times New Roman"/>
          <w:color w:val="000000"/>
          <w:sz w:val="27"/>
          <w:szCs w:val="27"/>
        </w:rPr>
        <w:t>HashMap</w:t>
      </w:r>
      <w:proofErr w:type="spellEnd"/>
      <w:r w:rsidRPr="003A0134">
        <w:rPr>
          <w:rFonts w:ascii="Times New Roman" w:eastAsia="Times New Roman" w:hAnsi="Times New Roman" w:cs="Times New Roman"/>
          <w:color w:val="000000"/>
          <w:sz w:val="27"/>
          <w:szCs w:val="27"/>
        </w:rPr>
        <w:t xml:space="preserve"> keys.</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A0134">
        <w:rPr>
          <w:rFonts w:ascii="Times New Roman" w:eastAsia="Times New Roman" w:hAnsi="Times New Roman" w:cs="Times New Roman"/>
          <w:b/>
          <w:bCs/>
          <w:color w:val="000000"/>
          <w:sz w:val="27"/>
          <w:szCs w:val="27"/>
        </w:rPr>
        <w:t>String Programming Questions</w:t>
      </w:r>
    </w:p>
    <w:p w:rsidR="00A91B67" w:rsidRPr="003A0134" w:rsidRDefault="00A91B67" w:rsidP="00A91B67">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What is the output of below program?</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package </w:t>
      </w:r>
      <w:proofErr w:type="spellStart"/>
      <w:r w:rsidRPr="003A0134">
        <w:rPr>
          <w:rFonts w:ascii="Courier New" w:eastAsia="Times New Roman" w:hAnsi="Courier New" w:cs="Courier New"/>
          <w:color w:val="000000"/>
          <w:sz w:val="20"/>
          <w:szCs w:val="20"/>
        </w:rPr>
        <w:t>com.journaldev.strings</w:t>
      </w:r>
      <w:proofErr w:type="spellEnd"/>
      <w:r w:rsidRPr="003A0134">
        <w:rPr>
          <w:rFonts w:ascii="Courier New" w:eastAsia="Times New Roman" w:hAnsi="Courier New" w:cs="Courier New"/>
          <w:color w:val="000000"/>
          <w:sz w:val="20"/>
          <w:szCs w:val="20"/>
        </w:rPr>
        <w: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public class </w:t>
      </w:r>
      <w:proofErr w:type="spellStart"/>
      <w:r w:rsidRPr="003A0134">
        <w:rPr>
          <w:rFonts w:ascii="Courier New" w:eastAsia="Times New Roman" w:hAnsi="Courier New" w:cs="Courier New"/>
          <w:color w:val="000000"/>
          <w:sz w:val="20"/>
          <w:szCs w:val="20"/>
        </w:rPr>
        <w:t>StringTest</w:t>
      </w:r>
      <w:proofErr w:type="spellEnd"/>
      <w:r w:rsidRPr="003A0134">
        <w:rPr>
          <w:rFonts w:ascii="Courier New" w:eastAsia="Times New Roman" w:hAnsi="Courier New" w:cs="Courier New"/>
          <w:color w:val="000000"/>
          <w:sz w:val="20"/>
          <w:szCs w:val="20"/>
        </w:rPr>
        <w:t xml:space="preserve"> {</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ab/>
        <w:t xml:space="preserve">public static void main(String[] </w:t>
      </w:r>
      <w:proofErr w:type="spellStart"/>
      <w:r w:rsidRPr="003A0134">
        <w:rPr>
          <w:rFonts w:ascii="Courier New" w:eastAsia="Times New Roman" w:hAnsi="Courier New" w:cs="Courier New"/>
          <w:color w:val="000000"/>
          <w:sz w:val="20"/>
          <w:szCs w:val="20"/>
        </w:rPr>
        <w:t>args</w:t>
      </w:r>
      <w:proofErr w:type="spellEnd"/>
      <w:r w:rsidRPr="003A0134">
        <w:rPr>
          <w:rFonts w:ascii="Courier New" w:eastAsia="Times New Roman" w:hAnsi="Courier New" w:cs="Courier New"/>
          <w:color w:val="000000"/>
          <w:sz w:val="20"/>
          <w:szCs w:val="20"/>
        </w:rPr>
        <w:t>) {</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ab/>
      </w:r>
      <w:r w:rsidRPr="003A0134">
        <w:rPr>
          <w:rFonts w:ascii="Courier New" w:eastAsia="Times New Roman" w:hAnsi="Courier New" w:cs="Courier New"/>
          <w:color w:val="000000"/>
          <w:sz w:val="20"/>
          <w:szCs w:val="20"/>
        </w:rPr>
        <w:tab/>
        <w:t>String s1 = new String("</w:t>
      </w:r>
      <w:proofErr w:type="spellStart"/>
      <w:r w:rsidRPr="003A0134">
        <w:rPr>
          <w:rFonts w:ascii="Courier New" w:eastAsia="Times New Roman" w:hAnsi="Courier New" w:cs="Courier New"/>
          <w:color w:val="000000"/>
          <w:sz w:val="20"/>
          <w:szCs w:val="20"/>
        </w:rPr>
        <w:t>pankaj</w:t>
      </w:r>
      <w:proofErr w:type="spellEnd"/>
      <w:r w:rsidRPr="003A0134">
        <w:rPr>
          <w:rFonts w:ascii="Courier New" w:eastAsia="Times New Roman" w:hAnsi="Courier New" w:cs="Courier New"/>
          <w:color w:val="000000"/>
          <w:sz w:val="20"/>
          <w:szCs w:val="20"/>
        </w:rPr>
        <w: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ab/>
      </w:r>
      <w:r w:rsidRPr="003A0134">
        <w:rPr>
          <w:rFonts w:ascii="Courier New" w:eastAsia="Times New Roman" w:hAnsi="Courier New" w:cs="Courier New"/>
          <w:color w:val="000000"/>
          <w:sz w:val="20"/>
          <w:szCs w:val="20"/>
        </w:rPr>
        <w:tab/>
        <w:t>String s2 = new String("PANKAJ");</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ab/>
      </w:r>
      <w:r w:rsidRPr="003A0134">
        <w:rPr>
          <w:rFonts w:ascii="Courier New" w:eastAsia="Times New Roman" w:hAnsi="Courier New" w:cs="Courier New"/>
          <w:color w:val="000000"/>
          <w:sz w:val="20"/>
          <w:szCs w:val="20"/>
        </w:rPr>
        <w:tab/>
      </w:r>
      <w:proofErr w:type="spellStart"/>
      <w:r w:rsidRPr="003A0134">
        <w:rPr>
          <w:rFonts w:ascii="Courier New" w:eastAsia="Times New Roman" w:hAnsi="Courier New" w:cs="Courier New"/>
          <w:color w:val="000000"/>
          <w:sz w:val="20"/>
          <w:szCs w:val="20"/>
        </w:rPr>
        <w:t>System.out.println</w:t>
      </w:r>
      <w:proofErr w:type="spellEnd"/>
      <w:r w:rsidRPr="003A0134">
        <w:rPr>
          <w:rFonts w:ascii="Courier New" w:eastAsia="Times New Roman" w:hAnsi="Courier New" w:cs="Courier New"/>
          <w:color w:val="000000"/>
          <w:sz w:val="20"/>
          <w:szCs w:val="20"/>
        </w:rPr>
        <w:t>(s1 = s2);</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ab/>
        <w: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w:t>
      </w:r>
    </w:p>
    <w:p w:rsidR="00A91B67" w:rsidRPr="003A0134" w:rsidRDefault="00A91B67" w:rsidP="00A91B67">
      <w:pPr>
        <w:spacing w:before="100" w:beforeAutospacing="1" w:after="100" w:afterAutospacing="1" w:line="240" w:lineRule="auto"/>
        <w:ind w:left="720"/>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 xml:space="preserve">It's a simple yet tricky </w:t>
      </w:r>
      <w:proofErr w:type="gramStart"/>
      <w:r w:rsidRPr="003A0134">
        <w:rPr>
          <w:rFonts w:ascii="Times New Roman" w:eastAsia="Times New Roman" w:hAnsi="Times New Roman" w:cs="Times New Roman"/>
          <w:color w:val="000000"/>
          <w:sz w:val="27"/>
          <w:szCs w:val="27"/>
        </w:rPr>
        <w:t>program,</w:t>
      </w:r>
      <w:proofErr w:type="gramEnd"/>
      <w:r w:rsidRPr="003A0134">
        <w:rPr>
          <w:rFonts w:ascii="Times New Roman" w:eastAsia="Times New Roman" w:hAnsi="Times New Roman" w:cs="Times New Roman"/>
          <w:color w:val="000000"/>
          <w:sz w:val="27"/>
          <w:szCs w:val="27"/>
        </w:rPr>
        <w:t xml:space="preserve"> it will print "PANKAJ" because we are assigning s2 String to s1. Don't get confused with == comparison operator.</w:t>
      </w:r>
    </w:p>
    <w:p w:rsidR="00A91B67" w:rsidRPr="003A0134" w:rsidRDefault="00A91B67" w:rsidP="00A91B67">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What is the output of below program?</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package </w:t>
      </w:r>
      <w:proofErr w:type="spellStart"/>
      <w:r w:rsidRPr="003A0134">
        <w:rPr>
          <w:rFonts w:ascii="Courier New" w:eastAsia="Times New Roman" w:hAnsi="Courier New" w:cs="Courier New"/>
          <w:color w:val="000000"/>
          <w:sz w:val="20"/>
          <w:szCs w:val="20"/>
        </w:rPr>
        <w:t>com.journaldev.strings</w:t>
      </w:r>
      <w:proofErr w:type="spellEnd"/>
      <w:r w:rsidRPr="003A0134">
        <w:rPr>
          <w:rFonts w:ascii="Courier New" w:eastAsia="Times New Roman" w:hAnsi="Courier New" w:cs="Courier New"/>
          <w:color w:val="000000"/>
          <w:sz w:val="20"/>
          <w:szCs w:val="20"/>
        </w:rPr>
        <w: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public class Test {</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ab/>
        <w:t xml:space="preserve"> public void </w:t>
      </w:r>
      <w:proofErr w:type="spellStart"/>
      <w:r w:rsidRPr="003A0134">
        <w:rPr>
          <w:rFonts w:ascii="Courier New" w:eastAsia="Times New Roman" w:hAnsi="Courier New" w:cs="Courier New"/>
          <w:color w:val="000000"/>
          <w:sz w:val="20"/>
          <w:szCs w:val="20"/>
        </w:rPr>
        <w:t>foo</w:t>
      </w:r>
      <w:proofErr w:type="spellEnd"/>
      <w:r w:rsidRPr="003A0134">
        <w:rPr>
          <w:rFonts w:ascii="Courier New" w:eastAsia="Times New Roman" w:hAnsi="Courier New" w:cs="Courier New"/>
          <w:color w:val="000000"/>
          <w:sz w:val="20"/>
          <w:szCs w:val="20"/>
        </w:rPr>
        <w:t>(String s) {</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ab/>
        <w:t xml:space="preserve"> </w:t>
      </w:r>
      <w:proofErr w:type="spellStart"/>
      <w:r w:rsidRPr="003A0134">
        <w:rPr>
          <w:rFonts w:ascii="Courier New" w:eastAsia="Times New Roman" w:hAnsi="Courier New" w:cs="Courier New"/>
          <w:color w:val="000000"/>
          <w:sz w:val="20"/>
          <w:szCs w:val="20"/>
        </w:rPr>
        <w:t>System.out.println</w:t>
      </w:r>
      <w:proofErr w:type="spellEnd"/>
      <w:r w:rsidRPr="003A0134">
        <w:rPr>
          <w:rFonts w:ascii="Courier New" w:eastAsia="Times New Roman" w:hAnsi="Courier New" w:cs="Courier New"/>
          <w:color w:val="000000"/>
          <w:sz w:val="20"/>
          <w:szCs w:val="20"/>
        </w:rPr>
        <w:t>("String");</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ab/>
        <w:t xml:space="preserve"> }</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ab/>
        <w:t xml:space="preserve"> public void </w:t>
      </w:r>
      <w:proofErr w:type="spellStart"/>
      <w:r w:rsidRPr="003A0134">
        <w:rPr>
          <w:rFonts w:ascii="Courier New" w:eastAsia="Times New Roman" w:hAnsi="Courier New" w:cs="Courier New"/>
          <w:color w:val="000000"/>
          <w:sz w:val="20"/>
          <w:szCs w:val="20"/>
        </w:rPr>
        <w:t>foo</w:t>
      </w:r>
      <w:proofErr w:type="spellEnd"/>
      <w:r w:rsidRPr="003A0134">
        <w:rPr>
          <w:rFonts w:ascii="Courier New" w:eastAsia="Times New Roman" w:hAnsi="Courier New" w:cs="Courier New"/>
          <w:color w:val="000000"/>
          <w:sz w:val="20"/>
          <w:szCs w:val="20"/>
        </w:rPr>
        <w:t>(</w:t>
      </w:r>
      <w:proofErr w:type="spellStart"/>
      <w:r w:rsidRPr="003A0134">
        <w:rPr>
          <w:rFonts w:ascii="Courier New" w:eastAsia="Times New Roman" w:hAnsi="Courier New" w:cs="Courier New"/>
          <w:color w:val="000000"/>
          <w:sz w:val="20"/>
          <w:szCs w:val="20"/>
        </w:rPr>
        <w:t>StringBuffer</w:t>
      </w:r>
      <w:proofErr w:type="spellEnd"/>
      <w:r w:rsidRPr="003A0134">
        <w:rPr>
          <w:rFonts w:ascii="Courier New" w:eastAsia="Times New Roman" w:hAnsi="Courier New" w:cs="Courier New"/>
          <w:color w:val="000000"/>
          <w:sz w:val="20"/>
          <w:szCs w:val="20"/>
        </w:rPr>
        <w:t xml:space="preserve"> </w:t>
      </w:r>
      <w:proofErr w:type="spellStart"/>
      <w:r w:rsidRPr="003A0134">
        <w:rPr>
          <w:rFonts w:ascii="Courier New" w:eastAsia="Times New Roman" w:hAnsi="Courier New" w:cs="Courier New"/>
          <w:color w:val="000000"/>
          <w:sz w:val="20"/>
          <w:szCs w:val="20"/>
        </w:rPr>
        <w:t>sb</w:t>
      </w:r>
      <w:proofErr w:type="spellEnd"/>
      <w:r w:rsidRPr="003A0134">
        <w:rPr>
          <w:rFonts w:ascii="Courier New" w:eastAsia="Times New Roman" w:hAnsi="Courier New" w:cs="Courier New"/>
          <w:color w:val="000000"/>
          <w:sz w:val="20"/>
          <w:szCs w:val="20"/>
        </w:rPr>
        <w: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ab/>
        <w:t xml:space="preserve"> </w:t>
      </w:r>
      <w:proofErr w:type="spellStart"/>
      <w:r w:rsidRPr="003A0134">
        <w:rPr>
          <w:rFonts w:ascii="Courier New" w:eastAsia="Times New Roman" w:hAnsi="Courier New" w:cs="Courier New"/>
          <w:color w:val="000000"/>
          <w:sz w:val="20"/>
          <w:szCs w:val="20"/>
        </w:rPr>
        <w:t>System.out.println</w:t>
      </w:r>
      <w:proofErr w:type="spellEnd"/>
      <w:r w:rsidRPr="003A0134">
        <w:rPr>
          <w:rFonts w:ascii="Courier New" w:eastAsia="Times New Roman" w:hAnsi="Courier New" w:cs="Courier New"/>
          <w:color w:val="000000"/>
          <w:sz w:val="20"/>
          <w:szCs w:val="20"/>
        </w:rPr>
        <w:t>("</w:t>
      </w:r>
      <w:proofErr w:type="spellStart"/>
      <w:r w:rsidRPr="003A0134">
        <w:rPr>
          <w:rFonts w:ascii="Courier New" w:eastAsia="Times New Roman" w:hAnsi="Courier New" w:cs="Courier New"/>
          <w:color w:val="000000"/>
          <w:sz w:val="20"/>
          <w:szCs w:val="20"/>
        </w:rPr>
        <w:t>StringBuffer</w:t>
      </w:r>
      <w:proofErr w:type="spellEnd"/>
      <w:r w:rsidRPr="003A0134">
        <w:rPr>
          <w:rFonts w:ascii="Courier New" w:eastAsia="Times New Roman" w:hAnsi="Courier New" w:cs="Courier New"/>
          <w:color w:val="000000"/>
          <w:sz w:val="20"/>
          <w:szCs w:val="20"/>
        </w:rPr>
        <w: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ab/>
        <w:t xml:space="preserve"> }</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ab/>
        <w:t xml:space="preserve"> public static void main(String[] </w:t>
      </w:r>
      <w:proofErr w:type="spellStart"/>
      <w:r w:rsidRPr="003A0134">
        <w:rPr>
          <w:rFonts w:ascii="Courier New" w:eastAsia="Times New Roman" w:hAnsi="Courier New" w:cs="Courier New"/>
          <w:color w:val="000000"/>
          <w:sz w:val="20"/>
          <w:szCs w:val="20"/>
        </w:rPr>
        <w:t>args</w:t>
      </w:r>
      <w:proofErr w:type="spellEnd"/>
      <w:r w:rsidRPr="003A0134">
        <w:rPr>
          <w:rFonts w:ascii="Courier New" w:eastAsia="Times New Roman" w:hAnsi="Courier New" w:cs="Courier New"/>
          <w:color w:val="000000"/>
          <w:sz w:val="20"/>
          <w:szCs w:val="20"/>
        </w:rPr>
        <w:t>) {</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ab/>
      </w:r>
      <w:r w:rsidRPr="003A0134">
        <w:rPr>
          <w:rFonts w:ascii="Courier New" w:eastAsia="Times New Roman" w:hAnsi="Courier New" w:cs="Courier New"/>
          <w:color w:val="000000"/>
          <w:sz w:val="20"/>
          <w:szCs w:val="20"/>
        </w:rPr>
        <w:tab/>
        <w:t>new Test().</w:t>
      </w:r>
      <w:proofErr w:type="spellStart"/>
      <w:r w:rsidRPr="003A0134">
        <w:rPr>
          <w:rFonts w:ascii="Courier New" w:eastAsia="Times New Roman" w:hAnsi="Courier New" w:cs="Courier New"/>
          <w:color w:val="000000"/>
          <w:sz w:val="20"/>
          <w:szCs w:val="20"/>
        </w:rPr>
        <w:t>foo</w:t>
      </w:r>
      <w:proofErr w:type="spellEnd"/>
      <w:r w:rsidRPr="003A0134">
        <w:rPr>
          <w:rFonts w:ascii="Courier New" w:eastAsia="Times New Roman" w:hAnsi="Courier New" w:cs="Courier New"/>
          <w:color w:val="000000"/>
          <w:sz w:val="20"/>
          <w:szCs w:val="20"/>
        </w:rPr>
        <w:t>(null);</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ab/>
        <w: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w:t>
      </w:r>
    </w:p>
    <w:p w:rsidR="00A91B67" w:rsidRPr="003A0134" w:rsidRDefault="00A91B67" w:rsidP="00A91B67">
      <w:pPr>
        <w:spacing w:before="100" w:beforeAutospacing="1" w:after="100" w:afterAutospacing="1" w:line="240" w:lineRule="auto"/>
        <w:ind w:left="720"/>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 xml:space="preserve">The above program will not compile with error as "The method </w:t>
      </w:r>
      <w:proofErr w:type="spellStart"/>
      <w:proofErr w:type="gramStart"/>
      <w:r w:rsidRPr="003A0134">
        <w:rPr>
          <w:rFonts w:ascii="Times New Roman" w:eastAsia="Times New Roman" w:hAnsi="Times New Roman" w:cs="Times New Roman"/>
          <w:color w:val="000000"/>
          <w:sz w:val="27"/>
          <w:szCs w:val="27"/>
        </w:rPr>
        <w:t>foo</w:t>
      </w:r>
      <w:proofErr w:type="spellEnd"/>
      <w:r w:rsidRPr="003A0134">
        <w:rPr>
          <w:rFonts w:ascii="Times New Roman" w:eastAsia="Times New Roman" w:hAnsi="Times New Roman" w:cs="Times New Roman"/>
          <w:color w:val="000000"/>
          <w:sz w:val="27"/>
          <w:szCs w:val="27"/>
        </w:rPr>
        <w:t>(</w:t>
      </w:r>
      <w:proofErr w:type="gramEnd"/>
      <w:r w:rsidRPr="003A0134">
        <w:rPr>
          <w:rFonts w:ascii="Times New Roman" w:eastAsia="Times New Roman" w:hAnsi="Times New Roman" w:cs="Times New Roman"/>
          <w:color w:val="000000"/>
          <w:sz w:val="27"/>
          <w:szCs w:val="27"/>
        </w:rPr>
        <w:t>String) is ambiguous for the type Test". For complete clarification read </w:t>
      </w:r>
      <w:hyperlink r:id="rId30" w:history="1">
        <w:r w:rsidRPr="003A0134">
          <w:rPr>
            <w:rFonts w:ascii="Times New Roman" w:eastAsia="Times New Roman" w:hAnsi="Times New Roman" w:cs="Times New Roman"/>
            <w:color w:val="0000FF"/>
            <w:sz w:val="27"/>
            <w:u w:val="single"/>
          </w:rPr>
          <w:t>Understanding the method X is ambiguous for the type Y error</w:t>
        </w:r>
      </w:hyperlink>
      <w:r w:rsidRPr="003A0134">
        <w:rPr>
          <w:rFonts w:ascii="Times New Roman" w:eastAsia="Times New Roman" w:hAnsi="Times New Roman" w:cs="Times New Roman"/>
          <w:color w:val="000000"/>
          <w:sz w:val="27"/>
          <w:szCs w:val="27"/>
        </w:rPr>
        <w:t>.</w:t>
      </w:r>
    </w:p>
    <w:p w:rsidR="00A91B67" w:rsidRPr="003A0134" w:rsidRDefault="00A91B67" w:rsidP="00A91B67">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What is the output of below code snippet?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String s1 = new String("</w:t>
      </w:r>
      <w:proofErr w:type="spellStart"/>
      <w:r w:rsidRPr="003A0134">
        <w:rPr>
          <w:rFonts w:ascii="Courier New" w:eastAsia="Times New Roman" w:hAnsi="Courier New" w:cs="Courier New"/>
          <w:color w:val="000000"/>
          <w:sz w:val="20"/>
          <w:szCs w:val="20"/>
        </w:rPr>
        <w:t>abc</w:t>
      </w:r>
      <w:proofErr w:type="spellEnd"/>
      <w:r w:rsidRPr="003A0134">
        <w:rPr>
          <w:rFonts w:ascii="Courier New" w:eastAsia="Times New Roman" w:hAnsi="Courier New" w:cs="Courier New"/>
          <w:color w:val="000000"/>
          <w:sz w:val="20"/>
          <w:szCs w:val="20"/>
        </w:rPr>
        <w: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String s2 = new String("</w:t>
      </w:r>
      <w:proofErr w:type="spellStart"/>
      <w:r w:rsidRPr="003A0134">
        <w:rPr>
          <w:rFonts w:ascii="Courier New" w:eastAsia="Times New Roman" w:hAnsi="Courier New" w:cs="Courier New"/>
          <w:color w:val="000000"/>
          <w:sz w:val="20"/>
          <w:szCs w:val="20"/>
        </w:rPr>
        <w:t>abc</w:t>
      </w:r>
      <w:proofErr w:type="spellEnd"/>
      <w:r w:rsidRPr="003A0134">
        <w:rPr>
          <w:rFonts w:ascii="Courier New" w:eastAsia="Times New Roman" w:hAnsi="Courier New" w:cs="Courier New"/>
          <w:color w:val="000000"/>
          <w:sz w:val="20"/>
          <w:szCs w:val="20"/>
        </w:rPr>
        <w: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A0134">
        <w:rPr>
          <w:rFonts w:ascii="Courier New" w:eastAsia="Times New Roman" w:hAnsi="Courier New" w:cs="Courier New"/>
          <w:color w:val="000000"/>
          <w:sz w:val="20"/>
          <w:szCs w:val="20"/>
        </w:rPr>
        <w:t>System.out.println</w:t>
      </w:r>
      <w:proofErr w:type="spellEnd"/>
      <w:r w:rsidRPr="003A0134">
        <w:rPr>
          <w:rFonts w:ascii="Courier New" w:eastAsia="Times New Roman" w:hAnsi="Courier New" w:cs="Courier New"/>
          <w:color w:val="000000"/>
          <w:sz w:val="20"/>
          <w:szCs w:val="20"/>
        </w:rPr>
        <w:t>(s1 == s2);</w:t>
      </w:r>
    </w:p>
    <w:p w:rsidR="00A91B67" w:rsidRPr="003A0134" w:rsidRDefault="00A91B67" w:rsidP="00A91B67">
      <w:pPr>
        <w:spacing w:before="100" w:beforeAutospacing="1" w:after="100" w:afterAutospacing="1" w:line="240" w:lineRule="auto"/>
        <w:ind w:left="720"/>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lastRenderedPageBreak/>
        <w:t>It will print </w:t>
      </w:r>
      <w:r w:rsidRPr="003A0134">
        <w:rPr>
          <w:rFonts w:ascii="Times New Roman" w:eastAsia="Times New Roman" w:hAnsi="Times New Roman" w:cs="Times New Roman"/>
          <w:b/>
          <w:bCs/>
          <w:color w:val="000000"/>
          <w:sz w:val="27"/>
        </w:rPr>
        <w:t>false</w:t>
      </w:r>
      <w:r w:rsidRPr="003A0134">
        <w:rPr>
          <w:rFonts w:ascii="Times New Roman" w:eastAsia="Times New Roman" w:hAnsi="Times New Roman" w:cs="Times New Roman"/>
          <w:color w:val="000000"/>
          <w:sz w:val="27"/>
          <w:szCs w:val="27"/>
        </w:rPr>
        <w:t> because we are using </w:t>
      </w:r>
      <w:r w:rsidRPr="003A0134">
        <w:rPr>
          <w:rFonts w:ascii="Times New Roman" w:eastAsia="Times New Roman" w:hAnsi="Times New Roman" w:cs="Times New Roman"/>
          <w:i/>
          <w:iCs/>
          <w:color w:val="000000"/>
          <w:sz w:val="27"/>
        </w:rPr>
        <w:t>new</w:t>
      </w:r>
      <w:r w:rsidRPr="003A0134">
        <w:rPr>
          <w:rFonts w:ascii="Times New Roman" w:eastAsia="Times New Roman" w:hAnsi="Times New Roman" w:cs="Times New Roman"/>
          <w:color w:val="000000"/>
          <w:sz w:val="27"/>
          <w:szCs w:val="27"/>
        </w:rPr>
        <w:t> operator to create String, so it will be created in the heap memory and both s1, s2 will have different reference. If we create them using double quotes, then they will be part of string pool and it will print true.</w:t>
      </w:r>
    </w:p>
    <w:p w:rsidR="00A91B67" w:rsidRPr="003A0134" w:rsidRDefault="00A91B67" w:rsidP="00A91B67">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What will be output of below code snippet?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String s1 = "</w:t>
      </w:r>
      <w:proofErr w:type="spellStart"/>
      <w:r w:rsidRPr="003A0134">
        <w:rPr>
          <w:rFonts w:ascii="Courier New" w:eastAsia="Times New Roman" w:hAnsi="Courier New" w:cs="Courier New"/>
          <w:color w:val="000000"/>
          <w:sz w:val="20"/>
          <w:szCs w:val="20"/>
        </w:rPr>
        <w:t>abc</w:t>
      </w:r>
      <w:proofErr w:type="spellEnd"/>
      <w:r w:rsidRPr="003A0134">
        <w:rPr>
          <w:rFonts w:ascii="Courier New" w:eastAsia="Times New Roman" w:hAnsi="Courier New" w:cs="Courier New"/>
          <w:color w:val="000000"/>
          <w:sz w:val="20"/>
          <w:szCs w:val="20"/>
        </w:rPr>
        <w: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A0134">
        <w:rPr>
          <w:rFonts w:ascii="Courier New" w:eastAsia="Times New Roman" w:hAnsi="Courier New" w:cs="Courier New"/>
          <w:color w:val="000000"/>
          <w:sz w:val="20"/>
          <w:szCs w:val="20"/>
        </w:rPr>
        <w:t>StringBuffer</w:t>
      </w:r>
      <w:proofErr w:type="spellEnd"/>
      <w:r w:rsidRPr="003A0134">
        <w:rPr>
          <w:rFonts w:ascii="Courier New" w:eastAsia="Times New Roman" w:hAnsi="Courier New" w:cs="Courier New"/>
          <w:color w:val="000000"/>
          <w:sz w:val="20"/>
          <w:szCs w:val="20"/>
        </w:rPr>
        <w:t xml:space="preserve"> s2 = new </w:t>
      </w:r>
      <w:proofErr w:type="spellStart"/>
      <w:r w:rsidRPr="003A0134">
        <w:rPr>
          <w:rFonts w:ascii="Courier New" w:eastAsia="Times New Roman" w:hAnsi="Courier New" w:cs="Courier New"/>
          <w:color w:val="000000"/>
          <w:sz w:val="20"/>
          <w:szCs w:val="20"/>
        </w:rPr>
        <w:t>StringBuffer</w:t>
      </w:r>
      <w:proofErr w:type="spellEnd"/>
      <w:r w:rsidRPr="003A0134">
        <w:rPr>
          <w:rFonts w:ascii="Courier New" w:eastAsia="Times New Roman" w:hAnsi="Courier New" w:cs="Courier New"/>
          <w:color w:val="000000"/>
          <w:sz w:val="20"/>
          <w:szCs w:val="20"/>
        </w:rPr>
        <w:t>(s1);</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A0134">
        <w:rPr>
          <w:rFonts w:ascii="Courier New" w:eastAsia="Times New Roman" w:hAnsi="Courier New" w:cs="Courier New"/>
          <w:color w:val="000000"/>
          <w:sz w:val="20"/>
          <w:szCs w:val="20"/>
        </w:rPr>
        <w:t>System.out.println</w:t>
      </w:r>
      <w:proofErr w:type="spellEnd"/>
      <w:r w:rsidRPr="003A0134">
        <w:rPr>
          <w:rFonts w:ascii="Courier New" w:eastAsia="Times New Roman" w:hAnsi="Courier New" w:cs="Courier New"/>
          <w:color w:val="000000"/>
          <w:sz w:val="20"/>
          <w:szCs w:val="20"/>
        </w:rPr>
        <w:t>(s1.equals(s2));</w:t>
      </w:r>
    </w:p>
    <w:p w:rsidR="00A91B67" w:rsidRPr="003A0134" w:rsidRDefault="00A91B67" w:rsidP="00A91B67">
      <w:pPr>
        <w:spacing w:before="100" w:beforeAutospacing="1" w:after="100" w:afterAutospacing="1" w:line="240" w:lineRule="auto"/>
        <w:ind w:left="720"/>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 xml:space="preserve">It will print false because s2 is not of type String. If you will look at the </w:t>
      </w:r>
      <w:proofErr w:type="gramStart"/>
      <w:r w:rsidRPr="003A0134">
        <w:rPr>
          <w:rFonts w:ascii="Times New Roman" w:eastAsia="Times New Roman" w:hAnsi="Times New Roman" w:cs="Times New Roman"/>
          <w:color w:val="000000"/>
          <w:sz w:val="27"/>
          <w:szCs w:val="27"/>
        </w:rPr>
        <w:t>equals</w:t>
      </w:r>
      <w:proofErr w:type="gramEnd"/>
      <w:r w:rsidRPr="003A0134">
        <w:rPr>
          <w:rFonts w:ascii="Times New Roman" w:eastAsia="Times New Roman" w:hAnsi="Times New Roman" w:cs="Times New Roman"/>
          <w:color w:val="000000"/>
          <w:sz w:val="27"/>
          <w:szCs w:val="27"/>
        </w:rPr>
        <w:t xml:space="preserve"> method implementation in the String class, you will find a check using </w:t>
      </w:r>
      <w:proofErr w:type="spellStart"/>
      <w:r w:rsidRPr="003A0134">
        <w:rPr>
          <w:rFonts w:ascii="Times New Roman" w:eastAsia="Times New Roman" w:hAnsi="Times New Roman" w:cs="Times New Roman"/>
          <w:b/>
          <w:bCs/>
          <w:color w:val="000000"/>
          <w:sz w:val="27"/>
        </w:rPr>
        <w:t>instanceof</w:t>
      </w:r>
      <w:proofErr w:type="spellEnd"/>
      <w:r w:rsidRPr="003A0134">
        <w:rPr>
          <w:rFonts w:ascii="Times New Roman" w:eastAsia="Times New Roman" w:hAnsi="Times New Roman" w:cs="Times New Roman"/>
          <w:color w:val="000000"/>
          <w:sz w:val="27"/>
          <w:szCs w:val="27"/>
        </w:rPr>
        <w:t> operator to check if the type of passed object is String? If not, then return false.</w:t>
      </w:r>
    </w:p>
    <w:p w:rsidR="00A91B67" w:rsidRPr="003A0134" w:rsidRDefault="00A91B67" w:rsidP="00A91B67">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What will be output of below program?</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String s1 = "</w:t>
      </w:r>
      <w:proofErr w:type="spellStart"/>
      <w:r w:rsidRPr="003A0134">
        <w:rPr>
          <w:rFonts w:ascii="Courier New" w:eastAsia="Times New Roman" w:hAnsi="Courier New" w:cs="Courier New"/>
          <w:color w:val="000000"/>
          <w:sz w:val="20"/>
          <w:szCs w:val="20"/>
        </w:rPr>
        <w:t>abc</w:t>
      </w:r>
      <w:proofErr w:type="spellEnd"/>
      <w:r w:rsidRPr="003A0134">
        <w:rPr>
          <w:rFonts w:ascii="Courier New" w:eastAsia="Times New Roman" w:hAnsi="Courier New" w:cs="Courier New"/>
          <w:color w:val="000000"/>
          <w:sz w:val="20"/>
          <w:szCs w:val="20"/>
        </w:rPr>
        <w: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String s2 = new String("</w:t>
      </w:r>
      <w:proofErr w:type="spellStart"/>
      <w:r w:rsidRPr="003A0134">
        <w:rPr>
          <w:rFonts w:ascii="Courier New" w:eastAsia="Times New Roman" w:hAnsi="Courier New" w:cs="Courier New"/>
          <w:color w:val="000000"/>
          <w:sz w:val="20"/>
          <w:szCs w:val="20"/>
        </w:rPr>
        <w:t>abc</w:t>
      </w:r>
      <w:proofErr w:type="spellEnd"/>
      <w:r w:rsidRPr="003A0134">
        <w:rPr>
          <w:rFonts w:ascii="Courier New" w:eastAsia="Times New Roman" w:hAnsi="Courier New" w:cs="Courier New"/>
          <w:color w:val="000000"/>
          <w:sz w:val="20"/>
          <w:szCs w:val="20"/>
        </w:rPr>
        <w: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s2.intern();</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A0134">
        <w:rPr>
          <w:rFonts w:ascii="Courier New" w:eastAsia="Times New Roman" w:hAnsi="Courier New" w:cs="Courier New"/>
          <w:color w:val="000000"/>
          <w:sz w:val="20"/>
          <w:szCs w:val="20"/>
        </w:rPr>
        <w:t>System.out.println</w:t>
      </w:r>
      <w:proofErr w:type="spellEnd"/>
      <w:r w:rsidRPr="003A0134">
        <w:rPr>
          <w:rFonts w:ascii="Courier New" w:eastAsia="Times New Roman" w:hAnsi="Courier New" w:cs="Courier New"/>
          <w:color w:val="000000"/>
          <w:sz w:val="20"/>
          <w:szCs w:val="20"/>
        </w:rPr>
        <w:t>(s1 ==s2);</w:t>
      </w:r>
    </w:p>
    <w:p w:rsidR="00A91B67" w:rsidRPr="003A0134" w:rsidRDefault="00A91B67" w:rsidP="00A91B67">
      <w:pPr>
        <w:spacing w:before="100" w:beforeAutospacing="1" w:after="100" w:afterAutospacing="1" w:line="240" w:lineRule="auto"/>
        <w:ind w:left="720"/>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It's a tricky question and output will be </w:t>
      </w:r>
      <w:r w:rsidRPr="003A0134">
        <w:rPr>
          <w:rFonts w:ascii="Times New Roman" w:eastAsia="Times New Roman" w:hAnsi="Times New Roman" w:cs="Times New Roman"/>
          <w:b/>
          <w:bCs/>
          <w:color w:val="000000"/>
          <w:sz w:val="27"/>
        </w:rPr>
        <w:t>false</w:t>
      </w:r>
      <w:r w:rsidRPr="003A0134">
        <w:rPr>
          <w:rFonts w:ascii="Times New Roman" w:eastAsia="Times New Roman" w:hAnsi="Times New Roman" w:cs="Times New Roman"/>
          <w:color w:val="000000"/>
          <w:sz w:val="27"/>
          <w:szCs w:val="27"/>
        </w:rPr>
        <w:t>. We know that intern() method will return the String object reference from the string pool, but since we didn't assigned it back to s2, there is no change in s2 and hence both s1 and s2 are having different reference. If we change the code in line 3 to </w:t>
      </w:r>
      <w:r w:rsidRPr="003A0134">
        <w:rPr>
          <w:rFonts w:ascii="Courier New" w:eastAsia="Times New Roman" w:hAnsi="Courier New" w:cs="Courier New"/>
          <w:color w:val="000000"/>
          <w:sz w:val="20"/>
        </w:rPr>
        <w:t xml:space="preserve">s2 = </w:t>
      </w:r>
      <w:proofErr w:type="gramStart"/>
      <w:r w:rsidRPr="003A0134">
        <w:rPr>
          <w:rFonts w:ascii="Courier New" w:eastAsia="Times New Roman" w:hAnsi="Courier New" w:cs="Courier New"/>
          <w:color w:val="000000"/>
          <w:sz w:val="20"/>
        </w:rPr>
        <w:t>s2.intern(</w:t>
      </w:r>
      <w:proofErr w:type="gramEnd"/>
      <w:r w:rsidRPr="003A0134">
        <w:rPr>
          <w:rFonts w:ascii="Courier New" w:eastAsia="Times New Roman" w:hAnsi="Courier New" w:cs="Courier New"/>
          <w:color w:val="000000"/>
          <w:sz w:val="20"/>
        </w:rPr>
        <w:t>);</w:t>
      </w:r>
      <w:r w:rsidRPr="003A0134">
        <w:rPr>
          <w:rFonts w:ascii="Times New Roman" w:eastAsia="Times New Roman" w:hAnsi="Times New Roman" w:cs="Times New Roman"/>
          <w:color w:val="000000"/>
          <w:sz w:val="27"/>
          <w:szCs w:val="27"/>
        </w:rPr>
        <w:t> then output will be true.</w:t>
      </w:r>
    </w:p>
    <w:p w:rsidR="00A91B67" w:rsidRPr="003A0134" w:rsidRDefault="00A91B67" w:rsidP="00A91B67">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How many String objects got created in below code snippet?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String s1 = new String("Hello");  </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String s2 = new String("Hello");</w:t>
      </w:r>
    </w:p>
    <w:p w:rsidR="00A91B67" w:rsidRPr="003A0134" w:rsidRDefault="00A91B67" w:rsidP="00A91B67">
      <w:pPr>
        <w:spacing w:before="100" w:beforeAutospacing="1" w:after="100" w:afterAutospacing="1" w:line="240" w:lineRule="auto"/>
        <w:ind w:left="720"/>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Answer is 3.</w:t>
      </w:r>
      <w:r w:rsidRPr="003A0134">
        <w:rPr>
          <w:rFonts w:ascii="Times New Roman" w:eastAsia="Times New Roman" w:hAnsi="Times New Roman" w:cs="Times New Roman"/>
          <w:color w:val="000000"/>
          <w:sz w:val="27"/>
          <w:szCs w:val="27"/>
        </w:rPr>
        <w:br/>
        <w:t xml:space="preserve">First - line 1, "Hello" </w:t>
      </w:r>
      <w:proofErr w:type="gramStart"/>
      <w:r w:rsidRPr="003A0134">
        <w:rPr>
          <w:rFonts w:ascii="Times New Roman" w:eastAsia="Times New Roman" w:hAnsi="Times New Roman" w:cs="Times New Roman"/>
          <w:color w:val="000000"/>
          <w:sz w:val="27"/>
          <w:szCs w:val="27"/>
        </w:rPr>
        <w:t>object</w:t>
      </w:r>
      <w:proofErr w:type="gramEnd"/>
      <w:r w:rsidRPr="003A0134">
        <w:rPr>
          <w:rFonts w:ascii="Times New Roman" w:eastAsia="Times New Roman" w:hAnsi="Times New Roman" w:cs="Times New Roman"/>
          <w:color w:val="000000"/>
          <w:sz w:val="27"/>
          <w:szCs w:val="27"/>
        </w:rPr>
        <w:t xml:space="preserve"> in the string pool.</w:t>
      </w:r>
      <w:r w:rsidRPr="003A0134">
        <w:rPr>
          <w:rFonts w:ascii="Times New Roman" w:eastAsia="Times New Roman" w:hAnsi="Times New Roman" w:cs="Times New Roman"/>
          <w:color w:val="000000"/>
          <w:sz w:val="27"/>
          <w:szCs w:val="27"/>
        </w:rPr>
        <w:br/>
        <w:t>Second - line 1, new String with value "Hello" in the heap memory.</w:t>
      </w:r>
      <w:r w:rsidRPr="003A0134">
        <w:rPr>
          <w:rFonts w:ascii="Times New Roman" w:eastAsia="Times New Roman" w:hAnsi="Times New Roman" w:cs="Times New Roman"/>
          <w:color w:val="000000"/>
          <w:sz w:val="27"/>
          <w:szCs w:val="27"/>
        </w:rPr>
        <w:br/>
        <w:t>Third - line 2, new String with value "Hello" in the heap memory. Here "Hello" string from string pool is reused.</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I hope that the questions listed here will help you in java interviews, please let me know if I have missed anything.</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Make sure to check out </w:t>
      </w:r>
      <w:hyperlink r:id="rId31" w:history="1">
        <w:r w:rsidRPr="003A0134">
          <w:rPr>
            <w:rFonts w:ascii="Times New Roman" w:eastAsia="Times New Roman" w:hAnsi="Times New Roman" w:cs="Times New Roman"/>
            <w:color w:val="0000FF"/>
            <w:sz w:val="27"/>
            <w:u w:val="single"/>
          </w:rPr>
          <w:t>Java Programming Questions</w:t>
        </w:r>
      </w:hyperlink>
    </w:p>
    <w:p w:rsidR="00A91B67" w:rsidRPr="003A0134" w:rsidRDefault="00A91B67" w:rsidP="00A91B67">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3A0134">
        <w:rPr>
          <w:rFonts w:ascii="Times New Roman" w:eastAsia="Times New Roman" w:hAnsi="Times New Roman" w:cs="Times New Roman"/>
          <w:sz w:val="24"/>
          <w:szCs w:val="24"/>
        </w:rPr>
        <w:t>Filed Under: </w:t>
      </w:r>
      <w:hyperlink r:id="rId32" w:history="1">
        <w:r w:rsidRPr="003A0134">
          <w:rPr>
            <w:rFonts w:ascii="Times New Roman" w:eastAsia="Times New Roman" w:hAnsi="Times New Roman" w:cs="Times New Roman"/>
            <w:color w:val="0000FF"/>
            <w:sz w:val="24"/>
            <w:szCs w:val="24"/>
            <w:u w:val="single"/>
          </w:rPr>
          <w:t>Interview Questions</w:t>
        </w:r>
      </w:hyperlink>
      <w:r w:rsidRPr="003A0134">
        <w:rPr>
          <w:rFonts w:ascii="Times New Roman" w:eastAsia="Times New Roman" w:hAnsi="Times New Roman" w:cs="Times New Roman"/>
          <w:sz w:val="24"/>
          <w:szCs w:val="24"/>
        </w:rPr>
        <w:t>, </w:t>
      </w:r>
      <w:hyperlink r:id="rId33" w:history="1">
        <w:r w:rsidRPr="003A0134">
          <w:rPr>
            <w:rFonts w:ascii="Times New Roman" w:eastAsia="Times New Roman" w:hAnsi="Times New Roman" w:cs="Times New Roman"/>
            <w:color w:val="0000FF"/>
            <w:sz w:val="24"/>
            <w:szCs w:val="24"/>
            <w:u w:val="single"/>
          </w:rPr>
          <w:t>Java</w:t>
        </w:r>
      </w:hyperlink>
    </w:p>
    <w:p w:rsidR="00A91B67" w:rsidRDefault="00A91B67" w:rsidP="00A91B67"/>
    <w:p w:rsidR="00A91B67" w:rsidRDefault="00A91B67" w:rsidP="00A91B67">
      <w:pPr>
        <w:pStyle w:val="Heading3"/>
        <w:shd w:val="clear" w:color="auto" w:fill="FFFFFF"/>
        <w:spacing w:before="0" w:after="240"/>
        <w:rPr>
          <w:rFonts w:ascii="Arial" w:hAnsi="Arial" w:cs="Arial"/>
          <w:color w:val="000000"/>
          <w:sz w:val="36"/>
          <w:szCs w:val="36"/>
        </w:rPr>
      </w:pPr>
    </w:p>
    <w:p w:rsidR="00A91B67" w:rsidRDefault="00A91B67" w:rsidP="00A91B6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String in Java</w:t>
      </w:r>
    </w:p>
    <w:p w:rsidR="00A91B67" w:rsidRDefault="00A91B67" w:rsidP="00A91B67">
      <w:pPr>
        <w:numPr>
          <w:ilvl w:val="0"/>
          <w:numId w:val="4"/>
        </w:numPr>
        <w:shd w:val="clear" w:color="auto" w:fill="FFFFFF"/>
        <w:spacing w:before="100" w:beforeAutospacing="1" w:after="100" w:afterAutospacing="1" w:line="240" w:lineRule="auto"/>
        <w:ind w:left="600"/>
        <w:rPr>
          <w:rFonts w:ascii="Arial" w:hAnsi="Arial" w:cs="Arial"/>
          <w:color w:val="666666"/>
          <w:sz w:val="24"/>
          <w:szCs w:val="24"/>
        </w:rPr>
      </w:pPr>
      <w:r>
        <w:rPr>
          <w:rFonts w:ascii="Arial" w:hAnsi="Arial" w:cs="Arial"/>
          <w:color w:val="666666"/>
        </w:rPr>
        <w:t>String class represents character strings, we can instantiate String by two ways.</w:t>
      </w:r>
      <w:r>
        <w:rPr>
          <w:rFonts w:ascii="Arial" w:hAnsi="Arial" w:cs="Arial"/>
          <w:color w:val="666666"/>
        </w:rPr>
        <w:br/>
      </w:r>
      <w:r>
        <w:rPr>
          <w:rStyle w:val="HTMLCode"/>
          <w:rFonts w:eastAsiaTheme="majorEastAsia"/>
          <w:color w:val="666666"/>
          <w:sz w:val="24"/>
          <w:szCs w:val="24"/>
          <w:shd w:val="clear" w:color="auto" w:fill="EFE8E5"/>
        </w:rPr>
        <w:t xml:space="preserve">String </w:t>
      </w:r>
      <w:proofErr w:type="spellStart"/>
      <w:r>
        <w:rPr>
          <w:rStyle w:val="HTMLCode"/>
          <w:rFonts w:eastAsiaTheme="majorEastAsia"/>
          <w:color w:val="666666"/>
          <w:sz w:val="24"/>
          <w:szCs w:val="24"/>
          <w:shd w:val="clear" w:color="auto" w:fill="EFE8E5"/>
        </w:rPr>
        <w:t>str</w:t>
      </w:r>
      <w:proofErr w:type="spellEnd"/>
      <w:r>
        <w:rPr>
          <w:rStyle w:val="HTMLCode"/>
          <w:rFonts w:eastAsiaTheme="majorEastAsia"/>
          <w:color w:val="666666"/>
          <w:sz w:val="24"/>
          <w:szCs w:val="24"/>
          <w:shd w:val="clear" w:color="auto" w:fill="EFE8E5"/>
        </w:rPr>
        <w:t xml:space="preserve"> = "</w:t>
      </w:r>
      <w:proofErr w:type="spellStart"/>
      <w:r>
        <w:rPr>
          <w:rStyle w:val="HTMLCode"/>
          <w:rFonts w:eastAsiaTheme="majorEastAsia"/>
          <w:color w:val="666666"/>
          <w:sz w:val="24"/>
          <w:szCs w:val="24"/>
          <w:shd w:val="clear" w:color="auto" w:fill="EFE8E5"/>
        </w:rPr>
        <w:t>abc</w:t>
      </w:r>
      <w:proofErr w:type="spellEnd"/>
      <w:r>
        <w:rPr>
          <w:rStyle w:val="HTMLCode"/>
          <w:rFonts w:eastAsiaTheme="majorEastAsia"/>
          <w:color w:val="666666"/>
          <w:sz w:val="24"/>
          <w:szCs w:val="24"/>
          <w:shd w:val="clear" w:color="auto" w:fill="EFE8E5"/>
        </w:rPr>
        <w:t>";</w:t>
      </w:r>
      <w:r>
        <w:rPr>
          <w:rFonts w:ascii="Arial" w:hAnsi="Arial" w:cs="Arial"/>
          <w:color w:val="666666"/>
        </w:rPr>
        <w:t> or </w:t>
      </w:r>
      <w:r>
        <w:rPr>
          <w:rStyle w:val="HTMLCode"/>
          <w:rFonts w:eastAsiaTheme="majorEastAsia"/>
          <w:color w:val="666666"/>
          <w:sz w:val="24"/>
          <w:szCs w:val="24"/>
          <w:shd w:val="clear" w:color="auto" w:fill="EFE8E5"/>
        </w:rPr>
        <w:t xml:space="preserve">String </w:t>
      </w:r>
      <w:proofErr w:type="spellStart"/>
      <w:r>
        <w:rPr>
          <w:rStyle w:val="HTMLCode"/>
          <w:rFonts w:eastAsiaTheme="majorEastAsia"/>
          <w:color w:val="666666"/>
          <w:sz w:val="24"/>
          <w:szCs w:val="24"/>
          <w:shd w:val="clear" w:color="auto" w:fill="EFE8E5"/>
        </w:rPr>
        <w:t>str</w:t>
      </w:r>
      <w:proofErr w:type="spellEnd"/>
      <w:r>
        <w:rPr>
          <w:rStyle w:val="HTMLCode"/>
          <w:rFonts w:eastAsiaTheme="majorEastAsia"/>
          <w:color w:val="666666"/>
          <w:sz w:val="24"/>
          <w:szCs w:val="24"/>
          <w:shd w:val="clear" w:color="auto" w:fill="EFE8E5"/>
        </w:rPr>
        <w:t xml:space="preserve"> = new String ("</w:t>
      </w:r>
      <w:proofErr w:type="spellStart"/>
      <w:r>
        <w:rPr>
          <w:rStyle w:val="HTMLCode"/>
          <w:rFonts w:eastAsiaTheme="majorEastAsia"/>
          <w:color w:val="666666"/>
          <w:sz w:val="24"/>
          <w:szCs w:val="24"/>
          <w:shd w:val="clear" w:color="auto" w:fill="EFE8E5"/>
        </w:rPr>
        <w:t>abc</w:t>
      </w:r>
      <w:proofErr w:type="spellEnd"/>
      <w:r>
        <w:rPr>
          <w:rStyle w:val="HTMLCode"/>
          <w:rFonts w:eastAsiaTheme="majorEastAsia"/>
          <w:color w:val="666666"/>
          <w:sz w:val="24"/>
          <w:szCs w:val="24"/>
          <w:shd w:val="clear" w:color="auto" w:fill="EFE8E5"/>
        </w:rPr>
        <w:t>");</w:t>
      </w:r>
    </w:p>
    <w:p w:rsidR="00A91B67" w:rsidRDefault="00A91B67" w:rsidP="00A91B67">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String is immutable in java, so </w:t>
      </w:r>
      <w:proofErr w:type="spellStart"/>
      <w:proofErr w:type="gramStart"/>
      <w:r>
        <w:rPr>
          <w:rFonts w:ascii="Arial" w:hAnsi="Arial" w:cs="Arial"/>
          <w:color w:val="666666"/>
        </w:rPr>
        <w:t>its</w:t>
      </w:r>
      <w:proofErr w:type="spellEnd"/>
      <w:proofErr w:type="gramEnd"/>
      <w:r>
        <w:rPr>
          <w:rFonts w:ascii="Arial" w:hAnsi="Arial" w:cs="Arial"/>
          <w:color w:val="666666"/>
        </w:rPr>
        <w:t xml:space="preserve"> easy to share it across different threads or functions.</w:t>
      </w:r>
    </w:p>
    <w:p w:rsidR="00A91B67" w:rsidRDefault="00A91B67" w:rsidP="00A91B67">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When we create a String using double quotes, it first looks for the String with same value in the JVM string pool, if found it returns the reference else it creates the String object and then place it in the String pool. This way JVM saves a lot of space by using same String in different threads. But if new operator is used, it explicitly creates a new String in the heap memory.</w:t>
      </w:r>
    </w:p>
    <w:p w:rsidR="00A91B67" w:rsidRDefault="00A91B67" w:rsidP="00A91B67">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 </w:t>
      </w:r>
      <w:proofErr w:type="gramStart"/>
      <w:r>
        <w:rPr>
          <w:rFonts w:ascii="Arial" w:hAnsi="Arial" w:cs="Arial"/>
          <w:color w:val="666666"/>
        </w:rPr>
        <w:t>operator</w:t>
      </w:r>
      <w:proofErr w:type="gramEnd"/>
      <w:r>
        <w:rPr>
          <w:rFonts w:ascii="Arial" w:hAnsi="Arial" w:cs="Arial"/>
          <w:color w:val="666666"/>
        </w:rPr>
        <w:t xml:space="preserve"> is overloaded for String and used to concatenate two Strings. Although internally it uses </w:t>
      </w:r>
      <w:proofErr w:type="spellStart"/>
      <w:r>
        <w:rPr>
          <w:rFonts w:ascii="Arial" w:hAnsi="Arial" w:cs="Arial"/>
          <w:color w:val="666666"/>
        </w:rPr>
        <w:t>StringBuffer</w:t>
      </w:r>
      <w:proofErr w:type="spellEnd"/>
      <w:r>
        <w:rPr>
          <w:rFonts w:ascii="Arial" w:hAnsi="Arial" w:cs="Arial"/>
          <w:color w:val="666666"/>
        </w:rPr>
        <w:t xml:space="preserve"> to perform this action.</w:t>
      </w:r>
    </w:p>
    <w:p w:rsidR="00A91B67" w:rsidRDefault="00A91B67" w:rsidP="00A91B67">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String overrides </w:t>
      </w:r>
      <w:proofErr w:type="gramStart"/>
      <w:r>
        <w:rPr>
          <w:rFonts w:ascii="Arial" w:hAnsi="Arial" w:cs="Arial"/>
          <w:color w:val="666666"/>
        </w:rPr>
        <w:t>equals(</w:t>
      </w:r>
      <w:proofErr w:type="gramEnd"/>
      <w:r>
        <w:rPr>
          <w:rFonts w:ascii="Arial" w:hAnsi="Arial" w:cs="Arial"/>
          <w:color w:val="666666"/>
        </w:rPr>
        <w:t xml:space="preserve">) and </w:t>
      </w:r>
      <w:proofErr w:type="spellStart"/>
      <w:r>
        <w:rPr>
          <w:rFonts w:ascii="Arial" w:hAnsi="Arial" w:cs="Arial"/>
          <w:color w:val="666666"/>
        </w:rPr>
        <w:t>hashCode</w:t>
      </w:r>
      <w:proofErr w:type="spellEnd"/>
      <w:r>
        <w:rPr>
          <w:rFonts w:ascii="Arial" w:hAnsi="Arial" w:cs="Arial"/>
          <w:color w:val="666666"/>
        </w:rPr>
        <w:t xml:space="preserve">() methods, two Strings are equal only if they have same characters in same order. Note that </w:t>
      </w:r>
      <w:proofErr w:type="gramStart"/>
      <w:r>
        <w:rPr>
          <w:rFonts w:ascii="Arial" w:hAnsi="Arial" w:cs="Arial"/>
          <w:color w:val="666666"/>
        </w:rPr>
        <w:t>equals(</w:t>
      </w:r>
      <w:proofErr w:type="gramEnd"/>
      <w:r>
        <w:rPr>
          <w:rFonts w:ascii="Arial" w:hAnsi="Arial" w:cs="Arial"/>
          <w:color w:val="666666"/>
        </w:rPr>
        <w:t xml:space="preserve">) method is case sensitive, so if you are not looking for case sensitive checks, you should use </w:t>
      </w:r>
      <w:proofErr w:type="spellStart"/>
      <w:r>
        <w:rPr>
          <w:rFonts w:ascii="Arial" w:hAnsi="Arial" w:cs="Arial"/>
          <w:color w:val="666666"/>
        </w:rPr>
        <w:t>equalsIgnoreCase</w:t>
      </w:r>
      <w:proofErr w:type="spellEnd"/>
      <w:r>
        <w:rPr>
          <w:rFonts w:ascii="Arial" w:hAnsi="Arial" w:cs="Arial"/>
          <w:color w:val="666666"/>
        </w:rPr>
        <w:t>() method.</w:t>
      </w:r>
    </w:p>
    <w:p w:rsidR="00A91B67" w:rsidRDefault="00A91B67" w:rsidP="00A91B67">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A String represents a string in the UTF-16 format</w:t>
      </w:r>
    </w:p>
    <w:p w:rsidR="00A91B67" w:rsidRDefault="00A91B67" w:rsidP="00A91B67">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String is a final class with all the fields as final except “private </w:t>
      </w:r>
      <w:proofErr w:type="spellStart"/>
      <w:r>
        <w:rPr>
          <w:rFonts w:ascii="Arial" w:hAnsi="Arial" w:cs="Arial"/>
          <w:color w:val="666666"/>
        </w:rPr>
        <w:t>int</w:t>
      </w:r>
      <w:proofErr w:type="spellEnd"/>
      <w:r>
        <w:rPr>
          <w:rFonts w:ascii="Arial" w:hAnsi="Arial" w:cs="Arial"/>
          <w:color w:val="666666"/>
        </w:rPr>
        <w:t xml:space="preserve"> hash”. This field contains the </w:t>
      </w:r>
      <w:proofErr w:type="spellStart"/>
      <w:proofErr w:type="gramStart"/>
      <w:r>
        <w:rPr>
          <w:rFonts w:ascii="Arial" w:hAnsi="Arial" w:cs="Arial"/>
          <w:color w:val="666666"/>
        </w:rPr>
        <w:t>hashCode</w:t>
      </w:r>
      <w:proofErr w:type="spellEnd"/>
      <w:r>
        <w:rPr>
          <w:rFonts w:ascii="Arial" w:hAnsi="Arial" w:cs="Arial"/>
          <w:color w:val="666666"/>
        </w:rPr>
        <w:t>(</w:t>
      </w:r>
      <w:proofErr w:type="gramEnd"/>
      <w:r>
        <w:rPr>
          <w:rFonts w:ascii="Arial" w:hAnsi="Arial" w:cs="Arial"/>
          <w:color w:val="666666"/>
        </w:rPr>
        <w:t xml:space="preserve">) function value and created only when </w:t>
      </w:r>
      <w:proofErr w:type="spellStart"/>
      <w:r>
        <w:rPr>
          <w:rFonts w:ascii="Arial" w:hAnsi="Arial" w:cs="Arial"/>
          <w:color w:val="666666"/>
        </w:rPr>
        <w:t>hashCode</w:t>
      </w:r>
      <w:proofErr w:type="spellEnd"/>
      <w:r>
        <w:rPr>
          <w:rFonts w:ascii="Arial" w:hAnsi="Arial" w:cs="Arial"/>
          <w:color w:val="666666"/>
        </w:rPr>
        <w:t xml:space="preserve">() method is called and then cached in this field. Furthermore, hash is generated using final fields of String class with some calculations, so every time </w:t>
      </w:r>
      <w:proofErr w:type="spellStart"/>
      <w:proofErr w:type="gramStart"/>
      <w:r>
        <w:rPr>
          <w:rFonts w:ascii="Arial" w:hAnsi="Arial" w:cs="Arial"/>
          <w:color w:val="666666"/>
        </w:rPr>
        <w:t>hashCode</w:t>
      </w:r>
      <w:proofErr w:type="spellEnd"/>
      <w:r>
        <w:rPr>
          <w:rFonts w:ascii="Arial" w:hAnsi="Arial" w:cs="Arial"/>
          <w:color w:val="666666"/>
        </w:rPr>
        <w:t>(</w:t>
      </w:r>
      <w:proofErr w:type="gramEnd"/>
      <w:r>
        <w:rPr>
          <w:rFonts w:ascii="Arial" w:hAnsi="Arial" w:cs="Arial"/>
          <w:color w:val="666666"/>
        </w:rPr>
        <w:t xml:space="preserve">) method is called, it will result in same output. For caller, </w:t>
      </w:r>
      <w:proofErr w:type="spellStart"/>
      <w:r>
        <w:rPr>
          <w:rFonts w:ascii="Arial" w:hAnsi="Arial" w:cs="Arial"/>
          <w:color w:val="666666"/>
        </w:rPr>
        <w:t>its</w:t>
      </w:r>
      <w:proofErr w:type="spellEnd"/>
      <w:r>
        <w:rPr>
          <w:rFonts w:ascii="Arial" w:hAnsi="Arial" w:cs="Arial"/>
          <w:color w:val="666666"/>
        </w:rPr>
        <w:t xml:space="preserve"> like calculations are happening every time but internally it’s cached in hash field.</w:t>
      </w:r>
    </w:p>
    <w:p w:rsidR="00A91B67" w:rsidRDefault="00A91B67" w:rsidP="00A91B6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String </w:t>
      </w:r>
      <w:proofErr w:type="spellStart"/>
      <w:r>
        <w:rPr>
          <w:rFonts w:ascii="Arial" w:hAnsi="Arial" w:cs="Arial"/>
          <w:color w:val="000000"/>
          <w:sz w:val="36"/>
          <w:szCs w:val="36"/>
        </w:rPr>
        <w:t>vs</w:t>
      </w:r>
      <w:proofErr w:type="spellEnd"/>
      <w:r>
        <w:rPr>
          <w:rFonts w:ascii="Arial" w:hAnsi="Arial" w:cs="Arial"/>
          <w:color w:val="000000"/>
          <w:sz w:val="36"/>
          <w:szCs w:val="36"/>
        </w:rPr>
        <w:t xml:space="preserve"> </w:t>
      </w:r>
      <w:proofErr w:type="spellStart"/>
      <w:r>
        <w:rPr>
          <w:rFonts w:ascii="Arial" w:hAnsi="Arial" w:cs="Arial"/>
          <w:color w:val="000000"/>
          <w:sz w:val="36"/>
          <w:szCs w:val="36"/>
        </w:rPr>
        <w:t>StringBuffer</w:t>
      </w:r>
      <w:proofErr w:type="spellEnd"/>
    </w:p>
    <w:p w:rsidR="00A91B67" w:rsidRDefault="00A91B67" w:rsidP="00A91B6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Since String is immutable in java, whenever we do String manipulation like </w:t>
      </w:r>
      <w:proofErr w:type="spellStart"/>
      <w:r>
        <w:rPr>
          <w:rFonts w:ascii="Arial" w:hAnsi="Arial" w:cs="Arial"/>
          <w:color w:val="666666"/>
        </w:rPr>
        <w:t>concat</w:t>
      </w:r>
      <w:proofErr w:type="spellEnd"/>
      <w:r>
        <w:rPr>
          <w:rFonts w:ascii="Arial" w:hAnsi="Arial" w:cs="Arial"/>
          <w:color w:val="666666"/>
        </w:rPr>
        <w:t>, substring etc, it generates a new String and discard the older String for garbage collection.</w:t>
      </w:r>
    </w:p>
    <w:p w:rsidR="00A91B67" w:rsidRDefault="00A91B67" w:rsidP="00A91B6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These are heavy operations and generate a lot of garbage in heap. So Java has provided </w:t>
      </w:r>
      <w:proofErr w:type="spellStart"/>
      <w:r>
        <w:rPr>
          <w:rFonts w:ascii="Arial" w:hAnsi="Arial" w:cs="Arial"/>
          <w:color w:val="666666"/>
        </w:rPr>
        <w:t>StringBuffer</w:t>
      </w:r>
      <w:proofErr w:type="spellEnd"/>
      <w:r>
        <w:rPr>
          <w:rFonts w:ascii="Arial" w:hAnsi="Arial" w:cs="Arial"/>
          <w:color w:val="666666"/>
        </w:rPr>
        <w:t xml:space="preserve"> and </w:t>
      </w:r>
      <w:proofErr w:type="spellStart"/>
      <w:r>
        <w:rPr>
          <w:rFonts w:ascii="Arial" w:hAnsi="Arial" w:cs="Arial"/>
          <w:color w:val="666666"/>
        </w:rPr>
        <w:t>StringBuilder</w:t>
      </w:r>
      <w:proofErr w:type="spellEnd"/>
      <w:r>
        <w:rPr>
          <w:rFonts w:ascii="Arial" w:hAnsi="Arial" w:cs="Arial"/>
          <w:color w:val="666666"/>
        </w:rPr>
        <w:t xml:space="preserve"> class that should be used for String manipulation.</w:t>
      </w:r>
    </w:p>
    <w:p w:rsidR="00A91B67" w:rsidRDefault="00A91B67" w:rsidP="00A91B67">
      <w:pPr>
        <w:pStyle w:val="NormalWeb"/>
        <w:shd w:val="clear" w:color="auto" w:fill="FFFFFF"/>
        <w:spacing w:before="0" w:beforeAutospacing="0" w:after="390" w:afterAutospacing="0"/>
        <w:rPr>
          <w:rFonts w:ascii="Arial" w:hAnsi="Arial" w:cs="Arial"/>
          <w:color w:val="666666"/>
        </w:rPr>
      </w:pPr>
      <w:proofErr w:type="spellStart"/>
      <w:r>
        <w:rPr>
          <w:rFonts w:ascii="Arial" w:hAnsi="Arial" w:cs="Arial"/>
          <w:color w:val="666666"/>
        </w:rPr>
        <w:t>StringBuffer</w:t>
      </w:r>
      <w:proofErr w:type="spellEnd"/>
      <w:r>
        <w:rPr>
          <w:rFonts w:ascii="Arial" w:hAnsi="Arial" w:cs="Arial"/>
          <w:color w:val="666666"/>
        </w:rPr>
        <w:t xml:space="preserve"> and </w:t>
      </w:r>
      <w:proofErr w:type="spellStart"/>
      <w:r>
        <w:rPr>
          <w:rFonts w:ascii="Arial" w:hAnsi="Arial" w:cs="Arial"/>
          <w:color w:val="666666"/>
        </w:rPr>
        <w:t>StringBuilder</w:t>
      </w:r>
      <w:proofErr w:type="spellEnd"/>
      <w:r>
        <w:rPr>
          <w:rFonts w:ascii="Arial" w:hAnsi="Arial" w:cs="Arial"/>
          <w:color w:val="666666"/>
        </w:rPr>
        <w:t xml:space="preserve"> are mutable objects in java and provide </w:t>
      </w:r>
      <w:proofErr w:type="gramStart"/>
      <w:r>
        <w:rPr>
          <w:rFonts w:ascii="Arial" w:hAnsi="Arial" w:cs="Arial"/>
          <w:color w:val="666666"/>
        </w:rPr>
        <w:t>append(</w:t>
      </w:r>
      <w:proofErr w:type="gramEnd"/>
      <w:r>
        <w:rPr>
          <w:rFonts w:ascii="Arial" w:hAnsi="Arial" w:cs="Arial"/>
          <w:color w:val="666666"/>
        </w:rPr>
        <w:t>), insert(), delete() and substring() methods for String manipulation.</w:t>
      </w:r>
    </w:p>
    <w:p w:rsidR="00A91B67" w:rsidRDefault="00A91B67" w:rsidP="00FA0A6A">
      <w:pPr>
        <w:pStyle w:val="Heading3"/>
        <w:shd w:val="clear" w:color="auto" w:fill="FFFFFF"/>
        <w:spacing w:before="0" w:after="240"/>
        <w:rPr>
          <w:rFonts w:ascii="Arial" w:hAnsi="Arial" w:cs="Arial"/>
          <w:color w:val="000000"/>
          <w:sz w:val="36"/>
          <w:szCs w:val="36"/>
        </w:rPr>
      </w:pPr>
    </w:p>
    <w:p w:rsidR="00A91B67" w:rsidRDefault="00A91B67" w:rsidP="00A91B67">
      <w:pPr>
        <w:pStyle w:val="Heading3"/>
        <w:shd w:val="clear" w:color="auto" w:fill="FFFFFF"/>
        <w:spacing w:before="0" w:after="240"/>
        <w:rPr>
          <w:rFonts w:ascii="Arial" w:hAnsi="Arial" w:cs="Arial"/>
          <w:color w:val="000000"/>
          <w:sz w:val="36"/>
          <w:szCs w:val="36"/>
        </w:rPr>
      </w:pPr>
      <w:proofErr w:type="spellStart"/>
      <w:r>
        <w:rPr>
          <w:rFonts w:ascii="Arial" w:hAnsi="Arial" w:cs="Arial"/>
          <w:color w:val="000000"/>
          <w:sz w:val="36"/>
          <w:szCs w:val="36"/>
        </w:rPr>
        <w:t>StringBuffer</w:t>
      </w:r>
      <w:proofErr w:type="spellEnd"/>
      <w:r>
        <w:rPr>
          <w:rFonts w:ascii="Arial" w:hAnsi="Arial" w:cs="Arial"/>
          <w:color w:val="000000"/>
          <w:sz w:val="36"/>
          <w:szCs w:val="36"/>
        </w:rPr>
        <w:t xml:space="preserve"> </w:t>
      </w:r>
      <w:proofErr w:type="spellStart"/>
      <w:r>
        <w:rPr>
          <w:rFonts w:ascii="Arial" w:hAnsi="Arial" w:cs="Arial"/>
          <w:color w:val="000000"/>
          <w:sz w:val="36"/>
          <w:szCs w:val="36"/>
        </w:rPr>
        <w:t>vs</w:t>
      </w:r>
      <w:proofErr w:type="spellEnd"/>
      <w:r>
        <w:rPr>
          <w:rFonts w:ascii="Arial" w:hAnsi="Arial" w:cs="Arial"/>
          <w:color w:val="000000"/>
          <w:sz w:val="36"/>
          <w:szCs w:val="36"/>
        </w:rPr>
        <w:t xml:space="preserve"> </w:t>
      </w:r>
      <w:proofErr w:type="spellStart"/>
      <w:r>
        <w:rPr>
          <w:rFonts w:ascii="Arial" w:hAnsi="Arial" w:cs="Arial"/>
          <w:color w:val="000000"/>
          <w:sz w:val="36"/>
          <w:szCs w:val="36"/>
        </w:rPr>
        <w:t>StringBuilder</w:t>
      </w:r>
      <w:proofErr w:type="spellEnd"/>
    </w:p>
    <w:p w:rsidR="00A91B67" w:rsidRDefault="00A91B67" w:rsidP="00A91B67">
      <w:pPr>
        <w:pStyle w:val="NormalWeb"/>
        <w:shd w:val="clear" w:color="auto" w:fill="FFFFFF"/>
        <w:spacing w:before="0" w:beforeAutospacing="0" w:after="390" w:afterAutospacing="0"/>
        <w:rPr>
          <w:rFonts w:ascii="Arial" w:hAnsi="Arial" w:cs="Arial"/>
          <w:color w:val="666666"/>
        </w:rPr>
      </w:pPr>
      <w:proofErr w:type="spellStart"/>
      <w:r>
        <w:rPr>
          <w:rFonts w:ascii="Arial" w:hAnsi="Arial" w:cs="Arial"/>
          <w:color w:val="666666"/>
        </w:rPr>
        <w:t>StringBuffer</w:t>
      </w:r>
      <w:proofErr w:type="spellEnd"/>
      <w:r>
        <w:rPr>
          <w:rFonts w:ascii="Arial" w:hAnsi="Arial" w:cs="Arial"/>
          <w:color w:val="666666"/>
        </w:rPr>
        <w:t xml:space="preserve"> was the only choice for String manipulation till Java 1.4 but it has one disadvantage that all of its public methods are synchronized. </w:t>
      </w:r>
      <w:proofErr w:type="spellStart"/>
      <w:r>
        <w:rPr>
          <w:rFonts w:ascii="Arial" w:hAnsi="Arial" w:cs="Arial"/>
          <w:color w:val="666666"/>
        </w:rPr>
        <w:t>StringBuffer</w:t>
      </w:r>
      <w:proofErr w:type="spellEnd"/>
      <w:r>
        <w:rPr>
          <w:rFonts w:ascii="Arial" w:hAnsi="Arial" w:cs="Arial"/>
          <w:color w:val="666666"/>
        </w:rPr>
        <w:t xml:space="preserve"> provides Thread safety but on a performance cost.</w:t>
      </w:r>
    </w:p>
    <w:p w:rsidR="00A91B67" w:rsidRDefault="00A91B67" w:rsidP="00A91B6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In most of the scenarios, we don’t use String in multithreaded environment, so Java 1.5 introduced a new class </w:t>
      </w:r>
      <w:proofErr w:type="spellStart"/>
      <w:r>
        <w:rPr>
          <w:rFonts w:ascii="Arial" w:hAnsi="Arial" w:cs="Arial"/>
          <w:color w:val="666666"/>
        </w:rPr>
        <w:t>StringBuilder</w:t>
      </w:r>
      <w:proofErr w:type="spellEnd"/>
      <w:r>
        <w:rPr>
          <w:rFonts w:ascii="Arial" w:hAnsi="Arial" w:cs="Arial"/>
          <w:color w:val="666666"/>
        </w:rPr>
        <w:t xml:space="preserve"> that is similar with </w:t>
      </w:r>
      <w:proofErr w:type="spellStart"/>
      <w:r>
        <w:rPr>
          <w:rFonts w:ascii="Arial" w:hAnsi="Arial" w:cs="Arial"/>
          <w:color w:val="666666"/>
        </w:rPr>
        <w:t>StringBuffer</w:t>
      </w:r>
      <w:proofErr w:type="spellEnd"/>
      <w:r>
        <w:rPr>
          <w:rFonts w:ascii="Arial" w:hAnsi="Arial" w:cs="Arial"/>
          <w:color w:val="666666"/>
        </w:rPr>
        <w:t xml:space="preserve"> except thread safety and synchronization.</w:t>
      </w:r>
    </w:p>
    <w:p w:rsidR="00A91B67" w:rsidRDefault="00A91B67" w:rsidP="00A91B6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So if you are in a single threaded environment or don’t care about thread safety, you should use </w:t>
      </w:r>
      <w:proofErr w:type="spellStart"/>
      <w:r>
        <w:rPr>
          <w:rFonts w:ascii="Arial" w:hAnsi="Arial" w:cs="Arial"/>
          <w:color w:val="666666"/>
        </w:rPr>
        <w:t>StringBuilder</w:t>
      </w:r>
      <w:proofErr w:type="spellEnd"/>
      <w:r>
        <w:rPr>
          <w:rFonts w:ascii="Arial" w:hAnsi="Arial" w:cs="Arial"/>
          <w:color w:val="666666"/>
        </w:rPr>
        <w:t xml:space="preserve"> else use </w:t>
      </w:r>
      <w:proofErr w:type="spellStart"/>
      <w:r>
        <w:rPr>
          <w:rFonts w:ascii="Arial" w:hAnsi="Arial" w:cs="Arial"/>
          <w:color w:val="666666"/>
        </w:rPr>
        <w:t>StringBuffer</w:t>
      </w:r>
      <w:proofErr w:type="spellEnd"/>
      <w:r>
        <w:rPr>
          <w:rFonts w:ascii="Arial" w:hAnsi="Arial" w:cs="Arial"/>
          <w:color w:val="666666"/>
        </w:rPr>
        <w:t>. See this post for </w:t>
      </w:r>
      <w:hyperlink r:id="rId34" w:history="1">
        <w:r>
          <w:rPr>
            <w:rStyle w:val="Hyperlink"/>
            <w:rFonts w:ascii="Arial" w:hAnsi="Arial" w:cs="Arial"/>
            <w:color w:val="FF0000"/>
            <w:u w:val="none"/>
          </w:rPr>
          <w:t xml:space="preserve">performance benchmarking between </w:t>
        </w:r>
        <w:proofErr w:type="spellStart"/>
        <w:r>
          <w:rPr>
            <w:rStyle w:val="Hyperlink"/>
            <w:rFonts w:ascii="Arial" w:hAnsi="Arial" w:cs="Arial"/>
            <w:color w:val="FF0000"/>
            <w:u w:val="none"/>
          </w:rPr>
          <w:t>StringBuffer</w:t>
        </w:r>
        <w:proofErr w:type="spellEnd"/>
        <w:r>
          <w:rPr>
            <w:rStyle w:val="Hyperlink"/>
            <w:rFonts w:ascii="Arial" w:hAnsi="Arial" w:cs="Arial"/>
            <w:color w:val="FF0000"/>
            <w:u w:val="none"/>
          </w:rPr>
          <w:t xml:space="preserve"> and </w:t>
        </w:r>
        <w:proofErr w:type="spellStart"/>
        <w:r>
          <w:rPr>
            <w:rStyle w:val="Hyperlink"/>
            <w:rFonts w:ascii="Arial" w:hAnsi="Arial" w:cs="Arial"/>
            <w:color w:val="FF0000"/>
            <w:u w:val="none"/>
          </w:rPr>
          <w:t>StringBuilder</w:t>
        </w:r>
        <w:proofErr w:type="spellEnd"/>
      </w:hyperlink>
      <w:r>
        <w:rPr>
          <w:rFonts w:ascii="Arial" w:hAnsi="Arial" w:cs="Arial"/>
          <w:color w:val="666666"/>
        </w:rPr>
        <w:t>.</w:t>
      </w:r>
    </w:p>
    <w:p w:rsidR="00A91B67" w:rsidRDefault="00A91B67" w:rsidP="00FA0A6A">
      <w:pPr>
        <w:pStyle w:val="Heading3"/>
        <w:shd w:val="clear" w:color="auto" w:fill="FFFFFF"/>
        <w:spacing w:before="0" w:after="240"/>
        <w:rPr>
          <w:rFonts w:ascii="Arial" w:hAnsi="Arial" w:cs="Arial"/>
          <w:color w:val="000000"/>
          <w:sz w:val="36"/>
          <w:szCs w:val="36"/>
        </w:rPr>
      </w:pPr>
    </w:p>
    <w:p w:rsidR="00FA0A6A" w:rsidRDefault="00FA0A6A" w:rsidP="00FA0A6A">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String </w:t>
      </w:r>
      <w:proofErr w:type="spellStart"/>
      <w:r>
        <w:rPr>
          <w:rFonts w:ascii="Arial" w:hAnsi="Arial" w:cs="Arial"/>
          <w:color w:val="000000"/>
          <w:sz w:val="36"/>
          <w:szCs w:val="36"/>
        </w:rPr>
        <w:t>vs</w:t>
      </w:r>
      <w:proofErr w:type="spellEnd"/>
      <w:r>
        <w:rPr>
          <w:rFonts w:ascii="Arial" w:hAnsi="Arial" w:cs="Arial"/>
          <w:color w:val="000000"/>
          <w:sz w:val="36"/>
          <w:szCs w:val="36"/>
        </w:rPr>
        <w:t xml:space="preserve"> </w:t>
      </w:r>
      <w:proofErr w:type="spellStart"/>
      <w:r>
        <w:rPr>
          <w:rFonts w:ascii="Arial" w:hAnsi="Arial" w:cs="Arial"/>
          <w:color w:val="000000"/>
          <w:sz w:val="36"/>
          <w:szCs w:val="36"/>
        </w:rPr>
        <w:t>StringBuffer</w:t>
      </w:r>
      <w:proofErr w:type="spellEnd"/>
      <w:r>
        <w:rPr>
          <w:rFonts w:ascii="Arial" w:hAnsi="Arial" w:cs="Arial"/>
          <w:color w:val="000000"/>
          <w:sz w:val="36"/>
          <w:szCs w:val="36"/>
        </w:rPr>
        <w:t xml:space="preserve"> </w:t>
      </w:r>
      <w:proofErr w:type="spellStart"/>
      <w:r>
        <w:rPr>
          <w:rFonts w:ascii="Arial" w:hAnsi="Arial" w:cs="Arial"/>
          <w:color w:val="000000"/>
          <w:sz w:val="36"/>
          <w:szCs w:val="36"/>
        </w:rPr>
        <w:t>vs</w:t>
      </w:r>
      <w:proofErr w:type="spellEnd"/>
      <w:r>
        <w:rPr>
          <w:rFonts w:ascii="Arial" w:hAnsi="Arial" w:cs="Arial"/>
          <w:color w:val="000000"/>
          <w:sz w:val="36"/>
          <w:szCs w:val="36"/>
        </w:rPr>
        <w:t xml:space="preserve"> </w:t>
      </w:r>
      <w:proofErr w:type="spellStart"/>
      <w:r>
        <w:rPr>
          <w:rFonts w:ascii="Arial" w:hAnsi="Arial" w:cs="Arial"/>
          <w:color w:val="000000"/>
          <w:sz w:val="36"/>
          <w:szCs w:val="36"/>
        </w:rPr>
        <w:t>StringBuilder</w:t>
      </w:r>
      <w:proofErr w:type="spellEnd"/>
    </w:p>
    <w:p w:rsidR="00FA0A6A" w:rsidRDefault="00FA0A6A" w:rsidP="00FA0A6A">
      <w:pPr>
        <w:numPr>
          <w:ilvl w:val="0"/>
          <w:numId w:val="3"/>
        </w:numPr>
        <w:shd w:val="clear" w:color="auto" w:fill="FFFFFF"/>
        <w:spacing w:before="100" w:beforeAutospacing="1" w:after="100" w:afterAutospacing="1" w:line="240" w:lineRule="auto"/>
        <w:ind w:left="600"/>
        <w:rPr>
          <w:rFonts w:ascii="Arial" w:hAnsi="Arial" w:cs="Arial"/>
          <w:color w:val="666666"/>
          <w:sz w:val="24"/>
          <w:szCs w:val="24"/>
        </w:rPr>
      </w:pPr>
      <w:r>
        <w:rPr>
          <w:rFonts w:ascii="Arial" w:hAnsi="Arial" w:cs="Arial"/>
          <w:color w:val="666666"/>
        </w:rPr>
        <w:t xml:space="preserve">String is immutable whereas </w:t>
      </w:r>
      <w:proofErr w:type="spellStart"/>
      <w:r>
        <w:rPr>
          <w:rFonts w:ascii="Arial" w:hAnsi="Arial" w:cs="Arial"/>
          <w:color w:val="666666"/>
        </w:rPr>
        <w:t>StringBuffer</w:t>
      </w:r>
      <w:proofErr w:type="spellEnd"/>
      <w:r>
        <w:rPr>
          <w:rFonts w:ascii="Arial" w:hAnsi="Arial" w:cs="Arial"/>
          <w:color w:val="666666"/>
        </w:rPr>
        <w:t xml:space="preserve"> and </w:t>
      </w:r>
      <w:proofErr w:type="spellStart"/>
      <w:r>
        <w:rPr>
          <w:rFonts w:ascii="Arial" w:hAnsi="Arial" w:cs="Arial"/>
          <w:color w:val="666666"/>
        </w:rPr>
        <w:t>StringBuider</w:t>
      </w:r>
      <w:proofErr w:type="spellEnd"/>
      <w:r>
        <w:rPr>
          <w:rFonts w:ascii="Arial" w:hAnsi="Arial" w:cs="Arial"/>
          <w:color w:val="666666"/>
        </w:rPr>
        <w:t xml:space="preserve"> are mutable classes.</w:t>
      </w:r>
    </w:p>
    <w:p w:rsidR="00FA0A6A" w:rsidRDefault="00FA0A6A" w:rsidP="00FA0A6A">
      <w:pPr>
        <w:numPr>
          <w:ilvl w:val="0"/>
          <w:numId w:val="3"/>
        </w:numPr>
        <w:shd w:val="clear" w:color="auto" w:fill="FFFFFF"/>
        <w:spacing w:before="100" w:beforeAutospacing="1" w:after="100" w:afterAutospacing="1" w:line="240" w:lineRule="auto"/>
        <w:ind w:left="600"/>
        <w:rPr>
          <w:rFonts w:ascii="Arial" w:hAnsi="Arial" w:cs="Arial"/>
          <w:color w:val="666666"/>
        </w:rPr>
      </w:pPr>
      <w:proofErr w:type="spellStart"/>
      <w:r>
        <w:rPr>
          <w:rFonts w:ascii="Arial" w:hAnsi="Arial" w:cs="Arial"/>
          <w:color w:val="666666"/>
        </w:rPr>
        <w:t>StringBuffer</w:t>
      </w:r>
      <w:proofErr w:type="spellEnd"/>
      <w:r>
        <w:rPr>
          <w:rFonts w:ascii="Arial" w:hAnsi="Arial" w:cs="Arial"/>
          <w:color w:val="666666"/>
        </w:rPr>
        <w:t xml:space="preserve"> is thread safe and synchronized whereas </w:t>
      </w:r>
      <w:proofErr w:type="spellStart"/>
      <w:r>
        <w:rPr>
          <w:rFonts w:ascii="Arial" w:hAnsi="Arial" w:cs="Arial"/>
          <w:color w:val="666666"/>
        </w:rPr>
        <w:t>StringBuilder</w:t>
      </w:r>
      <w:proofErr w:type="spellEnd"/>
      <w:r>
        <w:rPr>
          <w:rFonts w:ascii="Arial" w:hAnsi="Arial" w:cs="Arial"/>
          <w:color w:val="666666"/>
        </w:rPr>
        <w:t xml:space="preserve"> is not, </w:t>
      </w:r>
      <w:proofErr w:type="spellStart"/>
      <w:proofErr w:type="gramStart"/>
      <w:r>
        <w:rPr>
          <w:rFonts w:ascii="Arial" w:hAnsi="Arial" w:cs="Arial"/>
          <w:color w:val="666666"/>
        </w:rPr>
        <w:t>thats</w:t>
      </w:r>
      <w:proofErr w:type="spellEnd"/>
      <w:proofErr w:type="gramEnd"/>
      <w:r>
        <w:rPr>
          <w:rFonts w:ascii="Arial" w:hAnsi="Arial" w:cs="Arial"/>
          <w:color w:val="666666"/>
        </w:rPr>
        <w:t xml:space="preserve"> why </w:t>
      </w:r>
      <w:proofErr w:type="spellStart"/>
      <w:r w:rsidR="00803AAC">
        <w:fldChar w:fldCharType="begin"/>
      </w:r>
      <w:r w:rsidR="00782374">
        <w:instrText>HYPERLINK "https://www.journaldev.com/137/stringbuffer-vs-stringbuilder"</w:instrText>
      </w:r>
      <w:r w:rsidR="00803AAC">
        <w:fldChar w:fldCharType="separate"/>
      </w:r>
      <w:r>
        <w:rPr>
          <w:rStyle w:val="Hyperlink"/>
          <w:rFonts w:ascii="Arial" w:hAnsi="Arial" w:cs="Arial"/>
          <w:color w:val="FF0000"/>
        </w:rPr>
        <w:t>StringBuilder</w:t>
      </w:r>
      <w:proofErr w:type="spellEnd"/>
      <w:r>
        <w:rPr>
          <w:rStyle w:val="Hyperlink"/>
          <w:rFonts w:ascii="Arial" w:hAnsi="Arial" w:cs="Arial"/>
          <w:color w:val="FF0000"/>
        </w:rPr>
        <w:t xml:space="preserve"> is more faster than </w:t>
      </w:r>
      <w:proofErr w:type="spellStart"/>
      <w:r>
        <w:rPr>
          <w:rStyle w:val="Hyperlink"/>
          <w:rFonts w:ascii="Arial" w:hAnsi="Arial" w:cs="Arial"/>
          <w:color w:val="FF0000"/>
        </w:rPr>
        <w:t>StringBuffer</w:t>
      </w:r>
      <w:proofErr w:type="spellEnd"/>
      <w:r w:rsidR="00803AAC">
        <w:fldChar w:fldCharType="end"/>
      </w:r>
      <w:r>
        <w:rPr>
          <w:rFonts w:ascii="Arial" w:hAnsi="Arial" w:cs="Arial"/>
          <w:color w:val="666666"/>
        </w:rPr>
        <w:t>.</w:t>
      </w:r>
    </w:p>
    <w:p w:rsidR="00FA0A6A" w:rsidRDefault="00FA0A6A" w:rsidP="00FA0A6A">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String </w:t>
      </w:r>
      <w:proofErr w:type="spellStart"/>
      <w:r>
        <w:rPr>
          <w:rFonts w:ascii="Arial" w:hAnsi="Arial" w:cs="Arial"/>
          <w:color w:val="666666"/>
        </w:rPr>
        <w:t>concat</w:t>
      </w:r>
      <w:proofErr w:type="spellEnd"/>
      <w:r>
        <w:rPr>
          <w:rFonts w:ascii="Arial" w:hAnsi="Arial" w:cs="Arial"/>
          <w:color w:val="666666"/>
        </w:rPr>
        <w:t xml:space="preserve"> + operator internally </w:t>
      </w:r>
      <w:proofErr w:type="gramStart"/>
      <w:r>
        <w:rPr>
          <w:rFonts w:ascii="Arial" w:hAnsi="Arial" w:cs="Arial"/>
          <w:color w:val="666666"/>
        </w:rPr>
        <w:t>uses</w:t>
      </w:r>
      <w:proofErr w:type="gramEnd"/>
      <w:r>
        <w:rPr>
          <w:rFonts w:ascii="Arial" w:hAnsi="Arial" w:cs="Arial"/>
          <w:color w:val="666666"/>
        </w:rPr>
        <w:t xml:space="preserve"> </w:t>
      </w:r>
      <w:proofErr w:type="spellStart"/>
      <w:r>
        <w:rPr>
          <w:rFonts w:ascii="Arial" w:hAnsi="Arial" w:cs="Arial"/>
          <w:color w:val="666666"/>
        </w:rPr>
        <w:t>StringBuffer</w:t>
      </w:r>
      <w:proofErr w:type="spellEnd"/>
      <w:r>
        <w:rPr>
          <w:rFonts w:ascii="Arial" w:hAnsi="Arial" w:cs="Arial"/>
          <w:color w:val="666666"/>
        </w:rPr>
        <w:t xml:space="preserve"> or </w:t>
      </w:r>
      <w:proofErr w:type="spellStart"/>
      <w:r>
        <w:rPr>
          <w:rFonts w:ascii="Arial" w:hAnsi="Arial" w:cs="Arial"/>
          <w:color w:val="666666"/>
        </w:rPr>
        <w:t>StringBuilder</w:t>
      </w:r>
      <w:proofErr w:type="spellEnd"/>
      <w:r>
        <w:rPr>
          <w:rFonts w:ascii="Arial" w:hAnsi="Arial" w:cs="Arial"/>
          <w:color w:val="666666"/>
        </w:rPr>
        <w:t xml:space="preserve"> class.</w:t>
      </w:r>
    </w:p>
    <w:p w:rsidR="00FA0A6A" w:rsidRDefault="00FA0A6A" w:rsidP="00FA0A6A">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For String manipulations in non-multi threaded environment, we should use </w:t>
      </w:r>
      <w:proofErr w:type="spellStart"/>
      <w:r>
        <w:rPr>
          <w:rFonts w:ascii="Arial" w:hAnsi="Arial" w:cs="Arial"/>
          <w:color w:val="666666"/>
        </w:rPr>
        <w:t>StringBuilder</w:t>
      </w:r>
      <w:proofErr w:type="spellEnd"/>
      <w:r>
        <w:rPr>
          <w:rFonts w:ascii="Arial" w:hAnsi="Arial" w:cs="Arial"/>
          <w:color w:val="666666"/>
        </w:rPr>
        <w:t xml:space="preserve"> else use </w:t>
      </w:r>
      <w:proofErr w:type="spellStart"/>
      <w:r>
        <w:rPr>
          <w:rFonts w:ascii="Arial" w:hAnsi="Arial" w:cs="Arial"/>
          <w:color w:val="666666"/>
        </w:rPr>
        <w:t>StringBuffer</w:t>
      </w:r>
      <w:proofErr w:type="spellEnd"/>
      <w:r>
        <w:rPr>
          <w:rFonts w:ascii="Arial" w:hAnsi="Arial" w:cs="Arial"/>
          <w:color w:val="666666"/>
        </w:rPr>
        <w:t xml:space="preserve"> class.</w:t>
      </w:r>
    </w:p>
    <w:p w:rsidR="00FA0A6A" w:rsidRDefault="00FA0A6A" w:rsidP="00FA0A6A">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That’s all for a quick roundup of difference between String </w:t>
      </w:r>
      <w:proofErr w:type="spellStart"/>
      <w:r>
        <w:rPr>
          <w:rFonts w:ascii="Arial" w:hAnsi="Arial" w:cs="Arial"/>
          <w:color w:val="666666"/>
        </w:rPr>
        <w:t>vs</w:t>
      </w:r>
      <w:proofErr w:type="spellEnd"/>
      <w:r>
        <w:rPr>
          <w:rFonts w:ascii="Arial" w:hAnsi="Arial" w:cs="Arial"/>
          <w:color w:val="666666"/>
        </w:rPr>
        <w:t xml:space="preserve"> </w:t>
      </w:r>
      <w:proofErr w:type="spellStart"/>
      <w:r>
        <w:rPr>
          <w:rFonts w:ascii="Arial" w:hAnsi="Arial" w:cs="Arial"/>
          <w:color w:val="666666"/>
        </w:rPr>
        <w:t>StringBuffer</w:t>
      </w:r>
      <w:proofErr w:type="spellEnd"/>
      <w:r>
        <w:rPr>
          <w:rFonts w:ascii="Arial" w:hAnsi="Arial" w:cs="Arial"/>
          <w:color w:val="666666"/>
        </w:rPr>
        <w:t xml:space="preserve"> </w:t>
      </w:r>
      <w:proofErr w:type="spellStart"/>
      <w:r>
        <w:rPr>
          <w:rFonts w:ascii="Arial" w:hAnsi="Arial" w:cs="Arial"/>
          <w:color w:val="666666"/>
        </w:rPr>
        <w:t>vs</w:t>
      </w:r>
      <w:proofErr w:type="spellEnd"/>
      <w:r>
        <w:rPr>
          <w:rFonts w:ascii="Arial" w:hAnsi="Arial" w:cs="Arial"/>
          <w:color w:val="666666"/>
        </w:rPr>
        <w:t xml:space="preserve"> </w:t>
      </w:r>
      <w:proofErr w:type="spellStart"/>
      <w:r>
        <w:rPr>
          <w:rFonts w:ascii="Arial" w:hAnsi="Arial" w:cs="Arial"/>
          <w:color w:val="666666"/>
        </w:rPr>
        <w:t>StringBuilder</w:t>
      </w:r>
      <w:proofErr w:type="spellEnd"/>
      <w:r>
        <w:rPr>
          <w:rFonts w:ascii="Arial" w:hAnsi="Arial" w:cs="Arial"/>
          <w:color w:val="666666"/>
        </w:rPr>
        <w:t xml:space="preserve">. In most of the scenarios for string manipulation, </w:t>
      </w:r>
      <w:proofErr w:type="spellStart"/>
      <w:r>
        <w:rPr>
          <w:rFonts w:ascii="Arial" w:hAnsi="Arial" w:cs="Arial"/>
          <w:color w:val="666666"/>
        </w:rPr>
        <w:t>StringBuilder</w:t>
      </w:r>
      <w:proofErr w:type="spellEnd"/>
      <w:r>
        <w:rPr>
          <w:rFonts w:ascii="Arial" w:hAnsi="Arial" w:cs="Arial"/>
          <w:color w:val="666666"/>
        </w:rPr>
        <w:t xml:space="preserve"> is better suited than </w:t>
      </w:r>
      <w:proofErr w:type="spellStart"/>
      <w:r>
        <w:rPr>
          <w:rFonts w:ascii="Arial" w:hAnsi="Arial" w:cs="Arial"/>
          <w:color w:val="666666"/>
        </w:rPr>
        <w:t>StringBuffer</w:t>
      </w:r>
      <w:proofErr w:type="spellEnd"/>
      <w:r>
        <w:rPr>
          <w:rFonts w:ascii="Arial" w:hAnsi="Arial" w:cs="Arial"/>
          <w:color w:val="666666"/>
        </w:rPr>
        <w:t>.</w:t>
      </w:r>
    </w:p>
    <w:p w:rsidR="00FA0A6A" w:rsidRDefault="00FA0A6A" w:rsidP="00F00AE3"/>
    <w:sectPr w:rsidR="00FA0A6A" w:rsidSect="009F4F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817F0"/>
    <w:multiLevelType w:val="multilevel"/>
    <w:tmpl w:val="F722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381DBB"/>
    <w:multiLevelType w:val="multilevel"/>
    <w:tmpl w:val="8FB23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BC4FBD"/>
    <w:multiLevelType w:val="multilevel"/>
    <w:tmpl w:val="74B81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213CCD"/>
    <w:multiLevelType w:val="multilevel"/>
    <w:tmpl w:val="88267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AE4DD7"/>
    <w:multiLevelType w:val="multilevel"/>
    <w:tmpl w:val="E8AA7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417CE1"/>
    <w:multiLevelType w:val="multilevel"/>
    <w:tmpl w:val="5AF62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565A"/>
    <w:rsid w:val="00021F7C"/>
    <w:rsid w:val="00241B76"/>
    <w:rsid w:val="002703E5"/>
    <w:rsid w:val="003235BD"/>
    <w:rsid w:val="00580399"/>
    <w:rsid w:val="005E6485"/>
    <w:rsid w:val="006D2B8A"/>
    <w:rsid w:val="00702F38"/>
    <w:rsid w:val="00782374"/>
    <w:rsid w:val="00803AAC"/>
    <w:rsid w:val="0081565A"/>
    <w:rsid w:val="00820036"/>
    <w:rsid w:val="00904C2C"/>
    <w:rsid w:val="009578FA"/>
    <w:rsid w:val="009763D2"/>
    <w:rsid w:val="009F4F65"/>
    <w:rsid w:val="00A020E8"/>
    <w:rsid w:val="00A16B37"/>
    <w:rsid w:val="00A81587"/>
    <w:rsid w:val="00A91B67"/>
    <w:rsid w:val="00CE2C64"/>
    <w:rsid w:val="00CE5295"/>
    <w:rsid w:val="00D54A84"/>
    <w:rsid w:val="00E613D9"/>
    <w:rsid w:val="00EA04E8"/>
    <w:rsid w:val="00F00AE3"/>
    <w:rsid w:val="00F64D4F"/>
    <w:rsid w:val="00FA0A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F65"/>
  </w:style>
  <w:style w:type="paragraph" w:styleId="Heading1">
    <w:name w:val="heading 1"/>
    <w:basedOn w:val="Normal"/>
    <w:link w:val="Heading1Char"/>
    <w:uiPriority w:val="9"/>
    <w:qFormat/>
    <w:rsid w:val="008156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00A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13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6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00AE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00AE3"/>
    <w:rPr>
      <w:color w:val="0000FF"/>
      <w:u w:val="single"/>
    </w:rPr>
  </w:style>
  <w:style w:type="character" w:customStyle="1" w:styleId="trcadcwrapper">
    <w:name w:val="trc_adc_wrapper"/>
    <w:basedOn w:val="DefaultParagraphFont"/>
    <w:rsid w:val="00F00AE3"/>
  </w:style>
  <w:style w:type="character" w:customStyle="1" w:styleId="trclogosvalign">
    <w:name w:val="trc_logos_v_align"/>
    <w:basedOn w:val="DefaultParagraphFont"/>
    <w:rsid w:val="00F00AE3"/>
  </w:style>
  <w:style w:type="character" w:customStyle="1" w:styleId="trcrboxheaderspan">
    <w:name w:val="trc_rbox_header_span"/>
    <w:basedOn w:val="DefaultParagraphFont"/>
    <w:rsid w:val="00F00AE3"/>
  </w:style>
  <w:style w:type="character" w:customStyle="1" w:styleId="video-label">
    <w:name w:val="video-label"/>
    <w:basedOn w:val="DefaultParagraphFont"/>
    <w:rsid w:val="00F00AE3"/>
  </w:style>
  <w:style w:type="character" w:customStyle="1" w:styleId="branding">
    <w:name w:val="branding"/>
    <w:basedOn w:val="DefaultParagraphFont"/>
    <w:rsid w:val="00F00AE3"/>
  </w:style>
  <w:style w:type="paragraph" w:styleId="BalloonText">
    <w:name w:val="Balloon Text"/>
    <w:basedOn w:val="Normal"/>
    <w:link w:val="BalloonTextChar"/>
    <w:uiPriority w:val="99"/>
    <w:semiHidden/>
    <w:unhideWhenUsed/>
    <w:rsid w:val="00F00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AE3"/>
    <w:rPr>
      <w:rFonts w:ascii="Tahoma" w:hAnsi="Tahoma" w:cs="Tahoma"/>
      <w:sz w:val="16"/>
      <w:szCs w:val="16"/>
    </w:rPr>
  </w:style>
  <w:style w:type="character" w:customStyle="1" w:styleId="Heading3Char">
    <w:name w:val="Heading 3 Char"/>
    <w:basedOn w:val="DefaultParagraphFont"/>
    <w:link w:val="Heading3"/>
    <w:uiPriority w:val="9"/>
    <w:semiHidden/>
    <w:rsid w:val="00E613D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613D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6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13D9"/>
    <w:rPr>
      <w:rFonts w:ascii="Courier New" w:eastAsia="Times New Roman" w:hAnsi="Courier New" w:cs="Courier New"/>
      <w:sz w:val="20"/>
      <w:szCs w:val="20"/>
    </w:rPr>
  </w:style>
  <w:style w:type="character" w:customStyle="1" w:styleId="kwd">
    <w:name w:val="kwd"/>
    <w:basedOn w:val="DefaultParagraphFont"/>
    <w:rsid w:val="00E613D9"/>
  </w:style>
  <w:style w:type="character" w:customStyle="1" w:styleId="pln">
    <w:name w:val="pln"/>
    <w:basedOn w:val="DefaultParagraphFont"/>
    <w:rsid w:val="00E613D9"/>
  </w:style>
  <w:style w:type="character" w:customStyle="1" w:styleId="pun">
    <w:name w:val="pun"/>
    <w:basedOn w:val="DefaultParagraphFont"/>
    <w:rsid w:val="00E613D9"/>
  </w:style>
  <w:style w:type="character" w:customStyle="1" w:styleId="typ">
    <w:name w:val="typ"/>
    <w:basedOn w:val="DefaultParagraphFont"/>
    <w:rsid w:val="00E613D9"/>
  </w:style>
  <w:style w:type="character" w:customStyle="1" w:styleId="str">
    <w:name w:val="str"/>
    <w:basedOn w:val="DefaultParagraphFont"/>
    <w:rsid w:val="00E613D9"/>
  </w:style>
  <w:style w:type="character" w:styleId="Strong">
    <w:name w:val="Strong"/>
    <w:basedOn w:val="DefaultParagraphFont"/>
    <w:uiPriority w:val="22"/>
    <w:qFormat/>
    <w:rsid w:val="00E613D9"/>
    <w:rPr>
      <w:b/>
      <w:bCs/>
    </w:rPr>
  </w:style>
  <w:style w:type="character" w:styleId="Emphasis">
    <w:name w:val="Emphasis"/>
    <w:basedOn w:val="DefaultParagraphFont"/>
    <w:uiPriority w:val="20"/>
    <w:qFormat/>
    <w:rsid w:val="00E613D9"/>
    <w:rPr>
      <w:i/>
      <w:iCs/>
    </w:rPr>
  </w:style>
  <w:style w:type="character" w:styleId="HTMLCode">
    <w:name w:val="HTML Code"/>
    <w:basedOn w:val="DefaultParagraphFont"/>
    <w:uiPriority w:val="99"/>
    <w:semiHidden/>
    <w:unhideWhenUsed/>
    <w:rsid w:val="00E613D9"/>
    <w:rPr>
      <w:rFonts w:ascii="Courier New" w:eastAsia="Times New Roman" w:hAnsi="Courier New" w:cs="Courier New"/>
      <w:sz w:val="20"/>
      <w:szCs w:val="20"/>
    </w:rPr>
  </w:style>
  <w:style w:type="paragraph" w:customStyle="1" w:styleId="pgdesc">
    <w:name w:val="pgdesc"/>
    <w:basedOn w:val="Normal"/>
    <w:rsid w:val="003235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7203919">
      <w:bodyDiv w:val="1"/>
      <w:marLeft w:val="0"/>
      <w:marRight w:val="0"/>
      <w:marTop w:val="0"/>
      <w:marBottom w:val="0"/>
      <w:divBdr>
        <w:top w:val="none" w:sz="0" w:space="0" w:color="auto"/>
        <w:left w:val="none" w:sz="0" w:space="0" w:color="auto"/>
        <w:bottom w:val="none" w:sz="0" w:space="0" w:color="auto"/>
        <w:right w:val="none" w:sz="0" w:space="0" w:color="auto"/>
      </w:divBdr>
    </w:div>
    <w:div w:id="283460967">
      <w:bodyDiv w:val="1"/>
      <w:marLeft w:val="0"/>
      <w:marRight w:val="0"/>
      <w:marTop w:val="0"/>
      <w:marBottom w:val="0"/>
      <w:divBdr>
        <w:top w:val="none" w:sz="0" w:space="0" w:color="auto"/>
        <w:left w:val="none" w:sz="0" w:space="0" w:color="auto"/>
        <w:bottom w:val="none" w:sz="0" w:space="0" w:color="auto"/>
        <w:right w:val="none" w:sz="0" w:space="0" w:color="auto"/>
      </w:divBdr>
    </w:div>
    <w:div w:id="480849925">
      <w:bodyDiv w:val="1"/>
      <w:marLeft w:val="0"/>
      <w:marRight w:val="0"/>
      <w:marTop w:val="0"/>
      <w:marBottom w:val="0"/>
      <w:divBdr>
        <w:top w:val="none" w:sz="0" w:space="0" w:color="auto"/>
        <w:left w:val="none" w:sz="0" w:space="0" w:color="auto"/>
        <w:bottom w:val="none" w:sz="0" w:space="0" w:color="auto"/>
        <w:right w:val="none" w:sz="0" w:space="0" w:color="auto"/>
      </w:divBdr>
    </w:div>
    <w:div w:id="898974659">
      <w:bodyDiv w:val="1"/>
      <w:marLeft w:val="0"/>
      <w:marRight w:val="0"/>
      <w:marTop w:val="0"/>
      <w:marBottom w:val="0"/>
      <w:divBdr>
        <w:top w:val="none" w:sz="0" w:space="0" w:color="auto"/>
        <w:left w:val="none" w:sz="0" w:space="0" w:color="auto"/>
        <w:bottom w:val="none" w:sz="0" w:space="0" w:color="auto"/>
        <w:right w:val="none" w:sz="0" w:space="0" w:color="auto"/>
      </w:divBdr>
    </w:div>
    <w:div w:id="907224576">
      <w:bodyDiv w:val="1"/>
      <w:marLeft w:val="0"/>
      <w:marRight w:val="0"/>
      <w:marTop w:val="0"/>
      <w:marBottom w:val="0"/>
      <w:divBdr>
        <w:top w:val="none" w:sz="0" w:space="0" w:color="auto"/>
        <w:left w:val="none" w:sz="0" w:space="0" w:color="auto"/>
        <w:bottom w:val="none" w:sz="0" w:space="0" w:color="auto"/>
        <w:right w:val="none" w:sz="0" w:space="0" w:color="auto"/>
      </w:divBdr>
    </w:div>
    <w:div w:id="1041248316">
      <w:bodyDiv w:val="1"/>
      <w:marLeft w:val="0"/>
      <w:marRight w:val="0"/>
      <w:marTop w:val="0"/>
      <w:marBottom w:val="0"/>
      <w:divBdr>
        <w:top w:val="none" w:sz="0" w:space="0" w:color="auto"/>
        <w:left w:val="none" w:sz="0" w:space="0" w:color="auto"/>
        <w:bottom w:val="none" w:sz="0" w:space="0" w:color="auto"/>
        <w:right w:val="none" w:sz="0" w:space="0" w:color="auto"/>
      </w:divBdr>
    </w:div>
    <w:div w:id="1337263681">
      <w:bodyDiv w:val="1"/>
      <w:marLeft w:val="0"/>
      <w:marRight w:val="0"/>
      <w:marTop w:val="0"/>
      <w:marBottom w:val="0"/>
      <w:divBdr>
        <w:top w:val="none" w:sz="0" w:space="0" w:color="auto"/>
        <w:left w:val="none" w:sz="0" w:space="0" w:color="auto"/>
        <w:bottom w:val="none" w:sz="0" w:space="0" w:color="auto"/>
        <w:right w:val="none" w:sz="0" w:space="0" w:color="auto"/>
      </w:divBdr>
    </w:div>
    <w:div w:id="1972595563">
      <w:bodyDiv w:val="1"/>
      <w:marLeft w:val="0"/>
      <w:marRight w:val="0"/>
      <w:marTop w:val="0"/>
      <w:marBottom w:val="0"/>
      <w:divBdr>
        <w:top w:val="none" w:sz="0" w:space="0" w:color="auto"/>
        <w:left w:val="none" w:sz="0" w:space="0" w:color="auto"/>
        <w:bottom w:val="none" w:sz="0" w:space="0" w:color="auto"/>
        <w:right w:val="none" w:sz="0" w:space="0" w:color="auto"/>
      </w:divBdr>
    </w:div>
    <w:div w:id="2016225852">
      <w:bodyDiv w:val="1"/>
      <w:marLeft w:val="0"/>
      <w:marRight w:val="0"/>
      <w:marTop w:val="0"/>
      <w:marBottom w:val="0"/>
      <w:divBdr>
        <w:top w:val="none" w:sz="0" w:space="0" w:color="auto"/>
        <w:left w:val="none" w:sz="0" w:space="0" w:color="auto"/>
        <w:bottom w:val="none" w:sz="0" w:space="0" w:color="auto"/>
        <w:right w:val="none" w:sz="0" w:space="0" w:color="auto"/>
      </w:divBdr>
      <w:divsChild>
        <w:div w:id="123430856">
          <w:marLeft w:val="0"/>
          <w:marRight w:val="0"/>
          <w:marTop w:val="0"/>
          <w:marBottom w:val="0"/>
          <w:divBdr>
            <w:top w:val="none" w:sz="0" w:space="0" w:color="auto"/>
            <w:left w:val="none" w:sz="0" w:space="0" w:color="auto"/>
            <w:bottom w:val="none" w:sz="0" w:space="0" w:color="auto"/>
            <w:right w:val="none" w:sz="0" w:space="0" w:color="auto"/>
          </w:divBdr>
        </w:div>
        <w:div w:id="865362283">
          <w:marLeft w:val="-600"/>
          <w:marRight w:val="0"/>
          <w:marTop w:val="300"/>
          <w:marBottom w:val="0"/>
          <w:divBdr>
            <w:top w:val="none" w:sz="0" w:space="0" w:color="auto"/>
            <w:left w:val="none" w:sz="0" w:space="0" w:color="auto"/>
            <w:bottom w:val="none" w:sz="0" w:space="0" w:color="auto"/>
            <w:right w:val="none" w:sz="0" w:space="0" w:color="auto"/>
          </w:divBdr>
          <w:divsChild>
            <w:div w:id="986978277">
              <w:marLeft w:val="0"/>
              <w:marRight w:val="0"/>
              <w:marTop w:val="0"/>
              <w:marBottom w:val="0"/>
              <w:divBdr>
                <w:top w:val="none" w:sz="0" w:space="0" w:color="auto"/>
                <w:left w:val="none" w:sz="0" w:space="0" w:color="auto"/>
                <w:bottom w:val="none" w:sz="0" w:space="0" w:color="auto"/>
                <w:right w:val="none" w:sz="0" w:space="0" w:color="auto"/>
              </w:divBdr>
              <w:divsChild>
                <w:div w:id="847862815">
                  <w:marLeft w:val="0"/>
                  <w:marRight w:val="0"/>
                  <w:marTop w:val="0"/>
                  <w:marBottom w:val="0"/>
                  <w:divBdr>
                    <w:top w:val="none" w:sz="0" w:space="0" w:color="auto"/>
                    <w:left w:val="none" w:sz="0" w:space="0" w:color="auto"/>
                    <w:bottom w:val="none" w:sz="0" w:space="0" w:color="auto"/>
                    <w:right w:val="none" w:sz="0" w:space="0" w:color="auto"/>
                  </w:divBdr>
                  <w:divsChild>
                    <w:div w:id="570233031">
                      <w:marLeft w:val="0"/>
                      <w:marRight w:val="0"/>
                      <w:marTop w:val="0"/>
                      <w:marBottom w:val="0"/>
                      <w:divBdr>
                        <w:top w:val="single" w:sz="2" w:space="0" w:color="DFDFDF"/>
                        <w:left w:val="single" w:sz="2" w:space="0" w:color="DFDFDF"/>
                        <w:bottom w:val="single" w:sz="2" w:space="0" w:color="DFDFDF"/>
                        <w:right w:val="single" w:sz="2" w:space="0" w:color="DFDFDF"/>
                      </w:divBdr>
                      <w:divsChild>
                        <w:div w:id="978002295">
                          <w:marLeft w:val="0"/>
                          <w:marRight w:val="0"/>
                          <w:marTop w:val="0"/>
                          <w:marBottom w:val="0"/>
                          <w:divBdr>
                            <w:top w:val="none" w:sz="0" w:space="0" w:color="auto"/>
                            <w:left w:val="none" w:sz="0" w:space="0" w:color="auto"/>
                            <w:bottom w:val="none" w:sz="0" w:space="0" w:color="auto"/>
                            <w:right w:val="none" w:sz="0" w:space="0" w:color="auto"/>
                          </w:divBdr>
                          <w:divsChild>
                            <w:div w:id="166676263">
                              <w:marLeft w:val="0"/>
                              <w:marRight w:val="0"/>
                              <w:marTop w:val="0"/>
                              <w:marBottom w:val="0"/>
                              <w:divBdr>
                                <w:top w:val="none" w:sz="0" w:space="0" w:color="auto"/>
                                <w:left w:val="none" w:sz="0" w:space="0" w:color="auto"/>
                                <w:bottom w:val="none" w:sz="0" w:space="0" w:color="auto"/>
                                <w:right w:val="none" w:sz="0" w:space="0" w:color="auto"/>
                              </w:divBdr>
                              <w:divsChild>
                                <w:div w:id="235748605">
                                  <w:marLeft w:val="0"/>
                                  <w:marRight w:val="0"/>
                                  <w:marTop w:val="0"/>
                                  <w:marBottom w:val="0"/>
                                  <w:divBdr>
                                    <w:top w:val="none" w:sz="0" w:space="0" w:color="auto"/>
                                    <w:left w:val="none" w:sz="0" w:space="0" w:color="auto"/>
                                    <w:bottom w:val="none" w:sz="0" w:space="0" w:color="auto"/>
                                    <w:right w:val="none" w:sz="0" w:space="0" w:color="auto"/>
                                  </w:divBdr>
                                </w:div>
                                <w:div w:id="1129085248">
                                  <w:marLeft w:val="0"/>
                                  <w:marRight w:val="30"/>
                                  <w:marTop w:val="0"/>
                                  <w:marBottom w:val="0"/>
                                  <w:divBdr>
                                    <w:top w:val="none" w:sz="0" w:space="0" w:color="auto"/>
                                    <w:left w:val="none" w:sz="0" w:space="0" w:color="auto"/>
                                    <w:bottom w:val="none" w:sz="0" w:space="0" w:color="auto"/>
                                    <w:right w:val="none" w:sz="0" w:space="0" w:color="auto"/>
                                  </w:divBdr>
                                </w:div>
                                <w:div w:id="76765298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401445937">
                          <w:marLeft w:val="-717"/>
                          <w:marRight w:val="0"/>
                          <w:marTop w:val="0"/>
                          <w:marBottom w:val="0"/>
                          <w:divBdr>
                            <w:top w:val="none" w:sz="0" w:space="0" w:color="auto"/>
                            <w:left w:val="none" w:sz="0" w:space="0" w:color="auto"/>
                            <w:bottom w:val="none" w:sz="0" w:space="0" w:color="auto"/>
                            <w:right w:val="none" w:sz="0" w:space="0" w:color="auto"/>
                          </w:divBdr>
                          <w:divsChild>
                            <w:div w:id="1024984947">
                              <w:marLeft w:val="0"/>
                              <w:marRight w:val="0"/>
                              <w:marTop w:val="0"/>
                              <w:marBottom w:val="45"/>
                              <w:divBdr>
                                <w:top w:val="single" w:sz="2" w:space="0" w:color="A9A9A9"/>
                                <w:left w:val="single" w:sz="2" w:space="0" w:color="A9A9A9"/>
                                <w:bottom w:val="single" w:sz="2" w:space="0" w:color="A9A9A9"/>
                                <w:right w:val="single" w:sz="2" w:space="0" w:color="A9A9A9"/>
                              </w:divBdr>
                              <w:divsChild>
                                <w:div w:id="1735351227">
                                  <w:marLeft w:val="0"/>
                                  <w:marRight w:val="0"/>
                                  <w:marTop w:val="0"/>
                                  <w:marBottom w:val="0"/>
                                  <w:divBdr>
                                    <w:top w:val="none" w:sz="0" w:space="0" w:color="auto"/>
                                    <w:left w:val="none" w:sz="0" w:space="0" w:color="auto"/>
                                    <w:bottom w:val="none" w:sz="0" w:space="0" w:color="auto"/>
                                    <w:right w:val="none" w:sz="0" w:space="0" w:color="auto"/>
                                  </w:divBdr>
                                  <w:divsChild>
                                    <w:div w:id="1435129902">
                                      <w:marLeft w:val="731"/>
                                      <w:marRight w:val="0"/>
                                      <w:marTop w:val="0"/>
                                      <w:marBottom w:val="731"/>
                                      <w:divBdr>
                                        <w:top w:val="none" w:sz="0" w:space="0" w:color="auto"/>
                                        <w:left w:val="none" w:sz="0" w:space="0" w:color="auto"/>
                                        <w:bottom w:val="none" w:sz="0" w:space="0" w:color="auto"/>
                                        <w:right w:val="none" w:sz="0" w:space="0" w:color="auto"/>
                                      </w:divBdr>
                                    </w:div>
                                    <w:div w:id="195121787">
                                      <w:marLeft w:val="731"/>
                                      <w:marRight w:val="0"/>
                                      <w:marTop w:val="0"/>
                                      <w:marBottom w:val="731"/>
                                      <w:divBdr>
                                        <w:top w:val="none" w:sz="0" w:space="0" w:color="auto"/>
                                        <w:left w:val="none" w:sz="0" w:space="0" w:color="auto"/>
                                        <w:bottom w:val="none" w:sz="0" w:space="0" w:color="auto"/>
                                        <w:right w:val="none" w:sz="0" w:space="0" w:color="auto"/>
                                      </w:divBdr>
                                    </w:div>
                                    <w:div w:id="1564750791">
                                      <w:marLeft w:val="731"/>
                                      <w:marRight w:val="0"/>
                                      <w:marTop w:val="0"/>
                                      <w:marBottom w:val="73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0/10/why-string-is-immutable-in-java.html" TargetMode="External"/><Relationship Id="rId13" Type="http://schemas.openxmlformats.org/officeDocument/2006/relationships/image" Target="media/image2.png"/><Relationship Id="rId18" Type="http://schemas.openxmlformats.org/officeDocument/2006/relationships/hyperlink" Target="https://www.journaldev.com/810/java-string-compareto-examples" TargetMode="External"/><Relationship Id="rId26" Type="http://schemas.openxmlformats.org/officeDocument/2006/relationships/hyperlink" Target="https://www.journaldev.com/802/string-immutable-final-java" TargetMode="External"/><Relationship Id="rId3" Type="http://schemas.openxmlformats.org/officeDocument/2006/relationships/settings" Target="settings.xml"/><Relationship Id="rId21" Type="http://schemas.openxmlformats.org/officeDocument/2006/relationships/hyperlink" Target="https://www.journaldev.com/588/java-switch-case-string" TargetMode="External"/><Relationship Id="rId34" Type="http://schemas.openxmlformats.org/officeDocument/2006/relationships/hyperlink" Target="https://www.journaldev.com/137/stringbuffer-vs-stringbuilder" TargetMode="External"/><Relationship Id="rId7" Type="http://schemas.openxmlformats.org/officeDocument/2006/relationships/hyperlink" Target="http://javarevisited.blogspot.sg/2011/09/string-split-example-in-java-tutorial.html" TargetMode="External"/><Relationship Id="rId12" Type="http://schemas.openxmlformats.org/officeDocument/2006/relationships/image" Target="media/image1.png"/><Relationship Id="rId17" Type="http://schemas.openxmlformats.org/officeDocument/2006/relationships/hyperlink" Target="https://www.journaldev.com/813/java-string-subsequence-example" TargetMode="External"/><Relationship Id="rId25" Type="http://schemas.openxmlformats.org/officeDocument/2006/relationships/hyperlink" Target="https://www.journaldev.com/349/java-classloader" TargetMode="External"/><Relationship Id="rId33" Type="http://schemas.openxmlformats.org/officeDocument/2006/relationships/hyperlink" Target="https://www.journaldev.com/dev/java" TargetMode="External"/><Relationship Id="rId2" Type="http://schemas.openxmlformats.org/officeDocument/2006/relationships/styles" Target="styles.xml"/><Relationship Id="rId16" Type="http://schemas.openxmlformats.org/officeDocument/2006/relationships/hyperlink" Target="http://www.journaldev.com/9107/the-method-is-ambiguous-for-the-type-java-ambiguous-method-call-null-error" TargetMode="External"/><Relationship Id="rId20" Type="http://schemas.openxmlformats.org/officeDocument/2006/relationships/hyperlink" Target="https://www.journaldev.com/770/string-byte-array-java" TargetMode="External"/><Relationship Id="rId29" Type="http://schemas.openxmlformats.org/officeDocument/2006/relationships/hyperlink" Target="https://www.journaldev.com/1061/thread-safety-in-java" TargetMode="External"/><Relationship Id="rId1" Type="http://schemas.openxmlformats.org/officeDocument/2006/relationships/numbering" Target="numbering.xml"/><Relationship Id="rId6" Type="http://schemas.openxmlformats.org/officeDocument/2006/relationships/hyperlink" Target="http://javarevisited.blogspot.sg/2011/12/java-string-replace-example-tutorial.html" TargetMode="External"/><Relationship Id="rId11" Type="http://schemas.openxmlformats.org/officeDocument/2006/relationships/hyperlink" Target="http://javarevisited.blogspot.sg/2011/10/how-substring-in-java-works.html" TargetMode="External"/><Relationship Id="rId24" Type="http://schemas.openxmlformats.org/officeDocument/2006/relationships/hyperlink" Target="https://www.journaldev.com/538/string-vs-stringbuffer-vs-stringbuilder" TargetMode="External"/><Relationship Id="rId32" Type="http://schemas.openxmlformats.org/officeDocument/2006/relationships/hyperlink" Target="https://www.journaldev.com/dev/interview-questions" TargetMode="External"/><Relationship Id="rId5" Type="http://schemas.openxmlformats.org/officeDocument/2006/relationships/hyperlink" Target="http://javarevisited.blogspot.sg/2011/02/how-to-write-equals-method-in-java.html" TargetMode="External"/><Relationship Id="rId15" Type="http://schemas.openxmlformats.org/officeDocument/2006/relationships/image" Target="media/image3.jpeg"/><Relationship Id="rId23" Type="http://schemas.openxmlformats.org/officeDocument/2006/relationships/hyperlink" Target="https://www.journaldev.com/530/longest-palindrome-string-java" TargetMode="External"/><Relationship Id="rId28" Type="http://schemas.openxmlformats.org/officeDocument/2006/relationships/hyperlink" Target="https://www.journaldev.com/797/what-is-java-string-pool" TargetMode="External"/><Relationship Id="rId36" Type="http://schemas.openxmlformats.org/officeDocument/2006/relationships/theme" Target="theme/theme1.xml"/><Relationship Id="rId10" Type="http://schemas.openxmlformats.org/officeDocument/2006/relationships/hyperlink" Target="http://javarevisited.blogspot.in/2011/10/how-substring-in-java-works.html" TargetMode="External"/><Relationship Id="rId19" Type="http://schemas.openxmlformats.org/officeDocument/2006/relationships/hyperlink" Target="https://www.journaldev.com/794/string-char-array-java" TargetMode="External"/><Relationship Id="rId31" Type="http://schemas.openxmlformats.org/officeDocument/2006/relationships/hyperlink" Target="https://www.journaldev.com/370/java-programming-interview-questions" TargetMode="External"/><Relationship Id="rId4" Type="http://schemas.openxmlformats.org/officeDocument/2006/relationships/webSettings" Target="webSettings.xml"/><Relationship Id="rId9" Type="http://schemas.openxmlformats.org/officeDocument/2006/relationships/hyperlink" Target="http://javarevisited.blogspot.in/2011/10/how-substring-in-java-works.html" TargetMode="External"/><Relationship Id="rId14" Type="http://schemas.openxmlformats.org/officeDocument/2006/relationships/hyperlink" Target="https://1.bp.blogspot.com/-f_I0OwMN3KQ/VvUErQpn6HI/AAAAAAAAFXo/ZEn0nEP4du8HuRcdeXc_hsRIwPE7ZdFfQ/s1600/String+Pool+in+Java.jpg" TargetMode="External"/><Relationship Id="rId22" Type="http://schemas.openxmlformats.org/officeDocument/2006/relationships/hyperlink" Target="https://www.journaldev.com/526/java-program-to-find-all-permutations-of-a-string" TargetMode="External"/><Relationship Id="rId27" Type="http://schemas.openxmlformats.org/officeDocument/2006/relationships/hyperlink" Target="https://www.journaldev.com/791/java-string-split" TargetMode="External"/><Relationship Id="rId30" Type="http://schemas.openxmlformats.org/officeDocument/2006/relationships/hyperlink" Target="https://www.journaldev.com/9107/the-method-is-ambiguous-for-the-type-java-ambiguous-method-call-null-error"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20</Pages>
  <Words>5770</Words>
  <Characters>32893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22</cp:revision>
  <dcterms:created xsi:type="dcterms:W3CDTF">2017-08-20T05:31:00Z</dcterms:created>
  <dcterms:modified xsi:type="dcterms:W3CDTF">2017-12-14T03:59:00Z</dcterms:modified>
</cp:coreProperties>
</file>
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D10" w:rsidRPr="00650D10" w:rsidRDefault="00447C26" w:rsidP="00650D10">
      <w:pPr>
        <w:pBdr>
          <w:top w:val="dotted" w:sz="2" w:space="1" w:color="BBBBBB"/>
          <w:left w:val="dotted" w:sz="6" w:space="20" w:color="BBBBBB"/>
          <w:bottom w:val="dotted" w:sz="6" w:space="1" w:color="BBBBBB"/>
          <w:right w:val="dotted" w:sz="6" w:space="10" w:color="BBBBBB"/>
        </w:pBdr>
        <w:spacing w:after="0" w:line="240" w:lineRule="auto"/>
        <w:outlineLvl w:val="0"/>
        <w:rPr>
          <w:rFonts w:ascii="Trebuchet MS" w:eastAsia="Times New Roman" w:hAnsi="Trebuchet MS" w:cs="Times New Roman"/>
          <w:b/>
          <w:bCs/>
          <w:color w:val="333333"/>
          <w:kern w:val="36"/>
          <w:sz w:val="23"/>
          <w:szCs w:val="23"/>
        </w:rPr>
      </w:pPr>
      <w:r w:rsidRPr="00650D10">
        <w:rPr>
          <w:rFonts w:ascii="Trebuchet MS" w:eastAsia="Times New Roman" w:hAnsi="Trebuchet MS" w:cs="Times New Roman"/>
          <w:b/>
          <w:bCs/>
          <w:color w:val="333333"/>
          <w:kern w:val="36"/>
          <w:sz w:val="23"/>
          <w:szCs w:val="23"/>
        </w:rPr>
        <w:fldChar w:fldCharType="begin"/>
      </w:r>
      <w:r w:rsidR="00650D10" w:rsidRPr="00650D10">
        <w:rPr>
          <w:rFonts w:ascii="Trebuchet MS" w:eastAsia="Times New Roman" w:hAnsi="Trebuchet MS" w:cs="Times New Roman"/>
          <w:b/>
          <w:bCs/>
          <w:color w:val="333333"/>
          <w:kern w:val="36"/>
          <w:sz w:val="23"/>
          <w:szCs w:val="23"/>
        </w:rPr>
        <w:instrText xml:space="preserve"> HYPERLINK "http://javarevisited.blogspot.in/2012/12/how-classloader-works-in-java.html" \o "How ClassLoader Works in Java" </w:instrText>
      </w:r>
      <w:r w:rsidRPr="00650D10">
        <w:rPr>
          <w:rFonts w:ascii="Trebuchet MS" w:eastAsia="Times New Roman" w:hAnsi="Trebuchet MS" w:cs="Times New Roman"/>
          <w:b/>
          <w:bCs/>
          <w:color w:val="333333"/>
          <w:kern w:val="36"/>
          <w:sz w:val="23"/>
          <w:szCs w:val="23"/>
        </w:rPr>
        <w:fldChar w:fldCharType="separate"/>
      </w:r>
      <w:r w:rsidR="00650D10" w:rsidRPr="00650D10">
        <w:rPr>
          <w:rFonts w:ascii="Trebuchet MS" w:eastAsia="Times New Roman" w:hAnsi="Trebuchet MS" w:cs="Times New Roman"/>
          <w:b/>
          <w:bCs/>
          <w:color w:val="333333"/>
          <w:kern w:val="36"/>
          <w:sz w:val="23"/>
        </w:rPr>
        <w:t xml:space="preserve">How </w:t>
      </w:r>
      <w:proofErr w:type="spellStart"/>
      <w:r w:rsidR="00650D10" w:rsidRPr="00650D10">
        <w:rPr>
          <w:rFonts w:ascii="Trebuchet MS" w:eastAsia="Times New Roman" w:hAnsi="Trebuchet MS" w:cs="Times New Roman"/>
          <w:b/>
          <w:bCs/>
          <w:color w:val="333333"/>
          <w:kern w:val="36"/>
          <w:sz w:val="23"/>
        </w:rPr>
        <w:t>ClassLoader</w:t>
      </w:r>
      <w:proofErr w:type="spellEnd"/>
      <w:r w:rsidR="00650D10" w:rsidRPr="00650D10">
        <w:rPr>
          <w:rFonts w:ascii="Trebuchet MS" w:eastAsia="Times New Roman" w:hAnsi="Trebuchet MS" w:cs="Times New Roman"/>
          <w:b/>
          <w:bCs/>
          <w:color w:val="333333"/>
          <w:kern w:val="36"/>
          <w:sz w:val="23"/>
        </w:rPr>
        <w:t xml:space="preserve"> Works in Java</w:t>
      </w:r>
      <w:r w:rsidRPr="00650D10">
        <w:rPr>
          <w:rFonts w:ascii="Trebuchet MS" w:eastAsia="Times New Roman" w:hAnsi="Trebuchet MS" w:cs="Times New Roman"/>
          <w:b/>
          <w:bCs/>
          <w:color w:val="333333"/>
          <w:kern w:val="36"/>
          <w:sz w:val="23"/>
          <w:szCs w:val="23"/>
        </w:rPr>
        <w:fldChar w:fldCharType="end"/>
      </w:r>
    </w:p>
    <w:p w:rsidR="00F8468F" w:rsidRDefault="00447C26">
      <w:hyperlink r:id="rId5" w:anchor="axzz51KuGV79E" w:history="1">
        <w:r w:rsidR="00650D10" w:rsidRPr="009C1361">
          <w:rPr>
            <w:rStyle w:val="Hyperlink"/>
          </w:rPr>
          <w:t>http://javarevisited.blogspot.in/2012/12/how-classloader-works-in-java.html#axzz51KuGV79E</w:t>
        </w:r>
      </w:hyperlink>
      <w:r w:rsidR="00650D10">
        <w:t xml:space="preserve"> </w:t>
      </w:r>
    </w:p>
    <w:p w:rsidR="00195A4B" w:rsidRPr="00BF5D6D" w:rsidRDefault="00650D10" w:rsidP="00650D10">
      <w:pPr>
        <w:rPr>
          <w:rFonts w:ascii="Arial" w:hAnsi="Arial" w:cs="Arial"/>
          <w:color w:val="000000"/>
          <w:sz w:val="32"/>
          <w:szCs w:val="32"/>
        </w:rPr>
      </w:pPr>
      <w:r>
        <w:rPr>
          <w:rFonts w:ascii="Arial" w:hAnsi="Arial" w:cs="Arial"/>
          <w:color w:val="000000"/>
          <w:sz w:val="18"/>
          <w:szCs w:val="18"/>
        </w:rPr>
        <w:t xml:space="preserve">Java class loaders are used to load classes at runtime.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in Java works on </w:t>
      </w:r>
      <w:r w:rsidRPr="00BF5D6D">
        <w:rPr>
          <w:rFonts w:ascii="Arial" w:hAnsi="Arial" w:cs="Arial"/>
          <w:color w:val="000000"/>
          <w:sz w:val="32"/>
          <w:szCs w:val="32"/>
          <w:highlight w:val="red"/>
        </w:rPr>
        <w:t>three principle: </w:t>
      </w:r>
      <w:r w:rsidRPr="00BF5D6D">
        <w:rPr>
          <w:rFonts w:ascii="Courier New" w:hAnsi="Courier New" w:cs="Courier New"/>
          <w:color w:val="000000"/>
          <w:sz w:val="32"/>
          <w:szCs w:val="32"/>
          <w:highlight w:val="red"/>
        </w:rPr>
        <w:t>delegation</w:t>
      </w:r>
      <w:r w:rsidRPr="00BF5D6D">
        <w:rPr>
          <w:rFonts w:ascii="Arial" w:hAnsi="Arial" w:cs="Arial"/>
          <w:color w:val="000000"/>
          <w:sz w:val="32"/>
          <w:szCs w:val="32"/>
          <w:highlight w:val="red"/>
        </w:rPr>
        <w:t>, </w:t>
      </w:r>
      <w:r w:rsidRPr="00BF5D6D">
        <w:rPr>
          <w:rFonts w:ascii="Courier New" w:hAnsi="Courier New" w:cs="Courier New"/>
          <w:color w:val="000000"/>
          <w:sz w:val="32"/>
          <w:szCs w:val="32"/>
          <w:highlight w:val="red"/>
        </w:rPr>
        <w:t>visibility </w:t>
      </w:r>
      <w:r w:rsidRPr="00BF5D6D">
        <w:rPr>
          <w:rFonts w:ascii="Arial" w:hAnsi="Arial" w:cs="Arial"/>
          <w:color w:val="000000"/>
          <w:sz w:val="32"/>
          <w:szCs w:val="32"/>
          <w:highlight w:val="red"/>
        </w:rPr>
        <w:t>and </w:t>
      </w:r>
      <w:r w:rsidRPr="00BF5D6D">
        <w:rPr>
          <w:rFonts w:ascii="Courier New" w:hAnsi="Courier New" w:cs="Courier New"/>
          <w:color w:val="000000"/>
          <w:sz w:val="32"/>
          <w:szCs w:val="32"/>
          <w:highlight w:val="red"/>
        </w:rPr>
        <w:t>uniqueness</w:t>
      </w:r>
      <w:r w:rsidRPr="00BF5D6D">
        <w:rPr>
          <w:rFonts w:ascii="Arial" w:hAnsi="Arial" w:cs="Arial"/>
          <w:color w:val="000000"/>
          <w:sz w:val="32"/>
          <w:szCs w:val="32"/>
          <w:highlight w:val="red"/>
        </w:rPr>
        <w:t>.</w:t>
      </w:r>
    </w:p>
    <w:p w:rsidR="00650D10" w:rsidRDefault="00650D10" w:rsidP="00650D10">
      <w:pPr>
        <w:rPr>
          <w:rFonts w:ascii="Arial" w:hAnsi="Arial" w:cs="Arial"/>
          <w:color w:val="000000"/>
          <w:sz w:val="18"/>
          <w:szCs w:val="18"/>
        </w:rPr>
      </w:pPr>
      <w:r>
        <w:rPr>
          <w:rFonts w:ascii="Arial" w:hAnsi="Arial" w:cs="Arial"/>
          <w:color w:val="000000"/>
          <w:sz w:val="18"/>
          <w:szCs w:val="18"/>
        </w:rPr>
        <w:t xml:space="preserve"> Delegation principle forward request of class loading to parent class loader and only loads the class, if parent is not able to find or load class. Visibility principle allows child class loader to see all the classes loaded by parent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but parent class loader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see classes loaded by child. Uniqueness principle allows </w:t>
      </w:r>
      <w:proofErr w:type="gramStart"/>
      <w:r>
        <w:rPr>
          <w:rFonts w:ascii="Arial" w:hAnsi="Arial" w:cs="Arial"/>
          <w:color w:val="000000"/>
          <w:sz w:val="18"/>
          <w:szCs w:val="18"/>
        </w:rPr>
        <w:t>to load</w:t>
      </w:r>
      <w:proofErr w:type="gramEnd"/>
      <w:r>
        <w:rPr>
          <w:rFonts w:ascii="Arial" w:hAnsi="Arial" w:cs="Arial"/>
          <w:color w:val="000000"/>
          <w:sz w:val="18"/>
          <w:szCs w:val="18"/>
        </w:rPr>
        <w:t xml:space="preserve"> a class exactly once, which is basically achieved by delegation and ensures that child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doesn't reload the class already loaded by parent. Correct understanding of class loader is must to resolve issues like </w:t>
      </w:r>
      <w:proofErr w:type="spellStart"/>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"http://javarevisited.blogspot.sg/2011/06/noclassdeffounderror-exception-in.html"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NoClassDefFoundError</w:t>
      </w:r>
      <w:proofErr w:type="spellEnd"/>
      <w:r>
        <w:rPr>
          <w:rStyle w:val="Hyperlink"/>
          <w:rFonts w:ascii="Arial" w:hAnsi="Arial" w:cs="Arial"/>
          <w:color w:val="660099"/>
          <w:sz w:val="18"/>
          <w:szCs w:val="18"/>
        </w:rPr>
        <w:t xml:space="preserve"> in Java</w:t>
      </w:r>
      <w:r w:rsidR="00447C26">
        <w:rPr>
          <w:rFonts w:ascii="Arial" w:hAnsi="Arial" w:cs="Arial"/>
          <w:color w:val="000000"/>
          <w:sz w:val="18"/>
          <w:szCs w:val="18"/>
        </w:rPr>
        <w:fldChar w:fldCharType="end"/>
      </w:r>
      <w:r>
        <w:rPr>
          <w:rFonts w:ascii="Arial" w:hAnsi="Arial" w:cs="Arial"/>
          <w:color w:val="000000"/>
          <w:sz w:val="18"/>
          <w:szCs w:val="18"/>
        </w:rPr>
        <w:t> and </w:t>
      </w:r>
      <w:proofErr w:type="spellStart"/>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"http://javarevisited.blogspot.sg/2011/08/classnotfoundexception-in-java-example.html"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java.lang.ClassNotFoundException</w:t>
      </w:r>
      <w:proofErr w:type="spellEnd"/>
      <w:r w:rsidR="00447C26">
        <w:rPr>
          <w:rFonts w:ascii="Arial" w:hAnsi="Arial" w:cs="Arial"/>
          <w:color w:val="000000"/>
          <w:sz w:val="18"/>
          <w:szCs w:val="18"/>
        </w:rPr>
        <w:fldChar w:fldCharType="end"/>
      </w:r>
      <w:r>
        <w:rPr>
          <w:rFonts w:ascii="Arial" w:hAnsi="Arial" w:cs="Arial"/>
          <w:color w:val="000000"/>
          <w:sz w:val="18"/>
          <w:szCs w:val="18"/>
        </w:rPr>
        <w:t xml:space="preserve">, which are related to class loading.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is also an important topic in advanced Java Interviews, where good knowledge of working of Java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and </w:t>
      </w:r>
      <w:hyperlink r:id="rId6" w:history="1">
        <w:proofErr w:type="gramStart"/>
        <w:r>
          <w:rPr>
            <w:rStyle w:val="Hyperlink"/>
            <w:rFonts w:ascii="Arial" w:hAnsi="Arial" w:cs="Arial"/>
            <w:color w:val="660099"/>
            <w:sz w:val="18"/>
            <w:szCs w:val="18"/>
          </w:rPr>
          <w:t>How</w:t>
        </w:r>
        <w:proofErr w:type="gramEnd"/>
        <w:r>
          <w:rPr>
            <w:rStyle w:val="Hyperlink"/>
            <w:rFonts w:ascii="Arial" w:hAnsi="Arial" w:cs="Arial"/>
            <w:color w:val="660099"/>
            <w:sz w:val="18"/>
            <w:szCs w:val="18"/>
          </w:rPr>
          <w:t xml:space="preserve"> </w:t>
        </w:r>
        <w:proofErr w:type="spellStart"/>
        <w:r>
          <w:rPr>
            <w:rStyle w:val="Hyperlink"/>
            <w:rFonts w:ascii="Arial" w:hAnsi="Arial" w:cs="Arial"/>
            <w:color w:val="660099"/>
            <w:sz w:val="18"/>
            <w:szCs w:val="18"/>
          </w:rPr>
          <w:t>classpath</w:t>
        </w:r>
        <w:proofErr w:type="spellEnd"/>
        <w:r>
          <w:rPr>
            <w:rStyle w:val="Hyperlink"/>
            <w:rFonts w:ascii="Arial" w:hAnsi="Arial" w:cs="Arial"/>
            <w:color w:val="660099"/>
            <w:sz w:val="18"/>
            <w:szCs w:val="18"/>
          </w:rPr>
          <w:t xml:space="preserve"> works in Java </w:t>
        </w:r>
      </w:hyperlink>
      <w:r>
        <w:rPr>
          <w:rFonts w:ascii="Arial" w:hAnsi="Arial" w:cs="Arial"/>
          <w:color w:val="000000"/>
          <w:sz w:val="18"/>
          <w:szCs w:val="18"/>
        </w:rPr>
        <w:t> is expected from Java programmer. I have always seen questions like, </w:t>
      </w:r>
      <w:r>
        <w:rPr>
          <w:rFonts w:ascii="Arial" w:hAnsi="Arial" w:cs="Arial"/>
          <w:b/>
          <w:bCs/>
          <w:color w:val="000000"/>
          <w:sz w:val="18"/>
          <w:szCs w:val="18"/>
        </w:rPr>
        <w:t xml:space="preserve">Can one class be loaded by two different </w:t>
      </w:r>
      <w:proofErr w:type="spellStart"/>
      <w:r>
        <w:rPr>
          <w:rFonts w:ascii="Arial" w:hAnsi="Arial" w:cs="Arial"/>
          <w:b/>
          <w:bCs/>
          <w:color w:val="000000"/>
          <w:sz w:val="18"/>
          <w:szCs w:val="18"/>
        </w:rPr>
        <w:t>ClassLoader</w:t>
      </w:r>
      <w:proofErr w:type="spellEnd"/>
      <w:r>
        <w:rPr>
          <w:rFonts w:ascii="Arial" w:hAnsi="Arial" w:cs="Arial"/>
          <w:b/>
          <w:bCs/>
          <w:color w:val="000000"/>
          <w:sz w:val="18"/>
          <w:szCs w:val="18"/>
        </w:rPr>
        <w:t xml:space="preserve"> in Java</w:t>
      </w:r>
      <w:r>
        <w:rPr>
          <w:rFonts w:ascii="Arial" w:hAnsi="Arial" w:cs="Arial"/>
          <w:color w:val="000000"/>
          <w:sz w:val="18"/>
          <w:szCs w:val="18"/>
        </w:rPr>
        <w:t> on various </w:t>
      </w:r>
      <w:hyperlink r:id="rId7" w:history="1">
        <w:r>
          <w:rPr>
            <w:rStyle w:val="Hyperlink"/>
            <w:rFonts w:ascii="Arial" w:hAnsi="Arial" w:cs="Arial"/>
            <w:color w:val="660099"/>
            <w:sz w:val="18"/>
            <w:szCs w:val="18"/>
          </w:rPr>
          <w:t>Java Interviews</w:t>
        </w:r>
      </w:hyperlink>
      <w:r>
        <w:rPr>
          <w:rFonts w:ascii="Arial" w:hAnsi="Arial" w:cs="Arial"/>
          <w:color w:val="000000"/>
          <w:sz w:val="18"/>
          <w:szCs w:val="18"/>
        </w:rPr>
        <w:t xml:space="preserve">.  In this Java programming tutorial, we will learn </w:t>
      </w:r>
      <w:proofErr w:type="gramStart"/>
      <w:r>
        <w:rPr>
          <w:rFonts w:ascii="Arial" w:hAnsi="Arial" w:cs="Arial"/>
          <w:color w:val="000000"/>
          <w:sz w:val="18"/>
          <w:szCs w:val="18"/>
        </w:rPr>
        <w:t xml:space="preserve">what is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in Java, How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works in Java and some specifics about Java </w:t>
      </w:r>
      <w:proofErr w:type="spellStart"/>
      <w:r>
        <w:rPr>
          <w:rFonts w:ascii="Arial" w:hAnsi="Arial" w:cs="Arial"/>
          <w:color w:val="000000"/>
          <w:sz w:val="18"/>
          <w:szCs w:val="18"/>
        </w:rPr>
        <w:t>ClassLoader</w:t>
      </w:r>
      <w:proofErr w:type="spellEnd"/>
      <w:proofErr w:type="gramEnd"/>
      <w:r>
        <w:rPr>
          <w:rFonts w:ascii="Arial" w:hAnsi="Arial" w:cs="Arial"/>
          <w:color w:val="000000"/>
          <w:sz w:val="18"/>
          <w:szCs w:val="18"/>
        </w:rPr>
        <w:t>.</w:t>
      </w:r>
    </w:p>
    <w:p w:rsidR="004B1750" w:rsidRPr="004B1750" w:rsidRDefault="004B1750" w:rsidP="00650D10">
      <w:pPr>
        <w:rPr>
          <w:rFonts w:ascii="Arial" w:hAnsi="Arial" w:cs="Arial"/>
          <w:color w:val="000000"/>
          <w:sz w:val="24"/>
          <w:szCs w:val="24"/>
        </w:rPr>
      </w:pPr>
    </w:p>
    <w:p w:rsidR="004B1750" w:rsidRPr="004B1750" w:rsidRDefault="004B1750" w:rsidP="00650D10">
      <w:pPr>
        <w:rPr>
          <w:rFonts w:ascii="Trebuchet MS" w:hAnsi="Trebuchet MS"/>
          <w:color w:val="000000"/>
          <w:sz w:val="24"/>
          <w:szCs w:val="24"/>
        </w:rPr>
      </w:pPr>
      <w:r w:rsidRPr="004B1750">
        <w:rPr>
          <w:rFonts w:ascii="Arial" w:hAnsi="Arial" w:cs="Arial"/>
          <w:color w:val="000000"/>
          <w:sz w:val="24"/>
          <w:szCs w:val="24"/>
        </w:rPr>
        <w:t xml:space="preserve">Default class loader: </w:t>
      </w:r>
      <w:proofErr w:type="spellStart"/>
      <w:r w:rsidRPr="004B1750">
        <w:rPr>
          <w:rFonts w:ascii="Arial" w:hAnsi="Arial" w:cs="Arial"/>
          <w:color w:val="000000"/>
          <w:sz w:val="24"/>
          <w:szCs w:val="24"/>
          <w:highlight w:val="yellow"/>
        </w:rPr>
        <w:t>java.lang.Classloader</w:t>
      </w:r>
      <w:proofErr w:type="spellEnd"/>
    </w:p>
    <w:p w:rsidR="00650D10" w:rsidRDefault="00650D10" w:rsidP="00650D10">
      <w:pPr>
        <w:rPr>
          <w:rFonts w:ascii="Trebuchet MS" w:hAnsi="Trebuchet MS"/>
          <w:color w:val="000000"/>
        </w:rPr>
      </w:pPr>
      <w:bookmarkStart w:id="0" w:name="more"/>
      <w:bookmarkEnd w:id="0"/>
      <w:r>
        <w:rPr>
          <w:rFonts w:ascii="Arial" w:hAnsi="Arial" w:cs="Arial"/>
          <w:b/>
          <w:bCs/>
          <w:color w:val="000000"/>
          <w:sz w:val="18"/>
          <w:szCs w:val="18"/>
          <w:u w:val="single"/>
        </w:rPr>
        <w:t xml:space="preserve">What is </w:t>
      </w:r>
      <w:proofErr w:type="spellStart"/>
      <w:r>
        <w:rPr>
          <w:rFonts w:ascii="Arial" w:hAnsi="Arial" w:cs="Arial"/>
          <w:b/>
          <w:bCs/>
          <w:color w:val="000000"/>
          <w:sz w:val="18"/>
          <w:szCs w:val="18"/>
          <w:u w:val="single"/>
        </w:rPr>
        <w:t>ClassLoader</w:t>
      </w:r>
      <w:proofErr w:type="spellEnd"/>
      <w:r>
        <w:rPr>
          <w:rFonts w:ascii="Arial" w:hAnsi="Arial" w:cs="Arial"/>
          <w:b/>
          <w:bCs/>
          <w:color w:val="000000"/>
          <w:sz w:val="18"/>
          <w:szCs w:val="18"/>
          <w:u w:val="single"/>
        </w:rPr>
        <w:t xml:space="preserve"> in Java</w:t>
      </w:r>
    </w:p>
    <w:p w:rsidR="00650D10" w:rsidRDefault="00650D10" w:rsidP="00650D10">
      <w:pPr>
        <w:spacing w:after="240"/>
        <w:rPr>
          <w:rFonts w:ascii="Trebuchet MS" w:hAnsi="Trebuchet MS"/>
          <w:color w:val="000000"/>
        </w:rPr>
      </w:pP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in Java is a class which is used to load </w:t>
      </w:r>
      <w:hyperlink r:id="rId8" w:history="1">
        <w:r>
          <w:rPr>
            <w:rStyle w:val="Hyperlink"/>
            <w:rFonts w:ascii="Arial" w:hAnsi="Arial" w:cs="Arial"/>
            <w:color w:val="660099"/>
            <w:sz w:val="18"/>
            <w:szCs w:val="18"/>
          </w:rPr>
          <w:t>class files in Java</w:t>
        </w:r>
      </w:hyperlink>
      <w:r>
        <w:rPr>
          <w:rFonts w:ascii="Arial" w:hAnsi="Arial" w:cs="Arial"/>
          <w:color w:val="000000"/>
          <w:sz w:val="18"/>
          <w:szCs w:val="18"/>
        </w:rPr>
        <w:t>. Java code is compiled into class file by </w:t>
      </w:r>
      <w:proofErr w:type="spellStart"/>
      <w:r w:rsidR="00447C26">
        <w:rPr>
          <w:rFonts w:ascii="Trebuchet MS" w:hAnsi="Trebuchet MS"/>
          <w:color w:val="000000"/>
        </w:rPr>
        <w:fldChar w:fldCharType="begin"/>
      </w:r>
      <w:r>
        <w:rPr>
          <w:rFonts w:ascii="Trebuchet MS" w:hAnsi="Trebuchet MS"/>
          <w:color w:val="000000"/>
        </w:rPr>
        <w:instrText xml:space="preserve"> HYPERLINK "http://javarevisited.blogspot.sg/2012/12/javac-is-not-recognized-as-internal-or-external-command.html" </w:instrText>
      </w:r>
      <w:r w:rsidR="00447C26">
        <w:rPr>
          <w:rFonts w:ascii="Trebuchet MS" w:hAnsi="Trebuchet MS"/>
          <w:color w:val="000000"/>
        </w:rPr>
        <w:fldChar w:fldCharType="separate"/>
      </w:r>
      <w:r>
        <w:rPr>
          <w:rStyle w:val="Hyperlink"/>
          <w:rFonts w:ascii="Courier New" w:hAnsi="Courier New" w:cs="Courier New"/>
          <w:color w:val="660099"/>
          <w:sz w:val="18"/>
          <w:szCs w:val="18"/>
        </w:rPr>
        <w:t>javac</w:t>
      </w:r>
      <w:proofErr w:type="spellEnd"/>
      <w:r w:rsidR="00447C26">
        <w:rPr>
          <w:rFonts w:ascii="Trebuchet MS" w:hAnsi="Trebuchet MS"/>
          <w:color w:val="000000"/>
        </w:rPr>
        <w:fldChar w:fldCharType="end"/>
      </w:r>
      <w:hyperlink r:id="rId9" w:history="1">
        <w:r>
          <w:rPr>
            <w:rStyle w:val="Hyperlink"/>
            <w:rFonts w:ascii="Arial" w:hAnsi="Arial" w:cs="Arial"/>
            <w:color w:val="660099"/>
            <w:sz w:val="18"/>
            <w:szCs w:val="18"/>
          </w:rPr>
          <w:t> </w:t>
        </w:r>
      </w:hyperlink>
      <w:r>
        <w:rPr>
          <w:rFonts w:ascii="Arial" w:hAnsi="Arial" w:cs="Arial"/>
          <w:color w:val="000000"/>
          <w:sz w:val="18"/>
          <w:szCs w:val="18"/>
        </w:rPr>
        <w:t>compiler and </w:t>
      </w:r>
      <w:hyperlink r:id="rId10" w:history="1">
        <w:r>
          <w:rPr>
            <w:rStyle w:val="Hyperlink"/>
            <w:rFonts w:ascii="Arial" w:hAnsi="Arial" w:cs="Arial"/>
            <w:color w:val="660099"/>
            <w:sz w:val="18"/>
            <w:szCs w:val="18"/>
          </w:rPr>
          <w:t>JVM </w:t>
        </w:r>
      </w:hyperlink>
      <w:r>
        <w:rPr>
          <w:rFonts w:ascii="Arial" w:hAnsi="Arial" w:cs="Arial"/>
          <w:color w:val="000000"/>
          <w:sz w:val="18"/>
          <w:szCs w:val="18"/>
        </w:rPr>
        <w:t xml:space="preserve">executes Java program, by executing byte codes written in class file.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is responsible for loading class files from file system, network or any other source. There are three default class loader used in Java, </w:t>
      </w:r>
      <w:proofErr w:type="gramStart"/>
      <w:r>
        <w:rPr>
          <w:rFonts w:ascii="Arial" w:hAnsi="Arial" w:cs="Arial"/>
          <w:b/>
          <w:bCs/>
          <w:color w:val="000000"/>
          <w:sz w:val="18"/>
          <w:szCs w:val="18"/>
        </w:rPr>
        <w:t>Bootstrap</w:t>
      </w:r>
      <w:r>
        <w:rPr>
          <w:rFonts w:ascii="Arial" w:hAnsi="Arial" w:cs="Arial"/>
          <w:color w:val="000000"/>
          <w:sz w:val="18"/>
          <w:szCs w:val="18"/>
        </w:rPr>
        <w:t> ,</w:t>
      </w:r>
      <w:proofErr w:type="gramEnd"/>
      <w:r>
        <w:rPr>
          <w:rFonts w:ascii="Arial" w:hAnsi="Arial" w:cs="Arial"/>
          <w:color w:val="000000"/>
          <w:sz w:val="18"/>
          <w:szCs w:val="18"/>
        </w:rPr>
        <w:t> </w:t>
      </w:r>
      <w:r>
        <w:rPr>
          <w:rFonts w:ascii="Arial" w:hAnsi="Arial" w:cs="Arial"/>
          <w:b/>
          <w:bCs/>
          <w:color w:val="000000"/>
          <w:sz w:val="18"/>
          <w:szCs w:val="18"/>
        </w:rPr>
        <w:t>Extension</w:t>
      </w:r>
      <w:r>
        <w:rPr>
          <w:rFonts w:ascii="Arial" w:hAnsi="Arial" w:cs="Arial"/>
          <w:color w:val="000000"/>
          <w:sz w:val="18"/>
          <w:szCs w:val="18"/>
        </w:rPr>
        <w:t> and </w:t>
      </w:r>
      <w:r>
        <w:rPr>
          <w:rFonts w:ascii="Arial" w:hAnsi="Arial" w:cs="Arial"/>
          <w:b/>
          <w:bCs/>
          <w:color w:val="000000"/>
          <w:sz w:val="18"/>
          <w:szCs w:val="18"/>
        </w:rPr>
        <w:t>System or Application class loader</w:t>
      </w:r>
      <w:r>
        <w:rPr>
          <w:rFonts w:ascii="Arial" w:hAnsi="Arial" w:cs="Arial"/>
          <w:color w:val="000000"/>
          <w:sz w:val="18"/>
          <w:szCs w:val="18"/>
        </w:rPr>
        <w:t>. </w:t>
      </w:r>
      <w:r>
        <w:rPr>
          <w:rFonts w:ascii="Trebuchet MS" w:hAnsi="Trebuchet MS"/>
          <w:color w:val="000000"/>
        </w:rPr>
        <w:br/>
      </w:r>
    </w:p>
    <w:p w:rsidR="00762B5A" w:rsidRPr="00762B5A" w:rsidRDefault="00650D10" w:rsidP="00650D10">
      <w:pPr>
        <w:spacing w:after="0"/>
        <w:rPr>
          <w:rFonts w:ascii="Arial" w:hAnsi="Arial" w:cs="Arial"/>
          <w:color w:val="000000"/>
          <w:sz w:val="32"/>
          <w:szCs w:val="32"/>
        </w:rPr>
      </w:pPr>
      <w:ins w:id="1" w:author="Unknown">
        <w:r>
          <w:rPr>
            <w:rFonts w:ascii="Trebuchet MS" w:hAnsi="Trebuchet MS"/>
            <w:color w:val="000000"/>
          </w:rPr>
          <w:br/>
        </w:r>
        <w:r w:rsidRPr="00762B5A">
          <w:rPr>
            <w:rFonts w:ascii="Arial" w:hAnsi="Arial" w:cs="Arial"/>
            <w:color w:val="000000"/>
            <w:sz w:val="32"/>
            <w:szCs w:val="32"/>
          </w:rPr>
          <w:t xml:space="preserve">Every class loader has a </w:t>
        </w:r>
        <w:r w:rsidRPr="00762B5A">
          <w:rPr>
            <w:rFonts w:ascii="Arial" w:hAnsi="Arial" w:cs="Arial"/>
            <w:color w:val="000000"/>
            <w:sz w:val="32"/>
            <w:szCs w:val="32"/>
            <w:highlight w:val="yellow"/>
          </w:rPr>
          <w:t>predefined location</w:t>
        </w:r>
        <w:r w:rsidRPr="00762B5A">
          <w:rPr>
            <w:rFonts w:ascii="Arial" w:hAnsi="Arial" w:cs="Arial"/>
            <w:color w:val="000000"/>
            <w:sz w:val="32"/>
            <w:szCs w:val="32"/>
          </w:rPr>
          <w:t xml:space="preserve">, from where they </w:t>
        </w:r>
        <w:proofErr w:type="gramStart"/>
        <w:r w:rsidRPr="00762B5A">
          <w:rPr>
            <w:rFonts w:ascii="Arial" w:hAnsi="Arial" w:cs="Arial"/>
            <w:color w:val="000000"/>
            <w:sz w:val="32"/>
            <w:szCs w:val="32"/>
          </w:rPr>
          <w:t>loads</w:t>
        </w:r>
        <w:proofErr w:type="gramEnd"/>
        <w:r w:rsidRPr="00762B5A">
          <w:rPr>
            <w:rFonts w:ascii="Arial" w:hAnsi="Arial" w:cs="Arial"/>
            <w:color w:val="000000"/>
            <w:sz w:val="32"/>
            <w:szCs w:val="32"/>
          </w:rPr>
          <w:t xml:space="preserve"> class files. Bootstrap </w:t>
        </w:r>
        <w:proofErr w:type="spellStart"/>
        <w:r w:rsidRPr="00762B5A">
          <w:rPr>
            <w:rFonts w:ascii="Arial" w:hAnsi="Arial" w:cs="Arial"/>
            <w:color w:val="000000"/>
            <w:sz w:val="32"/>
            <w:szCs w:val="32"/>
          </w:rPr>
          <w:t>ClassLoader</w:t>
        </w:r>
        <w:proofErr w:type="spellEnd"/>
        <w:r w:rsidRPr="00762B5A">
          <w:rPr>
            <w:rFonts w:ascii="Arial" w:hAnsi="Arial" w:cs="Arial"/>
            <w:color w:val="000000"/>
            <w:sz w:val="32"/>
            <w:szCs w:val="32"/>
          </w:rPr>
          <w:t xml:space="preserve"> is responsible for loading standard JDK class files from </w:t>
        </w:r>
        <w:r w:rsidRPr="00762B5A">
          <w:rPr>
            <w:rFonts w:ascii="Courier New" w:hAnsi="Courier New" w:cs="Courier New"/>
            <w:color w:val="000000"/>
            <w:sz w:val="32"/>
            <w:szCs w:val="32"/>
          </w:rPr>
          <w:t>rt.jar</w:t>
        </w:r>
        <w:r w:rsidRPr="00762B5A">
          <w:rPr>
            <w:rFonts w:ascii="Arial" w:hAnsi="Arial" w:cs="Arial"/>
            <w:color w:val="000000"/>
            <w:sz w:val="32"/>
            <w:szCs w:val="32"/>
          </w:rPr>
          <w:t xml:space="preserve"> and it is parent of all class loaders in Java. </w:t>
        </w:r>
      </w:ins>
    </w:p>
    <w:p w:rsidR="00762B5A" w:rsidRDefault="00762B5A" w:rsidP="00650D10">
      <w:pPr>
        <w:spacing w:after="0"/>
        <w:rPr>
          <w:rFonts w:ascii="Arial" w:hAnsi="Arial" w:cs="Arial"/>
          <w:color w:val="000000"/>
          <w:sz w:val="18"/>
          <w:szCs w:val="18"/>
        </w:rPr>
      </w:pPr>
    </w:p>
    <w:p w:rsidR="00650D10" w:rsidRPr="0057118A" w:rsidRDefault="00650D10" w:rsidP="00650D10">
      <w:pPr>
        <w:spacing w:after="0"/>
        <w:rPr>
          <w:ins w:id="2" w:author="Unknown"/>
          <w:rFonts w:ascii="Trebuchet MS" w:hAnsi="Trebuchet MS"/>
          <w:color w:val="000000"/>
          <w:sz w:val="32"/>
          <w:szCs w:val="32"/>
        </w:rPr>
      </w:pPr>
      <w:ins w:id="3" w:author="Unknown">
        <w:r>
          <w:rPr>
            <w:rFonts w:ascii="Arial" w:hAnsi="Arial" w:cs="Arial"/>
            <w:color w:val="000000"/>
            <w:sz w:val="18"/>
            <w:szCs w:val="18"/>
          </w:rPr>
          <w:t>Bootstrap class loader don't have any parents, if you call </w:t>
        </w:r>
        <w:proofErr w:type="spellStart"/>
        <w:proofErr w:type="gramStart"/>
        <w:r>
          <w:rPr>
            <w:rFonts w:ascii="Courier New" w:hAnsi="Courier New" w:cs="Courier New"/>
            <w:color w:val="000000"/>
            <w:sz w:val="18"/>
            <w:szCs w:val="18"/>
          </w:rPr>
          <w:t>String.class.getClassLoader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Arial" w:hAnsi="Arial" w:cs="Arial"/>
            <w:color w:val="000000"/>
            <w:sz w:val="18"/>
            <w:szCs w:val="18"/>
          </w:rPr>
          <w:t> it will return </w:t>
        </w:r>
        <w:r>
          <w:rPr>
            <w:rFonts w:ascii="Courier New" w:hAnsi="Courier New" w:cs="Courier New"/>
            <w:color w:val="000000"/>
            <w:sz w:val="18"/>
            <w:szCs w:val="18"/>
          </w:rPr>
          <w:t>null </w:t>
        </w:r>
        <w:r>
          <w:rPr>
            <w:rFonts w:ascii="Arial" w:hAnsi="Arial" w:cs="Arial"/>
            <w:color w:val="000000"/>
            <w:sz w:val="18"/>
            <w:szCs w:val="18"/>
          </w:rPr>
          <w:t>and any code based on that may throw </w:t>
        </w:r>
        <w:proofErr w:type="spellStart"/>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"http://javarevisited.blogspot.com/2012/06/common-cause-of-javalangnullpointerexce.html"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NullPointerException</w:t>
        </w:r>
        <w:proofErr w:type="spellEnd"/>
        <w:r>
          <w:rPr>
            <w:rStyle w:val="Hyperlink"/>
            <w:rFonts w:ascii="Arial" w:hAnsi="Arial" w:cs="Arial"/>
            <w:color w:val="660099"/>
            <w:sz w:val="18"/>
            <w:szCs w:val="18"/>
          </w:rPr>
          <w:t xml:space="preserve"> in Java</w:t>
        </w:r>
        <w:r w:rsidR="00447C26">
          <w:rPr>
            <w:rFonts w:ascii="Arial" w:hAnsi="Arial" w:cs="Arial"/>
            <w:color w:val="000000"/>
            <w:sz w:val="18"/>
            <w:szCs w:val="18"/>
          </w:rPr>
          <w:fldChar w:fldCharType="end"/>
        </w:r>
        <w:r>
          <w:rPr>
            <w:rFonts w:ascii="Arial" w:hAnsi="Arial" w:cs="Arial"/>
            <w:color w:val="000000"/>
            <w:sz w:val="18"/>
            <w:szCs w:val="18"/>
          </w:rPr>
          <w:t xml:space="preserve">. Bootstrap class loader is also known </w:t>
        </w:r>
        <w:proofErr w:type="spellStart"/>
        <w:r>
          <w:rPr>
            <w:rFonts w:ascii="Arial" w:hAnsi="Arial" w:cs="Arial"/>
            <w:color w:val="000000"/>
            <w:sz w:val="18"/>
            <w:szCs w:val="18"/>
          </w:rPr>
          <w:t>as</w:t>
        </w:r>
        <w:r>
          <w:rPr>
            <w:rFonts w:ascii="Arial" w:hAnsi="Arial" w:cs="Arial"/>
            <w:b/>
            <w:bCs/>
            <w:color w:val="000000"/>
            <w:sz w:val="18"/>
            <w:szCs w:val="18"/>
          </w:rPr>
          <w:t>Primordial</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ClassLoader</w:t>
        </w:r>
        <w:proofErr w:type="spellEnd"/>
        <w:r>
          <w:rPr>
            <w:rFonts w:ascii="Arial" w:hAnsi="Arial" w:cs="Arial"/>
            <w:color w:val="000000"/>
            <w:sz w:val="18"/>
            <w:szCs w:val="18"/>
          </w:rPr>
          <w:t> in Java.  </w:t>
        </w:r>
        <w:r>
          <w:rPr>
            <w:rFonts w:ascii="Trebuchet MS" w:hAnsi="Trebuchet MS"/>
            <w:color w:val="000000"/>
          </w:rPr>
          <w:br/>
        </w:r>
        <w:r>
          <w:rPr>
            <w:rFonts w:ascii="Arial" w:hAnsi="Arial" w:cs="Arial"/>
            <w:color w:val="000000"/>
            <w:sz w:val="18"/>
            <w:szCs w:val="18"/>
          </w:rPr>
          <w:br/>
        </w:r>
        <w:r>
          <w:rPr>
            <w:rFonts w:ascii="Arial" w:hAnsi="Arial" w:cs="Arial"/>
            <w:color w:val="000000"/>
            <w:sz w:val="18"/>
            <w:szCs w:val="18"/>
          </w:rPr>
          <w:br/>
        </w:r>
        <w:r w:rsidRPr="00762B5A">
          <w:rPr>
            <w:rFonts w:ascii="Arial" w:hAnsi="Arial" w:cs="Arial"/>
            <w:color w:val="000000"/>
            <w:sz w:val="32"/>
            <w:szCs w:val="32"/>
          </w:rPr>
          <w:t xml:space="preserve">Extension </w:t>
        </w:r>
        <w:proofErr w:type="spellStart"/>
        <w:r w:rsidRPr="00762B5A">
          <w:rPr>
            <w:rFonts w:ascii="Arial" w:hAnsi="Arial" w:cs="Arial"/>
            <w:color w:val="000000"/>
            <w:sz w:val="32"/>
            <w:szCs w:val="32"/>
          </w:rPr>
          <w:t>ClassLoader</w:t>
        </w:r>
        <w:proofErr w:type="spellEnd"/>
        <w:r w:rsidRPr="00762B5A">
          <w:rPr>
            <w:rFonts w:ascii="Arial" w:hAnsi="Arial" w:cs="Arial"/>
            <w:color w:val="000000"/>
            <w:sz w:val="32"/>
            <w:szCs w:val="32"/>
          </w:rPr>
          <w:t xml:space="preserve"> delegates class loading request to its parent, Bootstrap and if unsuccessful, loads class form </w:t>
        </w:r>
        <w:proofErr w:type="spellStart"/>
        <w:r w:rsidRPr="00762B5A">
          <w:rPr>
            <w:rFonts w:ascii="Arial" w:hAnsi="Arial" w:cs="Arial"/>
            <w:color w:val="000000"/>
            <w:sz w:val="32"/>
            <w:szCs w:val="32"/>
          </w:rPr>
          <w:t>jre</w:t>
        </w:r>
        <w:proofErr w:type="spellEnd"/>
        <w:r w:rsidRPr="00762B5A">
          <w:rPr>
            <w:rFonts w:ascii="Arial" w:hAnsi="Arial" w:cs="Arial"/>
            <w:color w:val="000000"/>
            <w:sz w:val="32"/>
            <w:szCs w:val="32"/>
          </w:rPr>
          <w:t>/lib/ext directory or any other directory pointed by </w:t>
        </w:r>
        <w:proofErr w:type="spellStart"/>
        <w:r w:rsidRPr="00762B5A">
          <w:rPr>
            <w:rFonts w:ascii="Arial" w:hAnsi="Arial" w:cs="Arial"/>
            <w:color w:val="000000"/>
            <w:sz w:val="32"/>
            <w:szCs w:val="32"/>
          </w:rPr>
          <w:t>java.ext.dirs</w:t>
        </w:r>
        <w:proofErr w:type="spellEnd"/>
        <w:r w:rsidRPr="00762B5A">
          <w:rPr>
            <w:rFonts w:ascii="Arial" w:hAnsi="Arial" w:cs="Arial"/>
            <w:color w:val="000000"/>
            <w:sz w:val="32"/>
            <w:szCs w:val="32"/>
          </w:rPr>
          <w:t xml:space="preserve"> system property. Extension </w:t>
        </w:r>
        <w:proofErr w:type="spellStart"/>
        <w:r w:rsidRPr="00762B5A">
          <w:rPr>
            <w:rFonts w:ascii="Arial" w:hAnsi="Arial" w:cs="Arial"/>
            <w:color w:val="000000"/>
            <w:sz w:val="32"/>
            <w:szCs w:val="32"/>
          </w:rPr>
          <w:t>ClassLoader</w:t>
        </w:r>
        <w:proofErr w:type="spellEnd"/>
        <w:r w:rsidRPr="00762B5A">
          <w:rPr>
            <w:rFonts w:ascii="Arial" w:hAnsi="Arial" w:cs="Arial"/>
            <w:color w:val="000000"/>
            <w:sz w:val="32"/>
            <w:szCs w:val="32"/>
          </w:rPr>
          <w:t xml:space="preserve"> in JVM is </w:t>
        </w:r>
        <w:r w:rsidRPr="00762B5A">
          <w:rPr>
            <w:rFonts w:ascii="Arial" w:hAnsi="Arial" w:cs="Arial"/>
            <w:color w:val="000000"/>
            <w:sz w:val="32"/>
            <w:szCs w:val="32"/>
          </w:rPr>
          <w:lastRenderedPageBreak/>
          <w:t>implemented by</w:t>
        </w:r>
        <w:proofErr w:type="gramStart"/>
        <w:r w:rsidRPr="00762B5A">
          <w:rPr>
            <w:rFonts w:ascii="Arial" w:hAnsi="Arial" w:cs="Arial"/>
            <w:color w:val="000000"/>
            <w:sz w:val="32"/>
            <w:szCs w:val="32"/>
          </w:rPr>
          <w:t>  </w:t>
        </w:r>
        <w:proofErr w:type="spellStart"/>
        <w:r w:rsidRPr="00762B5A">
          <w:rPr>
            <w:rFonts w:ascii="Arial" w:hAnsi="Arial" w:cs="Arial"/>
            <w:color w:val="000000"/>
            <w:sz w:val="32"/>
            <w:szCs w:val="32"/>
          </w:rPr>
          <w:t>sun.misc.Launcher</w:t>
        </w:r>
        <w:proofErr w:type="gramEnd"/>
        <w:r w:rsidRPr="00762B5A">
          <w:rPr>
            <w:rFonts w:ascii="Arial" w:hAnsi="Arial" w:cs="Arial"/>
            <w:color w:val="000000"/>
            <w:sz w:val="32"/>
            <w:szCs w:val="32"/>
          </w:rPr>
          <w:t>$ExtClassLoader</w:t>
        </w:r>
        <w:proofErr w:type="spellEnd"/>
        <w:r w:rsidRPr="00762B5A">
          <w:rPr>
            <w:rFonts w:ascii="Arial" w:hAnsi="Arial" w:cs="Arial"/>
            <w:color w:val="000000"/>
            <w:sz w:val="32"/>
            <w:szCs w:val="32"/>
          </w:rPr>
          <w:t>.</w:t>
        </w:r>
        <w:r>
          <w:rPr>
            <w:rFonts w:ascii="Arial" w:hAnsi="Arial" w:cs="Arial"/>
            <w:color w:val="000000"/>
            <w:sz w:val="18"/>
            <w:szCs w:val="18"/>
          </w:rPr>
          <w:t> </w:t>
        </w:r>
        <w:r>
          <w:rPr>
            <w:rFonts w:ascii="Trebuchet MS" w:hAnsi="Trebuchet MS"/>
            <w:color w:val="000000"/>
          </w:rPr>
          <w:br/>
        </w:r>
        <w:r>
          <w:rPr>
            <w:rFonts w:ascii="Arial" w:hAnsi="Arial" w:cs="Arial"/>
            <w:color w:val="000000"/>
            <w:sz w:val="18"/>
            <w:szCs w:val="18"/>
          </w:rPr>
          <w:br/>
        </w:r>
        <w:r w:rsidRPr="0057118A">
          <w:rPr>
            <w:rFonts w:ascii="Arial" w:hAnsi="Arial" w:cs="Arial"/>
            <w:color w:val="000000"/>
            <w:sz w:val="32"/>
            <w:szCs w:val="32"/>
            <w:highlight w:val="yellow"/>
          </w:rPr>
          <w:t>Third default class loader used by JVM to load Java classes is called System or Application class loader and it is responsible for loading application specific classes from</w:t>
        </w:r>
        <w:r w:rsidRPr="0057118A">
          <w:rPr>
            <w:rFonts w:ascii="Arial" w:hAnsi="Arial" w:cs="Arial"/>
            <w:color w:val="000000"/>
            <w:sz w:val="32"/>
            <w:szCs w:val="32"/>
          </w:rPr>
          <w:t> </w:t>
        </w:r>
        <w:r w:rsidR="00447C26" w:rsidRPr="0057118A">
          <w:rPr>
            <w:rFonts w:ascii="Arial" w:hAnsi="Arial" w:cs="Arial"/>
            <w:color w:val="000000"/>
            <w:sz w:val="32"/>
            <w:szCs w:val="32"/>
          </w:rPr>
          <w:fldChar w:fldCharType="begin"/>
        </w:r>
        <w:r w:rsidRPr="0057118A">
          <w:rPr>
            <w:rFonts w:ascii="Arial" w:hAnsi="Arial" w:cs="Arial"/>
            <w:color w:val="000000"/>
            <w:sz w:val="32"/>
            <w:szCs w:val="32"/>
          </w:rPr>
          <w:instrText xml:space="preserve"> HYPERLINK "http://javarevisited.blogspot.sg/2011/01/how-classpath-work-in-java.html" </w:instrText>
        </w:r>
        <w:r w:rsidR="00447C26" w:rsidRPr="0057118A">
          <w:rPr>
            <w:rFonts w:ascii="Arial" w:hAnsi="Arial" w:cs="Arial"/>
            <w:color w:val="000000"/>
            <w:sz w:val="32"/>
            <w:szCs w:val="32"/>
          </w:rPr>
          <w:fldChar w:fldCharType="separate"/>
        </w:r>
        <w:r w:rsidRPr="0057118A">
          <w:rPr>
            <w:rStyle w:val="Hyperlink"/>
            <w:rFonts w:ascii="Arial" w:hAnsi="Arial" w:cs="Arial"/>
            <w:color w:val="660099"/>
            <w:sz w:val="32"/>
            <w:szCs w:val="32"/>
          </w:rPr>
          <w:t>CLASSPATH</w:t>
        </w:r>
        <w:r w:rsidR="00447C26" w:rsidRPr="0057118A">
          <w:rPr>
            <w:rFonts w:ascii="Arial" w:hAnsi="Arial" w:cs="Arial"/>
            <w:color w:val="000000"/>
            <w:sz w:val="32"/>
            <w:szCs w:val="32"/>
          </w:rPr>
          <w:fldChar w:fldCharType="end"/>
        </w:r>
        <w:r w:rsidRPr="0057118A">
          <w:rPr>
            <w:rFonts w:ascii="Arial" w:hAnsi="Arial" w:cs="Arial"/>
            <w:color w:val="000000"/>
            <w:sz w:val="32"/>
            <w:szCs w:val="32"/>
          </w:rPr>
          <w:t> environment variable, </w:t>
        </w:r>
        <w:r w:rsidRPr="0057118A">
          <w:rPr>
            <w:rFonts w:ascii="Courier New" w:hAnsi="Courier New" w:cs="Courier New"/>
            <w:color w:val="000000"/>
            <w:sz w:val="32"/>
            <w:szCs w:val="32"/>
          </w:rPr>
          <w:t>-</w:t>
        </w:r>
        <w:proofErr w:type="spellStart"/>
        <w:r w:rsidRPr="0057118A">
          <w:rPr>
            <w:rFonts w:ascii="Courier New" w:hAnsi="Courier New" w:cs="Courier New"/>
            <w:color w:val="000000"/>
            <w:sz w:val="32"/>
            <w:szCs w:val="32"/>
          </w:rPr>
          <w:t>classpath</w:t>
        </w:r>
        <w:proofErr w:type="spellEnd"/>
        <w:r w:rsidRPr="0057118A">
          <w:rPr>
            <w:rFonts w:ascii="Arial" w:hAnsi="Arial" w:cs="Arial"/>
            <w:color w:val="000000"/>
            <w:sz w:val="32"/>
            <w:szCs w:val="32"/>
          </w:rPr>
          <w:t> or </w:t>
        </w:r>
        <w:r w:rsidRPr="0057118A">
          <w:rPr>
            <w:rFonts w:ascii="Courier New" w:hAnsi="Courier New" w:cs="Courier New"/>
            <w:color w:val="000000"/>
            <w:sz w:val="32"/>
            <w:szCs w:val="32"/>
          </w:rPr>
          <w:t>-cp</w:t>
        </w:r>
        <w:r w:rsidRPr="0057118A">
          <w:rPr>
            <w:rFonts w:ascii="Arial" w:hAnsi="Arial" w:cs="Arial"/>
            <w:color w:val="000000"/>
            <w:sz w:val="32"/>
            <w:szCs w:val="32"/>
          </w:rPr>
          <w:t> command line option,</w:t>
        </w:r>
        <w:r w:rsidRPr="0057118A">
          <w:rPr>
            <w:rFonts w:ascii="Courier New" w:hAnsi="Courier New" w:cs="Courier New"/>
            <w:color w:val="000000"/>
            <w:sz w:val="32"/>
            <w:szCs w:val="32"/>
          </w:rPr>
          <w:t> Class-Path</w:t>
        </w:r>
        <w:r w:rsidRPr="0057118A">
          <w:rPr>
            <w:rFonts w:ascii="Arial" w:hAnsi="Arial" w:cs="Arial"/>
            <w:color w:val="000000"/>
            <w:sz w:val="32"/>
            <w:szCs w:val="32"/>
          </w:rPr>
          <w:t xml:space="preserve"> attribute of Manifest file inside JAR. Application class loader is a child of Extension </w:t>
        </w:r>
        <w:proofErr w:type="spellStart"/>
        <w:r w:rsidRPr="0057118A">
          <w:rPr>
            <w:rFonts w:ascii="Arial" w:hAnsi="Arial" w:cs="Arial"/>
            <w:color w:val="000000"/>
            <w:sz w:val="32"/>
            <w:szCs w:val="32"/>
          </w:rPr>
          <w:t>ClassLoader</w:t>
        </w:r>
        <w:proofErr w:type="spellEnd"/>
        <w:r w:rsidRPr="0057118A">
          <w:rPr>
            <w:rFonts w:ascii="Arial" w:hAnsi="Arial" w:cs="Arial"/>
            <w:color w:val="000000"/>
            <w:sz w:val="32"/>
            <w:szCs w:val="32"/>
          </w:rPr>
          <w:t xml:space="preserve"> and </w:t>
        </w:r>
        <w:proofErr w:type="gramStart"/>
        <w:r w:rsidRPr="0057118A">
          <w:rPr>
            <w:rFonts w:ascii="Arial" w:hAnsi="Arial" w:cs="Arial"/>
            <w:color w:val="000000"/>
            <w:sz w:val="32"/>
            <w:szCs w:val="32"/>
          </w:rPr>
          <w:t>its</w:t>
        </w:r>
        <w:proofErr w:type="gramEnd"/>
        <w:r w:rsidRPr="0057118A">
          <w:rPr>
            <w:rFonts w:ascii="Arial" w:hAnsi="Arial" w:cs="Arial"/>
            <w:color w:val="000000"/>
            <w:sz w:val="32"/>
            <w:szCs w:val="32"/>
          </w:rPr>
          <w:t xml:space="preserve"> implemented by </w:t>
        </w:r>
        <w:proofErr w:type="spellStart"/>
        <w:r w:rsidRPr="0057118A">
          <w:rPr>
            <w:rFonts w:ascii="Courier New" w:hAnsi="Courier New" w:cs="Courier New"/>
            <w:color w:val="000000"/>
            <w:sz w:val="32"/>
            <w:szCs w:val="32"/>
          </w:rPr>
          <w:t>sun.misc.Launcher$AppClassLoader</w:t>
        </w:r>
        <w:proofErr w:type="spellEnd"/>
        <w:r w:rsidRPr="0057118A">
          <w:rPr>
            <w:rFonts w:ascii="Arial" w:hAnsi="Arial" w:cs="Arial"/>
            <w:color w:val="000000"/>
            <w:sz w:val="32"/>
            <w:szCs w:val="32"/>
          </w:rPr>
          <w:t xml:space="preserve"> class. Also, </w:t>
        </w:r>
        <w:r w:rsidRPr="00E8210C">
          <w:rPr>
            <w:rFonts w:ascii="Arial" w:hAnsi="Arial" w:cs="Arial"/>
            <w:color w:val="000000"/>
            <w:sz w:val="32"/>
            <w:szCs w:val="32"/>
            <w:highlight w:val="yellow"/>
          </w:rPr>
          <w:t>except Bootstrap class loader, which is implemented in native language mostly in C</w:t>
        </w:r>
        <w:r w:rsidRPr="0057118A">
          <w:rPr>
            <w:rFonts w:ascii="Arial" w:hAnsi="Arial" w:cs="Arial"/>
            <w:color w:val="000000"/>
            <w:sz w:val="32"/>
            <w:szCs w:val="32"/>
          </w:rPr>
          <w:t>,</w:t>
        </w:r>
        <w:proofErr w:type="gramStart"/>
        <w:r w:rsidRPr="0057118A">
          <w:rPr>
            <w:rFonts w:ascii="Arial" w:hAnsi="Arial" w:cs="Arial"/>
            <w:color w:val="000000"/>
            <w:sz w:val="32"/>
            <w:szCs w:val="32"/>
          </w:rPr>
          <w:t>  all</w:t>
        </w:r>
        <w:proofErr w:type="gramEnd"/>
        <w:r w:rsidRPr="0057118A">
          <w:rPr>
            <w:rFonts w:ascii="Arial" w:hAnsi="Arial" w:cs="Arial"/>
            <w:color w:val="000000"/>
            <w:sz w:val="32"/>
            <w:szCs w:val="32"/>
          </w:rPr>
          <w:t xml:space="preserve">  </w:t>
        </w:r>
        <w:r w:rsidRPr="00E8210C">
          <w:rPr>
            <w:rFonts w:ascii="Arial" w:hAnsi="Arial" w:cs="Arial"/>
            <w:color w:val="000000"/>
            <w:sz w:val="32"/>
            <w:szCs w:val="32"/>
            <w:highlight w:val="green"/>
          </w:rPr>
          <w:t>Java class loaders are implemented using </w:t>
        </w:r>
        <w:proofErr w:type="spellStart"/>
        <w:r w:rsidRPr="00E8210C">
          <w:rPr>
            <w:rFonts w:ascii="Courier New" w:hAnsi="Courier New" w:cs="Courier New"/>
            <w:color w:val="000000"/>
            <w:sz w:val="32"/>
            <w:szCs w:val="32"/>
            <w:highlight w:val="green"/>
          </w:rPr>
          <w:t>java.lang.ClassLoader</w:t>
        </w:r>
        <w:proofErr w:type="spellEnd"/>
        <w:r w:rsidRPr="00E8210C">
          <w:rPr>
            <w:rFonts w:ascii="Arial" w:hAnsi="Arial" w:cs="Arial"/>
            <w:color w:val="000000"/>
            <w:sz w:val="32"/>
            <w:szCs w:val="32"/>
            <w:highlight w:val="green"/>
          </w:rPr>
          <w:t>.</w:t>
        </w:r>
      </w:ins>
    </w:p>
    <w:p w:rsidR="00650D10" w:rsidRDefault="00650D10" w:rsidP="00650D10">
      <w:pPr>
        <w:rPr>
          <w:ins w:id="4" w:author="Unknown"/>
          <w:rFonts w:ascii="Trebuchet MS" w:hAnsi="Trebuchet MS"/>
          <w:color w:val="000000"/>
        </w:rPr>
      </w:pPr>
    </w:p>
    <w:p w:rsidR="00650D10" w:rsidRDefault="00650D10" w:rsidP="00650D10">
      <w:pPr>
        <w:rPr>
          <w:ins w:id="5" w:author="Unknown"/>
          <w:rFonts w:ascii="Trebuchet MS" w:hAnsi="Trebuchet MS"/>
          <w:color w:val="000000"/>
        </w:rPr>
      </w:pPr>
      <w:ins w:id="6" w:author="Unknown">
        <w:r>
          <w:rPr>
            <w:rFonts w:ascii="Arial" w:hAnsi="Arial" w:cs="Arial"/>
            <w:color w:val="000000"/>
            <w:sz w:val="18"/>
            <w:szCs w:val="18"/>
          </w:rPr>
          <w:t xml:space="preserve">In short here is the location from which Bootstrap, Extension and Application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load Class files.</w:t>
        </w:r>
      </w:ins>
    </w:p>
    <w:p w:rsidR="00650D10" w:rsidRDefault="00650D10" w:rsidP="00650D10">
      <w:pPr>
        <w:rPr>
          <w:ins w:id="7" w:author="Unknown"/>
          <w:rFonts w:ascii="Trebuchet MS" w:hAnsi="Trebuchet MS"/>
          <w:color w:val="000000"/>
        </w:rPr>
      </w:pPr>
    </w:p>
    <w:p w:rsidR="00650D10" w:rsidRDefault="00650D10" w:rsidP="00650D10">
      <w:pPr>
        <w:rPr>
          <w:ins w:id="8" w:author="Unknown"/>
          <w:rFonts w:ascii="Trebuchet MS" w:hAnsi="Trebuchet MS"/>
          <w:color w:val="000000"/>
        </w:rPr>
      </w:pPr>
      <w:ins w:id="9" w:author="Unknown">
        <w:r>
          <w:rPr>
            <w:rFonts w:ascii="Arial" w:hAnsi="Arial" w:cs="Arial"/>
            <w:color w:val="000000"/>
            <w:sz w:val="18"/>
            <w:szCs w:val="18"/>
          </w:rPr>
          <w:t xml:space="preserve">1) Bootstrap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 JRE/lib/rt.jar</w:t>
        </w:r>
      </w:ins>
    </w:p>
    <w:p w:rsidR="00650D10" w:rsidRDefault="00650D10" w:rsidP="00650D10">
      <w:pPr>
        <w:rPr>
          <w:ins w:id="10" w:author="Unknown"/>
          <w:rFonts w:ascii="Trebuchet MS" w:hAnsi="Trebuchet MS"/>
          <w:color w:val="000000"/>
        </w:rPr>
      </w:pPr>
    </w:p>
    <w:p w:rsidR="00650D10" w:rsidRDefault="00650D10" w:rsidP="00650D10">
      <w:pPr>
        <w:rPr>
          <w:ins w:id="11" w:author="Unknown"/>
          <w:rFonts w:ascii="Trebuchet MS" w:hAnsi="Trebuchet MS"/>
          <w:color w:val="000000"/>
        </w:rPr>
      </w:pPr>
      <w:ins w:id="12" w:author="Unknown">
        <w:r>
          <w:rPr>
            <w:rFonts w:ascii="Arial" w:hAnsi="Arial" w:cs="Arial"/>
            <w:color w:val="000000"/>
            <w:sz w:val="18"/>
            <w:szCs w:val="18"/>
          </w:rPr>
          <w:t xml:space="preserve">2) Extension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 JRE/lib/ext or any directory denoted by </w:t>
        </w:r>
        <w:proofErr w:type="spellStart"/>
        <w:r>
          <w:rPr>
            <w:rFonts w:ascii="Courier New" w:hAnsi="Courier New" w:cs="Courier New"/>
            <w:color w:val="000000"/>
            <w:sz w:val="18"/>
            <w:szCs w:val="18"/>
          </w:rPr>
          <w:t>java.ext.dirs</w:t>
        </w:r>
        <w:proofErr w:type="spellEnd"/>
      </w:ins>
    </w:p>
    <w:p w:rsidR="00650D10" w:rsidRDefault="00650D10" w:rsidP="00650D10">
      <w:pPr>
        <w:rPr>
          <w:ins w:id="13" w:author="Unknown"/>
          <w:rFonts w:ascii="Trebuchet MS" w:hAnsi="Trebuchet MS"/>
          <w:color w:val="000000"/>
        </w:rPr>
      </w:pPr>
    </w:p>
    <w:p w:rsidR="00650D10" w:rsidRDefault="00650D10" w:rsidP="00650D10">
      <w:pPr>
        <w:rPr>
          <w:ins w:id="14" w:author="Unknown"/>
          <w:rFonts w:ascii="Trebuchet MS" w:hAnsi="Trebuchet MS"/>
          <w:color w:val="000000"/>
        </w:rPr>
      </w:pPr>
      <w:ins w:id="15" w:author="Unknown">
        <w:r>
          <w:rPr>
            <w:rFonts w:ascii="Arial" w:hAnsi="Arial" w:cs="Arial"/>
            <w:color w:val="000000"/>
            <w:sz w:val="18"/>
            <w:szCs w:val="18"/>
          </w:rPr>
          <w:t xml:space="preserve">3) Application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 </w:t>
        </w:r>
        <w:r>
          <w:rPr>
            <w:rFonts w:ascii="Courier New" w:hAnsi="Courier New" w:cs="Courier New"/>
            <w:color w:val="000000"/>
            <w:sz w:val="18"/>
            <w:szCs w:val="18"/>
          </w:rPr>
          <w:t>CLASSPATH </w:t>
        </w:r>
        <w:r>
          <w:rPr>
            <w:rFonts w:ascii="Arial" w:hAnsi="Arial" w:cs="Arial"/>
            <w:color w:val="000000"/>
            <w:sz w:val="18"/>
            <w:szCs w:val="18"/>
          </w:rPr>
          <w:t>environment variable, </w:t>
        </w:r>
        <w:r>
          <w:rPr>
            <w:rFonts w:ascii="Courier New" w:hAnsi="Courier New" w:cs="Courier New"/>
            <w:color w:val="000000"/>
            <w:sz w:val="18"/>
            <w:szCs w:val="18"/>
          </w:rPr>
          <w:t>-</w:t>
        </w:r>
        <w:proofErr w:type="spellStart"/>
        <w:r>
          <w:rPr>
            <w:rFonts w:ascii="Courier New" w:hAnsi="Courier New" w:cs="Courier New"/>
            <w:color w:val="000000"/>
            <w:sz w:val="18"/>
            <w:szCs w:val="18"/>
          </w:rPr>
          <w:t>classpath</w:t>
        </w:r>
        <w:proofErr w:type="spellEnd"/>
        <w:r>
          <w:rPr>
            <w:rFonts w:ascii="Arial" w:hAnsi="Arial" w:cs="Arial"/>
            <w:color w:val="000000"/>
            <w:sz w:val="18"/>
            <w:szCs w:val="18"/>
          </w:rPr>
          <w:t> or </w:t>
        </w:r>
        <w:r>
          <w:rPr>
            <w:rFonts w:ascii="Courier New" w:hAnsi="Courier New" w:cs="Courier New"/>
            <w:color w:val="000000"/>
            <w:sz w:val="18"/>
            <w:szCs w:val="18"/>
          </w:rPr>
          <w:t>-cp</w:t>
        </w:r>
        <w:r>
          <w:rPr>
            <w:rFonts w:ascii="Arial" w:hAnsi="Arial" w:cs="Arial"/>
            <w:color w:val="000000"/>
            <w:sz w:val="18"/>
            <w:szCs w:val="18"/>
          </w:rPr>
          <w:t> option, Class-Path attribute of Manifest inside </w:t>
        </w:r>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"http://javarevisited.blogspot.sg/2012/03/how-to-create-and-execute-jar-file-in.html"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JAR file</w:t>
        </w:r>
        <w:r w:rsidR="00447C26">
          <w:rPr>
            <w:rFonts w:ascii="Arial" w:hAnsi="Arial" w:cs="Arial"/>
            <w:color w:val="000000"/>
            <w:sz w:val="18"/>
            <w:szCs w:val="18"/>
          </w:rPr>
          <w:fldChar w:fldCharType="end"/>
        </w:r>
        <w:r>
          <w:rPr>
            <w:rFonts w:ascii="Arial" w:hAnsi="Arial" w:cs="Arial"/>
            <w:color w:val="000000"/>
            <w:sz w:val="18"/>
            <w:szCs w:val="18"/>
          </w:rPr>
          <w:t>.</w:t>
        </w:r>
      </w:ins>
    </w:p>
    <w:p w:rsidR="00650D10" w:rsidRDefault="00650D10" w:rsidP="00650D10">
      <w:pPr>
        <w:jc w:val="center"/>
        <w:rPr>
          <w:ins w:id="16" w:author="Unknown"/>
          <w:rFonts w:ascii="Trebuchet MS" w:hAnsi="Trebuchet MS"/>
          <w:color w:val="000000"/>
        </w:rPr>
      </w:pPr>
      <w:r>
        <w:rPr>
          <w:rFonts w:ascii="Trebuchet MS" w:hAnsi="Trebuchet MS"/>
          <w:noProof/>
          <w:color w:val="660099"/>
        </w:rPr>
        <w:drawing>
          <wp:inline distT="0" distB="0" distL="0" distR="0">
            <wp:extent cx="3813175" cy="1975485"/>
            <wp:effectExtent l="19050" t="0" r="0" b="0"/>
            <wp:docPr id="1" name="Picture 1" descr="Class Loader in Java BootStrap Extension and Appli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Loader in Java BootStrap Extension and Application">
                      <a:hlinkClick r:id="rId11"/>
                    </pic:cNvPr>
                    <pic:cNvPicPr>
                      <a:picLocks noChangeAspect="1" noChangeArrowheads="1"/>
                    </pic:cNvPicPr>
                  </pic:nvPicPr>
                  <pic:blipFill>
                    <a:blip r:embed="rId12"/>
                    <a:srcRect/>
                    <a:stretch>
                      <a:fillRect/>
                    </a:stretch>
                  </pic:blipFill>
                  <pic:spPr bwMode="auto">
                    <a:xfrm>
                      <a:off x="0" y="0"/>
                      <a:ext cx="3813175" cy="1975485"/>
                    </a:xfrm>
                    <a:prstGeom prst="rect">
                      <a:avLst/>
                    </a:prstGeom>
                    <a:noFill/>
                    <a:ln w="9525">
                      <a:noFill/>
                      <a:miter lim="800000"/>
                      <a:headEnd/>
                      <a:tailEnd/>
                    </a:ln>
                  </pic:spPr>
                </pic:pic>
              </a:graphicData>
            </a:graphic>
          </wp:inline>
        </w:drawing>
      </w:r>
    </w:p>
    <w:p w:rsidR="00650D10" w:rsidRDefault="00650D10" w:rsidP="00650D10">
      <w:pPr>
        <w:rPr>
          <w:ins w:id="17" w:author="Unknown"/>
          <w:rFonts w:ascii="Trebuchet MS" w:hAnsi="Trebuchet MS"/>
          <w:color w:val="000000"/>
        </w:rPr>
      </w:pPr>
    </w:p>
    <w:p w:rsidR="00650D10" w:rsidRDefault="00650D10" w:rsidP="00650D10">
      <w:pPr>
        <w:pStyle w:val="Heading2"/>
        <w:rPr>
          <w:ins w:id="18" w:author="Unknown"/>
          <w:rFonts w:ascii="Trebuchet MS" w:hAnsi="Trebuchet MS"/>
          <w:color w:val="000000"/>
        </w:rPr>
      </w:pPr>
      <w:ins w:id="19" w:author="Unknown">
        <w:r>
          <w:rPr>
            <w:rFonts w:ascii="Trebuchet MS" w:hAnsi="Trebuchet MS"/>
            <w:b w:val="0"/>
            <w:bCs w:val="0"/>
            <w:color w:val="000000"/>
            <w:u w:val="single"/>
          </w:rPr>
          <w:t xml:space="preserve">How </w:t>
        </w:r>
        <w:proofErr w:type="spellStart"/>
        <w:r>
          <w:rPr>
            <w:rFonts w:ascii="Trebuchet MS" w:hAnsi="Trebuchet MS"/>
            <w:b w:val="0"/>
            <w:bCs w:val="0"/>
            <w:color w:val="000000"/>
            <w:u w:val="single"/>
          </w:rPr>
          <w:t>ClassLoader</w:t>
        </w:r>
        <w:proofErr w:type="spellEnd"/>
        <w:r>
          <w:rPr>
            <w:rFonts w:ascii="Trebuchet MS" w:hAnsi="Trebuchet MS"/>
            <w:b w:val="0"/>
            <w:bCs w:val="0"/>
            <w:color w:val="000000"/>
            <w:u w:val="single"/>
          </w:rPr>
          <w:t xml:space="preserve"> works in Java</w:t>
        </w:r>
      </w:ins>
    </w:p>
    <w:p w:rsidR="00650D10" w:rsidRDefault="00650D10" w:rsidP="00650D10">
      <w:pPr>
        <w:rPr>
          <w:ins w:id="20" w:author="Unknown"/>
          <w:rFonts w:ascii="Trebuchet MS" w:hAnsi="Trebuchet MS"/>
          <w:color w:val="000000"/>
        </w:rPr>
      </w:pPr>
      <w:r>
        <w:rPr>
          <w:rFonts w:ascii="Trebuchet MS" w:hAnsi="Trebuchet MS"/>
          <w:noProof/>
          <w:color w:val="660099"/>
        </w:rPr>
        <w:drawing>
          <wp:inline distT="0" distB="0" distL="0" distR="0">
            <wp:extent cx="379730" cy="379730"/>
            <wp:effectExtent l="19050" t="0" r="1270" b="0"/>
            <wp:docPr id="2" name="Picture 2" descr="What is ClassLoader in Java, How classloader works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ClassLoader in Java, How classloader works in Java">
                      <a:hlinkClick r:id="rId13"/>
                    </pic:cNvPr>
                    <pic:cNvPicPr>
                      <a:picLocks noChangeAspect="1" noChangeArrowheads="1"/>
                    </pic:cNvPicPr>
                  </pic:nvPicPr>
                  <pic:blipFill>
                    <a:blip r:embed="rId14"/>
                    <a:srcRect/>
                    <a:stretch>
                      <a:fillRect/>
                    </a:stretch>
                  </pic:blipFill>
                  <pic:spPr bwMode="auto">
                    <a:xfrm>
                      <a:off x="0" y="0"/>
                      <a:ext cx="379730" cy="379730"/>
                    </a:xfrm>
                    <a:prstGeom prst="rect">
                      <a:avLst/>
                    </a:prstGeom>
                    <a:noFill/>
                    <a:ln w="9525">
                      <a:noFill/>
                      <a:miter lim="800000"/>
                      <a:headEnd/>
                      <a:tailEnd/>
                    </a:ln>
                  </pic:spPr>
                </pic:pic>
              </a:graphicData>
            </a:graphic>
          </wp:inline>
        </w:drawing>
      </w:r>
      <w:ins w:id="21" w:author="Unknown">
        <w:r>
          <w:rPr>
            <w:rFonts w:ascii="Arial" w:hAnsi="Arial" w:cs="Arial"/>
            <w:color w:val="000000"/>
            <w:sz w:val="18"/>
            <w:szCs w:val="18"/>
          </w:rPr>
          <w:t xml:space="preserve">As I explained earlier Java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works in three </w:t>
        </w:r>
        <w:proofErr w:type="gramStart"/>
        <w:r>
          <w:rPr>
            <w:rFonts w:ascii="Arial" w:hAnsi="Arial" w:cs="Arial"/>
            <w:color w:val="000000"/>
            <w:sz w:val="18"/>
            <w:szCs w:val="18"/>
          </w:rPr>
          <w:t>principles :</w:t>
        </w:r>
        <w:proofErr w:type="gramEnd"/>
        <w:r>
          <w:rPr>
            <w:rFonts w:ascii="Arial" w:hAnsi="Arial" w:cs="Arial"/>
            <w:color w:val="000000"/>
            <w:sz w:val="18"/>
            <w:szCs w:val="18"/>
          </w:rPr>
          <w:t> </w:t>
        </w:r>
        <w:r>
          <w:rPr>
            <w:rFonts w:ascii="Courier New" w:hAnsi="Courier New" w:cs="Courier New"/>
            <w:color w:val="000000"/>
            <w:sz w:val="18"/>
            <w:szCs w:val="18"/>
          </w:rPr>
          <w:t>delegation</w:t>
        </w:r>
        <w:r>
          <w:rPr>
            <w:rFonts w:ascii="Arial" w:hAnsi="Arial" w:cs="Arial"/>
            <w:color w:val="000000"/>
            <w:sz w:val="18"/>
            <w:szCs w:val="18"/>
          </w:rPr>
          <w:t>, </w:t>
        </w:r>
        <w:r>
          <w:rPr>
            <w:rFonts w:ascii="Courier New" w:hAnsi="Courier New" w:cs="Courier New"/>
            <w:color w:val="000000"/>
            <w:sz w:val="18"/>
            <w:szCs w:val="18"/>
          </w:rPr>
          <w:t>visibility </w:t>
        </w:r>
        <w:r>
          <w:rPr>
            <w:rFonts w:ascii="Arial" w:hAnsi="Arial" w:cs="Arial"/>
            <w:color w:val="000000"/>
            <w:sz w:val="18"/>
            <w:szCs w:val="18"/>
          </w:rPr>
          <w:t>and </w:t>
        </w:r>
        <w:r>
          <w:rPr>
            <w:rFonts w:ascii="Courier New" w:hAnsi="Courier New" w:cs="Courier New"/>
            <w:color w:val="000000"/>
            <w:sz w:val="18"/>
            <w:szCs w:val="18"/>
          </w:rPr>
          <w:t>uniqueness</w:t>
        </w:r>
        <w:r>
          <w:rPr>
            <w:rFonts w:ascii="Arial" w:hAnsi="Arial" w:cs="Arial"/>
            <w:color w:val="000000"/>
            <w:sz w:val="18"/>
            <w:szCs w:val="18"/>
          </w:rPr>
          <w:t xml:space="preserve">. In this section we will see those rules in detail and understand working of Java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with example. By the way here is a diagram which explains How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load class in Java using delegation.</w:t>
        </w:r>
      </w:ins>
    </w:p>
    <w:p w:rsidR="00650D10" w:rsidRDefault="00650D10" w:rsidP="00650D10">
      <w:pPr>
        <w:jc w:val="center"/>
        <w:rPr>
          <w:ins w:id="22" w:author="Unknown"/>
          <w:rFonts w:ascii="Trebuchet MS" w:hAnsi="Trebuchet MS"/>
          <w:color w:val="000000"/>
        </w:rPr>
      </w:pPr>
      <w:r>
        <w:rPr>
          <w:rFonts w:ascii="Trebuchet MS" w:hAnsi="Trebuchet MS"/>
          <w:noProof/>
          <w:color w:val="660099"/>
        </w:rPr>
        <w:drawing>
          <wp:inline distT="0" distB="0" distL="0" distR="0">
            <wp:extent cx="6099175" cy="2959100"/>
            <wp:effectExtent l="19050" t="0" r="0" b="0"/>
            <wp:docPr id="3" name="Picture 3" descr="How class loader works in Java - class load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class loader works in Java - class loading">
                      <a:hlinkClick r:id="rId15"/>
                    </pic:cNvPr>
                    <pic:cNvPicPr>
                      <a:picLocks noChangeAspect="1" noChangeArrowheads="1"/>
                    </pic:cNvPicPr>
                  </pic:nvPicPr>
                  <pic:blipFill>
                    <a:blip r:embed="rId16"/>
                    <a:srcRect/>
                    <a:stretch>
                      <a:fillRect/>
                    </a:stretch>
                  </pic:blipFill>
                  <pic:spPr bwMode="auto">
                    <a:xfrm>
                      <a:off x="0" y="0"/>
                      <a:ext cx="6099175" cy="2959100"/>
                    </a:xfrm>
                    <a:prstGeom prst="rect">
                      <a:avLst/>
                    </a:prstGeom>
                    <a:noFill/>
                    <a:ln w="9525">
                      <a:noFill/>
                      <a:miter lim="800000"/>
                      <a:headEnd/>
                      <a:tailEnd/>
                    </a:ln>
                  </pic:spPr>
                </pic:pic>
              </a:graphicData>
            </a:graphic>
          </wp:inline>
        </w:drawing>
      </w:r>
    </w:p>
    <w:p w:rsidR="00650D10" w:rsidRDefault="00650D10" w:rsidP="00650D10">
      <w:pPr>
        <w:rPr>
          <w:ins w:id="23" w:author="Unknown"/>
          <w:rFonts w:ascii="Trebuchet MS" w:hAnsi="Trebuchet MS"/>
          <w:color w:val="000000"/>
        </w:rPr>
      </w:pPr>
    </w:p>
    <w:p w:rsidR="00650D10" w:rsidRDefault="00650D10" w:rsidP="00650D10">
      <w:pPr>
        <w:rPr>
          <w:ins w:id="24" w:author="Unknown"/>
          <w:rFonts w:ascii="Trebuchet MS" w:hAnsi="Trebuchet MS"/>
          <w:color w:val="000000"/>
        </w:rPr>
      </w:pPr>
      <w:ins w:id="25" w:author="Unknown">
        <w:r>
          <w:rPr>
            <w:rFonts w:ascii="Arial" w:hAnsi="Arial" w:cs="Arial"/>
            <w:b/>
            <w:bCs/>
            <w:color w:val="000000"/>
            <w:sz w:val="18"/>
            <w:szCs w:val="18"/>
            <w:u w:val="single"/>
          </w:rPr>
          <w:t>Delegation principles</w:t>
        </w:r>
      </w:ins>
    </w:p>
    <w:p w:rsidR="00650D10" w:rsidRDefault="00650D10" w:rsidP="00650D10">
      <w:pPr>
        <w:rPr>
          <w:ins w:id="26" w:author="Unknown"/>
          <w:rFonts w:ascii="Trebuchet MS" w:hAnsi="Trebuchet MS"/>
          <w:color w:val="000000"/>
        </w:rPr>
      </w:pPr>
      <w:ins w:id="27" w:author="Unknown">
        <w:r>
          <w:rPr>
            <w:rFonts w:ascii="Arial" w:hAnsi="Arial" w:cs="Arial"/>
            <w:color w:val="000000"/>
            <w:sz w:val="18"/>
            <w:szCs w:val="18"/>
          </w:rPr>
          <w:t>As discussed on </w:t>
        </w:r>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"http://javarevisited.blogspot.sg/2012/07/when-class-loading-initialization-java-example.html"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when a class is loaded and initialized in Java</w:t>
        </w:r>
        <w:r w:rsidR="00447C26">
          <w:rPr>
            <w:rFonts w:ascii="Arial" w:hAnsi="Arial" w:cs="Arial"/>
            <w:color w:val="000000"/>
            <w:sz w:val="18"/>
            <w:szCs w:val="18"/>
          </w:rPr>
          <w:fldChar w:fldCharType="end"/>
        </w:r>
        <w:r>
          <w:rPr>
            <w:rFonts w:ascii="Arial" w:hAnsi="Arial" w:cs="Arial"/>
            <w:color w:val="000000"/>
            <w:sz w:val="18"/>
            <w:szCs w:val="18"/>
          </w:rPr>
          <w:t xml:space="preserve">, </w:t>
        </w:r>
        <w:r w:rsidRPr="00A54640">
          <w:rPr>
            <w:rFonts w:ascii="Arial" w:hAnsi="Arial" w:cs="Arial"/>
            <w:color w:val="000000"/>
            <w:sz w:val="18"/>
            <w:szCs w:val="18"/>
            <w:highlight w:val="yellow"/>
          </w:rPr>
          <w:t xml:space="preserve">a class is loaded in Java, when </w:t>
        </w:r>
        <w:proofErr w:type="gramStart"/>
        <w:r w:rsidRPr="00A54640">
          <w:rPr>
            <w:rFonts w:ascii="Arial" w:hAnsi="Arial" w:cs="Arial"/>
            <w:color w:val="000000"/>
            <w:sz w:val="18"/>
            <w:szCs w:val="18"/>
            <w:highlight w:val="yellow"/>
          </w:rPr>
          <w:t>its</w:t>
        </w:r>
        <w:proofErr w:type="gramEnd"/>
        <w:r w:rsidRPr="00A54640">
          <w:rPr>
            <w:rFonts w:ascii="Arial" w:hAnsi="Arial" w:cs="Arial"/>
            <w:color w:val="000000"/>
            <w:sz w:val="18"/>
            <w:szCs w:val="18"/>
            <w:highlight w:val="yellow"/>
          </w:rPr>
          <w:t xml:space="preserve"> needed. Suppose you have an application specific class called </w:t>
        </w:r>
        <w:proofErr w:type="spellStart"/>
        <w:r w:rsidRPr="00A54640">
          <w:rPr>
            <w:rFonts w:ascii="Courier New" w:hAnsi="Courier New" w:cs="Courier New"/>
            <w:color w:val="000000"/>
            <w:sz w:val="18"/>
            <w:szCs w:val="18"/>
            <w:highlight w:val="yellow"/>
          </w:rPr>
          <w:t>Abc.class</w:t>
        </w:r>
        <w:proofErr w:type="spellEnd"/>
        <w:r w:rsidRPr="00A54640">
          <w:rPr>
            <w:rFonts w:ascii="Arial" w:hAnsi="Arial" w:cs="Arial"/>
            <w:color w:val="000000"/>
            <w:sz w:val="18"/>
            <w:szCs w:val="18"/>
            <w:highlight w:val="yellow"/>
          </w:rPr>
          <w:t xml:space="preserve">, first request of loading this class will come to Application </w:t>
        </w:r>
        <w:proofErr w:type="spellStart"/>
        <w:r w:rsidRPr="00A54640">
          <w:rPr>
            <w:rFonts w:ascii="Arial" w:hAnsi="Arial" w:cs="Arial"/>
            <w:color w:val="000000"/>
            <w:sz w:val="18"/>
            <w:szCs w:val="18"/>
            <w:highlight w:val="yellow"/>
          </w:rPr>
          <w:t>ClassLoader</w:t>
        </w:r>
        <w:proofErr w:type="spellEnd"/>
        <w:r w:rsidRPr="00A54640">
          <w:rPr>
            <w:rFonts w:ascii="Arial" w:hAnsi="Arial" w:cs="Arial"/>
            <w:color w:val="000000"/>
            <w:sz w:val="18"/>
            <w:szCs w:val="18"/>
            <w:highlight w:val="yellow"/>
          </w:rPr>
          <w:t xml:space="preserve"> which will delegate to its parent Extension </w:t>
        </w:r>
        <w:proofErr w:type="spellStart"/>
        <w:r w:rsidRPr="00A54640">
          <w:rPr>
            <w:rFonts w:ascii="Arial" w:hAnsi="Arial" w:cs="Arial"/>
            <w:color w:val="000000"/>
            <w:sz w:val="18"/>
            <w:szCs w:val="18"/>
            <w:highlight w:val="yellow"/>
          </w:rPr>
          <w:t>ClassLoader</w:t>
        </w:r>
        <w:proofErr w:type="spellEnd"/>
        <w:r w:rsidRPr="00A54640">
          <w:rPr>
            <w:rFonts w:ascii="Arial" w:hAnsi="Arial" w:cs="Arial"/>
            <w:color w:val="000000"/>
            <w:sz w:val="18"/>
            <w:szCs w:val="18"/>
            <w:highlight w:val="yellow"/>
          </w:rPr>
          <w:t xml:space="preserve"> which further delegates to </w:t>
        </w:r>
        <w:r w:rsidRPr="00A54640">
          <w:rPr>
            <w:rFonts w:ascii="Courier New" w:hAnsi="Courier New" w:cs="Courier New"/>
            <w:color w:val="000000"/>
            <w:sz w:val="18"/>
            <w:szCs w:val="18"/>
            <w:highlight w:val="yellow"/>
          </w:rPr>
          <w:t>Primordial </w:t>
        </w:r>
        <w:r w:rsidRPr="00A54640">
          <w:rPr>
            <w:rFonts w:ascii="Arial" w:hAnsi="Arial" w:cs="Arial"/>
            <w:color w:val="000000"/>
            <w:sz w:val="18"/>
            <w:szCs w:val="18"/>
            <w:highlight w:val="yellow"/>
          </w:rPr>
          <w:t>or </w:t>
        </w:r>
        <w:r w:rsidRPr="00A54640">
          <w:rPr>
            <w:rFonts w:ascii="Courier New" w:hAnsi="Courier New" w:cs="Courier New"/>
            <w:color w:val="000000"/>
            <w:sz w:val="18"/>
            <w:szCs w:val="18"/>
            <w:highlight w:val="yellow"/>
          </w:rPr>
          <w:t>Bootstrap </w:t>
        </w:r>
        <w:r w:rsidRPr="00A54640">
          <w:rPr>
            <w:rFonts w:ascii="Arial" w:hAnsi="Arial" w:cs="Arial"/>
            <w:color w:val="000000"/>
            <w:sz w:val="18"/>
            <w:szCs w:val="18"/>
            <w:highlight w:val="yellow"/>
          </w:rPr>
          <w:t>class loader. Primordial will look for that class in</w:t>
        </w:r>
        <w:r w:rsidRPr="00A54640">
          <w:rPr>
            <w:rFonts w:ascii="Courier New" w:hAnsi="Courier New" w:cs="Courier New"/>
            <w:color w:val="000000"/>
            <w:sz w:val="18"/>
            <w:szCs w:val="18"/>
            <w:highlight w:val="yellow"/>
          </w:rPr>
          <w:t> rt.jar</w:t>
        </w:r>
        <w:r w:rsidRPr="00A54640">
          <w:rPr>
            <w:rFonts w:ascii="Arial" w:hAnsi="Arial" w:cs="Arial"/>
            <w:color w:val="000000"/>
            <w:sz w:val="18"/>
            <w:szCs w:val="18"/>
            <w:highlight w:val="yellow"/>
          </w:rPr>
          <w:t xml:space="preserve"> and since that class is not there, request comes to </w:t>
        </w:r>
        <w:r w:rsidRPr="00C72480">
          <w:rPr>
            <w:rFonts w:ascii="Arial" w:hAnsi="Arial" w:cs="Arial"/>
            <w:color w:val="000000"/>
            <w:sz w:val="18"/>
            <w:szCs w:val="18"/>
            <w:highlight w:val="green"/>
          </w:rPr>
          <w:t>Extension class loader which looks on </w:t>
        </w:r>
        <w:proofErr w:type="spellStart"/>
        <w:r w:rsidRPr="00C72480">
          <w:rPr>
            <w:rFonts w:ascii="Courier New" w:hAnsi="Courier New" w:cs="Courier New"/>
            <w:color w:val="000000"/>
            <w:sz w:val="18"/>
            <w:szCs w:val="18"/>
            <w:highlight w:val="green"/>
          </w:rPr>
          <w:t>jre</w:t>
        </w:r>
        <w:proofErr w:type="spellEnd"/>
        <w:r w:rsidRPr="00C72480">
          <w:rPr>
            <w:rFonts w:ascii="Courier New" w:hAnsi="Courier New" w:cs="Courier New"/>
            <w:color w:val="000000"/>
            <w:sz w:val="18"/>
            <w:szCs w:val="18"/>
            <w:highlight w:val="green"/>
          </w:rPr>
          <w:t>/lib/ext </w:t>
        </w:r>
        <w:r w:rsidRPr="00C72480">
          <w:rPr>
            <w:rFonts w:ascii="Arial" w:hAnsi="Arial" w:cs="Arial"/>
            <w:color w:val="000000"/>
            <w:sz w:val="18"/>
            <w:szCs w:val="18"/>
            <w:highlight w:val="green"/>
          </w:rPr>
          <w:t xml:space="preserve">directory </w:t>
        </w:r>
        <w:r w:rsidRPr="00A54640">
          <w:rPr>
            <w:rFonts w:ascii="Arial" w:hAnsi="Arial" w:cs="Arial"/>
            <w:color w:val="000000"/>
            <w:sz w:val="18"/>
            <w:szCs w:val="18"/>
            <w:highlight w:val="yellow"/>
          </w:rPr>
          <w:t xml:space="preserve">and tries to locate this class there, if class is found there than Extension class loader will load that class and Application class loader will never load that class but if </w:t>
        </w:r>
        <w:proofErr w:type="spellStart"/>
        <w:r w:rsidRPr="00A54640">
          <w:rPr>
            <w:rFonts w:ascii="Arial" w:hAnsi="Arial" w:cs="Arial"/>
            <w:color w:val="000000"/>
            <w:sz w:val="18"/>
            <w:szCs w:val="18"/>
            <w:highlight w:val="yellow"/>
          </w:rPr>
          <w:t>its</w:t>
        </w:r>
        <w:proofErr w:type="spellEnd"/>
        <w:r w:rsidRPr="00A54640">
          <w:rPr>
            <w:rFonts w:ascii="Arial" w:hAnsi="Arial" w:cs="Arial"/>
            <w:color w:val="000000"/>
            <w:sz w:val="18"/>
            <w:szCs w:val="18"/>
            <w:highlight w:val="yellow"/>
          </w:rPr>
          <w:t xml:space="preserve"> not loaded by extension class-loader than Application class loader loads it from </w:t>
        </w:r>
        <w:proofErr w:type="spellStart"/>
        <w:r w:rsidR="00447C26" w:rsidRPr="00A54640">
          <w:rPr>
            <w:rFonts w:ascii="Arial" w:hAnsi="Arial" w:cs="Arial"/>
            <w:color w:val="000000"/>
            <w:sz w:val="18"/>
            <w:szCs w:val="18"/>
            <w:highlight w:val="yellow"/>
          </w:rPr>
          <w:fldChar w:fldCharType="begin"/>
        </w:r>
        <w:r w:rsidRPr="00A54640">
          <w:rPr>
            <w:rFonts w:ascii="Arial" w:hAnsi="Arial" w:cs="Arial"/>
            <w:color w:val="000000"/>
            <w:sz w:val="18"/>
            <w:szCs w:val="18"/>
            <w:highlight w:val="yellow"/>
          </w:rPr>
          <w:instrText xml:space="preserve"> HYPERLINK "http://java67.blogspot.sg/2012/08/what-is-path-and-classpath-in-java-difference.html" </w:instrText>
        </w:r>
        <w:r w:rsidR="00447C26" w:rsidRPr="00A54640">
          <w:rPr>
            <w:rFonts w:ascii="Arial" w:hAnsi="Arial" w:cs="Arial"/>
            <w:color w:val="000000"/>
            <w:sz w:val="18"/>
            <w:szCs w:val="18"/>
            <w:highlight w:val="yellow"/>
          </w:rPr>
          <w:fldChar w:fldCharType="separate"/>
        </w:r>
        <w:r w:rsidRPr="00A54640">
          <w:rPr>
            <w:rStyle w:val="Hyperlink"/>
            <w:rFonts w:ascii="Arial" w:hAnsi="Arial" w:cs="Arial"/>
            <w:color w:val="660099"/>
            <w:sz w:val="18"/>
            <w:szCs w:val="18"/>
          </w:rPr>
          <w:t>Classpath</w:t>
        </w:r>
        <w:proofErr w:type="spellEnd"/>
        <w:r w:rsidRPr="00A54640">
          <w:rPr>
            <w:rStyle w:val="Hyperlink"/>
            <w:rFonts w:ascii="Arial" w:hAnsi="Arial" w:cs="Arial"/>
            <w:color w:val="660099"/>
            <w:sz w:val="18"/>
            <w:szCs w:val="18"/>
          </w:rPr>
          <w:t xml:space="preserve"> in Java</w:t>
        </w:r>
        <w:r w:rsidR="00447C26" w:rsidRPr="00A54640">
          <w:rPr>
            <w:rFonts w:ascii="Arial" w:hAnsi="Arial" w:cs="Arial"/>
            <w:color w:val="000000"/>
            <w:sz w:val="18"/>
            <w:szCs w:val="18"/>
            <w:highlight w:val="yellow"/>
          </w:rPr>
          <w:fldChar w:fldCharType="end"/>
        </w:r>
        <w:r w:rsidRPr="00A54640">
          <w:rPr>
            <w:rFonts w:ascii="Arial" w:hAnsi="Arial" w:cs="Arial"/>
            <w:color w:val="000000"/>
            <w:sz w:val="18"/>
            <w:szCs w:val="18"/>
            <w:highlight w:val="yellow"/>
          </w:rPr>
          <w:t xml:space="preserve">. </w:t>
        </w:r>
        <w:r w:rsidRPr="00195A4B">
          <w:rPr>
            <w:rFonts w:ascii="Arial" w:hAnsi="Arial" w:cs="Arial"/>
            <w:color w:val="000000"/>
            <w:sz w:val="18"/>
            <w:szCs w:val="18"/>
            <w:highlight w:val="darkMagenta"/>
          </w:rPr>
          <w:t>Remember </w:t>
        </w:r>
        <w:proofErr w:type="spellStart"/>
        <w:r w:rsidRPr="00195A4B">
          <w:rPr>
            <w:rFonts w:ascii="Courier New" w:hAnsi="Courier New" w:cs="Courier New"/>
            <w:color w:val="000000"/>
            <w:sz w:val="18"/>
            <w:szCs w:val="18"/>
            <w:highlight w:val="darkMagenta"/>
          </w:rPr>
          <w:t>Classpath</w:t>
        </w:r>
        <w:proofErr w:type="spellEnd"/>
        <w:r w:rsidRPr="00195A4B">
          <w:rPr>
            <w:rFonts w:ascii="Arial" w:hAnsi="Arial" w:cs="Arial"/>
            <w:color w:val="000000"/>
            <w:sz w:val="18"/>
            <w:szCs w:val="18"/>
            <w:highlight w:val="darkMagenta"/>
          </w:rPr>
          <w:t> is used to load class files while </w:t>
        </w:r>
        <w:r w:rsidR="00447C26" w:rsidRPr="00195A4B">
          <w:rPr>
            <w:rFonts w:ascii="Arial" w:hAnsi="Arial" w:cs="Arial"/>
            <w:color w:val="000000"/>
            <w:sz w:val="18"/>
            <w:szCs w:val="18"/>
            <w:highlight w:val="darkMagenta"/>
          </w:rPr>
          <w:fldChar w:fldCharType="begin"/>
        </w:r>
        <w:r w:rsidRPr="00195A4B">
          <w:rPr>
            <w:rFonts w:ascii="Arial" w:hAnsi="Arial" w:cs="Arial"/>
            <w:color w:val="000000"/>
            <w:sz w:val="18"/>
            <w:szCs w:val="18"/>
            <w:highlight w:val="darkMagenta"/>
          </w:rPr>
          <w:instrText xml:space="preserve"> HYPERLINK "http://javarevisited.blogspot.ca/2011/10/how-to-set-path-for-java-unix-linux-and.html" </w:instrText>
        </w:r>
        <w:r w:rsidR="00447C26" w:rsidRPr="00195A4B">
          <w:rPr>
            <w:rFonts w:ascii="Arial" w:hAnsi="Arial" w:cs="Arial"/>
            <w:color w:val="000000"/>
            <w:sz w:val="18"/>
            <w:szCs w:val="18"/>
            <w:highlight w:val="darkMagenta"/>
          </w:rPr>
          <w:fldChar w:fldCharType="separate"/>
        </w:r>
        <w:r w:rsidRPr="00195A4B">
          <w:rPr>
            <w:rStyle w:val="Hyperlink"/>
            <w:rFonts w:ascii="Arial" w:hAnsi="Arial" w:cs="Arial"/>
            <w:color w:val="660099"/>
            <w:sz w:val="18"/>
            <w:szCs w:val="18"/>
            <w:highlight w:val="darkMagenta"/>
          </w:rPr>
          <w:t>PATH</w:t>
        </w:r>
        <w:r w:rsidR="00447C26" w:rsidRPr="00195A4B">
          <w:rPr>
            <w:rFonts w:ascii="Arial" w:hAnsi="Arial" w:cs="Arial"/>
            <w:color w:val="000000"/>
            <w:sz w:val="18"/>
            <w:szCs w:val="18"/>
            <w:highlight w:val="darkMagenta"/>
          </w:rPr>
          <w:fldChar w:fldCharType="end"/>
        </w:r>
        <w:r w:rsidRPr="00195A4B">
          <w:rPr>
            <w:rFonts w:ascii="Arial" w:hAnsi="Arial" w:cs="Arial"/>
            <w:color w:val="000000"/>
            <w:sz w:val="18"/>
            <w:szCs w:val="18"/>
            <w:highlight w:val="darkMagenta"/>
          </w:rPr>
          <w:t xml:space="preserve"> is used to locate executable like </w:t>
        </w:r>
        <w:proofErr w:type="spellStart"/>
        <w:r w:rsidRPr="00195A4B">
          <w:rPr>
            <w:rFonts w:ascii="Arial" w:hAnsi="Arial" w:cs="Arial"/>
            <w:color w:val="000000"/>
            <w:sz w:val="18"/>
            <w:szCs w:val="18"/>
            <w:highlight w:val="darkMagenta"/>
          </w:rPr>
          <w:t>javac</w:t>
        </w:r>
        <w:proofErr w:type="spellEnd"/>
        <w:r w:rsidRPr="00195A4B">
          <w:rPr>
            <w:rFonts w:ascii="Arial" w:hAnsi="Arial" w:cs="Arial"/>
            <w:color w:val="000000"/>
            <w:sz w:val="18"/>
            <w:szCs w:val="18"/>
            <w:highlight w:val="darkMagenta"/>
          </w:rPr>
          <w:t xml:space="preserve"> or java command.</w:t>
        </w:r>
      </w:ins>
    </w:p>
    <w:p w:rsidR="00650D10" w:rsidRDefault="00650D10" w:rsidP="00650D10">
      <w:pPr>
        <w:rPr>
          <w:ins w:id="28" w:author="Unknown"/>
          <w:rFonts w:ascii="Trebuchet MS" w:hAnsi="Trebuchet MS"/>
          <w:color w:val="000000"/>
        </w:rPr>
      </w:pPr>
    </w:p>
    <w:p w:rsidR="00650D10" w:rsidRDefault="00650D10" w:rsidP="00650D10">
      <w:pPr>
        <w:rPr>
          <w:ins w:id="29" w:author="Unknown"/>
          <w:rFonts w:ascii="Trebuchet MS" w:hAnsi="Trebuchet MS"/>
          <w:color w:val="000000"/>
        </w:rPr>
      </w:pPr>
      <w:ins w:id="30" w:author="Unknown">
        <w:r>
          <w:rPr>
            <w:rFonts w:ascii="Arial" w:hAnsi="Arial" w:cs="Arial"/>
            <w:b/>
            <w:bCs/>
            <w:color w:val="000000"/>
            <w:sz w:val="18"/>
            <w:szCs w:val="18"/>
            <w:u w:val="single"/>
          </w:rPr>
          <w:t>Visibility Principle</w:t>
        </w:r>
      </w:ins>
    </w:p>
    <w:p w:rsidR="00650D10" w:rsidRDefault="00650D10" w:rsidP="00650D10">
      <w:pPr>
        <w:rPr>
          <w:ins w:id="31" w:author="Unknown"/>
          <w:rFonts w:ascii="Trebuchet MS" w:hAnsi="Trebuchet MS"/>
          <w:color w:val="000000"/>
        </w:rPr>
      </w:pPr>
      <w:ins w:id="32" w:author="Unknown">
        <w:r>
          <w:rPr>
            <w:rFonts w:ascii="Arial" w:hAnsi="Arial" w:cs="Arial"/>
            <w:color w:val="000000"/>
            <w:sz w:val="18"/>
            <w:szCs w:val="18"/>
          </w:rPr>
          <w:t xml:space="preserve">According to visibility principle, Child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can see class loaded by Parent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but vice-versa is not true. Which mean if class </w:t>
        </w:r>
        <w:proofErr w:type="spellStart"/>
        <w:proofErr w:type="gramStart"/>
        <w:r>
          <w:rPr>
            <w:rFonts w:ascii="Courier New" w:hAnsi="Courier New" w:cs="Courier New"/>
            <w:color w:val="000000"/>
            <w:sz w:val="18"/>
            <w:szCs w:val="18"/>
          </w:rPr>
          <w:t>Abc</w:t>
        </w:r>
        <w:proofErr w:type="spellEnd"/>
        <w:proofErr w:type="gramEnd"/>
        <w:r>
          <w:rPr>
            <w:rFonts w:ascii="Courier New" w:hAnsi="Courier New" w:cs="Courier New"/>
            <w:color w:val="000000"/>
            <w:sz w:val="18"/>
            <w:szCs w:val="18"/>
          </w:rPr>
          <w:t> </w:t>
        </w:r>
        <w:r>
          <w:rPr>
            <w:rFonts w:ascii="Arial" w:hAnsi="Arial" w:cs="Arial"/>
            <w:color w:val="000000"/>
            <w:sz w:val="18"/>
            <w:szCs w:val="18"/>
          </w:rPr>
          <w:t xml:space="preserve">is loaded by Application class loader than trying to load class ABC explicitly using extension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will throw either </w:t>
        </w:r>
        <w:proofErr w:type="spellStart"/>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"http://javarevisited.blogspot.ca/2011/08/classnotfoundexception-in-java-example.html"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java.lang.ClassNotFoundException</w:t>
        </w:r>
        <w:proofErr w:type="spellEnd"/>
        <w:r w:rsidR="00447C26">
          <w:rPr>
            <w:rFonts w:ascii="Arial" w:hAnsi="Arial" w:cs="Arial"/>
            <w:color w:val="000000"/>
            <w:sz w:val="18"/>
            <w:szCs w:val="18"/>
          </w:rPr>
          <w:fldChar w:fldCharType="end"/>
        </w:r>
        <w:r>
          <w:rPr>
            <w:rFonts w:ascii="Arial" w:hAnsi="Arial" w:cs="Arial"/>
            <w:color w:val="000000"/>
            <w:sz w:val="18"/>
            <w:szCs w:val="18"/>
          </w:rPr>
          <w:t xml:space="preserve">. </w:t>
        </w:r>
        <w:proofErr w:type="gramStart"/>
        <w:r>
          <w:rPr>
            <w:rFonts w:ascii="Arial" w:hAnsi="Arial" w:cs="Arial"/>
            <w:color w:val="000000"/>
            <w:sz w:val="18"/>
            <w:szCs w:val="18"/>
          </w:rPr>
          <w:t>as</w:t>
        </w:r>
        <w:proofErr w:type="gramEnd"/>
        <w:r>
          <w:rPr>
            <w:rFonts w:ascii="Arial" w:hAnsi="Arial" w:cs="Arial"/>
            <w:color w:val="000000"/>
            <w:sz w:val="18"/>
            <w:szCs w:val="18"/>
          </w:rPr>
          <w:t xml:space="preserve"> shown in below Example</w:t>
        </w:r>
      </w:ins>
    </w:p>
    <w:p w:rsidR="00650D10" w:rsidRDefault="00650D10" w:rsidP="00650D10">
      <w:pPr>
        <w:rPr>
          <w:ins w:id="33" w:author="Unknown"/>
          <w:rFonts w:ascii="Trebuchet MS" w:hAnsi="Trebuchet MS"/>
          <w:color w:val="000000"/>
        </w:rPr>
      </w:pPr>
    </w:p>
    <w:p w:rsidR="00650D10" w:rsidRDefault="00650D10" w:rsidP="00650D10">
      <w:pPr>
        <w:shd w:val="clear" w:color="auto" w:fill="F3F3F3"/>
        <w:rPr>
          <w:ins w:id="34" w:author="Unknown"/>
          <w:rFonts w:ascii="Trebuchet MS" w:hAnsi="Trebuchet MS"/>
          <w:color w:val="000000"/>
        </w:rPr>
      </w:pPr>
      <w:proofErr w:type="gramStart"/>
      <w:ins w:id="35" w:author="Unknown">
        <w:r>
          <w:rPr>
            <w:rFonts w:ascii="Courier New" w:hAnsi="Courier New" w:cs="Courier New"/>
            <w:b/>
            <w:bCs/>
            <w:color w:val="000000"/>
            <w:sz w:val="18"/>
            <w:szCs w:val="18"/>
          </w:rPr>
          <w:lastRenderedPageBreak/>
          <w:t>package</w:t>
        </w:r>
        <w:proofErr w:type="gramEnd"/>
        <w:r>
          <w:rPr>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proofErr w:type="spellStart"/>
        <w:r>
          <w:rPr>
            <w:rFonts w:ascii="Courier New" w:hAnsi="Courier New" w:cs="Courier New"/>
            <w:color w:val="006699"/>
            <w:sz w:val="18"/>
            <w:szCs w:val="18"/>
          </w:rPr>
          <w:t>java.util.logging.Level</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proofErr w:type="spellStart"/>
        <w:r>
          <w:rPr>
            <w:rFonts w:ascii="Courier New" w:hAnsi="Courier New" w:cs="Courier New"/>
            <w:color w:val="006699"/>
            <w:sz w:val="18"/>
            <w:szCs w:val="18"/>
          </w:rPr>
          <w:t>java.util.logging.Logger</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xml:space="preserve"> * Java program to demonstrate How </w:t>
        </w:r>
        <w:proofErr w:type="spellStart"/>
        <w:r>
          <w:rPr>
            <w:rFonts w:ascii="Courier New" w:hAnsi="Courier New" w:cs="Courier New"/>
            <w:color w:val="008000"/>
            <w:sz w:val="18"/>
            <w:szCs w:val="18"/>
          </w:rPr>
          <w:t>ClassLoader</w:t>
        </w:r>
        <w:proofErr w:type="spellEnd"/>
        <w:r>
          <w:rPr>
            <w:rFonts w:ascii="Courier New" w:hAnsi="Courier New" w:cs="Courier New"/>
            <w:color w:val="008000"/>
            <w:sz w:val="18"/>
            <w:szCs w:val="18"/>
          </w:rPr>
          <w:t xml:space="preserve"> works in Java,</w:t>
        </w:r>
      </w:ins>
    </w:p>
    <w:p w:rsidR="00650D10" w:rsidRDefault="00650D10" w:rsidP="00650D10">
      <w:pPr>
        <w:shd w:val="clear" w:color="auto" w:fill="F3F3F3"/>
        <w:rPr>
          <w:ins w:id="36" w:author="Unknown"/>
          <w:rFonts w:ascii="Trebuchet MS" w:hAnsi="Trebuchet MS"/>
          <w:color w:val="000000"/>
        </w:rPr>
      </w:pPr>
      <w:ins w:id="37" w:author="Unknown">
        <w:r>
          <w:rPr>
            <w:rFonts w:ascii="Courier New" w:hAnsi="Courier New" w:cs="Courier New"/>
            <w:color w:val="008000"/>
            <w:sz w:val="18"/>
            <w:szCs w:val="18"/>
          </w:rPr>
          <w:t xml:space="preserve"> * </w:t>
        </w:r>
        <w:proofErr w:type="gramStart"/>
        <w:r>
          <w:rPr>
            <w:rFonts w:ascii="Courier New" w:hAnsi="Courier New" w:cs="Courier New"/>
            <w:color w:val="008000"/>
            <w:sz w:val="18"/>
            <w:szCs w:val="18"/>
          </w:rPr>
          <w:t>in</w:t>
        </w:r>
        <w:proofErr w:type="gramEnd"/>
        <w:r>
          <w:rPr>
            <w:rFonts w:ascii="Courier New" w:hAnsi="Courier New" w:cs="Courier New"/>
            <w:color w:val="008000"/>
            <w:sz w:val="18"/>
            <w:szCs w:val="18"/>
          </w:rPr>
          <w:t xml:space="preserve"> particular about visibility principle of </w:t>
        </w:r>
        <w:proofErr w:type="spellStart"/>
        <w:r>
          <w:rPr>
            <w:rFonts w:ascii="Courier New" w:hAnsi="Courier New" w:cs="Courier New"/>
            <w:color w:val="008000"/>
            <w:sz w:val="18"/>
            <w:szCs w:val="18"/>
          </w:rPr>
          <w:t>ClassLoader</w:t>
        </w:r>
        <w:proofErr w:type="spellEnd"/>
        <w:r>
          <w:rPr>
            <w:rFonts w:ascii="Courier New" w:hAnsi="Courier New" w:cs="Courier New"/>
            <w:color w:val="008000"/>
            <w:sz w:val="18"/>
            <w:szCs w:val="18"/>
          </w:rPr>
          <w:t>.</w:t>
        </w:r>
      </w:ins>
    </w:p>
    <w:p w:rsidR="00650D10" w:rsidRDefault="00650D10" w:rsidP="00650D10">
      <w:pPr>
        <w:shd w:val="clear" w:color="auto" w:fill="F3F3F3"/>
        <w:rPr>
          <w:ins w:id="38" w:author="Unknown"/>
          <w:rFonts w:ascii="Trebuchet MS" w:hAnsi="Trebuchet MS"/>
          <w:color w:val="000000"/>
        </w:rPr>
      </w:pPr>
      <w:ins w:id="39" w:author="Unknown">
        <w:r>
          <w:rPr>
            <w:rFonts w:ascii="Courier New" w:hAnsi="Courier New" w:cs="Courier New"/>
            <w:color w:val="008000"/>
            <w:sz w:val="18"/>
            <w:szCs w:val="18"/>
          </w:rPr>
          <w:t> *</w:t>
        </w:r>
        <w:r>
          <w:rPr>
            <w:rFonts w:ascii="Courier New" w:hAnsi="Courier New" w:cs="Courier New"/>
            <w:color w:val="008000"/>
            <w:sz w:val="18"/>
            <w:szCs w:val="18"/>
          </w:rPr>
          <w:br/>
          <w:t xml:space="preserve"> * @author </w:t>
        </w:r>
        <w:proofErr w:type="spellStart"/>
        <w:r>
          <w:rPr>
            <w:rFonts w:ascii="Courier New" w:hAnsi="Courier New" w:cs="Courier New"/>
            <w:color w:val="008000"/>
            <w:sz w:val="18"/>
            <w:szCs w:val="18"/>
          </w:rPr>
          <w:t>Javin</w:t>
        </w:r>
        <w:proofErr w:type="spellEnd"/>
        <w:r>
          <w:rPr>
            <w:rFonts w:ascii="Courier New" w:hAnsi="Courier New" w:cs="Courier New"/>
            <w:color w:val="008000"/>
            <w:sz w:val="18"/>
            <w:szCs w:val="18"/>
          </w:rPr>
          <w:t xml:space="preserve">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 </w:t>
        </w:r>
        <w:proofErr w:type="spellStart"/>
        <w:r>
          <w:rPr>
            <w:rFonts w:ascii="Courier New" w:hAnsi="Courier New" w:cs="Courier New"/>
            <w:color w:val="000000"/>
            <w:sz w:val="18"/>
            <w:szCs w:val="18"/>
          </w:rPr>
          <w:t>ClassLoaderTest</w:t>
        </w:r>
        <w:proofErr w:type="spellEnd"/>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static</w:t>
        </w:r>
        <w:r>
          <w:rPr>
            <w:rFonts w:ascii="Courier New" w:hAnsi="Courier New" w:cs="Courier New"/>
            <w:color w:val="000000"/>
            <w:sz w:val="18"/>
            <w:szCs w:val="18"/>
          </w:rPr>
          <w:t> </w:t>
        </w:r>
        <w:r>
          <w:rPr>
            <w:rFonts w:ascii="Courier New" w:hAnsi="Courier New" w:cs="Courier New"/>
            <w:b/>
            <w:bCs/>
            <w:color w:val="006600"/>
            <w:sz w:val="18"/>
            <w:szCs w:val="18"/>
          </w:rPr>
          <w:t>void</w:t>
        </w:r>
        <w:r>
          <w:rPr>
            <w:rFonts w:ascii="Courier New" w:hAnsi="Courier New" w:cs="Courier New"/>
            <w:color w:val="000000"/>
            <w:sz w:val="18"/>
            <w:szCs w:val="18"/>
          </w:rPr>
          <w:t> main</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try</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i/>
            <w:iCs/>
            <w:color w:val="666666"/>
            <w:sz w:val="18"/>
            <w:szCs w:val="18"/>
          </w:rPr>
          <w:t xml:space="preserve">//printing </w:t>
        </w:r>
        <w:proofErr w:type="spellStart"/>
        <w:r>
          <w:rPr>
            <w:rFonts w:ascii="Courier New" w:hAnsi="Courier New" w:cs="Courier New"/>
            <w:i/>
            <w:iCs/>
            <w:color w:val="666666"/>
            <w:sz w:val="18"/>
            <w:szCs w:val="18"/>
          </w:rPr>
          <w:t>ClassLoader</w:t>
        </w:r>
        <w:proofErr w:type="spellEnd"/>
        <w:r>
          <w:rPr>
            <w:rFonts w:ascii="Courier New" w:hAnsi="Courier New" w:cs="Courier New"/>
            <w:i/>
            <w:iCs/>
            <w:color w:val="666666"/>
            <w:sz w:val="18"/>
            <w:szCs w:val="18"/>
          </w:rPr>
          <w:t xml:space="preserve"> of this class</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"ClassLoaderTest.getClass().getClassLoader() : "</w:t>
        </w:r>
        <w:r>
          <w:rPr>
            <w:rFonts w:ascii="Trebuchet MS" w:hAnsi="Trebuchet MS"/>
            <w:color w:val="000000"/>
          </w:rPr>
          <w:br/>
        </w:r>
        <w:r>
          <w:rPr>
            <w:rFonts w:ascii="Courier New" w:hAnsi="Courier New" w:cs="Courier New"/>
            <w:color w:val="0000FF"/>
            <w:sz w:val="18"/>
            <w:szCs w:val="18"/>
          </w:rPr>
          <w:t>                                </w:t>
        </w:r>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i/>
            <w:iCs/>
            <w:color w:val="666666"/>
            <w:sz w:val="18"/>
            <w:szCs w:val="18"/>
          </w:rPr>
          <w:t>//trying to explicitly load this class again using Extension class loader</w:t>
        </w:r>
        <w:r>
          <w:rPr>
            <w:rFonts w:ascii="Courier New" w:hAnsi="Courier New" w:cs="Courier New"/>
            <w:color w:val="000000"/>
            <w:sz w:val="18"/>
            <w:szCs w:val="18"/>
          </w:rPr>
          <w:br/>
          <w:t>            </w:t>
        </w:r>
        <w:proofErr w:type="spellStart"/>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proofErr w:type="spellEnd"/>
        <w:r>
          <w:rPr>
            <w:rFonts w:ascii="Courier New" w:hAnsi="Courier New" w:cs="Courier New"/>
            <w:color w:val="009900"/>
            <w:sz w:val="18"/>
            <w:szCs w:val="18"/>
          </w:rPr>
          <w:t>(</w:t>
        </w:r>
        <w:r>
          <w:rPr>
            <w:rFonts w:ascii="Courier New" w:hAnsi="Courier New" w:cs="Courier New"/>
            <w:color w:val="0000FF"/>
            <w:sz w:val="18"/>
            <w:szCs w:val="18"/>
          </w:rPr>
          <w:t>"</w:t>
        </w:r>
        <w:proofErr w:type="spellStart"/>
        <w:r>
          <w:rPr>
            <w:rFonts w:ascii="Courier New" w:hAnsi="Courier New" w:cs="Courier New"/>
            <w:color w:val="0000FF"/>
            <w:sz w:val="18"/>
            <w:szCs w:val="18"/>
          </w:rPr>
          <w:t>test.ClassLoaderTest</w:t>
        </w:r>
        <w:proofErr w:type="spellEnd"/>
        <w:r>
          <w:rPr>
            <w:rFonts w:ascii="Courier New" w:hAnsi="Courier New" w:cs="Courier New"/>
            <w:color w:val="0000FF"/>
            <w:sz w:val="18"/>
            <w:szCs w:val="18"/>
          </w:rPr>
          <w:t>"</w:t>
        </w:r>
        <w:r>
          <w:rPr>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Fonts w:ascii="Courier New" w:hAnsi="Courier New" w:cs="Courier New"/>
            <w:color w:val="000000"/>
            <w:sz w:val="18"/>
            <w:szCs w:val="18"/>
          </w:rPr>
          <w:t>.</w:t>
        </w:r>
        <w:proofErr w:type="spellStart"/>
        <w:r>
          <w:rPr>
            <w:rFonts w:ascii="Courier New" w:hAnsi="Courier New" w:cs="Courier New"/>
            <w:color w:val="006633"/>
            <w:sz w:val="18"/>
            <w:szCs w:val="18"/>
          </w:rPr>
          <w:t>getParent</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catch</w:t>
        </w:r>
        <w:r>
          <w:rPr>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b/>
            <w:bCs/>
            <w:color w:val="000000"/>
            <w:sz w:val="18"/>
            <w:szCs w:val="18"/>
          </w:rPr>
          <w:t>ClassNotFoundException</w:t>
        </w:r>
        <w:proofErr w:type="spellEnd"/>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r>
        <w:proofErr w:type="spellStart"/>
        <w:r>
          <w:rPr>
            <w:rFonts w:ascii="Courier New" w:hAnsi="Courier New" w:cs="Courier New"/>
            <w:color w:val="000000"/>
            <w:sz w:val="18"/>
            <w:szCs w:val="18"/>
          </w:rPr>
          <w:t>ClassLoaderTest.</w:t>
        </w:r>
        <w:r>
          <w:rPr>
            <w:rFonts w:ascii="Courier New" w:hAnsi="Courier New" w:cs="Courier New"/>
            <w:color w:val="006633"/>
            <w:sz w:val="18"/>
            <w:szCs w:val="18"/>
          </w:rPr>
          <w:t>getClass</w:t>
        </w:r>
        <w:proofErr w:type="spellEnd"/>
        <w:r>
          <w:rPr>
            <w:rFonts w:ascii="Courier New" w:hAnsi="Courier New" w:cs="Courier New"/>
            <w:color w:val="009900"/>
            <w:sz w:val="18"/>
            <w:szCs w:val="18"/>
          </w:rPr>
          <w:t>()</w:t>
        </w:r>
        <w:r>
          <w:rPr>
            <w:rFonts w:ascii="Courier New" w:hAnsi="Courier New" w:cs="Courier New"/>
            <w:color w:val="000000"/>
            <w:sz w:val="18"/>
            <w:szCs w:val="18"/>
          </w:rPr>
          <w:t>.</w:t>
        </w:r>
        <w:proofErr w:type="spellStart"/>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Fonts w:ascii="Courier New" w:hAnsi="Courier New" w:cs="Courier New"/>
            <w:color w:val="000000"/>
            <w:sz w:val="18"/>
            <w:szCs w:val="18"/>
          </w:rPr>
          <w:t> :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$AppClassLoader@601bb1</w:t>
        </w:r>
        <w:r>
          <w:rPr>
            <w:rFonts w:ascii="Courier New" w:hAnsi="Courier New" w:cs="Courier New"/>
            <w:color w:val="000000"/>
            <w:sz w:val="18"/>
            <w:szCs w:val="18"/>
          </w:rPr>
          <w:br/>
        </w:r>
        <w:r>
          <w:rPr>
            <w:rFonts w:ascii="Courier New" w:hAnsi="Courier New" w:cs="Courier New"/>
            <w:color w:val="CC66CC"/>
            <w:sz w:val="18"/>
            <w:szCs w:val="18"/>
          </w:rPr>
          <w:t>16</w:t>
        </w:r>
        <w:r>
          <w:rPr>
            <w:rFonts w:ascii="Courier New" w:hAnsi="Courier New" w:cs="Courier New"/>
            <w:color w:val="000000"/>
            <w:sz w:val="18"/>
            <w:szCs w:val="18"/>
          </w:rPr>
          <w:t>/08/</w:t>
        </w:r>
        <w:r>
          <w:rPr>
            <w:rFonts w:ascii="Courier New" w:hAnsi="Courier New" w:cs="Courier New"/>
            <w:color w:val="CC66CC"/>
            <w:sz w:val="18"/>
            <w:szCs w:val="18"/>
          </w:rPr>
          <w:t>2012</w:t>
        </w:r>
        <w:r>
          <w:rPr>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43</w:t>
        </w:r>
        <w:r>
          <w:rPr>
            <w:rFonts w:ascii="Courier New" w:hAnsi="Courier New" w:cs="Courier New"/>
            <w:color w:val="000000"/>
            <w:sz w:val="18"/>
            <w:szCs w:val="18"/>
          </w:rPr>
          <w:t>:</w:t>
        </w:r>
        <w:r>
          <w:rPr>
            <w:rFonts w:ascii="Courier New" w:hAnsi="Courier New" w:cs="Courier New"/>
            <w:color w:val="CC66CC"/>
            <w:sz w:val="18"/>
            <w:szCs w:val="18"/>
          </w:rPr>
          <w:t>48</w:t>
        </w:r>
        <w:r>
          <w:rPr>
            <w:rFonts w:ascii="Courier New" w:hAnsi="Courier New" w:cs="Courier New"/>
            <w:color w:val="000000"/>
            <w:sz w:val="18"/>
            <w:szCs w:val="18"/>
          </w:rPr>
          <w:t xml:space="preserve"> AM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proofErr w:type="spellEnd"/>
        <w:r>
          <w:rPr>
            <w:rFonts w:ascii="Courier New" w:hAnsi="Courier New" w:cs="Courier New"/>
            <w:color w:val="000000"/>
            <w:sz w:val="18"/>
            <w:szCs w:val="18"/>
          </w:rPr>
          <w:t> main</w:t>
        </w:r>
        <w:r>
          <w:rPr>
            <w:rFonts w:ascii="Courier New" w:hAnsi="Courier New" w:cs="Courier New"/>
            <w:color w:val="000000"/>
            <w:sz w:val="18"/>
            <w:szCs w:val="18"/>
          </w:rPr>
          <w:br/>
          <w:t>SEVERE: </w:t>
        </w:r>
        <w:r>
          <w:rPr>
            <w:rFonts w:ascii="Courier New" w:hAnsi="Courier New" w:cs="Courier New"/>
            <w:b/>
            <w:bCs/>
            <w:color w:val="006600"/>
            <w:sz w:val="18"/>
            <w:szCs w:val="18"/>
          </w:rPr>
          <w:t>null</w:t>
        </w:r>
        <w:r>
          <w:rPr>
            <w:rFonts w:ascii="Courier New" w:hAnsi="Courier New" w:cs="Courier New"/>
            <w:color w:val="000000"/>
            <w:sz w:val="18"/>
            <w:szCs w:val="18"/>
          </w:rPr>
          <w:br/>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ClassNotFoundException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proofErr w:type="spellEnd"/>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006633"/>
            <w:sz w:val="18"/>
            <w:szCs w:val="18"/>
          </w:rPr>
          <w:t>run</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202</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security</w:t>
        </w:r>
        <w:r>
          <w:rPr>
            <w:rFonts w:ascii="Courier New" w:hAnsi="Courier New" w:cs="Courier New"/>
            <w:color w:val="000000"/>
            <w:sz w:val="18"/>
            <w:szCs w:val="18"/>
          </w:rPr>
          <w:t>.</w:t>
        </w:r>
        <w:r>
          <w:rPr>
            <w:rFonts w:ascii="Courier New" w:hAnsi="Courier New" w:cs="Courier New"/>
            <w:b/>
            <w:bCs/>
            <w:color w:val="000000"/>
            <w:sz w:val="18"/>
            <w:szCs w:val="18"/>
          </w:rPr>
          <w:t>AccessController</w:t>
        </w:r>
        <w:r>
          <w:rPr>
            <w:rFonts w:ascii="Courier New" w:hAnsi="Courier New" w:cs="Courier New"/>
            <w:color w:val="000000"/>
            <w:sz w:val="18"/>
            <w:szCs w:val="18"/>
          </w:rPr>
          <w:t>.</w:t>
        </w:r>
        <w:r>
          <w:rPr>
            <w:rFonts w:ascii="Courier New" w:hAnsi="Courier New" w:cs="Courier New"/>
            <w:color w:val="006633"/>
            <w:sz w:val="18"/>
            <w:szCs w:val="18"/>
          </w:rPr>
          <w:t>doPrivileged</w:t>
        </w:r>
        <w:proofErr w:type="spellEnd"/>
        <w:r>
          <w:rPr>
            <w:rFonts w:ascii="Courier New" w:hAnsi="Courier New" w:cs="Courier New"/>
            <w:color w:val="009900"/>
            <w:sz w:val="18"/>
            <w:szCs w:val="18"/>
          </w:rPr>
          <w:t>(</w:t>
        </w:r>
        <w:r>
          <w:rPr>
            <w:rFonts w:ascii="Courier New" w:hAnsi="Courier New" w:cs="Courier New"/>
            <w:color w:val="000000"/>
            <w:sz w:val="18"/>
            <w:szCs w:val="18"/>
          </w:rPr>
          <w:t>Native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findClass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190</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$ExtClassLoader.</w:t>
        </w:r>
        <w:r>
          <w:rPr>
            <w:rFonts w:ascii="Courier New" w:hAnsi="Courier New" w:cs="Courier New"/>
            <w:color w:val="006633"/>
            <w:sz w:val="18"/>
            <w:szCs w:val="18"/>
          </w:rPr>
          <w:t>findClass</w:t>
        </w:r>
        <w:proofErr w:type="spellEnd"/>
        <w:r>
          <w:rPr>
            <w:rFonts w:ascii="Courier New" w:hAnsi="Courier New" w:cs="Courier New"/>
            <w:color w:val="009900"/>
            <w:sz w:val="18"/>
            <w:szCs w:val="18"/>
          </w:rPr>
          <w:t>(</w:t>
        </w:r>
        <w:r>
          <w:rPr>
            <w:rFonts w:ascii="Courier New" w:hAnsi="Courier New" w:cs="Courier New"/>
            <w:color w:val="000000"/>
            <w:sz w:val="18"/>
            <w:szCs w:val="18"/>
          </w:rPr>
          <w:t>Launcher.</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229</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306</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forName0</w:t>
        </w:r>
        <w:r>
          <w:rPr>
            <w:rFonts w:ascii="Courier New" w:hAnsi="Courier New" w:cs="Courier New"/>
            <w:color w:val="009900"/>
            <w:sz w:val="18"/>
            <w:szCs w:val="18"/>
          </w:rPr>
          <w:t>(</w:t>
        </w:r>
        <w:r>
          <w:rPr>
            <w:rFonts w:ascii="Courier New" w:hAnsi="Courier New" w:cs="Courier New"/>
            <w:color w:val="000000"/>
            <w:sz w:val="18"/>
            <w:szCs w:val="18"/>
          </w:rPr>
          <w:t>Native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r>
          <w:rPr>
            <w:rFonts w:ascii="Courier New" w:hAnsi="Courier New" w:cs="Courier New"/>
            <w:color w:val="000000"/>
            <w:sz w:val="18"/>
            <w:szCs w:val="18"/>
          </w:rPr>
          <w:t>.</w:t>
        </w:r>
        <w:r>
          <w:rPr>
            <w:rFonts w:ascii="Courier New" w:hAnsi="Courier New" w:cs="Courier New"/>
            <w:color w:val="006633"/>
            <w:sz w:val="18"/>
            <w:szCs w:val="18"/>
          </w:rPr>
          <w:t>main</w:t>
        </w:r>
        <w:proofErr w:type="spellEnd"/>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29</w:t>
        </w:r>
        <w:r>
          <w:rPr>
            <w:rFonts w:ascii="Courier New" w:hAnsi="Courier New" w:cs="Courier New"/>
            <w:color w:val="009900"/>
            <w:sz w:val="18"/>
            <w:szCs w:val="18"/>
          </w:rPr>
          <w:t>)</w:t>
        </w:r>
      </w:ins>
    </w:p>
    <w:p w:rsidR="00650D10" w:rsidRDefault="00650D10" w:rsidP="00650D10">
      <w:pPr>
        <w:rPr>
          <w:ins w:id="40" w:author="Unknown"/>
          <w:rFonts w:ascii="Trebuchet MS" w:hAnsi="Trebuchet MS"/>
          <w:color w:val="000000"/>
        </w:rPr>
      </w:pPr>
    </w:p>
    <w:p w:rsidR="00650D10" w:rsidRDefault="00650D10" w:rsidP="00650D10">
      <w:pPr>
        <w:rPr>
          <w:ins w:id="41" w:author="Unknown"/>
          <w:rFonts w:ascii="Trebuchet MS" w:hAnsi="Trebuchet MS"/>
          <w:color w:val="000000"/>
        </w:rPr>
      </w:pPr>
    </w:p>
    <w:p w:rsidR="00650D10" w:rsidRDefault="00650D10" w:rsidP="00650D10">
      <w:pPr>
        <w:rPr>
          <w:ins w:id="42" w:author="Unknown"/>
          <w:rFonts w:ascii="Trebuchet MS" w:hAnsi="Trebuchet MS"/>
          <w:color w:val="000000"/>
        </w:rPr>
      </w:pPr>
      <w:ins w:id="43" w:author="Unknown">
        <w:r>
          <w:rPr>
            <w:rFonts w:ascii="Arial" w:hAnsi="Arial" w:cs="Arial"/>
            <w:b/>
            <w:bCs/>
            <w:color w:val="000000"/>
            <w:sz w:val="18"/>
            <w:szCs w:val="18"/>
            <w:u w:val="single"/>
          </w:rPr>
          <w:t>Uniqueness Principle</w:t>
        </w:r>
      </w:ins>
    </w:p>
    <w:p w:rsidR="00650D10" w:rsidRDefault="00650D10" w:rsidP="00650D10">
      <w:pPr>
        <w:rPr>
          <w:ins w:id="44" w:author="Unknown"/>
          <w:rFonts w:ascii="Trebuchet MS" w:hAnsi="Trebuchet MS"/>
          <w:color w:val="000000"/>
        </w:rPr>
      </w:pPr>
      <w:ins w:id="45" w:author="Unknown">
        <w:r>
          <w:rPr>
            <w:rFonts w:ascii="Arial" w:hAnsi="Arial" w:cs="Arial"/>
            <w:color w:val="000000"/>
            <w:sz w:val="18"/>
            <w:szCs w:val="18"/>
          </w:rPr>
          <w:lastRenderedPageBreak/>
          <w:t xml:space="preserve">According to this principle a class loaded by Parent should not be loaded by Child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again. Though </w:t>
        </w:r>
        <w:proofErr w:type="gramStart"/>
        <w:r>
          <w:rPr>
            <w:rFonts w:ascii="Arial" w:hAnsi="Arial" w:cs="Arial"/>
            <w:color w:val="000000"/>
            <w:sz w:val="18"/>
            <w:szCs w:val="18"/>
          </w:rPr>
          <w:t>its</w:t>
        </w:r>
        <w:proofErr w:type="gramEnd"/>
        <w:r>
          <w:rPr>
            <w:rFonts w:ascii="Arial" w:hAnsi="Arial" w:cs="Arial"/>
            <w:color w:val="000000"/>
            <w:sz w:val="18"/>
            <w:szCs w:val="18"/>
          </w:rPr>
          <w:t xml:space="preserve"> completely possible to write class loader which violates Delegation and Uniqueness principles and loads class by itself,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not something which is beneficial. You should follow all</w:t>
        </w:r>
        <w:proofErr w:type="gramStart"/>
        <w:r>
          <w:rPr>
            <w:rFonts w:ascii="Arial" w:hAnsi="Arial" w:cs="Arial"/>
            <w:color w:val="000000"/>
            <w:sz w:val="18"/>
            <w:szCs w:val="18"/>
          </w:rPr>
          <w:t>  class</w:t>
        </w:r>
        <w:proofErr w:type="gramEnd"/>
        <w:r>
          <w:rPr>
            <w:rFonts w:ascii="Arial" w:hAnsi="Arial" w:cs="Arial"/>
            <w:color w:val="000000"/>
            <w:sz w:val="18"/>
            <w:szCs w:val="18"/>
          </w:rPr>
          <w:t xml:space="preserve"> loader principle while writing your own </w:t>
        </w:r>
        <w:proofErr w:type="spellStart"/>
        <w:r>
          <w:rPr>
            <w:rFonts w:ascii="Arial" w:hAnsi="Arial" w:cs="Arial"/>
            <w:color w:val="000000"/>
            <w:sz w:val="18"/>
            <w:szCs w:val="18"/>
          </w:rPr>
          <w:t>ClassLoader</w:t>
        </w:r>
        <w:proofErr w:type="spellEnd"/>
        <w:r>
          <w:rPr>
            <w:rFonts w:ascii="Arial" w:hAnsi="Arial" w:cs="Arial"/>
            <w:color w:val="000000"/>
            <w:sz w:val="18"/>
            <w:szCs w:val="18"/>
          </w:rPr>
          <w:t>.</w:t>
        </w:r>
      </w:ins>
    </w:p>
    <w:p w:rsidR="00650D10" w:rsidRDefault="00650D10" w:rsidP="00650D10">
      <w:pPr>
        <w:rPr>
          <w:ins w:id="46" w:author="Unknown"/>
          <w:rFonts w:ascii="Trebuchet MS" w:hAnsi="Trebuchet MS"/>
          <w:color w:val="000000"/>
        </w:rPr>
      </w:pPr>
    </w:p>
    <w:p w:rsidR="00650D10" w:rsidRDefault="00650D10" w:rsidP="00650D10">
      <w:pPr>
        <w:pStyle w:val="Heading2"/>
        <w:rPr>
          <w:ins w:id="47" w:author="Unknown"/>
          <w:rFonts w:ascii="Trebuchet MS" w:hAnsi="Trebuchet MS"/>
          <w:color w:val="000000"/>
        </w:rPr>
      </w:pPr>
      <w:ins w:id="48" w:author="Unknown">
        <w:r>
          <w:rPr>
            <w:rFonts w:ascii="Trebuchet MS" w:hAnsi="Trebuchet MS"/>
            <w:b w:val="0"/>
            <w:bCs w:val="0"/>
            <w:color w:val="000000"/>
            <w:u w:val="single"/>
          </w:rPr>
          <w:t>How to load class explicitly in Java</w:t>
        </w:r>
      </w:ins>
    </w:p>
    <w:p w:rsidR="00650D10" w:rsidRDefault="00650D10" w:rsidP="00650D10">
      <w:pPr>
        <w:spacing w:after="240"/>
        <w:rPr>
          <w:ins w:id="49" w:author="Unknown"/>
          <w:rFonts w:ascii="Trebuchet MS" w:hAnsi="Trebuchet MS"/>
          <w:color w:val="000000"/>
        </w:rPr>
      </w:pPr>
      <w:ins w:id="50" w:author="Unknown">
        <w:r>
          <w:rPr>
            <w:rFonts w:ascii="Arial" w:hAnsi="Arial" w:cs="Arial"/>
            <w:color w:val="000000"/>
            <w:sz w:val="18"/>
            <w:szCs w:val="18"/>
          </w:rPr>
          <w:t>Java provides API to explicitly load a class by </w:t>
        </w:r>
        <w:proofErr w:type="spellStart"/>
        <w:proofErr w:type="gram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classname</w:t>
        </w:r>
        <w:proofErr w:type="spellEnd"/>
        <w:r>
          <w:rPr>
            <w:rFonts w:ascii="Courier New" w:hAnsi="Courier New" w:cs="Courier New"/>
            <w:color w:val="000000"/>
            <w:sz w:val="18"/>
            <w:szCs w:val="18"/>
          </w:rPr>
          <w:t>) </w:t>
        </w:r>
        <w:r>
          <w:rPr>
            <w:rFonts w:ascii="Arial" w:hAnsi="Arial" w:cs="Arial"/>
            <w:color w:val="000000"/>
            <w:sz w:val="18"/>
            <w:szCs w:val="18"/>
          </w:rPr>
          <w:t>and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classname</w:t>
        </w:r>
        <w:proofErr w:type="spellEnd"/>
        <w:r>
          <w:rPr>
            <w:rFonts w:ascii="Courier New" w:hAnsi="Courier New" w:cs="Courier New"/>
            <w:color w:val="000000"/>
            <w:sz w:val="18"/>
            <w:szCs w:val="18"/>
          </w:rPr>
          <w:t xml:space="preserve">, initialized, </w:t>
        </w:r>
        <w:proofErr w:type="spellStart"/>
        <w:r>
          <w:rPr>
            <w:rFonts w:ascii="Courier New" w:hAnsi="Courier New" w:cs="Courier New"/>
            <w:color w:val="000000"/>
            <w:sz w:val="18"/>
            <w:szCs w:val="18"/>
          </w:rPr>
          <w:t>classloader</w:t>
        </w:r>
        <w:proofErr w:type="spellEnd"/>
        <w:r w:rsidRPr="00E32914">
          <w:rPr>
            <w:rFonts w:ascii="Courier New" w:hAnsi="Courier New" w:cs="Courier New"/>
            <w:color w:val="000000"/>
            <w:sz w:val="18"/>
            <w:szCs w:val="18"/>
            <w:highlight w:val="yellow"/>
          </w:rPr>
          <w:t>), </w:t>
        </w:r>
        <w:r w:rsidRPr="00E32914">
          <w:rPr>
            <w:rFonts w:ascii="Arial" w:hAnsi="Arial" w:cs="Arial"/>
            <w:color w:val="000000"/>
            <w:sz w:val="18"/>
            <w:szCs w:val="18"/>
            <w:highlight w:val="yellow"/>
          </w:rPr>
          <w:t>remember JDBC code which is used to load JDBC drives we have seen in </w:t>
        </w:r>
        <w:r w:rsidR="00447C26" w:rsidRPr="00E32914">
          <w:rPr>
            <w:rFonts w:ascii="Arial" w:hAnsi="Arial" w:cs="Arial"/>
            <w:color w:val="000000"/>
            <w:sz w:val="18"/>
            <w:szCs w:val="18"/>
            <w:highlight w:val="yellow"/>
          </w:rPr>
          <w:fldChar w:fldCharType="begin"/>
        </w:r>
        <w:r w:rsidRPr="00E32914">
          <w:rPr>
            <w:rFonts w:ascii="Arial" w:hAnsi="Arial" w:cs="Arial"/>
            <w:color w:val="000000"/>
            <w:sz w:val="18"/>
            <w:szCs w:val="18"/>
            <w:highlight w:val="yellow"/>
          </w:rPr>
          <w:instrText xml:space="preserve"> HYPERLINK "http://javarevisited.blogspot.ca/2012/04/java-program-to-connect-oracle-database.html" </w:instrText>
        </w:r>
        <w:r w:rsidR="00447C26" w:rsidRPr="00E32914">
          <w:rPr>
            <w:rFonts w:ascii="Arial" w:hAnsi="Arial" w:cs="Arial"/>
            <w:color w:val="000000"/>
            <w:sz w:val="18"/>
            <w:szCs w:val="18"/>
            <w:highlight w:val="yellow"/>
          </w:rPr>
          <w:fldChar w:fldCharType="separate"/>
        </w:r>
        <w:r w:rsidRPr="00E32914">
          <w:rPr>
            <w:rStyle w:val="Hyperlink"/>
            <w:rFonts w:ascii="Arial" w:hAnsi="Arial" w:cs="Arial"/>
            <w:color w:val="660099"/>
            <w:sz w:val="18"/>
            <w:szCs w:val="18"/>
          </w:rPr>
          <w:t>Java program to Connect Oracle database</w:t>
        </w:r>
        <w:r w:rsidR="00447C26" w:rsidRPr="00E32914">
          <w:rPr>
            <w:rFonts w:ascii="Arial" w:hAnsi="Arial" w:cs="Arial"/>
            <w:color w:val="000000"/>
            <w:sz w:val="18"/>
            <w:szCs w:val="18"/>
            <w:highlight w:val="yellow"/>
          </w:rPr>
          <w:fldChar w:fldCharType="end"/>
        </w:r>
        <w:r w:rsidRPr="00E32914">
          <w:rPr>
            <w:rFonts w:ascii="Arial" w:hAnsi="Arial" w:cs="Arial"/>
            <w:color w:val="000000"/>
            <w:sz w:val="18"/>
            <w:szCs w:val="18"/>
            <w:highlight w:val="yellow"/>
          </w:rPr>
          <w:t>.</w:t>
        </w:r>
        <w:r>
          <w:rPr>
            <w:rFonts w:ascii="Arial" w:hAnsi="Arial" w:cs="Arial"/>
            <w:color w:val="000000"/>
            <w:sz w:val="18"/>
            <w:szCs w:val="18"/>
          </w:rPr>
          <w:t xml:space="preserve"> As shown in above example you can pass name of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which should be used to load that particular class along with binary name of class. Class is loaded by calling </w:t>
        </w:r>
        <w:proofErr w:type="spellStart"/>
        <w:proofErr w:type="gramStart"/>
        <w:r>
          <w:rPr>
            <w:rFonts w:ascii="Courier New" w:hAnsi="Courier New" w:cs="Courier New"/>
            <w:color w:val="000000"/>
            <w:sz w:val="18"/>
            <w:szCs w:val="18"/>
          </w:rPr>
          <w:t>loadClass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Arial" w:hAnsi="Arial" w:cs="Arial"/>
            <w:color w:val="000000"/>
            <w:sz w:val="18"/>
            <w:szCs w:val="18"/>
          </w:rPr>
          <w:t> method of </w:t>
        </w:r>
        <w:proofErr w:type="spellStart"/>
        <w:r>
          <w:rPr>
            <w:rFonts w:ascii="Courier New" w:hAnsi="Courier New" w:cs="Courier New"/>
            <w:color w:val="000000"/>
            <w:sz w:val="18"/>
            <w:szCs w:val="18"/>
          </w:rPr>
          <w:t>java.lang.ClassLoader</w:t>
        </w:r>
        <w:proofErr w:type="spellEnd"/>
        <w:r>
          <w:rPr>
            <w:rFonts w:ascii="Courier New" w:hAnsi="Courier New" w:cs="Courier New"/>
            <w:color w:val="000000"/>
            <w:sz w:val="18"/>
            <w:szCs w:val="18"/>
          </w:rPr>
          <w:t> </w:t>
        </w:r>
        <w:r>
          <w:rPr>
            <w:rFonts w:ascii="Arial" w:hAnsi="Arial" w:cs="Arial"/>
            <w:color w:val="000000"/>
            <w:sz w:val="18"/>
            <w:szCs w:val="18"/>
          </w:rPr>
          <w:t>class which calls </w:t>
        </w:r>
        <w:proofErr w:type="spellStart"/>
        <w:r>
          <w:rPr>
            <w:rFonts w:ascii="Courier New" w:hAnsi="Courier New" w:cs="Courier New"/>
            <w:color w:val="000000"/>
            <w:sz w:val="18"/>
            <w:szCs w:val="18"/>
          </w:rPr>
          <w:t>findClass</w:t>
        </w:r>
        <w:proofErr w:type="spellEnd"/>
        <w:r>
          <w:rPr>
            <w:rFonts w:ascii="Courier New" w:hAnsi="Courier New" w:cs="Courier New"/>
            <w:color w:val="000000"/>
            <w:sz w:val="18"/>
            <w:szCs w:val="18"/>
          </w:rPr>
          <w:t>()</w:t>
        </w:r>
        <w:r>
          <w:rPr>
            <w:rFonts w:ascii="Arial" w:hAnsi="Arial" w:cs="Arial"/>
            <w:color w:val="000000"/>
            <w:sz w:val="18"/>
            <w:szCs w:val="18"/>
          </w:rPr>
          <w:t xml:space="preserve"> method to locate </w:t>
        </w:r>
        <w:proofErr w:type="spellStart"/>
        <w:r>
          <w:rPr>
            <w:rFonts w:ascii="Arial" w:hAnsi="Arial" w:cs="Arial"/>
            <w:color w:val="000000"/>
            <w:sz w:val="18"/>
            <w:szCs w:val="18"/>
          </w:rPr>
          <w:t>bytecodes</w:t>
        </w:r>
        <w:proofErr w:type="spellEnd"/>
        <w:r>
          <w:rPr>
            <w:rFonts w:ascii="Arial" w:hAnsi="Arial" w:cs="Arial"/>
            <w:color w:val="000000"/>
            <w:sz w:val="18"/>
            <w:szCs w:val="18"/>
          </w:rPr>
          <w:t xml:space="preserve"> for corresponding class. In this example Extension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uses </w:t>
        </w:r>
        <w:proofErr w:type="spellStart"/>
        <w:r>
          <w:rPr>
            <w:rFonts w:ascii="Courier New" w:hAnsi="Courier New" w:cs="Courier New"/>
            <w:color w:val="000000"/>
            <w:sz w:val="18"/>
            <w:szCs w:val="18"/>
          </w:rPr>
          <w:t>java.net.URLClassLoader</w:t>
        </w:r>
        <w:proofErr w:type="spellEnd"/>
        <w:r>
          <w:rPr>
            <w:rFonts w:ascii="Arial" w:hAnsi="Arial" w:cs="Arial"/>
            <w:color w:val="000000"/>
            <w:sz w:val="18"/>
            <w:szCs w:val="18"/>
          </w:rPr>
          <w:t> which search for class files and resources in </w:t>
        </w:r>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"http://javarevisited.blogspot.ca/2012/10/5-ways-to-add-multiple-jar-to-classpath-java.html"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JAR</w:t>
        </w:r>
        <w:r w:rsidR="00447C26">
          <w:rPr>
            <w:rFonts w:ascii="Arial" w:hAnsi="Arial" w:cs="Arial"/>
            <w:color w:val="000000"/>
            <w:sz w:val="18"/>
            <w:szCs w:val="18"/>
          </w:rPr>
          <w:fldChar w:fldCharType="end"/>
        </w:r>
        <w:r>
          <w:rPr>
            <w:rFonts w:ascii="Arial" w:hAnsi="Arial" w:cs="Arial"/>
            <w:color w:val="000000"/>
            <w:sz w:val="18"/>
            <w:szCs w:val="18"/>
          </w:rPr>
          <w:t xml:space="preserve"> and directories. </w:t>
        </w:r>
        <w:proofErr w:type="gramStart"/>
        <w:r>
          <w:rPr>
            <w:rFonts w:ascii="Arial" w:hAnsi="Arial" w:cs="Arial"/>
            <w:color w:val="000000"/>
            <w:sz w:val="18"/>
            <w:szCs w:val="18"/>
          </w:rPr>
          <w:t>any</w:t>
        </w:r>
        <w:proofErr w:type="gramEnd"/>
        <w:r>
          <w:rPr>
            <w:rFonts w:ascii="Arial" w:hAnsi="Arial" w:cs="Arial"/>
            <w:color w:val="000000"/>
            <w:sz w:val="18"/>
            <w:szCs w:val="18"/>
          </w:rPr>
          <w:t xml:space="preserve"> search path which is ended using "/" is considered directory. If </w:t>
        </w:r>
        <w:proofErr w:type="spellStart"/>
        <w:proofErr w:type="gramStart"/>
        <w:r>
          <w:rPr>
            <w:rFonts w:ascii="Courier New" w:hAnsi="Courier New" w:cs="Courier New"/>
            <w:color w:val="000000"/>
            <w:sz w:val="18"/>
            <w:szCs w:val="18"/>
          </w:rPr>
          <w:t>findClass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w:t>
        </w:r>
        <w:r>
          <w:rPr>
            <w:rFonts w:ascii="Arial" w:hAnsi="Arial" w:cs="Arial"/>
            <w:color w:val="000000"/>
            <w:sz w:val="18"/>
            <w:szCs w:val="18"/>
          </w:rPr>
          <w:t xml:space="preserve">does not found the class than it </w:t>
        </w:r>
        <w:proofErr w:type="spellStart"/>
        <w:r>
          <w:rPr>
            <w:rFonts w:ascii="Arial" w:hAnsi="Arial" w:cs="Arial"/>
            <w:color w:val="000000"/>
            <w:sz w:val="18"/>
            <w:szCs w:val="18"/>
          </w:rPr>
          <w:t>throws</w:t>
        </w:r>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"http://javarevisited.blogspot.de/2012/03/jdbc-javalangclassnotfoundexception.html"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java.lang.ClassNotFoundException</w:t>
        </w:r>
        <w:proofErr w:type="spellEnd"/>
        <w:r w:rsidR="00447C26">
          <w:rPr>
            <w:rFonts w:ascii="Arial" w:hAnsi="Arial" w:cs="Arial"/>
            <w:color w:val="000000"/>
            <w:sz w:val="18"/>
            <w:szCs w:val="18"/>
          </w:rPr>
          <w:fldChar w:fldCharType="end"/>
        </w:r>
        <w:r>
          <w:rPr>
            <w:rFonts w:ascii="Arial" w:hAnsi="Arial" w:cs="Arial"/>
            <w:color w:val="000000"/>
            <w:sz w:val="18"/>
            <w:szCs w:val="18"/>
          </w:rPr>
          <w:t> and if it finds it calls </w:t>
        </w:r>
        <w:proofErr w:type="spellStart"/>
        <w:r>
          <w:rPr>
            <w:rFonts w:ascii="Courier New" w:hAnsi="Courier New" w:cs="Courier New"/>
            <w:color w:val="000000"/>
            <w:sz w:val="18"/>
            <w:szCs w:val="18"/>
          </w:rPr>
          <w:t>defineClass</w:t>
        </w:r>
        <w:proofErr w:type="spellEnd"/>
        <w:r>
          <w:rPr>
            <w:rFonts w:ascii="Courier New" w:hAnsi="Courier New" w:cs="Courier New"/>
            <w:color w:val="000000"/>
            <w:sz w:val="18"/>
            <w:szCs w:val="18"/>
          </w:rPr>
          <w:t>() </w:t>
        </w:r>
        <w:r>
          <w:rPr>
            <w:rFonts w:ascii="Arial" w:hAnsi="Arial" w:cs="Arial"/>
            <w:color w:val="000000"/>
            <w:sz w:val="18"/>
            <w:szCs w:val="18"/>
          </w:rPr>
          <w:t xml:space="preserve">to convert </w:t>
        </w:r>
        <w:proofErr w:type="spellStart"/>
        <w:r>
          <w:rPr>
            <w:rFonts w:ascii="Arial" w:hAnsi="Arial" w:cs="Arial"/>
            <w:color w:val="000000"/>
            <w:sz w:val="18"/>
            <w:szCs w:val="18"/>
          </w:rPr>
          <w:t>bytecodes</w:t>
        </w:r>
        <w:proofErr w:type="spellEnd"/>
        <w:r>
          <w:rPr>
            <w:rFonts w:ascii="Arial" w:hAnsi="Arial" w:cs="Arial"/>
            <w:color w:val="000000"/>
            <w:sz w:val="18"/>
            <w:szCs w:val="18"/>
          </w:rPr>
          <w:t xml:space="preserve"> into a .class instance which is returned to the caller.</w:t>
        </w:r>
      </w:ins>
    </w:p>
    <w:tbl>
      <w:tblPr>
        <w:tblStyle w:val="TableGrid"/>
        <w:tblW w:w="0" w:type="auto"/>
        <w:tblLook w:val="04A0"/>
      </w:tblPr>
      <w:tblGrid>
        <w:gridCol w:w="9576"/>
      </w:tblGrid>
      <w:tr w:rsidR="0009418C" w:rsidTr="0009418C">
        <w:tc>
          <w:tcPr>
            <w:tcW w:w="9576" w:type="dxa"/>
          </w:tcPr>
          <w:tbl>
            <w:tblPr>
              <w:tblW w:w="0" w:type="auto"/>
              <w:tblCellSpacing w:w="15" w:type="dxa"/>
              <w:shd w:val="clear" w:color="auto" w:fill="FFFFFF"/>
              <w:tblCellMar>
                <w:top w:w="15" w:type="dxa"/>
                <w:left w:w="15" w:type="dxa"/>
                <w:bottom w:w="15" w:type="dxa"/>
                <w:right w:w="15" w:type="dxa"/>
              </w:tblCellMar>
              <w:tblLook w:val="04A0"/>
            </w:tblPr>
            <w:tblGrid>
              <w:gridCol w:w="9360"/>
            </w:tblGrid>
            <w:tr w:rsidR="00CB7069" w:rsidTr="00CB7069">
              <w:trPr>
                <w:tblCellSpacing w:w="15" w:type="dxa"/>
              </w:trPr>
              <w:tc>
                <w:tcPr>
                  <w:tcW w:w="0" w:type="auto"/>
                  <w:shd w:val="clear" w:color="auto" w:fill="FFFFFF"/>
                  <w:vAlign w:val="center"/>
                  <w:hideMark/>
                </w:tcPr>
                <w:p w:rsidR="00CB7069" w:rsidRDefault="00447C26" w:rsidP="00CB7069">
                  <w:pPr>
                    <w:spacing w:line="312" w:lineRule="atLeast"/>
                    <w:ind w:left="272"/>
                    <w:jc w:val="both"/>
                    <w:rPr>
                      <w:rFonts w:ascii="Verdana" w:hAnsi="Verdana"/>
                      <w:color w:val="000000"/>
                      <w:sz w:val="18"/>
                      <w:szCs w:val="18"/>
                    </w:rPr>
                  </w:pPr>
                  <w:hyperlink r:id="rId17" w:history="1">
                    <w:r w:rsidR="00CB7069">
                      <w:rPr>
                        <w:rStyle w:val="Hyperlink"/>
                        <w:b/>
                        <w:bCs/>
                        <w:color w:val="FFFFFF"/>
                        <w:sz w:val="18"/>
                        <w:szCs w:val="18"/>
                        <w:shd w:val="clear" w:color="auto" w:fill="11A286"/>
                      </w:rPr>
                      <w:t>next →</w:t>
                    </w:r>
                  </w:hyperlink>
                  <w:hyperlink r:id="rId18" w:history="1">
                    <w:r w:rsidR="00CB7069">
                      <w:rPr>
                        <w:rStyle w:val="Hyperlink"/>
                        <w:b/>
                        <w:bCs/>
                        <w:color w:val="FFFFFF"/>
                        <w:sz w:val="18"/>
                        <w:szCs w:val="18"/>
                        <w:shd w:val="clear" w:color="auto" w:fill="11A286"/>
                      </w:rPr>
                      <w:t xml:space="preserve">← </w:t>
                    </w:r>
                    <w:proofErr w:type="spellStart"/>
                    <w:r w:rsidR="00CB7069">
                      <w:rPr>
                        <w:rStyle w:val="Hyperlink"/>
                        <w:b/>
                        <w:bCs/>
                        <w:color w:val="FFFFFF"/>
                        <w:sz w:val="18"/>
                        <w:szCs w:val="18"/>
                        <w:shd w:val="clear" w:color="auto" w:fill="11A286"/>
                      </w:rPr>
                      <w:t>prev</w:t>
                    </w:r>
                    <w:proofErr w:type="spellEnd"/>
                  </w:hyperlink>
                </w:p>
                <w:p w:rsidR="00CB7069" w:rsidRDefault="00CB7069">
                  <w:pPr>
                    <w:pStyle w:val="Heading1"/>
                    <w:spacing w:before="68" w:beforeAutospacing="0" w:line="312" w:lineRule="atLeast"/>
                    <w:ind w:left="272"/>
                    <w:jc w:val="both"/>
                    <w:rPr>
                      <w:rFonts w:ascii="Helvetica" w:hAnsi="Helvetica" w:cs="Helvetica"/>
                      <w:b w:val="0"/>
                      <w:bCs w:val="0"/>
                      <w:color w:val="610B38"/>
                      <w:sz w:val="39"/>
                      <w:szCs w:val="39"/>
                    </w:rPr>
                  </w:pPr>
                  <w:r>
                    <w:rPr>
                      <w:rFonts w:ascii="Helvetica" w:hAnsi="Helvetica" w:cs="Helvetica"/>
                      <w:b w:val="0"/>
                      <w:bCs w:val="0"/>
                      <w:color w:val="610B38"/>
                      <w:sz w:val="39"/>
                      <w:szCs w:val="39"/>
                    </w:rPr>
                    <w:t xml:space="preserve">Example to connect to the </w:t>
                  </w:r>
                  <w:proofErr w:type="spellStart"/>
                  <w:r>
                    <w:rPr>
                      <w:rFonts w:ascii="Helvetica" w:hAnsi="Helvetica" w:cs="Helvetica"/>
                      <w:b w:val="0"/>
                      <w:bCs w:val="0"/>
                      <w:color w:val="610B38"/>
                      <w:sz w:val="39"/>
                      <w:szCs w:val="39"/>
                    </w:rPr>
                    <w:t>mysql</w:t>
                  </w:r>
                  <w:proofErr w:type="spellEnd"/>
                  <w:r>
                    <w:rPr>
                      <w:rFonts w:ascii="Helvetica" w:hAnsi="Helvetica" w:cs="Helvetica"/>
                      <w:b w:val="0"/>
                      <w:bCs w:val="0"/>
                      <w:color w:val="610B38"/>
                      <w:sz w:val="39"/>
                      <w:szCs w:val="39"/>
                    </w:rPr>
                    <w:t xml:space="preserve"> database in java</w:t>
                  </w:r>
                </w:p>
                <w:p w:rsidR="00CB7069" w:rsidRDefault="00CB7069">
                  <w:pPr>
                    <w:pStyle w:val="NormalWeb"/>
                    <w:spacing w:line="312" w:lineRule="atLeast"/>
                    <w:ind w:left="272"/>
                    <w:jc w:val="both"/>
                    <w:rPr>
                      <w:rFonts w:ascii="Verdana" w:hAnsi="Verdana"/>
                      <w:color w:val="000000"/>
                      <w:sz w:val="18"/>
                      <w:szCs w:val="18"/>
                    </w:rPr>
                  </w:pPr>
                  <w:r>
                    <w:rPr>
                      <w:rFonts w:ascii="Verdana" w:hAnsi="Verdana"/>
                      <w:color w:val="000000"/>
                      <w:sz w:val="18"/>
                      <w:szCs w:val="18"/>
                    </w:rPr>
                    <w:t xml:space="preserve">For connecting java application with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you need to follow 5 steps to perform database connectivity.</w:t>
                  </w:r>
                </w:p>
                <w:p w:rsidR="00CB7069" w:rsidRDefault="00CB7069">
                  <w:pPr>
                    <w:pStyle w:val="NormalWeb"/>
                    <w:spacing w:line="312" w:lineRule="atLeast"/>
                    <w:ind w:left="272"/>
                    <w:jc w:val="both"/>
                    <w:rPr>
                      <w:rFonts w:ascii="Verdana" w:hAnsi="Verdana"/>
                      <w:color w:val="000000"/>
                      <w:sz w:val="18"/>
                      <w:szCs w:val="18"/>
                    </w:rPr>
                  </w:pPr>
                  <w:r>
                    <w:rPr>
                      <w:rFonts w:ascii="Verdana" w:hAnsi="Verdana"/>
                      <w:color w:val="000000"/>
                      <w:sz w:val="18"/>
                      <w:szCs w:val="18"/>
                    </w:rPr>
                    <w:t xml:space="preserve">In this example we are using </w:t>
                  </w:r>
                  <w:proofErr w:type="spellStart"/>
                  <w:r>
                    <w:rPr>
                      <w:rFonts w:ascii="Verdana" w:hAnsi="Verdana"/>
                      <w:color w:val="000000"/>
                      <w:sz w:val="18"/>
                      <w:szCs w:val="18"/>
                    </w:rPr>
                    <w:t>MySql</w:t>
                  </w:r>
                  <w:proofErr w:type="spellEnd"/>
                  <w:r>
                    <w:rPr>
                      <w:rFonts w:ascii="Verdana" w:hAnsi="Verdana"/>
                      <w:color w:val="000000"/>
                      <w:sz w:val="18"/>
                      <w:szCs w:val="18"/>
                    </w:rPr>
                    <w:t xml:space="preserve"> as the database. So we need to know following </w:t>
                  </w:r>
                  <w:proofErr w:type="spellStart"/>
                  <w:r>
                    <w:rPr>
                      <w:rFonts w:ascii="Verdana" w:hAnsi="Verdana"/>
                      <w:color w:val="000000"/>
                      <w:sz w:val="18"/>
                      <w:szCs w:val="18"/>
                    </w:rPr>
                    <w:t>informations</w:t>
                  </w:r>
                  <w:proofErr w:type="spellEnd"/>
                  <w:r>
                    <w:rPr>
                      <w:rFonts w:ascii="Verdana" w:hAnsi="Verdana"/>
                      <w:color w:val="000000"/>
                      <w:sz w:val="18"/>
                      <w:szCs w:val="18"/>
                    </w:rPr>
                    <w:t xml:space="preserve"> for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w:t>
                  </w:r>
                </w:p>
                <w:p w:rsidR="00CB7069" w:rsidRDefault="00CB7069">
                  <w:pPr>
                    <w:numPr>
                      <w:ilvl w:val="0"/>
                      <w:numId w:val="1"/>
                    </w:numPr>
                    <w:spacing w:before="54" w:after="100" w:afterAutospacing="1" w:line="312" w:lineRule="atLeast"/>
                    <w:ind w:left="992"/>
                    <w:jc w:val="both"/>
                    <w:rPr>
                      <w:rFonts w:ascii="Verdana" w:hAnsi="Verdana"/>
                      <w:color w:val="000000"/>
                      <w:sz w:val="18"/>
                      <w:szCs w:val="18"/>
                    </w:rPr>
                  </w:pPr>
                  <w:r>
                    <w:rPr>
                      <w:rStyle w:val="Strong"/>
                      <w:rFonts w:ascii="Verdana" w:hAnsi="Verdana"/>
                      <w:color w:val="000000"/>
                      <w:sz w:val="18"/>
                      <w:szCs w:val="18"/>
                    </w:rPr>
                    <w:t>Driver class: </w:t>
                  </w:r>
                  <w:r>
                    <w:rPr>
                      <w:rFonts w:ascii="Verdana" w:hAnsi="Verdana"/>
                      <w:color w:val="000000"/>
                      <w:sz w:val="18"/>
                      <w:szCs w:val="18"/>
                    </w:rPr>
                    <w:t xml:space="preserve">The driver class for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is </w:t>
                  </w:r>
                  <w:proofErr w:type="spellStart"/>
                  <w:r>
                    <w:rPr>
                      <w:rStyle w:val="Strong"/>
                      <w:rFonts w:ascii="Verdana" w:hAnsi="Verdana"/>
                      <w:color w:val="000000"/>
                      <w:sz w:val="18"/>
                      <w:szCs w:val="18"/>
                    </w:rPr>
                    <w:t>com.mysql.jdbc.Driver</w:t>
                  </w:r>
                  <w:proofErr w:type="spellEnd"/>
                  <w:r>
                    <w:rPr>
                      <w:rFonts w:ascii="Verdana" w:hAnsi="Verdana"/>
                      <w:color w:val="000000"/>
                      <w:sz w:val="18"/>
                      <w:szCs w:val="18"/>
                    </w:rPr>
                    <w:t>.</w:t>
                  </w:r>
                </w:p>
                <w:p w:rsidR="00CB7069" w:rsidRDefault="00CB7069">
                  <w:pPr>
                    <w:numPr>
                      <w:ilvl w:val="0"/>
                      <w:numId w:val="1"/>
                    </w:numPr>
                    <w:spacing w:before="54" w:after="100" w:afterAutospacing="1" w:line="312" w:lineRule="atLeast"/>
                    <w:ind w:left="992"/>
                    <w:jc w:val="both"/>
                    <w:rPr>
                      <w:rFonts w:ascii="Verdana" w:hAnsi="Verdana"/>
                      <w:color w:val="000000"/>
                      <w:sz w:val="18"/>
                      <w:szCs w:val="18"/>
                    </w:rPr>
                  </w:pPr>
                  <w:r>
                    <w:rPr>
                      <w:rStyle w:val="Strong"/>
                      <w:rFonts w:ascii="Verdana" w:hAnsi="Verdana"/>
                      <w:color w:val="000000"/>
                      <w:sz w:val="18"/>
                      <w:szCs w:val="18"/>
                    </w:rPr>
                    <w:t>Connection URL: </w:t>
                  </w:r>
                  <w:r>
                    <w:rPr>
                      <w:rFonts w:ascii="Verdana" w:hAnsi="Verdana"/>
                      <w:color w:val="000000"/>
                      <w:sz w:val="18"/>
                      <w:szCs w:val="18"/>
                    </w:rPr>
                    <w:t xml:space="preserve">The connection URL for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is </w:t>
                  </w:r>
                  <w:proofErr w:type="spellStart"/>
                  <w:r>
                    <w:rPr>
                      <w:rStyle w:val="Strong"/>
                      <w:rFonts w:ascii="Verdana" w:hAnsi="Verdana"/>
                      <w:color w:val="000000"/>
                      <w:sz w:val="18"/>
                      <w:szCs w:val="18"/>
                    </w:rPr>
                    <w:t>jdbc:mysql</w:t>
                  </w:r>
                  <w:proofErr w:type="spellEnd"/>
                  <w:r>
                    <w:rPr>
                      <w:rStyle w:val="Strong"/>
                      <w:rFonts w:ascii="Verdana" w:hAnsi="Verdana"/>
                      <w:color w:val="000000"/>
                      <w:sz w:val="18"/>
                      <w:szCs w:val="18"/>
                    </w:rPr>
                    <w:t>://localhost:3306/</w:t>
                  </w:r>
                  <w:proofErr w:type="spellStart"/>
                  <w:r>
                    <w:rPr>
                      <w:rStyle w:val="Strong"/>
                      <w:rFonts w:ascii="Verdana" w:hAnsi="Verdana"/>
                      <w:color w:val="000000"/>
                      <w:sz w:val="18"/>
                      <w:szCs w:val="18"/>
                    </w:rPr>
                    <w:t>sonoo</w:t>
                  </w:r>
                  <w:proofErr w:type="spellEnd"/>
                  <w:r>
                    <w:rPr>
                      <w:rFonts w:ascii="Verdana" w:hAnsi="Verdana"/>
                      <w:color w:val="000000"/>
                      <w:sz w:val="18"/>
                      <w:szCs w:val="18"/>
                    </w:rPr>
                    <w:t xml:space="preserve"> where </w:t>
                  </w:r>
                  <w:proofErr w:type="spellStart"/>
                  <w:r>
                    <w:rPr>
                      <w:rFonts w:ascii="Verdana" w:hAnsi="Verdana"/>
                      <w:color w:val="000000"/>
                      <w:sz w:val="18"/>
                      <w:szCs w:val="18"/>
                    </w:rPr>
                    <w:t>jdbc</w:t>
                  </w:r>
                  <w:proofErr w:type="spellEnd"/>
                  <w:r>
                    <w:rPr>
                      <w:rFonts w:ascii="Verdana" w:hAnsi="Verdana"/>
                      <w:color w:val="000000"/>
                      <w:sz w:val="18"/>
                      <w:szCs w:val="18"/>
                    </w:rPr>
                    <w:t xml:space="preserve"> is the API, </w:t>
                  </w:r>
                  <w:proofErr w:type="spellStart"/>
                  <w:r>
                    <w:rPr>
                      <w:rFonts w:ascii="Verdana" w:hAnsi="Verdana"/>
                      <w:color w:val="000000"/>
                      <w:sz w:val="18"/>
                      <w:szCs w:val="18"/>
                    </w:rPr>
                    <w:t>mysql</w:t>
                  </w:r>
                  <w:proofErr w:type="spellEnd"/>
                  <w:r>
                    <w:rPr>
                      <w:rFonts w:ascii="Verdana" w:hAnsi="Verdana"/>
                      <w:color w:val="000000"/>
                      <w:sz w:val="18"/>
                      <w:szCs w:val="18"/>
                    </w:rPr>
                    <w:t xml:space="preserve"> is the database, </w:t>
                  </w:r>
                  <w:proofErr w:type="spellStart"/>
                  <w:r>
                    <w:rPr>
                      <w:rFonts w:ascii="Verdana" w:hAnsi="Verdana"/>
                      <w:color w:val="000000"/>
                      <w:sz w:val="18"/>
                      <w:szCs w:val="18"/>
                    </w:rPr>
                    <w:t>localhost</w:t>
                  </w:r>
                  <w:proofErr w:type="spellEnd"/>
                  <w:r>
                    <w:rPr>
                      <w:rFonts w:ascii="Verdana" w:hAnsi="Verdana"/>
                      <w:color w:val="000000"/>
                      <w:sz w:val="18"/>
                      <w:szCs w:val="18"/>
                    </w:rPr>
                    <w:t xml:space="preserve"> is the server name on which </w:t>
                  </w:r>
                  <w:proofErr w:type="spellStart"/>
                  <w:r>
                    <w:rPr>
                      <w:rFonts w:ascii="Verdana" w:hAnsi="Verdana"/>
                      <w:color w:val="000000"/>
                      <w:sz w:val="18"/>
                      <w:szCs w:val="18"/>
                    </w:rPr>
                    <w:t>mysql</w:t>
                  </w:r>
                  <w:proofErr w:type="spellEnd"/>
                  <w:r>
                    <w:rPr>
                      <w:rFonts w:ascii="Verdana" w:hAnsi="Verdana"/>
                      <w:color w:val="000000"/>
                      <w:sz w:val="18"/>
                      <w:szCs w:val="18"/>
                    </w:rPr>
                    <w:t xml:space="preserve"> is running, we may also use IP address, 3306 is the port number and </w:t>
                  </w:r>
                  <w:proofErr w:type="spellStart"/>
                  <w:r>
                    <w:rPr>
                      <w:rFonts w:ascii="Verdana" w:hAnsi="Verdana"/>
                      <w:color w:val="000000"/>
                      <w:sz w:val="18"/>
                      <w:szCs w:val="18"/>
                    </w:rPr>
                    <w:t>sonoo</w:t>
                  </w:r>
                  <w:proofErr w:type="spellEnd"/>
                  <w:r>
                    <w:rPr>
                      <w:rFonts w:ascii="Verdana" w:hAnsi="Verdana"/>
                      <w:color w:val="000000"/>
                      <w:sz w:val="18"/>
                      <w:szCs w:val="18"/>
                    </w:rPr>
                    <w:t xml:space="preserve"> is the database name. We may use any database, in such </w:t>
                  </w:r>
                  <w:proofErr w:type="gramStart"/>
                  <w:r>
                    <w:rPr>
                      <w:rFonts w:ascii="Verdana" w:hAnsi="Verdana"/>
                      <w:color w:val="000000"/>
                      <w:sz w:val="18"/>
                      <w:szCs w:val="18"/>
                    </w:rPr>
                    <w:t>case,</w:t>
                  </w:r>
                  <w:proofErr w:type="gramEnd"/>
                  <w:r>
                    <w:rPr>
                      <w:rFonts w:ascii="Verdana" w:hAnsi="Verdana"/>
                      <w:color w:val="000000"/>
                      <w:sz w:val="18"/>
                      <w:szCs w:val="18"/>
                    </w:rPr>
                    <w:t xml:space="preserve"> you need to replace the </w:t>
                  </w:r>
                  <w:proofErr w:type="spellStart"/>
                  <w:r>
                    <w:rPr>
                      <w:rFonts w:ascii="Verdana" w:hAnsi="Verdana"/>
                      <w:color w:val="000000"/>
                      <w:sz w:val="18"/>
                      <w:szCs w:val="18"/>
                    </w:rPr>
                    <w:t>sonoo</w:t>
                  </w:r>
                  <w:proofErr w:type="spellEnd"/>
                  <w:r>
                    <w:rPr>
                      <w:rFonts w:ascii="Verdana" w:hAnsi="Verdana"/>
                      <w:color w:val="000000"/>
                      <w:sz w:val="18"/>
                      <w:szCs w:val="18"/>
                    </w:rPr>
                    <w:t xml:space="preserve"> with your database name.</w:t>
                  </w:r>
                </w:p>
                <w:p w:rsidR="00CB7069" w:rsidRDefault="00CB7069">
                  <w:pPr>
                    <w:numPr>
                      <w:ilvl w:val="0"/>
                      <w:numId w:val="1"/>
                    </w:numPr>
                    <w:spacing w:before="54" w:after="100" w:afterAutospacing="1" w:line="312" w:lineRule="atLeast"/>
                    <w:ind w:left="992"/>
                    <w:jc w:val="both"/>
                    <w:rPr>
                      <w:rFonts w:ascii="Verdana" w:hAnsi="Verdana"/>
                      <w:color w:val="000000"/>
                      <w:sz w:val="18"/>
                      <w:szCs w:val="18"/>
                    </w:rPr>
                  </w:pPr>
                  <w:r>
                    <w:rPr>
                      <w:rStyle w:val="Strong"/>
                      <w:rFonts w:ascii="Verdana" w:hAnsi="Verdana"/>
                      <w:color w:val="000000"/>
                      <w:sz w:val="18"/>
                      <w:szCs w:val="18"/>
                    </w:rPr>
                    <w:t>Username: </w:t>
                  </w:r>
                  <w:r>
                    <w:rPr>
                      <w:rFonts w:ascii="Verdana" w:hAnsi="Verdana"/>
                      <w:color w:val="000000"/>
                      <w:sz w:val="18"/>
                      <w:szCs w:val="18"/>
                    </w:rPr>
                    <w:t xml:space="preserve">The default username for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is </w:t>
                  </w:r>
                  <w:r>
                    <w:rPr>
                      <w:rStyle w:val="Strong"/>
                      <w:rFonts w:ascii="Verdana" w:hAnsi="Verdana"/>
                      <w:color w:val="000000"/>
                      <w:sz w:val="18"/>
                      <w:szCs w:val="18"/>
                    </w:rPr>
                    <w:t>root</w:t>
                  </w:r>
                  <w:r>
                    <w:rPr>
                      <w:rFonts w:ascii="Verdana" w:hAnsi="Verdana"/>
                      <w:color w:val="000000"/>
                      <w:sz w:val="18"/>
                      <w:szCs w:val="18"/>
                    </w:rPr>
                    <w:t>.</w:t>
                  </w:r>
                </w:p>
                <w:p w:rsidR="00CB7069" w:rsidRDefault="00CB7069">
                  <w:pPr>
                    <w:numPr>
                      <w:ilvl w:val="0"/>
                      <w:numId w:val="1"/>
                    </w:numPr>
                    <w:spacing w:before="54" w:after="100" w:afterAutospacing="1" w:line="312" w:lineRule="atLeast"/>
                    <w:ind w:left="992"/>
                    <w:jc w:val="both"/>
                    <w:rPr>
                      <w:rFonts w:ascii="Verdana" w:hAnsi="Verdana"/>
                      <w:color w:val="000000"/>
                      <w:sz w:val="18"/>
                      <w:szCs w:val="18"/>
                    </w:rPr>
                  </w:pPr>
                  <w:r>
                    <w:rPr>
                      <w:rStyle w:val="Strong"/>
                      <w:rFonts w:ascii="Verdana" w:hAnsi="Verdana"/>
                      <w:color w:val="000000"/>
                      <w:sz w:val="18"/>
                      <w:szCs w:val="18"/>
                    </w:rPr>
                    <w:t>Password: </w:t>
                  </w:r>
                  <w:r>
                    <w:rPr>
                      <w:rFonts w:ascii="Verdana" w:hAnsi="Verdana"/>
                      <w:color w:val="000000"/>
                      <w:sz w:val="18"/>
                      <w:szCs w:val="18"/>
                    </w:rPr>
                    <w:t xml:space="preserve">Password is given by the user at the time of installing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In this example, we are going to use root as the password.</w:t>
                  </w:r>
                </w:p>
                <w:p w:rsidR="00CB7069" w:rsidRDefault="00CB7069">
                  <w:pPr>
                    <w:pStyle w:val="NormalWeb"/>
                    <w:spacing w:line="312" w:lineRule="atLeast"/>
                    <w:ind w:left="272"/>
                    <w:jc w:val="both"/>
                    <w:rPr>
                      <w:rFonts w:ascii="Verdana" w:hAnsi="Verdana"/>
                      <w:color w:val="000000"/>
                      <w:sz w:val="18"/>
                      <w:szCs w:val="18"/>
                    </w:rPr>
                  </w:pPr>
                  <w:r>
                    <w:rPr>
                      <w:rFonts w:ascii="Verdana" w:hAnsi="Verdana"/>
                      <w:color w:val="000000"/>
                      <w:sz w:val="18"/>
                      <w:szCs w:val="18"/>
                    </w:rPr>
                    <w:t xml:space="preserve">Let's first create a table in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but before creating table, we need to create database first.</w:t>
                  </w:r>
                </w:p>
                <w:p w:rsidR="00CB7069" w:rsidRDefault="00CB7069" w:rsidP="00CB7069">
                  <w:pPr>
                    <w:numPr>
                      <w:ilvl w:val="0"/>
                      <w:numId w:val="2"/>
                    </w:numPr>
                    <w:spacing w:after="0" w:line="312" w:lineRule="atLeast"/>
                    <w:ind w:left="272"/>
                    <w:jc w:val="both"/>
                    <w:rPr>
                      <w:rFonts w:ascii="Verdana" w:hAnsi="Verdana"/>
                      <w:color w:val="000000"/>
                      <w:sz w:val="18"/>
                      <w:szCs w:val="18"/>
                    </w:rPr>
                  </w:pPr>
                  <w:r>
                    <w:rPr>
                      <w:rFonts w:ascii="Verdana" w:hAnsi="Verdana"/>
                      <w:color w:val="000000"/>
                      <w:sz w:val="18"/>
                      <w:szCs w:val="18"/>
                      <w:bdr w:val="none" w:sz="0" w:space="0" w:color="auto" w:frame="1"/>
                    </w:rPr>
                    <w:t>create database </w:t>
                  </w:r>
                  <w:proofErr w:type="spellStart"/>
                  <w:r>
                    <w:rPr>
                      <w:rFonts w:ascii="Verdana" w:hAnsi="Verdana"/>
                      <w:color w:val="000000"/>
                      <w:sz w:val="18"/>
                      <w:szCs w:val="18"/>
                      <w:bdr w:val="none" w:sz="0" w:space="0" w:color="auto" w:frame="1"/>
                    </w:rPr>
                    <w:t>sonoo</w:t>
                  </w:r>
                  <w:proofErr w:type="spellEnd"/>
                  <w:r>
                    <w:rPr>
                      <w:rFonts w:ascii="Verdana" w:hAnsi="Verdana"/>
                      <w:color w:val="000000"/>
                      <w:sz w:val="18"/>
                      <w:szCs w:val="18"/>
                      <w:bdr w:val="none" w:sz="0" w:space="0" w:color="auto" w:frame="1"/>
                    </w:rPr>
                    <w:t>;  </w:t>
                  </w:r>
                </w:p>
                <w:p w:rsidR="00CB7069" w:rsidRDefault="00CB7069" w:rsidP="00CB7069">
                  <w:pPr>
                    <w:numPr>
                      <w:ilvl w:val="0"/>
                      <w:numId w:val="2"/>
                    </w:numPr>
                    <w:spacing w:after="0" w:line="312" w:lineRule="atLeast"/>
                    <w:ind w:left="272"/>
                    <w:jc w:val="both"/>
                    <w:rPr>
                      <w:rFonts w:ascii="Verdana" w:hAnsi="Verdana"/>
                      <w:color w:val="000000"/>
                      <w:sz w:val="18"/>
                      <w:szCs w:val="18"/>
                    </w:rPr>
                  </w:pPr>
                  <w:r>
                    <w:rPr>
                      <w:rFonts w:ascii="Verdana" w:hAnsi="Verdana"/>
                      <w:color w:val="000000"/>
                      <w:sz w:val="18"/>
                      <w:szCs w:val="18"/>
                      <w:bdr w:val="none" w:sz="0" w:space="0" w:color="auto" w:frame="1"/>
                    </w:rPr>
                    <w:t>use </w:t>
                  </w:r>
                  <w:proofErr w:type="spellStart"/>
                  <w:r>
                    <w:rPr>
                      <w:rFonts w:ascii="Verdana" w:hAnsi="Verdana"/>
                      <w:color w:val="000000"/>
                      <w:sz w:val="18"/>
                      <w:szCs w:val="18"/>
                      <w:bdr w:val="none" w:sz="0" w:space="0" w:color="auto" w:frame="1"/>
                    </w:rPr>
                    <w:t>sonoo</w:t>
                  </w:r>
                  <w:proofErr w:type="spellEnd"/>
                  <w:r>
                    <w:rPr>
                      <w:rFonts w:ascii="Verdana" w:hAnsi="Verdana"/>
                      <w:color w:val="000000"/>
                      <w:sz w:val="18"/>
                      <w:szCs w:val="18"/>
                      <w:bdr w:val="none" w:sz="0" w:space="0" w:color="auto" w:frame="1"/>
                    </w:rPr>
                    <w:t>;  </w:t>
                  </w:r>
                </w:p>
                <w:p w:rsidR="00CB7069" w:rsidRDefault="00CB7069" w:rsidP="00CB7069">
                  <w:pPr>
                    <w:numPr>
                      <w:ilvl w:val="0"/>
                      <w:numId w:val="2"/>
                    </w:numPr>
                    <w:spacing w:after="0" w:line="312" w:lineRule="atLeast"/>
                    <w:ind w:left="272"/>
                    <w:jc w:val="both"/>
                    <w:rPr>
                      <w:rFonts w:ascii="Verdana" w:hAnsi="Verdana"/>
                      <w:color w:val="000000"/>
                      <w:sz w:val="18"/>
                      <w:szCs w:val="18"/>
                    </w:rPr>
                  </w:pPr>
                  <w:r>
                    <w:rPr>
                      <w:rFonts w:ascii="Verdana" w:hAnsi="Verdana"/>
                      <w:color w:val="000000"/>
                      <w:sz w:val="18"/>
                      <w:szCs w:val="18"/>
                      <w:bdr w:val="none" w:sz="0" w:space="0" w:color="auto" w:frame="1"/>
                    </w:rPr>
                    <w:t>create table </w:t>
                  </w:r>
                  <w:proofErr w:type="spellStart"/>
                  <w:r>
                    <w:rPr>
                      <w:rFonts w:ascii="Verdana" w:hAnsi="Verdana"/>
                      <w:color w:val="000000"/>
                      <w:sz w:val="18"/>
                      <w:szCs w:val="18"/>
                      <w:bdr w:val="none" w:sz="0" w:space="0" w:color="auto" w:frame="1"/>
                    </w:rPr>
                    <w:t>emp</w:t>
                  </w:r>
                  <w:proofErr w:type="spellEnd"/>
                  <w:r>
                    <w:rPr>
                      <w:rFonts w:ascii="Verdana" w:hAnsi="Verdana"/>
                      <w:color w:val="000000"/>
                      <w:sz w:val="18"/>
                      <w:szCs w:val="18"/>
                      <w:bdr w:val="none" w:sz="0" w:space="0" w:color="auto" w:frame="1"/>
                    </w:rPr>
                    <w:t>(id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10</w:t>
                  </w:r>
                  <w:r>
                    <w:rPr>
                      <w:rFonts w:ascii="Verdana" w:hAnsi="Verdana"/>
                      <w:color w:val="000000"/>
                      <w:sz w:val="18"/>
                      <w:szCs w:val="18"/>
                      <w:bdr w:val="none" w:sz="0" w:space="0" w:color="auto" w:frame="1"/>
                    </w:rPr>
                    <w:t>),name </w:t>
                  </w:r>
                  <w:proofErr w:type="spellStart"/>
                  <w:r>
                    <w:rPr>
                      <w:rFonts w:ascii="Verdana" w:hAnsi="Verdana"/>
                      <w:color w:val="000000"/>
                      <w:sz w:val="18"/>
                      <w:szCs w:val="18"/>
                      <w:bdr w:val="none" w:sz="0" w:space="0" w:color="auto" w:frame="1"/>
                    </w:rPr>
                    <w:t>varchar</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40</w:t>
                  </w:r>
                  <w:r>
                    <w:rPr>
                      <w:rFonts w:ascii="Verdana" w:hAnsi="Verdana"/>
                      <w:color w:val="000000"/>
                      <w:sz w:val="18"/>
                      <w:szCs w:val="18"/>
                      <w:bdr w:val="none" w:sz="0" w:space="0" w:color="auto" w:frame="1"/>
                    </w:rPr>
                    <w:t>),age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p>
                <w:p w:rsidR="00CB7069" w:rsidRDefault="00447C26">
                  <w:pPr>
                    <w:spacing w:line="312" w:lineRule="atLeast"/>
                    <w:ind w:left="272"/>
                    <w:jc w:val="both"/>
                    <w:rPr>
                      <w:rFonts w:ascii="Verdana" w:hAnsi="Verdana"/>
                      <w:color w:val="000000"/>
                      <w:sz w:val="18"/>
                      <w:szCs w:val="18"/>
                    </w:rPr>
                  </w:pPr>
                  <w:r w:rsidRPr="00447C26">
                    <w:rPr>
                      <w:rFonts w:ascii="Verdana" w:hAnsi="Verdana"/>
                      <w:color w:val="000000"/>
                      <w:sz w:val="18"/>
                      <w:szCs w:val="18"/>
                    </w:rPr>
                    <w:lastRenderedPageBreak/>
                    <w:pict>
                      <v:rect id="_x0000_i1025" style="width:0;height:.7pt" o:hralign="center" o:hrstd="t" o:hrnoshade="t" o:hr="t" fillcolor="#d4d4d4" stroked="f"/>
                    </w:pict>
                  </w:r>
                </w:p>
                <w:p w:rsidR="00CB7069" w:rsidRDefault="00CB7069">
                  <w:pPr>
                    <w:pStyle w:val="Heading3"/>
                    <w:ind w:left="272"/>
                    <w:jc w:val="both"/>
                    <w:rPr>
                      <w:ins w:id="51" w:author="Unknown"/>
                      <w:rFonts w:ascii="Tahoma" w:hAnsi="Tahoma" w:cs="Tahoma"/>
                      <w:b w:val="0"/>
                      <w:bCs w:val="0"/>
                      <w:color w:val="610B4B"/>
                      <w:sz w:val="30"/>
                      <w:szCs w:val="30"/>
                    </w:rPr>
                  </w:pPr>
                  <w:ins w:id="52" w:author="Unknown">
                    <w:r>
                      <w:rPr>
                        <w:rFonts w:ascii="Tahoma" w:hAnsi="Tahoma" w:cs="Tahoma"/>
                        <w:b w:val="0"/>
                        <w:bCs w:val="0"/>
                        <w:color w:val="610B4B"/>
                        <w:sz w:val="30"/>
                        <w:szCs w:val="30"/>
                      </w:rPr>
                      <w:t xml:space="preserve">Example to Connect Java Application with </w:t>
                    </w:r>
                    <w:proofErr w:type="spellStart"/>
                    <w:r>
                      <w:rPr>
                        <w:rFonts w:ascii="Tahoma" w:hAnsi="Tahoma" w:cs="Tahoma"/>
                        <w:b w:val="0"/>
                        <w:bCs w:val="0"/>
                        <w:color w:val="610B4B"/>
                        <w:sz w:val="30"/>
                        <w:szCs w:val="30"/>
                      </w:rPr>
                      <w:t>mysql</w:t>
                    </w:r>
                    <w:proofErr w:type="spellEnd"/>
                    <w:r>
                      <w:rPr>
                        <w:rFonts w:ascii="Tahoma" w:hAnsi="Tahoma" w:cs="Tahoma"/>
                        <w:b w:val="0"/>
                        <w:bCs w:val="0"/>
                        <w:color w:val="610B4B"/>
                        <w:sz w:val="30"/>
                        <w:szCs w:val="30"/>
                      </w:rPr>
                      <w:t xml:space="preserve"> database</w:t>
                    </w:r>
                  </w:ins>
                </w:p>
                <w:p w:rsidR="00CB7069" w:rsidRDefault="00CB7069">
                  <w:pPr>
                    <w:pStyle w:val="NormalWeb"/>
                    <w:spacing w:line="312" w:lineRule="atLeast"/>
                    <w:ind w:left="272"/>
                    <w:jc w:val="both"/>
                    <w:rPr>
                      <w:ins w:id="53" w:author="Unknown"/>
                      <w:rFonts w:ascii="Verdana" w:hAnsi="Verdana"/>
                      <w:color w:val="000000"/>
                      <w:sz w:val="18"/>
                      <w:szCs w:val="18"/>
                    </w:rPr>
                  </w:pPr>
                  <w:ins w:id="54" w:author="Unknown">
                    <w:r>
                      <w:rPr>
                        <w:rFonts w:ascii="Verdana" w:hAnsi="Verdana"/>
                        <w:color w:val="000000"/>
                        <w:sz w:val="18"/>
                        <w:szCs w:val="18"/>
                      </w:rPr>
                      <w:t xml:space="preserve">In this example, </w:t>
                    </w:r>
                    <w:proofErr w:type="spellStart"/>
                    <w:r>
                      <w:rPr>
                        <w:rFonts w:ascii="Verdana" w:hAnsi="Verdana"/>
                        <w:color w:val="000000"/>
                        <w:sz w:val="18"/>
                        <w:szCs w:val="18"/>
                      </w:rPr>
                      <w:t>sonoo</w:t>
                    </w:r>
                    <w:proofErr w:type="spellEnd"/>
                    <w:r>
                      <w:rPr>
                        <w:rFonts w:ascii="Verdana" w:hAnsi="Verdana"/>
                        <w:color w:val="000000"/>
                        <w:sz w:val="18"/>
                        <w:szCs w:val="18"/>
                      </w:rPr>
                      <w:t xml:space="preserve"> is the database </w:t>
                    </w:r>
                    <w:proofErr w:type="gramStart"/>
                    <w:r>
                      <w:rPr>
                        <w:rFonts w:ascii="Verdana" w:hAnsi="Verdana"/>
                        <w:color w:val="000000"/>
                        <w:sz w:val="18"/>
                        <w:szCs w:val="18"/>
                      </w:rPr>
                      <w:t>name,</w:t>
                    </w:r>
                    <w:proofErr w:type="gramEnd"/>
                    <w:r>
                      <w:rPr>
                        <w:rFonts w:ascii="Verdana" w:hAnsi="Verdana"/>
                        <w:color w:val="000000"/>
                        <w:sz w:val="18"/>
                        <w:szCs w:val="18"/>
                      </w:rPr>
                      <w:t xml:space="preserve"> root is the username and password.</w:t>
                    </w:r>
                  </w:ins>
                </w:p>
                <w:p w:rsidR="00CB7069" w:rsidRDefault="00CB7069" w:rsidP="00CB7069">
                  <w:pPr>
                    <w:numPr>
                      <w:ilvl w:val="0"/>
                      <w:numId w:val="3"/>
                    </w:numPr>
                    <w:spacing w:after="0" w:line="312" w:lineRule="atLeast"/>
                    <w:ind w:left="272"/>
                    <w:jc w:val="both"/>
                    <w:rPr>
                      <w:ins w:id="55" w:author="Unknown"/>
                      <w:rFonts w:ascii="Verdana" w:hAnsi="Verdana"/>
                      <w:color w:val="000000"/>
                      <w:sz w:val="18"/>
                      <w:szCs w:val="18"/>
                    </w:rPr>
                  </w:pPr>
                  <w:proofErr w:type="gramStart"/>
                  <w:ins w:id="56" w:author="Unknown">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java.sql.*;  </w:t>
                    </w:r>
                  </w:ins>
                </w:p>
                <w:p w:rsidR="00CB7069" w:rsidRDefault="00CB7069" w:rsidP="00CB7069">
                  <w:pPr>
                    <w:numPr>
                      <w:ilvl w:val="0"/>
                      <w:numId w:val="3"/>
                    </w:numPr>
                    <w:spacing w:after="0" w:line="312" w:lineRule="atLeast"/>
                    <w:ind w:left="272"/>
                    <w:jc w:val="both"/>
                    <w:rPr>
                      <w:ins w:id="57" w:author="Unknown"/>
                      <w:rFonts w:ascii="Verdana" w:hAnsi="Verdana"/>
                      <w:color w:val="000000"/>
                      <w:sz w:val="18"/>
                      <w:szCs w:val="18"/>
                    </w:rPr>
                  </w:pPr>
                  <w:ins w:id="58" w:author="Unknown">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MysqlCon</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59" w:author="Unknown"/>
                      <w:rFonts w:ascii="Verdana" w:hAnsi="Verdana"/>
                      <w:color w:val="000000"/>
                      <w:sz w:val="18"/>
                      <w:szCs w:val="18"/>
                    </w:rPr>
                  </w:pPr>
                  <w:ins w:id="60"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61" w:author="Unknown"/>
                      <w:rFonts w:ascii="Verdana" w:hAnsi="Verdana"/>
                      <w:color w:val="000000"/>
                      <w:sz w:val="18"/>
                      <w:szCs w:val="18"/>
                    </w:rPr>
                  </w:pPr>
                  <w:ins w:id="62" w:author="Unknown">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63" w:author="Unknown"/>
                      <w:rFonts w:ascii="Verdana" w:hAnsi="Verdana"/>
                      <w:color w:val="000000"/>
                      <w:sz w:val="18"/>
                      <w:szCs w:val="18"/>
                    </w:rPr>
                  </w:pPr>
                  <w:proofErr w:type="spellStart"/>
                  <w:ins w:id="64" w:author="Unknown">
                    <w:r>
                      <w:rPr>
                        <w:rFonts w:ascii="Verdana" w:hAnsi="Verdana"/>
                        <w:color w:val="000000"/>
                        <w:sz w:val="18"/>
                        <w:szCs w:val="18"/>
                        <w:bdr w:val="none" w:sz="0" w:space="0" w:color="auto" w:frame="1"/>
                      </w:rPr>
                      <w:t>Class.forName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w:t>
                    </w:r>
                    <w:proofErr w:type="spellStart"/>
                    <w:r>
                      <w:rPr>
                        <w:rStyle w:val="string"/>
                        <w:rFonts w:ascii="Verdana" w:hAnsi="Verdana"/>
                        <w:color w:val="0000FF"/>
                        <w:sz w:val="18"/>
                        <w:szCs w:val="18"/>
                        <w:bdr w:val="none" w:sz="0" w:space="0" w:color="auto" w:frame="1"/>
                      </w:rPr>
                      <w:t>com.mysql.jdbc.Driver</w:t>
                    </w:r>
                    <w:proofErr w:type="spellEnd"/>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65" w:author="Unknown"/>
                      <w:rFonts w:ascii="Verdana" w:hAnsi="Verdana"/>
                      <w:color w:val="000000"/>
                      <w:sz w:val="18"/>
                      <w:szCs w:val="18"/>
                    </w:rPr>
                  </w:pPr>
                  <w:ins w:id="66" w:author="Unknown">
                    <w:r>
                      <w:rPr>
                        <w:rFonts w:ascii="Verdana" w:hAnsi="Verdana"/>
                        <w:color w:val="000000"/>
                        <w:sz w:val="18"/>
                        <w:szCs w:val="18"/>
                        <w:bdr w:val="none" w:sz="0" w:space="0" w:color="auto" w:frame="1"/>
                      </w:rPr>
                      <w:t>Connection con=</w:t>
                    </w:r>
                    <w:proofErr w:type="spellStart"/>
                    <w:r>
                      <w:rPr>
                        <w:rFonts w:ascii="Verdana" w:hAnsi="Verdana"/>
                        <w:color w:val="000000"/>
                        <w:sz w:val="18"/>
                        <w:szCs w:val="18"/>
                        <w:bdr w:val="none" w:sz="0" w:space="0" w:color="auto" w:frame="1"/>
                      </w:rPr>
                      <w:t>DriverManager.getConnection</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67" w:author="Unknown"/>
                      <w:rFonts w:ascii="Verdana" w:hAnsi="Verdana"/>
                      <w:color w:val="000000"/>
                      <w:sz w:val="18"/>
                      <w:szCs w:val="18"/>
                    </w:rPr>
                  </w:pPr>
                  <w:ins w:id="68" w:author="Unknown">
                    <w:r>
                      <w:rPr>
                        <w:rStyle w:val="string"/>
                        <w:rFonts w:ascii="Verdana" w:hAnsi="Verdana"/>
                        <w:color w:val="0000FF"/>
                        <w:sz w:val="18"/>
                        <w:szCs w:val="18"/>
                        <w:bdr w:val="none" w:sz="0" w:space="0" w:color="auto" w:frame="1"/>
                      </w:rPr>
                      <w:t>"</w:t>
                    </w:r>
                    <w:proofErr w:type="spellStart"/>
                    <w:r>
                      <w:rPr>
                        <w:rStyle w:val="string"/>
                        <w:rFonts w:ascii="Verdana" w:hAnsi="Verdana"/>
                        <w:color w:val="0000FF"/>
                        <w:sz w:val="18"/>
                        <w:szCs w:val="18"/>
                        <w:bdr w:val="none" w:sz="0" w:space="0" w:color="auto" w:frame="1"/>
                      </w:rPr>
                      <w:t>jdbc:mysql</w:t>
                    </w:r>
                    <w:proofErr w:type="spellEnd"/>
                    <w:r>
                      <w:rPr>
                        <w:rStyle w:val="string"/>
                        <w:rFonts w:ascii="Verdana" w:hAnsi="Verdana"/>
                        <w:color w:val="0000FF"/>
                        <w:sz w:val="18"/>
                        <w:szCs w:val="18"/>
                        <w:bdr w:val="none" w:sz="0" w:space="0" w:color="auto" w:frame="1"/>
                      </w:rPr>
                      <w:t>://localhost:3306/</w:t>
                    </w:r>
                    <w:proofErr w:type="spellStart"/>
                    <w:r>
                      <w:rPr>
                        <w:rStyle w:val="string"/>
                        <w:rFonts w:ascii="Verdana" w:hAnsi="Verdana"/>
                        <w:color w:val="0000FF"/>
                        <w:sz w:val="18"/>
                        <w:szCs w:val="18"/>
                        <w:bdr w:val="none" w:sz="0" w:space="0" w:color="auto" w:frame="1"/>
                      </w:rPr>
                      <w:t>sonoo"</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"root"</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"root</w:t>
                    </w:r>
                    <w:proofErr w:type="spellEnd"/>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69" w:author="Unknown"/>
                      <w:rFonts w:ascii="Verdana" w:hAnsi="Verdana"/>
                      <w:color w:val="000000"/>
                      <w:sz w:val="18"/>
                      <w:szCs w:val="18"/>
                    </w:rPr>
                  </w:pPr>
                  <w:ins w:id="70" w:author="Unknown">
                    <w:r>
                      <w:rPr>
                        <w:rStyle w:val="comment"/>
                        <w:rFonts w:ascii="Verdana" w:hAnsi="Verdana"/>
                        <w:color w:val="008200"/>
                        <w:sz w:val="18"/>
                        <w:szCs w:val="18"/>
                        <w:bdr w:val="none" w:sz="0" w:space="0" w:color="auto" w:frame="1"/>
                      </w:rPr>
                      <w:t>//here </w:t>
                    </w:r>
                    <w:proofErr w:type="spellStart"/>
                    <w:r>
                      <w:rPr>
                        <w:rStyle w:val="comment"/>
                        <w:rFonts w:ascii="Verdana" w:hAnsi="Verdana"/>
                        <w:color w:val="008200"/>
                        <w:sz w:val="18"/>
                        <w:szCs w:val="18"/>
                        <w:bdr w:val="none" w:sz="0" w:space="0" w:color="auto" w:frame="1"/>
                      </w:rPr>
                      <w:t>sonoo</w:t>
                    </w:r>
                    <w:proofErr w:type="spellEnd"/>
                    <w:r>
                      <w:rPr>
                        <w:rStyle w:val="comment"/>
                        <w:rFonts w:ascii="Verdana" w:hAnsi="Verdana"/>
                        <w:color w:val="008200"/>
                        <w:sz w:val="18"/>
                        <w:szCs w:val="18"/>
                        <w:bdr w:val="none" w:sz="0" w:space="0" w:color="auto" w:frame="1"/>
                      </w:rPr>
                      <w:t> is database name, root is username and password</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1" w:author="Unknown"/>
                      <w:rFonts w:ascii="Verdana" w:hAnsi="Verdana"/>
                      <w:color w:val="000000"/>
                      <w:sz w:val="18"/>
                      <w:szCs w:val="18"/>
                    </w:rPr>
                  </w:pPr>
                  <w:ins w:id="72" w:author="Unknown">
                    <w:r>
                      <w:rPr>
                        <w:rFonts w:ascii="Verdana" w:hAnsi="Verdana"/>
                        <w:color w:val="000000"/>
                        <w:sz w:val="18"/>
                        <w:szCs w:val="18"/>
                        <w:bdr w:val="none" w:sz="0" w:space="0" w:color="auto" w:frame="1"/>
                      </w:rPr>
                      <w:t>Statement stmt=</w:t>
                    </w:r>
                    <w:proofErr w:type="spellStart"/>
                    <w:r>
                      <w:rPr>
                        <w:rFonts w:ascii="Verdana" w:hAnsi="Verdana"/>
                        <w:color w:val="000000"/>
                        <w:sz w:val="18"/>
                        <w:szCs w:val="18"/>
                        <w:bdr w:val="none" w:sz="0" w:space="0" w:color="auto" w:frame="1"/>
                      </w:rPr>
                      <w:t>con.createStatement</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3" w:author="Unknown"/>
                      <w:rFonts w:ascii="Verdana" w:hAnsi="Verdana"/>
                      <w:color w:val="000000"/>
                      <w:sz w:val="18"/>
                      <w:szCs w:val="18"/>
                    </w:rPr>
                  </w:pPr>
                  <w:proofErr w:type="spellStart"/>
                  <w:ins w:id="74" w:author="Unknown">
                    <w:r>
                      <w:rPr>
                        <w:rFonts w:ascii="Verdana" w:hAnsi="Verdana"/>
                        <w:color w:val="000000"/>
                        <w:sz w:val="18"/>
                        <w:szCs w:val="18"/>
                        <w:bdr w:val="none" w:sz="0" w:space="0" w:color="auto" w:frame="1"/>
                      </w:rPr>
                      <w:t>ResultSet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rs</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stmt.executeQuery</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"select * from </w:t>
                    </w:r>
                    <w:proofErr w:type="spellStart"/>
                    <w:r>
                      <w:rPr>
                        <w:rStyle w:val="string"/>
                        <w:rFonts w:ascii="Verdana" w:hAnsi="Verdana"/>
                        <w:color w:val="0000FF"/>
                        <w:sz w:val="18"/>
                        <w:szCs w:val="18"/>
                        <w:bdr w:val="none" w:sz="0" w:space="0" w:color="auto" w:frame="1"/>
                      </w:rPr>
                      <w:t>emp</w:t>
                    </w:r>
                    <w:proofErr w:type="spellEnd"/>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5" w:author="Unknown"/>
                      <w:rFonts w:ascii="Verdana" w:hAnsi="Verdana"/>
                      <w:color w:val="000000"/>
                      <w:sz w:val="18"/>
                      <w:szCs w:val="18"/>
                    </w:rPr>
                  </w:pPr>
                  <w:ins w:id="76" w:author="Unknown">
                    <w:r>
                      <w:rPr>
                        <w:rStyle w:val="keyword"/>
                        <w:rFonts w:ascii="Verdana" w:hAnsi="Verdana"/>
                        <w:b/>
                        <w:bCs/>
                        <w:color w:val="006699"/>
                        <w:sz w:val="18"/>
                        <w:szCs w:val="18"/>
                        <w:bdr w:val="none" w:sz="0" w:space="0" w:color="auto" w:frame="1"/>
                      </w:rPr>
                      <w:t>while</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rs.next</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7" w:author="Unknown"/>
                      <w:rFonts w:ascii="Verdana" w:hAnsi="Verdana"/>
                      <w:color w:val="000000"/>
                      <w:sz w:val="18"/>
                      <w:szCs w:val="18"/>
                    </w:rPr>
                  </w:pPr>
                  <w:ins w:id="78" w:author="Unknown">
                    <w:r>
                      <w:rPr>
                        <w:rFonts w:ascii="Verdana" w:hAnsi="Verdana"/>
                        <w:color w:val="000000"/>
                        <w:sz w:val="18"/>
                        <w:szCs w:val="18"/>
                        <w:bdr w:val="none" w:sz="0" w:space="0" w:color="auto" w:frame="1"/>
                      </w:rPr>
                      <w:t>System.out.println(rs.getInt(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+rs.getString(</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+rs.getString(</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9" w:author="Unknown"/>
                      <w:rFonts w:ascii="Verdana" w:hAnsi="Verdana"/>
                      <w:color w:val="000000"/>
                      <w:sz w:val="18"/>
                      <w:szCs w:val="18"/>
                    </w:rPr>
                  </w:pPr>
                  <w:proofErr w:type="spellStart"/>
                  <w:ins w:id="80" w:author="Unknown">
                    <w:r>
                      <w:rPr>
                        <w:rFonts w:ascii="Verdana" w:hAnsi="Verdana"/>
                        <w:color w:val="000000"/>
                        <w:sz w:val="18"/>
                        <w:szCs w:val="18"/>
                        <w:bdr w:val="none" w:sz="0" w:space="0" w:color="auto" w:frame="1"/>
                      </w:rPr>
                      <w:t>con.close</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81" w:author="Unknown"/>
                      <w:rFonts w:ascii="Verdana" w:hAnsi="Verdana"/>
                      <w:color w:val="000000"/>
                      <w:sz w:val="18"/>
                      <w:szCs w:val="18"/>
                    </w:rPr>
                  </w:pPr>
                  <w:ins w:id="82" w:author="Unknown">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(e);}  </w:t>
                    </w:r>
                  </w:ins>
                </w:p>
                <w:p w:rsidR="00CB7069" w:rsidRDefault="00CB7069" w:rsidP="00CB7069">
                  <w:pPr>
                    <w:numPr>
                      <w:ilvl w:val="0"/>
                      <w:numId w:val="3"/>
                    </w:numPr>
                    <w:spacing w:after="0" w:line="312" w:lineRule="atLeast"/>
                    <w:ind w:left="272"/>
                    <w:jc w:val="both"/>
                    <w:rPr>
                      <w:ins w:id="83" w:author="Unknown"/>
                      <w:rFonts w:ascii="Verdana" w:hAnsi="Verdana"/>
                      <w:color w:val="000000"/>
                      <w:sz w:val="18"/>
                      <w:szCs w:val="18"/>
                    </w:rPr>
                  </w:pPr>
                  <w:ins w:id="84" w:author="Unknown">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85" w:author="Unknown"/>
                      <w:rFonts w:ascii="Verdana" w:hAnsi="Verdana"/>
                      <w:color w:val="000000"/>
                      <w:sz w:val="18"/>
                      <w:szCs w:val="18"/>
                    </w:rPr>
                  </w:pPr>
                  <w:ins w:id="86" w:author="Unknown">
                    <w:r>
                      <w:rPr>
                        <w:rFonts w:ascii="Verdana" w:hAnsi="Verdana"/>
                        <w:color w:val="000000"/>
                        <w:sz w:val="18"/>
                        <w:szCs w:val="18"/>
                        <w:bdr w:val="none" w:sz="0" w:space="0" w:color="auto" w:frame="1"/>
                      </w:rPr>
                      <w:t>}  </w:t>
                    </w:r>
                  </w:ins>
                </w:p>
                <w:p w:rsidR="00CB7069" w:rsidRDefault="00447C26" w:rsidP="00CB7069">
                  <w:pPr>
                    <w:spacing w:line="312" w:lineRule="atLeast"/>
                    <w:ind w:left="272"/>
                    <w:jc w:val="both"/>
                    <w:rPr>
                      <w:ins w:id="87" w:author="Unknown"/>
                      <w:rFonts w:ascii="Verdana" w:hAnsi="Verdana"/>
                      <w:color w:val="000000"/>
                      <w:sz w:val="18"/>
                      <w:szCs w:val="18"/>
                    </w:rPr>
                  </w:pPr>
                  <w:ins w:id="88" w:author="Unknown">
                    <w:r>
                      <w:rPr>
                        <w:rFonts w:ascii="Verdana" w:hAnsi="Verdana"/>
                        <w:color w:val="000000"/>
                        <w:sz w:val="18"/>
                        <w:szCs w:val="18"/>
                      </w:rPr>
                      <w:fldChar w:fldCharType="begin"/>
                    </w:r>
                    <w:r w:rsidR="00CB7069">
                      <w:rPr>
                        <w:rFonts w:ascii="Verdana" w:hAnsi="Verdana"/>
                        <w:color w:val="000000"/>
                        <w:sz w:val="18"/>
                        <w:szCs w:val="18"/>
                      </w:rPr>
                      <w:instrText xml:space="preserve"> HYPERLINK "https://www.javatpoint.com/src/jdbc/MysqlCon.zip" </w:instrText>
                    </w:r>
                    <w:r>
                      <w:rPr>
                        <w:rFonts w:ascii="Verdana" w:hAnsi="Verdana"/>
                        <w:color w:val="000000"/>
                        <w:sz w:val="18"/>
                        <w:szCs w:val="18"/>
                      </w:rPr>
                      <w:fldChar w:fldCharType="separate"/>
                    </w:r>
                    <w:r w:rsidR="00CB7069">
                      <w:rPr>
                        <w:rStyle w:val="Hyperlink"/>
                        <w:rFonts w:ascii="Tahoma" w:hAnsi="Tahoma" w:cs="Tahoma"/>
                        <w:color w:val="FF0000"/>
                        <w:sz w:val="23"/>
                        <w:szCs w:val="23"/>
                      </w:rPr>
                      <w:t>download this example</w:t>
                    </w:r>
                    <w:r>
                      <w:rPr>
                        <w:rFonts w:ascii="Verdana" w:hAnsi="Verdana"/>
                        <w:color w:val="000000"/>
                        <w:sz w:val="18"/>
                        <w:szCs w:val="18"/>
                      </w:rPr>
                      <w:fldChar w:fldCharType="end"/>
                    </w:r>
                  </w:ins>
                </w:p>
                <w:p w:rsidR="00CB7069" w:rsidRDefault="00CB7069">
                  <w:pPr>
                    <w:pStyle w:val="NormalWeb"/>
                    <w:spacing w:line="312" w:lineRule="atLeast"/>
                    <w:ind w:left="272"/>
                    <w:jc w:val="both"/>
                    <w:rPr>
                      <w:ins w:id="89" w:author="Unknown"/>
                      <w:rFonts w:ascii="Verdana" w:hAnsi="Verdana"/>
                      <w:color w:val="000000"/>
                      <w:sz w:val="18"/>
                      <w:szCs w:val="18"/>
                    </w:rPr>
                  </w:pPr>
                  <w:ins w:id="90" w:author="Unknown">
                    <w:r>
                      <w:rPr>
                        <w:rFonts w:ascii="Verdana" w:hAnsi="Verdana"/>
                        <w:color w:val="000000"/>
                        <w:sz w:val="18"/>
                        <w:szCs w:val="18"/>
                      </w:rPr>
                      <w:t xml:space="preserve">The above example will fetch all the records of </w:t>
                    </w:r>
                    <w:proofErr w:type="spellStart"/>
                    <w:r>
                      <w:rPr>
                        <w:rFonts w:ascii="Verdana" w:hAnsi="Verdana"/>
                        <w:color w:val="000000"/>
                        <w:sz w:val="18"/>
                        <w:szCs w:val="18"/>
                      </w:rPr>
                      <w:t>emp</w:t>
                    </w:r>
                    <w:proofErr w:type="spellEnd"/>
                    <w:r>
                      <w:rPr>
                        <w:rFonts w:ascii="Verdana" w:hAnsi="Verdana"/>
                        <w:color w:val="000000"/>
                        <w:sz w:val="18"/>
                        <w:szCs w:val="18"/>
                      </w:rPr>
                      <w:t xml:space="preserve"> table.</w:t>
                    </w:r>
                  </w:ins>
                </w:p>
                <w:p w:rsidR="00CB7069" w:rsidRDefault="00447C26">
                  <w:pPr>
                    <w:spacing w:line="312" w:lineRule="atLeast"/>
                    <w:ind w:left="272"/>
                    <w:jc w:val="both"/>
                    <w:rPr>
                      <w:ins w:id="91" w:author="Unknown"/>
                      <w:rFonts w:ascii="Verdana" w:hAnsi="Verdana"/>
                      <w:color w:val="000000"/>
                      <w:sz w:val="18"/>
                      <w:szCs w:val="18"/>
                    </w:rPr>
                  </w:pPr>
                  <w:ins w:id="92" w:author="Unknown">
                    <w:r w:rsidRPr="00447C26">
                      <w:rPr>
                        <w:rFonts w:ascii="Verdana" w:hAnsi="Verdana"/>
                        <w:color w:val="000000"/>
                        <w:sz w:val="18"/>
                        <w:szCs w:val="18"/>
                      </w:rPr>
                      <w:pict>
                        <v:rect id="_x0000_i1026" style="width:0;height:.7pt" o:hralign="center" o:hrstd="t" o:hrnoshade="t" o:hr="t" fillcolor="#d4d4d4" stroked="f"/>
                      </w:pict>
                    </w:r>
                  </w:ins>
                </w:p>
                <w:p w:rsidR="00CB7069" w:rsidRDefault="00CB7069">
                  <w:pPr>
                    <w:pStyle w:val="NormalWeb"/>
                    <w:spacing w:line="312" w:lineRule="atLeast"/>
                    <w:ind w:left="272"/>
                    <w:jc w:val="both"/>
                    <w:rPr>
                      <w:ins w:id="93" w:author="Unknown"/>
                      <w:rFonts w:ascii="Verdana" w:hAnsi="Verdana"/>
                      <w:color w:val="000000"/>
                      <w:sz w:val="18"/>
                      <w:szCs w:val="18"/>
                    </w:rPr>
                  </w:pPr>
                  <w:ins w:id="94" w:author="Unknown">
                    <w:r>
                      <w:rPr>
                        <w:rFonts w:ascii="Verdana" w:hAnsi="Verdana"/>
                        <w:color w:val="000000"/>
                        <w:sz w:val="18"/>
                        <w:szCs w:val="18"/>
                      </w:rPr>
                      <w:t xml:space="preserve">To connect java application with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mysqlconnector.jar file is required to be loaded.</w:t>
                    </w:r>
                  </w:ins>
                </w:p>
                <w:p w:rsidR="00CB7069" w:rsidRDefault="00447C26" w:rsidP="00CB7069">
                  <w:pPr>
                    <w:spacing w:line="312" w:lineRule="atLeast"/>
                    <w:ind w:left="272"/>
                    <w:jc w:val="both"/>
                    <w:rPr>
                      <w:ins w:id="95" w:author="Unknown"/>
                      <w:rFonts w:ascii="Verdana" w:hAnsi="Verdana"/>
                      <w:color w:val="000000"/>
                      <w:sz w:val="18"/>
                      <w:szCs w:val="18"/>
                    </w:rPr>
                  </w:pPr>
                  <w:ins w:id="96" w:author="Unknown">
                    <w:r>
                      <w:rPr>
                        <w:rFonts w:ascii="Verdana" w:hAnsi="Verdana"/>
                        <w:color w:val="000000"/>
                        <w:sz w:val="18"/>
                        <w:szCs w:val="18"/>
                      </w:rPr>
                      <w:fldChar w:fldCharType="begin"/>
                    </w:r>
                    <w:r w:rsidR="00CB7069">
                      <w:rPr>
                        <w:rFonts w:ascii="Verdana" w:hAnsi="Verdana"/>
                        <w:color w:val="000000"/>
                        <w:sz w:val="18"/>
                        <w:szCs w:val="18"/>
                      </w:rPr>
                      <w:instrText xml:space="preserve"> HYPERLINK "https://www.javatpoint.com/src/jdbc/mysql-connector.jar" </w:instrText>
                    </w:r>
                    <w:r>
                      <w:rPr>
                        <w:rFonts w:ascii="Verdana" w:hAnsi="Verdana"/>
                        <w:color w:val="000000"/>
                        <w:sz w:val="18"/>
                        <w:szCs w:val="18"/>
                      </w:rPr>
                      <w:fldChar w:fldCharType="separate"/>
                    </w:r>
                    <w:r w:rsidR="00CB7069">
                      <w:rPr>
                        <w:rStyle w:val="Hyperlink"/>
                        <w:rFonts w:ascii="Tahoma" w:hAnsi="Tahoma" w:cs="Tahoma"/>
                        <w:color w:val="FF0000"/>
                        <w:sz w:val="23"/>
                        <w:szCs w:val="23"/>
                      </w:rPr>
                      <w:t>download the jar file mysql-connector.jar</w:t>
                    </w:r>
                    <w:r>
                      <w:rPr>
                        <w:rFonts w:ascii="Verdana" w:hAnsi="Verdana"/>
                        <w:color w:val="000000"/>
                        <w:sz w:val="18"/>
                        <w:szCs w:val="18"/>
                      </w:rPr>
                      <w:fldChar w:fldCharType="end"/>
                    </w:r>
                  </w:ins>
                </w:p>
                <w:p w:rsidR="00CB7069" w:rsidRPr="001546C5" w:rsidRDefault="00CB7069">
                  <w:pPr>
                    <w:pStyle w:val="Heading3"/>
                    <w:spacing w:line="312" w:lineRule="atLeast"/>
                    <w:ind w:left="272"/>
                    <w:jc w:val="both"/>
                    <w:rPr>
                      <w:ins w:id="97" w:author="Unknown"/>
                      <w:rFonts w:ascii="Helvetica" w:hAnsi="Helvetica" w:cs="Helvetica"/>
                      <w:b w:val="0"/>
                      <w:bCs w:val="0"/>
                      <w:color w:val="610B4B"/>
                      <w:sz w:val="29"/>
                      <w:szCs w:val="29"/>
                      <w:highlight w:val="green"/>
                    </w:rPr>
                  </w:pPr>
                  <w:ins w:id="98" w:author="Unknown">
                    <w:r w:rsidRPr="001546C5">
                      <w:rPr>
                        <w:rFonts w:ascii="Helvetica" w:hAnsi="Helvetica" w:cs="Helvetica"/>
                        <w:b w:val="0"/>
                        <w:bCs w:val="0"/>
                        <w:color w:val="610B4B"/>
                        <w:sz w:val="29"/>
                        <w:szCs w:val="29"/>
                        <w:highlight w:val="green"/>
                      </w:rPr>
                      <w:t>Two ways to load the jar file:</w:t>
                    </w:r>
                  </w:ins>
                </w:p>
                <w:p w:rsidR="00CB7069" w:rsidRPr="001546C5" w:rsidRDefault="00CB7069">
                  <w:pPr>
                    <w:numPr>
                      <w:ilvl w:val="0"/>
                      <w:numId w:val="4"/>
                    </w:numPr>
                    <w:spacing w:before="54" w:after="100" w:afterAutospacing="1" w:line="312" w:lineRule="atLeast"/>
                    <w:ind w:left="992"/>
                    <w:jc w:val="both"/>
                    <w:rPr>
                      <w:ins w:id="99" w:author="Unknown"/>
                      <w:rFonts w:ascii="Verdana" w:hAnsi="Verdana" w:cs="Times New Roman"/>
                      <w:color w:val="000000"/>
                      <w:sz w:val="18"/>
                      <w:szCs w:val="18"/>
                      <w:highlight w:val="green"/>
                    </w:rPr>
                  </w:pPr>
                  <w:ins w:id="100" w:author="Unknown">
                    <w:r w:rsidRPr="001546C5">
                      <w:rPr>
                        <w:rFonts w:ascii="Verdana" w:hAnsi="Verdana"/>
                        <w:color w:val="000000"/>
                        <w:sz w:val="18"/>
                        <w:szCs w:val="18"/>
                        <w:highlight w:val="green"/>
                      </w:rPr>
                      <w:t xml:space="preserve">paste the mysqlconnector.jar file in </w:t>
                    </w:r>
                    <w:proofErr w:type="spellStart"/>
                    <w:r w:rsidRPr="001546C5">
                      <w:rPr>
                        <w:rFonts w:ascii="Verdana" w:hAnsi="Verdana"/>
                        <w:color w:val="000000"/>
                        <w:sz w:val="18"/>
                        <w:szCs w:val="18"/>
                        <w:highlight w:val="green"/>
                      </w:rPr>
                      <w:t>jre</w:t>
                    </w:r>
                    <w:proofErr w:type="spellEnd"/>
                    <w:r w:rsidRPr="001546C5">
                      <w:rPr>
                        <w:rFonts w:ascii="Verdana" w:hAnsi="Verdana"/>
                        <w:color w:val="000000"/>
                        <w:sz w:val="18"/>
                        <w:szCs w:val="18"/>
                        <w:highlight w:val="green"/>
                      </w:rPr>
                      <w:t>/lib/ext folder</w:t>
                    </w:r>
                  </w:ins>
                </w:p>
                <w:p w:rsidR="00CB7069" w:rsidRDefault="00CB7069">
                  <w:pPr>
                    <w:numPr>
                      <w:ilvl w:val="0"/>
                      <w:numId w:val="4"/>
                    </w:numPr>
                    <w:spacing w:before="54" w:after="100" w:afterAutospacing="1" w:line="312" w:lineRule="atLeast"/>
                    <w:ind w:left="992"/>
                    <w:jc w:val="both"/>
                    <w:rPr>
                      <w:ins w:id="101" w:author="Unknown"/>
                      <w:rFonts w:ascii="Verdana" w:hAnsi="Verdana"/>
                      <w:color w:val="000000"/>
                      <w:sz w:val="18"/>
                      <w:szCs w:val="18"/>
                    </w:rPr>
                  </w:pPr>
                  <w:ins w:id="102" w:author="Unknown">
                    <w:r>
                      <w:rPr>
                        <w:rFonts w:ascii="Verdana" w:hAnsi="Verdana"/>
                        <w:color w:val="000000"/>
                        <w:sz w:val="18"/>
                        <w:szCs w:val="18"/>
                      </w:rPr>
                      <w:t xml:space="preserve">set </w:t>
                    </w:r>
                    <w:proofErr w:type="spellStart"/>
                    <w:r>
                      <w:rPr>
                        <w:rFonts w:ascii="Verdana" w:hAnsi="Verdana"/>
                        <w:color w:val="000000"/>
                        <w:sz w:val="18"/>
                        <w:szCs w:val="18"/>
                      </w:rPr>
                      <w:t>classpath</w:t>
                    </w:r>
                    <w:proofErr w:type="spellEnd"/>
                  </w:ins>
                </w:p>
                <w:p w:rsidR="00CB7069" w:rsidRDefault="00CB7069">
                  <w:pPr>
                    <w:pStyle w:val="Heading3"/>
                    <w:spacing w:line="312" w:lineRule="atLeast"/>
                    <w:ind w:left="272"/>
                    <w:jc w:val="both"/>
                    <w:rPr>
                      <w:ins w:id="103" w:author="Unknown"/>
                      <w:rFonts w:ascii="Helvetica" w:hAnsi="Helvetica" w:cs="Helvetica"/>
                      <w:b w:val="0"/>
                      <w:bCs w:val="0"/>
                      <w:color w:val="610B4B"/>
                      <w:sz w:val="29"/>
                      <w:szCs w:val="29"/>
                    </w:rPr>
                  </w:pPr>
                  <w:ins w:id="104" w:author="Unknown">
                    <w:r>
                      <w:rPr>
                        <w:rFonts w:ascii="Helvetica" w:hAnsi="Helvetica" w:cs="Helvetica"/>
                        <w:b w:val="0"/>
                        <w:bCs w:val="0"/>
                        <w:color w:val="610B4B"/>
                        <w:sz w:val="29"/>
                        <w:szCs w:val="29"/>
                      </w:rPr>
                      <w:t xml:space="preserve">1) </w:t>
                    </w:r>
                    <w:proofErr w:type="gramStart"/>
                    <w:r>
                      <w:rPr>
                        <w:rFonts w:ascii="Helvetica" w:hAnsi="Helvetica" w:cs="Helvetica"/>
                        <w:b w:val="0"/>
                        <w:bCs w:val="0"/>
                        <w:color w:val="610B4B"/>
                        <w:sz w:val="29"/>
                        <w:szCs w:val="29"/>
                      </w:rPr>
                      <w:t>paste</w:t>
                    </w:r>
                    <w:proofErr w:type="gramEnd"/>
                    <w:r>
                      <w:rPr>
                        <w:rFonts w:ascii="Helvetica" w:hAnsi="Helvetica" w:cs="Helvetica"/>
                        <w:b w:val="0"/>
                        <w:bCs w:val="0"/>
                        <w:color w:val="610B4B"/>
                        <w:sz w:val="29"/>
                        <w:szCs w:val="29"/>
                      </w:rPr>
                      <w:t xml:space="preserve"> the mysqlconnector.jar file in JRE/lib/ext folder:</w:t>
                    </w:r>
                  </w:ins>
                </w:p>
                <w:tbl>
                  <w:tblPr>
                    <w:tblW w:w="0" w:type="auto"/>
                    <w:tblCellSpacing w:w="15" w:type="dxa"/>
                    <w:tblInd w:w="272" w:type="dxa"/>
                    <w:tblCellMar>
                      <w:top w:w="15" w:type="dxa"/>
                      <w:left w:w="15" w:type="dxa"/>
                      <w:bottom w:w="15" w:type="dxa"/>
                      <w:right w:w="15" w:type="dxa"/>
                    </w:tblCellMar>
                    <w:tblLook w:val="04A0"/>
                  </w:tblPr>
                  <w:tblGrid>
                    <w:gridCol w:w="8396"/>
                  </w:tblGrid>
                  <w:tr w:rsidR="00CB7069">
                    <w:trPr>
                      <w:tblCellSpacing w:w="15" w:type="dxa"/>
                    </w:trPr>
                    <w:tc>
                      <w:tcPr>
                        <w:tcW w:w="0" w:type="auto"/>
                        <w:vAlign w:val="center"/>
                        <w:hideMark/>
                      </w:tcPr>
                      <w:p w:rsidR="00CB7069" w:rsidRDefault="00CB7069">
                        <w:pPr>
                          <w:spacing w:line="312" w:lineRule="atLeast"/>
                          <w:ind w:left="272"/>
                          <w:jc w:val="both"/>
                          <w:rPr>
                            <w:rFonts w:ascii="Verdana" w:hAnsi="Verdana"/>
                            <w:color w:val="000000"/>
                            <w:sz w:val="18"/>
                            <w:szCs w:val="18"/>
                          </w:rPr>
                        </w:pPr>
                        <w:r>
                          <w:rPr>
                            <w:rFonts w:ascii="Verdana" w:hAnsi="Verdana"/>
                            <w:color w:val="000000"/>
                            <w:sz w:val="18"/>
                            <w:szCs w:val="18"/>
                          </w:rPr>
                          <w:t xml:space="preserve">Download the mysqlconnector.jar file. Go to </w:t>
                        </w:r>
                        <w:proofErr w:type="spellStart"/>
                        <w:r>
                          <w:rPr>
                            <w:rFonts w:ascii="Verdana" w:hAnsi="Verdana"/>
                            <w:color w:val="000000"/>
                            <w:sz w:val="18"/>
                            <w:szCs w:val="18"/>
                          </w:rPr>
                          <w:t>jre</w:t>
                        </w:r>
                        <w:proofErr w:type="spellEnd"/>
                        <w:r>
                          <w:rPr>
                            <w:rFonts w:ascii="Verdana" w:hAnsi="Verdana"/>
                            <w:color w:val="000000"/>
                            <w:sz w:val="18"/>
                            <w:szCs w:val="18"/>
                          </w:rPr>
                          <w:t>/lib/ext folder and paste the jar file here.</w:t>
                        </w:r>
                      </w:p>
                    </w:tc>
                  </w:tr>
                </w:tbl>
                <w:p w:rsidR="00CB7069" w:rsidRDefault="00CB7069">
                  <w:pPr>
                    <w:pStyle w:val="Heading3"/>
                    <w:spacing w:line="312" w:lineRule="atLeast"/>
                    <w:ind w:left="272"/>
                    <w:jc w:val="both"/>
                    <w:rPr>
                      <w:ins w:id="105" w:author="Unknown"/>
                      <w:rFonts w:ascii="Helvetica" w:hAnsi="Helvetica" w:cs="Helvetica"/>
                      <w:b w:val="0"/>
                      <w:bCs w:val="0"/>
                      <w:color w:val="610B4B"/>
                      <w:sz w:val="29"/>
                      <w:szCs w:val="29"/>
                    </w:rPr>
                  </w:pPr>
                  <w:ins w:id="106" w:author="Unknown">
                    <w:r>
                      <w:rPr>
                        <w:rFonts w:ascii="Helvetica" w:hAnsi="Helvetica" w:cs="Helvetica"/>
                        <w:b w:val="0"/>
                        <w:bCs w:val="0"/>
                        <w:color w:val="610B4B"/>
                        <w:sz w:val="29"/>
                        <w:szCs w:val="29"/>
                      </w:rPr>
                      <w:t xml:space="preserve">2) </w:t>
                    </w:r>
                    <w:proofErr w:type="gramStart"/>
                    <w:r>
                      <w:rPr>
                        <w:rFonts w:ascii="Helvetica" w:hAnsi="Helvetica" w:cs="Helvetica"/>
                        <w:b w:val="0"/>
                        <w:bCs w:val="0"/>
                        <w:color w:val="610B4B"/>
                        <w:sz w:val="29"/>
                        <w:szCs w:val="29"/>
                      </w:rPr>
                      <w:t>set</w:t>
                    </w:r>
                    <w:proofErr w:type="gramEnd"/>
                    <w:r>
                      <w:rPr>
                        <w:rFonts w:ascii="Helvetica" w:hAnsi="Helvetica" w:cs="Helvetica"/>
                        <w:b w:val="0"/>
                        <w:bCs w:val="0"/>
                        <w:color w:val="610B4B"/>
                        <w:sz w:val="29"/>
                        <w:szCs w:val="29"/>
                      </w:rPr>
                      <w:t xml:space="preserve"> </w:t>
                    </w:r>
                    <w:proofErr w:type="spellStart"/>
                    <w:r>
                      <w:rPr>
                        <w:rFonts w:ascii="Helvetica" w:hAnsi="Helvetica" w:cs="Helvetica"/>
                        <w:b w:val="0"/>
                        <w:bCs w:val="0"/>
                        <w:color w:val="610B4B"/>
                        <w:sz w:val="29"/>
                        <w:szCs w:val="29"/>
                      </w:rPr>
                      <w:t>classpath</w:t>
                    </w:r>
                    <w:proofErr w:type="spellEnd"/>
                    <w:r>
                      <w:rPr>
                        <w:rFonts w:ascii="Helvetica" w:hAnsi="Helvetica" w:cs="Helvetica"/>
                        <w:b w:val="0"/>
                        <w:bCs w:val="0"/>
                        <w:color w:val="610B4B"/>
                        <w:sz w:val="29"/>
                        <w:szCs w:val="29"/>
                      </w:rPr>
                      <w:t>:</w:t>
                    </w:r>
                  </w:ins>
                </w:p>
                <w:tbl>
                  <w:tblPr>
                    <w:tblW w:w="0" w:type="auto"/>
                    <w:tblCellSpacing w:w="15" w:type="dxa"/>
                    <w:tblInd w:w="272" w:type="dxa"/>
                    <w:tblCellMar>
                      <w:top w:w="15" w:type="dxa"/>
                      <w:left w:w="15" w:type="dxa"/>
                      <w:bottom w:w="15" w:type="dxa"/>
                      <w:right w:w="15" w:type="dxa"/>
                    </w:tblCellMar>
                    <w:tblLook w:val="04A0"/>
                  </w:tblPr>
                  <w:tblGrid>
                    <w:gridCol w:w="4067"/>
                  </w:tblGrid>
                  <w:tr w:rsidR="00CB7069">
                    <w:trPr>
                      <w:tblCellSpacing w:w="15" w:type="dxa"/>
                    </w:trPr>
                    <w:tc>
                      <w:tcPr>
                        <w:tcW w:w="0" w:type="auto"/>
                        <w:vAlign w:val="center"/>
                        <w:hideMark/>
                      </w:tcPr>
                      <w:p w:rsidR="00CB7069" w:rsidRDefault="00CB7069">
                        <w:pPr>
                          <w:spacing w:line="312" w:lineRule="atLeast"/>
                          <w:ind w:left="272"/>
                          <w:jc w:val="both"/>
                          <w:rPr>
                            <w:rFonts w:ascii="Verdana" w:hAnsi="Verdana"/>
                            <w:color w:val="000000"/>
                            <w:sz w:val="18"/>
                            <w:szCs w:val="18"/>
                          </w:rPr>
                        </w:pPr>
                        <w:r>
                          <w:rPr>
                            <w:rFonts w:ascii="Verdana" w:hAnsi="Verdana"/>
                            <w:color w:val="000000"/>
                            <w:sz w:val="18"/>
                            <w:szCs w:val="18"/>
                          </w:rPr>
                          <w:lastRenderedPageBreak/>
                          <w:t xml:space="preserve">There are two ways to set the </w:t>
                        </w:r>
                        <w:proofErr w:type="spellStart"/>
                        <w:r>
                          <w:rPr>
                            <w:rFonts w:ascii="Verdana" w:hAnsi="Verdana"/>
                            <w:color w:val="000000"/>
                            <w:sz w:val="18"/>
                            <w:szCs w:val="18"/>
                          </w:rPr>
                          <w:t>classpath</w:t>
                        </w:r>
                        <w:proofErr w:type="spellEnd"/>
                        <w:r>
                          <w:rPr>
                            <w:rFonts w:ascii="Verdana" w:hAnsi="Verdana"/>
                            <w:color w:val="000000"/>
                            <w:sz w:val="18"/>
                            <w:szCs w:val="18"/>
                          </w:rPr>
                          <w:t>:</w:t>
                        </w:r>
                      </w:p>
                      <w:p w:rsidR="00CB7069" w:rsidRDefault="00CB7069">
                        <w:pPr>
                          <w:numPr>
                            <w:ilvl w:val="0"/>
                            <w:numId w:val="5"/>
                          </w:numPr>
                          <w:spacing w:before="54" w:after="100" w:afterAutospacing="1" w:line="312" w:lineRule="atLeast"/>
                          <w:ind w:left="992"/>
                          <w:jc w:val="both"/>
                          <w:rPr>
                            <w:rFonts w:ascii="Verdana" w:hAnsi="Verdana"/>
                            <w:color w:val="000000"/>
                            <w:sz w:val="18"/>
                            <w:szCs w:val="18"/>
                          </w:rPr>
                        </w:pPr>
                        <w:r>
                          <w:rPr>
                            <w:rFonts w:ascii="Verdana" w:hAnsi="Verdana"/>
                            <w:color w:val="000000"/>
                            <w:sz w:val="18"/>
                            <w:szCs w:val="18"/>
                          </w:rPr>
                          <w:t>temporary</w:t>
                        </w:r>
                      </w:p>
                      <w:p w:rsidR="00CB7069" w:rsidRDefault="00CB7069">
                        <w:pPr>
                          <w:numPr>
                            <w:ilvl w:val="0"/>
                            <w:numId w:val="5"/>
                          </w:numPr>
                          <w:spacing w:before="54" w:after="100" w:afterAutospacing="1" w:line="312" w:lineRule="atLeast"/>
                          <w:ind w:left="992"/>
                          <w:jc w:val="both"/>
                          <w:rPr>
                            <w:rFonts w:ascii="Verdana" w:hAnsi="Verdana"/>
                            <w:color w:val="000000"/>
                            <w:sz w:val="18"/>
                            <w:szCs w:val="18"/>
                          </w:rPr>
                        </w:pPr>
                        <w:r>
                          <w:rPr>
                            <w:rFonts w:ascii="Verdana" w:hAnsi="Verdana"/>
                            <w:color w:val="000000"/>
                            <w:sz w:val="18"/>
                            <w:szCs w:val="18"/>
                          </w:rPr>
                          <w:t>permanent</w:t>
                        </w:r>
                      </w:p>
                    </w:tc>
                  </w:tr>
                </w:tbl>
                <w:p w:rsidR="00CB7069" w:rsidRDefault="00CB7069">
                  <w:pPr>
                    <w:pStyle w:val="Heading3"/>
                    <w:spacing w:line="312" w:lineRule="atLeast"/>
                    <w:ind w:left="272"/>
                    <w:jc w:val="both"/>
                    <w:rPr>
                      <w:ins w:id="107" w:author="Unknown"/>
                      <w:rFonts w:ascii="Helvetica" w:hAnsi="Helvetica" w:cs="Helvetica"/>
                      <w:b w:val="0"/>
                      <w:bCs w:val="0"/>
                      <w:color w:val="610B4B"/>
                      <w:sz w:val="29"/>
                      <w:szCs w:val="29"/>
                    </w:rPr>
                  </w:pPr>
                  <w:ins w:id="108" w:author="Unknown">
                    <w:r>
                      <w:rPr>
                        <w:rFonts w:ascii="Helvetica" w:hAnsi="Helvetica" w:cs="Helvetica"/>
                        <w:b w:val="0"/>
                        <w:bCs w:val="0"/>
                        <w:color w:val="610B4B"/>
                        <w:sz w:val="29"/>
                        <w:szCs w:val="29"/>
                      </w:rPr>
                      <w:t xml:space="preserve">How to set the temporary </w:t>
                    </w:r>
                    <w:proofErr w:type="spellStart"/>
                    <w:r>
                      <w:rPr>
                        <w:rFonts w:ascii="Helvetica" w:hAnsi="Helvetica" w:cs="Helvetica"/>
                        <w:b w:val="0"/>
                        <w:bCs w:val="0"/>
                        <w:color w:val="610B4B"/>
                        <w:sz w:val="29"/>
                        <w:szCs w:val="29"/>
                      </w:rPr>
                      <w:t>classpath</w:t>
                    </w:r>
                    <w:proofErr w:type="spellEnd"/>
                  </w:ins>
                </w:p>
                <w:tbl>
                  <w:tblPr>
                    <w:tblW w:w="0" w:type="auto"/>
                    <w:tblCellSpacing w:w="15" w:type="dxa"/>
                    <w:tblInd w:w="272" w:type="dxa"/>
                    <w:tblCellMar>
                      <w:top w:w="15" w:type="dxa"/>
                      <w:left w:w="15" w:type="dxa"/>
                      <w:bottom w:w="15" w:type="dxa"/>
                      <w:right w:w="15" w:type="dxa"/>
                    </w:tblCellMar>
                    <w:tblLook w:val="04A0"/>
                  </w:tblPr>
                  <w:tblGrid>
                    <w:gridCol w:w="3469"/>
                  </w:tblGrid>
                  <w:tr w:rsidR="00CB7069">
                    <w:trPr>
                      <w:tblCellSpacing w:w="15" w:type="dxa"/>
                    </w:trPr>
                    <w:tc>
                      <w:tcPr>
                        <w:tcW w:w="0" w:type="auto"/>
                        <w:vAlign w:val="center"/>
                        <w:hideMark/>
                      </w:tcPr>
                      <w:p w:rsidR="00CB7069" w:rsidRDefault="00CB7069">
                        <w:pPr>
                          <w:spacing w:line="312" w:lineRule="atLeast"/>
                          <w:ind w:left="272"/>
                          <w:jc w:val="both"/>
                          <w:rPr>
                            <w:rFonts w:ascii="Verdana" w:hAnsi="Verdana"/>
                            <w:color w:val="000000"/>
                            <w:sz w:val="18"/>
                            <w:szCs w:val="18"/>
                          </w:rPr>
                        </w:pPr>
                        <w:r>
                          <w:rPr>
                            <w:rFonts w:ascii="Verdana" w:hAnsi="Verdana"/>
                            <w:color w:val="000000"/>
                            <w:sz w:val="18"/>
                            <w:szCs w:val="18"/>
                          </w:rPr>
                          <w:t>open command prompt and write:</w:t>
                        </w:r>
                      </w:p>
                    </w:tc>
                  </w:tr>
                </w:tbl>
                <w:p w:rsidR="00CB7069" w:rsidRDefault="00CB7069" w:rsidP="00CB7069">
                  <w:pPr>
                    <w:numPr>
                      <w:ilvl w:val="0"/>
                      <w:numId w:val="6"/>
                    </w:numPr>
                    <w:spacing w:after="0" w:line="312" w:lineRule="atLeast"/>
                    <w:ind w:left="272"/>
                    <w:jc w:val="both"/>
                    <w:rPr>
                      <w:ins w:id="109" w:author="Unknown"/>
                      <w:rFonts w:ascii="Verdana" w:hAnsi="Verdana"/>
                      <w:color w:val="000000"/>
                      <w:sz w:val="18"/>
                      <w:szCs w:val="18"/>
                    </w:rPr>
                  </w:pPr>
                  <w:proofErr w:type="gramStart"/>
                  <w:ins w:id="110" w:author="Unknown">
                    <w:r>
                      <w:rPr>
                        <w:rFonts w:ascii="Verdana" w:hAnsi="Verdana"/>
                        <w:color w:val="000000"/>
                        <w:sz w:val="18"/>
                        <w:szCs w:val="18"/>
                        <w:bdr w:val="none" w:sz="0" w:space="0" w:color="auto" w:frame="1"/>
                      </w:rPr>
                      <w:t>C:</w:t>
                    </w:r>
                    <w:proofErr w:type="gramEnd"/>
                    <w:r>
                      <w:rPr>
                        <w:rFonts w:ascii="Verdana" w:hAnsi="Verdana"/>
                        <w:color w:val="000000"/>
                        <w:sz w:val="18"/>
                        <w:szCs w:val="18"/>
                        <w:bdr w:val="none" w:sz="0" w:space="0" w:color="auto" w:frame="1"/>
                      </w:rPr>
                      <w:t>&gt;set classpath=c:\folder\mysql-connector-java-</w:t>
                    </w:r>
                    <w:r>
                      <w:rPr>
                        <w:rStyle w:val="number"/>
                        <w:rFonts w:ascii="Verdana" w:hAnsi="Verdana"/>
                        <w:color w:val="C00000"/>
                        <w:sz w:val="18"/>
                        <w:szCs w:val="18"/>
                        <w:bdr w:val="none" w:sz="0" w:space="0" w:color="auto" w:frame="1"/>
                      </w:rPr>
                      <w:t>5.0</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8</w:t>
                    </w:r>
                    <w:r>
                      <w:rPr>
                        <w:rFonts w:ascii="Verdana" w:hAnsi="Verdana"/>
                        <w:color w:val="000000"/>
                        <w:sz w:val="18"/>
                        <w:szCs w:val="18"/>
                        <w:bdr w:val="none" w:sz="0" w:space="0" w:color="auto" w:frame="1"/>
                      </w:rPr>
                      <w:t>-bin.jar;.;  </w:t>
                    </w:r>
                  </w:ins>
                </w:p>
              </w:tc>
            </w:tr>
          </w:tbl>
          <w:p w:rsidR="0009418C" w:rsidRDefault="0009418C" w:rsidP="00650D10">
            <w:pPr>
              <w:rPr>
                <w:rFonts w:ascii="Trebuchet MS" w:hAnsi="Trebuchet MS"/>
                <w:color w:val="000000"/>
              </w:rPr>
            </w:pPr>
          </w:p>
        </w:tc>
      </w:tr>
    </w:tbl>
    <w:p w:rsidR="00650D10" w:rsidRDefault="00650D10" w:rsidP="00650D10">
      <w:pPr>
        <w:spacing w:after="0"/>
        <w:rPr>
          <w:ins w:id="111" w:author="Unknown"/>
          <w:rFonts w:ascii="Trebuchet MS" w:hAnsi="Trebuchet MS"/>
          <w:color w:val="000000"/>
        </w:rPr>
      </w:pPr>
    </w:p>
    <w:p w:rsidR="00650D10" w:rsidRDefault="00650D10" w:rsidP="00650D10">
      <w:pPr>
        <w:rPr>
          <w:ins w:id="112" w:author="Unknown"/>
          <w:rFonts w:ascii="Trebuchet MS" w:hAnsi="Trebuchet MS"/>
          <w:color w:val="000000"/>
        </w:rPr>
      </w:pPr>
      <w:ins w:id="113" w:author="Unknown">
        <w:r>
          <w:rPr>
            <w:rFonts w:ascii="Arial" w:hAnsi="Arial" w:cs="Arial"/>
            <w:b/>
            <w:bCs/>
            <w:color w:val="000000"/>
            <w:sz w:val="18"/>
            <w:szCs w:val="18"/>
            <w:u w:val="single"/>
          </w:rPr>
          <w:t xml:space="preserve">Where to use </w:t>
        </w:r>
        <w:proofErr w:type="spellStart"/>
        <w:r>
          <w:rPr>
            <w:rFonts w:ascii="Arial" w:hAnsi="Arial" w:cs="Arial"/>
            <w:b/>
            <w:bCs/>
            <w:color w:val="000000"/>
            <w:sz w:val="18"/>
            <w:szCs w:val="18"/>
            <w:u w:val="single"/>
          </w:rPr>
          <w:t>ClassLoader</w:t>
        </w:r>
        <w:proofErr w:type="spellEnd"/>
        <w:r>
          <w:rPr>
            <w:rFonts w:ascii="Arial" w:hAnsi="Arial" w:cs="Arial"/>
            <w:b/>
            <w:bCs/>
            <w:color w:val="000000"/>
            <w:sz w:val="18"/>
            <w:szCs w:val="18"/>
            <w:u w:val="single"/>
          </w:rPr>
          <w:t xml:space="preserve"> in Java</w:t>
        </w:r>
      </w:ins>
    </w:p>
    <w:p w:rsidR="00650D10" w:rsidRDefault="00650D10" w:rsidP="00650D10">
      <w:pPr>
        <w:rPr>
          <w:ins w:id="114" w:author="Unknown"/>
          <w:rFonts w:ascii="Trebuchet MS" w:hAnsi="Trebuchet MS"/>
          <w:color w:val="000000"/>
        </w:rPr>
      </w:pPr>
      <w:proofErr w:type="spellStart"/>
      <w:ins w:id="115" w:author="Unknown">
        <w:r>
          <w:rPr>
            <w:rFonts w:ascii="Arial" w:hAnsi="Arial" w:cs="Arial"/>
            <w:color w:val="000000"/>
            <w:sz w:val="18"/>
            <w:szCs w:val="18"/>
          </w:rPr>
          <w:t>ClassLoader</w:t>
        </w:r>
        <w:proofErr w:type="spellEnd"/>
        <w:r>
          <w:rPr>
            <w:rFonts w:ascii="Arial" w:hAnsi="Arial" w:cs="Arial"/>
            <w:color w:val="000000"/>
            <w:sz w:val="18"/>
            <w:szCs w:val="18"/>
          </w:rPr>
          <w:t xml:space="preserve"> in Java is a powerful concept and used at many places. One of the </w:t>
        </w:r>
        <w:r>
          <w:rPr>
            <w:rFonts w:ascii="Arial" w:hAnsi="Arial" w:cs="Arial"/>
            <w:i/>
            <w:iCs/>
            <w:color w:val="000000"/>
            <w:sz w:val="18"/>
            <w:szCs w:val="18"/>
          </w:rPr>
          <w:t xml:space="preserve">popular example of </w:t>
        </w:r>
        <w:proofErr w:type="spellStart"/>
        <w:r>
          <w:rPr>
            <w:rFonts w:ascii="Arial" w:hAnsi="Arial" w:cs="Arial"/>
            <w:i/>
            <w:iCs/>
            <w:color w:val="000000"/>
            <w:sz w:val="18"/>
            <w:szCs w:val="18"/>
          </w:rPr>
          <w:t>ClassLoader</w:t>
        </w:r>
        <w:proofErr w:type="spellEnd"/>
        <w:r>
          <w:rPr>
            <w:rFonts w:ascii="Arial" w:hAnsi="Arial" w:cs="Arial"/>
            <w:color w:val="000000"/>
            <w:sz w:val="18"/>
            <w:szCs w:val="18"/>
          </w:rPr>
          <w:t> is </w:t>
        </w:r>
        <w:proofErr w:type="spellStart"/>
        <w:r>
          <w:rPr>
            <w:rFonts w:ascii="Courier New" w:hAnsi="Courier New" w:cs="Courier New"/>
            <w:color w:val="000000"/>
            <w:sz w:val="18"/>
            <w:szCs w:val="18"/>
          </w:rPr>
          <w:t>AppletClassLoader</w:t>
        </w:r>
        <w:proofErr w:type="spellEnd"/>
        <w:r>
          <w:rPr>
            <w:rFonts w:ascii="Arial" w:hAnsi="Arial" w:cs="Arial"/>
            <w:color w:val="000000"/>
            <w:sz w:val="18"/>
            <w:szCs w:val="18"/>
          </w:rPr>
          <w:t> which is used to load class by </w:t>
        </w:r>
        <w:r>
          <w:rPr>
            <w:rFonts w:ascii="Courier New" w:hAnsi="Courier New" w:cs="Courier New"/>
            <w:color w:val="000000"/>
            <w:sz w:val="18"/>
            <w:szCs w:val="18"/>
          </w:rPr>
          <w:t>Applet</w:t>
        </w:r>
        <w:r>
          <w:rPr>
            <w:rFonts w:ascii="Arial" w:hAnsi="Arial" w:cs="Arial"/>
            <w:color w:val="000000"/>
            <w:sz w:val="18"/>
            <w:szCs w:val="18"/>
          </w:rPr>
          <w:t>, since </w:t>
        </w:r>
        <w:r>
          <w:rPr>
            <w:rFonts w:ascii="Courier New" w:hAnsi="Courier New" w:cs="Courier New"/>
            <w:color w:val="000000"/>
            <w:sz w:val="18"/>
            <w:szCs w:val="18"/>
          </w:rPr>
          <w:t>Applets</w:t>
        </w:r>
        <w:r>
          <w:rPr>
            <w:rFonts w:ascii="Arial" w:hAnsi="Arial" w:cs="Arial"/>
            <w:color w:val="000000"/>
            <w:sz w:val="18"/>
            <w:szCs w:val="18"/>
          </w:rPr>
          <w:t xml:space="preserve"> are mostly loaded from internet rather than local file system, By using separate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you can also loads same class from multiple sources and they will be treated as different class in </w:t>
        </w:r>
        <w:r w:rsidR="00447C26">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"http://javarevisited.blogspot.ca/2011/12/jre-jvm-jdk-jit-in-java-programming.html" </w:instrText>
        </w:r>
        <w:r w:rsidR="00447C26">
          <w:rPr>
            <w:rFonts w:ascii="Arial" w:hAnsi="Arial" w:cs="Arial"/>
            <w:color w:val="000000"/>
            <w:sz w:val="18"/>
            <w:szCs w:val="18"/>
          </w:rPr>
          <w:fldChar w:fldCharType="separate"/>
        </w:r>
        <w:r>
          <w:rPr>
            <w:rStyle w:val="Hyperlink"/>
            <w:rFonts w:ascii="Arial" w:hAnsi="Arial" w:cs="Arial"/>
            <w:color w:val="660099"/>
            <w:sz w:val="18"/>
            <w:szCs w:val="18"/>
          </w:rPr>
          <w:t>JVM</w:t>
        </w:r>
        <w:r w:rsidR="00447C26">
          <w:rPr>
            <w:rFonts w:ascii="Arial" w:hAnsi="Arial" w:cs="Arial"/>
            <w:color w:val="000000"/>
            <w:sz w:val="18"/>
            <w:szCs w:val="18"/>
          </w:rPr>
          <w:fldChar w:fldCharType="end"/>
        </w:r>
        <w:r>
          <w:rPr>
            <w:rFonts w:ascii="Arial" w:hAnsi="Arial" w:cs="Arial"/>
            <w:color w:val="000000"/>
            <w:sz w:val="18"/>
            <w:szCs w:val="18"/>
          </w:rPr>
          <w:t xml:space="preserve">. J2EE uses multiple class loaders to load class from different location like </w:t>
        </w:r>
        <w:r w:rsidRPr="00180A62">
          <w:rPr>
            <w:rFonts w:ascii="Arial" w:hAnsi="Arial" w:cs="Arial"/>
            <w:color w:val="000000"/>
            <w:sz w:val="18"/>
            <w:szCs w:val="18"/>
            <w:highlight w:val="green"/>
          </w:rPr>
          <w:t xml:space="preserve">classes from WAR file will be loaded by Web-app </w:t>
        </w:r>
        <w:proofErr w:type="spellStart"/>
        <w:r w:rsidRPr="00180A62">
          <w:rPr>
            <w:rFonts w:ascii="Arial" w:hAnsi="Arial" w:cs="Arial"/>
            <w:color w:val="000000"/>
            <w:sz w:val="18"/>
            <w:szCs w:val="18"/>
            <w:highlight w:val="green"/>
          </w:rPr>
          <w:t>ClassLoader</w:t>
        </w:r>
        <w:proofErr w:type="spellEnd"/>
        <w:r w:rsidRPr="00180A62">
          <w:rPr>
            <w:rFonts w:ascii="Arial" w:hAnsi="Arial" w:cs="Arial"/>
            <w:color w:val="000000"/>
            <w:sz w:val="18"/>
            <w:szCs w:val="18"/>
            <w:highlight w:val="green"/>
          </w:rPr>
          <w:t xml:space="preserve"> w</w:t>
        </w:r>
        <w:r>
          <w:rPr>
            <w:rFonts w:ascii="Arial" w:hAnsi="Arial" w:cs="Arial"/>
            <w:color w:val="000000"/>
            <w:sz w:val="18"/>
            <w:szCs w:val="18"/>
          </w:rPr>
          <w:t xml:space="preserve">hile classes bundled in EJB-JAR is loaded by another class loader. </w:t>
        </w:r>
        <w:r w:rsidRPr="003D2BEA">
          <w:rPr>
            <w:rFonts w:ascii="Arial" w:hAnsi="Arial" w:cs="Arial"/>
            <w:color w:val="000000"/>
            <w:sz w:val="18"/>
            <w:szCs w:val="18"/>
            <w:highlight w:val="yellow"/>
          </w:rPr>
          <w:t xml:space="preserve">Some web server also supports hot deploy functionality which is implemented using </w:t>
        </w:r>
        <w:proofErr w:type="spellStart"/>
        <w:r w:rsidRPr="003D2BEA">
          <w:rPr>
            <w:rFonts w:ascii="Arial" w:hAnsi="Arial" w:cs="Arial"/>
            <w:color w:val="000000"/>
            <w:sz w:val="18"/>
            <w:szCs w:val="18"/>
            <w:highlight w:val="yellow"/>
          </w:rPr>
          <w:t>ClassLoader</w:t>
        </w:r>
        <w:proofErr w:type="spellEnd"/>
        <w:r w:rsidRPr="003D2BEA">
          <w:rPr>
            <w:rFonts w:ascii="Arial" w:hAnsi="Arial" w:cs="Arial"/>
            <w:color w:val="000000"/>
            <w:sz w:val="18"/>
            <w:szCs w:val="18"/>
            <w:highlight w:val="yellow"/>
          </w:rPr>
          <w:t>.</w:t>
        </w:r>
        <w:r>
          <w:rPr>
            <w:rFonts w:ascii="Arial" w:hAnsi="Arial" w:cs="Arial"/>
            <w:color w:val="000000"/>
            <w:sz w:val="18"/>
            <w:szCs w:val="18"/>
          </w:rPr>
          <w:t xml:space="preserve"> You can also use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to load classes from database or any other persistent store.</w:t>
        </w:r>
      </w:ins>
    </w:p>
    <w:p w:rsidR="00650D10" w:rsidRDefault="00650D10" w:rsidP="00650D10">
      <w:pPr>
        <w:rPr>
          <w:ins w:id="116" w:author="Unknown"/>
          <w:rFonts w:ascii="Trebuchet MS" w:hAnsi="Trebuchet MS"/>
          <w:color w:val="000000"/>
        </w:rPr>
      </w:pPr>
    </w:p>
    <w:p w:rsidR="00650D10" w:rsidRDefault="00650D10" w:rsidP="00650D10">
      <w:pPr>
        <w:rPr>
          <w:ins w:id="117" w:author="Unknown"/>
          <w:rFonts w:ascii="Trebuchet MS" w:hAnsi="Trebuchet MS"/>
          <w:color w:val="000000"/>
        </w:rPr>
      </w:pPr>
      <w:ins w:id="118" w:author="Unknown">
        <w:r>
          <w:rPr>
            <w:rFonts w:ascii="Arial" w:hAnsi="Arial" w:cs="Arial"/>
            <w:color w:val="000000"/>
            <w:sz w:val="18"/>
            <w:szCs w:val="18"/>
          </w:rPr>
          <w:t>That's all about </w:t>
        </w:r>
        <w:r>
          <w:rPr>
            <w:rFonts w:ascii="Arial" w:hAnsi="Arial" w:cs="Arial"/>
            <w:b/>
            <w:bCs/>
            <w:color w:val="000000"/>
            <w:sz w:val="18"/>
            <w:szCs w:val="18"/>
          </w:rPr>
          <w:t xml:space="preserve">What is </w:t>
        </w:r>
        <w:proofErr w:type="spellStart"/>
        <w:r>
          <w:rPr>
            <w:rFonts w:ascii="Arial" w:hAnsi="Arial" w:cs="Arial"/>
            <w:b/>
            <w:bCs/>
            <w:color w:val="000000"/>
            <w:sz w:val="18"/>
            <w:szCs w:val="18"/>
          </w:rPr>
          <w:t>ClassLoader</w:t>
        </w:r>
        <w:proofErr w:type="spellEnd"/>
        <w:r>
          <w:rPr>
            <w:rFonts w:ascii="Arial" w:hAnsi="Arial" w:cs="Arial"/>
            <w:b/>
            <w:bCs/>
            <w:color w:val="000000"/>
            <w:sz w:val="18"/>
            <w:szCs w:val="18"/>
          </w:rPr>
          <w:t xml:space="preserve"> in Java</w:t>
        </w:r>
        <w:r>
          <w:rPr>
            <w:rFonts w:ascii="Arial" w:hAnsi="Arial" w:cs="Arial"/>
            <w:color w:val="000000"/>
            <w:sz w:val="18"/>
            <w:szCs w:val="18"/>
          </w:rPr>
          <w:t> and </w:t>
        </w:r>
        <w:r>
          <w:rPr>
            <w:rFonts w:ascii="Arial" w:hAnsi="Arial" w:cs="Arial"/>
            <w:b/>
            <w:bCs/>
            <w:color w:val="000000"/>
            <w:sz w:val="18"/>
            <w:szCs w:val="18"/>
          </w:rPr>
          <w:t xml:space="preserve">How </w:t>
        </w:r>
        <w:proofErr w:type="spellStart"/>
        <w:r>
          <w:rPr>
            <w:rFonts w:ascii="Arial" w:hAnsi="Arial" w:cs="Arial"/>
            <w:b/>
            <w:bCs/>
            <w:color w:val="000000"/>
            <w:sz w:val="18"/>
            <w:szCs w:val="18"/>
          </w:rPr>
          <w:t>ClassLoader</w:t>
        </w:r>
        <w:proofErr w:type="spellEnd"/>
        <w:r>
          <w:rPr>
            <w:rFonts w:ascii="Arial" w:hAnsi="Arial" w:cs="Arial"/>
            <w:b/>
            <w:bCs/>
            <w:color w:val="000000"/>
            <w:sz w:val="18"/>
            <w:szCs w:val="18"/>
          </w:rPr>
          <w:t xml:space="preserve"> works in Java</w:t>
        </w:r>
        <w:r>
          <w:rPr>
            <w:rFonts w:ascii="Arial" w:hAnsi="Arial" w:cs="Arial"/>
            <w:color w:val="000000"/>
            <w:sz w:val="18"/>
            <w:szCs w:val="18"/>
          </w:rPr>
          <w:t xml:space="preserve">. We have seen </w:t>
        </w:r>
        <w:proofErr w:type="gramStart"/>
        <w:r>
          <w:rPr>
            <w:rFonts w:ascii="Arial" w:hAnsi="Arial" w:cs="Arial"/>
            <w:color w:val="000000"/>
            <w:sz w:val="18"/>
            <w:szCs w:val="18"/>
          </w:rPr>
          <w:t>delegation, visibility and uniqueness principles which is</w:t>
        </w:r>
        <w:proofErr w:type="gramEnd"/>
        <w:r>
          <w:rPr>
            <w:rFonts w:ascii="Arial" w:hAnsi="Arial" w:cs="Arial"/>
            <w:color w:val="000000"/>
            <w:sz w:val="18"/>
            <w:szCs w:val="18"/>
          </w:rPr>
          <w:t xml:space="preserve"> quite important to debug or troubleshoot any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related issues in Java. In summary knowledge of How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works in Java is must for any Java developer or architect to design Java application and packaging.</w:t>
        </w:r>
      </w:ins>
    </w:p>
    <w:p w:rsidR="00650D10" w:rsidRDefault="00650D10" w:rsidP="00650D10">
      <w:ins w:id="119" w:author="Unknown">
        <w:r>
          <w:rPr>
            <w:rFonts w:ascii="Trebuchet MS" w:hAnsi="Trebuchet MS"/>
            <w:color w:val="000000"/>
          </w:rPr>
          <w:br/>
        </w:r>
        <w:r>
          <w:rPr>
            <w:rFonts w:ascii="Trebuchet MS" w:hAnsi="Trebuchet MS"/>
            <w:color w:val="000000"/>
          </w:rPr>
          <w:br/>
          <w:t>Read more: </w:t>
        </w:r>
        <w:r w:rsidR="00447C26">
          <w:rPr>
            <w:rFonts w:ascii="Trebuchet MS" w:hAnsi="Trebuchet MS"/>
            <w:color w:val="000000"/>
          </w:rPr>
          <w:fldChar w:fldCharType="begin"/>
        </w:r>
        <w:r>
          <w:rPr>
            <w:rFonts w:ascii="Trebuchet MS" w:hAnsi="Trebuchet MS"/>
            <w:color w:val="000000"/>
          </w:rPr>
          <w:instrText xml:space="preserve"> HYPERLINK "http://javarevisited.blogspot.com/2012/12/how-classloader-works-in-java.html" \l "ixzz51Kvz6vGM" </w:instrText>
        </w:r>
        <w:r w:rsidR="00447C26">
          <w:rPr>
            <w:rFonts w:ascii="Trebuchet MS" w:hAnsi="Trebuchet MS"/>
            <w:color w:val="000000"/>
          </w:rPr>
          <w:fldChar w:fldCharType="separate"/>
        </w:r>
        <w:r>
          <w:rPr>
            <w:rStyle w:val="Hyperlink"/>
            <w:rFonts w:ascii="Trebuchet MS" w:hAnsi="Trebuchet MS"/>
            <w:color w:val="003399"/>
          </w:rPr>
          <w:t>http://javarevisited.blogspot.com/2012/12/how-classloader-works-in-java.html#ixzz51Kvz6vGM</w:t>
        </w:r>
        <w:r w:rsidR="00447C26">
          <w:rPr>
            <w:rFonts w:ascii="Trebuchet MS" w:hAnsi="Trebuchet MS"/>
            <w:color w:val="000000"/>
          </w:rPr>
          <w:fldChar w:fldCharType="end"/>
        </w:r>
      </w:ins>
    </w:p>
    <w:sectPr w:rsidR="00650D10" w:rsidSect="00F84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57C"/>
    <w:multiLevelType w:val="multilevel"/>
    <w:tmpl w:val="E806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40D74"/>
    <w:multiLevelType w:val="multilevel"/>
    <w:tmpl w:val="BB0AF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55A6342"/>
    <w:multiLevelType w:val="multilevel"/>
    <w:tmpl w:val="B7B6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987B83"/>
    <w:multiLevelType w:val="multilevel"/>
    <w:tmpl w:val="5D66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2508E7"/>
    <w:multiLevelType w:val="multilevel"/>
    <w:tmpl w:val="905A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8B2EDE"/>
    <w:multiLevelType w:val="multilevel"/>
    <w:tmpl w:val="8E64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50D10"/>
    <w:rsid w:val="0009418C"/>
    <w:rsid w:val="001546C5"/>
    <w:rsid w:val="00180A62"/>
    <w:rsid w:val="00195A4B"/>
    <w:rsid w:val="002743F5"/>
    <w:rsid w:val="00357C47"/>
    <w:rsid w:val="003D2BEA"/>
    <w:rsid w:val="003F2961"/>
    <w:rsid w:val="00447C26"/>
    <w:rsid w:val="004B1750"/>
    <w:rsid w:val="0057118A"/>
    <w:rsid w:val="00650D10"/>
    <w:rsid w:val="006C1A64"/>
    <w:rsid w:val="00762B5A"/>
    <w:rsid w:val="00A54640"/>
    <w:rsid w:val="00BF5D6D"/>
    <w:rsid w:val="00C72480"/>
    <w:rsid w:val="00CB7069"/>
    <w:rsid w:val="00E32914"/>
    <w:rsid w:val="00E8210C"/>
    <w:rsid w:val="00F21F10"/>
    <w:rsid w:val="00F84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68F"/>
  </w:style>
  <w:style w:type="paragraph" w:styleId="Heading1">
    <w:name w:val="heading 1"/>
    <w:basedOn w:val="Normal"/>
    <w:link w:val="Heading1Char"/>
    <w:uiPriority w:val="9"/>
    <w:qFormat/>
    <w:rsid w:val="00650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0D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70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D1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50D10"/>
    <w:rPr>
      <w:color w:val="0000FF"/>
      <w:u w:val="single"/>
    </w:rPr>
  </w:style>
  <w:style w:type="character" w:customStyle="1" w:styleId="Heading2Char">
    <w:name w:val="Heading 2 Char"/>
    <w:basedOn w:val="DefaultParagraphFont"/>
    <w:link w:val="Heading2"/>
    <w:uiPriority w:val="9"/>
    <w:semiHidden/>
    <w:rsid w:val="00650D1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10"/>
    <w:rPr>
      <w:rFonts w:ascii="Tahoma" w:hAnsi="Tahoma" w:cs="Tahoma"/>
      <w:sz w:val="16"/>
      <w:szCs w:val="16"/>
    </w:rPr>
  </w:style>
  <w:style w:type="table" w:styleId="TableGrid">
    <w:name w:val="Table Grid"/>
    <w:basedOn w:val="TableNormal"/>
    <w:uiPriority w:val="59"/>
    <w:rsid w:val="00094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B706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B7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069"/>
    <w:rPr>
      <w:b/>
      <w:bCs/>
    </w:rPr>
  </w:style>
  <w:style w:type="character" w:customStyle="1" w:styleId="keyword">
    <w:name w:val="keyword"/>
    <w:basedOn w:val="DefaultParagraphFont"/>
    <w:rsid w:val="00CB7069"/>
  </w:style>
  <w:style w:type="character" w:customStyle="1" w:styleId="number">
    <w:name w:val="number"/>
    <w:basedOn w:val="DefaultParagraphFont"/>
    <w:rsid w:val="00CB7069"/>
  </w:style>
  <w:style w:type="character" w:customStyle="1" w:styleId="string">
    <w:name w:val="string"/>
    <w:basedOn w:val="DefaultParagraphFont"/>
    <w:rsid w:val="00CB7069"/>
  </w:style>
  <w:style w:type="character" w:customStyle="1" w:styleId="comment">
    <w:name w:val="comment"/>
    <w:basedOn w:val="DefaultParagraphFont"/>
    <w:rsid w:val="00CB7069"/>
  </w:style>
  <w:style w:type="character" w:styleId="FollowedHyperlink">
    <w:name w:val="FollowedHyperlink"/>
    <w:basedOn w:val="DefaultParagraphFont"/>
    <w:uiPriority w:val="99"/>
    <w:semiHidden/>
    <w:unhideWhenUsed/>
    <w:rsid w:val="004B17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7547582">
      <w:bodyDiv w:val="1"/>
      <w:marLeft w:val="0"/>
      <w:marRight w:val="0"/>
      <w:marTop w:val="0"/>
      <w:marBottom w:val="0"/>
      <w:divBdr>
        <w:top w:val="none" w:sz="0" w:space="0" w:color="auto"/>
        <w:left w:val="none" w:sz="0" w:space="0" w:color="auto"/>
        <w:bottom w:val="none" w:sz="0" w:space="0" w:color="auto"/>
        <w:right w:val="none" w:sz="0" w:space="0" w:color="auto"/>
      </w:divBdr>
    </w:div>
    <w:div w:id="1838693937">
      <w:bodyDiv w:val="1"/>
      <w:marLeft w:val="0"/>
      <w:marRight w:val="0"/>
      <w:marTop w:val="0"/>
      <w:marBottom w:val="0"/>
      <w:divBdr>
        <w:top w:val="none" w:sz="0" w:space="0" w:color="auto"/>
        <w:left w:val="none" w:sz="0" w:space="0" w:color="auto"/>
        <w:bottom w:val="none" w:sz="0" w:space="0" w:color="auto"/>
        <w:right w:val="none" w:sz="0" w:space="0" w:color="auto"/>
      </w:divBdr>
      <w:divsChild>
        <w:div w:id="1940595983">
          <w:marLeft w:val="0"/>
          <w:marRight w:val="0"/>
          <w:marTop w:val="0"/>
          <w:marBottom w:val="0"/>
          <w:divBdr>
            <w:top w:val="none" w:sz="0" w:space="0" w:color="auto"/>
            <w:left w:val="none" w:sz="0" w:space="0" w:color="auto"/>
            <w:bottom w:val="none" w:sz="0" w:space="0" w:color="auto"/>
            <w:right w:val="none" w:sz="0" w:space="0" w:color="auto"/>
          </w:divBdr>
        </w:div>
        <w:div w:id="1676615374">
          <w:marLeft w:val="0"/>
          <w:marRight w:val="0"/>
          <w:marTop w:val="0"/>
          <w:marBottom w:val="109"/>
          <w:divBdr>
            <w:top w:val="single" w:sz="6" w:space="0" w:color="D5DDC6"/>
            <w:left w:val="single" w:sz="24" w:space="0" w:color="66BB55"/>
            <w:bottom w:val="single" w:sz="6" w:space="0" w:color="D5DDC6"/>
            <w:right w:val="single" w:sz="6" w:space="0" w:color="D5DDC6"/>
          </w:divBdr>
        </w:div>
        <w:div w:id="919410717">
          <w:marLeft w:val="0"/>
          <w:marRight w:val="0"/>
          <w:marTop w:val="0"/>
          <w:marBottom w:val="109"/>
          <w:divBdr>
            <w:top w:val="single" w:sz="6" w:space="0" w:color="D5DDC6"/>
            <w:left w:val="single" w:sz="24" w:space="0" w:color="66BB55"/>
            <w:bottom w:val="single" w:sz="6" w:space="0" w:color="D5DDC6"/>
            <w:right w:val="single" w:sz="6" w:space="0" w:color="D5DDC6"/>
          </w:divBdr>
        </w:div>
        <w:div w:id="708922651">
          <w:marLeft w:val="0"/>
          <w:marRight w:val="0"/>
          <w:marTop w:val="0"/>
          <w:marBottom w:val="0"/>
          <w:divBdr>
            <w:top w:val="none" w:sz="0" w:space="0" w:color="auto"/>
            <w:left w:val="none" w:sz="0" w:space="0" w:color="auto"/>
            <w:bottom w:val="none" w:sz="0" w:space="0" w:color="auto"/>
            <w:right w:val="none" w:sz="0" w:space="0" w:color="auto"/>
          </w:divBdr>
        </w:div>
        <w:div w:id="716512590">
          <w:marLeft w:val="0"/>
          <w:marRight w:val="0"/>
          <w:marTop w:val="0"/>
          <w:marBottom w:val="0"/>
          <w:divBdr>
            <w:top w:val="none" w:sz="0" w:space="0" w:color="auto"/>
            <w:left w:val="none" w:sz="0" w:space="0" w:color="auto"/>
            <w:bottom w:val="none" w:sz="0" w:space="0" w:color="auto"/>
            <w:right w:val="none" w:sz="0" w:space="0" w:color="auto"/>
          </w:divBdr>
        </w:div>
        <w:div w:id="1119182060">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21204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a/2012/05/10-points-about-class-file-in-java.html" TargetMode="External"/><Relationship Id="rId13" Type="http://schemas.openxmlformats.org/officeDocument/2006/relationships/hyperlink" Target="http://3.bp.blogspot.com/-K6q0DQ1v-tw/TWu8owBtc2I/AAAAAAAAADA/oBoHDBiJ8ag/s1600/17.jpg" TargetMode="External"/><Relationship Id="rId18" Type="http://schemas.openxmlformats.org/officeDocument/2006/relationships/hyperlink" Target="https://www.javatpoint.com/example-to-connect-to-the-oracle-database" TargetMode="External"/><Relationship Id="rId3" Type="http://schemas.openxmlformats.org/officeDocument/2006/relationships/settings" Target="settings.xml"/><Relationship Id="rId7" Type="http://schemas.openxmlformats.org/officeDocument/2006/relationships/hyperlink" Target="http://javarevisited.blogspot.sg/2011/04/top-20-core-java-interview-questions.html" TargetMode="External"/><Relationship Id="rId12" Type="http://schemas.openxmlformats.org/officeDocument/2006/relationships/image" Target="media/image1.png"/><Relationship Id="rId17" Type="http://schemas.openxmlformats.org/officeDocument/2006/relationships/hyperlink" Target="https://www.javatpoint.com/connectivity-with-access-without-ds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ca/2011/01/how-classpath-work-in-java.html" TargetMode="External"/><Relationship Id="rId11" Type="http://schemas.openxmlformats.org/officeDocument/2006/relationships/hyperlink" Target="http://2.bp.blogspot.com/-HCTsr-j_ojw/USTOh1f8JwI/AAAAAAAAAjg/YegPspR5K48/s1600/java_classloader_hierarchy.PNG" TargetMode="External"/><Relationship Id="rId5" Type="http://schemas.openxmlformats.org/officeDocument/2006/relationships/hyperlink" Target="http://javarevisited.blogspot.in/2012/12/how-classloader-works-in-java.html" TargetMode="External"/><Relationship Id="rId15" Type="http://schemas.openxmlformats.org/officeDocument/2006/relationships/hyperlink" Target="http://1.bp.blogspot.com/-0gOWex7Pb2E/USTOh2K7zpI/AAAAAAAAAjc/_viQADzxrsk/s1600/Java+classloader+working.PNG" TargetMode="External"/><Relationship Id="rId10" Type="http://schemas.openxmlformats.org/officeDocument/2006/relationships/hyperlink" Target="http://javarevisited.blogspot.sg/2011/12/jre-jvm-jdk-jit-in-java-programm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sg/2012/12/javac-is-not-recognized-as-internal-or-external-command.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2017-12-15T13:36:00Z</dcterms:created>
  <dcterms:modified xsi:type="dcterms:W3CDTF">2018-02-11T04:51:00Z</dcterms:modified>
</cp:coreProperties>
</file>
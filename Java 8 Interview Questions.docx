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15C" w:rsidRPr="0029415C" w:rsidRDefault="0029415C" w:rsidP="0029415C">
      <w:pPr>
        <w:shd w:val="clear" w:color="auto" w:fill="FFFFFF"/>
        <w:spacing w:after="240" w:line="240" w:lineRule="auto"/>
        <w:outlineLvl w:val="1"/>
        <w:rPr>
          <w:rFonts w:ascii="Arial" w:eastAsia="Times New Roman" w:hAnsi="Arial" w:cs="Arial"/>
          <w:b/>
          <w:bCs/>
          <w:color w:val="000000"/>
          <w:sz w:val="45"/>
          <w:szCs w:val="45"/>
        </w:rPr>
      </w:pPr>
      <w:r w:rsidRPr="0029415C">
        <w:rPr>
          <w:rFonts w:ascii="Arial" w:eastAsia="Times New Roman" w:hAnsi="Arial" w:cs="Arial"/>
          <w:b/>
          <w:bCs/>
          <w:color w:val="000000"/>
          <w:sz w:val="45"/>
          <w:szCs w:val="45"/>
        </w:rPr>
        <w:t>Java 8 Interview Questions</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Why do we need change to Java again?</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Java SE 8 New Features?</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Advantages of Java SE 8 New Features?</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is Lambda Expression?</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are the three parts of a Lambda Expression? What is the type of Lambda Expression?</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is a Functional Interface? What is SAM Interface?</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 xml:space="preserve">Is </w:t>
      </w:r>
      <w:proofErr w:type="spellStart"/>
      <w:r w:rsidRPr="009F0CEC">
        <w:rPr>
          <w:rFonts w:ascii="Arial" w:eastAsia="Times New Roman" w:hAnsi="Arial" w:cs="Arial"/>
          <w:color w:val="666666"/>
          <w:sz w:val="24"/>
          <w:szCs w:val="24"/>
        </w:rPr>
        <w:t>is</w:t>
      </w:r>
      <w:proofErr w:type="spellEnd"/>
      <w:r w:rsidRPr="009F0CEC">
        <w:rPr>
          <w:rFonts w:ascii="Arial" w:eastAsia="Times New Roman" w:hAnsi="Arial" w:cs="Arial"/>
          <w:color w:val="666666"/>
          <w:sz w:val="24"/>
          <w:szCs w:val="24"/>
        </w:rPr>
        <w:t xml:space="preserve"> possible to define our own Functional Interface? What is @</w:t>
      </w:r>
      <w:proofErr w:type="spellStart"/>
      <w:r w:rsidRPr="009F0CEC">
        <w:rPr>
          <w:rFonts w:ascii="Arial" w:eastAsia="Times New Roman" w:hAnsi="Arial" w:cs="Arial"/>
          <w:color w:val="666666"/>
          <w:sz w:val="24"/>
          <w:szCs w:val="24"/>
        </w:rPr>
        <w:t>FunctionalInterface</w:t>
      </w:r>
      <w:proofErr w:type="spellEnd"/>
      <w:r w:rsidRPr="009F0CEC">
        <w:rPr>
          <w:rFonts w:ascii="Arial" w:eastAsia="Times New Roman" w:hAnsi="Arial" w:cs="Arial"/>
          <w:color w:val="666666"/>
          <w:sz w:val="24"/>
          <w:szCs w:val="24"/>
        </w:rPr>
        <w:t>? What are the rules to define a Functional Interface?</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Is @</w:t>
      </w:r>
      <w:proofErr w:type="spellStart"/>
      <w:r w:rsidRPr="009F0CEC">
        <w:rPr>
          <w:rFonts w:ascii="Arial" w:eastAsia="Times New Roman" w:hAnsi="Arial" w:cs="Arial"/>
          <w:color w:val="666666"/>
          <w:sz w:val="24"/>
          <w:szCs w:val="24"/>
        </w:rPr>
        <w:t>FunctionalInterface</w:t>
      </w:r>
      <w:proofErr w:type="spellEnd"/>
      <w:r w:rsidRPr="009F0CEC">
        <w:rPr>
          <w:rFonts w:ascii="Arial" w:eastAsia="Times New Roman" w:hAnsi="Arial" w:cs="Arial"/>
          <w:color w:val="666666"/>
          <w:sz w:val="24"/>
          <w:szCs w:val="24"/>
        </w:rPr>
        <w:t xml:space="preserve"> annotation mandatory to define a Functional Interface? What is the use of @</w:t>
      </w:r>
      <w:proofErr w:type="spellStart"/>
      <w:r w:rsidRPr="009F0CEC">
        <w:rPr>
          <w:rFonts w:ascii="Arial" w:eastAsia="Times New Roman" w:hAnsi="Arial" w:cs="Arial"/>
          <w:color w:val="666666"/>
          <w:sz w:val="24"/>
          <w:szCs w:val="24"/>
        </w:rPr>
        <w:t>FunctionalInterface</w:t>
      </w:r>
      <w:proofErr w:type="spellEnd"/>
      <w:r w:rsidRPr="009F0CEC">
        <w:rPr>
          <w:rFonts w:ascii="Arial" w:eastAsia="Times New Roman" w:hAnsi="Arial" w:cs="Arial"/>
          <w:color w:val="666666"/>
          <w:sz w:val="24"/>
          <w:szCs w:val="24"/>
        </w:rPr>
        <w:t xml:space="preserve"> annotation? Why do we need Functional Interfaces in Java?</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When do we go for Java 8 Stream API? Why do we need to use Java 8 Stream API in our projects?</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Explain Differences between Collection API and Stream API?</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 xml:space="preserve">What is </w:t>
      </w:r>
      <w:proofErr w:type="spellStart"/>
      <w:r w:rsidRPr="009F0CEC">
        <w:rPr>
          <w:rFonts w:ascii="Arial" w:eastAsia="Times New Roman" w:hAnsi="Arial" w:cs="Arial"/>
          <w:color w:val="666666"/>
          <w:sz w:val="24"/>
          <w:szCs w:val="24"/>
        </w:rPr>
        <w:t>Spliterator</w:t>
      </w:r>
      <w:proofErr w:type="spellEnd"/>
      <w:r w:rsidRPr="009F0CEC">
        <w:rPr>
          <w:rFonts w:ascii="Arial" w:eastAsia="Times New Roman" w:hAnsi="Arial" w:cs="Arial"/>
          <w:color w:val="666666"/>
          <w:sz w:val="24"/>
          <w:szCs w:val="24"/>
        </w:rPr>
        <w:t xml:space="preserve"> in Java SE 8</w:t>
      </w:r>
      <w:proofErr w:type="gramStart"/>
      <w:r w:rsidRPr="009F0CEC">
        <w:rPr>
          <w:rFonts w:ascii="Arial" w:eastAsia="Times New Roman" w:hAnsi="Arial" w:cs="Arial"/>
          <w:color w:val="666666"/>
          <w:sz w:val="24"/>
          <w:szCs w:val="24"/>
        </w:rPr>
        <w:t>?Differences</w:t>
      </w:r>
      <w:proofErr w:type="gramEnd"/>
      <w:r w:rsidRPr="009F0CEC">
        <w:rPr>
          <w:rFonts w:ascii="Arial" w:eastAsia="Times New Roman" w:hAnsi="Arial" w:cs="Arial"/>
          <w:color w:val="666666"/>
          <w:sz w:val="24"/>
          <w:szCs w:val="24"/>
        </w:rPr>
        <w:t xml:space="preserve"> between </w:t>
      </w:r>
      <w:proofErr w:type="spellStart"/>
      <w:r w:rsidRPr="009F0CEC">
        <w:rPr>
          <w:rFonts w:ascii="Arial" w:eastAsia="Times New Roman" w:hAnsi="Arial" w:cs="Arial"/>
          <w:color w:val="666666"/>
          <w:sz w:val="24"/>
          <w:szCs w:val="24"/>
        </w:rPr>
        <w:t>Iterator</w:t>
      </w:r>
      <w:proofErr w:type="spellEnd"/>
      <w:r w:rsidRPr="009F0CEC">
        <w:rPr>
          <w:rFonts w:ascii="Arial" w:eastAsia="Times New Roman" w:hAnsi="Arial" w:cs="Arial"/>
          <w:color w:val="666666"/>
          <w:sz w:val="24"/>
          <w:szCs w:val="24"/>
        </w:rPr>
        <w:t xml:space="preserve"> and </w:t>
      </w:r>
      <w:proofErr w:type="spellStart"/>
      <w:r w:rsidRPr="009F0CEC">
        <w:rPr>
          <w:rFonts w:ascii="Arial" w:eastAsia="Times New Roman" w:hAnsi="Arial" w:cs="Arial"/>
          <w:color w:val="666666"/>
          <w:sz w:val="24"/>
          <w:szCs w:val="24"/>
        </w:rPr>
        <w:t>Spliterator</w:t>
      </w:r>
      <w:proofErr w:type="spellEnd"/>
      <w:r w:rsidRPr="009F0CEC">
        <w:rPr>
          <w:rFonts w:ascii="Arial" w:eastAsia="Times New Roman" w:hAnsi="Arial" w:cs="Arial"/>
          <w:color w:val="666666"/>
          <w:sz w:val="24"/>
          <w:szCs w:val="24"/>
        </w:rPr>
        <w:t xml:space="preserve"> in Java SE 8?</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 xml:space="preserve">What is Optional in Java 8? What is the use of </w:t>
      </w:r>
      <w:proofErr w:type="spellStart"/>
      <w:r w:rsidRPr="009F0CEC">
        <w:rPr>
          <w:rFonts w:ascii="Arial" w:eastAsia="Times New Roman" w:hAnsi="Arial" w:cs="Arial"/>
          <w:color w:val="666666"/>
          <w:sz w:val="24"/>
          <w:szCs w:val="24"/>
        </w:rPr>
        <w:t>Optional</w:t>
      </w:r>
      <w:proofErr w:type="gramStart"/>
      <w:r w:rsidRPr="009F0CEC">
        <w:rPr>
          <w:rFonts w:ascii="Arial" w:eastAsia="Times New Roman" w:hAnsi="Arial" w:cs="Arial"/>
          <w:color w:val="666666"/>
          <w:sz w:val="24"/>
          <w:szCs w:val="24"/>
        </w:rPr>
        <w:t>?Advantages</w:t>
      </w:r>
      <w:proofErr w:type="spellEnd"/>
      <w:proofErr w:type="gramEnd"/>
      <w:r w:rsidRPr="009F0CEC">
        <w:rPr>
          <w:rFonts w:ascii="Arial" w:eastAsia="Times New Roman" w:hAnsi="Arial" w:cs="Arial"/>
          <w:color w:val="666666"/>
          <w:sz w:val="24"/>
          <w:szCs w:val="24"/>
        </w:rPr>
        <w:t xml:space="preserve"> of Java 8 Optional?</w:t>
      </w:r>
    </w:p>
    <w:p w:rsid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is Type Inference? Is Type Inference available in older versions like Java 7 and Before 7 or it is available only in Java SE 8?</w:t>
      </w:r>
    </w:p>
    <w:p w:rsidR="009F0117" w:rsidRDefault="009F0117" w:rsidP="009F0117">
      <w:pPr>
        <w:shd w:val="clear" w:color="auto" w:fill="FFFFFF"/>
        <w:spacing w:before="100" w:beforeAutospacing="1" w:after="100" w:afterAutospacing="1" w:line="240" w:lineRule="auto"/>
        <w:rPr>
          <w:rFonts w:ascii="Arial" w:eastAsia="Times New Roman" w:hAnsi="Arial" w:cs="Arial"/>
          <w:color w:val="666666"/>
          <w:sz w:val="24"/>
          <w:szCs w:val="24"/>
        </w:rPr>
      </w:pPr>
    </w:p>
    <w:p w:rsidR="009F0117" w:rsidRDefault="007E766E"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J</w:t>
      </w:r>
      <w:r w:rsidR="009F0117">
        <w:rPr>
          <w:rFonts w:ascii="Arial" w:hAnsi="Arial" w:cs="Arial"/>
          <w:color w:val="000000"/>
          <w:sz w:val="36"/>
          <w:szCs w:val="36"/>
        </w:rPr>
        <w:t>ava SE 8 New Features?</w:t>
      </w:r>
    </w:p>
    <w:p w:rsidR="009F0117" w:rsidRPr="00A550EE"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sz w:val="24"/>
          <w:szCs w:val="24"/>
          <w:highlight w:val="yellow"/>
        </w:rPr>
      </w:pPr>
      <w:r w:rsidRPr="00A550EE">
        <w:rPr>
          <w:rFonts w:ascii="Arial" w:hAnsi="Arial" w:cs="Arial"/>
          <w:color w:val="666666"/>
          <w:highlight w:val="yellow"/>
        </w:rPr>
        <w:t>Lambda Expressions</w:t>
      </w:r>
    </w:p>
    <w:p w:rsidR="009F0117" w:rsidRPr="00A550EE"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A550EE">
        <w:rPr>
          <w:rFonts w:ascii="Arial" w:hAnsi="Arial" w:cs="Arial"/>
          <w:color w:val="666666"/>
          <w:highlight w:val="yellow"/>
        </w:rPr>
        <w:t>Functional Interfaces</w:t>
      </w:r>
    </w:p>
    <w:p w:rsidR="009F0117" w:rsidRDefault="00F51274" w:rsidP="009F0117">
      <w:pPr>
        <w:numPr>
          <w:ilvl w:val="0"/>
          <w:numId w:val="2"/>
        </w:numPr>
        <w:shd w:val="clear" w:color="auto" w:fill="FFFFFF"/>
        <w:spacing w:before="100" w:beforeAutospacing="1" w:after="100" w:afterAutospacing="1" w:line="240" w:lineRule="auto"/>
        <w:ind w:left="600"/>
        <w:rPr>
          <w:rFonts w:ascii="Arial" w:hAnsi="Arial" w:cs="Arial"/>
          <w:color w:val="666666"/>
        </w:rPr>
      </w:pPr>
      <w:hyperlink r:id="rId5" w:history="1">
        <w:r w:rsidR="009F0117">
          <w:rPr>
            <w:rStyle w:val="Hyperlink"/>
            <w:rFonts w:ascii="Arial" w:hAnsi="Arial" w:cs="Arial"/>
            <w:color w:val="FF0000"/>
          </w:rPr>
          <w:t>Stream API</w:t>
        </w:r>
      </w:hyperlink>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Date and Time API</w:t>
      </w:r>
    </w:p>
    <w:p w:rsidR="009F0117" w:rsidRDefault="00F51274" w:rsidP="009F0117">
      <w:pPr>
        <w:numPr>
          <w:ilvl w:val="0"/>
          <w:numId w:val="2"/>
        </w:numPr>
        <w:shd w:val="clear" w:color="auto" w:fill="FFFFFF"/>
        <w:spacing w:before="100" w:beforeAutospacing="1" w:after="100" w:afterAutospacing="1" w:line="240" w:lineRule="auto"/>
        <w:ind w:left="600"/>
        <w:rPr>
          <w:rFonts w:ascii="Arial" w:hAnsi="Arial" w:cs="Arial"/>
          <w:color w:val="666666"/>
        </w:rPr>
      </w:pPr>
      <w:hyperlink r:id="rId6" w:history="1">
        <w:r w:rsidR="009F0117">
          <w:rPr>
            <w:rStyle w:val="Hyperlink"/>
            <w:rFonts w:ascii="Arial" w:hAnsi="Arial" w:cs="Arial"/>
            <w:color w:val="FF0000"/>
          </w:rPr>
          <w:t>Interface Default Methods and Static Methods</w:t>
        </w:r>
      </w:hyperlink>
    </w:p>
    <w:p w:rsidR="009F0117" w:rsidRPr="00D07BDA"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proofErr w:type="spellStart"/>
      <w:r w:rsidRPr="00D07BDA">
        <w:rPr>
          <w:rFonts w:ascii="Arial" w:hAnsi="Arial" w:cs="Arial"/>
          <w:color w:val="666666"/>
          <w:highlight w:val="yellow"/>
        </w:rPr>
        <w:t>Spliterator</w:t>
      </w:r>
      <w:proofErr w:type="spellEnd"/>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Method and Constructor References</w:t>
      </w:r>
    </w:p>
    <w:p w:rsidR="009F0117" w:rsidRPr="00A550EE"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A550EE">
        <w:rPr>
          <w:rFonts w:ascii="Arial" w:hAnsi="Arial" w:cs="Arial"/>
          <w:color w:val="666666"/>
          <w:highlight w:val="yellow"/>
        </w:rPr>
        <w:t>Collections API Enhancements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Concurrency </w:t>
      </w:r>
      <w:proofErr w:type="spellStart"/>
      <w:r>
        <w:rPr>
          <w:rFonts w:ascii="Arial" w:hAnsi="Arial" w:cs="Arial"/>
          <w:color w:val="666666"/>
        </w:rPr>
        <w:t>Utils</w:t>
      </w:r>
      <w:proofErr w:type="spellEnd"/>
      <w:r>
        <w:rPr>
          <w:rFonts w:ascii="Arial" w:hAnsi="Arial" w:cs="Arial"/>
          <w:color w:val="666666"/>
        </w:rPr>
        <w:t xml:space="preserve"> Enhancements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Fork/Join Framework Enhancements</w:t>
      </w:r>
    </w:p>
    <w:p w:rsidR="009F0117" w:rsidRPr="00C71310"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C71310">
        <w:rPr>
          <w:rFonts w:ascii="Arial" w:hAnsi="Arial" w:cs="Arial"/>
          <w:color w:val="666666"/>
          <w:highlight w:val="yellow"/>
        </w:rPr>
        <w:t>Internal Iteration</w:t>
      </w:r>
    </w:p>
    <w:p w:rsidR="009F0117" w:rsidRPr="00BE3E6A"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BE3E6A">
        <w:rPr>
          <w:rFonts w:ascii="Arial" w:hAnsi="Arial" w:cs="Arial"/>
          <w:color w:val="666666"/>
          <w:highlight w:val="yellow"/>
        </w:rPr>
        <w:t>Parallel Array and Parallel Collection Operations</w:t>
      </w:r>
    </w:p>
    <w:p w:rsidR="009F0117" w:rsidRPr="00BE3E6A"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BE3E6A">
        <w:rPr>
          <w:rFonts w:ascii="Arial" w:hAnsi="Arial" w:cs="Arial"/>
          <w:color w:val="666666"/>
          <w:highlight w:val="yellow"/>
        </w:rPr>
        <w:t>Optional</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Type Annotations and Repeatable Annotations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Method Parameter Reflection</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Base64 Encoding and Decoding</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IO and NIO2 Enhancements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t>Nashorn</w:t>
      </w:r>
      <w:proofErr w:type="spellEnd"/>
      <w:r>
        <w:rPr>
          <w:rFonts w:ascii="Arial" w:hAnsi="Arial" w:cs="Arial"/>
          <w:color w:val="666666"/>
        </w:rPr>
        <w:t xml:space="preserve"> JavaScript Engine</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lastRenderedPageBreak/>
        <w:t>javac</w:t>
      </w:r>
      <w:proofErr w:type="spellEnd"/>
      <w:r>
        <w:rPr>
          <w:rFonts w:ascii="Arial" w:hAnsi="Arial" w:cs="Arial"/>
          <w:color w:val="666666"/>
        </w:rPr>
        <w:t xml:space="preserve"> Enhancements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JVM Changes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 8 Compact Profiles: compact1,compact2,compact3</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JDBC 4.2</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JAXP 1.6</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 DB 10.10</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Networking</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Security Changes</w:t>
      </w:r>
    </w:p>
    <w:p w:rsidR="009F0117" w:rsidRDefault="009F0117" w:rsidP="009F0117">
      <w:pPr>
        <w:pStyle w:val="Heading3"/>
        <w:shd w:val="clear" w:color="auto" w:fill="FFFFFF"/>
        <w:spacing w:before="0" w:after="240"/>
        <w:rPr>
          <w:rFonts w:ascii="Arial" w:hAnsi="Arial" w:cs="Arial"/>
          <w:color w:val="000000"/>
          <w:sz w:val="36"/>
          <w:szCs w:val="36"/>
        </w:rPr>
      </w:pPr>
      <w:proofErr w:type="gramStart"/>
      <w:r>
        <w:rPr>
          <w:rFonts w:ascii="Arial" w:hAnsi="Arial" w:cs="Arial"/>
          <w:color w:val="000000"/>
          <w:sz w:val="36"/>
          <w:szCs w:val="36"/>
        </w:rPr>
        <w:t>Advantages of Java SE 8 New Features?</w:t>
      </w:r>
      <w:proofErr w:type="gramEnd"/>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We can get the following benefits from Java SE 8 New Features:</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More Concise and Readable code</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More Reusable code</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More Testable and Maintainable Code</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Highly Concurrent and Highly Scalable Code</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Write Parallel Code</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Write Database Like Operations</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Better Performance Applications</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More Productive code</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Lambda Expression?</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 xml:space="preserve">Lambda Expression is an </w:t>
      </w:r>
      <w:r w:rsidRPr="002554D8">
        <w:rPr>
          <w:rFonts w:ascii="Arial" w:hAnsi="Arial" w:cs="Arial"/>
          <w:color w:val="666666"/>
          <w:highlight w:val="yellow"/>
          <w:shd w:val="clear" w:color="auto" w:fill="FFFFFF"/>
        </w:rPr>
        <w:t>anonymous function which accepts a set of input parameters</w:t>
      </w:r>
      <w:r>
        <w:rPr>
          <w:rFonts w:ascii="Arial" w:hAnsi="Arial" w:cs="Arial"/>
          <w:color w:val="666666"/>
          <w:shd w:val="clear" w:color="auto" w:fill="FFFFFF"/>
        </w:rPr>
        <w:t xml:space="preserve"> and returns results.</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Lambda Expression is a block of code without any name, with or without parameters and with or without results. This block of code is executed on demand.</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are the three parts of a Lambda Expression? What is the type of Lambda Expression?</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A Lambda Expression contains 3 parts:</w:t>
      </w:r>
    </w:p>
    <w:p w:rsidR="009F0117" w:rsidRDefault="009F0117" w:rsidP="009F011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Parameter List</w:t>
      </w:r>
    </w:p>
    <w:p w:rsidR="009F0117" w:rsidRDefault="009F0117" w:rsidP="009F0117">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 Lambda Expression can contain zero or one or more parameters. It is optional.</w:t>
      </w:r>
    </w:p>
    <w:p w:rsidR="009F0117" w:rsidRDefault="009F0117" w:rsidP="009F011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Lambda Arrow Operator</w:t>
      </w:r>
    </w:p>
    <w:p w:rsidR="009F0117" w:rsidRDefault="009F0117" w:rsidP="009F0117">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“-&gt;” is known as Lambda Arrow operator. It separates parameters list and body.</w:t>
      </w:r>
    </w:p>
    <w:p w:rsidR="009F0117" w:rsidRDefault="009F0117" w:rsidP="009F011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Lambda Expression Body</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 xml:space="preserve">The type of “Journal Dev” is </w:t>
      </w:r>
      <w:proofErr w:type="spellStart"/>
      <w:r>
        <w:rPr>
          <w:rFonts w:ascii="Arial" w:hAnsi="Arial" w:cs="Arial"/>
          <w:color w:val="666666"/>
        </w:rPr>
        <w:t>java.lang.String</w:t>
      </w:r>
      <w:proofErr w:type="spellEnd"/>
      <w:r>
        <w:rPr>
          <w:rFonts w:ascii="Arial" w:hAnsi="Arial" w:cs="Arial"/>
          <w:color w:val="666666"/>
        </w:rPr>
        <w:t>. The type of “true” is Boolean. In the same way, what is the type of a Lambda Expression?</w:t>
      </w:r>
      <w:r>
        <w:rPr>
          <w:rFonts w:ascii="Arial" w:hAnsi="Arial" w:cs="Arial"/>
          <w:color w:val="666666"/>
        </w:rPr>
        <w:br/>
        <w:t>The Type of a Lambda Expression is a </w:t>
      </w:r>
      <w:hyperlink r:id="rId7" w:history="1">
        <w:r>
          <w:rPr>
            <w:rStyle w:val="Hyperlink"/>
            <w:rFonts w:ascii="Arial" w:hAnsi="Arial" w:cs="Arial"/>
            <w:color w:val="FF0000"/>
          </w:rPr>
          <w:t>Functional Interface</w:t>
        </w:r>
      </w:hyperlink>
      <w:r>
        <w:rPr>
          <w:rFonts w:ascii="Arial" w:hAnsi="Arial" w:cs="Arial"/>
          <w:color w:val="666666"/>
        </w:rPr>
        <w: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Example</w:t>
      </w:r>
      <w:proofErr w:type="gramStart"/>
      <w:r>
        <w:rPr>
          <w:rFonts w:ascii="Arial" w:hAnsi="Arial" w:cs="Arial"/>
          <w:color w:val="666666"/>
        </w:rPr>
        <w:t>:-</w:t>
      </w:r>
      <w:proofErr w:type="gramEnd"/>
      <w:r>
        <w:rPr>
          <w:rFonts w:ascii="Arial" w:hAnsi="Arial" w:cs="Arial"/>
          <w:color w:val="666666"/>
        </w:rPr>
        <w:t xml:space="preserve"> What is the type of the following Lambda Expression?</w:t>
      </w:r>
    </w:p>
    <w:p w:rsidR="009F0117" w:rsidRDefault="009F0117" w:rsidP="009F011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pun"/>
          <w:color w:val="666600"/>
          <w:sz w:val="24"/>
          <w:szCs w:val="24"/>
        </w:rPr>
        <w:t>-&gt;</w:t>
      </w:r>
      <w:r>
        <w:rPr>
          <w:rStyle w:val="pln"/>
          <w:color w:val="000000"/>
          <w:sz w:val="24"/>
          <w:szCs w:val="24"/>
        </w:rPr>
        <w:t xml:space="preserve"> </w:t>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"Hello World"</w:t>
      </w:r>
      <w:r>
        <w:rPr>
          <w:rStyle w:val="pun"/>
          <w:color w:val="666600"/>
          <w:sz w:val="24"/>
          <w:szCs w:val="24"/>
        </w:rPr>
        <w: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This Lambda Expression does not have parameters and does return any results. So </w:t>
      </w:r>
      <w:proofErr w:type="gramStart"/>
      <w:r>
        <w:rPr>
          <w:rFonts w:ascii="Arial" w:hAnsi="Arial" w:cs="Arial"/>
          <w:color w:val="666666"/>
        </w:rPr>
        <w:t>it’s</w:t>
      </w:r>
      <w:proofErr w:type="gramEnd"/>
      <w:r>
        <w:rPr>
          <w:rFonts w:ascii="Arial" w:hAnsi="Arial" w:cs="Arial"/>
          <w:color w:val="666666"/>
        </w:rPr>
        <w:t xml:space="preserve"> type is “</w:t>
      </w:r>
      <w:proofErr w:type="spellStart"/>
      <w:r>
        <w:rPr>
          <w:rFonts w:ascii="Arial" w:hAnsi="Arial" w:cs="Arial"/>
          <w:color w:val="666666"/>
        </w:rPr>
        <w:t>java.lang.Runnable</w:t>
      </w:r>
      <w:proofErr w:type="spellEnd"/>
      <w:r>
        <w:rPr>
          <w:rFonts w:ascii="Arial" w:hAnsi="Arial" w:cs="Arial"/>
          <w:color w:val="666666"/>
        </w:rPr>
        <w:t>” Functional Interface.</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a Functional Interface? What is SAM Interface?</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 xml:space="preserve">A Functional Interface is an interface, which contains one and only one abstract method. Functional Interface is also </w:t>
      </w:r>
      <w:proofErr w:type="spellStart"/>
      <w:proofErr w:type="gramStart"/>
      <w:r>
        <w:rPr>
          <w:rFonts w:ascii="Arial" w:hAnsi="Arial" w:cs="Arial"/>
          <w:color w:val="666666"/>
          <w:shd w:val="clear" w:color="auto" w:fill="FFFFFF"/>
        </w:rPr>
        <w:t>know</w:t>
      </w:r>
      <w:proofErr w:type="spellEnd"/>
      <w:proofErr w:type="gramEnd"/>
      <w:r>
        <w:rPr>
          <w:rFonts w:ascii="Arial" w:hAnsi="Arial" w:cs="Arial"/>
          <w:color w:val="666666"/>
          <w:shd w:val="clear" w:color="auto" w:fill="FFFFFF"/>
        </w:rPr>
        <w:t xml:space="preserve"> as SAM Interface because it contains only one abstract method.</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SAM Interface stands for </w:t>
      </w:r>
      <w:r w:rsidRPr="003F3607">
        <w:rPr>
          <w:rFonts w:ascii="Arial" w:hAnsi="Arial" w:cs="Arial"/>
          <w:color w:val="666666"/>
          <w:highlight w:val="yellow"/>
        </w:rPr>
        <w:t>Single Abstract Method Interface</w:t>
      </w:r>
      <w:r>
        <w:rPr>
          <w:rFonts w:ascii="Arial" w:hAnsi="Arial" w:cs="Arial"/>
          <w:color w:val="666666"/>
        </w:rPr>
        <w:t>. Java SE 8 API has defined many Functional Interfaces.</w:t>
      </w:r>
    </w:p>
    <w:p w:rsidR="00570619" w:rsidRDefault="00570619"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Example of SAM:</w:t>
      </w:r>
    </w:p>
    <w:p w:rsidR="00570619" w:rsidRPr="00570619" w:rsidRDefault="00570619" w:rsidP="00570619">
      <w:pPr>
        <w:shd w:val="clear" w:color="auto" w:fill="FFFFFF"/>
        <w:spacing w:before="360" w:after="0" w:line="240" w:lineRule="auto"/>
        <w:outlineLvl w:val="1"/>
        <w:rPr>
          <w:rFonts w:ascii="Helvetica" w:eastAsia="Times New Roman" w:hAnsi="Helvetica" w:cs="Helvetica"/>
          <w:b/>
          <w:bCs/>
          <w:color w:val="000000"/>
          <w:sz w:val="36"/>
          <w:szCs w:val="36"/>
        </w:rPr>
      </w:pPr>
      <w:r w:rsidRPr="00570619">
        <w:rPr>
          <w:rFonts w:ascii="Helvetica" w:eastAsia="Times New Roman" w:hAnsi="Helvetica" w:cs="Helvetica"/>
          <w:b/>
          <w:bCs/>
          <w:color w:val="000000"/>
          <w:sz w:val="36"/>
          <w:szCs w:val="36"/>
        </w:rPr>
        <w:t>Java Lambdas and the Single Method Interface</w:t>
      </w:r>
    </w:p>
    <w:p w:rsidR="00570619" w:rsidRPr="00570619" w:rsidRDefault="00570619" w:rsidP="00570619">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570619">
        <w:rPr>
          <w:rFonts w:ascii="Helvetica" w:eastAsia="Times New Roman" w:hAnsi="Helvetica" w:cs="Helvetica"/>
          <w:color w:val="000000"/>
          <w:sz w:val="27"/>
          <w:szCs w:val="27"/>
        </w:rPr>
        <w:t>Functional programming is very often used to implement event listeners. Event listeners in Java are often defined as Java interfaces with a single method. Here is a fictive single method interface example:</w:t>
      </w: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0619">
        <w:rPr>
          <w:rFonts w:ascii="Courier New" w:eastAsia="Times New Roman" w:hAnsi="Courier New" w:cs="Courier New"/>
          <w:color w:val="000000"/>
          <w:sz w:val="20"/>
          <w:szCs w:val="20"/>
        </w:rPr>
        <w:t>public</w:t>
      </w:r>
      <w:proofErr w:type="gramEnd"/>
      <w:r w:rsidRPr="00570619">
        <w:rPr>
          <w:rFonts w:ascii="Courier New" w:eastAsia="Times New Roman" w:hAnsi="Courier New" w:cs="Courier New"/>
          <w:color w:val="000000"/>
          <w:sz w:val="20"/>
          <w:szCs w:val="20"/>
        </w:rPr>
        <w:t xml:space="preserve"> interface </w:t>
      </w:r>
      <w:proofErr w:type="spellStart"/>
      <w:r w:rsidRPr="00570619">
        <w:rPr>
          <w:rFonts w:ascii="Courier New" w:eastAsia="Times New Roman" w:hAnsi="Courier New" w:cs="Courier New"/>
          <w:color w:val="000000"/>
          <w:sz w:val="20"/>
          <w:szCs w:val="20"/>
        </w:rPr>
        <w:t>StateChangeListener</w:t>
      </w:r>
      <w:proofErr w:type="spellEnd"/>
      <w:r w:rsidRPr="00570619">
        <w:rPr>
          <w:rFonts w:ascii="Courier New" w:eastAsia="Times New Roman" w:hAnsi="Courier New" w:cs="Courier New"/>
          <w:color w:val="000000"/>
          <w:sz w:val="20"/>
          <w:szCs w:val="20"/>
        </w:rPr>
        <w:t xml:space="preserve"> {</w:t>
      </w: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619">
        <w:rPr>
          <w:rFonts w:ascii="Courier New" w:eastAsia="Times New Roman" w:hAnsi="Courier New" w:cs="Courier New"/>
          <w:color w:val="000000"/>
          <w:sz w:val="20"/>
          <w:szCs w:val="20"/>
        </w:rPr>
        <w:t xml:space="preserve">    </w:t>
      </w:r>
      <w:proofErr w:type="gramStart"/>
      <w:r w:rsidRPr="00570619">
        <w:rPr>
          <w:rFonts w:ascii="Courier New" w:eastAsia="Times New Roman" w:hAnsi="Courier New" w:cs="Courier New"/>
          <w:color w:val="000000"/>
          <w:sz w:val="20"/>
          <w:szCs w:val="20"/>
        </w:rPr>
        <w:t>public</w:t>
      </w:r>
      <w:proofErr w:type="gramEnd"/>
      <w:r w:rsidRPr="00570619">
        <w:rPr>
          <w:rFonts w:ascii="Courier New" w:eastAsia="Times New Roman" w:hAnsi="Courier New" w:cs="Courier New"/>
          <w:color w:val="000000"/>
          <w:sz w:val="20"/>
          <w:szCs w:val="20"/>
        </w:rPr>
        <w:t xml:space="preserve"> void </w:t>
      </w:r>
      <w:proofErr w:type="spellStart"/>
      <w:r w:rsidRPr="00570619">
        <w:rPr>
          <w:rFonts w:ascii="Courier New" w:eastAsia="Times New Roman" w:hAnsi="Courier New" w:cs="Courier New"/>
          <w:color w:val="000000"/>
          <w:sz w:val="20"/>
          <w:szCs w:val="20"/>
        </w:rPr>
        <w:t>onStateChange</w:t>
      </w:r>
      <w:proofErr w:type="spellEnd"/>
      <w:r w:rsidRPr="00570619">
        <w:rPr>
          <w:rFonts w:ascii="Courier New" w:eastAsia="Times New Roman" w:hAnsi="Courier New" w:cs="Courier New"/>
          <w:color w:val="000000"/>
          <w:sz w:val="20"/>
          <w:szCs w:val="20"/>
        </w:rPr>
        <w:t xml:space="preserve">(State </w:t>
      </w:r>
      <w:proofErr w:type="spellStart"/>
      <w:r w:rsidRPr="00570619">
        <w:rPr>
          <w:rFonts w:ascii="Courier New" w:eastAsia="Times New Roman" w:hAnsi="Courier New" w:cs="Courier New"/>
          <w:color w:val="000000"/>
          <w:sz w:val="20"/>
          <w:szCs w:val="20"/>
        </w:rPr>
        <w:t>oldState</w:t>
      </w:r>
      <w:proofErr w:type="spellEnd"/>
      <w:r w:rsidRPr="00570619">
        <w:rPr>
          <w:rFonts w:ascii="Courier New" w:eastAsia="Times New Roman" w:hAnsi="Courier New" w:cs="Courier New"/>
          <w:color w:val="000000"/>
          <w:sz w:val="20"/>
          <w:szCs w:val="20"/>
        </w:rPr>
        <w:t xml:space="preserve">, State </w:t>
      </w:r>
      <w:proofErr w:type="spellStart"/>
      <w:r w:rsidRPr="00570619">
        <w:rPr>
          <w:rFonts w:ascii="Courier New" w:eastAsia="Times New Roman" w:hAnsi="Courier New" w:cs="Courier New"/>
          <w:color w:val="000000"/>
          <w:sz w:val="20"/>
          <w:szCs w:val="20"/>
        </w:rPr>
        <w:t>newState</w:t>
      </w:r>
      <w:proofErr w:type="spellEnd"/>
      <w:r w:rsidRPr="00570619">
        <w:rPr>
          <w:rFonts w:ascii="Courier New" w:eastAsia="Times New Roman" w:hAnsi="Courier New" w:cs="Courier New"/>
          <w:color w:val="000000"/>
          <w:sz w:val="20"/>
          <w:szCs w:val="20"/>
        </w:rPr>
        <w:t>);</w:t>
      </w: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619">
        <w:rPr>
          <w:rFonts w:ascii="Courier New" w:eastAsia="Times New Roman" w:hAnsi="Courier New" w:cs="Courier New"/>
          <w:color w:val="000000"/>
          <w:sz w:val="20"/>
          <w:szCs w:val="20"/>
        </w:rPr>
        <w:t>}</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In Java 7 you would have to implement this interface in order to listen for state changes. Imagine you have a class called </w:t>
      </w:r>
      <w:proofErr w:type="spellStart"/>
      <w:r>
        <w:rPr>
          <w:rStyle w:val="HTMLCode"/>
          <w:rFonts w:eastAsiaTheme="majorEastAsia"/>
          <w:color w:val="000000"/>
          <w:sz w:val="21"/>
          <w:szCs w:val="21"/>
        </w:rPr>
        <w:t>StateOwner</w:t>
      </w:r>
      <w:proofErr w:type="spellEnd"/>
      <w:r>
        <w:rPr>
          <w:rFonts w:ascii="Helvetica" w:hAnsi="Helvetica" w:cs="Helvetica"/>
          <w:color w:val="000000"/>
          <w:sz w:val="27"/>
          <w:szCs w:val="27"/>
        </w:rPr>
        <w:t> which can register state event listeners. Here is an example:</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public</w:t>
      </w:r>
      <w:proofErr w:type="gramEnd"/>
      <w:r>
        <w:rPr>
          <w:color w:val="000000"/>
        </w:rPr>
        <w:t xml:space="preserve"> class </w:t>
      </w:r>
      <w:proofErr w:type="spellStart"/>
      <w:r>
        <w:rPr>
          <w:color w:val="000000"/>
        </w:rPr>
        <w:t>StateOwner</w:t>
      </w:r>
      <w:proofErr w:type="spellEnd"/>
      <w:r>
        <w:rPr>
          <w:color w:val="000000"/>
        </w:rPr>
        <w:t xml:space="preserve">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addStateListener</w:t>
      </w:r>
      <w:proofErr w:type="spellEnd"/>
      <w:r>
        <w:rPr>
          <w:color w:val="000000"/>
        </w:rPr>
        <w:t>(</w:t>
      </w:r>
      <w:proofErr w:type="spellStart"/>
      <w:r>
        <w:rPr>
          <w:color w:val="000000"/>
        </w:rPr>
        <w:t>StateChangeListener</w:t>
      </w:r>
      <w:proofErr w:type="spellEnd"/>
      <w:r>
        <w:rPr>
          <w:color w:val="000000"/>
        </w:rPr>
        <w:t xml:space="preserve"> listener) { ...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In Java 7 you could add an event listener using an anonymous interface implementation, like this:</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StateOwner</w:t>
      </w:r>
      <w:proofErr w:type="spellEnd"/>
      <w:r>
        <w:rPr>
          <w:color w:val="000000"/>
        </w:rPr>
        <w:t xml:space="preserve"> </w:t>
      </w:r>
      <w:proofErr w:type="spellStart"/>
      <w:r>
        <w:rPr>
          <w:color w:val="000000"/>
        </w:rPr>
        <w:t>stateOwner</w:t>
      </w:r>
      <w:proofErr w:type="spellEnd"/>
      <w:r>
        <w:rPr>
          <w:color w:val="000000"/>
        </w:rPr>
        <w:t xml:space="preserve"> = new </w:t>
      </w:r>
      <w:proofErr w:type="spellStart"/>
      <w:proofErr w:type="gramStart"/>
      <w:r>
        <w:rPr>
          <w:color w:val="000000"/>
        </w:rPr>
        <w:t>StateOwner</w:t>
      </w:r>
      <w:proofErr w:type="spellEnd"/>
      <w:r>
        <w:rPr>
          <w:color w:val="000000"/>
        </w:rPr>
        <w:t>(</w:t>
      </w:r>
      <w:proofErr w:type="gramEnd"/>
      <w:r>
        <w:rPr>
          <w:color w:val="000000"/>
        </w:rPr>
        <w:t>);</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stateOwner.addStateListener</w:t>
      </w:r>
      <w:proofErr w:type="spellEnd"/>
      <w:r>
        <w:rPr>
          <w:color w:val="000000"/>
        </w:rPr>
        <w:t>(</w:t>
      </w:r>
      <w:proofErr w:type="gramEnd"/>
      <w:r>
        <w:rPr>
          <w:color w:val="000000"/>
        </w:rPr>
        <w:t xml:space="preserve">new </w:t>
      </w:r>
      <w:proofErr w:type="spellStart"/>
      <w:r>
        <w:rPr>
          <w:color w:val="000000"/>
        </w:rPr>
        <w:t>StateChangeListener</w:t>
      </w:r>
      <w:proofErr w:type="spellEnd"/>
      <w:r>
        <w:rPr>
          <w:color w:val="000000"/>
        </w:rPr>
        <w:t>()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onStateChange</w:t>
      </w:r>
      <w:proofErr w:type="spellEnd"/>
      <w:r>
        <w:rPr>
          <w:color w:val="000000"/>
        </w:rPr>
        <w:t xml:space="preserve">(State </w:t>
      </w:r>
      <w:proofErr w:type="spellStart"/>
      <w:r>
        <w:rPr>
          <w:color w:val="000000"/>
        </w:rPr>
        <w:t>oldState</w:t>
      </w:r>
      <w:proofErr w:type="spellEnd"/>
      <w:r>
        <w:rPr>
          <w:color w:val="000000"/>
        </w:rPr>
        <w:t xml:space="preserve">, State </w:t>
      </w:r>
      <w:proofErr w:type="spellStart"/>
      <w:r>
        <w:rPr>
          <w:color w:val="000000"/>
        </w:rPr>
        <w:t>newState</w:t>
      </w:r>
      <w:proofErr w:type="spellEnd"/>
      <w:r>
        <w:rPr>
          <w:color w:val="000000"/>
        </w:rPr>
        <w:t>)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do something with the old and new state.</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First a </w:t>
      </w:r>
      <w:proofErr w:type="spellStart"/>
      <w:r>
        <w:rPr>
          <w:rStyle w:val="HTMLCode"/>
          <w:rFonts w:eastAsiaTheme="majorEastAsia"/>
          <w:color w:val="000000"/>
          <w:sz w:val="21"/>
          <w:szCs w:val="21"/>
        </w:rPr>
        <w:t>StateOwner</w:t>
      </w:r>
      <w:proofErr w:type="spellEnd"/>
      <w:r>
        <w:rPr>
          <w:rFonts w:ascii="Helvetica" w:hAnsi="Helvetica" w:cs="Helvetica"/>
          <w:color w:val="000000"/>
          <w:sz w:val="27"/>
          <w:szCs w:val="27"/>
        </w:rPr>
        <w:t> instance is created. Th</w:t>
      </w:r>
      <w:r w:rsidRPr="00570619">
        <w:rPr>
          <w:rFonts w:ascii="Helvetica" w:hAnsi="Helvetica" w:cs="Helvetica"/>
          <w:color w:val="000000"/>
          <w:sz w:val="27"/>
          <w:szCs w:val="27"/>
          <w:highlight w:val="yellow"/>
        </w:rPr>
        <w:t>en an anonymous implementation of the </w:t>
      </w:r>
      <w:proofErr w:type="spellStart"/>
      <w:r w:rsidRPr="00570619">
        <w:rPr>
          <w:rStyle w:val="HTMLCode"/>
          <w:rFonts w:eastAsiaTheme="majorEastAsia"/>
          <w:color w:val="000000"/>
          <w:sz w:val="21"/>
          <w:szCs w:val="21"/>
        </w:rPr>
        <w:t>StateChangeListener</w:t>
      </w:r>
      <w:r w:rsidRPr="00570619">
        <w:rPr>
          <w:rFonts w:ascii="Helvetica" w:hAnsi="Helvetica" w:cs="Helvetica"/>
          <w:color w:val="000000"/>
          <w:sz w:val="27"/>
          <w:szCs w:val="27"/>
          <w:highlight w:val="yellow"/>
        </w:rPr>
        <w:t>interface</w:t>
      </w:r>
      <w:proofErr w:type="spellEnd"/>
      <w:r w:rsidRPr="00570619">
        <w:rPr>
          <w:rFonts w:ascii="Helvetica" w:hAnsi="Helvetica" w:cs="Helvetica"/>
          <w:color w:val="000000"/>
          <w:sz w:val="27"/>
          <w:szCs w:val="27"/>
          <w:highlight w:val="yellow"/>
        </w:rPr>
        <w:t xml:space="preserve"> is added as listener on</w:t>
      </w:r>
      <w:r>
        <w:rPr>
          <w:rFonts w:ascii="Helvetica" w:hAnsi="Helvetica" w:cs="Helvetica"/>
          <w:color w:val="000000"/>
          <w:sz w:val="27"/>
          <w:szCs w:val="27"/>
        </w:rPr>
        <w:t xml:space="preserve"> the </w:t>
      </w:r>
      <w:proofErr w:type="spellStart"/>
      <w:r>
        <w:rPr>
          <w:rStyle w:val="HTMLCode"/>
          <w:rFonts w:eastAsiaTheme="majorEastAsia"/>
          <w:color w:val="000000"/>
          <w:sz w:val="21"/>
          <w:szCs w:val="21"/>
        </w:rPr>
        <w:t>StateOwner</w:t>
      </w:r>
      <w:proofErr w:type="spellEnd"/>
      <w:r>
        <w:rPr>
          <w:rFonts w:ascii="Helvetica" w:hAnsi="Helvetica" w:cs="Helvetica"/>
          <w:color w:val="000000"/>
          <w:sz w:val="27"/>
          <w:szCs w:val="27"/>
        </w:rPr>
        <w:t> instance.</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In Java 8 you can add an event listener using a Java lambda expression, like this:</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StateOwner</w:t>
      </w:r>
      <w:proofErr w:type="spellEnd"/>
      <w:r>
        <w:rPr>
          <w:color w:val="000000"/>
        </w:rPr>
        <w:t xml:space="preserve"> </w:t>
      </w:r>
      <w:proofErr w:type="spellStart"/>
      <w:r>
        <w:rPr>
          <w:color w:val="000000"/>
        </w:rPr>
        <w:t>stateOwner</w:t>
      </w:r>
      <w:proofErr w:type="spellEnd"/>
      <w:r>
        <w:rPr>
          <w:color w:val="000000"/>
        </w:rPr>
        <w:t xml:space="preserve"> = new </w:t>
      </w:r>
      <w:proofErr w:type="spellStart"/>
      <w:proofErr w:type="gramStart"/>
      <w:r>
        <w:rPr>
          <w:color w:val="000000"/>
        </w:rPr>
        <w:t>StateOwner</w:t>
      </w:r>
      <w:proofErr w:type="spellEnd"/>
      <w:r>
        <w:rPr>
          <w:color w:val="000000"/>
        </w:rPr>
        <w:t>(</w:t>
      </w:r>
      <w:proofErr w:type="gramEnd"/>
      <w:r>
        <w:rPr>
          <w:color w:val="000000"/>
        </w:rPr>
        <w:t>);</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stateOwner.addStateListener</w:t>
      </w:r>
      <w:proofErr w:type="spellEnd"/>
      <w:r>
        <w:rPr>
          <w:color w:val="000000"/>
        </w:rPr>
        <w:t>(</w:t>
      </w:r>
      <w:proofErr w:type="gramEnd"/>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w:t>
      </w:r>
      <w:proofErr w:type="spellStart"/>
      <w:proofErr w:type="gramStart"/>
      <w:r>
        <w:rPr>
          <w:b/>
          <w:bCs/>
          <w:color w:val="000000"/>
        </w:rPr>
        <w:t>oldState</w:t>
      </w:r>
      <w:proofErr w:type="spellEnd"/>
      <w:proofErr w:type="gramEnd"/>
      <w:r>
        <w:rPr>
          <w:b/>
          <w:bCs/>
          <w:color w:val="000000"/>
        </w:rPr>
        <w:t xml:space="preserve">, </w:t>
      </w:r>
      <w:proofErr w:type="spellStart"/>
      <w:r>
        <w:rPr>
          <w:b/>
          <w:bCs/>
          <w:color w:val="000000"/>
        </w:rPr>
        <w:t>newState</w:t>
      </w:r>
      <w:proofErr w:type="spellEnd"/>
      <w:r>
        <w:rPr>
          <w:b/>
          <w:bCs/>
          <w:color w:val="000000"/>
        </w:rPr>
        <w:t xml:space="preserve">) -&gt; </w:t>
      </w:r>
      <w:proofErr w:type="spellStart"/>
      <w:proofErr w:type="gramStart"/>
      <w:r>
        <w:rPr>
          <w:b/>
          <w:bCs/>
          <w:color w:val="000000"/>
        </w:rPr>
        <w:t>System.out.println</w:t>
      </w:r>
      <w:proofErr w:type="spellEnd"/>
      <w:r>
        <w:rPr>
          <w:b/>
          <w:bCs/>
          <w:color w:val="000000"/>
        </w:rPr>
        <w:t>(</w:t>
      </w:r>
      <w:proofErr w:type="gramEnd"/>
      <w:r>
        <w:rPr>
          <w:b/>
          <w:bCs/>
          <w:color w:val="000000"/>
        </w:rPr>
        <w:t>"State changed")</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 xml:space="preserve">The lambda </w:t>
      </w:r>
      <w:proofErr w:type="gramStart"/>
      <w:r>
        <w:rPr>
          <w:rFonts w:ascii="Helvetica" w:hAnsi="Helvetica" w:cs="Helvetica"/>
          <w:color w:val="000000"/>
          <w:sz w:val="27"/>
          <w:szCs w:val="27"/>
        </w:rPr>
        <w:t>expressions is</w:t>
      </w:r>
      <w:proofErr w:type="gramEnd"/>
      <w:r>
        <w:rPr>
          <w:rFonts w:ascii="Helvetica" w:hAnsi="Helvetica" w:cs="Helvetica"/>
          <w:color w:val="000000"/>
          <w:sz w:val="27"/>
          <w:szCs w:val="27"/>
        </w:rPr>
        <w:t xml:space="preserve"> this part:</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roofErr w:type="spellStart"/>
      <w:proofErr w:type="gramStart"/>
      <w:r>
        <w:rPr>
          <w:color w:val="000000"/>
        </w:rPr>
        <w:t>oldState</w:t>
      </w:r>
      <w:proofErr w:type="spellEnd"/>
      <w:proofErr w:type="gramEnd"/>
      <w:r>
        <w:rPr>
          <w:color w:val="000000"/>
        </w:rPr>
        <w:t xml:space="preserve">, </w:t>
      </w:r>
      <w:proofErr w:type="spellStart"/>
      <w:r>
        <w:rPr>
          <w:color w:val="000000"/>
        </w:rPr>
        <w:t>newState</w:t>
      </w:r>
      <w:proofErr w:type="spellEnd"/>
      <w:r>
        <w:rPr>
          <w:color w:val="000000"/>
        </w:rPr>
        <w:t xml:space="preserve">) -&gt; </w:t>
      </w:r>
      <w:proofErr w:type="spellStart"/>
      <w:proofErr w:type="gramStart"/>
      <w:r>
        <w:rPr>
          <w:color w:val="000000"/>
        </w:rPr>
        <w:t>System.out.println</w:t>
      </w:r>
      <w:proofErr w:type="spellEnd"/>
      <w:r>
        <w:rPr>
          <w:color w:val="000000"/>
        </w:rPr>
        <w:t>(</w:t>
      </w:r>
      <w:proofErr w:type="gramEnd"/>
      <w:r>
        <w:rPr>
          <w:color w:val="000000"/>
        </w:rPr>
        <w:t>"State changed")</w:t>
      </w:r>
    </w:p>
    <w:p w:rsidR="00570619" w:rsidRDefault="00570619" w:rsidP="009F0117">
      <w:pPr>
        <w:pStyle w:val="NormalWeb"/>
        <w:shd w:val="clear" w:color="auto" w:fill="FFFFFF"/>
        <w:spacing w:before="0" w:beforeAutospacing="0" w:after="390" w:afterAutospacing="0"/>
        <w:rPr>
          <w:rFonts w:ascii="Arial" w:hAnsi="Arial" w:cs="Arial"/>
          <w:color w:val="666666"/>
        </w:rPr>
      </w:pP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Is </w:t>
      </w:r>
      <w:proofErr w:type="spellStart"/>
      <w:r>
        <w:rPr>
          <w:rFonts w:ascii="Arial" w:hAnsi="Arial" w:cs="Arial"/>
          <w:color w:val="000000"/>
          <w:sz w:val="36"/>
          <w:szCs w:val="36"/>
        </w:rPr>
        <w:t>is</w:t>
      </w:r>
      <w:proofErr w:type="spellEnd"/>
      <w:r>
        <w:rPr>
          <w:rFonts w:ascii="Arial" w:hAnsi="Arial" w:cs="Arial"/>
          <w:color w:val="000000"/>
          <w:sz w:val="36"/>
          <w:szCs w:val="36"/>
        </w:rPr>
        <w:t xml:space="preserve"> possible to define our own Functional Interface? What is @</w:t>
      </w:r>
      <w:proofErr w:type="spellStart"/>
      <w:r>
        <w:rPr>
          <w:rFonts w:ascii="Arial" w:hAnsi="Arial" w:cs="Arial"/>
          <w:color w:val="000000"/>
          <w:sz w:val="36"/>
          <w:szCs w:val="36"/>
        </w:rPr>
        <w:t>FunctionalInterface</w:t>
      </w:r>
      <w:proofErr w:type="spellEnd"/>
      <w:r>
        <w:rPr>
          <w:rFonts w:ascii="Arial" w:hAnsi="Arial" w:cs="Arial"/>
          <w:color w:val="000000"/>
          <w:sz w:val="36"/>
          <w:szCs w:val="36"/>
        </w:rPr>
        <w:t>? What are the rules to define a Functional Interface?</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Yes, it is possible to define our own Functional Interfaces. We use Java SE 8’s @</w:t>
      </w:r>
      <w:proofErr w:type="spellStart"/>
      <w:r>
        <w:rPr>
          <w:rFonts w:ascii="Arial" w:hAnsi="Arial" w:cs="Arial"/>
          <w:color w:val="666666"/>
          <w:shd w:val="clear" w:color="auto" w:fill="FFFFFF"/>
        </w:rPr>
        <w:t>FunctionalInterface</w:t>
      </w:r>
      <w:proofErr w:type="spellEnd"/>
      <w:r>
        <w:rPr>
          <w:rFonts w:ascii="Arial" w:hAnsi="Arial" w:cs="Arial"/>
          <w:color w:val="666666"/>
          <w:shd w:val="clear" w:color="auto" w:fill="FFFFFF"/>
        </w:rPr>
        <w:t xml:space="preserve"> annotation to mark an interface as Functional Interface.</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We need to follow these rules to define a Functional Interface:</w:t>
      </w:r>
    </w:p>
    <w:p w:rsidR="009F0117"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Define an interface with one and only one abstract method.</w:t>
      </w:r>
    </w:p>
    <w:p w:rsidR="009F0117"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 cannot define more than one abstract method.</w:t>
      </w:r>
    </w:p>
    <w:p w:rsidR="009F0117"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Use @</w:t>
      </w:r>
      <w:proofErr w:type="spellStart"/>
      <w:r>
        <w:rPr>
          <w:rFonts w:ascii="Arial" w:hAnsi="Arial" w:cs="Arial"/>
          <w:color w:val="666666"/>
        </w:rPr>
        <w:t>FunctionalInterface</w:t>
      </w:r>
      <w:proofErr w:type="spellEnd"/>
      <w:r>
        <w:rPr>
          <w:rFonts w:ascii="Arial" w:hAnsi="Arial" w:cs="Arial"/>
          <w:color w:val="666666"/>
        </w:rPr>
        <w:t xml:space="preserve"> annotation in interface definition.</w:t>
      </w:r>
    </w:p>
    <w:p w:rsidR="009F0117"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 can define any number of other methods like Default methods, Static methods.</w:t>
      </w:r>
    </w:p>
    <w:p w:rsidR="009F0117"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If we override </w:t>
      </w:r>
      <w:proofErr w:type="spellStart"/>
      <w:r>
        <w:rPr>
          <w:rFonts w:ascii="Arial" w:hAnsi="Arial" w:cs="Arial"/>
          <w:color w:val="666666"/>
        </w:rPr>
        <w:t>java.lang.Object</w:t>
      </w:r>
      <w:proofErr w:type="spellEnd"/>
      <w:r>
        <w:rPr>
          <w:rFonts w:ascii="Arial" w:hAnsi="Arial" w:cs="Arial"/>
          <w:color w:val="666666"/>
        </w:rPr>
        <w:t xml:space="preserve"> class’s method as an abstract method, which does not count as an abstract method.</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Is @</w:t>
      </w:r>
      <w:proofErr w:type="spellStart"/>
      <w:r>
        <w:rPr>
          <w:rFonts w:ascii="Arial" w:hAnsi="Arial" w:cs="Arial"/>
          <w:color w:val="000000"/>
          <w:sz w:val="36"/>
          <w:szCs w:val="36"/>
        </w:rPr>
        <w:t>FunctionalInterface</w:t>
      </w:r>
      <w:proofErr w:type="spellEnd"/>
      <w:r>
        <w:rPr>
          <w:rFonts w:ascii="Arial" w:hAnsi="Arial" w:cs="Arial"/>
          <w:color w:val="000000"/>
          <w:sz w:val="36"/>
          <w:szCs w:val="36"/>
        </w:rPr>
        <w:t xml:space="preserve"> annotation mandatory to define a Functional Interface? What is the use of @</w:t>
      </w:r>
      <w:proofErr w:type="spellStart"/>
      <w:r>
        <w:rPr>
          <w:rFonts w:ascii="Arial" w:hAnsi="Arial" w:cs="Arial"/>
          <w:color w:val="000000"/>
          <w:sz w:val="36"/>
          <w:szCs w:val="36"/>
        </w:rPr>
        <w:t>FunctionalInterface</w:t>
      </w:r>
      <w:proofErr w:type="spellEnd"/>
      <w:r>
        <w:rPr>
          <w:rFonts w:ascii="Arial" w:hAnsi="Arial" w:cs="Arial"/>
          <w:color w:val="000000"/>
          <w:sz w:val="36"/>
          <w:szCs w:val="36"/>
        </w:rPr>
        <w:t xml:space="preserve"> annotation? Why do we need Functional Interfaces in Java?</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It is not mandatory to define a Functional Interface with @</w:t>
      </w:r>
      <w:proofErr w:type="spellStart"/>
      <w:r>
        <w:rPr>
          <w:rFonts w:ascii="Arial" w:hAnsi="Arial" w:cs="Arial"/>
          <w:color w:val="666666"/>
          <w:shd w:val="clear" w:color="auto" w:fill="FFFFFF"/>
        </w:rPr>
        <w:t>FunctionalInterface</w:t>
      </w:r>
      <w:proofErr w:type="spellEnd"/>
      <w:r>
        <w:rPr>
          <w:rFonts w:ascii="Arial" w:hAnsi="Arial" w:cs="Arial"/>
          <w:color w:val="666666"/>
          <w:shd w:val="clear" w:color="auto" w:fill="FFFFFF"/>
        </w:rPr>
        <w:t xml:space="preserve"> annotation. If we don’t want, </w:t>
      </w:r>
      <w:proofErr w:type="gramStart"/>
      <w:r>
        <w:rPr>
          <w:rFonts w:ascii="Arial" w:hAnsi="Arial" w:cs="Arial"/>
          <w:color w:val="666666"/>
          <w:shd w:val="clear" w:color="auto" w:fill="FFFFFF"/>
        </w:rPr>
        <w:t>We</w:t>
      </w:r>
      <w:proofErr w:type="gramEnd"/>
      <w:r>
        <w:rPr>
          <w:rFonts w:ascii="Arial" w:hAnsi="Arial" w:cs="Arial"/>
          <w:color w:val="666666"/>
          <w:shd w:val="clear" w:color="auto" w:fill="FFFFFF"/>
        </w:rPr>
        <w:t xml:space="preserve"> can omit this annotation. However, if we use it in Functional Interface definition, Java Compiler forces to use one and only one abstract method inside that interface.</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Why do we need Functional Interfaces? The type of a Java SE 8’s Lambda Expression is a Functional Interface. </w:t>
      </w:r>
      <w:proofErr w:type="spellStart"/>
      <w:r w:rsidRPr="00B01C4E">
        <w:rPr>
          <w:rFonts w:ascii="Arial" w:hAnsi="Arial" w:cs="Arial"/>
          <w:color w:val="666666"/>
          <w:highlight w:val="yellow"/>
        </w:rPr>
        <w:t>Whereever</w:t>
      </w:r>
      <w:proofErr w:type="spellEnd"/>
      <w:r w:rsidRPr="00B01C4E">
        <w:rPr>
          <w:rFonts w:ascii="Arial" w:hAnsi="Arial" w:cs="Arial"/>
          <w:color w:val="666666"/>
          <w:highlight w:val="yellow"/>
        </w:rPr>
        <w:t xml:space="preserve"> we use Lambda Expressions that means we are using Functional Interfaces.</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When do we go for Java 8 Stream API? Why do we need to use Java 8 Stream API in our projects?</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When our Java project wants to perform the following operations, it’s better to use </w:t>
      </w:r>
      <w:hyperlink r:id="rId8" w:history="1">
        <w:r>
          <w:rPr>
            <w:rStyle w:val="Hyperlink"/>
            <w:rFonts w:ascii="Arial" w:hAnsi="Arial" w:cs="Arial"/>
            <w:color w:val="FF0000"/>
            <w:shd w:val="clear" w:color="auto" w:fill="FFFFFF"/>
          </w:rPr>
          <w:t>Java 8 Stream</w:t>
        </w:r>
      </w:hyperlink>
      <w:r>
        <w:rPr>
          <w:rFonts w:ascii="Arial" w:hAnsi="Arial" w:cs="Arial"/>
          <w:color w:val="666666"/>
          <w:shd w:val="clear" w:color="auto" w:fill="FFFFFF"/>
        </w:rPr>
        <w:t> API to get lot of benefits:</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When we want perform Database like Operations. For instance, we want perform </w:t>
      </w:r>
      <w:proofErr w:type="spellStart"/>
      <w:r>
        <w:rPr>
          <w:rFonts w:ascii="Arial" w:hAnsi="Arial" w:cs="Arial"/>
          <w:color w:val="666666"/>
        </w:rPr>
        <w:t>groupby</w:t>
      </w:r>
      <w:proofErr w:type="spellEnd"/>
      <w:r>
        <w:rPr>
          <w:rFonts w:ascii="Arial" w:hAnsi="Arial" w:cs="Arial"/>
          <w:color w:val="666666"/>
        </w:rPr>
        <w:t xml:space="preserve"> operation, </w:t>
      </w:r>
      <w:proofErr w:type="spellStart"/>
      <w:r>
        <w:rPr>
          <w:rFonts w:ascii="Arial" w:hAnsi="Arial" w:cs="Arial"/>
          <w:color w:val="666666"/>
        </w:rPr>
        <w:t>orderby</w:t>
      </w:r>
      <w:proofErr w:type="spellEnd"/>
      <w:r>
        <w:rPr>
          <w:rFonts w:ascii="Arial" w:hAnsi="Arial" w:cs="Arial"/>
          <w:color w:val="666666"/>
        </w:rPr>
        <w:t xml:space="preserve"> operation etc.</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When want to </w:t>
      </w:r>
      <w:proofErr w:type="gramStart"/>
      <w:r>
        <w:rPr>
          <w:rFonts w:ascii="Arial" w:hAnsi="Arial" w:cs="Arial"/>
          <w:color w:val="666666"/>
        </w:rPr>
        <w:t>Perform</w:t>
      </w:r>
      <w:proofErr w:type="gramEnd"/>
      <w:r>
        <w:rPr>
          <w:rFonts w:ascii="Arial" w:hAnsi="Arial" w:cs="Arial"/>
          <w:color w:val="666666"/>
        </w:rPr>
        <w:t xml:space="preserve"> operations Lazily.</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we want to write Functional Style programming.</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we want to perform Parallel Operations.</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want to use Internal Iteration</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we want to perform Pipelining operations.</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we want to achieve better performance.</w:t>
      </w:r>
    </w:p>
    <w:p w:rsidR="0090389B" w:rsidRDefault="0090389B" w:rsidP="0090389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Internal Iteration in Java SE 8?</w:t>
      </w:r>
    </w:p>
    <w:p w:rsidR="0090389B" w:rsidRDefault="0090389B" w:rsidP="0090389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Before Java 8, </w:t>
      </w:r>
      <w:proofErr w:type="gramStart"/>
      <w:r>
        <w:rPr>
          <w:rFonts w:ascii="Arial" w:hAnsi="Arial" w:cs="Arial"/>
          <w:color w:val="666666"/>
        </w:rPr>
        <w:t>We</w:t>
      </w:r>
      <w:proofErr w:type="gramEnd"/>
      <w:r>
        <w:rPr>
          <w:rFonts w:ascii="Arial" w:hAnsi="Arial" w:cs="Arial"/>
          <w:color w:val="666666"/>
        </w:rPr>
        <w:t xml:space="preserve"> don’t Internal Iteration concept. Java 8 has introduced a new feature known as “Internal Iteration”. Before Java 8, Java Language has only External Iteration to iterate elements of an Aggregated Object like Collections, Arrays etc.</w:t>
      </w:r>
    </w:p>
    <w:p w:rsidR="0090389B" w:rsidRDefault="0090389B" w:rsidP="0090389B">
      <w:pPr>
        <w:pStyle w:val="NormalWeb"/>
        <w:shd w:val="clear" w:color="auto" w:fill="FFFFFF"/>
        <w:spacing w:before="0" w:beforeAutospacing="0" w:after="390" w:afterAutospacing="0"/>
        <w:rPr>
          <w:ins w:id="0" w:author="Unknown"/>
          <w:rFonts w:ascii="Arial" w:hAnsi="Arial" w:cs="Arial"/>
          <w:color w:val="666666"/>
        </w:rPr>
      </w:pPr>
      <w:ins w:id="1" w:author="Unknown">
        <w:r>
          <w:rPr>
            <w:rFonts w:ascii="Arial" w:hAnsi="Arial" w:cs="Arial"/>
            <w:color w:val="666666"/>
          </w:rPr>
          <w:lastRenderedPageBreak/>
          <w:t xml:space="preserve">Internal Iteration means “Iterating </w:t>
        </w:r>
        <w:proofErr w:type="gramStart"/>
        <w:r>
          <w:rPr>
            <w:rFonts w:ascii="Arial" w:hAnsi="Arial" w:cs="Arial"/>
            <w:color w:val="666666"/>
          </w:rPr>
          <w:t>an Aggregated Object elements</w:t>
        </w:r>
        <w:proofErr w:type="gramEnd"/>
        <w:r>
          <w:rPr>
            <w:rFonts w:ascii="Arial" w:hAnsi="Arial" w:cs="Arial"/>
            <w:color w:val="666666"/>
          </w:rPr>
          <w:t xml:space="preserve"> one by one internally by Java API”. Instead of Java Application do iteration externally, </w:t>
        </w:r>
        <w:proofErr w:type="gramStart"/>
        <w:r>
          <w:rPr>
            <w:rFonts w:ascii="Arial" w:hAnsi="Arial" w:cs="Arial"/>
            <w:color w:val="666666"/>
          </w:rPr>
          <w:t>We</w:t>
        </w:r>
        <w:proofErr w:type="gramEnd"/>
        <w:r>
          <w:rPr>
            <w:rFonts w:ascii="Arial" w:hAnsi="Arial" w:cs="Arial"/>
            <w:color w:val="666666"/>
          </w:rPr>
          <w:t xml:space="preserve"> ask Java API to do this job internally.</w:t>
        </w:r>
      </w:ins>
    </w:p>
    <w:p w:rsidR="0090389B" w:rsidRDefault="0090389B" w:rsidP="0090389B">
      <w:pPr>
        <w:pStyle w:val="Heading3"/>
        <w:shd w:val="clear" w:color="auto" w:fill="FFFFFF"/>
        <w:spacing w:before="0" w:after="240"/>
        <w:rPr>
          <w:ins w:id="2" w:author="Unknown"/>
          <w:rFonts w:ascii="Arial" w:hAnsi="Arial" w:cs="Arial"/>
          <w:color w:val="000000"/>
          <w:sz w:val="36"/>
          <w:szCs w:val="36"/>
        </w:rPr>
      </w:pPr>
      <w:proofErr w:type="gramStart"/>
      <w:ins w:id="3" w:author="Unknown">
        <w:r>
          <w:rPr>
            <w:rFonts w:ascii="Arial" w:hAnsi="Arial" w:cs="Arial"/>
            <w:color w:val="000000"/>
            <w:sz w:val="36"/>
            <w:szCs w:val="36"/>
          </w:rPr>
          <w:t>Differences between External Iteration and Internal Iteration?</w:t>
        </w:r>
        <w:proofErr w:type="gramEnd"/>
      </w:ins>
    </w:p>
    <w:tbl>
      <w:tblPr>
        <w:tblW w:w="9866" w:type="dxa"/>
        <w:shd w:val="clear" w:color="auto" w:fill="FFFFFF"/>
        <w:tblCellMar>
          <w:top w:w="15" w:type="dxa"/>
          <w:left w:w="15" w:type="dxa"/>
          <w:bottom w:w="15" w:type="dxa"/>
          <w:right w:w="15" w:type="dxa"/>
        </w:tblCellMar>
        <w:tblLook w:val="04A0"/>
      </w:tblPr>
      <w:tblGrid>
        <w:gridCol w:w="722"/>
        <w:gridCol w:w="4506"/>
        <w:gridCol w:w="4638"/>
      </w:tblGrid>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0389B" w:rsidRDefault="0090389B">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0389B" w:rsidRDefault="0090389B">
            <w:pPr>
              <w:spacing w:after="600" w:line="480" w:lineRule="auto"/>
              <w:rPr>
                <w:rFonts w:ascii="Arial" w:hAnsi="Arial" w:cs="Arial"/>
                <w:caps/>
                <w:color w:val="493F3F"/>
                <w:sz w:val="21"/>
                <w:szCs w:val="21"/>
              </w:rPr>
            </w:pPr>
            <w:r>
              <w:rPr>
                <w:rFonts w:ascii="Arial" w:hAnsi="Arial" w:cs="Arial"/>
                <w:caps/>
                <w:color w:val="493F3F"/>
                <w:sz w:val="21"/>
                <w:szCs w:val="21"/>
              </w:rPr>
              <w:t>EXTERNAL ITERATION</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0389B" w:rsidRDefault="0090389B">
            <w:pPr>
              <w:spacing w:after="600" w:line="480" w:lineRule="auto"/>
              <w:rPr>
                <w:rFonts w:ascii="Arial" w:hAnsi="Arial" w:cs="Arial"/>
                <w:caps/>
                <w:color w:val="493F3F"/>
                <w:sz w:val="21"/>
                <w:szCs w:val="21"/>
              </w:rPr>
            </w:pPr>
            <w:r>
              <w:rPr>
                <w:rFonts w:ascii="Arial" w:hAnsi="Arial" w:cs="Arial"/>
                <w:caps/>
                <w:color w:val="493F3F"/>
                <w:sz w:val="21"/>
                <w:szCs w:val="21"/>
              </w:rPr>
              <w:t>INTERNAL ITERATION</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 is introduced in Java SE 8</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 xml:space="preserve">Iterating </w:t>
            </w:r>
            <w:proofErr w:type="gramStart"/>
            <w:r>
              <w:rPr>
                <w:rFonts w:ascii="Arial" w:hAnsi="Arial" w:cs="Arial"/>
                <w:color w:val="594F4F"/>
                <w:sz w:val="21"/>
                <w:szCs w:val="21"/>
              </w:rPr>
              <w:t>an Aggregated Object elements</w:t>
            </w:r>
            <w:proofErr w:type="gramEnd"/>
            <w:r>
              <w:rPr>
                <w:rFonts w:ascii="Arial" w:hAnsi="Arial" w:cs="Arial"/>
                <w:color w:val="594F4F"/>
                <w:sz w:val="21"/>
                <w:szCs w:val="21"/>
              </w:rPr>
              <w:t xml:space="preserve"> externally.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 xml:space="preserve">Iterating </w:t>
            </w:r>
            <w:proofErr w:type="gramStart"/>
            <w:r>
              <w:rPr>
                <w:rFonts w:ascii="Arial" w:hAnsi="Arial" w:cs="Arial"/>
                <w:color w:val="594F4F"/>
                <w:sz w:val="21"/>
                <w:szCs w:val="21"/>
              </w:rPr>
              <w:t>an Aggregated Object elements</w:t>
            </w:r>
            <w:proofErr w:type="gramEnd"/>
            <w:r>
              <w:rPr>
                <w:rFonts w:ascii="Arial" w:hAnsi="Arial" w:cs="Arial"/>
                <w:color w:val="594F4F"/>
                <w:sz w:val="21"/>
                <w:szCs w:val="21"/>
              </w:rPr>
              <w:t xml:space="preserve"> internally (background).</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 xml:space="preserve">Iterate elements by using for-each loop and </w:t>
            </w:r>
            <w:proofErr w:type="spellStart"/>
            <w:r>
              <w:rPr>
                <w:rFonts w:ascii="Arial" w:hAnsi="Arial" w:cs="Arial"/>
                <w:color w:val="594F4F"/>
                <w:sz w:val="21"/>
                <w:szCs w:val="21"/>
              </w:rPr>
              <w:t>Iterators</w:t>
            </w:r>
            <w:proofErr w:type="spellEnd"/>
            <w:r>
              <w:rPr>
                <w:rFonts w:ascii="Arial" w:hAnsi="Arial" w:cs="Arial"/>
                <w:color w:val="594F4F"/>
                <w:sz w:val="21"/>
                <w:szCs w:val="21"/>
              </w:rPr>
              <w:t xml:space="preserve"> like Enumeration, </w:t>
            </w:r>
            <w:proofErr w:type="spellStart"/>
            <w:r>
              <w:rPr>
                <w:rFonts w:ascii="Arial" w:hAnsi="Arial" w:cs="Arial"/>
                <w:color w:val="594F4F"/>
                <w:sz w:val="21"/>
                <w:szCs w:val="21"/>
              </w:rPr>
              <w:t>Iterator</w:t>
            </w:r>
            <w:proofErr w:type="spellEnd"/>
            <w:r>
              <w:rPr>
                <w:rFonts w:ascii="Arial" w:hAnsi="Arial" w:cs="Arial"/>
                <w:color w:val="594F4F"/>
                <w:sz w:val="21"/>
                <w:szCs w:val="21"/>
              </w:rPr>
              <w:t xml:space="preserve">, </w:t>
            </w:r>
            <w:proofErr w:type="spellStart"/>
            <w:proofErr w:type="gramStart"/>
            <w:r>
              <w:rPr>
                <w:rFonts w:ascii="Arial" w:hAnsi="Arial" w:cs="Arial"/>
                <w:color w:val="594F4F"/>
                <w:sz w:val="21"/>
                <w:szCs w:val="21"/>
              </w:rPr>
              <w:t>ListIterator</w:t>
            </w:r>
            <w:proofErr w:type="spellEnd"/>
            <w:proofErr w:type="gramEnd"/>
            <w:r>
              <w:rPr>
                <w:rFonts w:ascii="Arial" w:hAnsi="Arial" w:cs="Arial"/>
                <w:color w:val="594F4F"/>
                <w:sz w:val="21"/>
                <w:szCs w:val="21"/>
              </w:rPr>
              <w: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Iterate elements by using Java API like “</w:t>
            </w:r>
            <w:proofErr w:type="spellStart"/>
            <w:r>
              <w:rPr>
                <w:rFonts w:ascii="Arial" w:hAnsi="Arial" w:cs="Arial"/>
                <w:color w:val="594F4F"/>
                <w:sz w:val="21"/>
                <w:szCs w:val="21"/>
              </w:rPr>
              <w:t>forEach</w:t>
            </w:r>
            <w:proofErr w:type="spellEnd"/>
            <w:r>
              <w:rPr>
                <w:rFonts w:ascii="Arial" w:hAnsi="Arial" w:cs="Arial"/>
                <w:color w:val="594F4F"/>
                <w:sz w:val="21"/>
                <w:szCs w:val="21"/>
              </w:rPr>
              <w:t>” method.</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Iterating elements in Sequential and In-Order only.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Not required to iterate elements in Sequential order.</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 follows OOP approach that is Imperative Style.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 follows Functional Programming approach that is Declarative Style.</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lastRenderedPageBreak/>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 xml:space="preserve">It does NOT separate responsibilities properly that </w:t>
            </w:r>
            <w:proofErr w:type="gramStart"/>
            <w:r>
              <w:rPr>
                <w:rFonts w:ascii="Arial" w:hAnsi="Arial" w:cs="Arial"/>
                <w:color w:val="594F4F"/>
                <w:sz w:val="21"/>
                <w:szCs w:val="21"/>
              </w:rPr>
              <w:t>is,</w:t>
            </w:r>
            <w:proofErr w:type="gramEnd"/>
            <w:r>
              <w:rPr>
                <w:rFonts w:ascii="Arial" w:hAnsi="Arial" w:cs="Arial"/>
                <w:color w:val="594F4F"/>
                <w:sz w:val="21"/>
                <w:szCs w:val="21"/>
              </w:rPr>
              <w:t xml:space="preserve"> it defines both “What is to be done” and “How it is to be done”.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 defines only “What is to be done”. No need to worry about “How it is to be done”. Java API takes care about “How to do”.</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Less Readable Code.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More Readable code.</w:t>
            </w:r>
          </w:p>
        </w:tc>
      </w:tr>
    </w:tbl>
    <w:p w:rsidR="0090389B" w:rsidRDefault="0090389B" w:rsidP="009F0117">
      <w:pPr>
        <w:pStyle w:val="Heading3"/>
        <w:shd w:val="clear" w:color="auto" w:fill="FFFFFF"/>
        <w:spacing w:before="0" w:after="240"/>
        <w:rPr>
          <w:rFonts w:ascii="Arial" w:hAnsi="Arial" w:cs="Arial"/>
          <w:color w:val="000000"/>
          <w:sz w:val="36"/>
          <w:szCs w:val="36"/>
        </w:rPr>
      </w:pPr>
    </w:p>
    <w:p w:rsidR="0090389B" w:rsidRDefault="0090389B" w:rsidP="0090389B"/>
    <w:p w:rsidR="0090389B" w:rsidRDefault="0090389B" w:rsidP="0090389B">
      <w:pPr>
        <w:pStyle w:val="Heading3"/>
        <w:shd w:val="clear" w:color="auto" w:fill="FFFFFF"/>
        <w:spacing w:before="0" w:after="240"/>
        <w:rPr>
          <w:ins w:id="4" w:author="Unknown"/>
          <w:rFonts w:ascii="Arial" w:hAnsi="Arial" w:cs="Arial"/>
          <w:color w:val="000000"/>
          <w:sz w:val="36"/>
          <w:szCs w:val="36"/>
        </w:rPr>
      </w:pPr>
      <w:ins w:id="5" w:author="Unknown">
        <w:r>
          <w:rPr>
            <w:rFonts w:ascii="Arial" w:hAnsi="Arial" w:cs="Arial"/>
            <w:color w:val="000000"/>
            <w:sz w:val="36"/>
            <w:szCs w:val="36"/>
          </w:rPr>
          <w:t>What are the major drawbacks of External Iteration?</w:t>
        </w:r>
      </w:ins>
    </w:p>
    <w:p w:rsidR="0090389B" w:rsidRPr="0090389B" w:rsidRDefault="0090389B" w:rsidP="0090389B">
      <w:pPr>
        <w:shd w:val="clear" w:color="auto" w:fill="FFFFFF"/>
        <w:spacing w:after="390" w:line="240" w:lineRule="auto"/>
        <w:rPr>
          <w:rFonts w:ascii="Arial" w:eastAsia="Times New Roman" w:hAnsi="Arial" w:cs="Arial"/>
          <w:color w:val="666666"/>
          <w:sz w:val="24"/>
          <w:szCs w:val="24"/>
        </w:rPr>
      </w:pPr>
      <w:r w:rsidRPr="0090389B">
        <w:rPr>
          <w:rFonts w:ascii="Arial" w:eastAsia="Times New Roman" w:hAnsi="Arial" w:cs="Arial"/>
          <w:color w:val="666666"/>
          <w:sz w:val="24"/>
          <w:szCs w:val="24"/>
        </w:rPr>
        <w:t>External Iteration has the following drawbacks:</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We need to write code in Imperative Style.</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There is no clear separation of Responsibilities. Tightly-Coupling between “What is to be done” and “How it is to be done” code.</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Less Readable Code.</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More Verbose and Boilerplate code.</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We have to iterate elements in Sequential order only.</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It does not support Concurrency and Parallelism properly.</w:t>
      </w:r>
    </w:p>
    <w:p w:rsidR="0090389B" w:rsidRPr="0090389B" w:rsidRDefault="0090389B" w:rsidP="0090389B"/>
    <w:p w:rsidR="0090389B" w:rsidRDefault="0090389B" w:rsidP="0090389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the major drawback of Internal Iteration over External Iteration?</w:t>
      </w:r>
    </w:p>
    <w:p w:rsidR="0090389B" w:rsidRDefault="0090389B" w:rsidP="0090389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Compare to External Iteration, Internal Iteration has one major drawback:</w:t>
      </w:r>
    </w:p>
    <w:p w:rsidR="0090389B" w:rsidRDefault="0090389B" w:rsidP="0090389B">
      <w:pPr>
        <w:numPr>
          <w:ilvl w:val="0"/>
          <w:numId w:val="1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In Internal Iteration, as Java API takes care about Iterating elements internally, we do NOT have control over Iteration.</w:t>
      </w:r>
    </w:p>
    <w:p w:rsidR="0090389B" w:rsidRPr="0090389B" w:rsidRDefault="0090389B" w:rsidP="0090389B"/>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Explain Differences between Collection API and Stream API?</w:t>
      </w:r>
    </w:p>
    <w:tbl>
      <w:tblPr>
        <w:tblW w:w="9748" w:type="dxa"/>
        <w:shd w:val="clear" w:color="auto" w:fill="FFFFFF"/>
        <w:tblCellMar>
          <w:top w:w="15" w:type="dxa"/>
          <w:left w:w="15" w:type="dxa"/>
          <w:bottom w:w="15" w:type="dxa"/>
          <w:right w:w="15" w:type="dxa"/>
        </w:tblCellMar>
        <w:tblLook w:val="04A0"/>
      </w:tblPr>
      <w:tblGrid>
        <w:gridCol w:w="722"/>
        <w:gridCol w:w="4516"/>
        <w:gridCol w:w="4510"/>
      </w:tblGrid>
      <w:tr w:rsidR="009F0117" w:rsidTr="009F0117">
        <w:trPr>
          <w:trHeight w:val="144"/>
        </w:trPr>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COLLECTION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STREAM API</w:t>
            </w:r>
          </w:p>
        </w:tc>
      </w:tr>
      <w:tr w:rsidR="009F0117" w:rsidTr="009F0117">
        <w:trPr>
          <w:trHeight w:val="144"/>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It’s available since Java 1.2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introduced in Java SE8</w:t>
            </w:r>
          </w:p>
        </w:tc>
      </w:tr>
      <w:tr w:rsidR="009F0117" w:rsidTr="009F0117">
        <w:trPr>
          <w:trHeight w:val="1556"/>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It is used to </w:t>
            </w:r>
            <w:r w:rsidRPr="007B0A2C">
              <w:rPr>
                <w:rFonts w:ascii="Arial" w:hAnsi="Arial" w:cs="Arial"/>
                <w:color w:val="594F4F"/>
                <w:sz w:val="21"/>
                <w:szCs w:val="21"/>
                <w:highlight w:val="yellow"/>
              </w:rPr>
              <w:t xml:space="preserve">store </w:t>
            </w:r>
            <w:proofErr w:type="gramStart"/>
            <w:r w:rsidRPr="007B0A2C">
              <w:rPr>
                <w:rFonts w:ascii="Arial" w:hAnsi="Arial" w:cs="Arial"/>
                <w:color w:val="594F4F"/>
                <w:sz w:val="21"/>
                <w:szCs w:val="21"/>
                <w:highlight w:val="yellow"/>
              </w:rPr>
              <w:t>Data</w:t>
            </w:r>
            <w:r>
              <w:rPr>
                <w:rFonts w:ascii="Arial" w:hAnsi="Arial" w:cs="Arial"/>
                <w:color w:val="594F4F"/>
                <w:sz w:val="21"/>
                <w:szCs w:val="21"/>
              </w:rPr>
              <w:t>(</w:t>
            </w:r>
            <w:proofErr w:type="gramEnd"/>
            <w:r>
              <w:rPr>
                <w:rFonts w:ascii="Arial" w:hAnsi="Arial" w:cs="Arial"/>
                <w:color w:val="594F4F"/>
                <w:sz w:val="21"/>
                <w:szCs w:val="21"/>
              </w:rPr>
              <w:t>A set of Objects).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It </w:t>
            </w:r>
            <w:r w:rsidRPr="007B0A2C">
              <w:rPr>
                <w:rFonts w:ascii="Arial" w:hAnsi="Arial" w:cs="Arial"/>
                <w:color w:val="594F4F"/>
                <w:sz w:val="21"/>
                <w:szCs w:val="21"/>
                <w:highlight w:val="yellow"/>
              </w:rPr>
              <w:t xml:space="preserve">is used to compute </w:t>
            </w:r>
            <w:proofErr w:type="gramStart"/>
            <w:r w:rsidRPr="007B0A2C">
              <w:rPr>
                <w:rFonts w:ascii="Arial" w:hAnsi="Arial" w:cs="Arial"/>
                <w:color w:val="594F4F"/>
                <w:sz w:val="21"/>
                <w:szCs w:val="21"/>
                <w:highlight w:val="yellow"/>
              </w:rPr>
              <w:t>data</w:t>
            </w:r>
            <w:r>
              <w:rPr>
                <w:rFonts w:ascii="Arial" w:hAnsi="Arial" w:cs="Arial"/>
                <w:color w:val="594F4F"/>
                <w:sz w:val="21"/>
                <w:szCs w:val="21"/>
              </w:rPr>
              <w:t>(</w:t>
            </w:r>
            <w:proofErr w:type="gramEnd"/>
            <w:r>
              <w:rPr>
                <w:rFonts w:ascii="Arial" w:hAnsi="Arial" w:cs="Arial"/>
                <w:color w:val="594F4F"/>
                <w:sz w:val="21"/>
                <w:szCs w:val="21"/>
              </w:rPr>
              <w:t>Computation on a set of Objects).</w:t>
            </w:r>
          </w:p>
        </w:tc>
      </w:tr>
      <w:tr w:rsidR="009F0117" w:rsidTr="009F0117">
        <w:trPr>
          <w:trHeight w:val="2035"/>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 use both </w:t>
            </w:r>
            <w:proofErr w:type="spellStart"/>
            <w:r>
              <w:rPr>
                <w:rFonts w:ascii="Arial" w:hAnsi="Arial" w:cs="Arial"/>
                <w:color w:val="594F4F"/>
                <w:sz w:val="21"/>
                <w:szCs w:val="21"/>
              </w:rPr>
              <w:t>Spliterator</w:t>
            </w:r>
            <w:proofErr w:type="spellEnd"/>
            <w:r>
              <w:rPr>
                <w:rFonts w:ascii="Arial" w:hAnsi="Arial" w:cs="Arial"/>
                <w:color w:val="594F4F"/>
                <w:sz w:val="21"/>
                <w:szCs w:val="21"/>
              </w:rPr>
              <w:t xml:space="preserve"> and </w:t>
            </w:r>
            <w:proofErr w:type="spellStart"/>
            <w:r>
              <w:rPr>
                <w:rFonts w:ascii="Arial" w:hAnsi="Arial" w:cs="Arial"/>
                <w:color w:val="594F4F"/>
                <w:sz w:val="21"/>
                <w:szCs w:val="21"/>
              </w:rPr>
              <w:t>Iterator</w:t>
            </w:r>
            <w:proofErr w:type="spellEnd"/>
            <w:r>
              <w:rPr>
                <w:rFonts w:ascii="Arial" w:hAnsi="Arial" w:cs="Arial"/>
                <w:color w:val="594F4F"/>
                <w:sz w:val="21"/>
                <w:szCs w:val="21"/>
              </w:rPr>
              <w:t xml:space="preserve"> to iterate elements. We can use </w:t>
            </w:r>
            <w:proofErr w:type="spellStart"/>
            <w:r w:rsidR="00F51274">
              <w:fldChar w:fldCharType="begin"/>
            </w:r>
            <w:r w:rsidR="00D35644">
              <w:instrText>HYPERLINK "https://www.journaldev.com/13941/java-foreach-java-8-foreach"</w:instrText>
            </w:r>
            <w:r w:rsidR="00F51274">
              <w:fldChar w:fldCharType="separate"/>
            </w:r>
            <w:r>
              <w:rPr>
                <w:rStyle w:val="Hyperlink"/>
                <w:rFonts w:ascii="Arial" w:hAnsi="Arial" w:cs="Arial"/>
                <w:color w:val="FF0000"/>
                <w:sz w:val="21"/>
                <w:szCs w:val="21"/>
              </w:rPr>
              <w:t>forEach</w:t>
            </w:r>
            <w:proofErr w:type="spellEnd"/>
            <w:r w:rsidR="00F51274">
              <w:fldChar w:fldCharType="end"/>
            </w:r>
            <w:r>
              <w:rPr>
                <w:rFonts w:ascii="Arial" w:hAnsi="Arial" w:cs="Arial"/>
                <w:color w:val="594F4F"/>
                <w:sz w:val="21"/>
                <w:szCs w:val="21"/>
              </w:rPr>
              <w:t xml:space="preserve"> to </w:t>
            </w:r>
            <w:proofErr w:type="gramStart"/>
            <w:r>
              <w:rPr>
                <w:rFonts w:ascii="Arial" w:hAnsi="Arial" w:cs="Arial"/>
                <w:color w:val="594F4F"/>
                <w:sz w:val="21"/>
                <w:szCs w:val="21"/>
              </w:rPr>
              <w:t>performs</w:t>
            </w:r>
            <w:proofErr w:type="gramEnd"/>
            <w:r>
              <w:rPr>
                <w:rFonts w:ascii="Arial" w:hAnsi="Arial" w:cs="Arial"/>
                <w:color w:val="594F4F"/>
                <w:sz w:val="21"/>
                <w:szCs w:val="21"/>
              </w:rPr>
              <w:t xml:space="preserve"> an action for each element of this stream.</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can’t use </w:t>
            </w:r>
            <w:proofErr w:type="spellStart"/>
            <w:r>
              <w:rPr>
                <w:rFonts w:ascii="Arial" w:hAnsi="Arial" w:cs="Arial"/>
                <w:color w:val="594F4F"/>
                <w:sz w:val="21"/>
                <w:szCs w:val="21"/>
              </w:rPr>
              <w:t>Spliterator</w:t>
            </w:r>
            <w:proofErr w:type="spellEnd"/>
            <w:r>
              <w:rPr>
                <w:rFonts w:ascii="Arial" w:hAnsi="Arial" w:cs="Arial"/>
                <w:color w:val="594F4F"/>
                <w:sz w:val="21"/>
                <w:szCs w:val="21"/>
              </w:rPr>
              <w:t xml:space="preserve"> or </w:t>
            </w:r>
            <w:proofErr w:type="spellStart"/>
            <w:r>
              <w:rPr>
                <w:rFonts w:ascii="Arial" w:hAnsi="Arial" w:cs="Arial"/>
                <w:color w:val="594F4F"/>
                <w:sz w:val="21"/>
                <w:szCs w:val="21"/>
              </w:rPr>
              <w:t>Iterator</w:t>
            </w:r>
            <w:proofErr w:type="spellEnd"/>
            <w:r>
              <w:rPr>
                <w:rFonts w:ascii="Arial" w:hAnsi="Arial" w:cs="Arial"/>
                <w:color w:val="594F4F"/>
                <w:sz w:val="21"/>
                <w:szCs w:val="21"/>
              </w:rPr>
              <w:t xml:space="preserve"> to iterate elements.</w:t>
            </w:r>
          </w:p>
        </w:tc>
      </w:tr>
      <w:tr w:rsidR="009F0117" w:rsidTr="009F0117">
        <w:trPr>
          <w:trHeight w:val="1571"/>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used to store limited number of Elements.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used to store either Limited or Infinite Number of Elements.</w:t>
            </w:r>
          </w:p>
        </w:tc>
      </w:tr>
      <w:tr w:rsidR="009F0117" w:rsidTr="009F0117">
        <w:trPr>
          <w:trHeight w:val="1571"/>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sidRPr="00D475E0">
              <w:rPr>
                <w:rFonts w:ascii="Arial" w:hAnsi="Arial" w:cs="Arial"/>
                <w:color w:val="594F4F"/>
                <w:sz w:val="21"/>
                <w:szCs w:val="21"/>
                <w:highlight w:val="yellow"/>
              </w:rPr>
              <w:t>Typically, it uses Internal Iteration concept to iterate Elements.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sidRPr="00D475E0">
              <w:rPr>
                <w:rFonts w:ascii="Arial" w:hAnsi="Arial" w:cs="Arial"/>
                <w:color w:val="594F4F"/>
                <w:sz w:val="21"/>
                <w:szCs w:val="21"/>
                <w:highlight w:val="yellow"/>
              </w:rPr>
              <w:t>It</w:t>
            </w:r>
            <w:r w:rsidR="00A167A7">
              <w:rPr>
                <w:rFonts w:ascii="Arial" w:hAnsi="Arial" w:cs="Arial"/>
                <w:color w:val="594F4F"/>
                <w:sz w:val="21"/>
                <w:szCs w:val="21"/>
                <w:highlight w:val="yellow"/>
              </w:rPr>
              <w:t xml:space="preserve"> (</w:t>
            </w:r>
            <w:r w:rsidR="00AE1B55">
              <w:rPr>
                <w:rFonts w:ascii="Arial" w:hAnsi="Arial" w:cs="Arial"/>
                <w:color w:val="594F4F"/>
                <w:sz w:val="21"/>
                <w:szCs w:val="21"/>
                <w:highlight w:val="yellow"/>
              </w:rPr>
              <w:t>Str</w:t>
            </w:r>
            <w:r w:rsidR="00A167A7">
              <w:rPr>
                <w:rFonts w:ascii="Arial" w:hAnsi="Arial" w:cs="Arial"/>
                <w:color w:val="594F4F"/>
                <w:sz w:val="21"/>
                <w:szCs w:val="21"/>
                <w:highlight w:val="yellow"/>
              </w:rPr>
              <w:t>e</w:t>
            </w:r>
            <w:r w:rsidR="00AE1B55">
              <w:rPr>
                <w:rFonts w:ascii="Arial" w:hAnsi="Arial" w:cs="Arial"/>
                <w:color w:val="594F4F"/>
                <w:sz w:val="21"/>
                <w:szCs w:val="21"/>
                <w:highlight w:val="yellow"/>
              </w:rPr>
              <w:t>a</w:t>
            </w:r>
            <w:r w:rsidR="00A167A7">
              <w:rPr>
                <w:rFonts w:ascii="Arial" w:hAnsi="Arial" w:cs="Arial"/>
                <w:color w:val="594F4F"/>
                <w:sz w:val="21"/>
                <w:szCs w:val="21"/>
                <w:highlight w:val="yellow"/>
              </w:rPr>
              <w:t>m</w:t>
            </w:r>
            <w:r w:rsidR="0079670C">
              <w:rPr>
                <w:rFonts w:ascii="Arial" w:hAnsi="Arial" w:cs="Arial"/>
                <w:color w:val="594F4F"/>
                <w:sz w:val="21"/>
                <w:szCs w:val="21"/>
                <w:highlight w:val="yellow"/>
              </w:rPr>
              <w:t xml:space="preserve"> </w:t>
            </w:r>
            <w:r w:rsidR="00A167A7">
              <w:rPr>
                <w:rFonts w:ascii="Arial" w:hAnsi="Arial" w:cs="Arial"/>
                <w:color w:val="594F4F"/>
                <w:sz w:val="21"/>
                <w:szCs w:val="21"/>
                <w:highlight w:val="yellow"/>
              </w:rPr>
              <w:t>API)</w:t>
            </w:r>
            <w:r w:rsidRPr="00D475E0">
              <w:rPr>
                <w:rFonts w:ascii="Arial" w:hAnsi="Arial" w:cs="Arial"/>
                <w:color w:val="594F4F"/>
                <w:sz w:val="21"/>
                <w:szCs w:val="21"/>
                <w:highlight w:val="yellow"/>
              </w:rPr>
              <w:t xml:space="preserve"> uses External Iteration to iterate Elements.</w:t>
            </w:r>
          </w:p>
        </w:tc>
      </w:tr>
      <w:tr w:rsidR="009F0117" w:rsidTr="009F0117">
        <w:trPr>
          <w:trHeight w:val="1077"/>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lastRenderedPageBreak/>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Pr="00046C72" w:rsidRDefault="009F0117">
            <w:pPr>
              <w:spacing w:after="600" w:line="480" w:lineRule="auto"/>
              <w:rPr>
                <w:rFonts w:ascii="Arial" w:hAnsi="Arial" w:cs="Arial"/>
                <w:color w:val="594F4F"/>
                <w:sz w:val="21"/>
                <w:szCs w:val="21"/>
                <w:highlight w:val="yellow"/>
              </w:rPr>
            </w:pPr>
            <w:r w:rsidRPr="00046C72">
              <w:rPr>
                <w:rFonts w:ascii="Arial" w:hAnsi="Arial" w:cs="Arial"/>
                <w:color w:val="594F4F"/>
                <w:sz w:val="21"/>
                <w:szCs w:val="21"/>
                <w:highlight w:val="yellow"/>
              </w:rPr>
              <w:t>Collection Object is constructed Eagerly.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Pr="00046C72" w:rsidRDefault="009F0117">
            <w:pPr>
              <w:spacing w:after="600" w:line="480" w:lineRule="auto"/>
              <w:rPr>
                <w:rFonts w:ascii="Arial" w:hAnsi="Arial" w:cs="Arial"/>
                <w:color w:val="594F4F"/>
                <w:sz w:val="21"/>
                <w:szCs w:val="21"/>
                <w:highlight w:val="yellow"/>
              </w:rPr>
            </w:pPr>
            <w:r w:rsidRPr="00046C72">
              <w:rPr>
                <w:rFonts w:ascii="Arial" w:hAnsi="Arial" w:cs="Arial"/>
                <w:color w:val="594F4F"/>
                <w:sz w:val="21"/>
                <w:szCs w:val="21"/>
                <w:highlight w:val="yellow"/>
              </w:rPr>
              <w:t>Stream Object is constructed Lazily.</w:t>
            </w:r>
          </w:p>
        </w:tc>
      </w:tr>
      <w:tr w:rsidR="009F0117" w:rsidTr="009F0117">
        <w:trPr>
          <w:trHeight w:val="1077"/>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We add elements to Collection object only after it is computed completely.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We can add elements to Stream Object without any prior computation. That means Stream objects are computed on-demand.</w:t>
            </w:r>
          </w:p>
        </w:tc>
      </w:tr>
      <w:tr w:rsidR="009F0117" w:rsidTr="009F0117">
        <w:trPr>
          <w:trHeight w:val="1571"/>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We can iterate and consume elements from a Collection Object at any number of times.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 iterate and consume elements from a Stream </w:t>
            </w:r>
            <w:r w:rsidRPr="00B76E36">
              <w:rPr>
                <w:rFonts w:ascii="Arial" w:hAnsi="Arial" w:cs="Arial"/>
                <w:color w:val="594F4F"/>
                <w:sz w:val="21"/>
                <w:szCs w:val="21"/>
                <w:highlight w:val="yellow"/>
              </w:rPr>
              <w:t>Object only once.</w:t>
            </w:r>
          </w:p>
        </w:tc>
      </w:tr>
    </w:tbl>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What is </w:t>
      </w:r>
      <w:proofErr w:type="spellStart"/>
      <w:r>
        <w:rPr>
          <w:rFonts w:ascii="Arial" w:hAnsi="Arial" w:cs="Arial"/>
          <w:color w:val="000000"/>
          <w:sz w:val="36"/>
          <w:szCs w:val="36"/>
        </w:rPr>
        <w:t>Spliterator</w:t>
      </w:r>
      <w:proofErr w:type="spellEnd"/>
      <w:r>
        <w:rPr>
          <w:rFonts w:ascii="Arial" w:hAnsi="Arial" w:cs="Arial"/>
          <w:color w:val="000000"/>
          <w:sz w:val="36"/>
          <w:szCs w:val="36"/>
        </w:rPr>
        <w:t xml:space="preserve"> in Java SE 8</w:t>
      </w:r>
      <w:proofErr w:type="gramStart"/>
      <w:r>
        <w:rPr>
          <w:rFonts w:ascii="Arial" w:hAnsi="Arial" w:cs="Arial"/>
          <w:color w:val="000000"/>
          <w:sz w:val="36"/>
          <w:szCs w:val="36"/>
        </w:rPr>
        <w:t>?Differences</w:t>
      </w:r>
      <w:proofErr w:type="gramEnd"/>
      <w:r>
        <w:rPr>
          <w:rFonts w:ascii="Arial" w:hAnsi="Arial" w:cs="Arial"/>
          <w:color w:val="000000"/>
          <w:sz w:val="36"/>
          <w:szCs w:val="36"/>
        </w:rPr>
        <w:t xml:space="preserve"> between </w:t>
      </w:r>
      <w:proofErr w:type="spellStart"/>
      <w:r>
        <w:rPr>
          <w:rFonts w:ascii="Arial" w:hAnsi="Arial" w:cs="Arial"/>
          <w:color w:val="000000"/>
          <w:sz w:val="36"/>
          <w:szCs w:val="36"/>
        </w:rPr>
        <w:t>Iterator</w:t>
      </w:r>
      <w:proofErr w:type="spellEnd"/>
      <w:r>
        <w:rPr>
          <w:rFonts w:ascii="Arial" w:hAnsi="Arial" w:cs="Arial"/>
          <w:color w:val="000000"/>
          <w:sz w:val="36"/>
          <w:szCs w:val="36"/>
        </w:rPr>
        <w:t xml:space="preserve"> and </w:t>
      </w:r>
      <w:proofErr w:type="spellStart"/>
      <w:r>
        <w:rPr>
          <w:rFonts w:ascii="Arial" w:hAnsi="Arial" w:cs="Arial"/>
          <w:color w:val="000000"/>
          <w:sz w:val="36"/>
          <w:szCs w:val="36"/>
        </w:rPr>
        <w:t>Spliterator</w:t>
      </w:r>
      <w:proofErr w:type="spellEnd"/>
      <w:r>
        <w:rPr>
          <w:rFonts w:ascii="Arial" w:hAnsi="Arial" w:cs="Arial"/>
          <w:color w:val="000000"/>
          <w:sz w:val="36"/>
          <w:szCs w:val="36"/>
        </w:rPr>
        <w:t xml:space="preserve"> in Java SE 8?</w:t>
      </w:r>
    </w:p>
    <w:p w:rsidR="009F0117" w:rsidRDefault="009F0117" w:rsidP="009F0117">
      <w:pPr>
        <w:rPr>
          <w:rFonts w:ascii="Times New Roman" w:hAnsi="Times New Roman" w:cs="Times New Roman"/>
          <w:sz w:val="24"/>
          <w:szCs w:val="24"/>
        </w:rPr>
      </w:pPr>
      <w:proofErr w:type="spellStart"/>
      <w:r>
        <w:rPr>
          <w:rFonts w:ascii="Arial" w:hAnsi="Arial" w:cs="Arial"/>
          <w:color w:val="666666"/>
          <w:shd w:val="clear" w:color="auto" w:fill="FFFFFF"/>
        </w:rPr>
        <w:t>Spliterator</w:t>
      </w:r>
      <w:proofErr w:type="spellEnd"/>
      <w:r>
        <w:rPr>
          <w:rFonts w:ascii="Arial" w:hAnsi="Arial" w:cs="Arial"/>
          <w:color w:val="666666"/>
          <w:shd w:val="clear" w:color="auto" w:fill="FFFFFF"/>
        </w:rPr>
        <w:t xml:space="preserve"> stands for </w:t>
      </w:r>
      <w:proofErr w:type="spellStart"/>
      <w:r>
        <w:rPr>
          <w:rFonts w:ascii="Arial" w:hAnsi="Arial" w:cs="Arial"/>
          <w:color w:val="666666"/>
          <w:shd w:val="clear" w:color="auto" w:fill="FFFFFF"/>
        </w:rPr>
        <w:t>Splitable</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Iterator</w:t>
      </w:r>
      <w:proofErr w:type="spellEnd"/>
      <w:r>
        <w:rPr>
          <w:rFonts w:ascii="Arial" w:hAnsi="Arial" w:cs="Arial"/>
          <w:color w:val="666666"/>
          <w:shd w:val="clear" w:color="auto" w:fill="FFFFFF"/>
        </w:rPr>
        <w:t>. It is newly introduced by Oracle Corporation as part Java SE 8.</w:t>
      </w:r>
      <w:r>
        <w:rPr>
          <w:rFonts w:ascii="Arial" w:hAnsi="Arial" w:cs="Arial"/>
          <w:color w:val="666666"/>
        </w:rPr>
        <w:br/>
      </w:r>
      <w:r>
        <w:rPr>
          <w:rFonts w:ascii="Arial" w:hAnsi="Arial" w:cs="Arial"/>
          <w:color w:val="666666"/>
          <w:shd w:val="clear" w:color="auto" w:fill="FFFFFF"/>
        </w:rPr>
        <w:t xml:space="preserve">Like </w:t>
      </w:r>
      <w:proofErr w:type="spellStart"/>
      <w:r>
        <w:rPr>
          <w:rFonts w:ascii="Arial" w:hAnsi="Arial" w:cs="Arial"/>
          <w:color w:val="666666"/>
          <w:shd w:val="clear" w:color="auto" w:fill="FFFFFF"/>
        </w:rPr>
        <w:t>Iterator</w:t>
      </w:r>
      <w:proofErr w:type="spellEnd"/>
      <w:r>
        <w:rPr>
          <w:rFonts w:ascii="Arial" w:hAnsi="Arial" w:cs="Arial"/>
          <w:color w:val="666666"/>
          <w:shd w:val="clear" w:color="auto" w:fill="FFFFFF"/>
        </w:rPr>
        <w:t xml:space="preserve"> and </w:t>
      </w:r>
      <w:proofErr w:type="spellStart"/>
      <w:r>
        <w:rPr>
          <w:rFonts w:ascii="Arial" w:hAnsi="Arial" w:cs="Arial"/>
          <w:color w:val="666666"/>
          <w:shd w:val="clear" w:color="auto" w:fill="FFFFFF"/>
        </w:rPr>
        <w:t>ListIterator</w:t>
      </w:r>
      <w:proofErr w:type="spellEnd"/>
      <w:r>
        <w:rPr>
          <w:rFonts w:ascii="Arial" w:hAnsi="Arial" w:cs="Arial"/>
          <w:color w:val="666666"/>
          <w:shd w:val="clear" w:color="auto" w:fill="FFFFFF"/>
        </w:rPr>
        <w:t xml:space="preserve">, It is also one of the </w:t>
      </w:r>
      <w:proofErr w:type="spellStart"/>
      <w:r>
        <w:rPr>
          <w:rFonts w:ascii="Arial" w:hAnsi="Arial" w:cs="Arial"/>
          <w:color w:val="666666"/>
          <w:shd w:val="clear" w:color="auto" w:fill="FFFFFF"/>
        </w:rPr>
        <w:t>Iterator</w:t>
      </w:r>
      <w:proofErr w:type="spellEnd"/>
      <w:r>
        <w:rPr>
          <w:rFonts w:ascii="Arial" w:hAnsi="Arial" w:cs="Arial"/>
          <w:color w:val="666666"/>
          <w:shd w:val="clear" w:color="auto" w:fill="FFFFFF"/>
        </w:rPr>
        <w:t xml:space="preserve"> interface.</w:t>
      </w:r>
    </w:p>
    <w:tbl>
      <w:tblPr>
        <w:tblW w:w="10437" w:type="dxa"/>
        <w:shd w:val="clear" w:color="auto" w:fill="FFFFFF"/>
        <w:tblCellMar>
          <w:top w:w="15" w:type="dxa"/>
          <w:left w:w="15" w:type="dxa"/>
          <w:bottom w:w="15" w:type="dxa"/>
          <w:right w:w="15" w:type="dxa"/>
        </w:tblCellMar>
        <w:tblLook w:val="04A0"/>
      </w:tblPr>
      <w:tblGrid>
        <w:gridCol w:w="722"/>
        <w:gridCol w:w="5104"/>
        <w:gridCol w:w="4611"/>
      </w:tblGrid>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SPLITERATOR</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ITERATOR</w:t>
            </w:r>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introduced in Java SE 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available since Java 1.2.</w:t>
            </w:r>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proofErr w:type="spellStart"/>
            <w:r>
              <w:rPr>
                <w:rFonts w:ascii="Arial" w:hAnsi="Arial" w:cs="Arial"/>
                <w:color w:val="594F4F"/>
                <w:sz w:val="21"/>
                <w:szCs w:val="21"/>
              </w:rPr>
              <w:t>Splitable</w:t>
            </w:r>
            <w:proofErr w:type="spellEnd"/>
            <w:r>
              <w:rPr>
                <w:rFonts w:ascii="Arial" w:hAnsi="Arial" w:cs="Arial"/>
                <w:color w:val="594F4F"/>
                <w:sz w:val="21"/>
                <w:szCs w:val="21"/>
              </w:rPr>
              <w:t xml:space="preserve"> </w:t>
            </w:r>
            <w:proofErr w:type="spellStart"/>
            <w:r>
              <w:rPr>
                <w:rFonts w:ascii="Arial" w:hAnsi="Arial" w:cs="Arial"/>
                <w:color w:val="594F4F"/>
                <w:sz w:val="21"/>
                <w:szCs w:val="21"/>
              </w:rPr>
              <w:t>Iterator</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Non-</w:t>
            </w:r>
            <w:proofErr w:type="spellStart"/>
            <w:r>
              <w:rPr>
                <w:rFonts w:ascii="Arial" w:hAnsi="Arial" w:cs="Arial"/>
                <w:color w:val="594F4F"/>
                <w:sz w:val="21"/>
                <w:szCs w:val="21"/>
              </w:rPr>
              <w:t>Splitable</w:t>
            </w:r>
            <w:proofErr w:type="spellEnd"/>
            <w:r>
              <w:rPr>
                <w:rFonts w:ascii="Arial" w:hAnsi="Arial" w:cs="Arial"/>
                <w:color w:val="594F4F"/>
                <w:sz w:val="21"/>
                <w:szCs w:val="21"/>
              </w:rPr>
              <w:t xml:space="preserve"> </w:t>
            </w:r>
            <w:proofErr w:type="spellStart"/>
            <w:r>
              <w:rPr>
                <w:rFonts w:ascii="Arial" w:hAnsi="Arial" w:cs="Arial"/>
                <w:color w:val="594F4F"/>
                <w:sz w:val="21"/>
                <w:szCs w:val="21"/>
              </w:rPr>
              <w:t>Iterator</w:t>
            </w:r>
            <w:proofErr w:type="spellEnd"/>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lastRenderedPageBreak/>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used in Stream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used for Collection API.</w:t>
            </w:r>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It </w:t>
            </w:r>
            <w:r w:rsidR="00B12B95">
              <w:rPr>
                <w:rFonts w:ascii="Arial" w:hAnsi="Arial" w:cs="Arial"/>
                <w:color w:val="594F4F"/>
                <w:sz w:val="21"/>
                <w:szCs w:val="21"/>
              </w:rPr>
              <w:t>(</w:t>
            </w:r>
            <w:proofErr w:type="spellStart"/>
            <w:r w:rsidR="00B12B95">
              <w:rPr>
                <w:rFonts w:ascii="Arial" w:hAnsi="Arial" w:cs="Arial"/>
                <w:color w:val="594F4F"/>
                <w:sz w:val="21"/>
                <w:szCs w:val="21"/>
              </w:rPr>
              <w:t>Spliterator</w:t>
            </w:r>
            <w:proofErr w:type="spellEnd"/>
            <w:r w:rsidR="00B12B95">
              <w:rPr>
                <w:rFonts w:ascii="Arial" w:hAnsi="Arial" w:cs="Arial"/>
                <w:color w:val="594F4F"/>
                <w:sz w:val="21"/>
                <w:szCs w:val="21"/>
              </w:rPr>
              <w:t xml:space="preserve">) </w:t>
            </w:r>
            <w:r>
              <w:rPr>
                <w:rFonts w:ascii="Arial" w:hAnsi="Arial" w:cs="Arial"/>
                <w:color w:val="594F4F"/>
                <w:sz w:val="21"/>
                <w:szCs w:val="21"/>
              </w:rPr>
              <w:t>uses Internal Iteration concept to iterate Streams.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It uses </w:t>
            </w:r>
            <w:r w:rsidRPr="007C0E72">
              <w:rPr>
                <w:rFonts w:ascii="Arial" w:hAnsi="Arial" w:cs="Arial"/>
                <w:color w:val="594F4F"/>
                <w:sz w:val="21"/>
                <w:szCs w:val="21"/>
                <w:highlight w:val="yellow"/>
              </w:rPr>
              <w:t>External Iteration</w:t>
            </w:r>
            <w:r>
              <w:rPr>
                <w:rFonts w:ascii="Arial" w:hAnsi="Arial" w:cs="Arial"/>
                <w:color w:val="594F4F"/>
                <w:sz w:val="21"/>
                <w:szCs w:val="21"/>
              </w:rPr>
              <w:t xml:space="preserve"> concept to iterate Collections.</w:t>
            </w:r>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 use </w:t>
            </w:r>
            <w:proofErr w:type="spellStart"/>
            <w:r>
              <w:rPr>
                <w:rFonts w:ascii="Arial" w:hAnsi="Arial" w:cs="Arial"/>
                <w:color w:val="594F4F"/>
                <w:sz w:val="21"/>
                <w:szCs w:val="21"/>
              </w:rPr>
              <w:t>Spliterator</w:t>
            </w:r>
            <w:proofErr w:type="spellEnd"/>
            <w:r>
              <w:rPr>
                <w:rFonts w:ascii="Arial" w:hAnsi="Arial" w:cs="Arial"/>
                <w:color w:val="594F4F"/>
                <w:sz w:val="21"/>
                <w:szCs w:val="21"/>
              </w:rPr>
              <w:t xml:space="preserve"> to iterate </w:t>
            </w:r>
            <w:r w:rsidRPr="000F5FBE">
              <w:rPr>
                <w:rFonts w:ascii="Arial" w:hAnsi="Arial" w:cs="Arial"/>
                <w:color w:val="594F4F"/>
                <w:sz w:val="21"/>
                <w:szCs w:val="21"/>
                <w:highlight w:val="yellow"/>
              </w:rPr>
              <w:t>Streams in Parallel and Sequential order</w:t>
            </w:r>
            <w:r>
              <w:rPr>
                <w:rFonts w:ascii="Arial" w:hAnsi="Arial" w:cs="Arial"/>
                <w:color w:val="594F4F"/>
                <w:sz w:val="21"/>
                <w:szCs w:val="21"/>
              </w:rPr>
              <w: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 use </w:t>
            </w:r>
            <w:proofErr w:type="spellStart"/>
            <w:r>
              <w:rPr>
                <w:rFonts w:ascii="Arial" w:hAnsi="Arial" w:cs="Arial"/>
                <w:color w:val="594F4F"/>
                <w:sz w:val="21"/>
                <w:szCs w:val="21"/>
              </w:rPr>
              <w:t>Iterator</w:t>
            </w:r>
            <w:proofErr w:type="spellEnd"/>
            <w:r>
              <w:rPr>
                <w:rFonts w:ascii="Arial" w:hAnsi="Arial" w:cs="Arial"/>
                <w:color w:val="594F4F"/>
                <w:sz w:val="21"/>
                <w:szCs w:val="21"/>
              </w:rPr>
              <w:t xml:space="preserve"> to </w:t>
            </w:r>
            <w:r w:rsidRPr="000F5FBE">
              <w:rPr>
                <w:rFonts w:ascii="Arial" w:hAnsi="Arial" w:cs="Arial"/>
                <w:color w:val="594F4F"/>
                <w:sz w:val="21"/>
                <w:szCs w:val="21"/>
                <w:highlight w:val="yellow"/>
              </w:rPr>
              <w:t>iterate Collections only in Sequential order</w:t>
            </w:r>
            <w:r>
              <w:rPr>
                <w:rFonts w:ascii="Arial" w:hAnsi="Arial" w:cs="Arial"/>
                <w:color w:val="594F4F"/>
                <w:sz w:val="21"/>
                <w:szCs w:val="21"/>
              </w:rPr>
              <w:t>.</w:t>
            </w:r>
          </w:p>
        </w:tc>
      </w:tr>
      <w:tr w:rsidR="009F0117" w:rsidTr="009F0117">
        <w:trPr>
          <w:trHeight w:val="1956"/>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 get </w:t>
            </w:r>
            <w:proofErr w:type="spellStart"/>
            <w:r>
              <w:rPr>
                <w:rFonts w:ascii="Arial" w:hAnsi="Arial" w:cs="Arial"/>
                <w:color w:val="594F4F"/>
                <w:sz w:val="21"/>
                <w:szCs w:val="21"/>
              </w:rPr>
              <w:t>Spliterator</w:t>
            </w:r>
            <w:proofErr w:type="spellEnd"/>
            <w:r>
              <w:rPr>
                <w:rFonts w:ascii="Arial" w:hAnsi="Arial" w:cs="Arial"/>
                <w:color w:val="594F4F"/>
                <w:sz w:val="21"/>
                <w:szCs w:val="21"/>
              </w:rPr>
              <w:t xml:space="preserve"> by calling </w:t>
            </w:r>
            <w:proofErr w:type="spellStart"/>
            <w:proofErr w:type="gramStart"/>
            <w:r>
              <w:rPr>
                <w:rFonts w:ascii="Arial" w:hAnsi="Arial" w:cs="Arial"/>
                <w:color w:val="594F4F"/>
                <w:sz w:val="21"/>
                <w:szCs w:val="21"/>
              </w:rPr>
              <w:t>spliterator</w:t>
            </w:r>
            <w:proofErr w:type="spellEnd"/>
            <w:r>
              <w:rPr>
                <w:rFonts w:ascii="Arial" w:hAnsi="Arial" w:cs="Arial"/>
                <w:color w:val="594F4F"/>
                <w:sz w:val="21"/>
                <w:szCs w:val="21"/>
              </w:rPr>
              <w:t>(</w:t>
            </w:r>
            <w:proofErr w:type="gramEnd"/>
            <w:r>
              <w:rPr>
                <w:rFonts w:ascii="Arial" w:hAnsi="Arial" w:cs="Arial"/>
                <w:color w:val="594F4F"/>
                <w:sz w:val="21"/>
                <w:szCs w:val="21"/>
              </w:rPr>
              <w:t>) method on Stream Object.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 get </w:t>
            </w:r>
            <w:proofErr w:type="spellStart"/>
            <w:r>
              <w:rPr>
                <w:rFonts w:ascii="Arial" w:hAnsi="Arial" w:cs="Arial"/>
                <w:color w:val="594F4F"/>
                <w:sz w:val="21"/>
                <w:szCs w:val="21"/>
              </w:rPr>
              <w:t>Iterator</w:t>
            </w:r>
            <w:proofErr w:type="spellEnd"/>
            <w:r>
              <w:rPr>
                <w:rFonts w:ascii="Arial" w:hAnsi="Arial" w:cs="Arial"/>
                <w:color w:val="594F4F"/>
                <w:sz w:val="21"/>
                <w:szCs w:val="21"/>
              </w:rPr>
              <w:t xml:space="preserve"> by calling </w:t>
            </w:r>
            <w:proofErr w:type="spellStart"/>
            <w:proofErr w:type="gramStart"/>
            <w:r>
              <w:rPr>
                <w:rFonts w:ascii="Arial" w:hAnsi="Arial" w:cs="Arial"/>
                <w:color w:val="594F4F"/>
                <w:sz w:val="21"/>
                <w:szCs w:val="21"/>
              </w:rPr>
              <w:t>iterator</w:t>
            </w:r>
            <w:proofErr w:type="spellEnd"/>
            <w:r>
              <w:rPr>
                <w:rFonts w:ascii="Arial" w:hAnsi="Arial" w:cs="Arial"/>
                <w:color w:val="594F4F"/>
                <w:sz w:val="21"/>
                <w:szCs w:val="21"/>
              </w:rPr>
              <w:t>(</w:t>
            </w:r>
            <w:proofErr w:type="gramEnd"/>
            <w:r>
              <w:rPr>
                <w:rFonts w:ascii="Arial" w:hAnsi="Arial" w:cs="Arial"/>
                <w:color w:val="594F4F"/>
                <w:sz w:val="21"/>
                <w:szCs w:val="21"/>
              </w:rPr>
              <w:t>) method on Collection Object.</w:t>
            </w:r>
          </w:p>
        </w:tc>
      </w:tr>
      <w:tr w:rsidR="009F0117" w:rsidTr="009F0117">
        <w:trPr>
          <w:trHeight w:val="1341"/>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sidRPr="00D905CE">
              <w:rPr>
                <w:rFonts w:ascii="Arial" w:hAnsi="Arial" w:cs="Arial"/>
                <w:color w:val="594F4F"/>
                <w:sz w:val="21"/>
                <w:szCs w:val="21"/>
                <w:highlight w:val="yellow"/>
              </w:rPr>
              <w:t xml:space="preserve">Important Method: </w:t>
            </w:r>
            <w:proofErr w:type="spellStart"/>
            <w:r w:rsidRPr="00D905CE">
              <w:rPr>
                <w:rFonts w:ascii="Arial" w:hAnsi="Arial" w:cs="Arial"/>
                <w:color w:val="594F4F"/>
                <w:sz w:val="21"/>
                <w:szCs w:val="21"/>
                <w:highlight w:val="yellow"/>
              </w:rPr>
              <w:t>tryAdvance</w:t>
            </w:r>
            <w:proofErr w:type="spellEnd"/>
            <w:r w:rsidRPr="00D905CE">
              <w:rPr>
                <w:rFonts w:ascii="Arial" w:hAnsi="Arial" w:cs="Arial"/>
                <w:color w:val="594F4F"/>
                <w:sz w:val="21"/>
                <w:szCs w:val="21"/>
                <w:highlight w:val="yellow"/>
              </w:rPr>
              <w: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sidRPr="00D905CE">
              <w:rPr>
                <w:rFonts w:ascii="Arial" w:hAnsi="Arial" w:cs="Arial"/>
                <w:color w:val="594F4F"/>
                <w:sz w:val="21"/>
                <w:szCs w:val="21"/>
                <w:highlight w:val="yellow"/>
              </w:rPr>
              <w:t xml:space="preserve">Important Methods: next(), </w:t>
            </w:r>
            <w:proofErr w:type="spellStart"/>
            <w:r w:rsidRPr="00D905CE">
              <w:rPr>
                <w:rFonts w:ascii="Arial" w:hAnsi="Arial" w:cs="Arial"/>
                <w:color w:val="594F4F"/>
                <w:sz w:val="21"/>
                <w:szCs w:val="21"/>
                <w:highlight w:val="yellow"/>
              </w:rPr>
              <w:t>hasNext</w:t>
            </w:r>
            <w:proofErr w:type="spellEnd"/>
            <w:r w:rsidRPr="00D905CE">
              <w:rPr>
                <w:rFonts w:ascii="Arial" w:hAnsi="Arial" w:cs="Arial"/>
                <w:color w:val="594F4F"/>
                <w:sz w:val="21"/>
                <w:szCs w:val="21"/>
                <w:highlight w:val="yellow"/>
              </w:rPr>
              <w:t>()</w:t>
            </w:r>
          </w:p>
        </w:tc>
      </w:tr>
    </w:tbl>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What is Optional in Java 8? What is the use of </w:t>
      </w:r>
      <w:proofErr w:type="spellStart"/>
      <w:r>
        <w:rPr>
          <w:rFonts w:ascii="Arial" w:hAnsi="Arial" w:cs="Arial"/>
          <w:color w:val="000000"/>
          <w:sz w:val="36"/>
          <w:szCs w:val="36"/>
        </w:rPr>
        <w:t>Optional</w:t>
      </w:r>
      <w:proofErr w:type="gramStart"/>
      <w:r>
        <w:rPr>
          <w:rFonts w:ascii="Arial" w:hAnsi="Arial" w:cs="Arial"/>
          <w:color w:val="000000"/>
          <w:sz w:val="36"/>
          <w:szCs w:val="36"/>
        </w:rPr>
        <w:t>?Advantages</w:t>
      </w:r>
      <w:proofErr w:type="spellEnd"/>
      <w:proofErr w:type="gramEnd"/>
      <w:r>
        <w:rPr>
          <w:rFonts w:ascii="Arial" w:hAnsi="Arial" w:cs="Arial"/>
          <w:color w:val="000000"/>
          <w:sz w:val="36"/>
          <w:szCs w:val="36"/>
        </w:rPr>
        <w:t xml:space="preserve"> of Java 8 Optional?</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Optional</w:t>
      </w:r>
      <w:proofErr w:type="gramStart"/>
      <w:r>
        <w:rPr>
          <w:rStyle w:val="Strong"/>
          <w:rFonts w:ascii="Arial" w:hAnsi="Arial" w:cs="Arial"/>
          <w:color w:val="666666"/>
        </w:rPr>
        <w:t>:</w:t>
      </w:r>
      <w:proofErr w:type="gramEnd"/>
      <w:r>
        <w:rPr>
          <w:rFonts w:ascii="Arial" w:hAnsi="Arial" w:cs="Arial"/>
          <w:color w:val="666666"/>
        </w:rPr>
        <w:br/>
      </w:r>
      <w:r w:rsidRPr="00B307DC">
        <w:rPr>
          <w:rFonts w:ascii="Arial" w:hAnsi="Arial" w:cs="Arial"/>
          <w:color w:val="666666"/>
          <w:highlight w:val="yellow"/>
        </w:rPr>
        <w:t>Optional is a final Class introduced as part of Java SE 8.</w:t>
      </w:r>
      <w:r>
        <w:rPr>
          <w:rFonts w:ascii="Arial" w:hAnsi="Arial" w:cs="Arial"/>
          <w:color w:val="666666"/>
        </w:rPr>
        <w:t xml:space="preserve"> It is defined in </w:t>
      </w:r>
      <w:proofErr w:type="spellStart"/>
      <w:r>
        <w:rPr>
          <w:rFonts w:ascii="Arial" w:hAnsi="Arial" w:cs="Arial"/>
          <w:color w:val="666666"/>
        </w:rPr>
        <w:t>java.util</w:t>
      </w:r>
      <w:proofErr w:type="spellEnd"/>
      <w:r>
        <w:rPr>
          <w:rFonts w:ascii="Arial" w:hAnsi="Arial" w:cs="Arial"/>
          <w:color w:val="666666"/>
        </w:rPr>
        <w:t xml:space="preserve"> package.</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It is used to represent optional values that is either exist or not exist. </w:t>
      </w:r>
      <w:r w:rsidRPr="00194080">
        <w:rPr>
          <w:rFonts w:ascii="Arial" w:hAnsi="Arial" w:cs="Arial"/>
          <w:color w:val="666666"/>
          <w:highlight w:val="yellow"/>
        </w:rPr>
        <w:t>It can contain either one value or zero value</w:t>
      </w:r>
      <w:r>
        <w:rPr>
          <w:rFonts w:ascii="Arial" w:hAnsi="Arial" w:cs="Arial"/>
          <w:color w:val="666666"/>
        </w:rPr>
        <w:t>. If it contains a value, we can get it. Otherwise, we get nothing.</w:t>
      </w:r>
      <w:r w:rsidR="00B307DC">
        <w:rPr>
          <w:rFonts w:ascii="Arial" w:hAnsi="Arial" w:cs="Arial"/>
          <w:color w:val="666666"/>
        </w:rPr>
        <w:t xml:space="preserve"> </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It is a bounded collection that is it contains at most one element only. It is an alternative to “null” value.</w:t>
      </w:r>
    </w:p>
    <w:p w:rsidR="009F0117" w:rsidRPr="00956CFD" w:rsidRDefault="009F0117" w:rsidP="009F0117">
      <w:pPr>
        <w:pStyle w:val="NormalWeb"/>
        <w:shd w:val="clear" w:color="auto" w:fill="FFFFFF"/>
        <w:spacing w:before="0" w:beforeAutospacing="0" w:after="390" w:afterAutospacing="0"/>
        <w:rPr>
          <w:rFonts w:ascii="Arial" w:hAnsi="Arial" w:cs="Arial"/>
          <w:color w:val="666666"/>
          <w:highlight w:val="yellow"/>
        </w:rPr>
      </w:pPr>
      <w:r w:rsidRPr="00956CFD">
        <w:rPr>
          <w:rStyle w:val="Strong"/>
          <w:rFonts w:ascii="Arial" w:hAnsi="Arial" w:cs="Arial"/>
          <w:color w:val="666666"/>
        </w:rPr>
        <w:t>Main Advantage of Optional is:</w:t>
      </w:r>
    </w:p>
    <w:p w:rsidR="009F0117" w:rsidRPr="00956CFD" w:rsidRDefault="009F0117" w:rsidP="009F0117">
      <w:pPr>
        <w:numPr>
          <w:ilvl w:val="0"/>
          <w:numId w:val="7"/>
        </w:numPr>
        <w:shd w:val="clear" w:color="auto" w:fill="FFFFFF"/>
        <w:spacing w:before="100" w:beforeAutospacing="1" w:after="100" w:afterAutospacing="1" w:line="240" w:lineRule="auto"/>
        <w:ind w:left="600"/>
        <w:rPr>
          <w:rFonts w:ascii="Arial" w:hAnsi="Arial" w:cs="Arial"/>
          <w:color w:val="666666"/>
          <w:highlight w:val="yellow"/>
        </w:rPr>
      </w:pPr>
      <w:r w:rsidRPr="00956CFD">
        <w:rPr>
          <w:rFonts w:ascii="Arial" w:hAnsi="Arial" w:cs="Arial"/>
          <w:color w:val="666666"/>
          <w:highlight w:val="yellow"/>
        </w:rPr>
        <w:t>It is used to avoid null checks.</w:t>
      </w:r>
    </w:p>
    <w:p w:rsidR="009F0117" w:rsidRPr="00956CFD" w:rsidRDefault="009F0117" w:rsidP="009F0117">
      <w:pPr>
        <w:numPr>
          <w:ilvl w:val="0"/>
          <w:numId w:val="7"/>
        </w:numPr>
        <w:shd w:val="clear" w:color="auto" w:fill="FFFFFF"/>
        <w:spacing w:before="100" w:beforeAutospacing="1" w:after="100" w:afterAutospacing="1" w:line="240" w:lineRule="auto"/>
        <w:ind w:left="600"/>
        <w:rPr>
          <w:rFonts w:ascii="Arial" w:hAnsi="Arial" w:cs="Arial"/>
          <w:color w:val="666666"/>
          <w:highlight w:val="yellow"/>
        </w:rPr>
      </w:pPr>
      <w:r w:rsidRPr="00956CFD">
        <w:rPr>
          <w:rFonts w:ascii="Arial" w:hAnsi="Arial" w:cs="Arial"/>
          <w:color w:val="666666"/>
          <w:highlight w:val="yellow"/>
        </w:rPr>
        <w:t>It is used to avoid “</w:t>
      </w:r>
      <w:proofErr w:type="spellStart"/>
      <w:r w:rsidRPr="00956CFD">
        <w:rPr>
          <w:rFonts w:ascii="Arial" w:hAnsi="Arial" w:cs="Arial"/>
          <w:color w:val="666666"/>
          <w:highlight w:val="yellow"/>
        </w:rPr>
        <w:t>NullPointerException</w:t>
      </w:r>
      <w:proofErr w:type="spellEnd"/>
      <w:r w:rsidRPr="00956CFD">
        <w:rPr>
          <w:rFonts w:ascii="Arial" w:hAnsi="Arial" w:cs="Arial"/>
          <w:color w:val="666666"/>
          <w:highlight w:val="yellow"/>
        </w:rPr>
        <w:t>”.</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What is Type Inference? Is Type Inference available in older versions like Java 7 and </w:t>
      </w:r>
      <w:proofErr w:type="gramStart"/>
      <w:r>
        <w:rPr>
          <w:rFonts w:ascii="Arial" w:hAnsi="Arial" w:cs="Arial"/>
          <w:color w:val="000000"/>
          <w:sz w:val="36"/>
          <w:szCs w:val="36"/>
        </w:rPr>
        <w:t>Before</w:t>
      </w:r>
      <w:proofErr w:type="gramEnd"/>
      <w:r>
        <w:rPr>
          <w:rFonts w:ascii="Arial" w:hAnsi="Arial" w:cs="Arial"/>
          <w:color w:val="000000"/>
          <w:sz w:val="36"/>
          <w:szCs w:val="36"/>
        </w:rPr>
        <w:t xml:space="preserve"> 7 or it is available only in Java SE 8?</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Type Inference means determining the Type by compiler at compile-time.</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It is not new feature in Java SE 8. It is available in Java 7 and before Java 7 too.</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Before Java 7:-</w:t>
      </w:r>
      <w:r>
        <w:rPr>
          <w:rFonts w:ascii="Arial" w:hAnsi="Arial" w:cs="Arial"/>
          <w:color w:val="666666"/>
        </w:rPr>
        <w:br/>
        <w:t>Let us explore Java arrays. Define a String of Array with values as shown below:</w:t>
      </w:r>
    </w:p>
    <w:p w:rsidR="009F0117" w:rsidRDefault="009F0117" w:rsidP="009F011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yp"/>
          <w:color w:val="660066"/>
          <w:sz w:val="24"/>
          <w:szCs w:val="24"/>
        </w:rPr>
        <w:t>String</w:t>
      </w:r>
      <w:r>
        <w:rPr>
          <w:rStyle w:val="pln"/>
          <w:color w:val="000000"/>
          <w:sz w:val="24"/>
          <w:szCs w:val="24"/>
        </w:rPr>
        <w:t xml:space="preserve"> </w:t>
      </w:r>
      <w:proofErr w:type="spellStart"/>
      <w:proofErr w:type="gramStart"/>
      <w:r>
        <w:rPr>
          <w:rStyle w:val="pln"/>
          <w:color w:val="000000"/>
          <w:sz w:val="24"/>
          <w:szCs w:val="24"/>
        </w:rPr>
        <w:t>str</w:t>
      </w:r>
      <w:proofErr w:type="spellEnd"/>
      <w:r>
        <w:rPr>
          <w:rStyle w:val="pun"/>
          <w:color w:val="666600"/>
          <w:sz w:val="24"/>
          <w:szCs w:val="24"/>
        </w:rPr>
        <w:t>[</w:t>
      </w:r>
      <w:proofErr w:type="gramEnd"/>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"Java 7"</w:t>
      </w:r>
      <w:r>
        <w:rPr>
          <w:rStyle w:val="pun"/>
          <w:color w:val="666600"/>
          <w:sz w:val="24"/>
          <w:szCs w:val="24"/>
        </w:rPr>
        <w:t>,</w:t>
      </w:r>
      <w:r>
        <w:rPr>
          <w:rStyle w:val="pln"/>
          <w:color w:val="000000"/>
          <w:sz w:val="24"/>
          <w:szCs w:val="24"/>
        </w:rPr>
        <w:t xml:space="preserve"> </w:t>
      </w:r>
      <w:r>
        <w:rPr>
          <w:rStyle w:val="str"/>
          <w:color w:val="008800"/>
          <w:sz w:val="24"/>
          <w:szCs w:val="24"/>
        </w:rPr>
        <w:t>"Java 8"</w:t>
      </w:r>
      <w:r>
        <w:rPr>
          <w:rStyle w:val="pun"/>
          <w:color w:val="666600"/>
          <w:sz w:val="24"/>
          <w:szCs w:val="24"/>
        </w:rPr>
        <w:t>,</w:t>
      </w:r>
      <w:r>
        <w:rPr>
          <w:rStyle w:val="pln"/>
          <w:color w:val="000000"/>
          <w:sz w:val="24"/>
          <w:szCs w:val="24"/>
        </w:rPr>
        <w:t xml:space="preserve"> </w:t>
      </w:r>
      <w:r>
        <w:rPr>
          <w:rStyle w:val="str"/>
          <w:color w:val="008800"/>
          <w:sz w:val="24"/>
          <w:szCs w:val="24"/>
        </w:rPr>
        <w:t>"Java 9"</w:t>
      </w:r>
      <w:r>
        <w:rPr>
          <w:rStyle w:val="pln"/>
          <w:color w:val="000000"/>
          <w:sz w:val="24"/>
          <w:szCs w:val="24"/>
        </w:rPr>
        <w:t xml:space="preserve"> </w:t>
      </w:r>
      <w:r>
        <w:rPr>
          <w:rStyle w:val="pun"/>
          <w:color w:val="666600"/>
          <w:sz w:val="24"/>
          <w:szCs w:val="24"/>
        </w:rPr>
        <w: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Here we have assigned some String values at right side, but not defined it’s type. Java Compiler automatically infers </w:t>
      </w:r>
      <w:proofErr w:type="gramStart"/>
      <w:r>
        <w:rPr>
          <w:rFonts w:ascii="Arial" w:hAnsi="Arial" w:cs="Arial"/>
          <w:color w:val="666666"/>
        </w:rPr>
        <w:t>it’s</w:t>
      </w:r>
      <w:proofErr w:type="gramEnd"/>
      <w:r>
        <w:rPr>
          <w:rFonts w:ascii="Arial" w:hAnsi="Arial" w:cs="Arial"/>
          <w:color w:val="666666"/>
        </w:rPr>
        <w:t xml:space="preserve"> type and creates a String of Array.</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Java 7:-</w:t>
      </w:r>
      <w:r>
        <w:rPr>
          <w:rFonts w:ascii="Arial" w:hAnsi="Arial" w:cs="Arial"/>
          <w:color w:val="666666"/>
        </w:rPr>
        <w:br/>
        <w:t>Oracle Corporation has introduced “Diamond Operator” new feature in Java SE 7 to avoid unnecessary Type definition in Generics.</w:t>
      </w:r>
    </w:p>
    <w:p w:rsidR="009F0117" w:rsidRDefault="009F0117" w:rsidP="009F011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yp"/>
          <w:color w:val="660066"/>
          <w:sz w:val="24"/>
          <w:szCs w:val="24"/>
        </w:rPr>
        <w:t>Map</w:t>
      </w:r>
      <w:r>
        <w:rPr>
          <w:rStyle w:val="pun"/>
          <w:color w:val="666600"/>
          <w:sz w:val="24"/>
          <w:szCs w:val="24"/>
        </w:rPr>
        <w:t>&lt;</w:t>
      </w:r>
      <w:proofErr w:type="spellStart"/>
      <w:r>
        <w:rPr>
          <w:rStyle w:val="typ"/>
          <w:color w:val="660066"/>
          <w:sz w:val="24"/>
          <w:szCs w:val="24"/>
        </w:rPr>
        <w:t>String</w:t>
      </w:r>
      <w:proofErr w:type="gramStart"/>
      <w:r>
        <w:rPr>
          <w:rStyle w:val="pun"/>
          <w:color w:val="666600"/>
          <w:sz w:val="24"/>
          <w:szCs w:val="24"/>
        </w:rPr>
        <w:t>,</w:t>
      </w:r>
      <w:r>
        <w:rPr>
          <w:rStyle w:val="typ"/>
          <w:color w:val="660066"/>
          <w:sz w:val="24"/>
          <w:szCs w:val="24"/>
        </w:rPr>
        <w:t>List</w:t>
      </w:r>
      <w:proofErr w:type="spellEnd"/>
      <w:proofErr w:type="gramEnd"/>
      <w:r>
        <w:rPr>
          <w:rStyle w:val="pun"/>
          <w:color w:val="666600"/>
          <w:sz w:val="24"/>
          <w:szCs w:val="24"/>
        </w:rPr>
        <w:t>&lt;</w:t>
      </w:r>
      <w:r>
        <w:rPr>
          <w:rStyle w:val="typ"/>
          <w:color w:val="660066"/>
          <w:sz w:val="24"/>
          <w:szCs w:val="24"/>
        </w:rPr>
        <w:t>Customer</w:t>
      </w:r>
      <w:r>
        <w:rPr>
          <w:rStyle w:val="pun"/>
          <w:color w:val="666600"/>
          <w:sz w:val="24"/>
          <w:szCs w:val="24"/>
        </w:rPr>
        <w:t>&gt;&gt;</w:t>
      </w:r>
      <w:r>
        <w:rPr>
          <w:rStyle w:val="pln"/>
          <w:color w:val="000000"/>
          <w:sz w:val="24"/>
          <w:szCs w:val="24"/>
        </w:rPr>
        <w:t xml:space="preserve"> </w:t>
      </w:r>
      <w:proofErr w:type="spellStart"/>
      <w:r>
        <w:rPr>
          <w:rStyle w:val="pln"/>
          <w:color w:val="000000"/>
          <w:sz w:val="24"/>
          <w:szCs w:val="24"/>
        </w:rPr>
        <w:t>customerInfoByCity</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HashMap</w:t>
      </w:r>
      <w:proofErr w:type="spellEnd"/>
      <w:r>
        <w:rPr>
          <w:rStyle w:val="pun"/>
          <w:color w:val="666600"/>
          <w:sz w:val="24"/>
          <w:szCs w:val="24"/>
        </w:rPr>
        <w:t>&lt;&gt;();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we have not defined Type information at right side, simply defined Java SE 7’s Diamond Operator “”.</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Java SE 8:-</w:t>
      </w:r>
      <w:r>
        <w:rPr>
          <w:rFonts w:ascii="Arial" w:hAnsi="Arial" w:cs="Arial"/>
          <w:color w:val="666666"/>
        </w:rPr>
        <w:br/>
        <w:t xml:space="preserve">Oracle Corporation has enhanced this Type Inference concept a lot in Java SE 8. We use this concept to define Lambda Expressions, Functions, </w:t>
      </w:r>
      <w:proofErr w:type="gramStart"/>
      <w:r>
        <w:rPr>
          <w:rFonts w:ascii="Arial" w:hAnsi="Arial" w:cs="Arial"/>
          <w:color w:val="666666"/>
        </w:rPr>
        <w:t>Method</w:t>
      </w:r>
      <w:proofErr w:type="gramEnd"/>
      <w:r>
        <w:rPr>
          <w:rFonts w:ascii="Arial" w:hAnsi="Arial" w:cs="Arial"/>
          <w:color w:val="666666"/>
        </w:rPr>
        <w:t xml:space="preserve"> References etc.</w:t>
      </w:r>
    </w:p>
    <w:p w:rsidR="009F0117" w:rsidRDefault="009F0117" w:rsidP="009F011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spellStart"/>
      <w:r>
        <w:rPr>
          <w:rStyle w:val="typ"/>
          <w:color w:val="660066"/>
          <w:sz w:val="24"/>
          <w:szCs w:val="24"/>
        </w:rPr>
        <w:lastRenderedPageBreak/>
        <w:t>ToIntBiFunction</w:t>
      </w:r>
      <w:proofErr w:type="spellEnd"/>
      <w:r>
        <w:rPr>
          <w:rStyle w:val="pun"/>
          <w:color w:val="666600"/>
          <w:sz w:val="24"/>
          <w:szCs w:val="24"/>
        </w:rPr>
        <w:t>&lt;</w:t>
      </w:r>
      <w:proofErr w:type="spellStart"/>
      <w:r>
        <w:rPr>
          <w:rStyle w:val="typ"/>
          <w:color w:val="660066"/>
          <w:sz w:val="24"/>
          <w:szCs w:val="24"/>
        </w:rPr>
        <w:t>Integer</w:t>
      </w:r>
      <w:proofErr w:type="gramStart"/>
      <w:r>
        <w:rPr>
          <w:rStyle w:val="pun"/>
          <w:color w:val="666600"/>
          <w:sz w:val="24"/>
          <w:szCs w:val="24"/>
        </w:rPr>
        <w:t>,</w:t>
      </w:r>
      <w:r>
        <w:rPr>
          <w:rStyle w:val="typ"/>
          <w:color w:val="660066"/>
          <w:sz w:val="24"/>
          <w:szCs w:val="24"/>
        </w:rPr>
        <w:t>Integer</w:t>
      </w:r>
      <w:proofErr w:type="spellEnd"/>
      <w:proofErr w:type="gramEnd"/>
      <w:r>
        <w:rPr>
          <w:rStyle w:val="pun"/>
          <w:color w:val="666600"/>
          <w:sz w:val="24"/>
          <w:szCs w:val="24"/>
        </w:rPr>
        <w:t>&gt;</w:t>
      </w:r>
      <w:r>
        <w:rPr>
          <w:rStyle w:val="pln"/>
          <w:color w:val="000000"/>
          <w:sz w:val="24"/>
          <w:szCs w:val="24"/>
        </w:rPr>
        <w:t xml:space="preserve"> add </w:t>
      </w:r>
      <w:r>
        <w:rPr>
          <w:rStyle w:val="pun"/>
          <w:color w:val="666600"/>
          <w:sz w:val="24"/>
          <w:szCs w:val="24"/>
        </w:rPr>
        <w:t>=</w:t>
      </w:r>
      <w:r>
        <w:rPr>
          <w:rStyle w:val="pln"/>
          <w:color w:val="000000"/>
          <w:sz w:val="24"/>
          <w:szCs w:val="24"/>
        </w:rPr>
        <w:t xml:space="preserve"> </w:t>
      </w:r>
      <w:r>
        <w:rPr>
          <w:rStyle w:val="pun"/>
          <w:color w:val="666600"/>
          <w:sz w:val="24"/>
          <w:szCs w:val="24"/>
        </w:rPr>
        <w:t>(</w:t>
      </w:r>
      <w:proofErr w:type="spellStart"/>
      <w:r>
        <w:rPr>
          <w:rStyle w:val="pln"/>
          <w:color w:val="000000"/>
          <w:sz w:val="24"/>
          <w:szCs w:val="24"/>
        </w:rPr>
        <w:t>a</w:t>
      </w:r>
      <w:r>
        <w:rPr>
          <w:rStyle w:val="pun"/>
          <w:color w:val="666600"/>
          <w:sz w:val="24"/>
          <w:szCs w:val="24"/>
        </w:rPr>
        <w:t>,</w:t>
      </w:r>
      <w:r>
        <w:rPr>
          <w:rStyle w:val="pln"/>
          <w:color w:val="000000"/>
          <w:sz w:val="24"/>
          <w:szCs w:val="24"/>
        </w:rPr>
        <w:t>b</w:t>
      </w:r>
      <w:proofErr w:type="spellEnd"/>
      <w:r>
        <w:rPr>
          <w:rStyle w:val="pun"/>
          <w:color w:val="666600"/>
          <w:sz w:val="24"/>
          <w:szCs w:val="24"/>
        </w:rPr>
        <w:t>)</w:t>
      </w:r>
      <w:r>
        <w:rPr>
          <w:rStyle w:val="pln"/>
          <w:color w:val="000000"/>
          <w:sz w:val="24"/>
          <w:szCs w:val="24"/>
        </w:rPr>
        <w:t xml:space="preserve"> </w:t>
      </w:r>
      <w:r>
        <w:rPr>
          <w:rStyle w:val="pun"/>
          <w:color w:val="666600"/>
          <w:sz w:val="24"/>
          <w:szCs w:val="24"/>
        </w:rPr>
        <w:t>-&gt;</w:t>
      </w:r>
      <w:r>
        <w:rPr>
          <w:rStyle w:val="pln"/>
          <w:color w:val="000000"/>
          <w:sz w:val="24"/>
          <w:szCs w:val="24"/>
        </w:rPr>
        <w:t xml:space="preserve"> a </w:t>
      </w:r>
      <w:r>
        <w:rPr>
          <w:rStyle w:val="pun"/>
          <w:color w:val="666600"/>
          <w:sz w:val="24"/>
          <w:szCs w:val="24"/>
        </w:rPr>
        <w:t>+</w:t>
      </w:r>
      <w:r>
        <w:rPr>
          <w:rStyle w:val="pln"/>
          <w:color w:val="000000"/>
          <w:sz w:val="24"/>
          <w:szCs w:val="24"/>
        </w:rPr>
        <w:t xml:space="preserve"> b</w:t>
      </w:r>
      <w:r>
        <w:rPr>
          <w:rStyle w:val="pun"/>
          <w:color w:val="666600"/>
          <w:sz w:val="24"/>
          <w:szCs w:val="24"/>
        </w:rPr>
        <w: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Here </w:t>
      </w:r>
      <w:r w:rsidRPr="000245E8">
        <w:rPr>
          <w:rFonts w:ascii="Arial" w:hAnsi="Arial" w:cs="Arial"/>
          <w:color w:val="666666"/>
          <w:highlight w:val="yellow"/>
        </w:rPr>
        <w:t>Java Compiler observes the type definition available at left-side and</w:t>
      </w:r>
      <w:r>
        <w:rPr>
          <w:rFonts w:ascii="Arial" w:hAnsi="Arial" w:cs="Arial"/>
          <w:color w:val="666666"/>
        </w:rPr>
        <w:t xml:space="preserve"> determines the type of Lambda Expression parameters </w:t>
      </w:r>
      <w:proofErr w:type="gramStart"/>
      <w:r>
        <w:rPr>
          <w:rFonts w:ascii="Arial" w:hAnsi="Arial" w:cs="Arial"/>
          <w:color w:val="666666"/>
        </w:rPr>
        <w:t>a and</w:t>
      </w:r>
      <w:proofErr w:type="gramEnd"/>
      <w:r>
        <w:rPr>
          <w:rFonts w:ascii="Arial" w:hAnsi="Arial" w:cs="Arial"/>
          <w:color w:val="666666"/>
        </w:rPr>
        <w:t xml:space="preserve"> b as Integers.</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That’s it about Java 8 Interview Questions.</w:t>
      </w:r>
    </w:p>
    <w:p w:rsidR="009F0117" w:rsidRPr="009F0CEC" w:rsidRDefault="009F0117" w:rsidP="009F0117">
      <w:pPr>
        <w:shd w:val="clear" w:color="auto" w:fill="FFFFFF"/>
        <w:spacing w:before="100" w:beforeAutospacing="1" w:after="100" w:afterAutospacing="1" w:line="240" w:lineRule="auto"/>
        <w:rPr>
          <w:rFonts w:ascii="Arial" w:eastAsia="Times New Roman" w:hAnsi="Arial" w:cs="Arial"/>
          <w:color w:val="666666"/>
          <w:sz w:val="24"/>
          <w:szCs w:val="24"/>
        </w:rPr>
      </w:pPr>
    </w:p>
    <w:p w:rsidR="00832B1A" w:rsidRDefault="00832B1A" w:rsidP="00832B1A">
      <w:pPr>
        <w:pStyle w:val="Heading1"/>
        <w:spacing w:before="0"/>
        <w:rPr>
          <w:rFonts w:ascii="Helvetica" w:hAnsi="Helvetica" w:cs="Helvetica"/>
          <w:color w:val="000000"/>
        </w:rPr>
      </w:pPr>
      <w:r>
        <w:rPr>
          <w:rFonts w:ascii="Helvetica" w:hAnsi="Helvetica" w:cs="Helvetica"/>
          <w:color w:val="000000"/>
        </w:rPr>
        <w:t>=============Java Lambda Expressions===================</w:t>
      </w:r>
    </w:p>
    <w:p w:rsidR="00832B1A" w:rsidRDefault="00F51274" w:rsidP="00832B1A">
      <w:pPr>
        <w:numPr>
          <w:ilvl w:val="0"/>
          <w:numId w:val="8"/>
        </w:numPr>
        <w:spacing w:before="90" w:after="90" w:line="240" w:lineRule="auto"/>
        <w:rPr>
          <w:rFonts w:ascii="Helvetica" w:hAnsi="Helvetica" w:cs="Helvetica"/>
          <w:color w:val="000000"/>
          <w:sz w:val="27"/>
          <w:szCs w:val="27"/>
        </w:rPr>
      </w:pPr>
      <w:hyperlink r:id="rId9" w:anchor="single-method-interface" w:history="1">
        <w:r w:rsidR="00832B1A">
          <w:rPr>
            <w:rStyle w:val="Hyperlink"/>
            <w:rFonts w:ascii="Helvetica" w:hAnsi="Helvetica" w:cs="Helvetica"/>
            <w:color w:val="333399"/>
            <w:sz w:val="27"/>
            <w:szCs w:val="27"/>
          </w:rPr>
          <w:t>Java Lambdas and the Single Method Interface</w:t>
        </w:r>
      </w:hyperlink>
    </w:p>
    <w:p w:rsidR="00832B1A" w:rsidRDefault="00F51274" w:rsidP="00832B1A">
      <w:pPr>
        <w:numPr>
          <w:ilvl w:val="1"/>
          <w:numId w:val="8"/>
        </w:numPr>
        <w:spacing w:before="90" w:after="90" w:line="240" w:lineRule="auto"/>
        <w:rPr>
          <w:rFonts w:ascii="Helvetica" w:hAnsi="Helvetica" w:cs="Helvetica"/>
          <w:color w:val="000000"/>
          <w:sz w:val="27"/>
          <w:szCs w:val="27"/>
        </w:rPr>
      </w:pPr>
      <w:hyperlink r:id="rId10" w:anchor="matching-lambdas-to-interfaces" w:history="1">
        <w:r w:rsidR="00832B1A">
          <w:rPr>
            <w:rStyle w:val="Hyperlink"/>
            <w:rFonts w:ascii="Helvetica" w:hAnsi="Helvetica" w:cs="Helvetica"/>
            <w:color w:val="333399"/>
            <w:sz w:val="27"/>
            <w:szCs w:val="27"/>
          </w:rPr>
          <w:t>Matching Lambdas to Interfaces</w:t>
        </w:r>
      </w:hyperlink>
    </w:p>
    <w:p w:rsidR="00832B1A" w:rsidRDefault="00F51274" w:rsidP="00832B1A">
      <w:pPr>
        <w:numPr>
          <w:ilvl w:val="0"/>
          <w:numId w:val="8"/>
        </w:numPr>
        <w:spacing w:before="90" w:after="90" w:line="240" w:lineRule="auto"/>
        <w:rPr>
          <w:rFonts w:ascii="Helvetica" w:hAnsi="Helvetica" w:cs="Helvetica"/>
          <w:color w:val="000000"/>
          <w:sz w:val="27"/>
          <w:szCs w:val="27"/>
        </w:rPr>
      </w:pPr>
      <w:hyperlink r:id="rId11" w:anchor="type-inference" w:history="1">
        <w:r w:rsidR="00832B1A">
          <w:rPr>
            <w:rStyle w:val="Hyperlink"/>
            <w:rFonts w:ascii="Helvetica" w:hAnsi="Helvetica" w:cs="Helvetica"/>
            <w:color w:val="333399"/>
            <w:sz w:val="27"/>
            <w:szCs w:val="27"/>
          </w:rPr>
          <w:t>Lambda Type Inference</w:t>
        </w:r>
      </w:hyperlink>
    </w:p>
    <w:p w:rsidR="00832B1A" w:rsidRDefault="00F51274" w:rsidP="00832B1A">
      <w:pPr>
        <w:numPr>
          <w:ilvl w:val="0"/>
          <w:numId w:val="8"/>
        </w:numPr>
        <w:spacing w:before="90" w:after="90" w:line="240" w:lineRule="auto"/>
        <w:rPr>
          <w:rFonts w:ascii="Helvetica" w:hAnsi="Helvetica" w:cs="Helvetica"/>
          <w:color w:val="000000"/>
          <w:sz w:val="27"/>
          <w:szCs w:val="27"/>
        </w:rPr>
      </w:pPr>
      <w:hyperlink r:id="rId12" w:anchor="lambda-parameters" w:history="1">
        <w:r w:rsidR="00832B1A">
          <w:rPr>
            <w:rStyle w:val="Hyperlink"/>
            <w:rFonts w:ascii="Helvetica" w:hAnsi="Helvetica" w:cs="Helvetica"/>
            <w:color w:val="333399"/>
            <w:sz w:val="27"/>
            <w:szCs w:val="27"/>
          </w:rPr>
          <w:t>Lambda Parameters</w:t>
        </w:r>
      </w:hyperlink>
    </w:p>
    <w:p w:rsidR="00832B1A" w:rsidRDefault="00F51274" w:rsidP="00832B1A">
      <w:pPr>
        <w:numPr>
          <w:ilvl w:val="1"/>
          <w:numId w:val="8"/>
        </w:numPr>
        <w:spacing w:before="90" w:after="90" w:line="240" w:lineRule="auto"/>
        <w:rPr>
          <w:rFonts w:ascii="Helvetica" w:hAnsi="Helvetica" w:cs="Helvetica"/>
          <w:color w:val="000000"/>
          <w:sz w:val="27"/>
          <w:szCs w:val="27"/>
        </w:rPr>
      </w:pPr>
      <w:hyperlink r:id="rId13" w:anchor="zero-parameter" w:history="1">
        <w:r w:rsidR="00832B1A">
          <w:rPr>
            <w:rStyle w:val="Hyperlink"/>
            <w:rFonts w:ascii="Helvetica" w:hAnsi="Helvetica" w:cs="Helvetica"/>
            <w:color w:val="333399"/>
            <w:sz w:val="27"/>
            <w:szCs w:val="27"/>
          </w:rPr>
          <w:t>Zero Parameters</w:t>
        </w:r>
      </w:hyperlink>
    </w:p>
    <w:p w:rsidR="00832B1A" w:rsidRDefault="00F51274" w:rsidP="00832B1A">
      <w:pPr>
        <w:numPr>
          <w:ilvl w:val="1"/>
          <w:numId w:val="8"/>
        </w:numPr>
        <w:spacing w:before="90" w:after="90" w:line="240" w:lineRule="auto"/>
        <w:rPr>
          <w:rFonts w:ascii="Helvetica" w:hAnsi="Helvetica" w:cs="Helvetica"/>
          <w:color w:val="000000"/>
          <w:sz w:val="27"/>
          <w:szCs w:val="27"/>
        </w:rPr>
      </w:pPr>
      <w:hyperlink r:id="rId14" w:anchor="one-parameter" w:history="1">
        <w:r w:rsidR="00832B1A">
          <w:rPr>
            <w:rStyle w:val="Hyperlink"/>
            <w:rFonts w:ascii="Helvetica" w:hAnsi="Helvetica" w:cs="Helvetica"/>
            <w:color w:val="333399"/>
            <w:sz w:val="27"/>
            <w:szCs w:val="27"/>
          </w:rPr>
          <w:t>One Parameter</w:t>
        </w:r>
      </w:hyperlink>
    </w:p>
    <w:p w:rsidR="00832B1A" w:rsidRDefault="00F51274" w:rsidP="00832B1A">
      <w:pPr>
        <w:numPr>
          <w:ilvl w:val="1"/>
          <w:numId w:val="8"/>
        </w:numPr>
        <w:spacing w:before="90" w:after="90" w:line="240" w:lineRule="auto"/>
        <w:rPr>
          <w:rFonts w:ascii="Helvetica" w:hAnsi="Helvetica" w:cs="Helvetica"/>
          <w:color w:val="000000"/>
          <w:sz w:val="27"/>
          <w:szCs w:val="27"/>
        </w:rPr>
      </w:pPr>
      <w:hyperlink r:id="rId15" w:anchor="multiple-parameters" w:history="1">
        <w:r w:rsidR="00832B1A">
          <w:rPr>
            <w:rStyle w:val="Hyperlink"/>
            <w:rFonts w:ascii="Helvetica" w:hAnsi="Helvetica" w:cs="Helvetica"/>
            <w:color w:val="333399"/>
            <w:sz w:val="27"/>
            <w:szCs w:val="27"/>
          </w:rPr>
          <w:t>Multiple Parameters</w:t>
        </w:r>
      </w:hyperlink>
    </w:p>
    <w:p w:rsidR="00832B1A" w:rsidRDefault="00F51274" w:rsidP="00832B1A">
      <w:pPr>
        <w:numPr>
          <w:ilvl w:val="1"/>
          <w:numId w:val="8"/>
        </w:numPr>
        <w:spacing w:before="90" w:after="90" w:line="240" w:lineRule="auto"/>
        <w:rPr>
          <w:rFonts w:ascii="Helvetica" w:hAnsi="Helvetica" w:cs="Helvetica"/>
          <w:color w:val="000000"/>
          <w:sz w:val="27"/>
          <w:szCs w:val="27"/>
        </w:rPr>
      </w:pPr>
      <w:hyperlink r:id="rId16" w:anchor="parameter-types" w:history="1">
        <w:r w:rsidR="00832B1A">
          <w:rPr>
            <w:rStyle w:val="Hyperlink"/>
            <w:rFonts w:ascii="Helvetica" w:hAnsi="Helvetica" w:cs="Helvetica"/>
            <w:color w:val="333399"/>
            <w:sz w:val="27"/>
            <w:szCs w:val="27"/>
          </w:rPr>
          <w:t>Parameter Types</w:t>
        </w:r>
      </w:hyperlink>
    </w:p>
    <w:p w:rsidR="00832B1A" w:rsidRDefault="00F51274" w:rsidP="00832B1A">
      <w:pPr>
        <w:numPr>
          <w:ilvl w:val="0"/>
          <w:numId w:val="8"/>
        </w:numPr>
        <w:spacing w:before="90" w:after="90" w:line="240" w:lineRule="auto"/>
        <w:rPr>
          <w:rFonts w:ascii="Helvetica" w:hAnsi="Helvetica" w:cs="Helvetica"/>
          <w:color w:val="000000"/>
          <w:sz w:val="27"/>
          <w:szCs w:val="27"/>
        </w:rPr>
      </w:pPr>
      <w:hyperlink r:id="rId17" w:anchor="lambda-body" w:history="1">
        <w:r w:rsidR="00832B1A">
          <w:rPr>
            <w:rStyle w:val="Hyperlink"/>
            <w:rFonts w:ascii="Helvetica" w:hAnsi="Helvetica" w:cs="Helvetica"/>
            <w:color w:val="333399"/>
            <w:sz w:val="27"/>
            <w:szCs w:val="27"/>
          </w:rPr>
          <w:t>Lambda Function Body</w:t>
        </w:r>
      </w:hyperlink>
    </w:p>
    <w:p w:rsidR="00832B1A" w:rsidRDefault="00F51274" w:rsidP="00832B1A">
      <w:pPr>
        <w:numPr>
          <w:ilvl w:val="0"/>
          <w:numId w:val="8"/>
        </w:numPr>
        <w:spacing w:before="90" w:after="90" w:line="240" w:lineRule="auto"/>
        <w:rPr>
          <w:rFonts w:ascii="Helvetica" w:hAnsi="Helvetica" w:cs="Helvetica"/>
          <w:color w:val="000000"/>
          <w:sz w:val="27"/>
          <w:szCs w:val="27"/>
        </w:rPr>
      </w:pPr>
      <w:hyperlink r:id="rId18" w:anchor="returning values-from-lambda-expression" w:history="1">
        <w:r w:rsidR="00832B1A">
          <w:rPr>
            <w:rStyle w:val="Hyperlink"/>
            <w:rFonts w:ascii="Helvetica" w:hAnsi="Helvetica" w:cs="Helvetica"/>
            <w:color w:val="333399"/>
            <w:sz w:val="27"/>
            <w:szCs w:val="27"/>
          </w:rPr>
          <w:t>Returning a Value From a Lambda Expression</w:t>
        </w:r>
      </w:hyperlink>
    </w:p>
    <w:p w:rsidR="00832B1A" w:rsidRDefault="00F51274" w:rsidP="00832B1A">
      <w:pPr>
        <w:numPr>
          <w:ilvl w:val="0"/>
          <w:numId w:val="8"/>
        </w:numPr>
        <w:spacing w:before="90" w:after="90" w:line="240" w:lineRule="auto"/>
        <w:rPr>
          <w:rFonts w:ascii="Helvetica" w:hAnsi="Helvetica" w:cs="Helvetica"/>
          <w:color w:val="000000"/>
          <w:sz w:val="27"/>
          <w:szCs w:val="27"/>
        </w:rPr>
      </w:pPr>
      <w:hyperlink r:id="rId19" w:anchor="lambdas-as-objects" w:history="1">
        <w:r w:rsidR="00832B1A">
          <w:rPr>
            <w:rStyle w:val="Hyperlink"/>
            <w:rFonts w:ascii="Helvetica" w:hAnsi="Helvetica" w:cs="Helvetica"/>
            <w:color w:val="333399"/>
            <w:sz w:val="27"/>
            <w:szCs w:val="27"/>
          </w:rPr>
          <w:t>Lambdas as Objects</w:t>
        </w:r>
      </w:hyperlink>
    </w:p>
    <w:tbl>
      <w:tblPr>
        <w:tblW w:w="0" w:type="auto"/>
        <w:tblCellSpacing w:w="15" w:type="dxa"/>
        <w:tblCellMar>
          <w:top w:w="15" w:type="dxa"/>
          <w:left w:w="15" w:type="dxa"/>
          <w:bottom w:w="15" w:type="dxa"/>
          <w:right w:w="15" w:type="dxa"/>
        </w:tblCellMar>
        <w:tblLook w:val="04A0"/>
      </w:tblPr>
      <w:tblGrid>
        <w:gridCol w:w="81"/>
        <w:gridCol w:w="2435"/>
      </w:tblGrid>
      <w:tr w:rsidR="00832B1A" w:rsidTr="00832B1A">
        <w:trPr>
          <w:tblCellSpacing w:w="15" w:type="dxa"/>
        </w:trPr>
        <w:tc>
          <w:tcPr>
            <w:tcW w:w="0" w:type="auto"/>
            <w:vAlign w:val="center"/>
            <w:hideMark/>
          </w:tcPr>
          <w:p w:rsidR="00832B1A" w:rsidRDefault="00832B1A">
            <w:pPr>
              <w:rPr>
                <w:sz w:val="24"/>
                <w:szCs w:val="24"/>
              </w:rPr>
            </w:pPr>
          </w:p>
        </w:tc>
        <w:tc>
          <w:tcPr>
            <w:tcW w:w="0" w:type="auto"/>
            <w:vAlign w:val="center"/>
            <w:hideMark/>
          </w:tcPr>
          <w:p w:rsidR="00832B1A" w:rsidRDefault="00832B1A">
            <w:pPr>
              <w:pStyle w:val="NormalWeb"/>
              <w:spacing w:before="0" w:beforeAutospacing="0" w:after="90" w:afterAutospacing="0"/>
            </w:pPr>
            <w:proofErr w:type="spellStart"/>
            <w:r>
              <w:t>Jakob</w:t>
            </w:r>
            <w:proofErr w:type="spellEnd"/>
            <w:r>
              <w:t xml:space="preserve"> </w:t>
            </w:r>
            <w:proofErr w:type="spellStart"/>
            <w:r>
              <w:t>Jenkov</w:t>
            </w:r>
            <w:proofErr w:type="spellEnd"/>
            <w:r>
              <w:br/>
              <w:t>Last update: 2015-03-10</w:t>
            </w:r>
          </w:p>
          <w:p w:rsidR="00832B1A" w:rsidRDefault="00832B1A" w:rsidP="00832B1A">
            <w:pPr>
              <w:rPr>
                <w:sz w:val="24"/>
                <w:szCs w:val="24"/>
              </w:rPr>
            </w:pPr>
            <w:r>
              <w:t>    </w:t>
            </w:r>
          </w:p>
        </w:tc>
      </w:tr>
    </w:tbl>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Java lambda expressions are new in Java 8. Java lambda expressions are Java's first step into functional programming. A Java lambda expression is thus a function which can be created without belonging to any class. A lambda expression can be passed around as if it was an object and executed on demand.</w:t>
      </w:r>
    </w:p>
    <w:p w:rsidR="00832B1A" w:rsidRDefault="00832B1A" w:rsidP="00832B1A">
      <w:pPr>
        <w:pStyle w:val="Heading2"/>
        <w:spacing w:before="360" w:beforeAutospacing="0" w:after="0" w:afterAutospacing="0"/>
        <w:rPr>
          <w:rFonts w:ascii="Helvetica" w:hAnsi="Helvetica" w:cs="Helvetica"/>
          <w:color w:val="000000"/>
        </w:rPr>
      </w:pPr>
      <w:bookmarkStart w:id="6" w:name="single-method-interface"/>
      <w:bookmarkEnd w:id="6"/>
      <w:r>
        <w:rPr>
          <w:rFonts w:ascii="Helvetica" w:hAnsi="Helvetica" w:cs="Helvetica"/>
          <w:color w:val="000000"/>
        </w:rPr>
        <w:t>Java Lambdas and the Single Method Interface</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Functional programming is very often used to implement event listeners. Event listeners in Java are often defined as Java interfaces with a single method. Here is a fictive single method interface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lastRenderedPageBreak/>
        <w:t>public</w:t>
      </w:r>
      <w:proofErr w:type="gramEnd"/>
      <w:r>
        <w:rPr>
          <w:color w:val="000000"/>
        </w:rPr>
        <w:t xml:space="preserve"> interface </w:t>
      </w:r>
      <w:proofErr w:type="spellStart"/>
      <w:r>
        <w:rPr>
          <w:color w:val="000000"/>
        </w:rPr>
        <w:t>StateChangeListener</w:t>
      </w:r>
      <w:proofErr w:type="spellEnd"/>
      <w:r>
        <w:rPr>
          <w:color w:val="000000"/>
        </w:rPr>
        <w:t xml:space="preserve">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onStateChange</w:t>
      </w:r>
      <w:proofErr w:type="spellEnd"/>
      <w:r>
        <w:rPr>
          <w:color w:val="000000"/>
        </w:rPr>
        <w:t xml:space="preserve">(State </w:t>
      </w:r>
      <w:proofErr w:type="spellStart"/>
      <w:r>
        <w:rPr>
          <w:color w:val="000000"/>
        </w:rPr>
        <w:t>oldState</w:t>
      </w:r>
      <w:proofErr w:type="spellEnd"/>
      <w:r>
        <w:rPr>
          <w:color w:val="000000"/>
        </w:rPr>
        <w:t xml:space="preserve">, State </w:t>
      </w:r>
      <w:proofErr w:type="spellStart"/>
      <w:r>
        <w:rPr>
          <w:color w:val="000000"/>
        </w:rPr>
        <w:t>newState</w:t>
      </w:r>
      <w:proofErr w:type="spellEnd"/>
      <w:r>
        <w:rPr>
          <w:color w:val="000000"/>
        </w:rPr>
        <w: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This Java interface defines a single method which is called whenever the state changes (in whatever is being observed).</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Java 7 you would have to implement this interface in order to listen for state changes. Imagine you have a class called </w:t>
      </w:r>
      <w:proofErr w:type="spellStart"/>
      <w:r>
        <w:rPr>
          <w:rStyle w:val="HTMLCode"/>
          <w:color w:val="000000"/>
          <w:sz w:val="21"/>
          <w:szCs w:val="21"/>
        </w:rPr>
        <w:t>StateOwner</w:t>
      </w:r>
      <w:proofErr w:type="spellEnd"/>
      <w:r>
        <w:rPr>
          <w:rFonts w:ascii="Helvetica" w:hAnsi="Helvetica" w:cs="Helvetica"/>
          <w:color w:val="000000"/>
          <w:sz w:val="27"/>
          <w:szCs w:val="27"/>
        </w:rPr>
        <w:t> which can register state event listeners. Here is an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public</w:t>
      </w:r>
      <w:proofErr w:type="gramEnd"/>
      <w:r>
        <w:rPr>
          <w:color w:val="000000"/>
        </w:rPr>
        <w:t xml:space="preserve"> class </w:t>
      </w:r>
      <w:proofErr w:type="spellStart"/>
      <w:r>
        <w:rPr>
          <w:color w:val="000000"/>
        </w:rPr>
        <w:t>StateOwner</w:t>
      </w:r>
      <w:proofErr w:type="spellEnd"/>
      <w:r>
        <w:rPr>
          <w:color w:val="000000"/>
        </w:rPr>
        <w:t xml:space="preserve">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addStateListener</w:t>
      </w:r>
      <w:proofErr w:type="spellEnd"/>
      <w:r>
        <w:rPr>
          <w:color w:val="000000"/>
        </w:rPr>
        <w:t>(</w:t>
      </w:r>
      <w:proofErr w:type="spellStart"/>
      <w:r>
        <w:rPr>
          <w:color w:val="000000"/>
        </w:rPr>
        <w:t>StateChangeListener</w:t>
      </w:r>
      <w:proofErr w:type="spellEnd"/>
      <w:r>
        <w:rPr>
          <w:color w:val="000000"/>
        </w:rPr>
        <w:t xml:space="preserve"> listener) { ...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Java 7 you could add an event listener using an anonymous interface implementation,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StateOwner</w:t>
      </w:r>
      <w:proofErr w:type="spellEnd"/>
      <w:r>
        <w:rPr>
          <w:color w:val="000000"/>
        </w:rPr>
        <w:t xml:space="preserve"> </w:t>
      </w:r>
      <w:proofErr w:type="spellStart"/>
      <w:r>
        <w:rPr>
          <w:color w:val="000000"/>
        </w:rPr>
        <w:t>stateOwner</w:t>
      </w:r>
      <w:proofErr w:type="spellEnd"/>
      <w:r>
        <w:rPr>
          <w:color w:val="000000"/>
        </w:rPr>
        <w:t xml:space="preserve"> = new </w:t>
      </w:r>
      <w:proofErr w:type="spellStart"/>
      <w:proofErr w:type="gramStart"/>
      <w:r>
        <w:rPr>
          <w:color w:val="000000"/>
        </w:rPr>
        <w:t>StateOwner</w:t>
      </w:r>
      <w:proofErr w:type="spellEnd"/>
      <w:r>
        <w:rPr>
          <w:color w:val="000000"/>
        </w:rPr>
        <w:t>(</w:t>
      </w:r>
      <w:proofErr w:type="gramEnd"/>
      <w:r>
        <w:rPr>
          <w:color w:val="000000"/>
        </w:rPr>
        <w: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stateOwner.addStateListener</w:t>
      </w:r>
      <w:proofErr w:type="spellEnd"/>
      <w:r>
        <w:rPr>
          <w:color w:val="000000"/>
        </w:rPr>
        <w:t>(</w:t>
      </w:r>
      <w:proofErr w:type="gramEnd"/>
      <w:r>
        <w:rPr>
          <w:color w:val="000000"/>
        </w:rPr>
        <w:t xml:space="preserve">new </w:t>
      </w:r>
      <w:proofErr w:type="spellStart"/>
      <w:r>
        <w:rPr>
          <w:color w:val="000000"/>
        </w:rPr>
        <w:t>StateChangeListener</w:t>
      </w:r>
      <w:proofErr w:type="spellEnd"/>
      <w:r>
        <w:rPr>
          <w:color w:val="000000"/>
        </w:rPr>
        <w:t>()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onStateChange</w:t>
      </w:r>
      <w:proofErr w:type="spellEnd"/>
      <w:r>
        <w:rPr>
          <w:color w:val="000000"/>
        </w:rPr>
        <w:t xml:space="preserve">(State </w:t>
      </w:r>
      <w:proofErr w:type="spellStart"/>
      <w:r>
        <w:rPr>
          <w:color w:val="000000"/>
        </w:rPr>
        <w:t>oldState</w:t>
      </w:r>
      <w:proofErr w:type="spellEnd"/>
      <w:r>
        <w:rPr>
          <w:color w:val="000000"/>
        </w:rPr>
        <w:t xml:space="preserve">, State </w:t>
      </w:r>
      <w:proofErr w:type="spellStart"/>
      <w:r>
        <w:rPr>
          <w:color w:val="000000"/>
        </w:rPr>
        <w:t>newState</w:t>
      </w:r>
      <w:proofErr w:type="spellEnd"/>
      <w:r>
        <w:rPr>
          <w:color w:val="000000"/>
        </w:rPr>
        <w:t>)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do something with the old and new state.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First a </w:t>
      </w:r>
      <w:proofErr w:type="spellStart"/>
      <w:r>
        <w:rPr>
          <w:rStyle w:val="HTMLCode"/>
          <w:color w:val="000000"/>
          <w:sz w:val="21"/>
          <w:szCs w:val="21"/>
        </w:rPr>
        <w:t>StateOwner</w:t>
      </w:r>
      <w:proofErr w:type="spellEnd"/>
      <w:r>
        <w:rPr>
          <w:rFonts w:ascii="Helvetica" w:hAnsi="Helvetica" w:cs="Helvetica"/>
          <w:color w:val="000000"/>
          <w:sz w:val="27"/>
          <w:szCs w:val="27"/>
        </w:rPr>
        <w:t> instance is created. Then an anonymous implementation of the </w:t>
      </w:r>
      <w:proofErr w:type="spellStart"/>
      <w:r>
        <w:rPr>
          <w:rStyle w:val="HTMLCode"/>
          <w:color w:val="000000"/>
          <w:sz w:val="21"/>
          <w:szCs w:val="21"/>
        </w:rPr>
        <w:t>StateChangeListener</w:t>
      </w:r>
      <w:r>
        <w:rPr>
          <w:rFonts w:ascii="Helvetica" w:hAnsi="Helvetica" w:cs="Helvetica"/>
          <w:color w:val="000000"/>
          <w:sz w:val="27"/>
          <w:szCs w:val="27"/>
        </w:rPr>
        <w:t>interface</w:t>
      </w:r>
      <w:proofErr w:type="spellEnd"/>
      <w:r>
        <w:rPr>
          <w:rFonts w:ascii="Helvetica" w:hAnsi="Helvetica" w:cs="Helvetica"/>
          <w:color w:val="000000"/>
          <w:sz w:val="27"/>
          <w:szCs w:val="27"/>
        </w:rPr>
        <w:t xml:space="preserve"> is added as listener on the </w:t>
      </w:r>
      <w:proofErr w:type="spellStart"/>
      <w:r>
        <w:rPr>
          <w:rStyle w:val="HTMLCode"/>
          <w:color w:val="000000"/>
          <w:sz w:val="21"/>
          <w:szCs w:val="21"/>
        </w:rPr>
        <w:t>StateOwner</w:t>
      </w:r>
      <w:proofErr w:type="spellEnd"/>
      <w:r>
        <w:rPr>
          <w:rFonts w:ascii="Helvetica" w:hAnsi="Helvetica" w:cs="Helvetica"/>
          <w:color w:val="000000"/>
          <w:sz w:val="27"/>
          <w:szCs w:val="27"/>
        </w:rPr>
        <w:t> instance.</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Java 8 you can add an event listener using a Java lambda expression,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StateOwner</w:t>
      </w:r>
      <w:proofErr w:type="spellEnd"/>
      <w:r>
        <w:rPr>
          <w:color w:val="000000"/>
        </w:rPr>
        <w:t xml:space="preserve"> </w:t>
      </w:r>
      <w:proofErr w:type="spellStart"/>
      <w:r>
        <w:rPr>
          <w:color w:val="000000"/>
        </w:rPr>
        <w:t>stateOwner</w:t>
      </w:r>
      <w:proofErr w:type="spellEnd"/>
      <w:r>
        <w:rPr>
          <w:color w:val="000000"/>
        </w:rPr>
        <w:t xml:space="preserve"> = new </w:t>
      </w:r>
      <w:proofErr w:type="spellStart"/>
      <w:proofErr w:type="gramStart"/>
      <w:r>
        <w:rPr>
          <w:color w:val="000000"/>
        </w:rPr>
        <w:t>StateOwner</w:t>
      </w:r>
      <w:proofErr w:type="spellEnd"/>
      <w:r>
        <w:rPr>
          <w:color w:val="000000"/>
        </w:rPr>
        <w:t>(</w:t>
      </w:r>
      <w:proofErr w:type="gramEnd"/>
      <w:r>
        <w:rPr>
          <w:color w:val="000000"/>
        </w:rPr>
        <w: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stateOwner.addStateListener</w:t>
      </w:r>
      <w:proofErr w:type="spellEnd"/>
      <w:r>
        <w:rPr>
          <w:color w:val="000000"/>
        </w:rPr>
        <w:t>(</w:t>
      </w:r>
      <w:proofErr w:type="gramEnd"/>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w:t>
      </w:r>
      <w:proofErr w:type="spellStart"/>
      <w:proofErr w:type="gramStart"/>
      <w:r>
        <w:rPr>
          <w:b/>
          <w:bCs/>
          <w:color w:val="000000"/>
        </w:rPr>
        <w:t>oldState</w:t>
      </w:r>
      <w:proofErr w:type="spellEnd"/>
      <w:proofErr w:type="gramEnd"/>
      <w:r>
        <w:rPr>
          <w:b/>
          <w:bCs/>
          <w:color w:val="000000"/>
        </w:rPr>
        <w:t xml:space="preserve">, </w:t>
      </w:r>
      <w:proofErr w:type="spellStart"/>
      <w:r>
        <w:rPr>
          <w:b/>
          <w:bCs/>
          <w:color w:val="000000"/>
        </w:rPr>
        <w:t>newState</w:t>
      </w:r>
      <w:proofErr w:type="spellEnd"/>
      <w:r>
        <w:rPr>
          <w:b/>
          <w:bCs/>
          <w:color w:val="000000"/>
        </w:rPr>
        <w:t xml:space="preserve">) -&gt; </w:t>
      </w:r>
      <w:proofErr w:type="spellStart"/>
      <w:proofErr w:type="gramStart"/>
      <w:r>
        <w:rPr>
          <w:b/>
          <w:bCs/>
          <w:color w:val="000000"/>
        </w:rPr>
        <w:t>System.out.println</w:t>
      </w:r>
      <w:proofErr w:type="spellEnd"/>
      <w:r>
        <w:rPr>
          <w:b/>
          <w:bCs/>
          <w:color w:val="000000"/>
        </w:rPr>
        <w:t>(</w:t>
      </w:r>
      <w:proofErr w:type="gramEnd"/>
      <w:r>
        <w:rPr>
          <w:b/>
          <w:bCs/>
          <w:color w:val="000000"/>
        </w:rPr>
        <w:t>"State changed")</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lastRenderedPageBreak/>
        <w:t xml:space="preserve">The lambda </w:t>
      </w:r>
      <w:proofErr w:type="gramStart"/>
      <w:r>
        <w:rPr>
          <w:rFonts w:ascii="Helvetica" w:hAnsi="Helvetica" w:cs="Helvetica"/>
          <w:color w:val="000000"/>
          <w:sz w:val="27"/>
          <w:szCs w:val="27"/>
        </w:rPr>
        <w:t>expressions is</w:t>
      </w:r>
      <w:proofErr w:type="gramEnd"/>
      <w:r>
        <w:rPr>
          <w:rFonts w:ascii="Helvetica" w:hAnsi="Helvetica" w:cs="Helvetica"/>
          <w:color w:val="000000"/>
          <w:sz w:val="27"/>
          <w:szCs w:val="27"/>
        </w:rPr>
        <w:t xml:space="preserve"> this part: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roofErr w:type="spellStart"/>
      <w:proofErr w:type="gramStart"/>
      <w:r>
        <w:rPr>
          <w:color w:val="000000"/>
        </w:rPr>
        <w:t>oldState</w:t>
      </w:r>
      <w:proofErr w:type="spellEnd"/>
      <w:proofErr w:type="gramEnd"/>
      <w:r>
        <w:rPr>
          <w:color w:val="000000"/>
        </w:rPr>
        <w:t xml:space="preserve">, </w:t>
      </w:r>
      <w:proofErr w:type="spellStart"/>
      <w:r>
        <w:rPr>
          <w:color w:val="000000"/>
        </w:rPr>
        <w:t>newState</w:t>
      </w:r>
      <w:proofErr w:type="spellEnd"/>
      <w:r>
        <w:rPr>
          <w:color w:val="000000"/>
        </w:rPr>
        <w:t xml:space="preserve">) -&gt; </w:t>
      </w:r>
      <w:proofErr w:type="spellStart"/>
      <w:proofErr w:type="gramStart"/>
      <w:r>
        <w:rPr>
          <w:color w:val="000000"/>
        </w:rPr>
        <w:t>System.out.println</w:t>
      </w:r>
      <w:proofErr w:type="spellEnd"/>
      <w:r>
        <w:rPr>
          <w:color w:val="000000"/>
        </w:rPr>
        <w:t>(</w:t>
      </w:r>
      <w:proofErr w:type="gramEnd"/>
      <w:r>
        <w:rPr>
          <w:color w:val="000000"/>
        </w:rPr>
        <w:t>"State changed")</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The lambda expression is matched against the parameter type of the </w:t>
      </w:r>
      <w:proofErr w:type="spellStart"/>
      <w:proofErr w:type="gramStart"/>
      <w:r>
        <w:rPr>
          <w:rStyle w:val="HTMLCode"/>
          <w:color w:val="000000"/>
          <w:sz w:val="21"/>
          <w:szCs w:val="21"/>
        </w:rPr>
        <w:t>addStateListener</w:t>
      </w:r>
      <w:proofErr w:type="spellEnd"/>
      <w:r>
        <w:rPr>
          <w:rStyle w:val="HTMLCode"/>
          <w:color w:val="000000"/>
          <w:sz w:val="21"/>
          <w:szCs w:val="21"/>
        </w:rPr>
        <w:t>(</w:t>
      </w:r>
      <w:proofErr w:type="gramEnd"/>
      <w:r>
        <w:rPr>
          <w:rStyle w:val="HTMLCode"/>
          <w:color w:val="000000"/>
          <w:sz w:val="21"/>
          <w:szCs w:val="21"/>
        </w:rPr>
        <w:t>)</w:t>
      </w:r>
      <w:r>
        <w:rPr>
          <w:rFonts w:ascii="Helvetica" w:hAnsi="Helvetica" w:cs="Helvetica"/>
          <w:color w:val="000000"/>
          <w:sz w:val="27"/>
          <w:szCs w:val="27"/>
        </w:rPr>
        <w:t> method's parameter. If the lambda expression matches the parameter type (in this case the </w:t>
      </w:r>
      <w:proofErr w:type="spellStart"/>
      <w:r>
        <w:rPr>
          <w:rStyle w:val="HTMLCode"/>
          <w:color w:val="000000"/>
          <w:sz w:val="21"/>
          <w:szCs w:val="21"/>
        </w:rPr>
        <w:t>StateChangeListener</w:t>
      </w:r>
      <w:r>
        <w:rPr>
          <w:rFonts w:ascii="Helvetica" w:hAnsi="Helvetica" w:cs="Helvetica"/>
          <w:color w:val="000000"/>
          <w:sz w:val="27"/>
          <w:szCs w:val="27"/>
        </w:rPr>
        <w:t>interface</w:t>
      </w:r>
      <w:proofErr w:type="spellEnd"/>
      <w:proofErr w:type="gramStart"/>
      <w:r>
        <w:rPr>
          <w:rFonts w:ascii="Helvetica" w:hAnsi="Helvetica" w:cs="Helvetica"/>
          <w:color w:val="000000"/>
          <w:sz w:val="27"/>
          <w:szCs w:val="27"/>
        </w:rPr>
        <w:t>) ,</w:t>
      </w:r>
      <w:proofErr w:type="gramEnd"/>
      <w:r>
        <w:rPr>
          <w:rFonts w:ascii="Helvetica" w:hAnsi="Helvetica" w:cs="Helvetica"/>
          <w:color w:val="000000"/>
          <w:sz w:val="27"/>
          <w:szCs w:val="27"/>
        </w:rPr>
        <w:t xml:space="preserve"> then the lambda expression is turned into a function that implements the same interface as that parameter.</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Java lambda expressions can only be used where the type they are matched against is a single method interface. In the example above, a lambda expression is used as parameter where the parameter type was the </w:t>
      </w:r>
      <w:proofErr w:type="spellStart"/>
      <w:r>
        <w:rPr>
          <w:rStyle w:val="HTMLCode"/>
          <w:color w:val="000000"/>
          <w:sz w:val="21"/>
          <w:szCs w:val="21"/>
        </w:rPr>
        <w:t>StateChangeListener</w:t>
      </w:r>
      <w:proofErr w:type="spellEnd"/>
      <w:r>
        <w:rPr>
          <w:rFonts w:ascii="Helvetica" w:hAnsi="Helvetica" w:cs="Helvetica"/>
          <w:color w:val="000000"/>
          <w:sz w:val="27"/>
          <w:szCs w:val="27"/>
        </w:rPr>
        <w:t> interface. This interface only has a single method. Thus, the lambda expression is matched successfully against that interface.</w:t>
      </w:r>
    </w:p>
    <w:p w:rsidR="00832B1A" w:rsidRDefault="00832B1A" w:rsidP="00832B1A">
      <w:pPr>
        <w:pStyle w:val="Heading3"/>
        <w:rPr>
          <w:rFonts w:ascii="Helvetica" w:hAnsi="Helvetica" w:cs="Helvetica"/>
          <w:color w:val="000000"/>
          <w:sz w:val="27"/>
          <w:szCs w:val="27"/>
        </w:rPr>
      </w:pPr>
      <w:bookmarkStart w:id="7" w:name="matching-lambdas-to-interfaces"/>
      <w:bookmarkEnd w:id="7"/>
      <w:r>
        <w:rPr>
          <w:rFonts w:ascii="Helvetica" w:hAnsi="Helvetica" w:cs="Helvetica"/>
          <w:color w:val="000000"/>
        </w:rPr>
        <w:t>Matching Lambdas to Interfaces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A single method interface is also sometimes referred to as a </w:t>
      </w:r>
      <w:r>
        <w:rPr>
          <w:rFonts w:ascii="Helvetica" w:hAnsi="Helvetica" w:cs="Helvetica"/>
          <w:i/>
          <w:iCs/>
          <w:color w:val="000000"/>
          <w:sz w:val="27"/>
          <w:szCs w:val="27"/>
        </w:rPr>
        <w:t>functional interface</w:t>
      </w:r>
      <w:r>
        <w:rPr>
          <w:rFonts w:ascii="Helvetica" w:hAnsi="Helvetica" w:cs="Helvetica"/>
          <w:color w:val="000000"/>
          <w:sz w:val="27"/>
          <w:szCs w:val="27"/>
        </w:rPr>
        <w:t>. Matching a Java lambda expression against a functional interface is divided into these steps:</w:t>
      </w:r>
    </w:p>
    <w:p w:rsidR="00832B1A" w:rsidRDefault="00832B1A" w:rsidP="00832B1A">
      <w:pPr>
        <w:numPr>
          <w:ilvl w:val="0"/>
          <w:numId w:val="9"/>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Does the interface have only one method?</w:t>
      </w:r>
    </w:p>
    <w:p w:rsidR="00832B1A" w:rsidRDefault="00832B1A" w:rsidP="00832B1A">
      <w:pPr>
        <w:numPr>
          <w:ilvl w:val="0"/>
          <w:numId w:val="9"/>
        </w:numPr>
        <w:spacing w:before="100" w:beforeAutospacing="1" w:after="100" w:afterAutospacing="1" w:line="240" w:lineRule="auto"/>
        <w:rPr>
          <w:rFonts w:ascii="Helvetica" w:hAnsi="Helvetica" w:cs="Helvetica"/>
          <w:color w:val="000000"/>
          <w:sz w:val="27"/>
          <w:szCs w:val="27"/>
        </w:rPr>
      </w:pPr>
      <w:proofErr w:type="gramStart"/>
      <w:r>
        <w:rPr>
          <w:rFonts w:ascii="Helvetica" w:hAnsi="Helvetica" w:cs="Helvetica"/>
          <w:color w:val="000000"/>
          <w:sz w:val="27"/>
          <w:szCs w:val="27"/>
        </w:rPr>
        <w:t>Does the parameters</w:t>
      </w:r>
      <w:proofErr w:type="gramEnd"/>
      <w:r>
        <w:rPr>
          <w:rFonts w:ascii="Helvetica" w:hAnsi="Helvetica" w:cs="Helvetica"/>
          <w:color w:val="000000"/>
          <w:sz w:val="27"/>
          <w:szCs w:val="27"/>
        </w:rPr>
        <w:t xml:space="preserve"> of the lambda expression match the parameters of the single method?</w:t>
      </w:r>
    </w:p>
    <w:p w:rsidR="00832B1A" w:rsidRDefault="00832B1A" w:rsidP="00832B1A">
      <w:pPr>
        <w:numPr>
          <w:ilvl w:val="0"/>
          <w:numId w:val="9"/>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Does the return type of the lambda expression match the return type of the single method?</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If the answer is yes to these three questions, then the given lambda expression is matched successfully against the interface.</w:t>
      </w:r>
    </w:p>
    <w:p w:rsidR="00832B1A" w:rsidRDefault="00832B1A" w:rsidP="00832B1A">
      <w:pPr>
        <w:pStyle w:val="Heading2"/>
        <w:spacing w:before="360" w:beforeAutospacing="0" w:after="0" w:afterAutospacing="0"/>
        <w:rPr>
          <w:rFonts w:ascii="Helvetica" w:hAnsi="Helvetica" w:cs="Helvetica"/>
          <w:color w:val="000000"/>
        </w:rPr>
      </w:pPr>
      <w:bookmarkStart w:id="8" w:name="type-inference"/>
      <w:bookmarkEnd w:id="8"/>
      <w:r>
        <w:rPr>
          <w:rFonts w:ascii="Helvetica" w:hAnsi="Helvetica" w:cs="Helvetica"/>
          <w:color w:val="000000"/>
        </w:rPr>
        <w:t>Lambda Type Inference</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Before Java 8 you would have to specify what interface to implement, when making anonymous interface implementations. Here is the anonymous interface implementation example from the beginning of this text: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stateOwner.addStateListener</w:t>
      </w:r>
      <w:proofErr w:type="spellEnd"/>
      <w:r>
        <w:rPr>
          <w:color w:val="000000"/>
        </w:rPr>
        <w:t>(</w:t>
      </w:r>
      <w:proofErr w:type="gramEnd"/>
      <w:r>
        <w:rPr>
          <w:color w:val="000000"/>
        </w:rPr>
        <w:t xml:space="preserve">new </w:t>
      </w:r>
      <w:proofErr w:type="spellStart"/>
      <w:r>
        <w:rPr>
          <w:color w:val="000000"/>
        </w:rPr>
        <w:t>StateChangeListener</w:t>
      </w:r>
      <w:proofErr w:type="spellEnd"/>
      <w:r>
        <w:rPr>
          <w:color w:val="000000"/>
        </w:rPr>
        <w:t>()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onStateChange</w:t>
      </w:r>
      <w:proofErr w:type="spellEnd"/>
      <w:r>
        <w:rPr>
          <w:color w:val="000000"/>
        </w:rPr>
        <w:t xml:space="preserve">(State </w:t>
      </w:r>
      <w:proofErr w:type="spellStart"/>
      <w:r>
        <w:rPr>
          <w:color w:val="000000"/>
        </w:rPr>
        <w:t>oldState</w:t>
      </w:r>
      <w:proofErr w:type="spellEnd"/>
      <w:r>
        <w:rPr>
          <w:color w:val="000000"/>
        </w:rPr>
        <w:t xml:space="preserve">, State </w:t>
      </w:r>
      <w:proofErr w:type="spellStart"/>
      <w:r>
        <w:rPr>
          <w:color w:val="000000"/>
        </w:rPr>
        <w:t>newState</w:t>
      </w:r>
      <w:proofErr w:type="spellEnd"/>
      <w:r>
        <w:rPr>
          <w:color w:val="000000"/>
        </w:rPr>
        <w:t>)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do something with the old and new state.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With lambda expressions the type can often be </w:t>
      </w:r>
      <w:r>
        <w:rPr>
          <w:rFonts w:ascii="Helvetica" w:hAnsi="Helvetica" w:cs="Helvetica"/>
          <w:i/>
          <w:iCs/>
          <w:color w:val="000000"/>
          <w:sz w:val="27"/>
          <w:szCs w:val="27"/>
        </w:rPr>
        <w:t>inferred</w:t>
      </w:r>
      <w:r>
        <w:rPr>
          <w:rFonts w:ascii="Helvetica" w:hAnsi="Helvetica" w:cs="Helvetica"/>
          <w:color w:val="000000"/>
          <w:sz w:val="27"/>
          <w:szCs w:val="27"/>
        </w:rPr>
        <w:t> from the surrounding code. For instance, the interface type of the parameter can be inferred from the method declaration of the </w:t>
      </w:r>
      <w:proofErr w:type="spellStart"/>
      <w:proofErr w:type="gramStart"/>
      <w:r>
        <w:rPr>
          <w:rStyle w:val="HTMLCode"/>
          <w:color w:val="000000"/>
          <w:sz w:val="21"/>
          <w:szCs w:val="21"/>
        </w:rPr>
        <w:t>addStateListener</w:t>
      </w:r>
      <w:proofErr w:type="spellEnd"/>
      <w:r>
        <w:rPr>
          <w:rStyle w:val="HTMLCode"/>
          <w:color w:val="000000"/>
          <w:sz w:val="21"/>
          <w:szCs w:val="21"/>
        </w:rPr>
        <w:t>(</w:t>
      </w:r>
      <w:proofErr w:type="gramEnd"/>
      <w:r>
        <w:rPr>
          <w:rStyle w:val="HTMLCode"/>
          <w:color w:val="000000"/>
          <w:sz w:val="21"/>
          <w:szCs w:val="21"/>
        </w:rPr>
        <w:t>)</w:t>
      </w:r>
      <w:r>
        <w:rPr>
          <w:rFonts w:ascii="Helvetica" w:hAnsi="Helvetica" w:cs="Helvetica"/>
          <w:color w:val="000000"/>
          <w:sz w:val="27"/>
          <w:szCs w:val="27"/>
        </w:rPr>
        <w:t>method (the single method on the </w:t>
      </w:r>
      <w:proofErr w:type="spellStart"/>
      <w:r>
        <w:rPr>
          <w:rStyle w:val="HTMLCode"/>
          <w:color w:val="000000"/>
          <w:sz w:val="21"/>
          <w:szCs w:val="21"/>
        </w:rPr>
        <w:t>StateChangeListener</w:t>
      </w:r>
      <w:proofErr w:type="spellEnd"/>
      <w:r>
        <w:rPr>
          <w:rFonts w:ascii="Helvetica" w:hAnsi="Helvetica" w:cs="Helvetica"/>
          <w:color w:val="000000"/>
          <w:sz w:val="27"/>
          <w:szCs w:val="27"/>
        </w:rPr>
        <w:t> interface). This is called </w:t>
      </w:r>
      <w:r>
        <w:rPr>
          <w:rFonts w:ascii="Helvetica" w:hAnsi="Helvetica" w:cs="Helvetica"/>
          <w:i/>
          <w:iCs/>
          <w:color w:val="000000"/>
          <w:sz w:val="27"/>
          <w:szCs w:val="27"/>
        </w:rPr>
        <w:t>type inference</w:t>
      </w:r>
      <w:r>
        <w:rPr>
          <w:rFonts w:ascii="Helvetica" w:hAnsi="Helvetica" w:cs="Helvetica"/>
          <w:color w:val="000000"/>
          <w:sz w:val="27"/>
          <w:szCs w:val="27"/>
        </w:rPr>
        <w:t>. The compiler infers the type of a parameter by looking elsewhere for the type - in this case the method definition. Here is the example from the beginning of this text, showing that the </w:t>
      </w:r>
      <w:proofErr w:type="spellStart"/>
      <w:r>
        <w:rPr>
          <w:rStyle w:val="HTMLCode"/>
          <w:color w:val="000000"/>
          <w:sz w:val="21"/>
          <w:szCs w:val="21"/>
        </w:rPr>
        <w:t>StateChangeListener</w:t>
      </w:r>
      <w:r>
        <w:rPr>
          <w:rFonts w:ascii="Helvetica" w:hAnsi="Helvetica" w:cs="Helvetica"/>
          <w:color w:val="000000"/>
          <w:sz w:val="27"/>
          <w:szCs w:val="27"/>
        </w:rPr>
        <w:t>interface</w:t>
      </w:r>
      <w:proofErr w:type="spellEnd"/>
      <w:r>
        <w:rPr>
          <w:rFonts w:ascii="Helvetica" w:hAnsi="Helvetica" w:cs="Helvetica"/>
          <w:color w:val="000000"/>
          <w:sz w:val="27"/>
          <w:szCs w:val="27"/>
        </w:rPr>
        <w:t xml:space="preserve"> is not mentioned in the lambda expression:</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stateOwner.addStateListener</w:t>
      </w:r>
      <w:proofErr w:type="spellEnd"/>
      <w:r>
        <w:rPr>
          <w:color w:val="000000"/>
        </w:rPr>
        <w:t>(</w:t>
      </w:r>
      <w:proofErr w:type="gramEnd"/>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oldState</w:t>
      </w:r>
      <w:proofErr w:type="spellEnd"/>
      <w:proofErr w:type="gramEnd"/>
      <w:r>
        <w:rPr>
          <w:color w:val="000000"/>
        </w:rPr>
        <w:t xml:space="preserve">, </w:t>
      </w:r>
      <w:proofErr w:type="spellStart"/>
      <w:r>
        <w:rPr>
          <w:color w:val="000000"/>
        </w:rPr>
        <w:t>newState</w:t>
      </w:r>
      <w:proofErr w:type="spellEnd"/>
      <w:r>
        <w:rPr>
          <w:color w:val="000000"/>
        </w:rPr>
        <w:t xml:space="preserve">) -&gt; </w:t>
      </w:r>
      <w:proofErr w:type="spellStart"/>
      <w:proofErr w:type="gramStart"/>
      <w:r>
        <w:rPr>
          <w:color w:val="000000"/>
        </w:rPr>
        <w:t>System.out.println</w:t>
      </w:r>
      <w:proofErr w:type="spellEnd"/>
      <w:r>
        <w:rPr>
          <w:color w:val="000000"/>
        </w:rPr>
        <w:t>(</w:t>
      </w:r>
      <w:proofErr w:type="gramEnd"/>
      <w:r>
        <w:rPr>
          <w:color w:val="000000"/>
        </w:rPr>
        <w:t>"State changed")</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the lambda expression the parameter types can often be inferred too. In the example above, the compiler can infer their type from the </w:t>
      </w:r>
      <w:proofErr w:type="spellStart"/>
      <w:proofErr w:type="gramStart"/>
      <w:r>
        <w:rPr>
          <w:rStyle w:val="HTMLCode"/>
          <w:color w:val="000000"/>
          <w:sz w:val="21"/>
          <w:szCs w:val="21"/>
        </w:rPr>
        <w:t>onStateChange</w:t>
      </w:r>
      <w:proofErr w:type="spellEnd"/>
      <w:r>
        <w:rPr>
          <w:rStyle w:val="HTMLCode"/>
          <w:color w:val="000000"/>
          <w:sz w:val="21"/>
          <w:szCs w:val="21"/>
        </w:rPr>
        <w:t>(</w:t>
      </w:r>
      <w:proofErr w:type="gramEnd"/>
      <w:r>
        <w:rPr>
          <w:rStyle w:val="HTMLCode"/>
          <w:color w:val="000000"/>
          <w:sz w:val="21"/>
          <w:szCs w:val="21"/>
        </w:rPr>
        <w:t>)</w:t>
      </w:r>
      <w:r>
        <w:rPr>
          <w:rFonts w:ascii="Helvetica" w:hAnsi="Helvetica" w:cs="Helvetica"/>
          <w:color w:val="000000"/>
          <w:sz w:val="27"/>
          <w:szCs w:val="27"/>
        </w:rPr>
        <w:t> method declaration. Thus, the type of the parameters </w:t>
      </w:r>
      <w:proofErr w:type="spellStart"/>
      <w:r>
        <w:rPr>
          <w:rStyle w:val="HTMLCode"/>
          <w:color w:val="000000"/>
          <w:sz w:val="21"/>
          <w:szCs w:val="21"/>
        </w:rPr>
        <w:t>oldState</w:t>
      </w:r>
      <w:proofErr w:type="spellEnd"/>
      <w:r>
        <w:rPr>
          <w:rFonts w:ascii="Helvetica" w:hAnsi="Helvetica" w:cs="Helvetica"/>
          <w:color w:val="000000"/>
          <w:sz w:val="27"/>
          <w:szCs w:val="27"/>
        </w:rPr>
        <w:t> and </w:t>
      </w:r>
      <w:proofErr w:type="spellStart"/>
      <w:r>
        <w:rPr>
          <w:rStyle w:val="HTMLCode"/>
          <w:color w:val="000000"/>
          <w:sz w:val="21"/>
          <w:szCs w:val="21"/>
        </w:rPr>
        <w:t>newState</w:t>
      </w:r>
      <w:proofErr w:type="spellEnd"/>
      <w:r>
        <w:rPr>
          <w:rFonts w:ascii="Helvetica" w:hAnsi="Helvetica" w:cs="Helvetica"/>
          <w:color w:val="000000"/>
          <w:sz w:val="27"/>
          <w:szCs w:val="27"/>
        </w:rPr>
        <w:t> are inferred from the method declaration of the </w:t>
      </w:r>
      <w:proofErr w:type="spellStart"/>
      <w:proofErr w:type="gramStart"/>
      <w:r>
        <w:rPr>
          <w:rStyle w:val="HTMLCode"/>
          <w:color w:val="000000"/>
          <w:sz w:val="21"/>
          <w:szCs w:val="21"/>
        </w:rPr>
        <w:t>onStateChange</w:t>
      </w:r>
      <w:proofErr w:type="spellEnd"/>
      <w:r>
        <w:rPr>
          <w:rStyle w:val="HTMLCode"/>
          <w:color w:val="000000"/>
          <w:sz w:val="21"/>
          <w:szCs w:val="21"/>
        </w:rPr>
        <w:t>(</w:t>
      </w:r>
      <w:proofErr w:type="gramEnd"/>
      <w:r>
        <w:rPr>
          <w:rStyle w:val="HTMLCode"/>
          <w:color w:val="000000"/>
          <w:sz w:val="21"/>
          <w:szCs w:val="21"/>
        </w:rPr>
        <w:t>)</w:t>
      </w:r>
      <w:r>
        <w:rPr>
          <w:rFonts w:ascii="Helvetica" w:hAnsi="Helvetica" w:cs="Helvetica"/>
          <w:color w:val="000000"/>
          <w:sz w:val="27"/>
          <w:szCs w:val="27"/>
        </w:rPr>
        <w:t>method.</w:t>
      </w:r>
    </w:p>
    <w:p w:rsidR="00832B1A" w:rsidRDefault="00832B1A" w:rsidP="00832B1A">
      <w:pPr>
        <w:pStyle w:val="Heading2"/>
        <w:spacing w:before="360" w:beforeAutospacing="0" w:after="0" w:afterAutospacing="0"/>
        <w:rPr>
          <w:rFonts w:ascii="Helvetica" w:hAnsi="Helvetica" w:cs="Helvetica"/>
          <w:color w:val="000000"/>
        </w:rPr>
      </w:pPr>
      <w:bookmarkStart w:id="9" w:name="lambda-parameters"/>
      <w:bookmarkEnd w:id="9"/>
      <w:r>
        <w:rPr>
          <w:rFonts w:ascii="Helvetica" w:hAnsi="Helvetica" w:cs="Helvetica"/>
          <w:color w:val="000000"/>
        </w:rPr>
        <w:t>Lambda Parameters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Since Java lambda expressions are effectively just methods, lambda expressions can take parameters just like methods. The </w:t>
      </w:r>
      <w:r>
        <w:rPr>
          <w:rStyle w:val="HTMLCode"/>
          <w:color w:val="000000"/>
          <w:sz w:val="21"/>
          <w:szCs w:val="21"/>
        </w:rPr>
        <w:t>(</w:t>
      </w:r>
      <w:proofErr w:type="spellStart"/>
      <w:r>
        <w:rPr>
          <w:rStyle w:val="HTMLCode"/>
          <w:color w:val="000000"/>
          <w:sz w:val="21"/>
          <w:szCs w:val="21"/>
        </w:rPr>
        <w:t>oldState</w:t>
      </w:r>
      <w:proofErr w:type="spellEnd"/>
      <w:r>
        <w:rPr>
          <w:rStyle w:val="HTMLCode"/>
          <w:color w:val="000000"/>
          <w:sz w:val="21"/>
          <w:szCs w:val="21"/>
        </w:rPr>
        <w:t xml:space="preserve">, </w:t>
      </w:r>
      <w:proofErr w:type="spellStart"/>
      <w:r>
        <w:rPr>
          <w:rStyle w:val="HTMLCode"/>
          <w:color w:val="000000"/>
          <w:sz w:val="21"/>
          <w:szCs w:val="21"/>
        </w:rPr>
        <w:t>newState</w:t>
      </w:r>
      <w:proofErr w:type="spellEnd"/>
      <w:r>
        <w:rPr>
          <w:rStyle w:val="HTMLCode"/>
          <w:color w:val="000000"/>
          <w:sz w:val="21"/>
          <w:szCs w:val="21"/>
        </w:rPr>
        <w:t>)</w:t>
      </w:r>
      <w:r>
        <w:rPr>
          <w:rFonts w:ascii="Helvetica" w:hAnsi="Helvetica" w:cs="Helvetica"/>
          <w:color w:val="000000"/>
          <w:sz w:val="27"/>
          <w:szCs w:val="27"/>
        </w:rPr>
        <w:t> part of the lambda expression shown earlier specifies the parameters the lambda expression takes. These parameters have to match the parameters of the method on the single method interface. In this case, these parameters have to match the parameters of the </w:t>
      </w:r>
      <w:proofErr w:type="spellStart"/>
      <w:proofErr w:type="gramStart"/>
      <w:r>
        <w:rPr>
          <w:rStyle w:val="HTMLCode"/>
          <w:color w:val="000000"/>
          <w:sz w:val="21"/>
          <w:szCs w:val="21"/>
        </w:rPr>
        <w:t>onStateChange</w:t>
      </w:r>
      <w:proofErr w:type="spellEnd"/>
      <w:r>
        <w:rPr>
          <w:rStyle w:val="HTMLCode"/>
          <w:color w:val="000000"/>
          <w:sz w:val="21"/>
          <w:szCs w:val="21"/>
        </w:rPr>
        <w:t>(</w:t>
      </w:r>
      <w:proofErr w:type="gramEnd"/>
      <w:r>
        <w:rPr>
          <w:rStyle w:val="HTMLCode"/>
          <w:color w:val="000000"/>
          <w:sz w:val="21"/>
          <w:szCs w:val="21"/>
        </w:rPr>
        <w:t>)</w:t>
      </w:r>
      <w:r>
        <w:rPr>
          <w:rFonts w:ascii="Helvetica" w:hAnsi="Helvetica" w:cs="Helvetica"/>
          <w:color w:val="000000"/>
          <w:sz w:val="27"/>
          <w:szCs w:val="27"/>
        </w:rPr>
        <w:t> method of the </w:t>
      </w:r>
      <w:proofErr w:type="spellStart"/>
      <w:r>
        <w:rPr>
          <w:rStyle w:val="HTMLCode"/>
          <w:color w:val="000000"/>
          <w:sz w:val="21"/>
          <w:szCs w:val="21"/>
        </w:rPr>
        <w:t>StateChangeListener</w:t>
      </w:r>
      <w:proofErr w:type="spellEnd"/>
      <w:r>
        <w:rPr>
          <w:rFonts w:ascii="Helvetica" w:hAnsi="Helvetica" w:cs="Helvetica"/>
          <w:color w:val="000000"/>
          <w:sz w:val="27"/>
          <w:szCs w:val="27"/>
        </w:rPr>
        <w:t> interface: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public</w:t>
      </w:r>
      <w:proofErr w:type="gramEnd"/>
      <w:r>
        <w:rPr>
          <w:color w:val="000000"/>
        </w:rPr>
        <w:t xml:space="preserve"> void </w:t>
      </w:r>
      <w:proofErr w:type="spellStart"/>
      <w:r>
        <w:rPr>
          <w:color w:val="000000"/>
        </w:rPr>
        <w:t>onStateChange</w:t>
      </w:r>
      <w:proofErr w:type="spellEnd"/>
      <w:r>
        <w:rPr>
          <w:color w:val="000000"/>
        </w:rPr>
        <w:t xml:space="preserve">(State </w:t>
      </w:r>
      <w:proofErr w:type="spellStart"/>
      <w:r>
        <w:rPr>
          <w:color w:val="000000"/>
        </w:rPr>
        <w:t>oldState</w:t>
      </w:r>
      <w:proofErr w:type="spellEnd"/>
      <w:r>
        <w:rPr>
          <w:color w:val="000000"/>
        </w:rPr>
        <w:t xml:space="preserve">, State </w:t>
      </w:r>
      <w:proofErr w:type="spellStart"/>
      <w:r>
        <w:rPr>
          <w:color w:val="000000"/>
        </w:rPr>
        <w:t>newState</w:t>
      </w:r>
      <w:proofErr w:type="spellEnd"/>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As a minimum the number of parameters in the lambda expression and the method must match.</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 xml:space="preserve">Second, if you have specified any parameter types in the lambda expression, these types must match too. I haven't shown you how to put types on lambda </w:t>
      </w:r>
      <w:r>
        <w:rPr>
          <w:rFonts w:ascii="Helvetica" w:hAnsi="Helvetica" w:cs="Helvetica"/>
          <w:color w:val="000000"/>
          <w:sz w:val="27"/>
          <w:szCs w:val="27"/>
        </w:rPr>
        <w:lastRenderedPageBreak/>
        <w:t>expression parameters yet (it is shown later in this text), but in many cases you don't need them.</w:t>
      </w:r>
    </w:p>
    <w:p w:rsidR="00832B1A" w:rsidRDefault="00832B1A" w:rsidP="00832B1A">
      <w:pPr>
        <w:pStyle w:val="Heading3"/>
        <w:rPr>
          <w:rFonts w:ascii="Helvetica" w:hAnsi="Helvetica" w:cs="Helvetica"/>
          <w:color w:val="000000"/>
          <w:sz w:val="27"/>
          <w:szCs w:val="27"/>
        </w:rPr>
      </w:pPr>
      <w:bookmarkStart w:id="10" w:name="zero-parameter"/>
      <w:bookmarkEnd w:id="10"/>
      <w:r>
        <w:rPr>
          <w:rFonts w:ascii="Helvetica" w:hAnsi="Helvetica" w:cs="Helvetica"/>
          <w:color w:val="000000"/>
        </w:rPr>
        <w:t>Zero Parameters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If the method you are matching your lambda expression against takes no parameters, then you can write your lambda expression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-&gt; </w:t>
      </w:r>
      <w:proofErr w:type="spellStart"/>
      <w:proofErr w:type="gramStart"/>
      <w:r>
        <w:rPr>
          <w:color w:val="000000"/>
        </w:rPr>
        <w:t>System.out.println</w:t>
      </w:r>
      <w:proofErr w:type="spellEnd"/>
      <w:r>
        <w:rPr>
          <w:color w:val="000000"/>
        </w:rPr>
        <w:t>(</w:t>
      </w:r>
      <w:proofErr w:type="gramEnd"/>
      <w:r>
        <w:rPr>
          <w:color w:val="000000"/>
        </w:rPr>
        <w:t>"Zero parameter lambda");</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Notice how the parentheses have no content in between. That is to signal that the lambda takes no parameters.</w:t>
      </w:r>
    </w:p>
    <w:p w:rsidR="00832B1A" w:rsidRDefault="00832B1A" w:rsidP="00832B1A">
      <w:pPr>
        <w:pStyle w:val="Heading3"/>
        <w:rPr>
          <w:rFonts w:ascii="Helvetica" w:hAnsi="Helvetica" w:cs="Helvetica"/>
          <w:color w:val="000000"/>
          <w:sz w:val="27"/>
          <w:szCs w:val="27"/>
        </w:rPr>
      </w:pPr>
      <w:bookmarkStart w:id="11" w:name="one-parameter"/>
      <w:bookmarkEnd w:id="11"/>
      <w:r>
        <w:rPr>
          <w:rFonts w:ascii="Helvetica" w:hAnsi="Helvetica" w:cs="Helvetica"/>
          <w:color w:val="000000"/>
        </w:rPr>
        <w:t>One Parameter</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If the method you are matching your Java lambda expression against takes one parameter, you can write the lambda expression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roofErr w:type="spellStart"/>
      <w:proofErr w:type="gramStart"/>
      <w:r>
        <w:rPr>
          <w:color w:val="000000"/>
        </w:rPr>
        <w:t>param</w:t>
      </w:r>
      <w:proofErr w:type="spellEnd"/>
      <w:proofErr w:type="gramEnd"/>
      <w:r>
        <w:rPr>
          <w:color w:val="000000"/>
        </w:rPr>
        <w:t xml:space="preserve">) -&gt; </w:t>
      </w:r>
      <w:proofErr w:type="spellStart"/>
      <w:proofErr w:type="gramStart"/>
      <w:r>
        <w:rPr>
          <w:color w:val="000000"/>
        </w:rPr>
        <w:t>System.out.println</w:t>
      </w:r>
      <w:proofErr w:type="spellEnd"/>
      <w:r>
        <w:rPr>
          <w:color w:val="000000"/>
        </w:rPr>
        <w:t>(</w:t>
      </w:r>
      <w:proofErr w:type="gramEnd"/>
      <w:r>
        <w:rPr>
          <w:color w:val="000000"/>
        </w:rPr>
        <w:t xml:space="preserve">"One parameter: " + </w:t>
      </w:r>
      <w:proofErr w:type="spellStart"/>
      <w:r>
        <w:rPr>
          <w:color w:val="000000"/>
        </w:rPr>
        <w:t>param</w:t>
      </w:r>
      <w:proofErr w:type="spellEnd"/>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Notice the parameter is listed inside the parentheses.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When a lambda expression takes a single parameter, you can also omit the parentheses,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param</w:t>
      </w:r>
      <w:proofErr w:type="spellEnd"/>
      <w:proofErr w:type="gramEnd"/>
      <w:r>
        <w:rPr>
          <w:color w:val="000000"/>
        </w:rPr>
        <w:t xml:space="preserve"> -&gt; </w:t>
      </w:r>
      <w:proofErr w:type="spellStart"/>
      <w:r>
        <w:rPr>
          <w:color w:val="000000"/>
        </w:rPr>
        <w:t>System.out.println</w:t>
      </w:r>
      <w:proofErr w:type="spellEnd"/>
      <w:r>
        <w:rPr>
          <w:color w:val="000000"/>
        </w:rPr>
        <w:t xml:space="preserve">("One parameter: " + </w:t>
      </w:r>
      <w:proofErr w:type="spellStart"/>
      <w:r>
        <w:rPr>
          <w:color w:val="000000"/>
        </w:rPr>
        <w:t>param</w:t>
      </w:r>
      <w:proofErr w:type="spellEnd"/>
      <w:r>
        <w:rPr>
          <w:color w:val="000000"/>
        </w:rPr>
        <w:t>);</w:t>
      </w:r>
    </w:p>
    <w:p w:rsidR="00832B1A" w:rsidRDefault="00832B1A" w:rsidP="00832B1A">
      <w:pPr>
        <w:pStyle w:val="Heading3"/>
        <w:rPr>
          <w:rFonts w:ascii="Helvetica" w:hAnsi="Helvetica" w:cs="Helvetica"/>
          <w:color w:val="000000"/>
          <w:sz w:val="27"/>
          <w:szCs w:val="27"/>
        </w:rPr>
      </w:pPr>
      <w:bookmarkStart w:id="12" w:name="multiple-parameters"/>
      <w:bookmarkEnd w:id="12"/>
      <w:r>
        <w:rPr>
          <w:rFonts w:ascii="Helvetica" w:hAnsi="Helvetica" w:cs="Helvetica"/>
          <w:color w:val="000000"/>
        </w:rPr>
        <w:t>Multiple Parameters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If the method you match your Java lambda expression against takes multiple parameters, the parameters need to be listed inside parentheses. Here is how that looks in Java code: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(p1, p2) -&gt; </w:t>
      </w:r>
      <w:proofErr w:type="spellStart"/>
      <w:proofErr w:type="gramStart"/>
      <w:r>
        <w:rPr>
          <w:color w:val="000000"/>
        </w:rPr>
        <w:t>System.out.println</w:t>
      </w:r>
      <w:proofErr w:type="spellEnd"/>
      <w:r>
        <w:rPr>
          <w:color w:val="000000"/>
        </w:rPr>
        <w:t>(</w:t>
      </w:r>
      <w:proofErr w:type="gramEnd"/>
      <w:r>
        <w:rPr>
          <w:color w:val="000000"/>
        </w:rPr>
        <w:t>"Multiple parameters: " + p1 + ", " + p2);</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Only when the method takes a single parameter can the parentheses be omitted.</w:t>
      </w:r>
    </w:p>
    <w:p w:rsidR="00832B1A" w:rsidRDefault="00832B1A" w:rsidP="00832B1A">
      <w:pPr>
        <w:pStyle w:val="Heading3"/>
        <w:rPr>
          <w:rFonts w:ascii="Helvetica" w:hAnsi="Helvetica" w:cs="Helvetica"/>
          <w:color w:val="000000"/>
          <w:sz w:val="27"/>
          <w:szCs w:val="27"/>
        </w:rPr>
      </w:pPr>
      <w:bookmarkStart w:id="13" w:name="parameter-types"/>
      <w:bookmarkEnd w:id="13"/>
      <w:r>
        <w:rPr>
          <w:rFonts w:ascii="Helvetica" w:hAnsi="Helvetica" w:cs="Helvetica"/>
          <w:color w:val="000000"/>
        </w:rPr>
        <w:lastRenderedPageBreak/>
        <w:t>Parameter Types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Specifying parameter types for a lambda expression may sometimes be necessary if the compiler cannot infer the parameter types from the functional interface method the lambda is matching. Don't worry, the compiler will tell you when that is the case. Here is a Java lambda parameter type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(Car car) -&gt; </w:t>
      </w:r>
      <w:proofErr w:type="spellStart"/>
      <w:proofErr w:type="gramStart"/>
      <w:r>
        <w:rPr>
          <w:color w:val="000000"/>
        </w:rPr>
        <w:t>System.out.println</w:t>
      </w:r>
      <w:proofErr w:type="spellEnd"/>
      <w:r>
        <w:rPr>
          <w:color w:val="000000"/>
        </w:rPr>
        <w:t>(</w:t>
      </w:r>
      <w:proofErr w:type="gramEnd"/>
      <w:r>
        <w:rPr>
          <w:color w:val="000000"/>
        </w:rPr>
        <w:t xml:space="preserve">"The car is: " + </w:t>
      </w:r>
      <w:proofErr w:type="spellStart"/>
      <w:r>
        <w:rPr>
          <w:color w:val="000000"/>
        </w:rPr>
        <w:t>car.getName</w:t>
      </w:r>
      <w:proofErr w:type="spellEnd"/>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As you can see, the type (</w:t>
      </w:r>
      <w:r>
        <w:rPr>
          <w:rStyle w:val="HTMLCode"/>
          <w:color w:val="000000"/>
          <w:sz w:val="21"/>
          <w:szCs w:val="21"/>
        </w:rPr>
        <w:t>Car</w:t>
      </w:r>
      <w:r>
        <w:rPr>
          <w:rFonts w:ascii="Helvetica" w:hAnsi="Helvetica" w:cs="Helvetica"/>
          <w:color w:val="000000"/>
          <w:sz w:val="27"/>
          <w:szCs w:val="27"/>
        </w:rPr>
        <w:t>) of the </w:t>
      </w:r>
      <w:r>
        <w:rPr>
          <w:rStyle w:val="HTMLCode"/>
          <w:color w:val="000000"/>
          <w:sz w:val="21"/>
          <w:szCs w:val="21"/>
        </w:rPr>
        <w:t>car</w:t>
      </w:r>
      <w:r>
        <w:rPr>
          <w:rFonts w:ascii="Helvetica" w:hAnsi="Helvetica" w:cs="Helvetica"/>
          <w:color w:val="000000"/>
          <w:sz w:val="27"/>
          <w:szCs w:val="27"/>
        </w:rPr>
        <w:t> parameter is written in front of the parameter name itself, just like you would when declaring a parameter in a method elsewhere, or when making an anonymous implementation of an interface.</w:t>
      </w:r>
    </w:p>
    <w:p w:rsidR="00832B1A" w:rsidRDefault="00832B1A" w:rsidP="00832B1A">
      <w:pPr>
        <w:pStyle w:val="Heading2"/>
        <w:spacing w:before="360" w:beforeAutospacing="0" w:after="0" w:afterAutospacing="0"/>
        <w:rPr>
          <w:rFonts w:ascii="Helvetica" w:hAnsi="Helvetica" w:cs="Helvetica"/>
          <w:color w:val="000000"/>
        </w:rPr>
      </w:pPr>
      <w:bookmarkStart w:id="14" w:name="lambda-body"/>
      <w:bookmarkEnd w:id="14"/>
      <w:r>
        <w:rPr>
          <w:rFonts w:ascii="Helvetica" w:hAnsi="Helvetica" w:cs="Helvetica"/>
          <w:color w:val="000000"/>
        </w:rPr>
        <w:t>Lambda Function Body</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The body of a lambda expression, and thus the body of the function / method it represents, is specified to the right of the </w:t>
      </w:r>
      <w:r>
        <w:rPr>
          <w:rStyle w:val="HTMLCode"/>
          <w:color w:val="000000"/>
          <w:sz w:val="21"/>
          <w:szCs w:val="21"/>
        </w:rPr>
        <w:t>-&gt;</w:t>
      </w:r>
      <w:r>
        <w:rPr>
          <w:rFonts w:ascii="Helvetica" w:hAnsi="Helvetica" w:cs="Helvetica"/>
          <w:color w:val="000000"/>
          <w:sz w:val="27"/>
          <w:szCs w:val="27"/>
        </w:rPr>
        <w:t> in the lambda declaration: Here is an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oldState</w:t>
      </w:r>
      <w:proofErr w:type="spellEnd"/>
      <w:proofErr w:type="gramEnd"/>
      <w:r>
        <w:rPr>
          <w:color w:val="000000"/>
        </w:rPr>
        <w:t xml:space="preserve">, </w:t>
      </w:r>
      <w:proofErr w:type="spellStart"/>
      <w:r>
        <w:rPr>
          <w:color w:val="000000"/>
        </w:rPr>
        <w:t>newState</w:t>
      </w:r>
      <w:proofErr w:type="spellEnd"/>
      <w:r>
        <w:rPr>
          <w:color w:val="000000"/>
        </w:rPr>
        <w:t xml:space="preserve">) -&gt; </w:t>
      </w:r>
      <w:proofErr w:type="spellStart"/>
      <w:proofErr w:type="gramStart"/>
      <w:r>
        <w:rPr>
          <w:b/>
          <w:bCs/>
          <w:color w:val="000000"/>
        </w:rPr>
        <w:t>System.out.println</w:t>
      </w:r>
      <w:proofErr w:type="spellEnd"/>
      <w:r>
        <w:rPr>
          <w:b/>
          <w:bCs/>
          <w:color w:val="000000"/>
        </w:rPr>
        <w:t>(</w:t>
      </w:r>
      <w:proofErr w:type="gramEnd"/>
      <w:r>
        <w:rPr>
          <w:b/>
          <w:bCs/>
          <w:color w:val="000000"/>
        </w:rPr>
        <w:t>"State changed")</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If your lambda expression needs to consist of multiple lines, you can enclose the lambda function body inside the </w:t>
      </w:r>
      <w:r>
        <w:rPr>
          <w:rStyle w:val="HTMLCode"/>
          <w:color w:val="000000"/>
          <w:sz w:val="21"/>
          <w:szCs w:val="21"/>
        </w:rPr>
        <w:t>{ }</w:t>
      </w:r>
      <w:r>
        <w:rPr>
          <w:rFonts w:ascii="Helvetica" w:hAnsi="Helvetica" w:cs="Helvetica"/>
          <w:color w:val="000000"/>
          <w:sz w:val="27"/>
          <w:szCs w:val="27"/>
        </w:rPr>
        <w:t> bracket which Java also requires when declaring methods elsewhere. Here is an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oldState</w:t>
      </w:r>
      <w:proofErr w:type="spellEnd"/>
      <w:proofErr w:type="gramEnd"/>
      <w:r>
        <w:rPr>
          <w:color w:val="000000"/>
        </w:rPr>
        <w:t xml:space="preserve">, </w:t>
      </w:r>
      <w:proofErr w:type="spellStart"/>
      <w:r>
        <w:rPr>
          <w:color w:val="000000"/>
        </w:rPr>
        <w:t>newState</w:t>
      </w:r>
      <w:proofErr w:type="spellEnd"/>
      <w:r>
        <w:rPr>
          <w:color w:val="000000"/>
        </w:rPr>
        <w:t>) -&gt;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 xml:space="preserve">"Old state: " + </w:t>
      </w:r>
      <w:proofErr w:type="spellStart"/>
      <w:r>
        <w:rPr>
          <w:color w:val="000000"/>
        </w:rPr>
        <w:t>oldState</w:t>
      </w:r>
      <w:proofErr w:type="spellEnd"/>
      <w:r>
        <w:rPr>
          <w:color w:val="000000"/>
        </w:rPr>
        <w: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 xml:space="preserve">"New state: " + </w:t>
      </w:r>
      <w:proofErr w:type="spellStart"/>
      <w:r>
        <w:rPr>
          <w:color w:val="000000"/>
        </w:rPr>
        <w:t>newState</w:t>
      </w:r>
      <w:proofErr w:type="spellEnd"/>
      <w:r>
        <w:rPr>
          <w:color w:val="000000"/>
        </w:rPr>
        <w: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832B1A" w:rsidRDefault="00832B1A" w:rsidP="00832B1A">
      <w:pPr>
        <w:pStyle w:val="Heading2"/>
        <w:spacing w:before="360" w:beforeAutospacing="0" w:after="0" w:afterAutospacing="0"/>
        <w:rPr>
          <w:rFonts w:ascii="Helvetica" w:hAnsi="Helvetica" w:cs="Helvetica"/>
          <w:color w:val="000000"/>
        </w:rPr>
      </w:pPr>
      <w:bookmarkStart w:id="15" w:name="returning_values-from-lambda-expression"/>
      <w:bookmarkEnd w:id="15"/>
      <w:r w:rsidRPr="004F1F54">
        <w:rPr>
          <w:rFonts w:ascii="Helvetica" w:hAnsi="Helvetica" w:cs="Helvetica"/>
          <w:color w:val="000000"/>
          <w:highlight w:val="yellow"/>
        </w:rPr>
        <w:t xml:space="preserve">Returning a Value </w:t>
      </w:r>
      <w:proofErr w:type="gramStart"/>
      <w:r w:rsidRPr="004F1F54">
        <w:rPr>
          <w:rFonts w:ascii="Helvetica" w:hAnsi="Helvetica" w:cs="Helvetica"/>
          <w:color w:val="000000"/>
          <w:highlight w:val="yellow"/>
        </w:rPr>
        <w:t>From</w:t>
      </w:r>
      <w:proofErr w:type="gramEnd"/>
      <w:r w:rsidRPr="004F1F54">
        <w:rPr>
          <w:rFonts w:ascii="Helvetica" w:hAnsi="Helvetica" w:cs="Helvetica"/>
          <w:color w:val="000000"/>
          <w:highlight w:val="yellow"/>
        </w:rPr>
        <w:t xml:space="preserve"> a Lambda Expression</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You can return values from Java lambda expressions, just like you can from a method. You just add a return statement to the lambda function body,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param</w:t>
      </w:r>
      <w:proofErr w:type="spellEnd"/>
      <w:proofErr w:type="gramEnd"/>
      <w:r>
        <w:rPr>
          <w:color w:val="000000"/>
        </w:rPr>
        <w:t>) -&gt;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w:t>
      </w:r>
      <w:proofErr w:type="spellStart"/>
      <w:r>
        <w:rPr>
          <w:color w:val="000000"/>
        </w:rPr>
        <w:t>param</w:t>
      </w:r>
      <w:proofErr w:type="spellEnd"/>
      <w:r>
        <w:rPr>
          <w:color w:val="000000"/>
        </w:rPr>
        <w:t xml:space="preserve">: " + </w:t>
      </w:r>
      <w:proofErr w:type="spellStart"/>
      <w:r>
        <w:rPr>
          <w:color w:val="000000"/>
        </w:rPr>
        <w:t>param</w:t>
      </w:r>
      <w:proofErr w:type="spellEnd"/>
      <w:r>
        <w:rPr>
          <w:color w:val="000000"/>
        </w:rPr>
        <w: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sidRPr="004F1F54">
        <w:rPr>
          <w:color w:val="000000"/>
          <w:highlight w:val="yellow"/>
        </w:rPr>
        <w:t>return</w:t>
      </w:r>
      <w:proofErr w:type="gramEnd"/>
      <w:r w:rsidRPr="004F1F54">
        <w:rPr>
          <w:color w:val="000000"/>
          <w:highlight w:val="yellow"/>
        </w:rPr>
        <w:t xml:space="preserve"> "return value";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case all your lambda expression is doing is to calculate a return value and return it, you can specify the return value in a shorter way. Instead of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(a1, a2) -&gt; </w:t>
      </w:r>
      <w:proofErr w:type="gramStart"/>
      <w:r>
        <w:rPr>
          <w:color w:val="000000"/>
        </w:rPr>
        <w:t>{ return</w:t>
      </w:r>
      <w:proofErr w:type="gramEnd"/>
      <w:r>
        <w:rPr>
          <w:color w:val="000000"/>
        </w:rPr>
        <w:t xml:space="preserve"> a1 &gt; a2; }</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You can write: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(a1, a2) -&gt; a1 &gt; a2;</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The compiler then figures out that the expression </w:t>
      </w:r>
      <w:r>
        <w:rPr>
          <w:rStyle w:val="HTMLCode"/>
          <w:color w:val="000000"/>
          <w:sz w:val="21"/>
          <w:szCs w:val="21"/>
        </w:rPr>
        <w:t>a1 &gt; a2</w:t>
      </w:r>
      <w:r>
        <w:rPr>
          <w:rFonts w:ascii="Helvetica" w:hAnsi="Helvetica" w:cs="Helvetica"/>
          <w:color w:val="000000"/>
          <w:sz w:val="27"/>
          <w:szCs w:val="27"/>
        </w:rPr>
        <w:t> is the return value of the lambda expression (hence the name lambda </w:t>
      </w:r>
      <w:r>
        <w:rPr>
          <w:rFonts w:ascii="Helvetica" w:hAnsi="Helvetica" w:cs="Helvetica"/>
          <w:i/>
          <w:iCs/>
          <w:color w:val="000000"/>
          <w:sz w:val="27"/>
          <w:szCs w:val="27"/>
        </w:rPr>
        <w:t>expressions</w:t>
      </w:r>
      <w:r>
        <w:rPr>
          <w:rFonts w:ascii="Helvetica" w:hAnsi="Helvetica" w:cs="Helvetica"/>
          <w:color w:val="000000"/>
          <w:sz w:val="27"/>
          <w:szCs w:val="27"/>
        </w:rPr>
        <w:t> - as expressions return a value of some kind).</w:t>
      </w:r>
    </w:p>
    <w:p w:rsidR="00832B1A" w:rsidRDefault="00832B1A" w:rsidP="00832B1A">
      <w:pPr>
        <w:pStyle w:val="Heading2"/>
        <w:spacing w:before="360" w:beforeAutospacing="0" w:after="0" w:afterAutospacing="0"/>
        <w:rPr>
          <w:rFonts w:ascii="Helvetica" w:hAnsi="Helvetica" w:cs="Helvetica"/>
          <w:color w:val="000000"/>
        </w:rPr>
      </w:pPr>
      <w:bookmarkStart w:id="16" w:name="lambdas-as-objects"/>
      <w:bookmarkEnd w:id="16"/>
      <w:r>
        <w:rPr>
          <w:rFonts w:ascii="Helvetica" w:hAnsi="Helvetica" w:cs="Helvetica"/>
          <w:color w:val="000000"/>
        </w:rPr>
        <w:t>Lambdas as Objects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A Java lambda expression is essentially an object. You can assign a lambda expression to a variable and pass it around, like you do with any other object. Here is an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public</w:t>
      </w:r>
      <w:proofErr w:type="gramEnd"/>
      <w:r>
        <w:rPr>
          <w:color w:val="000000"/>
        </w:rPr>
        <w:t xml:space="preserve"> interface </w:t>
      </w:r>
      <w:proofErr w:type="spellStart"/>
      <w:r>
        <w:rPr>
          <w:color w:val="000000"/>
        </w:rPr>
        <w:t>MyComparator</w:t>
      </w:r>
      <w:proofErr w:type="spellEnd"/>
      <w:r>
        <w:rPr>
          <w:color w:val="000000"/>
        </w:rPr>
        <w:t xml:space="preserve">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boolean</w:t>
      </w:r>
      <w:proofErr w:type="spellEnd"/>
      <w:r>
        <w:rPr>
          <w:color w:val="000000"/>
        </w:rPr>
        <w:t xml:space="preserve"> compare(</w:t>
      </w:r>
      <w:proofErr w:type="spellStart"/>
      <w:r>
        <w:rPr>
          <w:color w:val="000000"/>
        </w:rPr>
        <w:t>int</w:t>
      </w:r>
      <w:proofErr w:type="spellEnd"/>
      <w:r>
        <w:rPr>
          <w:color w:val="000000"/>
        </w:rPr>
        <w:t xml:space="preserve"> a1, </w:t>
      </w:r>
      <w:proofErr w:type="spellStart"/>
      <w:r>
        <w:rPr>
          <w:color w:val="000000"/>
        </w:rPr>
        <w:t>int</w:t>
      </w:r>
      <w:proofErr w:type="spellEnd"/>
      <w:r>
        <w:rPr>
          <w:color w:val="000000"/>
        </w:rPr>
        <w:t xml:space="preserve"> a2);</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MyComparator</w:t>
      </w:r>
      <w:proofErr w:type="spellEnd"/>
      <w:r>
        <w:rPr>
          <w:color w:val="000000"/>
        </w:rPr>
        <w:t xml:space="preserve"> </w:t>
      </w:r>
      <w:proofErr w:type="spellStart"/>
      <w:r>
        <w:rPr>
          <w:color w:val="000000"/>
        </w:rPr>
        <w:t>myComparator</w:t>
      </w:r>
      <w:proofErr w:type="spellEnd"/>
      <w:r>
        <w:rPr>
          <w:color w:val="000000"/>
        </w:rPr>
        <w:t xml:space="preserve"> = (a1, a2) -&gt; return a1 &gt; a2;</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boolean</w:t>
      </w:r>
      <w:proofErr w:type="spellEnd"/>
      <w:proofErr w:type="gramEnd"/>
      <w:r>
        <w:rPr>
          <w:color w:val="000000"/>
        </w:rPr>
        <w:t xml:space="preserve"> result = </w:t>
      </w:r>
      <w:proofErr w:type="spellStart"/>
      <w:r>
        <w:rPr>
          <w:color w:val="000000"/>
        </w:rPr>
        <w:t>myComparator.compare</w:t>
      </w:r>
      <w:proofErr w:type="spellEnd"/>
      <w:r>
        <w:rPr>
          <w:color w:val="000000"/>
        </w:rPr>
        <w:t>(2, 5);</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The first code block shows the interface which the lambda expression implements. The second code block shows the definition of the lambda expression, how the lambda expression is assigned to variable, and finally how the lambda expression is invoked by invoking the interface method it implements.</w:t>
      </w:r>
    </w:p>
    <w:p w:rsidR="00857721" w:rsidRDefault="00857721" w:rsidP="00857721">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Java Stream</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Before we look into Java Stream API Examples, let’s see why it was required. Suppose we want to iterate over a list of integers and find out sum of all the integers greater than 10.</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Prior to Java 8, the approach to do it would be:</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private</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proofErr w:type="spellStart"/>
      <w:r>
        <w:rPr>
          <w:rStyle w:val="kwd"/>
          <w:color w:val="000088"/>
          <w:sz w:val="24"/>
          <w:szCs w:val="24"/>
        </w:rPr>
        <w:t>int</w:t>
      </w:r>
      <w:proofErr w:type="spellEnd"/>
      <w:r>
        <w:rPr>
          <w:rStyle w:val="pln"/>
          <w:color w:val="000000"/>
          <w:sz w:val="24"/>
          <w:szCs w:val="24"/>
        </w:rPr>
        <w:t xml:space="preserve"> </w:t>
      </w:r>
      <w:proofErr w:type="spellStart"/>
      <w:r>
        <w:rPr>
          <w:rStyle w:val="pln"/>
          <w:color w:val="000000"/>
          <w:sz w:val="24"/>
          <w:szCs w:val="24"/>
        </w:rPr>
        <w:t>sumIterator</w:t>
      </w:r>
      <w:proofErr w:type="spellEnd"/>
      <w:r>
        <w:rPr>
          <w:rStyle w:val="pun"/>
          <w:color w:val="666600"/>
          <w:sz w:val="24"/>
          <w:szCs w:val="24"/>
        </w:rPr>
        <w:t>(</w:t>
      </w:r>
      <w:r>
        <w:rPr>
          <w:rStyle w:val="typ"/>
          <w:color w:val="660066"/>
          <w:sz w:val="24"/>
          <w:szCs w:val="24"/>
        </w:rPr>
        <w:t>List</w:t>
      </w:r>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list</w:t>
      </w:r>
      <w:r>
        <w:rPr>
          <w:rStyle w:val="pun"/>
          <w:color w:val="666600"/>
          <w:sz w:val="24"/>
          <w:szCs w:val="24"/>
        </w:rPr>
        <w:t>)</w:t>
      </w:r>
      <w:r>
        <w:rPr>
          <w:rStyle w:val="pln"/>
          <w:color w:val="000000"/>
          <w:sz w:val="24"/>
          <w:szCs w:val="24"/>
        </w:rPr>
        <w:t xml:space="preserve"> </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spellStart"/>
      <w:r>
        <w:rPr>
          <w:rStyle w:val="typ"/>
          <w:color w:val="660066"/>
          <w:sz w:val="24"/>
          <w:szCs w:val="24"/>
        </w:rPr>
        <w:t>Iterator</w:t>
      </w:r>
      <w:proofErr w:type="spellEnd"/>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it </w:t>
      </w:r>
      <w:r>
        <w:rPr>
          <w:rStyle w:val="pun"/>
          <w:color w:val="666600"/>
          <w:sz w:val="24"/>
          <w:szCs w:val="24"/>
        </w:rPr>
        <w:t>=</w:t>
      </w:r>
      <w:r>
        <w:rPr>
          <w:rStyle w:val="pln"/>
          <w:color w:val="000000"/>
          <w:sz w:val="24"/>
          <w:szCs w:val="24"/>
        </w:rPr>
        <w:t xml:space="preserve"> </w:t>
      </w:r>
      <w:proofErr w:type="spellStart"/>
      <w:proofErr w:type="gramStart"/>
      <w:r>
        <w:rPr>
          <w:rStyle w:val="pln"/>
          <w:color w:val="000000"/>
          <w:sz w:val="24"/>
          <w:szCs w:val="24"/>
        </w:rPr>
        <w:t>list</w:t>
      </w:r>
      <w:r>
        <w:rPr>
          <w:rStyle w:val="pun"/>
          <w:color w:val="666600"/>
          <w:sz w:val="24"/>
          <w:szCs w:val="24"/>
        </w:rPr>
        <w:t>.</w:t>
      </w:r>
      <w:r>
        <w:rPr>
          <w:rStyle w:val="pln"/>
          <w:color w:val="000000"/>
          <w:sz w:val="24"/>
          <w:szCs w:val="24"/>
        </w:rPr>
        <w:t>iterator</w:t>
      </w:r>
      <w:proofErr w:type="spellEnd"/>
      <w:r>
        <w:rPr>
          <w:rStyle w:val="pun"/>
          <w:color w:val="666600"/>
          <w:sz w:val="24"/>
          <w:szCs w:val="24"/>
        </w:rPr>
        <w:t>(</w:t>
      </w:r>
      <w:proofErr w:type="gramEnd"/>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spellStart"/>
      <w:proofErr w:type="gramStart"/>
      <w:r>
        <w:rPr>
          <w:rStyle w:val="kwd"/>
          <w:color w:val="000088"/>
          <w:sz w:val="24"/>
          <w:szCs w:val="24"/>
        </w:rPr>
        <w:t>int</w:t>
      </w:r>
      <w:proofErr w:type="spellEnd"/>
      <w:proofErr w:type="gramEnd"/>
      <w:r>
        <w:rPr>
          <w:rStyle w:val="pln"/>
          <w:color w:val="000000"/>
          <w:sz w:val="24"/>
          <w:szCs w:val="24"/>
        </w:rPr>
        <w:t xml:space="preserve"> sum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while</w:t>
      </w:r>
      <w:proofErr w:type="gramEnd"/>
      <w:r>
        <w:rPr>
          <w:rStyle w:val="pln"/>
          <w:color w:val="000000"/>
          <w:sz w:val="24"/>
          <w:szCs w:val="24"/>
        </w:rPr>
        <w:t xml:space="preserve"> </w:t>
      </w:r>
      <w:r>
        <w:rPr>
          <w:rStyle w:val="pun"/>
          <w:color w:val="666600"/>
          <w:sz w:val="24"/>
          <w:szCs w:val="24"/>
        </w:rPr>
        <w:t>(</w:t>
      </w:r>
      <w:proofErr w:type="spellStart"/>
      <w:r>
        <w:rPr>
          <w:rStyle w:val="pln"/>
          <w:color w:val="000000"/>
          <w:sz w:val="24"/>
          <w:szCs w:val="24"/>
        </w:rPr>
        <w:t>it</w:t>
      </w:r>
      <w:r>
        <w:rPr>
          <w:rStyle w:val="pun"/>
          <w:color w:val="666600"/>
          <w:sz w:val="24"/>
          <w:szCs w:val="24"/>
        </w:rPr>
        <w:t>.</w:t>
      </w:r>
      <w:r>
        <w:rPr>
          <w:rStyle w:val="pln"/>
          <w:color w:val="000000"/>
          <w:sz w:val="24"/>
          <w:szCs w:val="24"/>
        </w:rPr>
        <w:t>hasNext</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kwd"/>
          <w:color w:val="000088"/>
          <w:sz w:val="24"/>
          <w:szCs w:val="24"/>
        </w:rPr>
        <w:t>int</w:t>
      </w:r>
      <w:proofErr w:type="spellEnd"/>
      <w:proofErr w:type="gramEnd"/>
      <w:r>
        <w:rPr>
          <w:rStyle w:val="pln"/>
          <w:color w:val="000000"/>
          <w:sz w:val="24"/>
          <w:szCs w:val="24"/>
        </w:rPr>
        <w:t xml:space="preserve"> num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it</w:t>
      </w:r>
      <w:r>
        <w:rPr>
          <w:rStyle w:val="pun"/>
          <w:color w:val="666600"/>
          <w:sz w:val="24"/>
          <w:szCs w:val="24"/>
        </w:rPr>
        <w:t>.</w:t>
      </w:r>
      <w:r>
        <w:rPr>
          <w:rStyle w:val="kwd"/>
          <w:color w:val="000088"/>
          <w:sz w:val="24"/>
          <w:szCs w:val="24"/>
        </w:rPr>
        <w:t>next</w:t>
      </w:r>
      <w:proofErr w:type="spellEnd"/>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if</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num </w:t>
      </w:r>
      <w:r>
        <w:rPr>
          <w:rStyle w:val="pun"/>
          <w:color w:val="666600"/>
          <w:sz w:val="24"/>
          <w:szCs w:val="24"/>
        </w:rPr>
        <w:t>&gt;</w:t>
      </w:r>
      <w:r>
        <w:rPr>
          <w:rStyle w:val="pln"/>
          <w:color w:val="000000"/>
          <w:sz w:val="24"/>
          <w:szCs w:val="24"/>
        </w:rPr>
        <w:t xml:space="preserve"> </w:t>
      </w:r>
      <w:r>
        <w:rPr>
          <w:rStyle w:val="lit"/>
          <w:color w:val="006666"/>
          <w:sz w:val="24"/>
          <w:szCs w:val="24"/>
        </w:rPr>
        <w:t>10</w:t>
      </w:r>
      <w:r>
        <w:rPr>
          <w:rStyle w:val="pun"/>
          <w:color w:val="666600"/>
          <w:sz w:val="24"/>
          <w:szCs w:val="24"/>
        </w:rPr>
        <w:t>)</w:t>
      </w:r>
      <w:r>
        <w:rPr>
          <w:rStyle w:val="pln"/>
          <w:color w:val="000000"/>
          <w:sz w:val="24"/>
          <w:szCs w:val="24"/>
        </w:rPr>
        <w:t xml:space="preserve"> </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pln"/>
          <w:color w:val="000000"/>
          <w:sz w:val="24"/>
          <w:szCs w:val="24"/>
        </w:rPr>
        <w:t>sum</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num</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return</w:t>
      </w:r>
      <w:proofErr w:type="gramEnd"/>
      <w:r>
        <w:rPr>
          <w:rStyle w:val="pln"/>
          <w:color w:val="000000"/>
          <w:sz w:val="24"/>
          <w:szCs w:val="24"/>
        </w:rPr>
        <w:t xml:space="preserve"> sum</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There are three major problems with the above approach:</w:t>
      </w:r>
    </w:p>
    <w:p w:rsidR="00857721" w:rsidRDefault="00857721" w:rsidP="00857721">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 just want to know the sum of integers but we would also have to provide how the iteration will take place, this is also called </w:t>
      </w:r>
      <w:r>
        <w:rPr>
          <w:rStyle w:val="Strong"/>
          <w:rFonts w:ascii="Arial" w:hAnsi="Arial" w:cs="Arial"/>
          <w:color w:val="666666"/>
        </w:rPr>
        <w:t>external iteration</w:t>
      </w:r>
      <w:r>
        <w:rPr>
          <w:rFonts w:ascii="Arial" w:hAnsi="Arial" w:cs="Arial"/>
          <w:color w:val="666666"/>
        </w:rPr>
        <w:t> because client program is handling the algorithm to iterate over the list.</w:t>
      </w:r>
    </w:p>
    <w:p w:rsidR="00857721" w:rsidRDefault="00857721" w:rsidP="00857721">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The program is sequential in </w:t>
      </w:r>
      <w:proofErr w:type="gramStart"/>
      <w:r>
        <w:rPr>
          <w:rFonts w:ascii="Arial" w:hAnsi="Arial" w:cs="Arial"/>
          <w:color w:val="666666"/>
        </w:rPr>
        <w:t>nature,</w:t>
      </w:r>
      <w:proofErr w:type="gramEnd"/>
      <w:r>
        <w:rPr>
          <w:rFonts w:ascii="Arial" w:hAnsi="Arial" w:cs="Arial"/>
          <w:color w:val="666666"/>
        </w:rPr>
        <w:t xml:space="preserve"> there is no way we can do this in parallel easily.</w:t>
      </w:r>
    </w:p>
    <w:p w:rsidR="00857721" w:rsidRDefault="00857721" w:rsidP="00857721">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There is a lot of code to do even a simple task.</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To overcome all the above shortcomings, Java 8 Stream API was introduced. We can use Java Stream API to implement </w:t>
      </w:r>
      <w:r>
        <w:rPr>
          <w:rStyle w:val="Strong"/>
          <w:rFonts w:ascii="Arial" w:hAnsi="Arial" w:cs="Arial"/>
          <w:color w:val="666666"/>
        </w:rPr>
        <w:t xml:space="preserve">internal </w:t>
      </w:r>
      <w:proofErr w:type="gramStart"/>
      <w:r>
        <w:rPr>
          <w:rStyle w:val="Strong"/>
          <w:rFonts w:ascii="Arial" w:hAnsi="Arial" w:cs="Arial"/>
          <w:color w:val="666666"/>
        </w:rPr>
        <w:t>iteration</w:t>
      </w:r>
      <w:r>
        <w:rPr>
          <w:rFonts w:ascii="Arial" w:hAnsi="Arial" w:cs="Arial"/>
          <w:color w:val="666666"/>
        </w:rPr>
        <w:t>, that</w:t>
      </w:r>
      <w:proofErr w:type="gramEnd"/>
      <w:r>
        <w:rPr>
          <w:rFonts w:ascii="Arial" w:hAnsi="Arial" w:cs="Arial"/>
          <w:color w:val="666666"/>
        </w:rPr>
        <w:t xml:space="preserve"> is better because java framework is in control of the iteration.</w:t>
      </w:r>
    </w:p>
    <w:p w:rsidR="00857721" w:rsidRDefault="00857721" w:rsidP="00857721">
      <w:pPr>
        <w:pStyle w:val="NormalWeb"/>
        <w:shd w:val="clear" w:color="auto" w:fill="FFFFFF"/>
        <w:spacing w:before="0" w:beforeAutospacing="0" w:after="390" w:afterAutospacing="0"/>
        <w:rPr>
          <w:rFonts w:ascii="Arial" w:hAnsi="Arial" w:cs="Arial"/>
          <w:color w:val="666666"/>
        </w:rPr>
      </w:pPr>
      <w:r w:rsidRPr="00AC17EA">
        <w:rPr>
          <w:rStyle w:val="Strong"/>
          <w:rFonts w:ascii="Arial" w:hAnsi="Arial" w:cs="Arial"/>
          <w:color w:val="666666"/>
        </w:rPr>
        <w:t>Internal iteration</w:t>
      </w:r>
      <w:r w:rsidRPr="00AC17EA">
        <w:rPr>
          <w:rFonts w:ascii="Arial" w:hAnsi="Arial" w:cs="Arial"/>
          <w:color w:val="666666"/>
          <w:highlight w:val="yellow"/>
        </w:rPr>
        <w:t> provides several features such as sequential and parallel execution, filtering based on the given criteria, mapping etc</w:t>
      </w:r>
      <w:r>
        <w:rPr>
          <w:rFonts w:ascii="Arial" w:hAnsi="Arial" w:cs="Arial"/>
          <w:color w:val="666666"/>
        </w:rPr>
        <w:t>.</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 xml:space="preserve">Most of the Java 8 Stream API method arguments are functional interfaces, so lambda expressions work very well with them. Let’s see how </w:t>
      </w:r>
      <w:proofErr w:type="gramStart"/>
      <w:r>
        <w:rPr>
          <w:rFonts w:ascii="Arial" w:hAnsi="Arial" w:cs="Arial"/>
          <w:color w:val="666666"/>
        </w:rPr>
        <w:t>can we</w:t>
      </w:r>
      <w:proofErr w:type="gramEnd"/>
      <w:r>
        <w:rPr>
          <w:rFonts w:ascii="Arial" w:hAnsi="Arial" w:cs="Arial"/>
          <w:color w:val="666666"/>
        </w:rPr>
        <w:t xml:space="preserve"> write above logic in a single line statement using Java Streams.</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private</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proofErr w:type="spellStart"/>
      <w:r>
        <w:rPr>
          <w:rStyle w:val="kwd"/>
          <w:color w:val="000088"/>
          <w:sz w:val="24"/>
          <w:szCs w:val="24"/>
        </w:rPr>
        <w:t>int</w:t>
      </w:r>
      <w:proofErr w:type="spellEnd"/>
      <w:r>
        <w:rPr>
          <w:rStyle w:val="pln"/>
          <w:color w:val="000000"/>
          <w:sz w:val="24"/>
          <w:szCs w:val="24"/>
        </w:rPr>
        <w:t xml:space="preserve"> </w:t>
      </w:r>
      <w:proofErr w:type="spellStart"/>
      <w:r>
        <w:rPr>
          <w:rStyle w:val="pln"/>
          <w:color w:val="000000"/>
          <w:sz w:val="24"/>
          <w:szCs w:val="24"/>
        </w:rPr>
        <w:t>sumStream</w:t>
      </w:r>
      <w:proofErr w:type="spellEnd"/>
      <w:r>
        <w:rPr>
          <w:rStyle w:val="pun"/>
          <w:color w:val="666600"/>
          <w:sz w:val="24"/>
          <w:szCs w:val="24"/>
        </w:rPr>
        <w:t>(</w:t>
      </w:r>
      <w:r>
        <w:rPr>
          <w:rStyle w:val="typ"/>
          <w:color w:val="660066"/>
          <w:sz w:val="24"/>
          <w:szCs w:val="24"/>
        </w:rPr>
        <w:t>List</w:t>
      </w:r>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list</w:t>
      </w:r>
      <w:r>
        <w:rPr>
          <w:rStyle w:val="pun"/>
          <w:color w:val="666600"/>
          <w:sz w:val="24"/>
          <w:szCs w:val="24"/>
        </w:rPr>
        <w:t>)</w:t>
      </w:r>
      <w:r>
        <w:rPr>
          <w:rStyle w:val="pln"/>
          <w:color w:val="000000"/>
          <w:sz w:val="24"/>
          <w:szCs w:val="24"/>
        </w:rPr>
        <w:t xml:space="preserve"> </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sidRPr="00CE1124">
        <w:rPr>
          <w:rStyle w:val="kwd"/>
          <w:color w:val="000088"/>
          <w:sz w:val="24"/>
          <w:szCs w:val="24"/>
        </w:rPr>
        <w:t>return</w:t>
      </w:r>
      <w:proofErr w:type="gramEnd"/>
      <w:r w:rsidRPr="00CE1124">
        <w:rPr>
          <w:rStyle w:val="pln"/>
          <w:color w:val="000000"/>
          <w:sz w:val="24"/>
          <w:szCs w:val="24"/>
        </w:rPr>
        <w:t xml:space="preserve"> </w:t>
      </w:r>
      <w:proofErr w:type="spellStart"/>
      <w:r w:rsidRPr="00CE1124">
        <w:rPr>
          <w:rStyle w:val="pln"/>
          <w:color w:val="000000"/>
          <w:sz w:val="24"/>
          <w:szCs w:val="24"/>
        </w:rPr>
        <w:t>list</w:t>
      </w:r>
      <w:r w:rsidRPr="00CE1124">
        <w:rPr>
          <w:rStyle w:val="pun"/>
          <w:color w:val="666600"/>
          <w:sz w:val="24"/>
          <w:szCs w:val="24"/>
        </w:rPr>
        <w:t>.</w:t>
      </w:r>
      <w:r w:rsidRPr="00CE1124">
        <w:rPr>
          <w:rStyle w:val="pln"/>
          <w:color w:val="000000"/>
          <w:sz w:val="24"/>
          <w:szCs w:val="24"/>
        </w:rPr>
        <w:t>stream</w:t>
      </w:r>
      <w:proofErr w:type="spellEnd"/>
      <w:r w:rsidRPr="00CE1124">
        <w:rPr>
          <w:rStyle w:val="pun"/>
          <w:color w:val="666600"/>
          <w:sz w:val="24"/>
          <w:szCs w:val="24"/>
        </w:rPr>
        <w:t>().</w:t>
      </w:r>
      <w:r w:rsidRPr="00CE1124">
        <w:rPr>
          <w:rStyle w:val="pln"/>
          <w:color w:val="000000"/>
          <w:sz w:val="24"/>
          <w:szCs w:val="24"/>
        </w:rPr>
        <w:t>filter</w:t>
      </w:r>
      <w:r w:rsidRPr="00CE1124">
        <w:rPr>
          <w:rStyle w:val="pun"/>
          <w:color w:val="666600"/>
          <w:sz w:val="24"/>
          <w:szCs w:val="24"/>
        </w:rPr>
        <w:t>(</w:t>
      </w:r>
      <w:proofErr w:type="spellStart"/>
      <w:r w:rsidRPr="00CE1124">
        <w:rPr>
          <w:rStyle w:val="pln"/>
          <w:color w:val="000000"/>
          <w:sz w:val="24"/>
          <w:szCs w:val="24"/>
        </w:rPr>
        <w:t>i</w:t>
      </w:r>
      <w:proofErr w:type="spellEnd"/>
      <w:r w:rsidRPr="00CE1124">
        <w:rPr>
          <w:rStyle w:val="pln"/>
          <w:color w:val="000000"/>
          <w:sz w:val="24"/>
          <w:szCs w:val="24"/>
        </w:rPr>
        <w:t xml:space="preserve"> </w:t>
      </w:r>
      <w:r w:rsidRPr="00CE1124">
        <w:rPr>
          <w:rStyle w:val="pun"/>
          <w:color w:val="666600"/>
          <w:sz w:val="24"/>
          <w:szCs w:val="24"/>
        </w:rPr>
        <w:t>-&gt;</w:t>
      </w:r>
      <w:r w:rsidRPr="00CE1124">
        <w:rPr>
          <w:rStyle w:val="pln"/>
          <w:color w:val="000000"/>
          <w:sz w:val="24"/>
          <w:szCs w:val="24"/>
        </w:rPr>
        <w:t xml:space="preserve"> </w:t>
      </w:r>
      <w:proofErr w:type="spellStart"/>
      <w:r w:rsidRPr="00CE1124">
        <w:rPr>
          <w:rStyle w:val="pln"/>
          <w:color w:val="000000"/>
          <w:sz w:val="24"/>
          <w:szCs w:val="24"/>
        </w:rPr>
        <w:t>i</w:t>
      </w:r>
      <w:proofErr w:type="spellEnd"/>
      <w:r w:rsidRPr="00CE1124">
        <w:rPr>
          <w:rStyle w:val="pln"/>
          <w:color w:val="000000"/>
          <w:sz w:val="24"/>
          <w:szCs w:val="24"/>
        </w:rPr>
        <w:t xml:space="preserve"> </w:t>
      </w:r>
      <w:r w:rsidRPr="00CE1124">
        <w:rPr>
          <w:rStyle w:val="pun"/>
          <w:color w:val="666600"/>
          <w:sz w:val="24"/>
          <w:szCs w:val="24"/>
        </w:rPr>
        <w:t>&gt;</w:t>
      </w:r>
      <w:r w:rsidRPr="00CE1124">
        <w:rPr>
          <w:rStyle w:val="pln"/>
          <w:color w:val="000000"/>
          <w:sz w:val="24"/>
          <w:szCs w:val="24"/>
        </w:rPr>
        <w:t xml:space="preserve"> </w:t>
      </w:r>
      <w:r w:rsidRPr="00CE1124">
        <w:rPr>
          <w:rStyle w:val="lit"/>
          <w:color w:val="006666"/>
          <w:sz w:val="24"/>
          <w:szCs w:val="24"/>
        </w:rPr>
        <w:t>10</w:t>
      </w:r>
      <w:r w:rsidRPr="00CE1124">
        <w:rPr>
          <w:rStyle w:val="pun"/>
          <w:color w:val="666600"/>
          <w:sz w:val="24"/>
          <w:szCs w:val="24"/>
        </w:rPr>
        <w:t>).</w:t>
      </w:r>
      <w:proofErr w:type="spellStart"/>
      <w:r w:rsidRPr="00CE1124">
        <w:rPr>
          <w:rStyle w:val="pln"/>
          <w:color w:val="000000"/>
          <w:sz w:val="24"/>
          <w:szCs w:val="24"/>
        </w:rPr>
        <w:t>mapToInt</w:t>
      </w:r>
      <w:proofErr w:type="spellEnd"/>
      <w:r w:rsidRPr="00CE1124">
        <w:rPr>
          <w:rStyle w:val="pun"/>
          <w:color w:val="666600"/>
          <w:sz w:val="24"/>
          <w:szCs w:val="24"/>
        </w:rPr>
        <w:t>(</w:t>
      </w:r>
      <w:proofErr w:type="spellStart"/>
      <w:r w:rsidRPr="00CE1124">
        <w:rPr>
          <w:rStyle w:val="pln"/>
          <w:color w:val="000000"/>
          <w:sz w:val="24"/>
          <w:szCs w:val="24"/>
        </w:rPr>
        <w:t>i</w:t>
      </w:r>
      <w:proofErr w:type="spellEnd"/>
      <w:r w:rsidRPr="00CE1124">
        <w:rPr>
          <w:rStyle w:val="pln"/>
          <w:color w:val="000000"/>
          <w:sz w:val="24"/>
          <w:szCs w:val="24"/>
        </w:rPr>
        <w:t xml:space="preserve"> </w:t>
      </w:r>
      <w:r w:rsidRPr="00CE1124">
        <w:rPr>
          <w:rStyle w:val="pun"/>
          <w:color w:val="666600"/>
          <w:sz w:val="24"/>
          <w:szCs w:val="24"/>
        </w:rPr>
        <w:t>-&gt;</w:t>
      </w:r>
      <w:r w:rsidRPr="00CE1124">
        <w:rPr>
          <w:rStyle w:val="pln"/>
          <w:color w:val="000000"/>
          <w:sz w:val="24"/>
          <w:szCs w:val="24"/>
        </w:rPr>
        <w:t xml:space="preserve"> </w:t>
      </w:r>
      <w:proofErr w:type="spellStart"/>
      <w:r w:rsidRPr="00CE1124">
        <w:rPr>
          <w:rStyle w:val="pln"/>
          <w:color w:val="000000"/>
          <w:sz w:val="24"/>
          <w:szCs w:val="24"/>
        </w:rPr>
        <w:t>i</w:t>
      </w:r>
      <w:proofErr w:type="spellEnd"/>
      <w:r w:rsidRPr="00CE1124">
        <w:rPr>
          <w:rStyle w:val="pun"/>
          <w:color w:val="666600"/>
          <w:sz w:val="24"/>
          <w:szCs w:val="24"/>
        </w:rPr>
        <w:t>).</w:t>
      </w:r>
      <w:r w:rsidRPr="00CE1124">
        <w:rPr>
          <w:rStyle w:val="pln"/>
          <w:color w:val="000000"/>
          <w:sz w:val="24"/>
          <w:szCs w:val="24"/>
        </w:rPr>
        <w:t>sum</w:t>
      </w:r>
      <w:r w:rsidRPr="00CE1124">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Notice that above program utilizes java framework iteration strategy, filtering and mapping methods and would increase efficiency.</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First of all we will look into the core concepts of Java 8 Stream API and then we will go through some examples for understanding most commonly used methods.</w:t>
      </w:r>
    </w:p>
    <w:p w:rsidR="00054B90" w:rsidRDefault="00B03BB9" w:rsidP="00054B90">
      <w:pPr>
        <w:pStyle w:val="Heading1"/>
        <w:spacing w:before="0" w:after="75"/>
        <w:textAlignment w:val="baseline"/>
        <w:rPr>
          <w:b w:val="0"/>
          <w:bCs w:val="0"/>
          <w:sz w:val="42"/>
          <w:szCs w:val="42"/>
        </w:rPr>
      </w:pPr>
      <w:r>
        <w:rPr>
          <w:b w:val="0"/>
          <w:bCs w:val="0"/>
          <w:sz w:val="42"/>
          <w:szCs w:val="42"/>
        </w:rPr>
        <w:t>======</w:t>
      </w:r>
      <w:proofErr w:type="spellStart"/>
      <w:r w:rsidR="00054B90">
        <w:rPr>
          <w:b w:val="0"/>
          <w:bCs w:val="0"/>
          <w:sz w:val="42"/>
          <w:szCs w:val="42"/>
        </w:rPr>
        <w:t>Java.util</w:t>
      </w:r>
      <w:proofErr w:type="spellEnd"/>
      <w:r w:rsidR="00054B90">
        <w:rPr>
          <w:b w:val="0"/>
          <w:bCs w:val="0"/>
          <w:sz w:val="42"/>
          <w:szCs w:val="42"/>
        </w:rPr>
        <w:t xml:space="preserve"> Interface </w:t>
      </w:r>
      <w:proofErr w:type="spellStart"/>
      <w:r w:rsidR="00054B90">
        <w:rPr>
          <w:b w:val="0"/>
          <w:bCs w:val="0"/>
          <w:sz w:val="42"/>
          <w:szCs w:val="42"/>
        </w:rPr>
        <w:t>Spliterator</w:t>
      </w:r>
      <w:proofErr w:type="spellEnd"/>
      <w:r w:rsidR="00054B90">
        <w:rPr>
          <w:b w:val="0"/>
          <w:bCs w:val="0"/>
          <w:sz w:val="42"/>
          <w:szCs w:val="42"/>
        </w:rPr>
        <w:t xml:space="preserve"> in Java8</w:t>
      </w:r>
      <w:r>
        <w:rPr>
          <w:b w:val="0"/>
          <w:bCs w:val="0"/>
          <w:sz w:val="42"/>
          <w:szCs w:val="42"/>
        </w:rPr>
        <w:t>===</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Prerequisite :</w:t>
      </w:r>
      <w:proofErr w:type="gramEnd"/>
      <w:r>
        <w:rPr>
          <w:rStyle w:val="Strong"/>
          <w:rFonts w:ascii="Helvetica" w:hAnsi="Helvetica" w:cs="Helvetica"/>
          <w:color w:val="000000"/>
          <w:sz w:val="23"/>
          <w:szCs w:val="23"/>
          <w:bdr w:val="none" w:sz="0" w:space="0" w:color="auto" w:frame="1"/>
        </w:rPr>
        <w:t> </w:t>
      </w:r>
      <w:proofErr w:type="spellStart"/>
      <w:r w:rsidR="00F51274">
        <w:fldChar w:fldCharType="begin"/>
      </w:r>
      <w:r w:rsidR="00D35644">
        <w:instrText>HYPERLINK "http://www.geeksforgeeks.org/iterators-in-java/"</w:instrText>
      </w:r>
      <w:r w:rsidR="00F51274">
        <w:fldChar w:fldCharType="separate"/>
      </w:r>
      <w:r>
        <w:rPr>
          <w:rStyle w:val="Hyperlink"/>
          <w:rFonts w:ascii="Helvetica" w:hAnsi="Helvetica" w:cs="Helvetica"/>
          <w:color w:val="EC4E20"/>
          <w:sz w:val="23"/>
          <w:szCs w:val="23"/>
          <w:u w:val="none"/>
          <w:bdr w:val="none" w:sz="0" w:space="0" w:color="auto" w:frame="1"/>
        </w:rPr>
        <w:t>Iterators</w:t>
      </w:r>
      <w:proofErr w:type="spellEnd"/>
      <w:r>
        <w:rPr>
          <w:rStyle w:val="Hyperlink"/>
          <w:rFonts w:ascii="Helvetica" w:hAnsi="Helvetica" w:cs="Helvetica"/>
          <w:color w:val="EC4E20"/>
          <w:sz w:val="23"/>
          <w:szCs w:val="23"/>
          <w:u w:val="none"/>
          <w:bdr w:val="none" w:sz="0" w:space="0" w:color="auto" w:frame="1"/>
        </w:rPr>
        <w:t xml:space="preserve"> in java</w:t>
      </w:r>
      <w:r w:rsidR="00F51274">
        <w:fldChar w:fldCharType="end"/>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roofErr w:type="spellStart"/>
      <w:r>
        <w:rPr>
          <w:rFonts w:ascii="Helvetica" w:hAnsi="Helvetica" w:cs="Helvetica"/>
          <w:color w:val="000000"/>
          <w:sz w:val="20"/>
          <w:szCs w:val="20"/>
        </w:rPr>
        <w:t>Spliterators</w:t>
      </w:r>
      <w:proofErr w:type="spellEnd"/>
      <w:r>
        <w:rPr>
          <w:rFonts w:ascii="Helvetica" w:hAnsi="Helvetica" w:cs="Helvetica"/>
          <w:color w:val="000000"/>
          <w:sz w:val="20"/>
          <w:szCs w:val="20"/>
        </w:rPr>
        <w:t xml:space="preserve">, like other </w:t>
      </w:r>
      <w:proofErr w:type="spellStart"/>
      <w:r>
        <w:rPr>
          <w:rFonts w:ascii="Helvetica" w:hAnsi="Helvetica" w:cs="Helvetica"/>
          <w:color w:val="000000"/>
          <w:sz w:val="20"/>
          <w:szCs w:val="20"/>
        </w:rPr>
        <w:t>Iterators</w:t>
      </w:r>
      <w:proofErr w:type="spellEnd"/>
      <w:r>
        <w:rPr>
          <w:rFonts w:ascii="Helvetica" w:hAnsi="Helvetica" w:cs="Helvetica"/>
          <w:color w:val="000000"/>
          <w:sz w:val="20"/>
          <w:szCs w:val="20"/>
        </w:rPr>
        <w:t>, are for traversing the elements of a source. A source can be a </w:t>
      </w:r>
      <w:hyperlink r:id="rId20" w:history="1">
        <w:r>
          <w:rPr>
            <w:rStyle w:val="Hyperlink"/>
            <w:rFonts w:ascii="Helvetica" w:hAnsi="Helvetica" w:cs="Helvetica"/>
            <w:color w:val="EC4E20"/>
            <w:sz w:val="23"/>
            <w:szCs w:val="23"/>
            <w:u w:val="none"/>
            <w:bdr w:val="none" w:sz="0" w:space="0" w:color="auto" w:frame="1"/>
          </w:rPr>
          <w:t>Collection</w:t>
        </w:r>
      </w:hyperlink>
      <w:r>
        <w:rPr>
          <w:rFonts w:ascii="Helvetica" w:hAnsi="Helvetica" w:cs="Helvetica"/>
          <w:color w:val="000000"/>
          <w:sz w:val="20"/>
          <w:szCs w:val="20"/>
        </w:rPr>
        <w:t>, an </w:t>
      </w:r>
      <w:hyperlink r:id="rId21" w:history="1">
        <w:r>
          <w:rPr>
            <w:rStyle w:val="Hyperlink"/>
            <w:rFonts w:ascii="Helvetica" w:hAnsi="Helvetica" w:cs="Helvetica"/>
            <w:color w:val="EC4E20"/>
            <w:sz w:val="23"/>
            <w:szCs w:val="23"/>
            <w:u w:val="none"/>
            <w:bdr w:val="none" w:sz="0" w:space="0" w:color="auto" w:frame="1"/>
          </w:rPr>
          <w:t>IO channel</w:t>
        </w:r>
      </w:hyperlink>
      <w:r>
        <w:rPr>
          <w:rFonts w:ascii="Helvetica" w:hAnsi="Helvetica" w:cs="Helvetica"/>
          <w:color w:val="000000"/>
          <w:sz w:val="20"/>
          <w:szCs w:val="20"/>
        </w:rPr>
        <w:t> or a </w:t>
      </w:r>
      <w:hyperlink r:id="rId22" w:history="1">
        <w:r>
          <w:rPr>
            <w:rStyle w:val="Hyperlink"/>
            <w:rFonts w:ascii="Helvetica" w:hAnsi="Helvetica" w:cs="Helvetica"/>
            <w:color w:val="EC4E20"/>
            <w:sz w:val="23"/>
            <w:szCs w:val="23"/>
            <w:u w:val="none"/>
            <w:bdr w:val="none" w:sz="0" w:space="0" w:color="auto" w:frame="1"/>
          </w:rPr>
          <w:t>generator function</w:t>
        </w:r>
      </w:hyperlink>
      <w:r>
        <w:rPr>
          <w:rFonts w:ascii="Helvetica" w:hAnsi="Helvetica" w:cs="Helvetica"/>
          <w:color w:val="000000"/>
          <w:sz w:val="20"/>
          <w:szCs w:val="20"/>
        </w:rPr>
        <w:t>.</w:t>
      </w:r>
    </w:p>
    <w:p w:rsidR="00054B90" w:rsidRDefault="00054B90" w:rsidP="00054B90">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It is included in JDK 8 for support of efficient parallel </w:t>
      </w:r>
      <w:proofErr w:type="gramStart"/>
      <w:r>
        <w:rPr>
          <w:rFonts w:ascii="Helvetica" w:hAnsi="Helvetica" w:cs="Helvetica"/>
          <w:color w:val="000000"/>
          <w:sz w:val="20"/>
          <w:szCs w:val="20"/>
        </w:rPr>
        <w:t>traversal(</w:t>
      </w:r>
      <w:proofErr w:type="gramEnd"/>
      <w:r>
        <w:rPr>
          <w:rFonts w:ascii="Helvetica" w:hAnsi="Helvetica" w:cs="Helvetica"/>
          <w:color w:val="000000"/>
          <w:sz w:val="20"/>
          <w:szCs w:val="20"/>
        </w:rPr>
        <w:t>parallel programming) in addition to sequential traversal.</w:t>
      </w:r>
    </w:p>
    <w:p w:rsidR="00054B90" w:rsidRDefault="00054B90" w:rsidP="00054B90">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However, you can use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even if you won’t be using parallel execution. One reason you might want to do so is because it combines the </w:t>
      </w:r>
      <w:proofErr w:type="spellStart"/>
      <w:r>
        <w:rPr>
          <w:rStyle w:val="Emphasis"/>
          <w:rFonts w:ascii="Helvetica" w:hAnsi="Helvetica" w:cs="Helvetica"/>
          <w:color w:val="000000"/>
          <w:sz w:val="23"/>
          <w:szCs w:val="23"/>
          <w:bdr w:val="none" w:sz="0" w:space="0" w:color="auto" w:frame="1"/>
        </w:rPr>
        <w:t>hasNext</w:t>
      </w:r>
      <w:proofErr w:type="spellEnd"/>
      <w:r>
        <w:rPr>
          <w:rFonts w:ascii="Helvetica" w:hAnsi="Helvetica" w:cs="Helvetica"/>
          <w:color w:val="000000"/>
          <w:sz w:val="20"/>
          <w:szCs w:val="20"/>
        </w:rPr>
        <w:t> and </w:t>
      </w:r>
      <w:r>
        <w:rPr>
          <w:rStyle w:val="Emphasis"/>
          <w:rFonts w:ascii="Helvetica" w:hAnsi="Helvetica" w:cs="Helvetica"/>
          <w:color w:val="000000"/>
          <w:sz w:val="23"/>
          <w:szCs w:val="23"/>
          <w:bdr w:val="none" w:sz="0" w:space="0" w:color="auto" w:frame="1"/>
        </w:rPr>
        <w:t>next</w:t>
      </w:r>
      <w:r>
        <w:rPr>
          <w:rFonts w:ascii="Helvetica" w:hAnsi="Helvetica" w:cs="Helvetica"/>
          <w:color w:val="000000"/>
          <w:sz w:val="20"/>
          <w:szCs w:val="20"/>
        </w:rPr>
        <w:t> operations into one method.</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For collections,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object can be created by calling </w:t>
      </w:r>
      <w:proofErr w:type="spellStart"/>
      <w:proofErr w:type="gramStart"/>
      <w:r>
        <w:rPr>
          <w:rFonts w:ascii="Helvetica" w:hAnsi="Helvetica" w:cs="Helvetica"/>
          <w:color w:val="000000"/>
          <w:sz w:val="20"/>
          <w:szCs w:val="20"/>
        </w:rPr>
        <w:t>spliterator</w:t>
      </w:r>
      <w:proofErr w:type="spellEnd"/>
      <w:r>
        <w:rPr>
          <w:rFonts w:ascii="Helvetica" w:hAnsi="Helvetica" w:cs="Helvetica"/>
          <w:color w:val="000000"/>
          <w:sz w:val="20"/>
          <w:szCs w:val="20"/>
        </w:rPr>
        <w:t>(</w:t>
      </w:r>
      <w:proofErr w:type="gramEnd"/>
      <w:r>
        <w:rPr>
          <w:rFonts w:ascii="Helvetica" w:hAnsi="Helvetica" w:cs="Helvetica"/>
          <w:color w:val="000000"/>
          <w:sz w:val="20"/>
          <w:szCs w:val="20"/>
        </w:rPr>
        <w:t>) method present in Collection interface.</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Consolas" w:hAnsi="Consolas" w:cs="Consolas"/>
          <w:color w:val="000000"/>
          <w:sz w:val="18"/>
          <w:szCs w:val="18"/>
          <w:bdr w:val="none" w:sz="0" w:space="0" w:color="auto" w:frame="1"/>
        </w:rPr>
      </w:pPr>
      <w:r>
        <w:rPr>
          <w:rStyle w:val="Strong"/>
          <w:rFonts w:ascii="Consolas" w:hAnsi="Consolas" w:cs="Consolas"/>
          <w:color w:val="000000"/>
          <w:sz w:val="18"/>
          <w:szCs w:val="18"/>
          <w:bdr w:val="none" w:sz="0" w:space="0" w:color="auto" w:frame="1"/>
        </w:rPr>
        <w:t xml:space="preserve">// Here "c" is any Collection object. </w:t>
      </w:r>
      <w:proofErr w:type="spellStart"/>
      <w:proofErr w:type="gramStart"/>
      <w:r>
        <w:rPr>
          <w:rStyle w:val="Strong"/>
          <w:rFonts w:ascii="Consolas" w:hAnsi="Consolas" w:cs="Consolas"/>
          <w:color w:val="000000"/>
          <w:sz w:val="18"/>
          <w:szCs w:val="18"/>
          <w:bdr w:val="none" w:sz="0" w:space="0" w:color="auto" w:frame="1"/>
        </w:rPr>
        <w:t>splitr</w:t>
      </w:r>
      <w:proofErr w:type="spellEnd"/>
      <w:proofErr w:type="gramEnd"/>
      <w:r>
        <w:rPr>
          <w:rStyle w:val="Strong"/>
          <w:rFonts w:ascii="Consolas" w:hAnsi="Consolas" w:cs="Consolas"/>
          <w:color w:val="000000"/>
          <w:sz w:val="18"/>
          <w:szCs w:val="18"/>
          <w:bdr w:val="none" w:sz="0" w:space="0" w:color="auto" w:frame="1"/>
        </w:rPr>
        <w:t xml:space="preserve"> is of</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Consolas" w:hAnsi="Consolas" w:cs="Consolas"/>
          <w:color w:val="000000"/>
          <w:sz w:val="18"/>
          <w:szCs w:val="18"/>
          <w:bdr w:val="none" w:sz="0" w:space="0" w:color="auto" w:frame="1"/>
        </w:rPr>
      </w:pPr>
      <w:r>
        <w:rPr>
          <w:rStyle w:val="Strong"/>
          <w:rFonts w:ascii="Consolas" w:hAnsi="Consolas" w:cs="Consolas"/>
          <w:color w:val="000000"/>
          <w:sz w:val="18"/>
          <w:szCs w:val="18"/>
          <w:bdr w:val="none" w:sz="0" w:space="0" w:color="auto" w:frame="1"/>
        </w:rPr>
        <w:t xml:space="preserve">// type </w:t>
      </w:r>
      <w:proofErr w:type="spellStart"/>
      <w:r>
        <w:rPr>
          <w:rStyle w:val="Strong"/>
          <w:rFonts w:ascii="Consolas" w:hAnsi="Consolas" w:cs="Consolas"/>
          <w:color w:val="000000"/>
          <w:sz w:val="18"/>
          <w:szCs w:val="18"/>
          <w:bdr w:val="none" w:sz="0" w:space="0" w:color="auto" w:frame="1"/>
        </w:rPr>
        <w:t>Spliterator</w:t>
      </w:r>
      <w:proofErr w:type="spellEnd"/>
      <w:r>
        <w:rPr>
          <w:rStyle w:val="Strong"/>
          <w:rFonts w:ascii="Consolas" w:hAnsi="Consolas" w:cs="Consolas"/>
          <w:color w:val="000000"/>
          <w:sz w:val="18"/>
          <w:szCs w:val="18"/>
          <w:bdr w:val="none" w:sz="0" w:space="0" w:color="auto" w:frame="1"/>
        </w:rPr>
        <w:t xml:space="preserve"> interface and refers to "c"</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spellStart"/>
      <w:r>
        <w:rPr>
          <w:rStyle w:val="Strong"/>
          <w:rFonts w:ascii="Consolas" w:hAnsi="Consolas" w:cs="Consolas"/>
          <w:color w:val="000000"/>
          <w:sz w:val="18"/>
          <w:szCs w:val="18"/>
          <w:bdr w:val="none" w:sz="0" w:space="0" w:color="auto" w:frame="1"/>
        </w:rPr>
        <w:t>Spliterator</w:t>
      </w:r>
      <w:proofErr w:type="spellEnd"/>
      <w:r>
        <w:rPr>
          <w:rStyle w:val="Strong"/>
          <w:rFonts w:ascii="Consolas" w:hAnsi="Consolas" w:cs="Consolas"/>
          <w:color w:val="000000"/>
          <w:sz w:val="18"/>
          <w:szCs w:val="18"/>
          <w:bdr w:val="none" w:sz="0" w:space="0" w:color="auto" w:frame="1"/>
        </w:rPr>
        <w:t xml:space="preserve"> </w:t>
      </w:r>
      <w:proofErr w:type="spellStart"/>
      <w:r>
        <w:rPr>
          <w:rStyle w:val="Strong"/>
          <w:rFonts w:ascii="Consolas" w:hAnsi="Consolas" w:cs="Consolas"/>
          <w:color w:val="000000"/>
          <w:sz w:val="18"/>
          <w:szCs w:val="18"/>
          <w:bdr w:val="none" w:sz="0" w:space="0" w:color="auto" w:frame="1"/>
        </w:rPr>
        <w:t>splitr</w:t>
      </w:r>
      <w:proofErr w:type="spellEnd"/>
      <w:r>
        <w:rPr>
          <w:rStyle w:val="Strong"/>
          <w:rFonts w:ascii="Consolas" w:hAnsi="Consolas" w:cs="Consolas"/>
          <w:color w:val="000000"/>
          <w:sz w:val="18"/>
          <w:szCs w:val="18"/>
          <w:bdr w:val="none" w:sz="0" w:space="0" w:color="auto" w:frame="1"/>
        </w:rPr>
        <w:t xml:space="preserve"> = </w:t>
      </w:r>
      <w:proofErr w:type="spellStart"/>
      <w:proofErr w:type="gramStart"/>
      <w:r>
        <w:rPr>
          <w:rStyle w:val="Strong"/>
          <w:rFonts w:ascii="Consolas" w:hAnsi="Consolas" w:cs="Consolas"/>
          <w:color w:val="000000"/>
          <w:sz w:val="18"/>
          <w:szCs w:val="18"/>
          <w:bdr w:val="none" w:sz="0" w:space="0" w:color="auto" w:frame="1"/>
        </w:rPr>
        <w:t>c.spliterator</w:t>
      </w:r>
      <w:proofErr w:type="spellEnd"/>
      <w:r>
        <w:rPr>
          <w:rStyle w:val="Strong"/>
          <w:rFonts w:ascii="Consolas" w:hAnsi="Consolas" w:cs="Consolas"/>
          <w:color w:val="000000"/>
          <w:sz w:val="18"/>
          <w:szCs w:val="18"/>
          <w:bdr w:val="none" w:sz="0" w:space="0" w:color="auto" w:frame="1"/>
        </w:rPr>
        <w:t>(</w:t>
      </w:r>
      <w:proofErr w:type="gramEnd"/>
      <w:r>
        <w:rPr>
          <w:rStyle w:val="Strong"/>
          <w:rFonts w:ascii="Consolas" w:hAnsi="Consolas" w:cs="Consolas"/>
          <w:color w:val="000000"/>
          <w:sz w:val="18"/>
          <w:szCs w:val="18"/>
          <w:bdr w:val="none" w:sz="0" w:space="0" w:color="auto" w:frame="1"/>
        </w:rPr>
        <w:t>);</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roofErr w:type="spellStart"/>
      <w:r>
        <w:rPr>
          <w:rStyle w:val="Strong"/>
          <w:rFonts w:ascii="Helvetica" w:hAnsi="Helvetica" w:cs="Helvetica"/>
          <w:color w:val="000000"/>
          <w:sz w:val="23"/>
          <w:szCs w:val="23"/>
          <w:bdr w:val="none" w:sz="0" w:space="0" w:color="auto" w:frame="1"/>
        </w:rPr>
        <w:t>Spliterator</w:t>
      </w:r>
      <w:proofErr w:type="spellEnd"/>
      <w:r>
        <w:rPr>
          <w:rStyle w:val="Strong"/>
          <w:rFonts w:ascii="Helvetica" w:hAnsi="Helvetica" w:cs="Helvetica"/>
          <w:color w:val="000000"/>
          <w:sz w:val="23"/>
          <w:szCs w:val="23"/>
          <w:bdr w:val="none" w:sz="0" w:space="0" w:color="auto" w:frame="1"/>
        </w:rPr>
        <w:t xml:space="preserve"> interface defines 8 methods:</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proofErr w:type="spellStart"/>
      <w:proofErr w:type="gramStart"/>
      <w:r>
        <w:rPr>
          <w:rStyle w:val="Strong"/>
          <w:rFonts w:ascii="Helvetica" w:hAnsi="Helvetica" w:cs="Helvetica"/>
          <w:color w:val="000000"/>
          <w:sz w:val="23"/>
          <w:szCs w:val="23"/>
          <w:bdr w:val="none" w:sz="0" w:space="0" w:color="auto" w:frame="1"/>
        </w:rPr>
        <w:t>int</w:t>
      </w:r>
      <w:proofErr w:type="spellEnd"/>
      <w:proofErr w:type="gramEnd"/>
      <w:r>
        <w:rPr>
          <w:rStyle w:val="Strong"/>
          <w:rFonts w:ascii="Helvetica" w:hAnsi="Helvetica" w:cs="Helvetica"/>
          <w:color w:val="000000"/>
          <w:sz w:val="23"/>
          <w:szCs w:val="23"/>
          <w:bdr w:val="none" w:sz="0" w:space="0" w:color="auto" w:frame="1"/>
        </w:rPr>
        <w:t xml:space="preserve"> characteristics()</w:t>
      </w:r>
      <w:r>
        <w:rPr>
          <w:rFonts w:ascii="Helvetica" w:hAnsi="Helvetica" w:cs="Helvetica"/>
          <w:color w:val="000000"/>
          <w:sz w:val="20"/>
          <w:szCs w:val="20"/>
        </w:rPr>
        <w:t xml:space="preserve"> : Returns a set of characteristics of this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and its elements. The result is from </w:t>
      </w:r>
      <w:proofErr w:type="gramStart"/>
      <w:r>
        <w:rPr>
          <w:rFonts w:ascii="Helvetica" w:hAnsi="Helvetica" w:cs="Helvetica"/>
          <w:color w:val="000000"/>
          <w:sz w:val="20"/>
          <w:szCs w:val="20"/>
        </w:rPr>
        <w:t>ORDERED(</w:t>
      </w:r>
      <w:proofErr w:type="gramEnd"/>
      <w:r>
        <w:rPr>
          <w:rFonts w:ascii="Helvetica" w:hAnsi="Helvetica" w:cs="Helvetica"/>
          <w:color w:val="000000"/>
          <w:sz w:val="20"/>
          <w:szCs w:val="20"/>
        </w:rPr>
        <w:t>0x00000010), DISTINCT(0x00000001), SORTED(0x00000004), SIZED(0x00000040), NONNULL(0x00000100), IMMUTABLE(0x00000400), CONCURRENT(0x00001000), SUBSIZED(0x00004000).</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characteristics()</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Returns the characteristics of the invoking </w:t>
      </w:r>
      <w:proofErr w:type="spellStart"/>
      <w:r>
        <w:rPr>
          <w:rFonts w:ascii="Consolas" w:hAnsi="Consolas" w:cs="Consolas"/>
          <w:color w:val="000000"/>
          <w:sz w:val="18"/>
          <w:szCs w:val="18"/>
        </w:rPr>
        <w:t>spliterator</w:t>
      </w:r>
      <w:proofErr w:type="spellEnd"/>
      <w:r>
        <w:rPr>
          <w:rFonts w:ascii="Consolas" w:hAnsi="Consolas" w:cs="Consolas"/>
          <w:color w:val="000000"/>
          <w:sz w:val="18"/>
          <w:szCs w:val="18"/>
        </w:rPr>
        <w:t>,</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encoded</w:t>
      </w:r>
      <w:proofErr w:type="gramEnd"/>
      <w:r>
        <w:rPr>
          <w:rFonts w:ascii="Consolas" w:hAnsi="Consolas" w:cs="Consolas"/>
          <w:color w:val="000000"/>
          <w:sz w:val="18"/>
          <w:szCs w:val="18"/>
        </w:rPr>
        <w:t xml:space="preserve"> into an integer.</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long</w:t>
      </w:r>
      <w:proofErr w:type="gram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estimateSize</w:t>
      </w:r>
      <w:proofErr w:type="spellEnd"/>
      <w:r>
        <w:rPr>
          <w:rStyle w:val="Strong"/>
          <w:rFonts w:ascii="Helvetica" w:hAnsi="Helvetica" w:cs="Helvetica"/>
          <w:color w:val="000000"/>
          <w:sz w:val="23"/>
          <w:szCs w:val="23"/>
          <w:bdr w:val="none" w:sz="0" w:space="0" w:color="auto" w:frame="1"/>
        </w:rPr>
        <w:t>( )</w:t>
      </w:r>
      <w:r>
        <w:rPr>
          <w:rFonts w:ascii="Helvetica" w:hAnsi="Helvetica" w:cs="Helvetica"/>
          <w:color w:val="000000"/>
          <w:sz w:val="20"/>
          <w:szCs w:val="20"/>
        </w:rPr>
        <w:t xml:space="preserve"> : It returns an </w:t>
      </w:r>
      <w:r w:rsidRPr="00201C71">
        <w:rPr>
          <w:rFonts w:ascii="Helvetica" w:hAnsi="Helvetica" w:cs="Helvetica"/>
          <w:color w:val="000000"/>
          <w:sz w:val="20"/>
          <w:szCs w:val="20"/>
          <w:highlight w:val="yellow"/>
        </w:rPr>
        <w:t>estimate the number of elements left to iterate or</w:t>
      </w:r>
      <w:r>
        <w:rPr>
          <w:rFonts w:ascii="Helvetica" w:hAnsi="Helvetica" w:cs="Helvetica"/>
          <w:color w:val="000000"/>
          <w:sz w:val="20"/>
          <w:szCs w:val="20"/>
        </w:rPr>
        <w:t xml:space="preserve"> returns </w:t>
      </w:r>
      <w:proofErr w:type="spellStart"/>
      <w:r>
        <w:rPr>
          <w:rFonts w:ascii="Helvetica" w:hAnsi="Helvetica" w:cs="Helvetica"/>
          <w:color w:val="000000"/>
          <w:sz w:val="20"/>
          <w:szCs w:val="20"/>
        </w:rPr>
        <w:t>Long.MAX_VALUE</w:t>
      </w:r>
      <w:proofErr w:type="spellEnd"/>
      <w:r>
        <w:rPr>
          <w:rFonts w:ascii="Helvetica" w:hAnsi="Helvetica" w:cs="Helvetica"/>
          <w:color w:val="000000"/>
          <w:sz w:val="20"/>
          <w:szCs w:val="20"/>
        </w:rPr>
        <w:t xml:space="preserve"> if infinite, unknown, or too expensive to compute.</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lastRenderedPageBreak/>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long </w:t>
      </w:r>
      <w:proofErr w:type="spellStart"/>
      <w:r>
        <w:rPr>
          <w:rFonts w:ascii="Consolas" w:hAnsi="Consolas" w:cs="Consolas"/>
          <w:color w:val="000000"/>
          <w:sz w:val="18"/>
          <w:szCs w:val="18"/>
        </w:rPr>
        <w:t>estimateSize</w:t>
      </w:r>
      <w:proofErr w:type="spellEnd"/>
      <w:r>
        <w:rPr>
          <w:rFonts w:ascii="Consolas" w:hAnsi="Consolas" w:cs="Consolas"/>
          <w:color w:val="000000"/>
          <w:sz w:val="18"/>
          <w:szCs w:val="18"/>
        </w:rPr>
        <w:t>(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Estimates the number of elements left to iterate and</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returns</w:t>
      </w:r>
      <w:proofErr w:type="gramEnd"/>
      <w:r>
        <w:rPr>
          <w:rFonts w:ascii="Consolas" w:hAnsi="Consolas" w:cs="Consolas"/>
          <w:color w:val="000000"/>
          <w:sz w:val="18"/>
          <w:szCs w:val="18"/>
        </w:rPr>
        <w:t xml:space="preserve"> the result. Returns </w:t>
      </w:r>
      <w:proofErr w:type="spellStart"/>
      <w:r>
        <w:rPr>
          <w:rFonts w:ascii="Consolas" w:hAnsi="Consolas" w:cs="Consolas"/>
          <w:color w:val="000000"/>
          <w:sz w:val="18"/>
          <w:szCs w:val="18"/>
        </w:rPr>
        <w:t>Long.MAX_VALUE</w:t>
      </w:r>
      <w:proofErr w:type="spellEnd"/>
      <w:r>
        <w:rPr>
          <w:rFonts w:ascii="Consolas" w:hAnsi="Consolas" w:cs="Consolas"/>
          <w:color w:val="000000"/>
          <w:sz w:val="18"/>
          <w:szCs w:val="18"/>
        </w:rPr>
        <w:t xml:space="preserve"> if the</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count</w:t>
      </w:r>
      <w:proofErr w:type="gramEnd"/>
      <w:r>
        <w:rPr>
          <w:rFonts w:ascii="Consolas" w:hAnsi="Consolas" w:cs="Consolas"/>
          <w:color w:val="000000"/>
          <w:sz w:val="18"/>
          <w:szCs w:val="18"/>
        </w:rPr>
        <w:t xml:space="preserve"> cannot be obtained for any reason.</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default</w:t>
      </w:r>
      <w:proofErr w:type="gramEnd"/>
      <w:r>
        <w:rPr>
          <w:rStyle w:val="Strong"/>
          <w:rFonts w:ascii="Helvetica" w:hAnsi="Helvetica" w:cs="Helvetica"/>
          <w:color w:val="000000"/>
          <w:sz w:val="23"/>
          <w:szCs w:val="23"/>
          <w:bdr w:val="none" w:sz="0" w:space="0" w:color="auto" w:frame="1"/>
        </w:rPr>
        <w:t xml:space="preserve"> long </w:t>
      </w:r>
      <w:proofErr w:type="spellStart"/>
      <w:r>
        <w:rPr>
          <w:rStyle w:val="Strong"/>
          <w:rFonts w:ascii="Helvetica" w:hAnsi="Helvetica" w:cs="Helvetica"/>
          <w:color w:val="000000"/>
          <w:sz w:val="23"/>
          <w:szCs w:val="23"/>
          <w:bdr w:val="none" w:sz="0" w:space="0" w:color="auto" w:frame="1"/>
        </w:rPr>
        <w:t>getExactSizeIfKnown</w:t>
      </w:r>
      <w:proofErr w:type="spellEnd"/>
      <w:r>
        <w:rPr>
          <w:rStyle w:val="Strong"/>
          <w:rFonts w:ascii="Helvetica" w:hAnsi="Helvetica" w:cs="Helvetica"/>
          <w:color w:val="000000"/>
          <w:sz w:val="23"/>
          <w:szCs w:val="23"/>
          <w:bdr w:val="none" w:sz="0" w:space="0" w:color="auto" w:frame="1"/>
        </w:rPr>
        <w:t>( )</w:t>
      </w:r>
      <w:r>
        <w:rPr>
          <w:rFonts w:ascii="Helvetica" w:hAnsi="Helvetica" w:cs="Helvetica"/>
          <w:color w:val="000000"/>
          <w:sz w:val="20"/>
          <w:szCs w:val="20"/>
        </w:rPr>
        <w:t xml:space="preserve"> : Convenience method that returns </w:t>
      </w:r>
      <w:proofErr w:type="spellStart"/>
      <w:r>
        <w:rPr>
          <w:rFonts w:ascii="Helvetica" w:hAnsi="Helvetica" w:cs="Helvetica"/>
          <w:color w:val="000000"/>
          <w:sz w:val="20"/>
          <w:szCs w:val="20"/>
        </w:rPr>
        <w:t>estimateSize</w:t>
      </w:r>
      <w:proofErr w:type="spellEnd"/>
      <w:r>
        <w:rPr>
          <w:rFonts w:ascii="Helvetica" w:hAnsi="Helvetica" w:cs="Helvetica"/>
          <w:color w:val="000000"/>
          <w:sz w:val="20"/>
          <w:szCs w:val="20"/>
        </w:rPr>
        <w:t xml:space="preserve">() if this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is SIZED, else -1.</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default long </w:t>
      </w:r>
      <w:proofErr w:type="spellStart"/>
      <w:r>
        <w:rPr>
          <w:rFonts w:ascii="Consolas" w:hAnsi="Consolas" w:cs="Consolas"/>
          <w:color w:val="000000"/>
          <w:sz w:val="18"/>
          <w:szCs w:val="18"/>
        </w:rPr>
        <w:t>getExactSizeIfKnown</w:t>
      </w:r>
      <w:proofErr w:type="spellEnd"/>
      <w:r>
        <w:rPr>
          <w:rFonts w:ascii="Consolas" w:hAnsi="Consolas" w:cs="Consolas"/>
          <w:color w:val="000000"/>
          <w:sz w:val="18"/>
          <w:szCs w:val="18"/>
        </w:rPr>
        <w:t>(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If the invoking </w:t>
      </w:r>
      <w:proofErr w:type="spellStart"/>
      <w:r>
        <w:rPr>
          <w:rFonts w:ascii="Consolas" w:hAnsi="Consolas" w:cs="Consolas"/>
          <w:color w:val="000000"/>
          <w:sz w:val="18"/>
          <w:szCs w:val="18"/>
        </w:rPr>
        <w:t>spliterator</w:t>
      </w:r>
      <w:proofErr w:type="spellEnd"/>
      <w:r>
        <w:rPr>
          <w:rFonts w:ascii="Consolas" w:hAnsi="Consolas" w:cs="Consolas"/>
          <w:color w:val="000000"/>
          <w:sz w:val="18"/>
          <w:szCs w:val="18"/>
        </w:rPr>
        <w:t xml:space="preserve"> is SIZED, returns the number of</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elements</w:t>
      </w:r>
      <w:proofErr w:type="gramEnd"/>
      <w:r>
        <w:rPr>
          <w:rFonts w:ascii="Consolas" w:hAnsi="Consolas" w:cs="Consolas"/>
          <w:color w:val="000000"/>
          <w:sz w:val="18"/>
          <w:szCs w:val="18"/>
        </w:rPr>
        <w:t xml:space="preserve"> left to iterate. Returns –1 otherwise.</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default</w:t>
      </w:r>
      <w:proofErr w:type="gramEnd"/>
      <w:r>
        <w:rPr>
          <w:rStyle w:val="Strong"/>
          <w:rFonts w:ascii="Helvetica" w:hAnsi="Helvetica" w:cs="Helvetica"/>
          <w:color w:val="000000"/>
          <w:sz w:val="23"/>
          <w:szCs w:val="23"/>
          <w:bdr w:val="none" w:sz="0" w:space="0" w:color="auto" w:frame="1"/>
        </w:rPr>
        <w:t xml:space="preserve"> Comparator&lt;? </w:t>
      </w:r>
      <w:proofErr w:type="gramStart"/>
      <w:r>
        <w:rPr>
          <w:rStyle w:val="Strong"/>
          <w:rFonts w:ascii="Helvetica" w:hAnsi="Helvetica" w:cs="Helvetica"/>
          <w:color w:val="000000"/>
          <w:sz w:val="23"/>
          <w:szCs w:val="23"/>
          <w:bdr w:val="none" w:sz="0" w:space="0" w:color="auto" w:frame="1"/>
        </w:rPr>
        <w:t>super</w:t>
      </w:r>
      <w:proofErr w:type="gramEnd"/>
      <w:r>
        <w:rPr>
          <w:rStyle w:val="Strong"/>
          <w:rFonts w:ascii="Helvetica" w:hAnsi="Helvetica" w:cs="Helvetica"/>
          <w:color w:val="000000"/>
          <w:sz w:val="23"/>
          <w:szCs w:val="23"/>
          <w:bdr w:val="none" w:sz="0" w:space="0" w:color="auto" w:frame="1"/>
        </w:rPr>
        <w:t xml:space="preserve"> T&gt; </w:t>
      </w:r>
      <w:proofErr w:type="spellStart"/>
      <w:r>
        <w:rPr>
          <w:rStyle w:val="Strong"/>
          <w:rFonts w:ascii="Helvetica" w:hAnsi="Helvetica" w:cs="Helvetica"/>
          <w:color w:val="000000"/>
          <w:sz w:val="23"/>
          <w:szCs w:val="23"/>
          <w:bdr w:val="none" w:sz="0" w:space="0" w:color="auto" w:frame="1"/>
        </w:rPr>
        <w:t>getComparator</w:t>
      </w:r>
      <w:proofErr w:type="spellEnd"/>
      <w:r>
        <w:rPr>
          <w:rStyle w:val="Strong"/>
          <w:rFonts w:ascii="Helvetica" w:hAnsi="Helvetica" w:cs="Helvetica"/>
          <w:color w:val="000000"/>
          <w:sz w:val="23"/>
          <w:szCs w:val="23"/>
          <w:bdr w:val="none" w:sz="0" w:space="0" w:color="auto" w:frame="1"/>
        </w:rPr>
        <w:t>( ) </w:t>
      </w:r>
      <w:r>
        <w:rPr>
          <w:rFonts w:ascii="Helvetica" w:hAnsi="Helvetica" w:cs="Helvetica"/>
          <w:color w:val="000000"/>
          <w:sz w:val="20"/>
          <w:szCs w:val="20"/>
        </w:rPr>
        <w:t xml:space="preserve">: If this </w:t>
      </w:r>
      <w:proofErr w:type="spellStart"/>
      <w:r>
        <w:rPr>
          <w:rFonts w:ascii="Helvetica" w:hAnsi="Helvetica" w:cs="Helvetica"/>
          <w:color w:val="000000"/>
          <w:sz w:val="20"/>
          <w:szCs w:val="20"/>
        </w:rPr>
        <w:t>Spliterator’s</w:t>
      </w:r>
      <w:proofErr w:type="spellEnd"/>
      <w:r>
        <w:rPr>
          <w:rFonts w:ascii="Helvetica" w:hAnsi="Helvetica" w:cs="Helvetica"/>
          <w:color w:val="000000"/>
          <w:sz w:val="20"/>
          <w:szCs w:val="20"/>
        </w:rPr>
        <w:t xml:space="preserve"> source is SORTED by a Comparator, returns that Comparator. If the source is SORTED in natural order, returns null. Otherwise, if the source is not SORTED, throws </w:t>
      </w:r>
      <w:proofErr w:type="spellStart"/>
      <w:r>
        <w:rPr>
          <w:rFonts w:ascii="Helvetica" w:hAnsi="Helvetica" w:cs="Helvetica"/>
          <w:color w:val="000000"/>
          <w:sz w:val="20"/>
          <w:szCs w:val="20"/>
        </w:rPr>
        <w:t>IllegalStateException</w:t>
      </w:r>
      <w:proofErr w:type="spellEnd"/>
      <w:r>
        <w:rPr>
          <w:rFonts w:ascii="Helvetica" w:hAnsi="Helvetica" w:cs="Helvetica"/>
          <w:color w:val="000000"/>
          <w:sz w:val="20"/>
          <w:szCs w:val="20"/>
        </w:rPr>
        <w:t>.</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default</w:t>
      </w:r>
      <w:proofErr w:type="gramEnd"/>
      <w:r>
        <w:rPr>
          <w:rFonts w:ascii="Consolas" w:hAnsi="Consolas" w:cs="Consolas"/>
          <w:color w:val="000000"/>
          <w:sz w:val="18"/>
          <w:szCs w:val="18"/>
        </w:rPr>
        <w:t xml:space="preserve"> Comparator&lt;? super T&gt; </w:t>
      </w:r>
      <w:proofErr w:type="spellStart"/>
      <w:r>
        <w:rPr>
          <w:rFonts w:ascii="Consolas" w:hAnsi="Consolas" w:cs="Consolas"/>
          <w:color w:val="000000"/>
          <w:sz w:val="18"/>
          <w:szCs w:val="18"/>
        </w:rPr>
        <w:t>getComparator</w:t>
      </w:r>
      <w:proofErr w:type="spellEnd"/>
      <w:r>
        <w:rPr>
          <w:rFonts w:ascii="Consolas" w:hAnsi="Consolas" w:cs="Consolas"/>
          <w:color w:val="000000"/>
          <w:sz w:val="18"/>
          <w:szCs w:val="18"/>
        </w:rPr>
        <w:t>(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Returns the comparator used by the invoking </w:t>
      </w:r>
      <w:proofErr w:type="spellStart"/>
      <w:r>
        <w:rPr>
          <w:rFonts w:ascii="Consolas" w:hAnsi="Consolas" w:cs="Consolas"/>
          <w:color w:val="000000"/>
          <w:sz w:val="18"/>
          <w:szCs w:val="18"/>
        </w:rPr>
        <w:t>spliterator</w:t>
      </w:r>
      <w:proofErr w:type="spellEnd"/>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w:t>
      </w:r>
      <w:proofErr w:type="gramEnd"/>
      <w:r>
        <w:rPr>
          <w:rFonts w:ascii="Consolas" w:hAnsi="Consolas" w:cs="Consolas"/>
          <w:color w:val="000000"/>
          <w:sz w:val="18"/>
          <w:szCs w:val="18"/>
        </w:rPr>
        <w:t xml:space="preserve"> null if natural ordering is used.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Throws:</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spellStart"/>
      <w:r>
        <w:rPr>
          <w:rFonts w:ascii="Consolas" w:hAnsi="Consolas" w:cs="Consolas"/>
          <w:color w:val="000000"/>
          <w:sz w:val="18"/>
          <w:szCs w:val="18"/>
        </w:rPr>
        <w:t>IllegalStateException</w:t>
      </w:r>
      <w:proofErr w:type="spellEnd"/>
      <w:r>
        <w:rPr>
          <w:rFonts w:ascii="Consolas" w:hAnsi="Consolas" w:cs="Consolas"/>
          <w:color w:val="000000"/>
          <w:sz w:val="18"/>
          <w:szCs w:val="18"/>
        </w:rPr>
        <w:t xml:space="preserve"> - If the sequence is unordered,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spellStart"/>
      <w:r>
        <w:rPr>
          <w:rFonts w:ascii="Consolas" w:hAnsi="Consolas" w:cs="Consolas"/>
          <w:color w:val="000000"/>
          <w:sz w:val="18"/>
          <w:szCs w:val="18"/>
        </w:rPr>
        <w:t>IllegalStateException</w:t>
      </w:r>
      <w:proofErr w:type="spellEnd"/>
      <w:r>
        <w:rPr>
          <w:rFonts w:ascii="Consolas" w:hAnsi="Consolas" w:cs="Consolas"/>
          <w:color w:val="000000"/>
          <w:sz w:val="18"/>
          <w:szCs w:val="18"/>
        </w:rPr>
        <w:t xml:space="preserve"> is thrown.</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default</w:t>
      </w:r>
      <w:proofErr w:type="gram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boolean</w:t>
      </w:r>
      <w:proofErr w:type="spell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hasCharacteristics</w:t>
      </w:r>
      <w:proofErr w:type="spellEnd"/>
      <w:r>
        <w:rPr>
          <w:rStyle w:val="Strong"/>
          <w:rFonts w:ascii="Helvetica" w:hAnsi="Helvetica" w:cs="Helvetica"/>
          <w:color w:val="000000"/>
          <w:sz w:val="23"/>
          <w:szCs w:val="23"/>
          <w:bdr w:val="none" w:sz="0" w:space="0" w:color="auto" w:frame="1"/>
        </w:rPr>
        <w:t>(</w:t>
      </w:r>
      <w:proofErr w:type="spellStart"/>
      <w:r>
        <w:rPr>
          <w:rStyle w:val="Strong"/>
          <w:rFonts w:ascii="Helvetica" w:hAnsi="Helvetica" w:cs="Helvetica"/>
          <w:color w:val="000000"/>
          <w:sz w:val="23"/>
          <w:szCs w:val="23"/>
          <w:bdr w:val="none" w:sz="0" w:space="0" w:color="auto" w:frame="1"/>
        </w:rPr>
        <w:t>int</w:t>
      </w:r>
      <w:proofErr w:type="spell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val</w:t>
      </w:r>
      <w:proofErr w:type="spellEnd"/>
      <w:r>
        <w:rPr>
          <w:rStyle w:val="Strong"/>
          <w:rFonts w:ascii="Helvetica" w:hAnsi="Helvetica" w:cs="Helvetica"/>
          <w:color w:val="000000"/>
          <w:sz w:val="23"/>
          <w:szCs w:val="23"/>
          <w:bdr w:val="none" w:sz="0" w:space="0" w:color="auto" w:frame="1"/>
        </w:rPr>
        <w:t>) </w:t>
      </w:r>
      <w:r>
        <w:rPr>
          <w:rFonts w:ascii="Helvetica" w:hAnsi="Helvetica" w:cs="Helvetica"/>
          <w:color w:val="000000"/>
          <w:sz w:val="20"/>
          <w:szCs w:val="20"/>
        </w:rPr>
        <w:t xml:space="preserve">: Returns true if this </w:t>
      </w:r>
      <w:proofErr w:type="spellStart"/>
      <w:r>
        <w:rPr>
          <w:rFonts w:ascii="Helvetica" w:hAnsi="Helvetica" w:cs="Helvetica"/>
          <w:color w:val="000000"/>
          <w:sz w:val="20"/>
          <w:szCs w:val="20"/>
        </w:rPr>
        <w:t>Spliterator’s</w:t>
      </w:r>
      <w:proofErr w:type="spellEnd"/>
      <w:r>
        <w:rPr>
          <w:rFonts w:ascii="Helvetica" w:hAnsi="Helvetica" w:cs="Helvetica"/>
          <w:color w:val="000000"/>
          <w:sz w:val="20"/>
          <w:szCs w:val="20"/>
        </w:rPr>
        <w:t xml:space="preserve"> characteristics() contain all of the given characteristics.</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default </w:t>
      </w:r>
      <w:proofErr w:type="spellStart"/>
      <w:r>
        <w:rPr>
          <w:rFonts w:ascii="Consolas" w:hAnsi="Consolas" w:cs="Consolas"/>
          <w:color w:val="000000"/>
          <w:sz w:val="18"/>
          <w:szCs w:val="18"/>
        </w:rPr>
        <w:t>boolean</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hasCharacteristics</w:t>
      </w:r>
      <w:proofErr w:type="spellEnd"/>
      <w:r>
        <w:rPr>
          <w:rFonts w:ascii="Consolas" w:hAnsi="Consolas" w:cs="Consolas"/>
          <w:color w:val="000000"/>
          <w:sz w:val="18"/>
          <w:szCs w:val="18"/>
        </w:rPr>
        <w:t>(</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val</w:t>
      </w:r>
      <w:proofErr w:type="spellEnd"/>
      <w:r>
        <w:rPr>
          <w:rFonts w:ascii="Consolas" w:hAnsi="Consolas" w:cs="Consolas"/>
          <w:color w:val="000000"/>
          <w:sz w:val="18"/>
          <w:szCs w:val="18"/>
        </w:rPr>
        <w:t>)</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characteristics - the characteristics to check for</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Returns true if the invoking </w:t>
      </w:r>
      <w:proofErr w:type="spellStart"/>
      <w:r>
        <w:rPr>
          <w:rFonts w:ascii="Consolas" w:hAnsi="Consolas" w:cs="Consolas"/>
          <w:color w:val="000000"/>
          <w:sz w:val="18"/>
          <w:szCs w:val="18"/>
        </w:rPr>
        <w:t>spliterator</w:t>
      </w:r>
      <w:proofErr w:type="spellEnd"/>
      <w:r>
        <w:rPr>
          <w:rFonts w:ascii="Consolas" w:hAnsi="Consolas" w:cs="Consolas"/>
          <w:color w:val="000000"/>
          <w:sz w:val="18"/>
          <w:szCs w:val="18"/>
        </w:rPr>
        <w:t xml:space="preserve"> has the</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characteristics</w:t>
      </w:r>
      <w:proofErr w:type="gramEnd"/>
      <w:r>
        <w:rPr>
          <w:rFonts w:ascii="Consolas" w:hAnsi="Consolas" w:cs="Consolas"/>
          <w:color w:val="000000"/>
          <w:sz w:val="18"/>
          <w:szCs w:val="18"/>
        </w:rPr>
        <w:t xml:space="preserve"> passed in val. Returns false otherwise.</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proofErr w:type="spellStart"/>
      <w:proofErr w:type="gramStart"/>
      <w:r>
        <w:rPr>
          <w:rStyle w:val="Strong"/>
          <w:rFonts w:ascii="Helvetica" w:hAnsi="Helvetica" w:cs="Helvetica"/>
          <w:color w:val="000000"/>
          <w:sz w:val="23"/>
          <w:szCs w:val="23"/>
          <w:bdr w:val="none" w:sz="0" w:space="0" w:color="auto" w:frame="1"/>
        </w:rPr>
        <w:t>boolean</w:t>
      </w:r>
      <w:proofErr w:type="spellEnd"/>
      <w:proofErr w:type="gram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tryAdvance</w:t>
      </w:r>
      <w:proofErr w:type="spellEnd"/>
      <w:r>
        <w:rPr>
          <w:rStyle w:val="Strong"/>
          <w:rFonts w:ascii="Helvetica" w:hAnsi="Helvetica" w:cs="Helvetica"/>
          <w:color w:val="000000"/>
          <w:sz w:val="23"/>
          <w:szCs w:val="23"/>
          <w:bdr w:val="none" w:sz="0" w:space="0" w:color="auto" w:frame="1"/>
        </w:rPr>
        <w:t>(Consumer&lt;? super T&gt; action)</w:t>
      </w:r>
      <w:r>
        <w:rPr>
          <w:rFonts w:ascii="Helvetica" w:hAnsi="Helvetica" w:cs="Helvetica"/>
          <w:color w:val="000000"/>
          <w:sz w:val="20"/>
          <w:szCs w:val="20"/>
        </w:rPr>
        <w:t xml:space="preserve"> : If a remaining element exists, performs the given action on it, returning true; else returns false. If this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is ORDERED the action is performed on the next element in encounter order. Exceptions thrown by the action are relayed to the caller.</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spellStart"/>
      <w:r>
        <w:rPr>
          <w:rFonts w:ascii="Consolas" w:hAnsi="Consolas" w:cs="Consolas"/>
          <w:color w:val="000000"/>
          <w:sz w:val="18"/>
          <w:szCs w:val="18"/>
        </w:rPr>
        <w:t>boolean</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tryAdvance</w:t>
      </w:r>
      <w:proofErr w:type="spellEnd"/>
      <w:r>
        <w:rPr>
          <w:rFonts w:ascii="Consolas" w:hAnsi="Consolas" w:cs="Consolas"/>
          <w:color w:val="000000"/>
          <w:sz w:val="18"/>
          <w:szCs w:val="18"/>
        </w:rPr>
        <w:t xml:space="preserve">(Consumer&lt;? super T&gt; action)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action - The action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Returns true if there is a next element. Returns false if no</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elements</w:t>
      </w:r>
      <w:proofErr w:type="gramEnd"/>
      <w:r>
        <w:rPr>
          <w:rFonts w:ascii="Consolas" w:hAnsi="Consolas" w:cs="Consolas"/>
          <w:color w:val="000000"/>
          <w:sz w:val="18"/>
          <w:szCs w:val="18"/>
        </w:rPr>
        <w:t xml:space="preserve"> remain.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Throws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spellStart"/>
      <w:r>
        <w:rPr>
          <w:rFonts w:ascii="Consolas" w:hAnsi="Consolas" w:cs="Consolas"/>
          <w:color w:val="000000"/>
          <w:sz w:val="18"/>
          <w:szCs w:val="18"/>
        </w:rPr>
        <w:lastRenderedPageBreak/>
        <w:t>NullPointerException</w:t>
      </w:r>
      <w:proofErr w:type="spellEnd"/>
      <w:r>
        <w:rPr>
          <w:rFonts w:ascii="Consolas" w:hAnsi="Consolas" w:cs="Consolas"/>
          <w:color w:val="000000"/>
          <w:sz w:val="18"/>
          <w:szCs w:val="18"/>
        </w:rPr>
        <w:t xml:space="preserve"> - if the specified action is null</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default</w:t>
      </w:r>
      <w:proofErr w:type="gramEnd"/>
      <w:r>
        <w:rPr>
          <w:rStyle w:val="Strong"/>
          <w:rFonts w:ascii="Helvetica" w:hAnsi="Helvetica" w:cs="Helvetica"/>
          <w:color w:val="000000"/>
          <w:sz w:val="23"/>
          <w:szCs w:val="23"/>
          <w:bdr w:val="none" w:sz="0" w:space="0" w:color="auto" w:frame="1"/>
        </w:rPr>
        <w:t xml:space="preserve"> void </w:t>
      </w:r>
      <w:proofErr w:type="spellStart"/>
      <w:r>
        <w:rPr>
          <w:rStyle w:val="Strong"/>
          <w:rFonts w:ascii="Helvetica" w:hAnsi="Helvetica" w:cs="Helvetica"/>
          <w:color w:val="000000"/>
          <w:sz w:val="23"/>
          <w:szCs w:val="23"/>
          <w:bdr w:val="none" w:sz="0" w:space="0" w:color="auto" w:frame="1"/>
        </w:rPr>
        <w:t>forEachRemaining</w:t>
      </w:r>
      <w:proofErr w:type="spellEnd"/>
      <w:r>
        <w:rPr>
          <w:rStyle w:val="Strong"/>
          <w:rFonts w:ascii="Helvetica" w:hAnsi="Helvetica" w:cs="Helvetica"/>
          <w:color w:val="000000"/>
          <w:sz w:val="23"/>
          <w:szCs w:val="23"/>
          <w:bdr w:val="none" w:sz="0" w:space="0" w:color="auto" w:frame="1"/>
        </w:rPr>
        <w:t>(Consumer&lt;? super T&gt;action)</w:t>
      </w:r>
      <w:r>
        <w:rPr>
          <w:rFonts w:ascii="Helvetica" w:hAnsi="Helvetica" w:cs="Helvetica"/>
          <w:color w:val="000000"/>
          <w:sz w:val="20"/>
          <w:szCs w:val="20"/>
        </w:rPr>
        <w:t xml:space="preserve"> : Performs the given action for each remaining element, sequentially in the current thread, until all elements have been processed or the action throws an exception. If this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is ORDERED, actions are performed in encounter order. Exceptions thrown by the action are relayed to the caller.</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default void </w:t>
      </w:r>
      <w:proofErr w:type="spellStart"/>
      <w:r>
        <w:rPr>
          <w:rFonts w:ascii="Consolas" w:hAnsi="Consolas" w:cs="Consolas"/>
          <w:color w:val="000000"/>
          <w:sz w:val="18"/>
          <w:szCs w:val="18"/>
        </w:rPr>
        <w:t>forEachRemaining</w:t>
      </w:r>
      <w:proofErr w:type="spellEnd"/>
      <w:r>
        <w:rPr>
          <w:rFonts w:ascii="Consolas" w:hAnsi="Consolas" w:cs="Consolas"/>
          <w:color w:val="000000"/>
          <w:sz w:val="18"/>
          <w:szCs w:val="18"/>
        </w:rPr>
        <w:t>(Consumer&lt;? super T&gt;action)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action - The action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Throws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spellStart"/>
      <w:r>
        <w:rPr>
          <w:rFonts w:ascii="Consolas" w:hAnsi="Consolas" w:cs="Consolas"/>
          <w:color w:val="000000"/>
          <w:sz w:val="18"/>
          <w:szCs w:val="18"/>
        </w:rPr>
        <w:t>NullPointerException</w:t>
      </w:r>
      <w:proofErr w:type="spellEnd"/>
      <w:r>
        <w:rPr>
          <w:rFonts w:ascii="Consolas" w:hAnsi="Consolas" w:cs="Consolas"/>
          <w:color w:val="000000"/>
          <w:sz w:val="18"/>
          <w:szCs w:val="18"/>
        </w:rPr>
        <w:t xml:space="preserve"> - if the specified action is null</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proofErr w:type="spellStart"/>
      <w:r>
        <w:rPr>
          <w:rStyle w:val="Strong"/>
          <w:rFonts w:ascii="Helvetica" w:hAnsi="Helvetica" w:cs="Helvetica"/>
          <w:color w:val="000000"/>
          <w:sz w:val="23"/>
          <w:szCs w:val="23"/>
          <w:bdr w:val="none" w:sz="0" w:space="0" w:color="auto" w:frame="1"/>
        </w:rPr>
        <w:t>Spliterator</w:t>
      </w:r>
      <w:proofErr w:type="spellEnd"/>
      <w:r>
        <w:rPr>
          <w:rStyle w:val="Strong"/>
          <w:rFonts w:ascii="Helvetica" w:hAnsi="Helvetica" w:cs="Helvetica"/>
          <w:color w:val="000000"/>
          <w:sz w:val="23"/>
          <w:szCs w:val="23"/>
          <w:bdr w:val="none" w:sz="0" w:space="0" w:color="auto" w:frame="1"/>
        </w:rPr>
        <w:t xml:space="preserve">&lt;T&gt; </w:t>
      </w:r>
      <w:proofErr w:type="spellStart"/>
      <w:proofErr w:type="gramStart"/>
      <w:r>
        <w:rPr>
          <w:rStyle w:val="Strong"/>
          <w:rFonts w:ascii="Helvetica" w:hAnsi="Helvetica" w:cs="Helvetica"/>
          <w:color w:val="000000"/>
          <w:sz w:val="23"/>
          <w:szCs w:val="23"/>
          <w:bdr w:val="none" w:sz="0" w:space="0" w:color="auto" w:frame="1"/>
        </w:rPr>
        <w:t>trySplit</w:t>
      </w:r>
      <w:proofErr w:type="spellEnd"/>
      <w:r>
        <w:rPr>
          <w:rStyle w:val="Strong"/>
          <w:rFonts w:ascii="Helvetica" w:hAnsi="Helvetica" w:cs="Helvetica"/>
          <w:color w:val="000000"/>
          <w:sz w:val="23"/>
          <w:szCs w:val="23"/>
          <w:bdr w:val="none" w:sz="0" w:space="0" w:color="auto" w:frame="1"/>
        </w:rPr>
        <w:t>(</w:t>
      </w:r>
      <w:proofErr w:type="gramEnd"/>
      <w:r>
        <w:rPr>
          <w:rStyle w:val="Strong"/>
          <w:rFonts w:ascii="Helvetica" w:hAnsi="Helvetica" w:cs="Helvetica"/>
          <w:color w:val="000000"/>
          <w:sz w:val="23"/>
          <w:szCs w:val="23"/>
          <w:bdr w:val="none" w:sz="0" w:space="0" w:color="auto" w:frame="1"/>
        </w:rPr>
        <w:t xml:space="preserve"> )</w:t>
      </w:r>
      <w:r>
        <w:rPr>
          <w:rFonts w:ascii="Helvetica" w:hAnsi="Helvetica" w:cs="Helvetica"/>
          <w:color w:val="000000"/>
          <w:sz w:val="20"/>
          <w:szCs w:val="20"/>
        </w:rPr>
        <w:t xml:space="preserve"> : If possible, splits the invoking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returning a reference to a new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for the partition. Otherwise, returns null. Thus, if successful, the original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iterates over one portion of the sequence and the returned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iterates over the other portion.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spellStart"/>
      <w:r>
        <w:rPr>
          <w:rFonts w:ascii="Consolas" w:hAnsi="Consolas" w:cs="Consolas"/>
          <w:color w:val="000000"/>
          <w:sz w:val="18"/>
          <w:szCs w:val="18"/>
        </w:rPr>
        <w:t>Spliterator</w:t>
      </w:r>
      <w:proofErr w:type="spellEnd"/>
      <w:r>
        <w:rPr>
          <w:rFonts w:ascii="Consolas" w:hAnsi="Consolas" w:cs="Consolas"/>
          <w:color w:val="000000"/>
          <w:sz w:val="18"/>
          <w:szCs w:val="18"/>
        </w:rPr>
        <w:t xml:space="preserve">&lt;T&gt; </w:t>
      </w:r>
      <w:proofErr w:type="spellStart"/>
      <w:r>
        <w:rPr>
          <w:rFonts w:ascii="Consolas" w:hAnsi="Consolas" w:cs="Consolas"/>
          <w:color w:val="000000"/>
          <w:sz w:val="18"/>
          <w:szCs w:val="18"/>
        </w:rPr>
        <w:t>trySplit</w:t>
      </w:r>
      <w:proofErr w:type="spellEnd"/>
      <w:r>
        <w:rPr>
          <w:rFonts w:ascii="Consolas" w:hAnsi="Consolas" w:cs="Consolas"/>
          <w:color w:val="000000"/>
          <w:sz w:val="18"/>
          <w:szCs w:val="18"/>
        </w:rPr>
        <w:t>(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a </w:t>
      </w:r>
      <w:proofErr w:type="spellStart"/>
      <w:r>
        <w:rPr>
          <w:rFonts w:ascii="Consolas" w:hAnsi="Consolas" w:cs="Consolas"/>
          <w:color w:val="000000"/>
          <w:sz w:val="18"/>
          <w:szCs w:val="18"/>
        </w:rPr>
        <w:t>Spliterator</w:t>
      </w:r>
      <w:proofErr w:type="spellEnd"/>
      <w:r>
        <w:rPr>
          <w:rFonts w:ascii="Consolas" w:hAnsi="Consolas" w:cs="Consolas"/>
          <w:color w:val="000000"/>
          <w:sz w:val="18"/>
          <w:szCs w:val="18"/>
        </w:rPr>
        <w:t xml:space="preserve"> covering some portion of the elements,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or null if this </w:t>
      </w:r>
      <w:proofErr w:type="spellStart"/>
      <w:r>
        <w:rPr>
          <w:rFonts w:ascii="Consolas" w:hAnsi="Consolas" w:cs="Consolas"/>
          <w:color w:val="000000"/>
          <w:sz w:val="18"/>
          <w:szCs w:val="18"/>
        </w:rPr>
        <w:t>spliterator</w:t>
      </w:r>
      <w:proofErr w:type="spellEnd"/>
      <w:r>
        <w:rPr>
          <w:rFonts w:ascii="Consolas" w:hAnsi="Consolas" w:cs="Consolas"/>
          <w:color w:val="000000"/>
          <w:sz w:val="18"/>
          <w:szCs w:val="18"/>
        </w:rPr>
        <w:t xml:space="preserve"> cannot be split</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The below example demonstrate methods of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w:t>
      </w:r>
    </w:p>
    <w:tbl>
      <w:tblPr>
        <w:tblW w:w="9660" w:type="dxa"/>
        <w:tblCellMar>
          <w:left w:w="0" w:type="dxa"/>
          <w:right w:w="0" w:type="dxa"/>
        </w:tblCellMar>
        <w:tblLook w:val="04A0"/>
      </w:tblPr>
      <w:tblGrid>
        <w:gridCol w:w="9842"/>
      </w:tblGrid>
      <w:tr w:rsidR="00054B90" w:rsidTr="00054B90">
        <w:tc>
          <w:tcPr>
            <w:tcW w:w="9660" w:type="dxa"/>
            <w:vAlign w:val="center"/>
            <w:hideMark/>
          </w:tcPr>
          <w:p w:rsidR="00054B90" w:rsidRDefault="00054B90" w:rsidP="00054B90">
            <w:r>
              <w:rPr>
                <w:rStyle w:val="HTMLCode"/>
                <w:rFonts w:eastAsiaTheme="minorHAnsi"/>
              </w:rPr>
              <w:t>// Java program to demonstrate</w:t>
            </w:r>
          </w:p>
          <w:p w:rsidR="00054B90" w:rsidRDefault="00054B90" w:rsidP="00054B90">
            <w:r>
              <w:rPr>
                <w:rStyle w:val="HTMLCode"/>
                <w:rFonts w:eastAsiaTheme="minorHAnsi"/>
              </w:rPr>
              <w:t xml:space="preserve">// methods of </w:t>
            </w:r>
            <w:proofErr w:type="spellStart"/>
            <w:r>
              <w:rPr>
                <w:rStyle w:val="HTMLCode"/>
                <w:rFonts w:eastAsiaTheme="minorHAnsi"/>
              </w:rPr>
              <w:t>Spliterator</w:t>
            </w:r>
            <w:proofErr w:type="spellEnd"/>
          </w:p>
          <w:p w:rsidR="00054B90" w:rsidRDefault="00054B90" w:rsidP="00054B90">
            <w:r>
              <w:t> </w:t>
            </w:r>
          </w:p>
          <w:p w:rsidR="00054B90" w:rsidRDefault="00054B90" w:rsidP="00054B90">
            <w:r>
              <w:rPr>
                <w:rStyle w:val="HTMLCode"/>
                <w:rFonts w:eastAsiaTheme="minorHAnsi"/>
              </w:rPr>
              <w:t>import</w:t>
            </w:r>
            <w:r>
              <w:t xml:space="preserve"> </w:t>
            </w:r>
            <w:proofErr w:type="spellStart"/>
            <w:r>
              <w:rPr>
                <w:rStyle w:val="HTMLCode"/>
                <w:rFonts w:eastAsiaTheme="minorHAnsi"/>
              </w:rPr>
              <w:t>java.util.ArrayList</w:t>
            </w:r>
            <w:proofErr w:type="spellEnd"/>
            <w:r>
              <w:rPr>
                <w:rStyle w:val="HTMLCode"/>
                <w:rFonts w:eastAsiaTheme="minorHAnsi"/>
              </w:rPr>
              <w:t>;</w:t>
            </w:r>
          </w:p>
          <w:p w:rsidR="00054B90" w:rsidRDefault="00054B90" w:rsidP="00054B90">
            <w:r>
              <w:rPr>
                <w:rStyle w:val="HTMLCode"/>
                <w:rFonts w:eastAsiaTheme="minorHAnsi"/>
              </w:rPr>
              <w:t>import</w:t>
            </w:r>
            <w:r>
              <w:t xml:space="preserve"> </w:t>
            </w:r>
            <w:proofErr w:type="spellStart"/>
            <w:r>
              <w:rPr>
                <w:rStyle w:val="HTMLCode"/>
                <w:rFonts w:eastAsiaTheme="minorHAnsi"/>
              </w:rPr>
              <w:t>java.util.Spliterator</w:t>
            </w:r>
            <w:proofErr w:type="spellEnd"/>
            <w:r>
              <w:rPr>
                <w:rStyle w:val="HTMLCode"/>
                <w:rFonts w:eastAsiaTheme="minorHAnsi"/>
              </w:rPr>
              <w:t>;</w:t>
            </w:r>
          </w:p>
          <w:p w:rsidR="00054B90" w:rsidRDefault="00054B90" w:rsidP="00054B90">
            <w:r>
              <w:rPr>
                <w:rStyle w:val="HTMLCode"/>
                <w:rFonts w:eastAsiaTheme="minorHAnsi"/>
              </w:rPr>
              <w:t>import</w:t>
            </w:r>
            <w:r>
              <w:t xml:space="preserve"> </w:t>
            </w:r>
            <w:proofErr w:type="spellStart"/>
            <w:r>
              <w:rPr>
                <w:rStyle w:val="HTMLCode"/>
                <w:rFonts w:eastAsiaTheme="minorHAnsi"/>
              </w:rPr>
              <w:t>java.util.stream.Stream</w:t>
            </w:r>
            <w:proofErr w:type="spellEnd"/>
            <w:r>
              <w:rPr>
                <w:rStyle w:val="HTMLCode"/>
                <w:rFonts w:eastAsiaTheme="minorHAnsi"/>
              </w:rPr>
              <w: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SpliteratorDemo</w:t>
            </w:r>
            <w:proofErr w:type="spellEnd"/>
            <w:r>
              <w:rPr>
                <w:rStyle w:val="HTMLCode"/>
                <w:rFonts w:eastAsiaTheme="minorHAnsi"/>
              </w:rPr>
              <w:t xml:space="preserve"> </w:t>
            </w:r>
          </w:p>
          <w:p w:rsidR="00054B90" w:rsidRDefault="00054B90" w:rsidP="00054B90">
            <w:r>
              <w:rPr>
                <w:rStyle w:val="HTMLCode"/>
                <w:rFonts w:eastAsiaTheme="minorHAnsi"/>
              </w:rPr>
              <w:t>{</w:t>
            </w:r>
          </w:p>
          <w:p w:rsidR="00054B90" w:rsidRDefault="00054B90" w:rsidP="00054B90">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054B90" w:rsidRDefault="00054B90" w:rsidP="00054B90">
            <w:r>
              <w:rPr>
                <w:rStyle w:val="HTMLCode"/>
                <w:rFonts w:eastAsiaTheme="minorHAnsi"/>
              </w:rPr>
              <w:t>    {</w:t>
            </w:r>
          </w:p>
          <w:p w:rsidR="00054B90" w:rsidRDefault="00054B90" w:rsidP="00054B90">
            <w:r>
              <w:rPr>
                <w:rStyle w:val="HTMLCode"/>
                <w:rFonts w:eastAsiaTheme="minorHAnsi"/>
              </w:rPr>
              <w:t>        // Create an array list for doubles.</w:t>
            </w:r>
          </w:p>
          <w:p w:rsidR="00054B90" w:rsidRDefault="00054B90" w:rsidP="00054B90">
            <w:r>
              <w:rPr>
                <w:rStyle w:val="HTMLCode"/>
                <w:rFonts w:eastAsiaTheme="minorHAnsi"/>
              </w:rPr>
              <w:t>        </w:t>
            </w:r>
            <w:proofErr w:type="spellStart"/>
            <w:r>
              <w:rPr>
                <w:rStyle w:val="HTMLCode"/>
                <w:rFonts w:eastAsiaTheme="minorHAnsi"/>
              </w:rPr>
              <w:t>ArrayList</w:t>
            </w:r>
            <w:proofErr w:type="spellEnd"/>
            <w:r>
              <w:rPr>
                <w:rStyle w:val="HTMLCode"/>
                <w:rFonts w:eastAsiaTheme="minorHAnsi"/>
              </w:rPr>
              <w:t>&lt;Integer&gt; al = new</w:t>
            </w:r>
            <w:r>
              <w:t xml:space="preserve"> </w:t>
            </w:r>
            <w:proofErr w:type="spellStart"/>
            <w:r>
              <w:rPr>
                <w:rStyle w:val="HTMLCode"/>
                <w:rFonts w:eastAsiaTheme="minorHAnsi"/>
              </w:rPr>
              <w:t>ArrayList</w:t>
            </w:r>
            <w:proofErr w:type="spellEnd"/>
            <w:r>
              <w:rPr>
                <w:rStyle w:val="HTMLCode"/>
                <w:rFonts w:eastAsiaTheme="minorHAnsi"/>
              </w:rPr>
              <w:t>&lt;&gt;();</w:t>
            </w:r>
          </w:p>
          <w:p w:rsidR="00054B90" w:rsidRDefault="00054B90" w:rsidP="00054B90">
            <w:r>
              <w:rPr>
                <w:rStyle w:val="HTMLCode"/>
                <w:rFonts w:eastAsiaTheme="minorHAnsi"/>
              </w:rPr>
              <w:lastRenderedPageBreak/>
              <w:t>            </w:t>
            </w:r>
            <w:r>
              <w:t> </w:t>
            </w:r>
          </w:p>
          <w:p w:rsidR="00054B90" w:rsidRDefault="00054B90" w:rsidP="00054B90">
            <w:r>
              <w:rPr>
                <w:rStyle w:val="HTMLCode"/>
                <w:rFonts w:eastAsiaTheme="minorHAnsi"/>
              </w:rPr>
              <w:t>        // Add values to the array list.</w:t>
            </w:r>
          </w:p>
          <w:p w:rsidR="00054B90" w:rsidRDefault="00054B90" w:rsidP="00054B90">
            <w:r>
              <w:rPr>
                <w:rStyle w:val="HTMLCode"/>
                <w:rFonts w:eastAsiaTheme="minorHAnsi"/>
              </w:rPr>
              <w:t>        </w:t>
            </w:r>
            <w:proofErr w:type="spellStart"/>
            <w:r>
              <w:rPr>
                <w:rStyle w:val="HTMLCode"/>
                <w:rFonts w:eastAsiaTheme="minorHAnsi"/>
              </w:rPr>
              <w:t>al.add</w:t>
            </w:r>
            <w:proofErr w:type="spellEnd"/>
            <w:r>
              <w:rPr>
                <w:rStyle w:val="HTMLCode"/>
                <w:rFonts w:eastAsiaTheme="minorHAnsi"/>
              </w:rPr>
              <w:t>(1);</w:t>
            </w:r>
          </w:p>
          <w:p w:rsidR="00054B90" w:rsidRDefault="00054B90" w:rsidP="00054B90">
            <w:r>
              <w:rPr>
                <w:rStyle w:val="HTMLCode"/>
                <w:rFonts w:eastAsiaTheme="minorHAnsi"/>
              </w:rPr>
              <w:t>        </w:t>
            </w:r>
            <w:proofErr w:type="spellStart"/>
            <w:r>
              <w:rPr>
                <w:rStyle w:val="HTMLCode"/>
                <w:rFonts w:eastAsiaTheme="minorHAnsi"/>
              </w:rPr>
              <w:t>al.add</w:t>
            </w:r>
            <w:proofErr w:type="spellEnd"/>
            <w:r>
              <w:rPr>
                <w:rStyle w:val="HTMLCode"/>
                <w:rFonts w:eastAsiaTheme="minorHAnsi"/>
              </w:rPr>
              <w:t>(2);</w:t>
            </w:r>
          </w:p>
          <w:p w:rsidR="00054B90" w:rsidRDefault="00054B90" w:rsidP="00054B90">
            <w:r>
              <w:rPr>
                <w:rStyle w:val="HTMLCode"/>
                <w:rFonts w:eastAsiaTheme="minorHAnsi"/>
              </w:rPr>
              <w:t>        </w:t>
            </w:r>
            <w:proofErr w:type="spellStart"/>
            <w:r>
              <w:rPr>
                <w:rStyle w:val="HTMLCode"/>
                <w:rFonts w:eastAsiaTheme="minorHAnsi"/>
              </w:rPr>
              <w:t>al.add</w:t>
            </w:r>
            <w:proofErr w:type="spellEnd"/>
            <w:r>
              <w:rPr>
                <w:rStyle w:val="HTMLCode"/>
                <w:rFonts w:eastAsiaTheme="minorHAnsi"/>
              </w:rPr>
              <w:t>(-3);</w:t>
            </w:r>
          </w:p>
          <w:p w:rsidR="00054B90" w:rsidRDefault="00054B90" w:rsidP="00054B90">
            <w:r>
              <w:rPr>
                <w:rStyle w:val="HTMLCode"/>
                <w:rFonts w:eastAsiaTheme="minorHAnsi"/>
              </w:rPr>
              <w:t>        </w:t>
            </w:r>
            <w:proofErr w:type="spellStart"/>
            <w:r>
              <w:rPr>
                <w:rStyle w:val="HTMLCode"/>
                <w:rFonts w:eastAsiaTheme="minorHAnsi"/>
              </w:rPr>
              <w:t>al.add</w:t>
            </w:r>
            <w:proofErr w:type="spellEnd"/>
            <w:r>
              <w:rPr>
                <w:rStyle w:val="HTMLCode"/>
                <w:rFonts w:eastAsiaTheme="minorHAnsi"/>
              </w:rPr>
              <w:t>(-4);</w:t>
            </w:r>
          </w:p>
          <w:p w:rsidR="00054B90" w:rsidRDefault="00054B90" w:rsidP="00054B90">
            <w:r>
              <w:rPr>
                <w:rStyle w:val="HTMLCode"/>
                <w:rFonts w:eastAsiaTheme="minorHAnsi"/>
              </w:rPr>
              <w:t>        </w:t>
            </w:r>
            <w:proofErr w:type="spellStart"/>
            <w:r>
              <w:rPr>
                <w:rStyle w:val="HTMLCode"/>
                <w:rFonts w:eastAsiaTheme="minorHAnsi"/>
              </w:rPr>
              <w:t>al.add</w:t>
            </w:r>
            <w:proofErr w:type="spellEnd"/>
            <w:r>
              <w:rPr>
                <w:rStyle w:val="HTMLCode"/>
                <w:rFonts w:eastAsiaTheme="minorHAnsi"/>
              </w:rPr>
              <w:t>(5);</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Obtain a Stream to the array list.</w:t>
            </w:r>
          </w:p>
          <w:p w:rsidR="00054B90" w:rsidRDefault="00054B90" w:rsidP="00054B90">
            <w:r>
              <w:rPr>
                <w:rStyle w:val="HTMLCode"/>
                <w:rFonts w:eastAsiaTheme="minorHAnsi"/>
              </w:rPr>
              <w:t xml:space="preserve">        Stream&lt;Integer&gt; </w:t>
            </w:r>
            <w:proofErr w:type="spellStart"/>
            <w:r>
              <w:rPr>
                <w:rStyle w:val="HTMLCode"/>
                <w:rFonts w:eastAsiaTheme="minorHAnsi"/>
              </w:rPr>
              <w:t>str</w:t>
            </w:r>
            <w:proofErr w:type="spellEnd"/>
            <w:r>
              <w:rPr>
                <w:rStyle w:val="HTMLCode"/>
                <w:rFonts w:eastAsiaTheme="minorHAnsi"/>
              </w:rPr>
              <w:t xml:space="preserve"> = </w:t>
            </w:r>
            <w:proofErr w:type="spellStart"/>
            <w:r>
              <w:rPr>
                <w:rStyle w:val="HTMLCode"/>
                <w:rFonts w:eastAsiaTheme="minorHAnsi"/>
              </w:rPr>
              <w:t>al.stream</w:t>
            </w:r>
            <w:proofErr w:type="spellEnd"/>
            <w:r>
              <w:rPr>
                <w:rStyle w:val="HTMLCode"/>
                <w:rFonts w:eastAsiaTheme="minorHAnsi"/>
              </w:rPr>
              <w: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getting </w:t>
            </w:r>
            <w:proofErr w:type="spellStart"/>
            <w:r>
              <w:rPr>
                <w:rStyle w:val="HTMLCode"/>
                <w:rFonts w:eastAsiaTheme="minorHAnsi"/>
              </w:rPr>
              <w:t>Spliterator</w:t>
            </w:r>
            <w:proofErr w:type="spellEnd"/>
            <w:r>
              <w:rPr>
                <w:rStyle w:val="HTMLCode"/>
                <w:rFonts w:eastAsiaTheme="minorHAnsi"/>
              </w:rPr>
              <w:t xml:space="preserve"> object on al</w:t>
            </w:r>
          </w:p>
          <w:p w:rsidR="00054B90" w:rsidRDefault="00054B90" w:rsidP="00054B90">
            <w:r>
              <w:rPr>
                <w:rStyle w:val="HTMLCode"/>
                <w:rFonts w:eastAsiaTheme="minorHAnsi"/>
              </w:rPr>
              <w:t>        </w:t>
            </w:r>
            <w:proofErr w:type="spellStart"/>
            <w:r>
              <w:rPr>
                <w:rStyle w:val="HTMLCode"/>
                <w:rFonts w:eastAsiaTheme="minorHAnsi"/>
              </w:rPr>
              <w:t>Spliterator</w:t>
            </w:r>
            <w:proofErr w:type="spellEnd"/>
            <w:r>
              <w:rPr>
                <w:rStyle w:val="HTMLCode"/>
                <w:rFonts w:eastAsiaTheme="minorHAnsi"/>
              </w:rPr>
              <w:t xml:space="preserve">&lt;Integer&gt; splitr1 = </w:t>
            </w:r>
            <w:proofErr w:type="spellStart"/>
            <w:r>
              <w:rPr>
                <w:rStyle w:val="HTMLCode"/>
                <w:rFonts w:eastAsiaTheme="minorHAnsi"/>
              </w:rPr>
              <w:t>str.spliterator</w:t>
            </w:r>
            <w:proofErr w:type="spellEnd"/>
            <w:r>
              <w:rPr>
                <w:rStyle w:val="HTMLCode"/>
                <w:rFonts w:eastAsiaTheme="minorHAnsi"/>
              </w:rPr>
              <w: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rsidRPr="004113A0">
              <w:rPr>
                <w:rStyle w:val="HTMLCode"/>
                <w:rFonts w:eastAsiaTheme="minorHAnsi"/>
              </w:rPr>
              <w:t xml:space="preserve">// </w:t>
            </w:r>
            <w:proofErr w:type="spellStart"/>
            <w:r w:rsidRPr="004113A0">
              <w:rPr>
                <w:rStyle w:val="HTMLCode"/>
                <w:rFonts w:eastAsiaTheme="minorHAnsi"/>
              </w:rPr>
              <w:t>estimateSize</w:t>
            </w:r>
            <w:proofErr w:type="spellEnd"/>
            <w:r w:rsidRPr="004113A0">
              <w:rPr>
                <w:rStyle w:val="HTMLCode"/>
                <w:rFonts w:eastAsiaTheme="minorHAnsi"/>
              </w:rPr>
              <w:t xml:space="preserve"> method</w:t>
            </w:r>
          </w:p>
          <w:p w:rsidR="00054B90" w:rsidRDefault="00054B90" w:rsidP="00054B90">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("estimate size : "</w:t>
            </w:r>
            <w:r>
              <w:t xml:space="preserve"> </w:t>
            </w:r>
            <w:r>
              <w:rPr>
                <w:rStyle w:val="HTMLCode"/>
                <w:rFonts w:eastAsiaTheme="minorHAnsi"/>
              </w:rPr>
              <w:t>+ splitr1.estimateSize());</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w:t>
            </w:r>
            <w:proofErr w:type="spellStart"/>
            <w:r w:rsidRPr="004113A0">
              <w:rPr>
                <w:rStyle w:val="HTMLCode"/>
                <w:rFonts w:eastAsiaTheme="minorHAnsi"/>
              </w:rPr>
              <w:t>getExactSizeIfKnown</w:t>
            </w:r>
            <w:proofErr w:type="spellEnd"/>
            <w:r w:rsidRPr="004113A0">
              <w:rPr>
                <w:rStyle w:val="HTMLCode"/>
                <w:rFonts w:eastAsiaTheme="minorHAnsi"/>
              </w:rPr>
              <w:t xml:space="preserve"> method</w:t>
            </w:r>
          </w:p>
          <w:p w:rsidR="00054B90" w:rsidRDefault="00054B90" w:rsidP="00054B90">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("exact size : "</w:t>
            </w:r>
            <w:r>
              <w:t xml:space="preserve"> </w:t>
            </w:r>
            <w:r>
              <w:rPr>
                <w:rStyle w:val="HTMLCode"/>
                <w:rFonts w:eastAsiaTheme="minorHAnsi"/>
              </w:rPr>
              <w:t>+ splitr1.getExactSizeIfKnown());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rsidRPr="00FF09D4">
              <w:rPr>
                <w:rStyle w:val="HTMLCode"/>
                <w:rFonts w:eastAsiaTheme="minorHAnsi"/>
              </w:rPr>
              <w:t xml:space="preserve">// </w:t>
            </w:r>
            <w:proofErr w:type="spellStart"/>
            <w:r w:rsidRPr="00FF09D4">
              <w:rPr>
                <w:rStyle w:val="HTMLCode"/>
                <w:rFonts w:eastAsiaTheme="minorHAnsi"/>
              </w:rPr>
              <w:t>hasCharacteristics</w:t>
            </w:r>
            <w:proofErr w:type="spellEnd"/>
            <w:r w:rsidRPr="00FF09D4">
              <w:rPr>
                <w:rStyle w:val="HTMLCode"/>
                <w:rFonts w:eastAsiaTheme="minorHAnsi"/>
              </w:rPr>
              <w:t xml:space="preserve"> and characteristics method</w:t>
            </w:r>
          </w:p>
          <w:p w:rsidR="00054B90" w:rsidRDefault="00054B90" w:rsidP="00054B90">
            <w:r>
              <w:rPr>
                <w:rStyle w:val="HTMLCode"/>
                <w:rFonts w:eastAsiaTheme="minorHAnsi"/>
              </w:rPr>
              <w:t>        System.out.println(splitr1.hasCharacteristics(splitr1.characteristics()));</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("Content of </w:t>
            </w:r>
            <w:proofErr w:type="spellStart"/>
            <w:r>
              <w:rPr>
                <w:rStyle w:val="HTMLCode"/>
                <w:rFonts w:eastAsiaTheme="minorHAnsi"/>
              </w:rPr>
              <w:t>arraylist</w:t>
            </w:r>
            <w:proofErr w:type="spellEnd"/>
            <w:r>
              <w:rPr>
                <w:rStyle w:val="HTMLCode"/>
                <w:rFonts w:eastAsiaTheme="minorHAnsi"/>
              </w:rPr>
              <w:t xml:space="preserve"> :");</w:t>
            </w:r>
          </w:p>
          <w:p w:rsidR="00054B90" w:rsidRDefault="00054B90" w:rsidP="00054B90">
            <w:r>
              <w:rPr>
                <w:rStyle w:val="HTMLCode"/>
                <w:rFonts w:eastAsiaTheme="minorHAnsi"/>
              </w:rPr>
              <w:t xml:space="preserve">        // </w:t>
            </w:r>
            <w:proofErr w:type="spellStart"/>
            <w:r>
              <w:rPr>
                <w:rStyle w:val="HTMLCode"/>
                <w:rFonts w:eastAsiaTheme="minorHAnsi"/>
              </w:rPr>
              <w:t>forEachRemaining</w:t>
            </w:r>
            <w:proofErr w:type="spellEnd"/>
            <w:r>
              <w:rPr>
                <w:rStyle w:val="HTMLCode"/>
                <w:rFonts w:eastAsiaTheme="minorHAnsi"/>
              </w:rPr>
              <w:t xml:space="preserve"> method    </w:t>
            </w:r>
          </w:p>
          <w:p w:rsidR="00054B90" w:rsidRDefault="00054B90" w:rsidP="00054B90">
            <w:r>
              <w:rPr>
                <w:rStyle w:val="HTMLCode"/>
                <w:rFonts w:eastAsiaTheme="minorHAnsi"/>
              </w:rPr>
              <w:t xml:space="preserve">        splitr1.forEachRemaining((n) -&gt; </w:t>
            </w:r>
            <w:proofErr w:type="spellStart"/>
            <w:r>
              <w:rPr>
                <w:rStyle w:val="HTMLCode"/>
                <w:rFonts w:eastAsiaTheme="minorHAnsi"/>
              </w:rPr>
              <w:t>System.out.println</w:t>
            </w:r>
            <w:proofErr w:type="spellEnd"/>
            <w:r>
              <w:rPr>
                <w:rStyle w:val="HTMLCode"/>
                <w:rFonts w:eastAsiaTheme="minorHAnsi"/>
              </w:rPr>
              <w:t>(n));</w:t>
            </w:r>
          </w:p>
          <w:p w:rsidR="00054B90" w:rsidRDefault="00054B90" w:rsidP="00054B90">
            <w:r>
              <w:rPr>
                <w:rStyle w:val="HTMLCode"/>
                <w:rFonts w:eastAsiaTheme="minorHAnsi"/>
              </w:rPr>
              <w:t>        </w:t>
            </w:r>
            <w:r>
              <w:t> </w:t>
            </w:r>
          </w:p>
          <w:p w:rsidR="00054B90" w:rsidRDefault="00054B90" w:rsidP="00054B90">
            <w:r>
              <w:rPr>
                <w:rStyle w:val="HTMLCode"/>
                <w:rFonts w:eastAsiaTheme="minorHAnsi"/>
              </w:rPr>
              <w:lastRenderedPageBreak/>
              <w:t>        // Obtaining another</w:t>
            </w:r>
            <w:proofErr w:type="gramStart"/>
            <w:r>
              <w:rPr>
                <w:rStyle w:val="HTMLCode"/>
                <w:rFonts w:eastAsiaTheme="minorHAnsi"/>
              </w:rPr>
              <w:t>  Stream</w:t>
            </w:r>
            <w:proofErr w:type="gramEnd"/>
            <w:r>
              <w:rPr>
                <w:rStyle w:val="HTMLCode"/>
                <w:rFonts w:eastAsiaTheme="minorHAnsi"/>
              </w:rPr>
              <w:t xml:space="preserve"> to the array list.</w:t>
            </w:r>
          </w:p>
          <w:p w:rsidR="00054B90" w:rsidRDefault="00054B90" w:rsidP="00054B90">
            <w:r>
              <w:rPr>
                <w:rStyle w:val="HTMLCode"/>
                <w:rFonts w:eastAsiaTheme="minorHAnsi"/>
              </w:rPr>
              <w:t xml:space="preserve">        Stream&lt;Integer&gt; str1 = </w:t>
            </w:r>
            <w:proofErr w:type="spellStart"/>
            <w:r>
              <w:rPr>
                <w:rStyle w:val="HTMLCode"/>
                <w:rFonts w:eastAsiaTheme="minorHAnsi"/>
              </w:rPr>
              <w:t>al.stream</w:t>
            </w:r>
            <w:proofErr w:type="spellEnd"/>
            <w:r>
              <w:rPr>
                <w:rStyle w:val="HTMLCode"/>
                <w:rFonts w:eastAsiaTheme="minorHAnsi"/>
              </w:rPr>
              <w:t>();</w:t>
            </w:r>
          </w:p>
          <w:p w:rsidR="00054B90" w:rsidRDefault="00054B90" w:rsidP="00054B90">
            <w:r>
              <w:rPr>
                <w:rStyle w:val="HTMLCode"/>
                <w:rFonts w:eastAsiaTheme="minorHAnsi"/>
              </w:rPr>
              <w:t>        splitr1 = str1.spliterator();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w:t>
            </w:r>
            <w:proofErr w:type="spellStart"/>
            <w:r w:rsidRPr="000E5E3D">
              <w:rPr>
                <w:rStyle w:val="HTMLCode"/>
                <w:rFonts w:eastAsiaTheme="minorHAnsi"/>
              </w:rPr>
              <w:t>trySplit</w:t>
            </w:r>
            <w:proofErr w:type="spellEnd"/>
            <w:r w:rsidRPr="000E5E3D">
              <w:rPr>
                <w:rStyle w:val="HTMLCode"/>
                <w:rFonts w:eastAsiaTheme="minorHAnsi"/>
              </w:rPr>
              <w:t>() method</w:t>
            </w:r>
          </w:p>
          <w:p w:rsidR="00054B90" w:rsidRDefault="00054B90" w:rsidP="00054B90">
            <w:r>
              <w:rPr>
                <w:rStyle w:val="HTMLCode"/>
                <w:rFonts w:eastAsiaTheme="minorHAnsi"/>
              </w:rPr>
              <w:t>        </w:t>
            </w:r>
            <w:proofErr w:type="spellStart"/>
            <w:r>
              <w:rPr>
                <w:rStyle w:val="HTMLCode"/>
                <w:rFonts w:eastAsiaTheme="minorHAnsi"/>
              </w:rPr>
              <w:t>Spliterator</w:t>
            </w:r>
            <w:proofErr w:type="spellEnd"/>
            <w:r>
              <w:rPr>
                <w:rStyle w:val="HTMLCode"/>
                <w:rFonts w:eastAsiaTheme="minorHAnsi"/>
              </w:rPr>
              <w:t>&lt;Integer&gt; splitr2 = splitr1.trySplit();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If splitr1 could be split, use splitr2 first.</w:t>
            </w:r>
          </w:p>
          <w:p w:rsidR="00054B90" w:rsidRDefault="00054B90" w:rsidP="00054B90">
            <w:r>
              <w:rPr>
                <w:rStyle w:val="HTMLCode"/>
                <w:rFonts w:eastAsiaTheme="minorHAnsi"/>
              </w:rPr>
              <w:t>        if(splitr2 != null) {</w:t>
            </w:r>
          </w:p>
          <w:p w:rsidR="00054B90" w:rsidRDefault="00054B90" w:rsidP="00054B90">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("Output from splitr2: ");</w:t>
            </w:r>
          </w:p>
          <w:p w:rsidR="00054B90" w:rsidRDefault="00054B90" w:rsidP="00054B90">
            <w:r>
              <w:rPr>
                <w:rStyle w:val="HTMLCode"/>
                <w:rFonts w:eastAsiaTheme="minorHAnsi"/>
              </w:rPr>
              <w:t xml:space="preserve">        splitr2.forEachRemaining((n) -&gt; </w:t>
            </w:r>
            <w:proofErr w:type="spellStart"/>
            <w:r>
              <w:rPr>
                <w:rStyle w:val="HTMLCode"/>
                <w:rFonts w:eastAsiaTheme="minorHAnsi"/>
              </w:rPr>
              <w:t>System.out.println</w:t>
            </w:r>
            <w:proofErr w:type="spellEnd"/>
            <w:r>
              <w:rPr>
                <w:rStyle w:val="HTMLCode"/>
                <w:rFonts w:eastAsiaTheme="minorHAnsi"/>
              </w:rPr>
              <w:t>(n));</w:t>
            </w:r>
          </w:p>
          <w:p w:rsidR="00054B90" w:rsidRDefault="00054B90" w:rsidP="00054B90">
            <w:r>
              <w:rPr>
                <w:rStyle w:val="HTMLCode"/>
                <w:rFonts w:eastAsiaTheme="minorHAnsi"/>
              </w:rPr>
              <w:t>        }</w:t>
            </w:r>
          </w:p>
          <w:p w:rsidR="00054B90" w:rsidRDefault="00054B90" w:rsidP="00054B90">
            <w:r>
              <w:t> </w:t>
            </w:r>
          </w:p>
          <w:p w:rsidR="00054B90" w:rsidRDefault="00054B90" w:rsidP="00054B90">
            <w:r>
              <w:rPr>
                <w:rStyle w:val="HTMLCode"/>
                <w:rFonts w:eastAsiaTheme="minorHAnsi"/>
              </w:rPr>
              <w:t xml:space="preserve">        // Now, use the </w:t>
            </w:r>
            <w:proofErr w:type="spellStart"/>
            <w:r>
              <w:rPr>
                <w:rStyle w:val="HTMLCode"/>
                <w:rFonts w:eastAsiaTheme="minorHAnsi"/>
              </w:rPr>
              <w:t>splitr</w:t>
            </w:r>
            <w:proofErr w:type="spellEnd"/>
          </w:p>
          <w:p w:rsidR="00054B90" w:rsidRDefault="00054B90" w:rsidP="00054B90">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nOutput</w:t>
            </w:r>
            <w:proofErr w:type="spellEnd"/>
            <w:r>
              <w:rPr>
                <w:rStyle w:val="HTMLCode"/>
                <w:rFonts w:eastAsiaTheme="minorHAnsi"/>
              </w:rPr>
              <w:t xml:space="preserve"> from splitr1: ");</w:t>
            </w:r>
          </w:p>
          <w:p w:rsidR="00054B90" w:rsidRDefault="00054B90" w:rsidP="00054B90">
            <w:r>
              <w:rPr>
                <w:rStyle w:val="HTMLCode"/>
                <w:rFonts w:eastAsiaTheme="minorHAnsi"/>
              </w:rPr>
              <w:t xml:space="preserve">        splitr1.forEachRemaining((n) -&gt; </w:t>
            </w:r>
            <w:proofErr w:type="spellStart"/>
            <w:r>
              <w:rPr>
                <w:rStyle w:val="HTMLCode"/>
                <w:rFonts w:eastAsiaTheme="minorHAnsi"/>
              </w:rPr>
              <w:t>System.out.println</w:t>
            </w:r>
            <w:proofErr w:type="spellEnd"/>
            <w:r>
              <w:rPr>
                <w:rStyle w:val="HTMLCode"/>
                <w:rFonts w:eastAsiaTheme="minorHAnsi"/>
              </w:rPr>
              <w:t>(n));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p>
          <w:p w:rsidR="00054B90" w:rsidRDefault="00054B90" w:rsidP="00054B90">
            <w:pPr>
              <w:rPr>
                <w:sz w:val="24"/>
                <w:szCs w:val="24"/>
              </w:rPr>
            </w:pPr>
            <w:r>
              <w:rPr>
                <w:rStyle w:val="HTMLCode"/>
                <w:rFonts w:eastAsiaTheme="minorHAnsi"/>
              </w:rPr>
              <w:t>}</w:t>
            </w:r>
          </w:p>
        </w:tc>
      </w:tr>
    </w:tbl>
    <w:p w:rsidR="00054B90" w:rsidRDefault="00054B90" w:rsidP="00054B90">
      <w:pPr>
        <w:shd w:val="clear" w:color="auto" w:fill="FFFFFF"/>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estimate</w:t>
      </w:r>
      <w:proofErr w:type="gramEnd"/>
      <w:r>
        <w:rPr>
          <w:rFonts w:ascii="Consolas" w:hAnsi="Consolas" w:cs="Consolas"/>
          <w:color w:val="000000"/>
          <w:sz w:val="18"/>
          <w:szCs w:val="18"/>
        </w:rPr>
        <w:t xml:space="preserve"> size : 5</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exact</w:t>
      </w:r>
      <w:proofErr w:type="gramEnd"/>
      <w:r>
        <w:rPr>
          <w:rFonts w:ascii="Consolas" w:hAnsi="Consolas" w:cs="Consolas"/>
          <w:color w:val="000000"/>
          <w:sz w:val="18"/>
          <w:szCs w:val="18"/>
        </w:rPr>
        <w:t xml:space="preserve"> size : 5</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true</w:t>
      </w:r>
      <w:proofErr w:type="gramEnd"/>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Content of </w:t>
      </w:r>
      <w:proofErr w:type="spellStart"/>
      <w:proofErr w:type="gramStart"/>
      <w:r>
        <w:rPr>
          <w:rFonts w:ascii="Consolas" w:hAnsi="Consolas" w:cs="Consolas"/>
          <w:color w:val="000000"/>
          <w:sz w:val="18"/>
          <w:szCs w:val="18"/>
        </w:rPr>
        <w:t>arraylist</w:t>
      </w:r>
      <w:proofErr w:type="spellEnd"/>
      <w:r>
        <w:rPr>
          <w:rFonts w:ascii="Consolas" w:hAnsi="Consolas" w:cs="Consolas"/>
          <w:color w:val="000000"/>
          <w:sz w:val="18"/>
          <w:szCs w:val="18"/>
        </w:rPr>
        <w:t xml:space="preserve"> :</w:t>
      </w:r>
      <w:proofErr w:type="gramEnd"/>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5</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Output from splitr2: </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Output from splitr1: </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5</w:t>
      </w:r>
    </w:p>
    <w:p w:rsidR="00054B90" w:rsidRDefault="00054B90" w:rsidP="00054B90">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 xml:space="preserve">Java program for </w:t>
      </w:r>
      <w:proofErr w:type="spellStart"/>
      <w:r>
        <w:rPr>
          <w:rStyle w:val="Strong"/>
          <w:rFonts w:ascii="Helvetica" w:hAnsi="Helvetica" w:cs="Helvetica"/>
          <w:color w:val="000000"/>
          <w:sz w:val="23"/>
          <w:szCs w:val="23"/>
          <w:bdr w:val="none" w:sz="0" w:space="0" w:color="auto" w:frame="1"/>
        </w:rPr>
        <w:t>tryadvance</w:t>
      </w:r>
      <w:proofErr w:type="spellEnd"/>
      <w:r>
        <w:rPr>
          <w:rStyle w:val="Strong"/>
          <w:rFonts w:ascii="Helvetica" w:hAnsi="Helvetica" w:cs="Helvetica"/>
          <w:color w:val="000000"/>
          <w:sz w:val="23"/>
          <w:szCs w:val="23"/>
          <w:bdr w:val="none" w:sz="0" w:space="0" w:color="auto" w:frame="1"/>
        </w:rPr>
        <w:t xml:space="preserve"> method</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Have a look at </w:t>
      </w:r>
      <w:proofErr w:type="spellStart"/>
      <w:proofErr w:type="gramStart"/>
      <w:r>
        <w:rPr>
          <w:rStyle w:val="Emphasis"/>
          <w:rFonts w:ascii="Helvetica" w:hAnsi="Helvetica" w:cs="Helvetica"/>
          <w:color w:val="000000"/>
          <w:sz w:val="23"/>
          <w:szCs w:val="23"/>
          <w:bdr w:val="none" w:sz="0" w:space="0" w:color="auto" w:frame="1"/>
        </w:rPr>
        <w:t>tryAdvance</w:t>
      </w:r>
      <w:proofErr w:type="spellEnd"/>
      <w:r>
        <w:rPr>
          <w:rStyle w:val="Emphasis"/>
          <w:rFonts w:ascii="Helvetica" w:hAnsi="Helvetica" w:cs="Helvetica"/>
          <w:color w:val="000000"/>
          <w:sz w:val="23"/>
          <w:szCs w:val="23"/>
          <w:bdr w:val="none" w:sz="0" w:space="0" w:color="auto" w:frame="1"/>
        </w:rPr>
        <w:t>(</w:t>
      </w:r>
      <w:proofErr w:type="gramEnd"/>
      <w:r>
        <w:rPr>
          <w:rStyle w:val="Emphasis"/>
          <w:rFonts w:ascii="Helvetica" w:hAnsi="Helvetica" w:cs="Helvetica"/>
          <w:color w:val="000000"/>
          <w:sz w:val="23"/>
          <w:szCs w:val="23"/>
          <w:bdr w:val="none" w:sz="0" w:space="0" w:color="auto" w:frame="1"/>
        </w:rPr>
        <w:t>)</w:t>
      </w:r>
      <w:r>
        <w:rPr>
          <w:rFonts w:ascii="Helvetica" w:hAnsi="Helvetica" w:cs="Helvetica"/>
          <w:color w:val="000000"/>
          <w:sz w:val="20"/>
          <w:szCs w:val="20"/>
        </w:rPr>
        <w:t> </w:t>
      </w:r>
      <w:proofErr w:type="spellStart"/>
      <w:r>
        <w:rPr>
          <w:rFonts w:ascii="Helvetica" w:hAnsi="Helvetica" w:cs="Helvetica"/>
          <w:color w:val="000000"/>
          <w:sz w:val="20"/>
          <w:szCs w:val="20"/>
        </w:rPr>
        <w:t>method.It</w:t>
      </w:r>
      <w:proofErr w:type="spellEnd"/>
      <w:r>
        <w:rPr>
          <w:rFonts w:ascii="Helvetica" w:hAnsi="Helvetica" w:cs="Helvetica"/>
          <w:color w:val="000000"/>
          <w:sz w:val="20"/>
          <w:szCs w:val="20"/>
        </w:rPr>
        <w:t xml:space="preserve"> performs an </w:t>
      </w:r>
      <w:r>
        <w:rPr>
          <w:rStyle w:val="Emphasis"/>
          <w:rFonts w:ascii="Helvetica" w:hAnsi="Helvetica" w:cs="Helvetica"/>
          <w:color w:val="000000"/>
          <w:sz w:val="23"/>
          <w:szCs w:val="23"/>
          <w:bdr w:val="none" w:sz="0" w:space="0" w:color="auto" w:frame="1"/>
        </w:rPr>
        <w:t>action</w:t>
      </w:r>
      <w:r>
        <w:rPr>
          <w:rFonts w:ascii="Helvetica" w:hAnsi="Helvetica" w:cs="Helvetica"/>
          <w:color w:val="000000"/>
          <w:sz w:val="20"/>
          <w:szCs w:val="20"/>
        </w:rPr>
        <w:t xml:space="preserve"> on the next element and then advances the </w:t>
      </w:r>
      <w:proofErr w:type="spellStart"/>
      <w:r>
        <w:rPr>
          <w:rFonts w:ascii="Helvetica" w:hAnsi="Helvetica" w:cs="Helvetica"/>
          <w:color w:val="000000"/>
          <w:sz w:val="20"/>
          <w:szCs w:val="20"/>
        </w:rPr>
        <w:t>iterator</w:t>
      </w:r>
      <w:proofErr w:type="spellEnd"/>
      <w:r>
        <w:rPr>
          <w:rFonts w:ascii="Helvetica" w:hAnsi="Helvetica" w:cs="Helvetica"/>
          <w:color w:val="000000"/>
          <w:sz w:val="20"/>
          <w:szCs w:val="20"/>
        </w:rPr>
        <w:t>. It is shown here:</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boolean</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tryAdvance</w:t>
      </w:r>
      <w:proofErr w:type="spellEnd"/>
      <w:r>
        <w:rPr>
          <w:rFonts w:ascii="Consolas" w:hAnsi="Consolas" w:cs="Consolas"/>
          <w:color w:val="000000"/>
          <w:sz w:val="18"/>
          <w:szCs w:val="18"/>
        </w:rPr>
        <w:t>(Consumer&lt;? super T&gt; action)</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Here, </w:t>
      </w:r>
      <w:r>
        <w:rPr>
          <w:rStyle w:val="Emphasis"/>
          <w:rFonts w:ascii="Helvetica" w:hAnsi="Helvetica" w:cs="Helvetica"/>
          <w:color w:val="000000"/>
          <w:sz w:val="23"/>
          <w:szCs w:val="23"/>
          <w:bdr w:val="none" w:sz="0" w:space="0" w:color="auto" w:frame="1"/>
        </w:rPr>
        <w:t>action</w:t>
      </w:r>
      <w:r>
        <w:rPr>
          <w:rFonts w:ascii="Helvetica" w:hAnsi="Helvetica" w:cs="Helvetica"/>
          <w:color w:val="000000"/>
          <w:sz w:val="20"/>
          <w:szCs w:val="20"/>
        </w:rPr>
        <w:t> specifies the action that is executed on the next element in the iteration and Consumer is a </w:t>
      </w:r>
      <w:hyperlink r:id="rId23" w:history="1">
        <w:r>
          <w:rPr>
            <w:rStyle w:val="Hyperlink"/>
            <w:rFonts w:ascii="Helvetica" w:hAnsi="Helvetica" w:cs="Helvetica"/>
            <w:color w:val="EC4E20"/>
            <w:sz w:val="23"/>
            <w:szCs w:val="23"/>
            <w:u w:val="none"/>
            <w:bdr w:val="none" w:sz="0" w:space="0" w:color="auto" w:frame="1"/>
          </w:rPr>
          <w:t>functional interface </w:t>
        </w:r>
      </w:hyperlink>
      <w:r>
        <w:rPr>
          <w:rFonts w:ascii="Helvetica" w:hAnsi="Helvetica" w:cs="Helvetica"/>
          <w:color w:val="000000"/>
          <w:sz w:val="20"/>
          <w:szCs w:val="20"/>
        </w:rPr>
        <w:t>that applies an action to an object. It is a generic functional interface declared in </w:t>
      </w:r>
      <w:proofErr w:type="spellStart"/>
      <w:r>
        <w:rPr>
          <w:rStyle w:val="Emphasis"/>
          <w:rFonts w:ascii="Helvetica" w:hAnsi="Helvetica" w:cs="Helvetica"/>
          <w:color w:val="000000"/>
          <w:sz w:val="23"/>
          <w:szCs w:val="23"/>
          <w:bdr w:val="none" w:sz="0" w:space="0" w:color="auto" w:frame="1"/>
        </w:rPr>
        <w:t>java.util.function</w:t>
      </w:r>
      <w:proofErr w:type="spellEnd"/>
      <w:r>
        <w:rPr>
          <w:rFonts w:ascii="Helvetica" w:hAnsi="Helvetica" w:cs="Helvetica"/>
          <w:color w:val="000000"/>
          <w:sz w:val="20"/>
          <w:szCs w:val="20"/>
        </w:rPr>
        <w:t>. It has only one abstract method, </w:t>
      </w:r>
      <w:proofErr w:type="gramStart"/>
      <w:r>
        <w:rPr>
          <w:rStyle w:val="Emphasis"/>
          <w:rFonts w:ascii="Helvetica" w:hAnsi="Helvetica" w:cs="Helvetica"/>
          <w:color w:val="000000"/>
          <w:sz w:val="23"/>
          <w:szCs w:val="23"/>
          <w:bdr w:val="none" w:sz="0" w:space="0" w:color="auto" w:frame="1"/>
        </w:rPr>
        <w:t>accept(</w:t>
      </w:r>
      <w:proofErr w:type="gramEnd"/>
      <w:r>
        <w:rPr>
          <w:rStyle w:val="Emphasis"/>
          <w:rFonts w:ascii="Helvetica" w:hAnsi="Helvetica" w:cs="Helvetica"/>
          <w:color w:val="000000"/>
          <w:sz w:val="23"/>
          <w:szCs w:val="23"/>
          <w:bdr w:val="none" w:sz="0" w:space="0" w:color="auto" w:frame="1"/>
        </w:rPr>
        <w:t xml:space="preserve"> )</w:t>
      </w:r>
      <w:r>
        <w:rPr>
          <w:rFonts w:ascii="Helvetica" w:hAnsi="Helvetica" w:cs="Helvetica"/>
          <w:color w:val="000000"/>
          <w:sz w:val="20"/>
          <w:szCs w:val="20"/>
        </w:rPr>
        <w:t>, which is</w:t>
      </w:r>
      <w:r>
        <w:rPr>
          <w:rFonts w:ascii="Helvetica" w:hAnsi="Helvetica" w:cs="Helvetica"/>
          <w:color w:val="000000"/>
          <w:sz w:val="20"/>
          <w:szCs w:val="20"/>
        </w:rPr>
        <w:br/>
        <w:t>shown here:</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void</w:t>
      </w:r>
      <w:proofErr w:type="gramEnd"/>
      <w:r>
        <w:rPr>
          <w:rFonts w:ascii="Consolas" w:hAnsi="Consolas" w:cs="Consolas"/>
          <w:color w:val="000000"/>
          <w:sz w:val="18"/>
          <w:szCs w:val="18"/>
        </w:rPr>
        <w:t xml:space="preserve"> accept(T </w:t>
      </w:r>
      <w:proofErr w:type="spellStart"/>
      <w:r>
        <w:rPr>
          <w:rFonts w:ascii="Consolas" w:hAnsi="Consolas" w:cs="Consolas"/>
          <w:color w:val="000000"/>
          <w:sz w:val="18"/>
          <w:szCs w:val="18"/>
        </w:rPr>
        <w:t>objRef</w:t>
      </w:r>
      <w:proofErr w:type="spellEnd"/>
      <w:r>
        <w:rPr>
          <w:rFonts w:ascii="Consolas" w:hAnsi="Consolas" w:cs="Consolas"/>
          <w:color w:val="000000"/>
          <w:sz w:val="18"/>
          <w:szCs w:val="18"/>
        </w:rPr>
        <w:t>)</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roofErr w:type="gramStart"/>
      <w:r>
        <w:rPr>
          <w:rFonts w:ascii="Helvetica" w:hAnsi="Helvetica" w:cs="Helvetica"/>
          <w:color w:val="000000"/>
          <w:sz w:val="20"/>
          <w:szCs w:val="20"/>
        </w:rPr>
        <w:t>here</w:t>
      </w:r>
      <w:proofErr w:type="gramEnd"/>
      <w:r>
        <w:rPr>
          <w:rFonts w:ascii="Helvetica" w:hAnsi="Helvetica" w:cs="Helvetica"/>
          <w:color w:val="000000"/>
          <w:sz w:val="20"/>
          <w:szCs w:val="20"/>
        </w:rPr>
        <w:t xml:space="preserve"> T is type of object reference.</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 implementing our </w:t>
      </w:r>
      <w:r>
        <w:rPr>
          <w:rStyle w:val="Emphasis"/>
          <w:rFonts w:ascii="Helvetica" w:hAnsi="Helvetica" w:cs="Helvetica"/>
          <w:color w:val="000000"/>
          <w:sz w:val="23"/>
          <w:szCs w:val="23"/>
          <w:bdr w:val="none" w:sz="0" w:space="0" w:color="auto" w:frame="1"/>
        </w:rPr>
        <w:t>action</w:t>
      </w:r>
      <w:r>
        <w:rPr>
          <w:rFonts w:ascii="Helvetica" w:hAnsi="Helvetica" w:cs="Helvetica"/>
          <w:color w:val="000000"/>
          <w:sz w:val="20"/>
          <w:szCs w:val="20"/>
        </w:rPr>
        <w:t xml:space="preserve">, we must implement accept </w:t>
      </w:r>
      <w:proofErr w:type="spellStart"/>
      <w:r>
        <w:rPr>
          <w:rFonts w:ascii="Helvetica" w:hAnsi="Helvetica" w:cs="Helvetica"/>
          <w:color w:val="000000"/>
          <w:sz w:val="20"/>
          <w:szCs w:val="20"/>
        </w:rPr>
        <w:t>method.To</w:t>
      </w:r>
      <w:proofErr w:type="spellEnd"/>
      <w:r>
        <w:rPr>
          <w:rFonts w:ascii="Helvetica" w:hAnsi="Helvetica" w:cs="Helvetica"/>
          <w:color w:val="000000"/>
          <w:sz w:val="20"/>
          <w:szCs w:val="20"/>
        </w:rPr>
        <w:t xml:space="preserve"> implement accept method, here we use </w:t>
      </w:r>
      <w:hyperlink r:id="rId24" w:history="1">
        <w:r>
          <w:rPr>
            <w:rStyle w:val="Hyperlink"/>
            <w:rFonts w:ascii="Helvetica" w:hAnsi="Helvetica" w:cs="Helvetica"/>
            <w:color w:val="EC4E20"/>
            <w:sz w:val="23"/>
            <w:szCs w:val="23"/>
            <w:u w:val="none"/>
            <w:bdr w:val="none" w:sz="0" w:space="0" w:color="auto" w:frame="1"/>
          </w:rPr>
          <w:t>lambda expression</w:t>
        </w:r>
      </w:hyperlink>
      <w:r>
        <w:rPr>
          <w:rFonts w:ascii="Helvetica" w:hAnsi="Helvetica" w:cs="Helvetica"/>
          <w:color w:val="000000"/>
          <w:sz w:val="20"/>
          <w:szCs w:val="20"/>
        </w:rPr>
        <w:t> .This will be more clear from below example.</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 xml:space="preserve">How to use </w:t>
      </w:r>
      <w:proofErr w:type="spellStart"/>
      <w:r>
        <w:rPr>
          <w:rStyle w:val="Strong"/>
          <w:rFonts w:ascii="Helvetica" w:hAnsi="Helvetica" w:cs="Helvetica"/>
          <w:color w:val="000000"/>
          <w:sz w:val="23"/>
          <w:szCs w:val="23"/>
          <w:bdr w:val="none" w:sz="0" w:space="0" w:color="auto" w:frame="1"/>
        </w:rPr>
        <w:t>Spliterator</w:t>
      </w:r>
      <w:proofErr w:type="spellEnd"/>
      <w:r>
        <w:rPr>
          <w:rStyle w:val="Strong"/>
          <w:rFonts w:ascii="Helvetica" w:hAnsi="Helvetica" w:cs="Helvetica"/>
          <w:color w:val="000000"/>
          <w:sz w:val="23"/>
          <w:szCs w:val="23"/>
          <w:bdr w:val="none" w:sz="0" w:space="0" w:color="auto" w:frame="1"/>
        </w:rPr>
        <w:t xml:space="preserve"> with Collections</w:t>
      </w:r>
      <w:r>
        <w:rPr>
          <w:rFonts w:ascii="Helvetica" w:hAnsi="Helvetica" w:cs="Helvetica"/>
          <w:color w:val="000000"/>
          <w:sz w:val="20"/>
          <w:szCs w:val="20"/>
        </w:rPr>
        <w:t xml:space="preserve">: Using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for basic iteration tasks is quite easy, simply call </w:t>
      </w:r>
      <w:proofErr w:type="spellStart"/>
      <w:proofErr w:type="gramStart"/>
      <w:r>
        <w:rPr>
          <w:rStyle w:val="Emphasis"/>
          <w:rFonts w:ascii="Helvetica" w:hAnsi="Helvetica" w:cs="Helvetica"/>
          <w:color w:val="000000"/>
          <w:sz w:val="23"/>
          <w:szCs w:val="23"/>
          <w:bdr w:val="none" w:sz="0" w:space="0" w:color="auto" w:frame="1"/>
        </w:rPr>
        <w:t>tryAdvance</w:t>
      </w:r>
      <w:proofErr w:type="spellEnd"/>
      <w:r>
        <w:rPr>
          <w:rStyle w:val="Emphasis"/>
          <w:rFonts w:ascii="Helvetica" w:hAnsi="Helvetica" w:cs="Helvetica"/>
          <w:color w:val="000000"/>
          <w:sz w:val="23"/>
          <w:szCs w:val="23"/>
          <w:bdr w:val="none" w:sz="0" w:space="0" w:color="auto" w:frame="1"/>
        </w:rPr>
        <w:t>(</w:t>
      </w:r>
      <w:proofErr w:type="gramEnd"/>
      <w:r>
        <w:rPr>
          <w:rStyle w:val="Emphasis"/>
          <w:rFonts w:ascii="Helvetica" w:hAnsi="Helvetica" w:cs="Helvetica"/>
          <w:color w:val="000000"/>
          <w:sz w:val="23"/>
          <w:szCs w:val="23"/>
          <w:bdr w:val="none" w:sz="0" w:space="0" w:color="auto" w:frame="1"/>
        </w:rPr>
        <w:t xml:space="preserve"> )</w:t>
      </w:r>
      <w:r>
        <w:rPr>
          <w:rFonts w:ascii="Helvetica" w:hAnsi="Helvetica" w:cs="Helvetica"/>
          <w:color w:val="000000"/>
          <w:sz w:val="20"/>
          <w:szCs w:val="20"/>
        </w:rPr>
        <w:t> until it returns false.</w:t>
      </w:r>
    </w:p>
    <w:tbl>
      <w:tblPr>
        <w:tblW w:w="9750" w:type="dxa"/>
        <w:tblCellMar>
          <w:left w:w="0" w:type="dxa"/>
          <w:right w:w="0" w:type="dxa"/>
        </w:tblCellMar>
        <w:tblLook w:val="04A0"/>
      </w:tblPr>
      <w:tblGrid>
        <w:gridCol w:w="9750"/>
      </w:tblGrid>
      <w:tr w:rsidR="00054B90" w:rsidTr="00054B90">
        <w:tc>
          <w:tcPr>
            <w:tcW w:w="9750" w:type="dxa"/>
            <w:vAlign w:val="center"/>
            <w:hideMark/>
          </w:tcPr>
          <w:p w:rsidR="00054B90" w:rsidRDefault="00054B90" w:rsidP="00054B90">
            <w:r>
              <w:rPr>
                <w:rStyle w:val="HTMLCode"/>
                <w:rFonts w:eastAsiaTheme="minorHAnsi"/>
              </w:rPr>
              <w:t xml:space="preserve">// Java program to demonstrate simple </w:t>
            </w:r>
            <w:proofErr w:type="spellStart"/>
            <w:r>
              <w:rPr>
                <w:rStyle w:val="HTMLCode"/>
                <w:rFonts w:eastAsiaTheme="minorHAnsi"/>
              </w:rPr>
              <w:t>Spliterator</w:t>
            </w:r>
            <w:proofErr w:type="spellEnd"/>
          </w:p>
          <w:p w:rsidR="00054B90" w:rsidRDefault="00054B90" w:rsidP="00054B90">
            <w:r>
              <w:rPr>
                <w:rStyle w:val="HTMLCode"/>
                <w:rFonts w:eastAsiaTheme="minorHAnsi"/>
              </w:rPr>
              <w:t xml:space="preserve">// using </w:t>
            </w:r>
            <w:proofErr w:type="spellStart"/>
            <w:r>
              <w:rPr>
                <w:rStyle w:val="HTMLCode"/>
                <w:rFonts w:eastAsiaTheme="minorHAnsi"/>
              </w:rPr>
              <w:t>tryAdvance</w:t>
            </w:r>
            <w:proofErr w:type="spellEnd"/>
            <w:r>
              <w:rPr>
                <w:rStyle w:val="HTMLCode"/>
                <w:rFonts w:eastAsiaTheme="minorHAnsi"/>
              </w:rPr>
              <w:t xml:space="preserve"> method</w:t>
            </w:r>
          </w:p>
          <w:p w:rsidR="00054B90" w:rsidRDefault="00054B90" w:rsidP="00054B90">
            <w:r>
              <w:t> </w:t>
            </w:r>
          </w:p>
          <w:p w:rsidR="00054B90" w:rsidRDefault="00054B90" w:rsidP="00054B90">
            <w:r>
              <w:rPr>
                <w:rStyle w:val="HTMLCode"/>
                <w:rFonts w:eastAsiaTheme="minorHAnsi"/>
              </w:rPr>
              <w:t>import</w:t>
            </w:r>
            <w:r>
              <w:t xml:space="preserve"> </w:t>
            </w:r>
            <w:proofErr w:type="spellStart"/>
            <w:r>
              <w:rPr>
                <w:rStyle w:val="HTMLCode"/>
                <w:rFonts w:eastAsiaTheme="minorHAnsi"/>
              </w:rPr>
              <w:t>java.util.ArrayList</w:t>
            </w:r>
            <w:proofErr w:type="spellEnd"/>
            <w:r>
              <w:rPr>
                <w:rStyle w:val="HTMLCode"/>
                <w:rFonts w:eastAsiaTheme="minorHAnsi"/>
              </w:rPr>
              <w:t>;</w:t>
            </w:r>
          </w:p>
          <w:p w:rsidR="00054B90" w:rsidRDefault="00054B90" w:rsidP="00054B90">
            <w:r>
              <w:rPr>
                <w:rStyle w:val="HTMLCode"/>
                <w:rFonts w:eastAsiaTheme="minorHAnsi"/>
              </w:rPr>
              <w:t>import</w:t>
            </w:r>
            <w:r>
              <w:t xml:space="preserve"> </w:t>
            </w:r>
            <w:proofErr w:type="spellStart"/>
            <w:r>
              <w:rPr>
                <w:rStyle w:val="HTMLCode"/>
                <w:rFonts w:eastAsiaTheme="minorHAnsi"/>
              </w:rPr>
              <w:t>java.util.Spliterator</w:t>
            </w:r>
            <w:proofErr w:type="spellEnd"/>
            <w:r>
              <w:rPr>
                <w:rStyle w:val="HTMLCode"/>
                <w:rFonts w:eastAsiaTheme="minorHAnsi"/>
              </w:rPr>
              <w: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SpliteratorDemo</w:t>
            </w:r>
            <w:proofErr w:type="spellEnd"/>
            <w:r>
              <w:rPr>
                <w:rStyle w:val="HTMLCode"/>
                <w:rFonts w:eastAsiaTheme="minorHAnsi"/>
              </w:rPr>
              <w:t xml:space="preserve"> </w:t>
            </w:r>
          </w:p>
          <w:p w:rsidR="00054B90" w:rsidRDefault="00054B90" w:rsidP="00054B90">
            <w:r>
              <w:rPr>
                <w:rStyle w:val="HTMLCode"/>
                <w:rFonts w:eastAsiaTheme="minorHAnsi"/>
              </w:rPr>
              <w:t>{</w:t>
            </w:r>
          </w:p>
          <w:p w:rsidR="00054B90" w:rsidRDefault="00054B90" w:rsidP="00054B90">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054B90" w:rsidRDefault="00054B90" w:rsidP="00054B90">
            <w:r>
              <w:rPr>
                <w:rStyle w:val="HTMLCode"/>
                <w:rFonts w:eastAsiaTheme="minorHAnsi"/>
              </w:rPr>
              <w:t>    {</w:t>
            </w:r>
          </w:p>
          <w:p w:rsidR="00054B90" w:rsidRDefault="00054B90" w:rsidP="00054B90">
            <w:r>
              <w:rPr>
                <w:rStyle w:val="HTMLCode"/>
                <w:rFonts w:eastAsiaTheme="minorHAnsi"/>
              </w:rPr>
              <w:lastRenderedPageBreak/>
              <w:t>        // Create an array list for doubles.</w:t>
            </w:r>
          </w:p>
          <w:p w:rsidR="00054B90" w:rsidRDefault="00054B90" w:rsidP="00054B90">
            <w:r>
              <w:rPr>
                <w:rStyle w:val="HTMLCode"/>
                <w:rFonts w:eastAsiaTheme="minorHAnsi"/>
              </w:rPr>
              <w:t>        </w:t>
            </w:r>
            <w:proofErr w:type="spellStart"/>
            <w:r>
              <w:rPr>
                <w:rStyle w:val="HTMLCode"/>
                <w:rFonts w:eastAsiaTheme="minorHAnsi"/>
              </w:rPr>
              <w:t>ArrayList</w:t>
            </w:r>
            <w:proofErr w:type="spellEnd"/>
            <w:r>
              <w:rPr>
                <w:rStyle w:val="HTMLCode"/>
                <w:rFonts w:eastAsiaTheme="minorHAnsi"/>
              </w:rPr>
              <w:t>&lt;Integer&gt; al1 = new</w:t>
            </w:r>
            <w:r>
              <w:t xml:space="preserve"> </w:t>
            </w:r>
            <w:proofErr w:type="spellStart"/>
            <w:r>
              <w:rPr>
                <w:rStyle w:val="HTMLCode"/>
                <w:rFonts w:eastAsiaTheme="minorHAnsi"/>
              </w:rPr>
              <w:t>ArrayList</w:t>
            </w:r>
            <w:proofErr w:type="spellEnd"/>
            <w:r>
              <w:rPr>
                <w:rStyle w:val="HTMLCode"/>
                <w:rFonts w:eastAsiaTheme="minorHAnsi"/>
              </w:rPr>
              <w:t>&lt;&gt;();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Add values to the array list.</w:t>
            </w:r>
          </w:p>
          <w:p w:rsidR="00054B90" w:rsidRDefault="00054B90" w:rsidP="00054B90">
            <w:r>
              <w:rPr>
                <w:rStyle w:val="HTMLCode"/>
                <w:rFonts w:eastAsiaTheme="minorHAnsi"/>
              </w:rPr>
              <w:t>        al1.add(1);</w:t>
            </w:r>
          </w:p>
          <w:p w:rsidR="00054B90" w:rsidRDefault="00054B90" w:rsidP="00054B90">
            <w:r>
              <w:rPr>
                <w:rStyle w:val="HTMLCode"/>
                <w:rFonts w:eastAsiaTheme="minorHAnsi"/>
              </w:rPr>
              <w:t>        al1.add(2);</w:t>
            </w:r>
          </w:p>
          <w:p w:rsidR="00054B90" w:rsidRDefault="00054B90" w:rsidP="00054B90">
            <w:r>
              <w:rPr>
                <w:rStyle w:val="HTMLCode"/>
                <w:rFonts w:eastAsiaTheme="minorHAnsi"/>
              </w:rPr>
              <w:t>        al1.add(-3);</w:t>
            </w:r>
          </w:p>
          <w:p w:rsidR="00054B90" w:rsidRDefault="00054B90" w:rsidP="00054B90">
            <w:r>
              <w:rPr>
                <w:rStyle w:val="HTMLCode"/>
                <w:rFonts w:eastAsiaTheme="minorHAnsi"/>
              </w:rPr>
              <w:t>        al1.add(-4);</w:t>
            </w:r>
          </w:p>
          <w:p w:rsidR="00054B90" w:rsidRDefault="00054B90" w:rsidP="00054B90">
            <w:r>
              <w:rPr>
                <w:rStyle w:val="HTMLCode"/>
                <w:rFonts w:eastAsiaTheme="minorHAnsi"/>
              </w:rPr>
              <w:t>        al1.add(5);</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Use </w:t>
            </w:r>
            <w:proofErr w:type="spellStart"/>
            <w:proofErr w:type="gramStart"/>
            <w:r>
              <w:rPr>
                <w:rStyle w:val="HTMLCode"/>
                <w:rFonts w:eastAsiaTheme="minorHAnsi"/>
              </w:rPr>
              <w:t>tryAdvance</w:t>
            </w:r>
            <w:proofErr w:type="spellEnd"/>
            <w:r>
              <w:rPr>
                <w:rStyle w:val="HTMLCode"/>
                <w:rFonts w:eastAsiaTheme="minorHAnsi"/>
              </w:rPr>
              <w:t>(</w:t>
            </w:r>
            <w:proofErr w:type="gramEnd"/>
            <w:r>
              <w:rPr>
                <w:rStyle w:val="HTMLCode"/>
                <w:rFonts w:eastAsiaTheme="minorHAnsi"/>
              </w:rPr>
              <w:t xml:space="preserve">) to display(action) contents of </w:t>
            </w:r>
            <w:proofErr w:type="spellStart"/>
            <w:r>
              <w:rPr>
                <w:rStyle w:val="HTMLCode"/>
                <w:rFonts w:eastAsiaTheme="minorHAnsi"/>
              </w:rPr>
              <w:t>arraylist</w:t>
            </w:r>
            <w:proofErr w:type="spellEnd"/>
            <w:r>
              <w:rPr>
                <w:rStyle w:val="HTMLCode"/>
                <w:rFonts w:eastAsiaTheme="minorHAnsi"/>
              </w:rPr>
              <w: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proofErr w:type="spellStart"/>
            <w:r>
              <w:rPr>
                <w:rStyle w:val="HTMLCode"/>
                <w:rFonts w:eastAsiaTheme="minorHAnsi"/>
              </w:rPr>
              <w:t>System.out.print</w:t>
            </w:r>
            <w:proofErr w:type="spellEnd"/>
            <w:r>
              <w:rPr>
                <w:rStyle w:val="HTMLCode"/>
                <w:rFonts w:eastAsiaTheme="minorHAnsi"/>
              </w:rPr>
              <w:t xml:space="preserve">("Contents of </w:t>
            </w:r>
            <w:proofErr w:type="spellStart"/>
            <w:r>
              <w:rPr>
                <w:rStyle w:val="HTMLCode"/>
                <w:rFonts w:eastAsiaTheme="minorHAnsi"/>
              </w:rPr>
              <w:t>arraylist</w:t>
            </w:r>
            <w:proofErr w:type="spellEnd"/>
            <w:r>
              <w:rPr>
                <w:rStyle w:val="HTMLCode"/>
                <w:rFonts w:eastAsiaTheme="minorHAnsi"/>
              </w:rPr>
              <w:t>:\n");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getting </w:t>
            </w:r>
            <w:proofErr w:type="spellStart"/>
            <w:r>
              <w:rPr>
                <w:rStyle w:val="HTMLCode"/>
                <w:rFonts w:eastAsiaTheme="minorHAnsi"/>
              </w:rPr>
              <w:t>Spliterator</w:t>
            </w:r>
            <w:proofErr w:type="spellEnd"/>
            <w:r>
              <w:rPr>
                <w:rStyle w:val="HTMLCode"/>
                <w:rFonts w:eastAsiaTheme="minorHAnsi"/>
              </w:rPr>
              <w:t xml:space="preserve"> object on al1</w:t>
            </w:r>
          </w:p>
          <w:p w:rsidR="00054B90" w:rsidRDefault="00054B90" w:rsidP="00054B90">
            <w:r>
              <w:rPr>
                <w:rStyle w:val="HTMLCode"/>
                <w:rFonts w:eastAsiaTheme="minorHAnsi"/>
              </w:rPr>
              <w:t>        </w:t>
            </w:r>
            <w:proofErr w:type="spellStart"/>
            <w:r>
              <w:rPr>
                <w:rStyle w:val="HTMLCode"/>
                <w:rFonts w:eastAsiaTheme="minorHAnsi"/>
              </w:rPr>
              <w:t>Spliterator</w:t>
            </w:r>
            <w:proofErr w:type="spellEnd"/>
            <w:r>
              <w:rPr>
                <w:rStyle w:val="HTMLCode"/>
                <w:rFonts w:eastAsiaTheme="minorHAnsi"/>
              </w:rPr>
              <w:t xml:space="preserve">&lt;Integer&gt; </w:t>
            </w:r>
            <w:proofErr w:type="spellStart"/>
            <w:r>
              <w:rPr>
                <w:rStyle w:val="HTMLCode"/>
                <w:rFonts w:eastAsiaTheme="minorHAnsi"/>
              </w:rPr>
              <w:t>splitr</w:t>
            </w:r>
            <w:proofErr w:type="spellEnd"/>
            <w:r>
              <w:rPr>
                <w:rStyle w:val="HTMLCode"/>
                <w:rFonts w:eastAsiaTheme="minorHAnsi"/>
              </w:rPr>
              <w:t xml:space="preserve"> = al1.spliterator();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Use </w:t>
            </w:r>
            <w:proofErr w:type="spellStart"/>
            <w:proofErr w:type="gramStart"/>
            <w:r>
              <w:rPr>
                <w:rStyle w:val="HTMLCode"/>
                <w:rFonts w:eastAsiaTheme="minorHAnsi"/>
              </w:rPr>
              <w:t>tryAdvance</w:t>
            </w:r>
            <w:proofErr w:type="spellEnd"/>
            <w:r>
              <w:rPr>
                <w:rStyle w:val="HTMLCode"/>
                <w:rFonts w:eastAsiaTheme="minorHAnsi"/>
              </w:rPr>
              <w:t>(</w:t>
            </w:r>
            <w:proofErr w:type="gramEnd"/>
            <w:r>
              <w:rPr>
                <w:rStyle w:val="HTMLCode"/>
                <w:rFonts w:eastAsiaTheme="minorHAnsi"/>
              </w:rPr>
              <w:t xml:space="preserve">) to display(action) contents of </w:t>
            </w:r>
            <w:proofErr w:type="spellStart"/>
            <w:r>
              <w:rPr>
                <w:rStyle w:val="HTMLCode"/>
                <w:rFonts w:eastAsiaTheme="minorHAnsi"/>
              </w:rPr>
              <w:t>arraylist</w:t>
            </w:r>
            <w:proofErr w:type="spellEnd"/>
            <w:r>
              <w:rPr>
                <w:rStyle w:val="HTMLCode"/>
                <w:rFonts w:eastAsiaTheme="minorHAnsi"/>
              </w:rPr>
              <w:t>.</w:t>
            </w:r>
          </w:p>
          <w:p w:rsidR="00054B90" w:rsidRDefault="00054B90" w:rsidP="00054B90">
            <w:r>
              <w:rPr>
                <w:rStyle w:val="HTMLCode"/>
                <w:rFonts w:eastAsiaTheme="minorHAnsi"/>
              </w:rPr>
              <w:t>        // Notice how lambda expression is used to implement accept method</w:t>
            </w:r>
          </w:p>
          <w:p w:rsidR="00054B90" w:rsidRDefault="00054B90" w:rsidP="00054B90">
            <w:r>
              <w:rPr>
                <w:rStyle w:val="HTMLCode"/>
                <w:rFonts w:eastAsiaTheme="minorHAnsi"/>
              </w:rPr>
              <w:t>        // of Consumer interface</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while(</w:t>
            </w:r>
            <w:proofErr w:type="spellStart"/>
            <w:r>
              <w:rPr>
                <w:rStyle w:val="HTMLCode"/>
                <w:rFonts w:eastAsiaTheme="minorHAnsi"/>
              </w:rPr>
              <w:t>splitr.tryAdvance</w:t>
            </w:r>
            <w:proofErr w:type="spellEnd"/>
            <w:r>
              <w:rPr>
                <w:rStyle w:val="HTMLCode"/>
                <w:rFonts w:eastAsiaTheme="minorHAnsi"/>
              </w:rPr>
              <w:t xml:space="preserve">((n) -&gt; </w:t>
            </w:r>
            <w:proofErr w:type="spellStart"/>
            <w:r>
              <w:rPr>
                <w:rStyle w:val="HTMLCode"/>
                <w:rFonts w:eastAsiaTheme="minorHAnsi"/>
              </w:rPr>
              <w:t>System.out.println</w:t>
            </w:r>
            <w:proofErr w:type="spellEnd"/>
            <w:r>
              <w:rPr>
                <w:rStyle w:val="HTMLCode"/>
                <w:rFonts w:eastAsiaTheme="minorHAnsi"/>
              </w:rPr>
              <w:t>(n)));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Use </w:t>
            </w:r>
            <w:proofErr w:type="spellStart"/>
            <w:proofErr w:type="gramStart"/>
            <w:r>
              <w:rPr>
                <w:rStyle w:val="HTMLCode"/>
                <w:rFonts w:eastAsiaTheme="minorHAnsi"/>
              </w:rPr>
              <w:t>tryAdvance</w:t>
            </w:r>
            <w:proofErr w:type="spellEnd"/>
            <w:r>
              <w:rPr>
                <w:rStyle w:val="HTMLCode"/>
                <w:rFonts w:eastAsiaTheme="minorHAnsi"/>
              </w:rPr>
              <w:t>(</w:t>
            </w:r>
            <w:proofErr w:type="gramEnd"/>
            <w:r>
              <w:rPr>
                <w:rStyle w:val="HTMLCode"/>
                <w:rFonts w:eastAsiaTheme="minorHAnsi"/>
              </w:rPr>
              <w:t xml:space="preserve">) for getting absolute values(action) of contents of </w:t>
            </w:r>
            <w:proofErr w:type="spellStart"/>
            <w:r>
              <w:rPr>
                <w:rStyle w:val="HTMLCode"/>
                <w:rFonts w:eastAsiaTheme="minorHAnsi"/>
              </w:rPr>
              <w:t>arraylist</w:t>
            </w:r>
            <w:proofErr w:type="spellEnd"/>
            <w:r>
              <w:rPr>
                <w:rStyle w:val="HTMLCode"/>
                <w:rFonts w:eastAsiaTheme="minorHAnsi"/>
              </w:rPr>
              <w:t>.</w:t>
            </w:r>
          </w:p>
          <w:p w:rsidR="00054B90" w:rsidRDefault="00054B90" w:rsidP="00054B90">
            <w:r>
              <w:rPr>
                <w:rStyle w:val="HTMLCode"/>
                <w:rFonts w:eastAsiaTheme="minorHAnsi"/>
              </w:rPr>
              <w:t>            </w:t>
            </w:r>
            <w:r>
              <w:t> </w:t>
            </w:r>
          </w:p>
          <w:p w:rsidR="00054B90" w:rsidRDefault="00054B90" w:rsidP="00054B90">
            <w:r>
              <w:rPr>
                <w:rStyle w:val="HTMLCode"/>
                <w:rFonts w:eastAsiaTheme="minorHAnsi"/>
              </w:rPr>
              <w:lastRenderedPageBreak/>
              <w:t>            </w:t>
            </w:r>
            <w:r>
              <w:t> </w:t>
            </w:r>
          </w:p>
          <w:p w:rsidR="00054B90" w:rsidRDefault="00054B90" w:rsidP="00054B90">
            <w:r>
              <w:rPr>
                <w:rStyle w:val="HTMLCode"/>
                <w:rFonts w:eastAsiaTheme="minorHAnsi"/>
              </w:rPr>
              <w:t>        // Create new list that contains absolute values.</w:t>
            </w:r>
          </w:p>
          <w:p w:rsidR="00054B90" w:rsidRDefault="00054B90" w:rsidP="00054B90">
            <w:r>
              <w:rPr>
                <w:rStyle w:val="HTMLCode"/>
                <w:rFonts w:eastAsiaTheme="minorHAnsi"/>
              </w:rPr>
              <w:t>        </w:t>
            </w:r>
            <w:proofErr w:type="spellStart"/>
            <w:r>
              <w:rPr>
                <w:rStyle w:val="HTMLCode"/>
                <w:rFonts w:eastAsiaTheme="minorHAnsi"/>
              </w:rPr>
              <w:t>ArrayList</w:t>
            </w:r>
            <w:proofErr w:type="spellEnd"/>
            <w:r>
              <w:rPr>
                <w:rStyle w:val="HTMLCode"/>
                <w:rFonts w:eastAsiaTheme="minorHAnsi"/>
              </w:rPr>
              <w:t>&lt;Integer&gt; al2 = new</w:t>
            </w:r>
            <w:r>
              <w:t xml:space="preserve"> </w:t>
            </w:r>
            <w:proofErr w:type="spellStart"/>
            <w:r>
              <w:rPr>
                <w:rStyle w:val="HTMLCode"/>
                <w:rFonts w:eastAsiaTheme="minorHAnsi"/>
              </w:rPr>
              <w:t>ArrayList</w:t>
            </w:r>
            <w:proofErr w:type="spellEnd"/>
            <w:r>
              <w:rPr>
                <w:rStyle w:val="HTMLCode"/>
                <w:rFonts w:eastAsiaTheme="minorHAnsi"/>
              </w:rPr>
              <w:t>&lt;&gt;();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proofErr w:type="spellStart"/>
            <w:r>
              <w:rPr>
                <w:rStyle w:val="HTMLCode"/>
                <w:rFonts w:eastAsiaTheme="minorHAnsi"/>
              </w:rPr>
              <w:t>splitr</w:t>
            </w:r>
            <w:proofErr w:type="spellEnd"/>
            <w:r>
              <w:rPr>
                <w:rStyle w:val="HTMLCode"/>
                <w:rFonts w:eastAsiaTheme="minorHAnsi"/>
              </w:rPr>
              <w:t xml:space="preserve"> = al1.spliterator();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Here our action is to get absolute values</w:t>
            </w:r>
          </w:p>
          <w:p w:rsidR="00054B90" w:rsidRDefault="00054B90" w:rsidP="00054B90">
            <w:r>
              <w:rPr>
                <w:rStyle w:val="HTMLCode"/>
                <w:rFonts w:eastAsiaTheme="minorHAnsi"/>
              </w:rPr>
              <w:t>        // Notice how lambda expression is used to implement accept method</w:t>
            </w:r>
          </w:p>
          <w:p w:rsidR="00054B90" w:rsidRPr="002F57F6" w:rsidRDefault="00054B90" w:rsidP="00054B90">
            <w:pPr>
              <w:rPr>
                <w:highlight w:val="yellow"/>
              </w:rPr>
            </w:pPr>
            <w:r>
              <w:rPr>
                <w:rStyle w:val="HTMLCode"/>
                <w:rFonts w:eastAsiaTheme="minorHAnsi"/>
              </w:rPr>
              <w:t>        </w:t>
            </w:r>
            <w:r w:rsidRPr="002F57F6">
              <w:rPr>
                <w:rStyle w:val="HTMLCode"/>
                <w:rFonts w:eastAsiaTheme="minorHAnsi"/>
              </w:rPr>
              <w:t>// of Consumer interface</w:t>
            </w:r>
          </w:p>
          <w:p w:rsidR="00054B90" w:rsidRDefault="00054B90" w:rsidP="00054B90">
            <w:r w:rsidRPr="002F57F6">
              <w:rPr>
                <w:rStyle w:val="HTMLCode"/>
                <w:rFonts w:eastAsiaTheme="minorHAnsi"/>
              </w:rPr>
              <w:t>        while(</w:t>
            </w:r>
            <w:proofErr w:type="spellStart"/>
            <w:r w:rsidRPr="002F57F6">
              <w:rPr>
                <w:rStyle w:val="HTMLCode"/>
                <w:rFonts w:eastAsiaTheme="minorHAnsi"/>
              </w:rPr>
              <w:t>splitr.tryAdvance</w:t>
            </w:r>
            <w:proofErr w:type="spellEnd"/>
            <w:r w:rsidRPr="002F57F6">
              <w:rPr>
                <w:rStyle w:val="HTMLCode"/>
                <w:rFonts w:eastAsiaTheme="minorHAnsi"/>
              </w:rPr>
              <w:t>((n) -&gt; al2.add(Math.abs(n))));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proofErr w:type="spellStart"/>
            <w:r>
              <w:rPr>
                <w:rStyle w:val="HTMLCode"/>
                <w:rFonts w:eastAsiaTheme="minorHAnsi"/>
              </w:rPr>
              <w:t>System.out.print</w:t>
            </w:r>
            <w:proofErr w:type="spellEnd"/>
            <w:r>
              <w:rPr>
                <w:rStyle w:val="HTMLCode"/>
                <w:rFonts w:eastAsiaTheme="minorHAnsi"/>
              </w:rPr>
              <w:t xml:space="preserve">("Absolute values of contents of </w:t>
            </w:r>
            <w:proofErr w:type="spellStart"/>
            <w:r>
              <w:rPr>
                <w:rStyle w:val="HTMLCode"/>
                <w:rFonts w:eastAsiaTheme="minorHAnsi"/>
              </w:rPr>
              <w:t>arraylist</w:t>
            </w:r>
            <w:proofErr w:type="spellEnd"/>
            <w:r>
              <w:rPr>
                <w:rStyle w:val="HTMLCode"/>
                <w:rFonts w:eastAsiaTheme="minorHAnsi"/>
              </w:rPr>
              <w:t>:\n");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getting </w:t>
            </w:r>
            <w:proofErr w:type="spellStart"/>
            <w:r>
              <w:rPr>
                <w:rStyle w:val="HTMLCode"/>
                <w:rFonts w:eastAsiaTheme="minorHAnsi"/>
              </w:rPr>
              <w:t>Spliterator</w:t>
            </w:r>
            <w:proofErr w:type="spellEnd"/>
            <w:r>
              <w:rPr>
                <w:rStyle w:val="HTMLCode"/>
                <w:rFonts w:eastAsiaTheme="minorHAnsi"/>
              </w:rPr>
              <w:t xml:space="preserve"> object on al2</w:t>
            </w:r>
          </w:p>
          <w:p w:rsidR="00054B90" w:rsidRDefault="00054B90" w:rsidP="00054B90">
            <w:r>
              <w:rPr>
                <w:rStyle w:val="HTMLCode"/>
                <w:rFonts w:eastAsiaTheme="minorHAnsi"/>
              </w:rPr>
              <w:t>        </w:t>
            </w:r>
            <w:proofErr w:type="spellStart"/>
            <w:r>
              <w:rPr>
                <w:rStyle w:val="HTMLCode"/>
                <w:rFonts w:eastAsiaTheme="minorHAnsi"/>
              </w:rPr>
              <w:t>splitr</w:t>
            </w:r>
            <w:proofErr w:type="spellEnd"/>
            <w:r>
              <w:rPr>
                <w:rStyle w:val="HTMLCode"/>
                <w:rFonts w:eastAsiaTheme="minorHAnsi"/>
              </w:rPr>
              <w:t xml:space="preserve"> = al2.spliterator();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while(</w:t>
            </w:r>
            <w:proofErr w:type="spellStart"/>
            <w:r>
              <w:rPr>
                <w:rStyle w:val="HTMLCode"/>
                <w:rFonts w:eastAsiaTheme="minorHAnsi"/>
              </w:rPr>
              <w:t>splitr.tryAdvance</w:t>
            </w:r>
            <w:proofErr w:type="spellEnd"/>
            <w:r>
              <w:rPr>
                <w:rStyle w:val="HTMLCode"/>
                <w:rFonts w:eastAsiaTheme="minorHAnsi"/>
              </w:rPr>
              <w:t xml:space="preserve">((n) -&gt; </w:t>
            </w:r>
            <w:proofErr w:type="spellStart"/>
            <w:r>
              <w:rPr>
                <w:rStyle w:val="HTMLCode"/>
                <w:rFonts w:eastAsiaTheme="minorHAnsi"/>
              </w:rPr>
              <w:t>System.out.println</w:t>
            </w:r>
            <w:proofErr w:type="spellEnd"/>
            <w:r>
              <w:rPr>
                <w:rStyle w:val="HTMLCode"/>
                <w:rFonts w:eastAsiaTheme="minorHAnsi"/>
              </w:rPr>
              <w:t>(n)));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p>
          <w:p w:rsidR="00054B90" w:rsidRDefault="00054B90" w:rsidP="00054B90">
            <w:pPr>
              <w:rPr>
                <w:sz w:val="24"/>
                <w:szCs w:val="24"/>
              </w:rPr>
            </w:pPr>
            <w:r>
              <w:rPr>
                <w:rStyle w:val="HTMLCode"/>
                <w:rFonts w:eastAsiaTheme="minorHAnsi"/>
              </w:rPr>
              <w:t>}</w:t>
            </w:r>
          </w:p>
        </w:tc>
      </w:tr>
    </w:tbl>
    <w:p w:rsidR="00054B90" w:rsidRDefault="00054B90" w:rsidP="00054B90">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Contents of </w:t>
      </w:r>
      <w:proofErr w:type="spellStart"/>
      <w:r>
        <w:rPr>
          <w:rFonts w:ascii="Consolas" w:hAnsi="Consolas" w:cs="Consolas"/>
          <w:color w:val="000000"/>
          <w:sz w:val="18"/>
          <w:szCs w:val="18"/>
        </w:rPr>
        <w:t>arraylist</w:t>
      </w:r>
      <w:proofErr w:type="spellEnd"/>
      <w:r>
        <w:rPr>
          <w:rFonts w:ascii="Consolas" w:hAnsi="Consolas" w:cs="Consolas"/>
          <w:color w:val="000000"/>
          <w:sz w:val="18"/>
          <w:szCs w:val="18"/>
        </w:rPr>
        <w:t>:</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2</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5</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Absolute values of contents of </w:t>
      </w:r>
      <w:proofErr w:type="spellStart"/>
      <w:r>
        <w:rPr>
          <w:rFonts w:ascii="Consolas" w:hAnsi="Consolas" w:cs="Consolas"/>
          <w:color w:val="000000"/>
          <w:sz w:val="18"/>
          <w:szCs w:val="18"/>
        </w:rPr>
        <w:t>arraylist</w:t>
      </w:r>
      <w:proofErr w:type="spellEnd"/>
      <w:r>
        <w:rPr>
          <w:rFonts w:ascii="Consolas" w:hAnsi="Consolas" w:cs="Consolas"/>
          <w:color w:val="000000"/>
          <w:sz w:val="18"/>
          <w:szCs w:val="18"/>
        </w:rPr>
        <w:t>:</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5</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Notice how </w:t>
      </w:r>
      <w:proofErr w:type="spellStart"/>
      <w:proofErr w:type="gramStart"/>
      <w:r>
        <w:rPr>
          <w:rFonts w:ascii="Helvetica" w:hAnsi="Helvetica" w:cs="Helvetica"/>
          <w:color w:val="000000"/>
          <w:sz w:val="20"/>
          <w:szCs w:val="20"/>
        </w:rPr>
        <w:t>tryAdvance</w:t>
      </w:r>
      <w:proofErr w:type="spellEnd"/>
      <w:r>
        <w:rPr>
          <w:rFonts w:ascii="Helvetica" w:hAnsi="Helvetica" w:cs="Helvetica"/>
          <w:color w:val="000000"/>
          <w:sz w:val="20"/>
          <w:szCs w:val="20"/>
        </w:rPr>
        <w:t>(</w:t>
      </w:r>
      <w:proofErr w:type="gramEnd"/>
      <w:r>
        <w:rPr>
          <w:rFonts w:ascii="Helvetica" w:hAnsi="Helvetica" w:cs="Helvetica"/>
          <w:color w:val="000000"/>
          <w:sz w:val="20"/>
          <w:szCs w:val="20"/>
        </w:rPr>
        <w:t xml:space="preserve"> ) consolidates the purposes of </w:t>
      </w:r>
      <w:proofErr w:type="spellStart"/>
      <w:r>
        <w:rPr>
          <w:rFonts w:ascii="Helvetica" w:hAnsi="Helvetica" w:cs="Helvetica"/>
          <w:color w:val="000000"/>
          <w:sz w:val="20"/>
          <w:szCs w:val="20"/>
        </w:rPr>
        <w:t>hasNext</w:t>
      </w:r>
      <w:proofErr w:type="spellEnd"/>
      <w:r>
        <w:rPr>
          <w:rFonts w:ascii="Helvetica" w:hAnsi="Helvetica" w:cs="Helvetica"/>
          <w:color w:val="000000"/>
          <w:sz w:val="20"/>
          <w:szCs w:val="20"/>
        </w:rPr>
        <w:t>( ) and next( ) provided by </w:t>
      </w:r>
      <w:proofErr w:type="spellStart"/>
      <w:r w:rsidR="00F51274">
        <w:fldChar w:fldCharType="begin"/>
      </w:r>
      <w:r w:rsidR="00D35644">
        <w:instrText>HYPERLINK "http://www.geeksforgeeks.org/iterators-in-java/"</w:instrText>
      </w:r>
      <w:r w:rsidR="00F51274">
        <w:fldChar w:fldCharType="separate"/>
      </w:r>
      <w:r>
        <w:rPr>
          <w:rStyle w:val="Hyperlink"/>
          <w:rFonts w:ascii="Helvetica" w:hAnsi="Helvetica" w:cs="Helvetica"/>
          <w:color w:val="EC4E20"/>
          <w:sz w:val="23"/>
          <w:szCs w:val="23"/>
          <w:u w:val="none"/>
          <w:bdr w:val="none" w:sz="0" w:space="0" w:color="auto" w:frame="1"/>
        </w:rPr>
        <w:t>Iterator</w:t>
      </w:r>
      <w:proofErr w:type="spellEnd"/>
      <w:r w:rsidR="00F51274">
        <w:fldChar w:fldCharType="end"/>
      </w:r>
      <w:r>
        <w:rPr>
          <w:rFonts w:ascii="Helvetica" w:hAnsi="Helvetica" w:cs="Helvetica"/>
          <w:color w:val="000000"/>
          <w:sz w:val="20"/>
          <w:szCs w:val="20"/>
        </w:rPr>
        <w:t> into a single method in above example. This improves the efficiency of the iteration process.</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In some cases, you might want to perform some action on each element collectively, rather than one at a time. To handle this type of situation,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provides the </w:t>
      </w:r>
      <w:proofErr w:type="spellStart"/>
      <w:proofErr w:type="gramStart"/>
      <w:r>
        <w:rPr>
          <w:rFonts w:ascii="Helvetica" w:hAnsi="Helvetica" w:cs="Helvetica"/>
          <w:color w:val="000000"/>
          <w:sz w:val="20"/>
          <w:szCs w:val="20"/>
        </w:rPr>
        <w:t>forEachRemaining</w:t>
      </w:r>
      <w:proofErr w:type="spellEnd"/>
      <w:r>
        <w:rPr>
          <w:rFonts w:ascii="Helvetica" w:hAnsi="Helvetica" w:cs="Helvetica"/>
          <w:color w:val="000000"/>
          <w:sz w:val="20"/>
          <w:szCs w:val="20"/>
        </w:rPr>
        <w:t>(</w:t>
      </w:r>
      <w:proofErr w:type="gramEnd"/>
      <w:r>
        <w:rPr>
          <w:rFonts w:ascii="Helvetica" w:hAnsi="Helvetica" w:cs="Helvetica"/>
          <w:color w:val="000000"/>
          <w:sz w:val="20"/>
          <w:szCs w:val="20"/>
        </w:rPr>
        <w:t xml:space="preserve"> ) method, it is generally used in cases involving </w:t>
      </w:r>
      <w:hyperlink r:id="rId25" w:history="1">
        <w:r>
          <w:rPr>
            <w:rStyle w:val="Hyperlink"/>
            <w:rFonts w:ascii="Helvetica" w:hAnsi="Helvetica" w:cs="Helvetica"/>
            <w:color w:val="EC4E20"/>
            <w:sz w:val="23"/>
            <w:szCs w:val="23"/>
            <w:u w:val="none"/>
            <w:bdr w:val="none" w:sz="0" w:space="0" w:color="auto" w:frame="1"/>
          </w:rPr>
          <w:t>streams</w:t>
        </w:r>
      </w:hyperlink>
      <w:r>
        <w:rPr>
          <w:rFonts w:ascii="Helvetica" w:hAnsi="Helvetica" w:cs="Helvetica"/>
          <w:color w:val="000000"/>
          <w:sz w:val="20"/>
          <w:szCs w:val="20"/>
        </w:rPr>
        <w:t>. This method applies action to each unprocessed element and then returns.</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This article is contributed by </w:t>
      </w:r>
      <w:proofErr w:type="spellStart"/>
      <w:r>
        <w:rPr>
          <w:rStyle w:val="Strong"/>
          <w:rFonts w:ascii="Helvetica" w:hAnsi="Helvetica" w:cs="Helvetica"/>
          <w:color w:val="000000"/>
          <w:sz w:val="23"/>
          <w:szCs w:val="23"/>
          <w:bdr w:val="none" w:sz="0" w:space="0" w:color="auto" w:frame="1"/>
        </w:rPr>
        <w:t>Gaurav</w:t>
      </w:r>
      <w:proofErr w:type="spell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Miglani</w:t>
      </w:r>
      <w:proofErr w:type="spellEnd"/>
      <w:r>
        <w:rPr>
          <w:rFonts w:ascii="Helvetica" w:hAnsi="Helvetica" w:cs="Helvetica"/>
          <w:color w:val="000000"/>
          <w:sz w:val="20"/>
          <w:szCs w:val="20"/>
        </w:rPr>
        <w:t xml:space="preserve">. If you like </w:t>
      </w:r>
      <w:proofErr w:type="spellStart"/>
      <w:r>
        <w:rPr>
          <w:rFonts w:ascii="Helvetica" w:hAnsi="Helvetica" w:cs="Helvetica"/>
          <w:color w:val="000000"/>
          <w:sz w:val="20"/>
          <w:szCs w:val="20"/>
        </w:rPr>
        <w:t>GeeksforGeeks</w:t>
      </w:r>
      <w:proofErr w:type="spellEnd"/>
      <w:r>
        <w:rPr>
          <w:rFonts w:ascii="Helvetica" w:hAnsi="Helvetica" w:cs="Helvetica"/>
          <w:color w:val="000000"/>
          <w:sz w:val="20"/>
          <w:szCs w:val="20"/>
        </w:rPr>
        <w:t xml:space="preserve"> and would like to contribute, you can also write an article using </w:t>
      </w:r>
      <w:hyperlink r:id="rId26" w:history="1">
        <w:r>
          <w:rPr>
            <w:rStyle w:val="Hyperlink"/>
            <w:rFonts w:ascii="Helvetica" w:hAnsi="Helvetica" w:cs="Helvetica"/>
            <w:color w:val="EC4E20"/>
            <w:sz w:val="23"/>
            <w:szCs w:val="23"/>
            <w:u w:val="none"/>
            <w:bdr w:val="none" w:sz="0" w:space="0" w:color="auto" w:frame="1"/>
          </w:rPr>
          <w:t>contribute.geeksforgeeks.org</w:t>
        </w:r>
      </w:hyperlink>
      <w:r>
        <w:rPr>
          <w:rFonts w:ascii="Helvetica" w:hAnsi="Helvetica" w:cs="Helvetica"/>
          <w:color w:val="000000"/>
          <w:sz w:val="20"/>
          <w:szCs w:val="20"/>
        </w:rPr>
        <w:t xml:space="preserve"> or mail your article to contribute@geeksforgeeks.org. See your article appearing on the </w:t>
      </w:r>
      <w:proofErr w:type="spellStart"/>
      <w:r>
        <w:rPr>
          <w:rFonts w:ascii="Helvetica" w:hAnsi="Helvetica" w:cs="Helvetica"/>
          <w:color w:val="000000"/>
          <w:sz w:val="20"/>
          <w:szCs w:val="20"/>
        </w:rPr>
        <w:t>GeeksforGeeks</w:t>
      </w:r>
      <w:proofErr w:type="spellEnd"/>
      <w:r>
        <w:rPr>
          <w:rFonts w:ascii="Helvetica" w:hAnsi="Helvetica" w:cs="Helvetica"/>
          <w:color w:val="000000"/>
          <w:sz w:val="20"/>
          <w:szCs w:val="20"/>
        </w:rPr>
        <w:t xml:space="preserve"> main page and help other Geeks.</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Please write comments if you find anything incorrect, or you want to share more information about the topic discussed above.</w:t>
      </w:r>
    </w:p>
    <w:p w:rsidR="00054B90" w:rsidRDefault="00F51274" w:rsidP="00054B90">
      <w:pPr>
        <w:pStyle w:val="Heading1"/>
        <w:shd w:val="clear" w:color="auto" w:fill="FFFFFF"/>
        <w:spacing w:before="0"/>
        <w:jc w:val="both"/>
        <w:textAlignment w:val="baseline"/>
        <w:rPr>
          <w:ins w:id="17" w:author="Unknown"/>
          <w:rFonts w:ascii="Helvetica" w:hAnsi="Helvetica" w:cs="Helvetica"/>
          <w:color w:val="000000"/>
          <w:sz w:val="32"/>
          <w:szCs w:val="32"/>
        </w:rPr>
      </w:pPr>
      <w:ins w:id="18" w:author="Unknown">
        <w:r>
          <w:rPr>
            <w:rStyle w:val="Strong"/>
            <w:rFonts w:ascii="Helvetica" w:hAnsi="Helvetica" w:cs="Helvetica"/>
            <w:b/>
            <w:bCs/>
            <w:color w:val="000000"/>
            <w:sz w:val="32"/>
            <w:szCs w:val="32"/>
            <w:bdr w:val="none" w:sz="0" w:space="0" w:color="auto" w:frame="1"/>
          </w:rPr>
          <w:fldChar w:fldCharType="begin"/>
        </w:r>
        <w:r w:rsidR="00054B90">
          <w:rPr>
            <w:rStyle w:val="Strong"/>
            <w:rFonts w:ascii="Helvetica" w:hAnsi="Helvetica" w:cs="Helvetica"/>
            <w:b/>
            <w:bCs/>
            <w:color w:val="000000"/>
            <w:sz w:val="32"/>
            <w:szCs w:val="32"/>
            <w:bdr w:val="none" w:sz="0" w:space="0" w:color="auto" w:frame="1"/>
          </w:rPr>
          <w:instrText xml:space="preserve"> HYPERLINK "http://quiz.geeksforgeeks.org/gate-corner-2/" </w:instrText>
        </w:r>
        <w:r>
          <w:rPr>
            <w:rStyle w:val="Strong"/>
            <w:rFonts w:ascii="Helvetica" w:hAnsi="Helvetica" w:cs="Helvetica"/>
            <w:b/>
            <w:bCs/>
            <w:color w:val="000000"/>
            <w:sz w:val="32"/>
            <w:szCs w:val="32"/>
            <w:bdr w:val="none" w:sz="0" w:space="0" w:color="auto" w:frame="1"/>
          </w:rPr>
          <w:fldChar w:fldCharType="separate"/>
        </w:r>
        <w:r w:rsidR="00054B90">
          <w:rPr>
            <w:rStyle w:val="Hyperlink"/>
            <w:rFonts w:ascii="Helvetica" w:hAnsi="Helvetica" w:cs="Helvetica"/>
            <w:color w:val="EC4E20"/>
            <w:sz w:val="32"/>
            <w:szCs w:val="32"/>
            <w:u w:val="none"/>
            <w:bdr w:val="none" w:sz="0" w:space="0" w:color="auto" w:frame="1"/>
          </w:rPr>
          <w:t>GATE CS Corner</w:t>
        </w:r>
        <w:r>
          <w:rPr>
            <w:rStyle w:val="Strong"/>
            <w:rFonts w:ascii="Helvetica" w:hAnsi="Helvetica" w:cs="Helvetica"/>
            <w:b/>
            <w:bCs/>
            <w:color w:val="000000"/>
            <w:sz w:val="32"/>
            <w:szCs w:val="32"/>
            <w:bdr w:val="none" w:sz="0" w:space="0" w:color="auto" w:frame="1"/>
          </w:rPr>
          <w:fldChar w:fldCharType="end"/>
        </w:r>
        <w:r w:rsidR="00054B90">
          <w:rPr>
            <w:rStyle w:val="Strong"/>
            <w:rFonts w:ascii="Helvetica" w:hAnsi="Helvetica" w:cs="Helvetica"/>
            <w:b/>
            <w:bCs/>
            <w:color w:val="000000"/>
            <w:sz w:val="32"/>
            <w:szCs w:val="32"/>
            <w:bdr w:val="none" w:sz="0" w:space="0" w:color="auto" w:frame="1"/>
          </w:rPr>
          <w:t>    </w:t>
        </w:r>
        <w:r>
          <w:rPr>
            <w:rStyle w:val="Strong"/>
            <w:rFonts w:ascii="Helvetica" w:hAnsi="Helvetica" w:cs="Helvetica"/>
            <w:b/>
            <w:bCs/>
            <w:color w:val="000000"/>
            <w:sz w:val="32"/>
            <w:szCs w:val="32"/>
            <w:bdr w:val="none" w:sz="0" w:space="0" w:color="auto" w:frame="1"/>
          </w:rPr>
          <w:fldChar w:fldCharType="begin"/>
        </w:r>
        <w:r w:rsidR="00054B90">
          <w:rPr>
            <w:rStyle w:val="Strong"/>
            <w:rFonts w:ascii="Helvetica" w:hAnsi="Helvetica" w:cs="Helvetica"/>
            <w:b/>
            <w:bCs/>
            <w:color w:val="000000"/>
            <w:sz w:val="32"/>
            <w:szCs w:val="32"/>
            <w:bdr w:val="none" w:sz="0" w:space="0" w:color="auto" w:frame="1"/>
          </w:rPr>
          <w:instrText xml:space="preserve"> HYPERLINK "http://practice.geeksforgeeks.org/company-tags" </w:instrText>
        </w:r>
        <w:r>
          <w:rPr>
            <w:rStyle w:val="Strong"/>
            <w:rFonts w:ascii="Helvetica" w:hAnsi="Helvetica" w:cs="Helvetica"/>
            <w:b/>
            <w:bCs/>
            <w:color w:val="000000"/>
            <w:sz w:val="32"/>
            <w:szCs w:val="32"/>
            <w:bdr w:val="none" w:sz="0" w:space="0" w:color="auto" w:frame="1"/>
          </w:rPr>
          <w:fldChar w:fldCharType="separate"/>
        </w:r>
        <w:r w:rsidR="00054B90">
          <w:rPr>
            <w:rStyle w:val="Hyperlink"/>
            <w:rFonts w:ascii="Helvetica" w:hAnsi="Helvetica" w:cs="Helvetica"/>
            <w:color w:val="EC4E20"/>
            <w:sz w:val="32"/>
            <w:szCs w:val="32"/>
            <w:u w:val="none"/>
            <w:bdr w:val="none" w:sz="0" w:space="0" w:color="auto" w:frame="1"/>
          </w:rPr>
          <w:t>Company Wise Coding Practice</w:t>
        </w:r>
        <w:r>
          <w:rPr>
            <w:rStyle w:val="Strong"/>
            <w:rFonts w:ascii="Helvetica" w:hAnsi="Helvetica" w:cs="Helvetica"/>
            <w:b/>
            <w:bCs/>
            <w:color w:val="000000"/>
            <w:sz w:val="32"/>
            <w:szCs w:val="32"/>
            <w:bdr w:val="none" w:sz="0" w:space="0" w:color="auto" w:frame="1"/>
          </w:rPr>
          <w:fldChar w:fldCharType="end"/>
        </w:r>
      </w:ins>
    </w:p>
    <w:p w:rsidR="00054B90" w:rsidRDefault="00F51274" w:rsidP="00054B90">
      <w:pPr>
        <w:shd w:val="clear" w:color="auto" w:fill="DDDDDD"/>
        <w:textAlignment w:val="baseline"/>
        <w:rPr>
          <w:ins w:id="19" w:author="Unknown"/>
          <w:rFonts w:ascii="Times New Roman" w:hAnsi="Times New Roman" w:cs="Times New Roman"/>
          <w:sz w:val="20"/>
          <w:szCs w:val="20"/>
          <w:bdr w:val="none" w:sz="0" w:space="0" w:color="auto" w:frame="1"/>
        </w:rPr>
      </w:pPr>
      <w:ins w:id="20" w:author="Unknown">
        <w:r>
          <w:rPr>
            <w:sz w:val="20"/>
            <w:szCs w:val="20"/>
            <w:bdr w:val="none" w:sz="0" w:space="0" w:color="auto" w:frame="1"/>
          </w:rPr>
          <w:fldChar w:fldCharType="begin"/>
        </w:r>
        <w:r w:rsidR="00054B90">
          <w:rPr>
            <w:sz w:val="20"/>
            <w:szCs w:val="20"/>
            <w:bdr w:val="none" w:sz="0" w:space="0" w:color="auto" w:frame="1"/>
          </w:rPr>
          <w:instrText xml:space="preserve"> HYPERLINK "http://www.geeksforgeeks.org/category/programming-language/java/" </w:instrText>
        </w:r>
        <w:r>
          <w:rPr>
            <w:sz w:val="20"/>
            <w:szCs w:val="20"/>
            <w:bdr w:val="none" w:sz="0" w:space="0" w:color="auto" w:frame="1"/>
          </w:rPr>
          <w:fldChar w:fldCharType="separate"/>
        </w:r>
        <w:r w:rsidR="00054B90">
          <w:rPr>
            <w:rStyle w:val="Hyperlink"/>
            <w:sz w:val="20"/>
            <w:szCs w:val="20"/>
            <w:u w:val="none"/>
            <w:bdr w:val="none" w:sz="0" w:space="0" w:color="auto" w:frame="1"/>
          </w:rPr>
          <w:t>Java</w:t>
        </w:r>
        <w:r>
          <w:rPr>
            <w:sz w:val="20"/>
            <w:szCs w:val="20"/>
            <w:bdr w:val="none" w:sz="0" w:space="0" w:color="auto" w:frame="1"/>
          </w:rPr>
          <w:fldChar w:fldCharType="end"/>
        </w:r>
      </w:ins>
    </w:p>
    <w:p w:rsidR="00054B90" w:rsidRDefault="00054B90" w:rsidP="00054B90">
      <w:pPr>
        <w:rPr>
          <w:ins w:id="21" w:author="Unknown"/>
          <w:sz w:val="20"/>
          <w:szCs w:val="20"/>
          <w:bdr w:val="none" w:sz="0" w:space="0" w:color="auto" w:frame="1"/>
        </w:rPr>
      </w:pPr>
      <w:ins w:id="22" w:author="Unknown">
        <w:r>
          <w:t> </w:t>
        </w:r>
      </w:ins>
    </w:p>
    <w:p w:rsidR="00054B90" w:rsidRDefault="00F51274" w:rsidP="00054B90">
      <w:pPr>
        <w:shd w:val="clear" w:color="auto" w:fill="DDDDDD"/>
        <w:textAlignment w:val="baseline"/>
        <w:rPr>
          <w:ins w:id="23" w:author="Unknown"/>
          <w:sz w:val="20"/>
          <w:szCs w:val="20"/>
          <w:bdr w:val="none" w:sz="0" w:space="0" w:color="auto" w:frame="1"/>
        </w:rPr>
      </w:pPr>
      <w:ins w:id="24" w:author="Unknown">
        <w:r>
          <w:rPr>
            <w:sz w:val="20"/>
            <w:szCs w:val="20"/>
            <w:bdr w:val="none" w:sz="0" w:space="0" w:color="auto" w:frame="1"/>
          </w:rPr>
          <w:fldChar w:fldCharType="begin"/>
        </w:r>
        <w:r w:rsidR="00054B90">
          <w:rPr>
            <w:sz w:val="20"/>
            <w:szCs w:val="20"/>
            <w:bdr w:val="none" w:sz="0" w:space="0" w:color="auto" w:frame="1"/>
          </w:rPr>
          <w:instrText xml:space="preserve"> HYPERLINK "http://www.geeksforgeeks.org/tag/java-util-package/" </w:instrText>
        </w:r>
        <w:r>
          <w:rPr>
            <w:sz w:val="20"/>
            <w:szCs w:val="20"/>
            <w:bdr w:val="none" w:sz="0" w:space="0" w:color="auto" w:frame="1"/>
          </w:rPr>
          <w:fldChar w:fldCharType="separate"/>
        </w:r>
        <w:r w:rsidR="00054B90">
          <w:rPr>
            <w:rStyle w:val="Hyperlink"/>
            <w:sz w:val="20"/>
            <w:szCs w:val="20"/>
            <w:u w:val="none"/>
            <w:bdr w:val="none" w:sz="0" w:space="0" w:color="auto" w:frame="1"/>
          </w:rPr>
          <w:t xml:space="preserve">Java - </w:t>
        </w:r>
        <w:proofErr w:type="spellStart"/>
        <w:r w:rsidR="00054B90">
          <w:rPr>
            <w:rStyle w:val="Hyperlink"/>
            <w:sz w:val="20"/>
            <w:szCs w:val="20"/>
            <w:u w:val="none"/>
            <w:bdr w:val="none" w:sz="0" w:space="0" w:color="auto" w:frame="1"/>
          </w:rPr>
          <w:t>util</w:t>
        </w:r>
        <w:proofErr w:type="spellEnd"/>
        <w:r w:rsidR="00054B90">
          <w:rPr>
            <w:rStyle w:val="Hyperlink"/>
            <w:sz w:val="20"/>
            <w:szCs w:val="20"/>
            <w:u w:val="none"/>
            <w:bdr w:val="none" w:sz="0" w:space="0" w:color="auto" w:frame="1"/>
          </w:rPr>
          <w:t xml:space="preserve"> package</w:t>
        </w:r>
        <w:r>
          <w:rPr>
            <w:sz w:val="20"/>
            <w:szCs w:val="20"/>
            <w:bdr w:val="none" w:sz="0" w:space="0" w:color="auto" w:frame="1"/>
          </w:rPr>
          <w:fldChar w:fldCharType="end"/>
        </w:r>
      </w:ins>
    </w:p>
    <w:p w:rsidR="00AB0FF8" w:rsidRDefault="00C32947">
      <w:r>
        <w:t>==================LAMDA EXP EXAMPLE===========</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r>
        <w:rPr>
          <w:rStyle w:val="HTMLCode"/>
          <w:color w:val="000000"/>
          <w:spacing w:val="2"/>
          <w:sz w:val="23"/>
          <w:szCs w:val="23"/>
          <w:shd w:val="clear" w:color="auto" w:fill="F8F8F8"/>
        </w:rPr>
        <w:t>TriFunction</w:t>
      </w:r>
      <w:proofErr w:type="spellEnd"/>
      <w:r>
        <w:rPr>
          <w:rStyle w:val="HTMLCode"/>
          <w:color w:val="000000"/>
          <w:spacing w:val="2"/>
          <w:sz w:val="23"/>
          <w:szCs w:val="23"/>
          <w:shd w:val="clear" w:color="auto" w:fill="F8F8F8"/>
        </w:rPr>
        <w:t>&lt;</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Integer</w:t>
      </w:r>
      <w:r>
        <w:rPr>
          <w:rStyle w:val="HTMLCode"/>
          <w:color w:val="000000"/>
          <w:spacing w:val="2"/>
          <w:sz w:val="23"/>
          <w:szCs w:val="23"/>
          <w:shd w:val="clear" w:color="auto" w:fill="F8F8F8"/>
        </w:rPr>
        <w:t>&gt; anon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literal"/>
          <w:color w:val="008080"/>
          <w:spacing w:val="2"/>
          <w:sz w:val="23"/>
          <w:szCs w:val="23"/>
          <w:shd w:val="clear" w:color="auto" w:fill="F8F8F8"/>
        </w:rPr>
        <w:t>new</w:t>
      </w:r>
      <w:proofErr w:type="gramEnd"/>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TriFunction</w:t>
      </w:r>
      <w:proofErr w:type="spellEnd"/>
      <w:r>
        <w:rPr>
          <w:rStyle w:val="HTMLCode"/>
          <w:color w:val="000000"/>
          <w:spacing w:val="2"/>
          <w:sz w:val="23"/>
          <w:szCs w:val="23"/>
          <w:shd w:val="clear" w:color="auto" w:fill="F8F8F8"/>
        </w:rPr>
        <w:t>&lt;</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Integer</w:t>
      </w:r>
      <w:r>
        <w:rPr>
          <w:rStyle w:val="HTMLCode"/>
          <w:color w:val="000000"/>
          <w:spacing w:val="2"/>
          <w:sz w:val="23"/>
          <w:szCs w:val="23"/>
          <w:shd w:val="clear" w:color="auto" w:fill="F8F8F8"/>
        </w:rPr>
        <w:t>&gt;()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@Override</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public</w:t>
      </w:r>
      <w:proofErr w:type="gramEnd"/>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Integer</w:t>
      </w:r>
      <w:r>
        <w:rPr>
          <w:rStyle w:val="HTMLCode"/>
          <w:color w:val="000000"/>
          <w:spacing w:val="2"/>
          <w:sz w:val="23"/>
          <w:szCs w:val="23"/>
          <w:shd w:val="clear" w:color="auto" w:fill="F8F8F8"/>
        </w:rPr>
        <w:t xml:space="preserve"> apply(</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s,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arg1,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arg2)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return</w:t>
      </w:r>
      <w:proofErr w:type="gramEnd"/>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s.doSum</w:t>
      </w:r>
      <w:proofErr w:type="spellEnd"/>
      <w:r>
        <w:rPr>
          <w:rStyle w:val="HTMLCode"/>
          <w:color w:val="000000"/>
          <w:spacing w:val="2"/>
          <w:sz w:val="23"/>
          <w:szCs w:val="23"/>
          <w:shd w:val="clear" w:color="auto" w:fill="F8F8F8"/>
        </w:rPr>
        <w:t>(arg1, arg1);</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proofErr w:type="gramStart"/>
      <w:r>
        <w:rPr>
          <w:rStyle w:val="HTMLCode"/>
          <w:color w:val="000000"/>
          <w:spacing w:val="2"/>
          <w:sz w:val="23"/>
          <w:szCs w:val="23"/>
          <w:shd w:val="clear" w:color="auto" w:fill="F8F8F8"/>
        </w:rPr>
        <w:t>System.out.println</w:t>
      </w:r>
      <w:proofErr w:type="spellEnd"/>
      <w:r>
        <w:rPr>
          <w:rStyle w:val="HTMLCode"/>
          <w:color w:val="000000"/>
          <w:spacing w:val="2"/>
          <w:sz w:val="23"/>
          <w:szCs w:val="23"/>
          <w:shd w:val="clear" w:color="auto" w:fill="F8F8F8"/>
        </w:rPr>
        <w:t>(</w:t>
      </w:r>
      <w:proofErr w:type="spellStart"/>
      <w:proofErr w:type="gramEnd"/>
      <w:r>
        <w:rPr>
          <w:rStyle w:val="HTMLCode"/>
          <w:color w:val="000000"/>
          <w:spacing w:val="2"/>
          <w:sz w:val="23"/>
          <w:szCs w:val="23"/>
          <w:shd w:val="clear" w:color="auto" w:fill="F8F8F8"/>
        </w:rPr>
        <w:t>anon.apply</w:t>
      </w:r>
      <w:proofErr w:type="spellEnd"/>
      <w:r>
        <w:rPr>
          <w:rStyle w:val="HTMLCode"/>
          <w:color w:val="000000"/>
          <w:spacing w:val="2"/>
          <w:sz w:val="23"/>
          <w:szCs w:val="23"/>
          <w:shd w:val="clear" w:color="auto" w:fill="F8F8F8"/>
        </w:rPr>
        <w:t>(</w:t>
      </w:r>
      <w:r>
        <w:rPr>
          <w:rStyle w:val="hljs-literal"/>
          <w:color w:val="008080"/>
          <w:spacing w:val="2"/>
          <w:sz w:val="23"/>
          <w:szCs w:val="23"/>
          <w:shd w:val="clear" w:color="auto" w:fill="F8F8F8"/>
        </w:rPr>
        <w:t>new</w:t>
      </w: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"1"</w:t>
      </w: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"4"</w:t>
      </w:r>
      <w:r>
        <w:rPr>
          <w:rStyle w:val="HTMLCode"/>
          <w:color w:val="000000"/>
          <w:spacing w:val="2"/>
          <w:sz w:val="23"/>
          <w:szCs w:val="23"/>
          <w:shd w:val="clear" w:color="auto" w:fill="F8F8F8"/>
        </w:rPr>
        <w:t>));</w:t>
      </w:r>
    </w:p>
    <w:p w:rsidR="00C32947" w:rsidRDefault="00C32947" w:rsidP="00C32947">
      <w:pPr>
        <w:pStyle w:val="NormalWeb"/>
        <w:spacing w:before="0" w:beforeAutospacing="0" w:after="390" w:afterAutospacing="0" w:line="480" w:lineRule="atLeast"/>
        <w:rPr>
          <w:rFonts w:ascii="Arial" w:hAnsi="Arial" w:cs="Arial"/>
          <w:color w:val="444444"/>
          <w:spacing w:val="2"/>
          <w:sz w:val="27"/>
          <w:szCs w:val="27"/>
        </w:rPr>
      </w:pPr>
      <w:proofErr w:type="gramStart"/>
      <w:r>
        <w:rPr>
          <w:rFonts w:ascii="Arial" w:hAnsi="Arial" w:cs="Arial"/>
          <w:color w:val="444444"/>
          <w:spacing w:val="2"/>
          <w:sz w:val="27"/>
          <w:szCs w:val="27"/>
        </w:rPr>
        <w:t>Or by using a lambda expression:</w:t>
      </w:r>
      <w:proofErr w:type="gramEnd"/>
    </w:p>
    <w:p w:rsidR="00C32947" w:rsidRDefault="00976D5F" w:rsidP="00C32947">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r>
        <w:rPr>
          <w:rStyle w:val="HTMLCode"/>
          <w:color w:val="000000"/>
          <w:spacing w:val="2"/>
          <w:sz w:val="23"/>
          <w:szCs w:val="23"/>
          <w:shd w:val="clear" w:color="auto" w:fill="F8F8F8"/>
        </w:rPr>
        <w:t>T</w:t>
      </w:r>
      <w:r w:rsidR="00C32947">
        <w:rPr>
          <w:rStyle w:val="HTMLCode"/>
          <w:color w:val="000000"/>
          <w:spacing w:val="2"/>
          <w:sz w:val="23"/>
          <w:szCs w:val="23"/>
          <w:shd w:val="clear" w:color="auto" w:fill="F8F8F8"/>
        </w:rPr>
        <w:t>riFunction</w:t>
      </w:r>
      <w:proofErr w:type="spellEnd"/>
      <w:r w:rsidR="00C32947">
        <w:rPr>
          <w:rStyle w:val="HTMLCode"/>
          <w:color w:val="000000"/>
          <w:spacing w:val="2"/>
          <w:sz w:val="23"/>
          <w:szCs w:val="23"/>
          <w:shd w:val="clear" w:color="auto" w:fill="F8F8F8"/>
        </w:rPr>
        <w:t>&lt;</w:t>
      </w:r>
      <w:r w:rsidR="00C32947">
        <w:rPr>
          <w:rStyle w:val="hljs-keyword"/>
          <w:b/>
          <w:bCs/>
          <w:color w:val="333333"/>
          <w:spacing w:val="2"/>
          <w:sz w:val="23"/>
          <w:szCs w:val="23"/>
          <w:shd w:val="clear" w:color="auto" w:fill="F8F8F8"/>
        </w:rPr>
        <w:t>Sum</w:t>
      </w:r>
      <w:r w:rsidR="00C32947">
        <w:rPr>
          <w:rStyle w:val="HTMLCode"/>
          <w:color w:val="000000"/>
          <w:spacing w:val="2"/>
          <w:sz w:val="23"/>
          <w:szCs w:val="23"/>
          <w:shd w:val="clear" w:color="auto" w:fill="F8F8F8"/>
        </w:rPr>
        <w:t xml:space="preserve">, </w:t>
      </w:r>
      <w:r w:rsidR="00C32947">
        <w:rPr>
          <w:rStyle w:val="hljs-builtin"/>
          <w:color w:val="0086B3"/>
          <w:spacing w:val="2"/>
          <w:sz w:val="23"/>
          <w:szCs w:val="23"/>
          <w:shd w:val="clear" w:color="auto" w:fill="F8F8F8"/>
        </w:rPr>
        <w:t>String</w:t>
      </w:r>
      <w:r w:rsidR="00C32947">
        <w:rPr>
          <w:rStyle w:val="HTMLCode"/>
          <w:color w:val="000000"/>
          <w:spacing w:val="2"/>
          <w:sz w:val="23"/>
          <w:szCs w:val="23"/>
          <w:shd w:val="clear" w:color="auto" w:fill="F8F8F8"/>
        </w:rPr>
        <w:t xml:space="preserve">, </w:t>
      </w:r>
      <w:r w:rsidR="00C32947">
        <w:rPr>
          <w:rStyle w:val="hljs-builtin"/>
          <w:color w:val="0086B3"/>
          <w:spacing w:val="2"/>
          <w:sz w:val="23"/>
          <w:szCs w:val="23"/>
          <w:shd w:val="clear" w:color="auto" w:fill="F8F8F8"/>
        </w:rPr>
        <w:t>String</w:t>
      </w:r>
      <w:r w:rsidR="00C32947">
        <w:rPr>
          <w:rStyle w:val="HTMLCode"/>
          <w:color w:val="000000"/>
          <w:spacing w:val="2"/>
          <w:sz w:val="23"/>
          <w:szCs w:val="23"/>
          <w:shd w:val="clear" w:color="auto" w:fill="F8F8F8"/>
        </w:rPr>
        <w:t xml:space="preserve">, </w:t>
      </w:r>
      <w:r w:rsidR="00C32947">
        <w:rPr>
          <w:rStyle w:val="hljs-builtin"/>
          <w:color w:val="0086B3"/>
          <w:spacing w:val="2"/>
          <w:sz w:val="23"/>
          <w:szCs w:val="23"/>
          <w:shd w:val="clear" w:color="auto" w:fill="F8F8F8"/>
        </w:rPr>
        <w:t>Integer</w:t>
      </w:r>
      <w:r w:rsidR="00C32947">
        <w:rPr>
          <w:rStyle w:val="HTMLCode"/>
          <w:color w:val="000000"/>
          <w:spacing w:val="2"/>
          <w:sz w:val="23"/>
          <w:szCs w:val="23"/>
          <w:shd w:val="clear" w:color="auto" w:fill="F8F8F8"/>
        </w:rPr>
        <w:t>&gt; lambda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s,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arg1,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arg2) -&gt; </w:t>
      </w:r>
      <w:proofErr w:type="spellStart"/>
      <w:proofErr w:type="gramStart"/>
      <w:r>
        <w:rPr>
          <w:rStyle w:val="HTMLCode"/>
          <w:color w:val="000000"/>
          <w:spacing w:val="2"/>
          <w:sz w:val="23"/>
          <w:szCs w:val="23"/>
          <w:shd w:val="clear" w:color="auto" w:fill="F8F8F8"/>
        </w:rPr>
        <w:t>s.doSum</w:t>
      </w:r>
      <w:proofErr w:type="spellEnd"/>
      <w:r>
        <w:rPr>
          <w:rStyle w:val="HTMLCode"/>
          <w:color w:val="000000"/>
          <w:spacing w:val="2"/>
          <w:sz w:val="23"/>
          <w:szCs w:val="23"/>
          <w:shd w:val="clear" w:color="auto" w:fill="F8F8F8"/>
        </w:rPr>
        <w:t>(</w:t>
      </w:r>
      <w:proofErr w:type="gramEnd"/>
      <w:r>
        <w:rPr>
          <w:rStyle w:val="HTMLCode"/>
          <w:color w:val="000000"/>
          <w:spacing w:val="2"/>
          <w:sz w:val="23"/>
          <w:szCs w:val="23"/>
          <w:shd w:val="clear" w:color="auto" w:fill="F8F8F8"/>
        </w:rPr>
        <w:t>arg1, arg1);</w:t>
      </w:r>
    </w:p>
    <w:p w:rsidR="00C32947" w:rsidRDefault="00C32947" w:rsidP="00C32947">
      <w:pPr>
        <w:pStyle w:val="HTMLPreformatted"/>
        <w:shd w:val="clear" w:color="auto" w:fill="F8F8F8"/>
        <w:spacing w:after="468"/>
        <w:ind w:left="-324"/>
        <w:rPr>
          <w:color w:val="000000"/>
          <w:spacing w:val="2"/>
          <w:sz w:val="27"/>
          <w:szCs w:val="27"/>
        </w:rPr>
      </w:pPr>
      <w:proofErr w:type="spellStart"/>
      <w:proofErr w:type="gramStart"/>
      <w:r>
        <w:rPr>
          <w:rStyle w:val="HTMLCode"/>
          <w:color w:val="000000"/>
          <w:spacing w:val="2"/>
          <w:sz w:val="23"/>
          <w:szCs w:val="23"/>
          <w:shd w:val="clear" w:color="auto" w:fill="F8F8F8"/>
        </w:rPr>
        <w:t>System.out.println</w:t>
      </w:r>
      <w:proofErr w:type="spellEnd"/>
      <w:r>
        <w:rPr>
          <w:rStyle w:val="HTMLCode"/>
          <w:color w:val="000000"/>
          <w:spacing w:val="2"/>
          <w:sz w:val="23"/>
          <w:szCs w:val="23"/>
          <w:shd w:val="clear" w:color="auto" w:fill="F8F8F8"/>
        </w:rPr>
        <w:t>(</w:t>
      </w:r>
      <w:proofErr w:type="spellStart"/>
      <w:proofErr w:type="gramEnd"/>
      <w:r>
        <w:rPr>
          <w:rStyle w:val="HTMLCode"/>
          <w:color w:val="000000"/>
          <w:spacing w:val="2"/>
          <w:sz w:val="23"/>
          <w:szCs w:val="23"/>
          <w:shd w:val="clear" w:color="auto" w:fill="F8F8F8"/>
        </w:rPr>
        <w:t>lambda.apply</w:t>
      </w:r>
      <w:proofErr w:type="spellEnd"/>
      <w:r>
        <w:rPr>
          <w:rStyle w:val="HTMLCode"/>
          <w:color w:val="000000"/>
          <w:spacing w:val="2"/>
          <w:sz w:val="23"/>
          <w:szCs w:val="23"/>
          <w:shd w:val="clear" w:color="auto" w:fill="F8F8F8"/>
        </w:rPr>
        <w:t>(</w:t>
      </w:r>
      <w:r>
        <w:rPr>
          <w:rStyle w:val="hljs-literal"/>
          <w:color w:val="008080"/>
          <w:spacing w:val="2"/>
          <w:sz w:val="23"/>
          <w:szCs w:val="23"/>
          <w:shd w:val="clear" w:color="auto" w:fill="F8F8F8"/>
        </w:rPr>
        <w:t>new</w:t>
      </w: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"1"</w:t>
      </w: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"4"</w:t>
      </w:r>
      <w:r>
        <w:rPr>
          <w:rStyle w:val="HTMLCode"/>
          <w:color w:val="000000"/>
          <w:spacing w:val="2"/>
          <w:sz w:val="23"/>
          <w:szCs w:val="23"/>
          <w:shd w:val="clear" w:color="auto" w:fill="F8F8F8"/>
        </w:rPr>
        <w:t>));</w:t>
      </w:r>
    </w:p>
    <w:p w:rsidR="00433A2C" w:rsidRDefault="00433A2C" w:rsidP="00433A2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Is it possible to provide method implementations in Java Interfaces? If possible, how do we provide them?</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In Java 7 or earlier, </w:t>
      </w:r>
      <w:proofErr w:type="gramStart"/>
      <w:r>
        <w:rPr>
          <w:rFonts w:ascii="Arial" w:hAnsi="Arial" w:cs="Arial"/>
          <w:color w:val="666666"/>
        </w:rPr>
        <w:t>It</w:t>
      </w:r>
      <w:proofErr w:type="gramEnd"/>
      <w:r>
        <w:rPr>
          <w:rFonts w:ascii="Arial" w:hAnsi="Arial" w:cs="Arial"/>
          <w:color w:val="666666"/>
        </w:rPr>
        <w:t xml:space="preserve"> is not possible to provide method implementations in Interfaces. Java 8 on-wards, it is possible.</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In Java SE 8, </w:t>
      </w:r>
      <w:proofErr w:type="gramStart"/>
      <w:r>
        <w:rPr>
          <w:rFonts w:ascii="Arial" w:hAnsi="Arial" w:cs="Arial"/>
          <w:color w:val="666666"/>
        </w:rPr>
        <w:t>We</w:t>
      </w:r>
      <w:proofErr w:type="gramEnd"/>
      <w:r>
        <w:rPr>
          <w:rFonts w:ascii="Arial" w:hAnsi="Arial" w:cs="Arial"/>
          <w:color w:val="666666"/>
        </w:rPr>
        <w:t xml:space="preserve"> can provide method implementations in Interfaces by using the following two new concepts:</w:t>
      </w:r>
    </w:p>
    <w:p w:rsidR="00433A2C" w:rsidRDefault="00433A2C" w:rsidP="00433A2C">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Default Methods</w:t>
      </w:r>
    </w:p>
    <w:p w:rsidR="00433A2C" w:rsidRDefault="00433A2C" w:rsidP="00433A2C">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Static Methods</w:t>
      </w:r>
    </w:p>
    <w:p w:rsidR="00433A2C" w:rsidRDefault="00433A2C" w:rsidP="00433A2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a Default Method? Why do we need Default methods in Java 8 Interfaces?</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A Default Method is a method which is implemented in an interface with “default” keyword. </w:t>
      </w:r>
      <w:proofErr w:type="gramStart"/>
      <w:r>
        <w:rPr>
          <w:rFonts w:ascii="Arial" w:hAnsi="Arial" w:cs="Arial"/>
          <w:color w:val="666666"/>
        </w:rPr>
        <w:t>It’s</w:t>
      </w:r>
      <w:proofErr w:type="gramEnd"/>
      <w:r>
        <w:rPr>
          <w:rFonts w:ascii="Arial" w:hAnsi="Arial" w:cs="Arial"/>
          <w:color w:val="666666"/>
        </w:rPr>
        <w:t xml:space="preserve"> new featured introduced in Java SE 8.</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We need Default Methods because of the following reasons:</w:t>
      </w:r>
    </w:p>
    <w:p w:rsidR="00433A2C"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It </w:t>
      </w:r>
      <w:proofErr w:type="gramStart"/>
      <w:r>
        <w:rPr>
          <w:rFonts w:ascii="Arial" w:hAnsi="Arial" w:cs="Arial"/>
          <w:color w:val="666666"/>
        </w:rPr>
        <w:t>allow</w:t>
      </w:r>
      <w:proofErr w:type="gramEnd"/>
      <w:r>
        <w:rPr>
          <w:rFonts w:ascii="Arial" w:hAnsi="Arial" w:cs="Arial"/>
          <w:color w:val="666666"/>
        </w:rPr>
        <w:t xml:space="preserve"> us to provide method’s implementation in Interfaces.</w:t>
      </w:r>
    </w:p>
    <w:p w:rsidR="00433A2C" w:rsidRPr="00276E46"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highlight w:val="yellow"/>
        </w:rPr>
      </w:pPr>
      <w:r w:rsidRPr="00276E46">
        <w:rPr>
          <w:rFonts w:ascii="Arial" w:hAnsi="Arial" w:cs="Arial"/>
          <w:color w:val="666666"/>
          <w:highlight w:val="yellow"/>
        </w:rPr>
        <w:lastRenderedPageBreak/>
        <w:t xml:space="preserve">To add new Functionality to Interface without breaking the Classes which implement that </w:t>
      </w:r>
      <w:proofErr w:type="gramStart"/>
      <w:r w:rsidRPr="00276E46">
        <w:rPr>
          <w:rFonts w:ascii="Arial" w:hAnsi="Arial" w:cs="Arial"/>
          <w:color w:val="666666"/>
          <w:highlight w:val="yellow"/>
        </w:rPr>
        <w:t>Interface.</w:t>
      </w:r>
      <w:proofErr w:type="gramEnd"/>
    </w:p>
    <w:p w:rsidR="00433A2C"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To provide elegant Backwards Compatibility Feature.</w:t>
      </w:r>
    </w:p>
    <w:p w:rsidR="00433A2C"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To ease </w:t>
      </w:r>
      <w:proofErr w:type="spellStart"/>
      <w:r>
        <w:rPr>
          <w:rFonts w:ascii="Arial" w:hAnsi="Arial" w:cs="Arial"/>
          <w:color w:val="666666"/>
        </w:rPr>
        <w:t>of</w:t>
      </w:r>
      <w:proofErr w:type="spellEnd"/>
      <w:r>
        <w:rPr>
          <w:rFonts w:ascii="Arial" w:hAnsi="Arial" w:cs="Arial"/>
          <w:color w:val="666666"/>
        </w:rPr>
        <w:t xml:space="preserve"> extend the existing Functionality.</w:t>
      </w:r>
    </w:p>
    <w:p w:rsidR="00433A2C"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To ease of Maintain the existing Functionality.</w:t>
      </w:r>
    </w:p>
    <w:p w:rsidR="00433A2C" w:rsidRDefault="00433A2C" w:rsidP="00433A2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Why do we need new Date and Time API in Java SE 8</w:t>
      </w:r>
      <w:proofErr w:type="gramStart"/>
      <w:r>
        <w:rPr>
          <w:rFonts w:ascii="Arial" w:hAnsi="Arial" w:cs="Arial"/>
          <w:color w:val="000000"/>
          <w:sz w:val="36"/>
          <w:szCs w:val="36"/>
        </w:rPr>
        <w:t>?Explain</w:t>
      </w:r>
      <w:proofErr w:type="gramEnd"/>
      <w:r>
        <w:rPr>
          <w:rFonts w:ascii="Arial" w:hAnsi="Arial" w:cs="Arial"/>
          <w:color w:val="000000"/>
          <w:sz w:val="36"/>
          <w:szCs w:val="36"/>
        </w:rPr>
        <w:t xml:space="preserve"> how Java SE 8 Data and Time API solves issues of Old Java Date API?</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We need Java 8’s Date and Time API to develop Highly Performance, </w:t>
      </w:r>
      <w:r w:rsidRPr="00276E46">
        <w:rPr>
          <w:rFonts w:ascii="Arial" w:hAnsi="Arial" w:cs="Arial"/>
          <w:color w:val="666666"/>
          <w:highlight w:val="yellow"/>
        </w:rPr>
        <w:t>Thread-Safe and Highly Scalable Java Applications</w:t>
      </w:r>
      <w:r>
        <w:rPr>
          <w:rFonts w:ascii="Arial" w:hAnsi="Arial" w:cs="Arial"/>
          <w:color w:val="666666"/>
        </w:rPr>
        <w:t>.</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 8’s Date and Time API solves all Java’s Old Date API issues by following Immutability and Thread-Safety principles.</w:t>
      </w:r>
    </w:p>
    <w:p w:rsidR="00835ED4" w:rsidRDefault="00835ED4" w:rsidP="00835ED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are the Differences between Java’s OLD Java Date API and Java 8’s Date and Time API?</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Differences between Java’s OLD Java Date API and Java 8’s Date and Time API:</w:t>
      </w:r>
    </w:p>
    <w:tbl>
      <w:tblPr>
        <w:tblW w:w="9866" w:type="dxa"/>
        <w:shd w:val="clear" w:color="auto" w:fill="FFFFFF"/>
        <w:tblCellMar>
          <w:top w:w="15" w:type="dxa"/>
          <w:left w:w="15" w:type="dxa"/>
          <w:bottom w:w="15" w:type="dxa"/>
          <w:right w:w="15" w:type="dxa"/>
        </w:tblCellMar>
        <w:tblLook w:val="04A0"/>
      </w:tblPr>
      <w:tblGrid>
        <w:gridCol w:w="722"/>
        <w:gridCol w:w="4572"/>
        <w:gridCol w:w="4572"/>
      </w:tblGrid>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835ED4" w:rsidRDefault="00835ED4">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835ED4" w:rsidRDefault="00835ED4">
            <w:pPr>
              <w:spacing w:after="600" w:line="480" w:lineRule="auto"/>
              <w:rPr>
                <w:rFonts w:ascii="Arial" w:hAnsi="Arial" w:cs="Arial"/>
                <w:caps/>
                <w:color w:val="493F3F"/>
                <w:sz w:val="21"/>
                <w:szCs w:val="21"/>
              </w:rPr>
            </w:pPr>
            <w:r>
              <w:rPr>
                <w:rFonts w:ascii="Arial" w:hAnsi="Arial" w:cs="Arial"/>
                <w:caps/>
                <w:color w:val="493F3F"/>
                <w:sz w:val="21"/>
                <w:szCs w:val="21"/>
              </w:rPr>
              <w:t>JAVA’S OLD JAVA DATE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835ED4" w:rsidRDefault="00835ED4">
            <w:pPr>
              <w:spacing w:after="600" w:line="480" w:lineRule="auto"/>
              <w:rPr>
                <w:rFonts w:ascii="Arial" w:hAnsi="Arial" w:cs="Arial"/>
                <w:caps/>
                <w:color w:val="493F3F"/>
                <w:sz w:val="21"/>
                <w:szCs w:val="21"/>
              </w:rPr>
            </w:pPr>
            <w:r>
              <w:rPr>
                <w:rFonts w:ascii="Arial" w:hAnsi="Arial" w:cs="Arial"/>
                <w:caps/>
                <w:color w:val="493F3F"/>
                <w:sz w:val="21"/>
                <w:szCs w:val="21"/>
              </w:rPr>
              <w:t>JAVA 8’S DATE AND TIME API</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 is introduced in Java SE 8</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Not Thread Safe.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Thread Safe.</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Mutable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Immutable API.</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lastRenderedPageBreak/>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Less Performance.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Better Performance.</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Less Readability.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More Readability.</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 xml:space="preserve">It’s not recommended to use as </w:t>
            </w:r>
            <w:proofErr w:type="gramStart"/>
            <w:r>
              <w:rPr>
                <w:rFonts w:ascii="Arial" w:hAnsi="Arial" w:cs="Arial"/>
                <w:color w:val="594F4F"/>
                <w:sz w:val="21"/>
                <w:szCs w:val="21"/>
              </w:rPr>
              <w:t>its</w:t>
            </w:r>
            <w:proofErr w:type="gramEnd"/>
            <w:r>
              <w:rPr>
                <w:rFonts w:ascii="Arial" w:hAnsi="Arial" w:cs="Arial"/>
                <w:color w:val="594F4F"/>
                <w:sz w:val="21"/>
                <w:szCs w:val="21"/>
              </w:rPr>
              <w:t xml:space="preserve"> deprecated.</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It’s always recommended to use.</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Not Extendable.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Easy to Extend.</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 defines months values from 0 to 11, that is January = 0.</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 defines months values from 1 to 12, that is January = 1.</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9.</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It’s an old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It’s a new API.</w:t>
            </w:r>
          </w:p>
        </w:tc>
      </w:tr>
    </w:tbl>
    <w:p w:rsidR="00835ED4" w:rsidRDefault="00835ED4" w:rsidP="00835ED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What is Multiple </w:t>
      </w:r>
      <w:proofErr w:type="gramStart"/>
      <w:r>
        <w:rPr>
          <w:rFonts w:ascii="Arial" w:hAnsi="Arial" w:cs="Arial"/>
          <w:color w:val="000000"/>
          <w:sz w:val="36"/>
          <w:szCs w:val="36"/>
        </w:rPr>
        <w:t>Inheritance</w:t>
      </w:r>
      <w:proofErr w:type="gramEnd"/>
      <w:r>
        <w:rPr>
          <w:rFonts w:ascii="Arial" w:hAnsi="Arial" w:cs="Arial"/>
          <w:color w:val="000000"/>
          <w:sz w:val="36"/>
          <w:szCs w:val="36"/>
        </w:rPr>
        <w:t xml:space="preserve">? How Java 8 supports Multiple </w:t>
      </w:r>
      <w:proofErr w:type="gramStart"/>
      <w:r>
        <w:rPr>
          <w:rFonts w:ascii="Arial" w:hAnsi="Arial" w:cs="Arial"/>
          <w:color w:val="000000"/>
          <w:sz w:val="36"/>
          <w:szCs w:val="36"/>
        </w:rPr>
        <w:t>Inheritance</w:t>
      </w:r>
      <w:proofErr w:type="gramEnd"/>
      <w:r>
        <w:rPr>
          <w:rFonts w:ascii="Arial" w:hAnsi="Arial" w:cs="Arial"/>
          <w:color w:val="000000"/>
          <w:sz w:val="36"/>
          <w:szCs w:val="36"/>
        </w:rPr>
        <w:t>?</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Multiple </w:t>
      </w:r>
      <w:proofErr w:type="gramStart"/>
      <w:r>
        <w:rPr>
          <w:rFonts w:ascii="Arial" w:hAnsi="Arial" w:cs="Arial"/>
          <w:color w:val="666666"/>
        </w:rPr>
        <w:t>Inheritance</w:t>
      </w:r>
      <w:proofErr w:type="gramEnd"/>
      <w:r>
        <w:rPr>
          <w:rFonts w:ascii="Arial" w:hAnsi="Arial" w:cs="Arial"/>
          <w:color w:val="666666"/>
        </w:rPr>
        <w:t xml:space="preserve"> means a class can inherit or extend characteristics and features from more than one parent class.</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Java 7 or Earlier, Multiple Inheritance is not possible because Java follows “A class should extend one and only one class or abstract class” Rule. However, it’s possible to provide Multiple Implementation Inheritance using Interface because Java follows “A class can extend any number of Interfaces” Rule.</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However, Java 8 supports “Implementing Methods in Interfaces” by introducing new features: Default methods in Interface. Because of this feature, Java 8 supports Multiple Inheritance with some limitations.</w:t>
      </w:r>
    </w:p>
    <w:p w:rsidR="00835ED4" w:rsidRDefault="00835ED4" w:rsidP="00835ED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What is Diamond Problem in Inheritance? How Java 8 </w:t>
      </w:r>
      <w:proofErr w:type="gramStart"/>
      <w:r>
        <w:rPr>
          <w:rFonts w:ascii="Arial" w:hAnsi="Arial" w:cs="Arial"/>
          <w:color w:val="000000"/>
          <w:sz w:val="36"/>
          <w:szCs w:val="36"/>
        </w:rPr>
        <w:t>Solves</w:t>
      </w:r>
      <w:proofErr w:type="gramEnd"/>
      <w:r>
        <w:rPr>
          <w:rFonts w:ascii="Arial" w:hAnsi="Arial" w:cs="Arial"/>
          <w:color w:val="000000"/>
          <w:sz w:val="36"/>
          <w:szCs w:val="36"/>
        </w:rPr>
        <w:t xml:space="preserve"> this problem?</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A Diamond Problem is a Multiple Inheritance problem. In Java, It occurs when a Class extends more than one Interface which </w:t>
      </w:r>
      <w:proofErr w:type="gramStart"/>
      <w:r>
        <w:rPr>
          <w:rFonts w:ascii="Arial" w:hAnsi="Arial" w:cs="Arial"/>
          <w:color w:val="666666"/>
        </w:rPr>
        <w:t>have</w:t>
      </w:r>
      <w:proofErr w:type="gramEnd"/>
      <w:r>
        <w:rPr>
          <w:rFonts w:ascii="Arial" w:hAnsi="Arial" w:cs="Arial"/>
          <w:color w:val="666666"/>
        </w:rPr>
        <w:t xml:space="preserve"> same method implementation (Default method).</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noProof/>
          <w:color w:val="666666"/>
        </w:rPr>
        <w:drawing>
          <wp:inline distT="0" distB="0" distL="0" distR="0">
            <wp:extent cx="4286250" cy="2952750"/>
            <wp:effectExtent l="19050" t="0" r="0" b="0"/>
            <wp:docPr id="1" name="Picture 1" descr="diamond_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ond_problem"/>
                    <pic:cNvPicPr>
                      <a:picLocks noChangeAspect="1" noChangeArrowheads="1"/>
                    </pic:cNvPicPr>
                  </pic:nvPicPr>
                  <pic:blipFill>
                    <a:blip r:embed="rId27"/>
                    <a:srcRect/>
                    <a:stretch>
                      <a:fillRect/>
                    </a:stretch>
                  </pic:blipFill>
                  <pic:spPr bwMode="auto">
                    <a:xfrm>
                      <a:off x="0" y="0"/>
                      <a:ext cx="4286250" cy="2952750"/>
                    </a:xfrm>
                    <a:prstGeom prst="rect">
                      <a:avLst/>
                    </a:prstGeom>
                    <a:noFill/>
                    <a:ln w="9525">
                      <a:noFill/>
                      <a:miter lim="800000"/>
                      <a:headEnd/>
                      <a:tailEnd/>
                    </a:ln>
                  </pic:spPr>
                </pic:pic>
              </a:graphicData>
            </a:graphic>
          </wp:inline>
        </w:drawing>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This above diagram shows Diamond Problem. To avoid this problem, Java 7 and </w:t>
      </w:r>
      <w:proofErr w:type="gramStart"/>
      <w:r>
        <w:rPr>
          <w:rFonts w:ascii="Arial" w:hAnsi="Arial" w:cs="Arial"/>
          <w:color w:val="666666"/>
        </w:rPr>
        <w:t>Earlier</w:t>
      </w:r>
      <w:proofErr w:type="gramEnd"/>
      <w:r>
        <w:rPr>
          <w:rFonts w:ascii="Arial" w:hAnsi="Arial" w:cs="Arial"/>
          <w:color w:val="666666"/>
        </w:rPr>
        <w:t xml:space="preserve"> versions does not support methods implementation in interface and also doesn’t support Multiple Inheritance. Java 8 has introduced new feature: Default methods to support Multiple Inheritance with some limitations.</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Sample Java SE 8 Code to show this Diamond Problem:</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interface</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default</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display</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com"/>
          <w:color w:val="880000"/>
          <w:sz w:val="24"/>
          <w:szCs w:val="24"/>
        </w:rPr>
        <w:t>//code goes here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interface</w:t>
      </w:r>
      <w:r>
        <w:rPr>
          <w:rStyle w:val="pln"/>
          <w:color w:val="000000"/>
          <w:sz w:val="24"/>
          <w:szCs w:val="24"/>
        </w:rPr>
        <w:t xml:space="preserve"> B </w:t>
      </w:r>
      <w:r>
        <w:rPr>
          <w:rStyle w:val="kwd"/>
          <w:color w:val="000088"/>
          <w:sz w:val="24"/>
          <w:szCs w:val="24"/>
        </w:rPr>
        <w:t>extends</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lastRenderedPageBreak/>
        <w:t>public</w:t>
      </w:r>
      <w:proofErr w:type="gramEnd"/>
      <w:r>
        <w:rPr>
          <w:rStyle w:val="pln"/>
          <w:color w:val="000000"/>
          <w:sz w:val="24"/>
          <w:szCs w:val="24"/>
        </w:rPr>
        <w:t xml:space="preserve"> </w:t>
      </w:r>
      <w:r>
        <w:rPr>
          <w:rStyle w:val="kwd"/>
          <w:color w:val="000088"/>
          <w:sz w:val="24"/>
          <w:szCs w:val="24"/>
        </w:rPr>
        <w:t>interface</w:t>
      </w:r>
      <w:r>
        <w:rPr>
          <w:rStyle w:val="pln"/>
          <w:color w:val="000000"/>
          <w:sz w:val="24"/>
          <w:szCs w:val="24"/>
        </w:rPr>
        <w:t xml:space="preserve"> C </w:t>
      </w:r>
      <w:r>
        <w:rPr>
          <w:rStyle w:val="kwd"/>
          <w:color w:val="000088"/>
          <w:sz w:val="24"/>
          <w:szCs w:val="24"/>
        </w:rPr>
        <w:t>extends</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D </w:t>
      </w:r>
      <w:r>
        <w:rPr>
          <w:rStyle w:val="kwd"/>
          <w:color w:val="000088"/>
          <w:sz w:val="24"/>
          <w:szCs w:val="24"/>
        </w:rPr>
        <w:t>implements</w:t>
      </w:r>
      <w:r>
        <w:rPr>
          <w:rStyle w:val="pln"/>
          <w:color w:val="000000"/>
          <w:sz w:val="24"/>
          <w:szCs w:val="24"/>
        </w:rPr>
        <w:t xml:space="preserve"> B</w:t>
      </w:r>
      <w:r>
        <w:rPr>
          <w:rStyle w:val="pun"/>
          <w:color w:val="666600"/>
          <w:sz w:val="24"/>
          <w:szCs w:val="24"/>
        </w:rPr>
        <w:t>,</w:t>
      </w:r>
      <w:r>
        <w:rPr>
          <w:rStyle w:val="pln"/>
          <w:color w:val="000000"/>
          <w:sz w:val="24"/>
          <w:szCs w:val="24"/>
        </w:rPr>
        <w:t>C</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In the above code snippet, class D gives </w:t>
      </w:r>
      <w:proofErr w:type="spellStart"/>
      <w:r>
        <w:rPr>
          <w:rFonts w:ascii="Arial" w:hAnsi="Arial" w:cs="Arial"/>
          <w:color w:val="666666"/>
        </w:rPr>
        <w:t>compiltime</w:t>
      </w:r>
      <w:proofErr w:type="spellEnd"/>
      <w:r>
        <w:rPr>
          <w:rFonts w:ascii="Arial" w:hAnsi="Arial" w:cs="Arial"/>
          <w:color w:val="666666"/>
        </w:rPr>
        <w:t xml:space="preserve"> errors because Java Compiler will get bit confusion about which </w:t>
      </w:r>
      <w:proofErr w:type="gramStart"/>
      <w:r>
        <w:rPr>
          <w:rFonts w:ascii="Arial" w:hAnsi="Arial" w:cs="Arial"/>
          <w:color w:val="666666"/>
        </w:rPr>
        <w:t>display(</w:t>
      </w:r>
      <w:proofErr w:type="gramEnd"/>
      <w:r>
        <w:rPr>
          <w:rFonts w:ascii="Arial" w:hAnsi="Arial" w:cs="Arial"/>
          <w:color w:val="666666"/>
        </w:rPr>
        <w:t>) has to provide in class D. Class D inherits display() method from both interfaces B and C. To solve this problem, Java SE 8 has given the following remedy:</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interface</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default</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display</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com"/>
          <w:color w:val="880000"/>
          <w:sz w:val="24"/>
          <w:szCs w:val="24"/>
        </w:rPr>
        <w:t>//code goes here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interface</w:t>
      </w:r>
      <w:r>
        <w:rPr>
          <w:rStyle w:val="pln"/>
          <w:color w:val="000000"/>
          <w:sz w:val="24"/>
          <w:szCs w:val="24"/>
        </w:rPr>
        <w:t xml:space="preserve"> B </w:t>
      </w:r>
      <w:r>
        <w:rPr>
          <w:rStyle w:val="kwd"/>
          <w:color w:val="000088"/>
          <w:sz w:val="24"/>
          <w:szCs w:val="24"/>
        </w:rPr>
        <w:t>extends</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interface</w:t>
      </w:r>
      <w:r>
        <w:rPr>
          <w:rStyle w:val="pln"/>
          <w:color w:val="000000"/>
          <w:sz w:val="24"/>
          <w:szCs w:val="24"/>
        </w:rPr>
        <w:t xml:space="preserve"> C </w:t>
      </w:r>
      <w:r>
        <w:rPr>
          <w:rStyle w:val="kwd"/>
          <w:color w:val="000088"/>
          <w:sz w:val="24"/>
          <w:szCs w:val="24"/>
        </w:rPr>
        <w:t>extends</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D </w:t>
      </w:r>
      <w:r>
        <w:rPr>
          <w:rStyle w:val="kwd"/>
          <w:color w:val="000088"/>
          <w:sz w:val="24"/>
          <w:szCs w:val="24"/>
        </w:rPr>
        <w:t>implements</w:t>
      </w:r>
      <w:r>
        <w:rPr>
          <w:rStyle w:val="pln"/>
          <w:color w:val="000000"/>
          <w:sz w:val="24"/>
          <w:szCs w:val="24"/>
        </w:rPr>
        <w:t xml:space="preserve"> B</w:t>
      </w:r>
      <w:r>
        <w:rPr>
          <w:rStyle w:val="pun"/>
          <w:color w:val="666600"/>
          <w:sz w:val="24"/>
          <w:szCs w:val="24"/>
        </w:rPr>
        <w:t>,</w:t>
      </w:r>
      <w:r>
        <w:rPr>
          <w:rStyle w:val="pln"/>
          <w:color w:val="000000"/>
          <w:sz w:val="24"/>
          <w:szCs w:val="24"/>
        </w:rPr>
        <w:t>C</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void</w:t>
      </w:r>
      <w:proofErr w:type="gramEnd"/>
      <w:r>
        <w:rPr>
          <w:rStyle w:val="pln"/>
          <w:color w:val="000000"/>
          <w:sz w:val="24"/>
          <w:szCs w:val="24"/>
        </w:rPr>
        <w:t xml:space="preserve"> display</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B</w:t>
      </w:r>
      <w:r>
        <w:rPr>
          <w:rStyle w:val="pun"/>
          <w:color w:val="666600"/>
          <w:sz w:val="24"/>
          <w:szCs w:val="24"/>
        </w:rPr>
        <w:t>.</w:t>
      </w:r>
      <w:r>
        <w:rPr>
          <w:rStyle w:val="kwd"/>
          <w:color w:val="000088"/>
          <w:sz w:val="24"/>
          <w:szCs w:val="24"/>
        </w:rPr>
        <w:t>super</w:t>
      </w:r>
      <w:r>
        <w:rPr>
          <w:rStyle w:val="pun"/>
          <w:color w:val="666600"/>
          <w:sz w:val="24"/>
          <w:szCs w:val="24"/>
        </w:rPr>
        <w:t>.</w:t>
      </w:r>
      <w:r>
        <w:rPr>
          <w:rStyle w:val="pln"/>
          <w:color w:val="000000"/>
          <w:sz w:val="24"/>
          <w:szCs w:val="24"/>
        </w:rPr>
        <w:t>display</w:t>
      </w:r>
      <w:proofErr w:type="spellEnd"/>
      <w:r>
        <w:rPr>
          <w:rStyle w:val="pun"/>
          <w:color w:val="666600"/>
          <w:sz w:val="24"/>
          <w:szCs w:val="24"/>
        </w:rPr>
        <w:t>(</w:t>
      </w:r>
      <w:proofErr w:type="gramEnd"/>
      <w:r>
        <w:rPr>
          <w:rStyle w:val="pun"/>
          <w:color w:val="666600"/>
          <w:sz w:val="24"/>
          <w:szCs w:val="24"/>
        </w:rPr>
        <w:t>);</w:t>
      </w:r>
      <w:r>
        <w:rPr>
          <w:rStyle w:val="pln"/>
          <w:color w:val="000000"/>
          <w:sz w:val="24"/>
          <w:szCs w:val="24"/>
        </w:rPr>
        <w:t xml:space="preserv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w:t>
      </w:r>
      <w:proofErr w:type="spellStart"/>
      <w:proofErr w:type="gramStart"/>
      <w:r>
        <w:rPr>
          <w:rStyle w:val="Strong"/>
          <w:rFonts w:ascii="Arial" w:hAnsi="Arial" w:cs="Arial"/>
          <w:color w:val="666666"/>
        </w:rPr>
        <w:t>B.super.display</w:t>
      </w:r>
      <w:proofErr w:type="spellEnd"/>
      <w:r>
        <w:rPr>
          <w:rStyle w:val="Strong"/>
          <w:rFonts w:ascii="Arial" w:hAnsi="Arial" w:cs="Arial"/>
          <w:color w:val="666666"/>
        </w:rPr>
        <w:t>(</w:t>
      </w:r>
      <w:proofErr w:type="gramEnd"/>
      <w:r>
        <w:rPr>
          <w:rStyle w:val="Strong"/>
          <w:rFonts w:ascii="Arial" w:hAnsi="Arial" w:cs="Arial"/>
          <w:color w:val="666666"/>
        </w:rPr>
        <w:t>);</w:t>
      </w:r>
      <w:r>
        <w:rPr>
          <w:rFonts w:ascii="Arial" w:hAnsi="Arial" w:cs="Arial"/>
          <w:color w:val="666666"/>
        </w:rPr>
        <w:t> will solve this Diamond Problem.</w:t>
      </w:r>
    </w:p>
    <w:p w:rsidR="00C32947" w:rsidRDefault="00C32947"/>
    <w:sectPr w:rsidR="00C32947" w:rsidSect="00AB0F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1D2A"/>
    <w:multiLevelType w:val="multilevel"/>
    <w:tmpl w:val="06CA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55D43"/>
    <w:multiLevelType w:val="multilevel"/>
    <w:tmpl w:val="5014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53D01"/>
    <w:multiLevelType w:val="multilevel"/>
    <w:tmpl w:val="C09A7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103ED"/>
    <w:multiLevelType w:val="multilevel"/>
    <w:tmpl w:val="7034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6F5E6A"/>
    <w:multiLevelType w:val="multilevel"/>
    <w:tmpl w:val="B1FC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E2E15"/>
    <w:multiLevelType w:val="multilevel"/>
    <w:tmpl w:val="3676B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9E5E67"/>
    <w:multiLevelType w:val="multilevel"/>
    <w:tmpl w:val="BBE0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D13CCE"/>
    <w:multiLevelType w:val="multilevel"/>
    <w:tmpl w:val="FC00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C63C94"/>
    <w:multiLevelType w:val="multilevel"/>
    <w:tmpl w:val="6718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FA4607"/>
    <w:multiLevelType w:val="multilevel"/>
    <w:tmpl w:val="9B5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77637E"/>
    <w:multiLevelType w:val="multilevel"/>
    <w:tmpl w:val="59B4E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E914BA"/>
    <w:multiLevelType w:val="multilevel"/>
    <w:tmpl w:val="CB14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CC4CD8"/>
    <w:multiLevelType w:val="multilevel"/>
    <w:tmpl w:val="8342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C01C67"/>
    <w:multiLevelType w:val="multilevel"/>
    <w:tmpl w:val="8002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FC5B3C"/>
    <w:multiLevelType w:val="multilevel"/>
    <w:tmpl w:val="B4B4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985800"/>
    <w:multiLevelType w:val="multilevel"/>
    <w:tmpl w:val="612E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5"/>
  </w:num>
  <w:num w:numId="4">
    <w:abstractNumId w:val="14"/>
  </w:num>
  <w:num w:numId="5">
    <w:abstractNumId w:val="1"/>
  </w:num>
  <w:num w:numId="6">
    <w:abstractNumId w:val="11"/>
  </w:num>
  <w:num w:numId="7">
    <w:abstractNumId w:val="8"/>
  </w:num>
  <w:num w:numId="8">
    <w:abstractNumId w:val="10"/>
  </w:num>
  <w:num w:numId="9">
    <w:abstractNumId w:val="3"/>
  </w:num>
  <w:num w:numId="10">
    <w:abstractNumId w:val="12"/>
  </w:num>
  <w:num w:numId="11">
    <w:abstractNumId w:val="5"/>
  </w:num>
  <w:num w:numId="12">
    <w:abstractNumId w:val="6"/>
  </w:num>
  <w:num w:numId="13">
    <w:abstractNumId w:val="13"/>
  </w:num>
  <w:num w:numId="14">
    <w:abstractNumId w:val="0"/>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415C"/>
    <w:rsid w:val="000245E8"/>
    <w:rsid w:val="00046C72"/>
    <w:rsid w:val="00054B90"/>
    <w:rsid w:val="00060D62"/>
    <w:rsid w:val="000E5E3D"/>
    <w:rsid w:val="000F5FBE"/>
    <w:rsid w:val="0014326A"/>
    <w:rsid w:val="00194080"/>
    <w:rsid w:val="00201C71"/>
    <w:rsid w:val="00230F72"/>
    <w:rsid w:val="002554D8"/>
    <w:rsid w:val="00276E46"/>
    <w:rsid w:val="0029415C"/>
    <w:rsid w:val="002F57F6"/>
    <w:rsid w:val="003F3607"/>
    <w:rsid w:val="004113A0"/>
    <w:rsid w:val="00433A2C"/>
    <w:rsid w:val="0044659A"/>
    <w:rsid w:val="004A7529"/>
    <w:rsid w:val="004F1F54"/>
    <w:rsid w:val="00570619"/>
    <w:rsid w:val="00617833"/>
    <w:rsid w:val="00722E3F"/>
    <w:rsid w:val="0079670C"/>
    <w:rsid w:val="007B0A2C"/>
    <w:rsid w:val="007C0E72"/>
    <w:rsid w:val="007E766E"/>
    <w:rsid w:val="00821E1F"/>
    <w:rsid w:val="00832B1A"/>
    <w:rsid w:val="00835ED4"/>
    <w:rsid w:val="00857721"/>
    <w:rsid w:val="008F3A9E"/>
    <w:rsid w:val="0090389B"/>
    <w:rsid w:val="00956CFD"/>
    <w:rsid w:val="00976D5F"/>
    <w:rsid w:val="009F0117"/>
    <w:rsid w:val="009F0CEC"/>
    <w:rsid w:val="00A167A7"/>
    <w:rsid w:val="00A550EE"/>
    <w:rsid w:val="00AB0FF8"/>
    <w:rsid w:val="00AC17EA"/>
    <w:rsid w:val="00AE1B55"/>
    <w:rsid w:val="00B01C4E"/>
    <w:rsid w:val="00B03BB9"/>
    <w:rsid w:val="00B12B95"/>
    <w:rsid w:val="00B307DC"/>
    <w:rsid w:val="00B76E36"/>
    <w:rsid w:val="00BE3E6A"/>
    <w:rsid w:val="00C32947"/>
    <w:rsid w:val="00C526B8"/>
    <w:rsid w:val="00C71310"/>
    <w:rsid w:val="00CE1124"/>
    <w:rsid w:val="00D07BDA"/>
    <w:rsid w:val="00D35644"/>
    <w:rsid w:val="00D475E0"/>
    <w:rsid w:val="00D7393A"/>
    <w:rsid w:val="00D905CE"/>
    <w:rsid w:val="00F51274"/>
    <w:rsid w:val="00FF0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FF8"/>
  </w:style>
  <w:style w:type="paragraph" w:styleId="Heading1">
    <w:name w:val="heading 1"/>
    <w:basedOn w:val="Normal"/>
    <w:next w:val="Normal"/>
    <w:link w:val="Heading1Char"/>
    <w:uiPriority w:val="9"/>
    <w:qFormat/>
    <w:rsid w:val="00832B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941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01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41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F011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F01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0117"/>
    <w:rPr>
      <w:color w:val="0000FF"/>
      <w:u w:val="single"/>
    </w:rPr>
  </w:style>
  <w:style w:type="paragraph" w:styleId="HTMLPreformatted">
    <w:name w:val="HTML Preformatted"/>
    <w:basedOn w:val="Normal"/>
    <w:link w:val="HTMLPreformattedChar"/>
    <w:uiPriority w:val="99"/>
    <w:semiHidden/>
    <w:unhideWhenUsed/>
    <w:rsid w:val="009F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117"/>
    <w:rPr>
      <w:rFonts w:ascii="Courier New" w:eastAsia="Times New Roman" w:hAnsi="Courier New" w:cs="Courier New"/>
      <w:sz w:val="20"/>
      <w:szCs w:val="20"/>
    </w:rPr>
  </w:style>
  <w:style w:type="character" w:customStyle="1" w:styleId="pln">
    <w:name w:val="pln"/>
    <w:basedOn w:val="DefaultParagraphFont"/>
    <w:rsid w:val="009F0117"/>
  </w:style>
  <w:style w:type="character" w:customStyle="1" w:styleId="pun">
    <w:name w:val="pun"/>
    <w:basedOn w:val="DefaultParagraphFont"/>
    <w:rsid w:val="009F0117"/>
  </w:style>
  <w:style w:type="character" w:customStyle="1" w:styleId="typ">
    <w:name w:val="typ"/>
    <w:basedOn w:val="DefaultParagraphFont"/>
    <w:rsid w:val="009F0117"/>
  </w:style>
  <w:style w:type="character" w:customStyle="1" w:styleId="kwd">
    <w:name w:val="kwd"/>
    <w:basedOn w:val="DefaultParagraphFont"/>
    <w:rsid w:val="009F0117"/>
  </w:style>
  <w:style w:type="character" w:customStyle="1" w:styleId="str">
    <w:name w:val="str"/>
    <w:basedOn w:val="DefaultParagraphFont"/>
    <w:rsid w:val="009F0117"/>
  </w:style>
  <w:style w:type="character" w:styleId="Strong">
    <w:name w:val="Strong"/>
    <w:basedOn w:val="DefaultParagraphFont"/>
    <w:uiPriority w:val="22"/>
    <w:qFormat/>
    <w:rsid w:val="009F0117"/>
    <w:rPr>
      <w:b/>
      <w:bCs/>
    </w:rPr>
  </w:style>
  <w:style w:type="character" w:customStyle="1" w:styleId="Heading1Char">
    <w:name w:val="Heading 1 Char"/>
    <w:basedOn w:val="DefaultParagraphFont"/>
    <w:link w:val="Heading1"/>
    <w:uiPriority w:val="9"/>
    <w:rsid w:val="00832B1A"/>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832B1A"/>
    <w:rPr>
      <w:rFonts w:ascii="Courier New" w:eastAsia="Times New Roman" w:hAnsi="Courier New" w:cs="Courier New"/>
      <w:sz w:val="20"/>
      <w:szCs w:val="20"/>
    </w:rPr>
  </w:style>
  <w:style w:type="character" w:customStyle="1" w:styleId="lit">
    <w:name w:val="lit"/>
    <w:basedOn w:val="DefaultParagraphFont"/>
    <w:rsid w:val="00857721"/>
  </w:style>
  <w:style w:type="character" w:styleId="Emphasis">
    <w:name w:val="Emphasis"/>
    <w:basedOn w:val="DefaultParagraphFont"/>
    <w:uiPriority w:val="20"/>
    <w:qFormat/>
    <w:rsid w:val="00054B90"/>
    <w:rPr>
      <w:i/>
      <w:iCs/>
    </w:rPr>
  </w:style>
  <w:style w:type="character" w:customStyle="1" w:styleId="hljs-keyword">
    <w:name w:val="hljs-keyword"/>
    <w:basedOn w:val="DefaultParagraphFont"/>
    <w:rsid w:val="00C32947"/>
  </w:style>
  <w:style w:type="character" w:customStyle="1" w:styleId="hljs-builtin">
    <w:name w:val="hljs-built_in"/>
    <w:basedOn w:val="DefaultParagraphFont"/>
    <w:rsid w:val="00C32947"/>
  </w:style>
  <w:style w:type="character" w:customStyle="1" w:styleId="hljs-literal">
    <w:name w:val="hljs-literal"/>
    <w:basedOn w:val="DefaultParagraphFont"/>
    <w:rsid w:val="00C32947"/>
  </w:style>
  <w:style w:type="character" w:customStyle="1" w:styleId="hljs-string">
    <w:name w:val="hljs-string"/>
    <w:basedOn w:val="DefaultParagraphFont"/>
    <w:rsid w:val="00C32947"/>
  </w:style>
  <w:style w:type="character" w:customStyle="1" w:styleId="com">
    <w:name w:val="com"/>
    <w:basedOn w:val="DefaultParagraphFont"/>
    <w:rsid w:val="00835ED4"/>
  </w:style>
  <w:style w:type="paragraph" w:styleId="BalloonText">
    <w:name w:val="Balloon Text"/>
    <w:basedOn w:val="Normal"/>
    <w:link w:val="BalloonTextChar"/>
    <w:uiPriority w:val="99"/>
    <w:semiHidden/>
    <w:unhideWhenUsed/>
    <w:rsid w:val="00835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E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640376">
      <w:bodyDiv w:val="1"/>
      <w:marLeft w:val="0"/>
      <w:marRight w:val="0"/>
      <w:marTop w:val="0"/>
      <w:marBottom w:val="0"/>
      <w:divBdr>
        <w:top w:val="none" w:sz="0" w:space="0" w:color="auto"/>
        <w:left w:val="none" w:sz="0" w:space="0" w:color="auto"/>
        <w:bottom w:val="none" w:sz="0" w:space="0" w:color="auto"/>
        <w:right w:val="none" w:sz="0" w:space="0" w:color="auto"/>
      </w:divBdr>
    </w:div>
    <w:div w:id="101078464">
      <w:bodyDiv w:val="1"/>
      <w:marLeft w:val="0"/>
      <w:marRight w:val="0"/>
      <w:marTop w:val="0"/>
      <w:marBottom w:val="0"/>
      <w:divBdr>
        <w:top w:val="none" w:sz="0" w:space="0" w:color="auto"/>
        <w:left w:val="none" w:sz="0" w:space="0" w:color="auto"/>
        <w:bottom w:val="none" w:sz="0" w:space="0" w:color="auto"/>
        <w:right w:val="none" w:sz="0" w:space="0" w:color="auto"/>
      </w:divBdr>
    </w:div>
    <w:div w:id="310982604">
      <w:bodyDiv w:val="1"/>
      <w:marLeft w:val="0"/>
      <w:marRight w:val="0"/>
      <w:marTop w:val="0"/>
      <w:marBottom w:val="0"/>
      <w:divBdr>
        <w:top w:val="none" w:sz="0" w:space="0" w:color="auto"/>
        <w:left w:val="none" w:sz="0" w:space="0" w:color="auto"/>
        <w:bottom w:val="none" w:sz="0" w:space="0" w:color="auto"/>
        <w:right w:val="none" w:sz="0" w:space="0" w:color="auto"/>
      </w:divBdr>
    </w:div>
    <w:div w:id="482353728">
      <w:bodyDiv w:val="1"/>
      <w:marLeft w:val="0"/>
      <w:marRight w:val="0"/>
      <w:marTop w:val="0"/>
      <w:marBottom w:val="0"/>
      <w:divBdr>
        <w:top w:val="none" w:sz="0" w:space="0" w:color="auto"/>
        <w:left w:val="none" w:sz="0" w:space="0" w:color="auto"/>
        <w:bottom w:val="none" w:sz="0" w:space="0" w:color="auto"/>
        <w:right w:val="none" w:sz="0" w:space="0" w:color="auto"/>
      </w:divBdr>
    </w:div>
    <w:div w:id="731466185">
      <w:bodyDiv w:val="1"/>
      <w:marLeft w:val="0"/>
      <w:marRight w:val="0"/>
      <w:marTop w:val="0"/>
      <w:marBottom w:val="0"/>
      <w:divBdr>
        <w:top w:val="none" w:sz="0" w:space="0" w:color="auto"/>
        <w:left w:val="none" w:sz="0" w:space="0" w:color="auto"/>
        <w:bottom w:val="none" w:sz="0" w:space="0" w:color="auto"/>
        <w:right w:val="none" w:sz="0" w:space="0" w:color="auto"/>
      </w:divBdr>
    </w:div>
    <w:div w:id="738329318">
      <w:bodyDiv w:val="1"/>
      <w:marLeft w:val="0"/>
      <w:marRight w:val="0"/>
      <w:marTop w:val="0"/>
      <w:marBottom w:val="0"/>
      <w:divBdr>
        <w:top w:val="none" w:sz="0" w:space="0" w:color="auto"/>
        <w:left w:val="none" w:sz="0" w:space="0" w:color="auto"/>
        <w:bottom w:val="none" w:sz="0" w:space="0" w:color="auto"/>
        <w:right w:val="none" w:sz="0" w:space="0" w:color="auto"/>
      </w:divBdr>
    </w:div>
    <w:div w:id="925918717">
      <w:bodyDiv w:val="1"/>
      <w:marLeft w:val="0"/>
      <w:marRight w:val="0"/>
      <w:marTop w:val="0"/>
      <w:marBottom w:val="0"/>
      <w:divBdr>
        <w:top w:val="none" w:sz="0" w:space="0" w:color="auto"/>
        <w:left w:val="none" w:sz="0" w:space="0" w:color="auto"/>
        <w:bottom w:val="none" w:sz="0" w:space="0" w:color="auto"/>
        <w:right w:val="none" w:sz="0" w:space="0" w:color="auto"/>
      </w:divBdr>
    </w:div>
    <w:div w:id="1343507346">
      <w:bodyDiv w:val="1"/>
      <w:marLeft w:val="0"/>
      <w:marRight w:val="0"/>
      <w:marTop w:val="0"/>
      <w:marBottom w:val="0"/>
      <w:divBdr>
        <w:top w:val="none" w:sz="0" w:space="0" w:color="auto"/>
        <w:left w:val="none" w:sz="0" w:space="0" w:color="auto"/>
        <w:bottom w:val="none" w:sz="0" w:space="0" w:color="auto"/>
        <w:right w:val="none" w:sz="0" w:space="0" w:color="auto"/>
      </w:divBdr>
      <w:divsChild>
        <w:div w:id="1440442771">
          <w:marLeft w:val="0"/>
          <w:marRight w:val="0"/>
          <w:marTop w:val="0"/>
          <w:marBottom w:val="0"/>
          <w:divBdr>
            <w:top w:val="none" w:sz="0" w:space="0" w:color="auto"/>
            <w:left w:val="none" w:sz="0" w:space="0" w:color="auto"/>
            <w:bottom w:val="none" w:sz="0" w:space="0" w:color="auto"/>
            <w:right w:val="none" w:sz="0" w:space="0" w:color="auto"/>
          </w:divBdr>
          <w:divsChild>
            <w:div w:id="2114813913">
              <w:marLeft w:val="0"/>
              <w:marRight w:val="0"/>
              <w:marTop w:val="0"/>
              <w:marBottom w:val="0"/>
              <w:divBdr>
                <w:top w:val="none" w:sz="0" w:space="0" w:color="auto"/>
                <w:left w:val="none" w:sz="0" w:space="0" w:color="auto"/>
                <w:bottom w:val="none" w:sz="0" w:space="0" w:color="auto"/>
                <w:right w:val="none" w:sz="0" w:space="0" w:color="auto"/>
              </w:divBdr>
              <w:divsChild>
                <w:div w:id="1664550535">
                  <w:marLeft w:val="0"/>
                  <w:marRight w:val="0"/>
                  <w:marTop w:val="0"/>
                  <w:marBottom w:val="0"/>
                  <w:divBdr>
                    <w:top w:val="none" w:sz="0" w:space="0" w:color="auto"/>
                    <w:left w:val="none" w:sz="0" w:space="0" w:color="auto"/>
                    <w:bottom w:val="none" w:sz="0" w:space="0" w:color="auto"/>
                    <w:right w:val="none" w:sz="0" w:space="0" w:color="auto"/>
                  </w:divBdr>
                  <w:divsChild>
                    <w:div w:id="751699481">
                      <w:marLeft w:val="0"/>
                      <w:marRight w:val="0"/>
                      <w:marTop w:val="0"/>
                      <w:marBottom w:val="0"/>
                      <w:divBdr>
                        <w:top w:val="none" w:sz="0" w:space="0" w:color="auto"/>
                        <w:left w:val="none" w:sz="0" w:space="0" w:color="auto"/>
                        <w:bottom w:val="none" w:sz="0" w:space="0" w:color="auto"/>
                        <w:right w:val="none" w:sz="0" w:space="0" w:color="auto"/>
                      </w:divBdr>
                    </w:div>
                    <w:div w:id="85807797">
                      <w:marLeft w:val="0"/>
                      <w:marRight w:val="0"/>
                      <w:marTop w:val="0"/>
                      <w:marBottom w:val="0"/>
                      <w:divBdr>
                        <w:top w:val="none" w:sz="0" w:space="0" w:color="auto"/>
                        <w:left w:val="none" w:sz="0" w:space="0" w:color="auto"/>
                        <w:bottom w:val="none" w:sz="0" w:space="0" w:color="auto"/>
                        <w:right w:val="none" w:sz="0" w:space="0" w:color="auto"/>
                      </w:divBdr>
                    </w:div>
                    <w:div w:id="271672450">
                      <w:marLeft w:val="0"/>
                      <w:marRight w:val="0"/>
                      <w:marTop w:val="0"/>
                      <w:marBottom w:val="0"/>
                      <w:divBdr>
                        <w:top w:val="none" w:sz="0" w:space="0" w:color="auto"/>
                        <w:left w:val="none" w:sz="0" w:space="0" w:color="auto"/>
                        <w:bottom w:val="none" w:sz="0" w:space="0" w:color="auto"/>
                        <w:right w:val="none" w:sz="0" w:space="0" w:color="auto"/>
                      </w:divBdr>
                    </w:div>
                    <w:div w:id="84302644">
                      <w:marLeft w:val="0"/>
                      <w:marRight w:val="0"/>
                      <w:marTop w:val="0"/>
                      <w:marBottom w:val="0"/>
                      <w:divBdr>
                        <w:top w:val="none" w:sz="0" w:space="0" w:color="auto"/>
                        <w:left w:val="none" w:sz="0" w:space="0" w:color="auto"/>
                        <w:bottom w:val="none" w:sz="0" w:space="0" w:color="auto"/>
                        <w:right w:val="none" w:sz="0" w:space="0" w:color="auto"/>
                      </w:divBdr>
                    </w:div>
                    <w:div w:id="1925996044">
                      <w:marLeft w:val="0"/>
                      <w:marRight w:val="0"/>
                      <w:marTop w:val="0"/>
                      <w:marBottom w:val="0"/>
                      <w:divBdr>
                        <w:top w:val="none" w:sz="0" w:space="0" w:color="auto"/>
                        <w:left w:val="none" w:sz="0" w:space="0" w:color="auto"/>
                        <w:bottom w:val="none" w:sz="0" w:space="0" w:color="auto"/>
                        <w:right w:val="none" w:sz="0" w:space="0" w:color="auto"/>
                      </w:divBdr>
                    </w:div>
                    <w:div w:id="463085089">
                      <w:marLeft w:val="0"/>
                      <w:marRight w:val="0"/>
                      <w:marTop w:val="0"/>
                      <w:marBottom w:val="0"/>
                      <w:divBdr>
                        <w:top w:val="none" w:sz="0" w:space="0" w:color="auto"/>
                        <w:left w:val="none" w:sz="0" w:space="0" w:color="auto"/>
                        <w:bottom w:val="none" w:sz="0" w:space="0" w:color="auto"/>
                        <w:right w:val="none" w:sz="0" w:space="0" w:color="auto"/>
                      </w:divBdr>
                    </w:div>
                    <w:div w:id="1689477763">
                      <w:marLeft w:val="0"/>
                      <w:marRight w:val="0"/>
                      <w:marTop w:val="0"/>
                      <w:marBottom w:val="0"/>
                      <w:divBdr>
                        <w:top w:val="none" w:sz="0" w:space="0" w:color="auto"/>
                        <w:left w:val="none" w:sz="0" w:space="0" w:color="auto"/>
                        <w:bottom w:val="none" w:sz="0" w:space="0" w:color="auto"/>
                        <w:right w:val="none" w:sz="0" w:space="0" w:color="auto"/>
                      </w:divBdr>
                    </w:div>
                    <w:div w:id="1474443837">
                      <w:marLeft w:val="0"/>
                      <w:marRight w:val="0"/>
                      <w:marTop w:val="0"/>
                      <w:marBottom w:val="0"/>
                      <w:divBdr>
                        <w:top w:val="none" w:sz="0" w:space="0" w:color="auto"/>
                        <w:left w:val="none" w:sz="0" w:space="0" w:color="auto"/>
                        <w:bottom w:val="none" w:sz="0" w:space="0" w:color="auto"/>
                        <w:right w:val="none" w:sz="0" w:space="0" w:color="auto"/>
                      </w:divBdr>
                    </w:div>
                    <w:div w:id="1061830333">
                      <w:marLeft w:val="0"/>
                      <w:marRight w:val="0"/>
                      <w:marTop w:val="0"/>
                      <w:marBottom w:val="0"/>
                      <w:divBdr>
                        <w:top w:val="none" w:sz="0" w:space="0" w:color="auto"/>
                        <w:left w:val="none" w:sz="0" w:space="0" w:color="auto"/>
                        <w:bottom w:val="none" w:sz="0" w:space="0" w:color="auto"/>
                        <w:right w:val="none" w:sz="0" w:space="0" w:color="auto"/>
                      </w:divBdr>
                    </w:div>
                    <w:div w:id="1843812255">
                      <w:marLeft w:val="0"/>
                      <w:marRight w:val="0"/>
                      <w:marTop w:val="0"/>
                      <w:marBottom w:val="0"/>
                      <w:divBdr>
                        <w:top w:val="none" w:sz="0" w:space="0" w:color="auto"/>
                        <w:left w:val="none" w:sz="0" w:space="0" w:color="auto"/>
                        <w:bottom w:val="none" w:sz="0" w:space="0" w:color="auto"/>
                        <w:right w:val="none" w:sz="0" w:space="0" w:color="auto"/>
                      </w:divBdr>
                    </w:div>
                    <w:div w:id="109015719">
                      <w:marLeft w:val="0"/>
                      <w:marRight w:val="0"/>
                      <w:marTop w:val="0"/>
                      <w:marBottom w:val="0"/>
                      <w:divBdr>
                        <w:top w:val="none" w:sz="0" w:space="0" w:color="auto"/>
                        <w:left w:val="none" w:sz="0" w:space="0" w:color="auto"/>
                        <w:bottom w:val="none" w:sz="0" w:space="0" w:color="auto"/>
                        <w:right w:val="none" w:sz="0" w:space="0" w:color="auto"/>
                      </w:divBdr>
                    </w:div>
                    <w:div w:id="182012058">
                      <w:marLeft w:val="0"/>
                      <w:marRight w:val="0"/>
                      <w:marTop w:val="0"/>
                      <w:marBottom w:val="0"/>
                      <w:divBdr>
                        <w:top w:val="none" w:sz="0" w:space="0" w:color="auto"/>
                        <w:left w:val="none" w:sz="0" w:space="0" w:color="auto"/>
                        <w:bottom w:val="none" w:sz="0" w:space="0" w:color="auto"/>
                        <w:right w:val="none" w:sz="0" w:space="0" w:color="auto"/>
                      </w:divBdr>
                    </w:div>
                    <w:div w:id="1754155945">
                      <w:marLeft w:val="0"/>
                      <w:marRight w:val="0"/>
                      <w:marTop w:val="0"/>
                      <w:marBottom w:val="0"/>
                      <w:divBdr>
                        <w:top w:val="none" w:sz="0" w:space="0" w:color="auto"/>
                        <w:left w:val="none" w:sz="0" w:space="0" w:color="auto"/>
                        <w:bottom w:val="none" w:sz="0" w:space="0" w:color="auto"/>
                        <w:right w:val="none" w:sz="0" w:space="0" w:color="auto"/>
                      </w:divBdr>
                    </w:div>
                    <w:div w:id="860976829">
                      <w:marLeft w:val="0"/>
                      <w:marRight w:val="0"/>
                      <w:marTop w:val="0"/>
                      <w:marBottom w:val="0"/>
                      <w:divBdr>
                        <w:top w:val="none" w:sz="0" w:space="0" w:color="auto"/>
                        <w:left w:val="none" w:sz="0" w:space="0" w:color="auto"/>
                        <w:bottom w:val="none" w:sz="0" w:space="0" w:color="auto"/>
                        <w:right w:val="none" w:sz="0" w:space="0" w:color="auto"/>
                      </w:divBdr>
                    </w:div>
                    <w:div w:id="1495796384">
                      <w:marLeft w:val="0"/>
                      <w:marRight w:val="0"/>
                      <w:marTop w:val="0"/>
                      <w:marBottom w:val="0"/>
                      <w:divBdr>
                        <w:top w:val="none" w:sz="0" w:space="0" w:color="auto"/>
                        <w:left w:val="none" w:sz="0" w:space="0" w:color="auto"/>
                        <w:bottom w:val="none" w:sz="0" w:space="0" w:color="auto"/>
                        <w:right w:val="none" w:sz="0" w:space="0" w:color="auto"/>
                      </w:divBdr>
                    </w:div>
                    <w:div w:id="507600352">
                      <w:marLeft w:val="0"/>
                      <w:marRight w:val="0"/>
                      <w:marTop w:val="0"/>
                      <w:marBottom w:val="0"/>
                      <w:divBdr>
                        <w:top w:val="none" w:sz="0" w:space="0" w:color="auto"/>
                        <w:left w:val="none" w:sz="0" w:space="0" w:color="auto"/>
                        <w:bottom w:val="none" w:sz="0" w:space="0" w:color="auto"/>
                        <w:right w:val="none" w:sz="0" w:space="0" w:color="auto"/>
                      </w:divBdr>
                    </w:div>
                    <w:div w:id="262612773">
                      <w:marLeft w:val="0"/>
                      <w:marRight w:val="0"/>
                      <w:marTop w:val="0"/>
                      <w:marBottom w:val="0"/>
                      <w:divBdr>
                        <w:top w:val="none" w:sz="0" w:space="0" w:color="auto"/>
                        <w:left w:val="none" w:sz="0" w:space="0" w:color="auto"/>
                        <w:bottom w:val="none" w:sz="0" w:space="0" w:color="auto"/>
                        <w:right w:val="none" w:sz="0" w:space="0" w:color="auto"/>
                      </w:divBdr>
                    </w:div>
                    <w:div w:id="1255433295">
                      <w:marLeft w:val="0"/>
                      <w:marRight w:val="0"/>
                      <w:marTop w:val="0"/>
                      <w:marBottom w:val="0"/>
                      <w:divBdr>
                        <w:top w:val="none" w:sz="0" w:space="0" w:color="auto"/>
                        <w:left w:val="none" w:sz="0" w:space="0" w:color="auto"/>
                        <w:bottom w:val="none" w:sz="0" w:space="0" w:color="auto"/>
                        <w:right w:val="none" w:sz="0" w:space="0" w:color="auto"/>
                      </w:divBdr>
                    </w:div>
                    <w:div w:id="1649748875">
                      <w:marLeft w:val="0"/>
                      <w:marRight w:val="0"/>
                      <w:marTop w:val="0"/>
                      <w:marBottom w:val="0"/>
                      <w:divBdr>
                        <w:top w:val="none" w:sz="0" w:space="0" w:color="auto"/>
                        <w:left w:val="none" w:sz="0" w:space="0" w:color="auto"/>
                        <w:bottom w:val="none" w:sz="0" w:space="0" w:color="auto"/>
                        <w:right w:val="none" w:sz="0" w:space="0" w:color="auto"/>
                      </w:divBdr>
                    </w:div>
                    <w:div w:id="107699307">
                      <w:marLeft w:val="0"/>
                      <w:marRight w:val="0"/>
                      <w:marTop w:val="0"/>
                      <w:marBottom w:val="0"/>
                      <w:divBdr>
                        <w:top w:val="none" w:sz="0" w:space="0" w:color="auto"/>
                        <w:left w:val="none" w:sz="0" w:space="0" w:color="auto"/>
                        <w:bottom w:val="none" w:sz="0" w:space="0" w:color="auto"/>
                        <w:right w:val="none" w:sz="0" w:space="0" w:color="auto"/>
                      </w:divBdr>
                    </w:div>
                    <w:div w:id="628704949">
                      <w:marLeft w:val="0"/>
                      <w:marRight w:val="0"/>
                      <w:marTop w:val="0"/>
                      <w:marBottom w:val="0"/>
                      <w:divBdr>
                        <w:top w:val="none" w:sz="0" w:space="0" w:color="auto"/>
                        <w:left w:val="none" w:sz="0" w:space="0" w:color="auto"/>
                        <w:bottom w:val="none" w:sz="0" w:space="0" w:color="auto"/>
                        <w:right w:val="none" w:sz="0" w:space="0" w:color="auto"/>
                      </w:divBdr>
                    </w:div>
                    <w:div w:id="401754476">
                      <w:marLeft w:val="0"/>
                      <w:marRight w:val="0"/>
                      <w:marTop w:val="0"/>
                      <w:marBottom w:val="0"/>
                      <w:divBdr>
                        <w:top w:val="none" w:sz="0" w:space="0" w:color="auto"/>
                        <w:left w:val="none" w:sz="0" w:space="0" w:color="auto"/>
                        <w:bottom w:val="none" w:sz="0" w:space="0" w:color="auto"/>
                        <w:right w:val="none" w:sz="0" w:space="0" w:color="auto"/>
                      </w:divBdr>
                    </w:div>
                    <w:div w:id="1612128495">
                      <w:marLeft w:val="0"/>
                      <w:marRight w:val="0"/>
                      <w:marTop w:val="0"/>
                      <w:marBottom w:val="0"/>
                      <w:divBdr>
                        <w:top w:val="none" w:sz="0" w:space="0" w:color="auto"/>
                        <w:left w:val="none" w:sz="0" w:space="0" w:color="auto"/>
                        <w:bottom w:val="none" w:sz="0" w:space="0" w:color="auto"/>
                        <w:right w:val="none" w:sz="0" w:space="0" w:color="auto"/>
                      </w:divBdr>
                    </w:div>
                    <w:div w:id="159195114">
                      <w:marLeft w:val="0"/>
                      <w:marRight w:val="0"/>
                      <w:marTop w:val="0"/>
                      <w:marBottom w:val="0"/>
                      <w:divBdr>
                        <w:top w:val="none" w:sz="0" w:space="0" w:color="auto"/>
                        <w:left w:val="none" w:sz="0" w:space="0" w:color="auto"/>
                        <w:bottom w:val="none" w:sz="0" w:space="0" w:color="auto"/>
                        <w:right w:val="none" w:sz="0" w:space="0" w:color="auto"/>
                      </w:divBdr>
                    </w:div>
                    <w:div w:id="1619068151">
                      <w:marLeft w:val="0"/>
                      <w:marRight w:val="0"/>
                      <w:marTop w:val="0"/>
                      <w:marBottom w:val="0"/>
                      <w:divBdr>
                        <w:top w:val="none" w:sz="0" w:space="0" w:color="auto"/>
                        <w:left w:val="none" w:sz="0" w:space="0" w:color="auto"/>
                        <w:bottom w:val="none" w:sz="0" w:space="0" w:color="auto"/>
                        <w:right w:val="none" w:sz="0" w:space="0" w:color="auto"/>
                      </w:divBdr>
                    </w:div>
                    <w:div w:id="96029185">
                      <w:marLeft w:val="0"/>
                      <w:marRight w:val="0"/>
                      <w:marTop w:val="0"/>
                      <w:marBottom w:val="0"/>
                      <w:divBdr>
                        <w:top w:val="none" w:sz="0" w:space="0" w:color="auto"/>
                        <w:left w:val="none" w:sz="0" w:space="0" w:color="auto"/>
                        <w:bottom w:val="none" w:sz="0" w:space="0" w:color="auto"/>
                        <w:right w:val="none" w:sz="0" w:space="0" w:color="auto"/>
                      </w:divBdr>
                    </w:div>
                    <w:div w:id="650066264">
                      <w:marLeft w:val="0"/>
                      <w:marRight w:val="0"/>
                      <w:marTop w:val="0"/>
                      <w:marBottom w:val="0"/>
                      <w:divBdr>
                        <w:top w:val="none" w:sz="0" w:space="0" w:color="auto"/>
                        <w:left w:val="none" w:sz="0" w:space="0" w:color="auto"/>
                        <w:bottom w:val="none" w:sz="0" w:space="0" w:color="auto"/>
                        <w:right w:val="none" w:sz="0" w:space="0" w:color="auto"/>
                      </w:divBdr>
                    </w:div>
                    <w:div w:id="9063961">
                      <w:marLeft w:val="0"/>
                      <w:marRight w:val="0"/>
                      <w:marTop w:val="0"/>
                      <w:marBottom w:val="0"/>
                      <w:divBdr>
                        <w:top w:val="none" w:sz="0" w:space="0" w:color="auto"/>
                        <w:left w:val="none" w:sz="0" w:space="0" w:color="auto"/>
                        <w:bottom w:val="none" w:sz="0" w:space="0" w:color="auto"/>
                        <w:right w:val="none" w:sz="0" w:space="0" w:color="auto"/>
                      </w:divBdr>
                    </w:div>
                    <w:div w:id="1103113842">
                      <w:marLeft w:val="0"/>
                      <w:marRight w:val="0"/>
                      <w:marTop w:val="0"/>
                      <w:marBottom w:val="0"/>
                      <w:divBdr>
                        <w:top w:val="none" w:sz="0" w:space="0" w:color="auto"/>
                        <w:left w:val="none" w:sz="0" w:space="0" w:color="auto"/>
                        <w:bottom w:val="none" w:sz="0" w:space="0" w:color="auto"/>
                        <w:right w:val="none" w:sz="0" w:space="0" w:color="auto"/>
                      </w:divBdr>
                    </w:div>
                    <w:div w:id="1465000046">
                      <w:marLeft w:val="0"/>
                      <w:marRight w:val="0"/>
                      <w:marTop w:val="0"/>
                      <w:marBottom w:val="0"/>
                      <w:divBdr>
                        <w:top w:val="none" w:sz="0" w:space="0" w:color="auto"/>
                        <w:left w:val="none" w:sz="0" w:space="0" w:color="auto"/>
                        <w:bottom w:val="none" w:sz="0" w:space="0" w:color="auto"/>
                        <w:right w:val="none" w:sz="0" w:space="0" w:color="auto"/>
                      </w:divBdr>
                    </w:div>
                    <w:div w:id="492068260">
                      <w:marLeft w:val="0"/>
                      <w:marRight w:val="0"/>
                      <w:marTop w:val="0"/>
                      <w:marBottom w:val="0"/>
                      <w:divBdr>
                        <w:top w:val="none" w:sz="0" w:space="0" w:color="auto"/>
                        <w:left w:val="none" w:sz="0" w:space="0" w:color="auto"/>
                        <w:bottom w:val="none" w:sz="0" w:space="0" w:color="auto"/>
                        <w:right w:val="none" w:sz="0" w:space="0" w:color="auto"/>
                      </w:divBdr>
                    </w:div>
                    <w:div w:id="312607084">
                      <w:marLeft w:val="0"/>
                      <w:marRight w:val="0"/>
                      <w:marTop w:val="0"/>
                      <w:marBottom w:val="0"/>
                      <w:divBdr>
                        <w:top w:val="none" w:sz="0" w:space="0" w:color="auto"/>
                        <w:left w:val="none" w:sz="0" w:space="0" w:color="auto"/>
                        <w:bottom w:val="none" w:sz="0" w:space="0" w:color="auto"/>
                        <w:right w:val="none" w:sz="0" w:space="0" w:color="auto"/>
                      </w:divBdr>
                    </w:div>
                    <w:div w:id="555512030">
                      <w:marLeft w:val="0"/>
                      <w:marRight w:val="0"/>
                      <w:marTop w:val="0"/>
                      <w:marBottom w:val="0"/>
                      <w:divBdr>
                        <w:top w:val="none" w:sz="0" w:space="0" w:color="auto"/>
                        <w:left w:val="none" w:sz="0" w:space="0" w:color="auto"/>
                        <w:bottom w:val="none" w:sz="0" w:space="0" w:color="auto"/>
                        <w:right w:val="none" w:sz="0" w:space="0" w:color="auto"/>
                      </w:divBdr>
                    </w:div>
                    <w:div w:id="535434913">
                      <w:marLeft w:val="0"/>
                      <w:marRight w:val="0"/>
                      <w:marTop w:val="0"/>
                      <w:marBottom w:val="0"/>
                      <w:divBdr>
                        <w:top w:val="none" w:sz="0" w:space="0" w:color="auto"/>
                        <w:left w:val="none" w:sz="0" w:space="0" w:color="auto"/>
                        <w:bottom w:val="none" w:sz="0" w:space="0" w:color="auto"/>
                        <w:right w:val="none" w:sz="0" w:space="0" w:color="auto"/>
                      </w:divBdr>
                    </w:div>
                    <w:div w:id="990402640">
                      <w:marLeft w:val="0"/>
                      <w:marRight w:val="0"/>
                      <w:marTop w:val="0"/>
                      <w:marBottom w:val="0"/>
                      <w:divBdr>
                        <w:top w:val="none" w:sz="0" w:space="0" w:color="auto"/>
                        <w:left w:val="none" w:sz="0" w:space="0" w:color="auto"/>
                        <w:bottom w:val="none" w:sz="0" w:space="0" w:color="auto"/>
                        <w:right w:val="none" w:sz="0" w:space="0" w:color="auto"/>
                      </w:divBdr>
                    </w:div>
                    <w:div w:id="384180333">
                      <w:marLeft w:val="0"/>
                      <w:marRight w:val="0"/>
                      <w:marTop w:val="0"/>
                      <w:marBottom w:val="0"/>
                      <w:divBdr>
                        <w:top w:val="none" w:sz="0" w:space="0" w:color="auto"/>
                        <w:left w:val="none" w:sz="0" w:space="0" w:color="auto"/>
                        <w:bottom w:val="none" w:sz="0" w:space="0" w:color="auto"/>
                        <w:right w:val="none" w:sz="0" w:space="0" w:color="auto"/>
                      </w:divBdr>
                    </w:div>
                    <w:div w:id="100539250">
                      <w:marLeft w:val="0"/>
                      <w:marRight w:val="0"/>
                      <w:marTop w:val="0"/>
                      <w:marBottom w:val="0"/>
                      <w:divBdr>
                        <w:top w:val="none" w:sz="0" w:space="0" w:color="auto"/>
                        <w:left w:val="none" w:sz="0" w:space="0" w:color="auto"/>
                        <w:bottom w:val="none" w:sz="0" w:space="0" w:color="auto"/>
                        <w:right w:val="none" w:sz="0" w:space="0" w:color="auto"/>
                      </w:divBdr>
                    </w:div>
                    <w:div w:id="1722053941">
                      <w:marLeft w:val="0"/>
                      <w:marRight w:val="0"/>
                      <w:marTop w:val="0"/>
                      <w:marBottom w:val="0"/>
                      <w:divBdr>
                        <w:top w:val="none" w:sz="0" w:space="0" w:color="auto"/>
                        <w:left w:val="none" w:sz="0" w:space="0" w:color="auto"/>
                        <w:bottom w:val="none" w:sz="0" w:space="0" w:color="auto"/>
                        <w:right w:val="none" w:sz="0" w:space="0" w:color="auto"/>
                      </w:divBdr>
                    </w:div>
                    <w:div w:id="314992154">
                      <w:marLeft w:val="0"/>
                      <w:marRight w:val="0"/>
                      <w:marTop w:val="0"/>
                      <w:marBottom w:val="0"/>
                      <w:divBdr>
                        <w:top w:val="none" w:sz="0" w:space="0" w:color="auto"/>
                        <w:left w:val="none" w:sz="0" w:space="0" w:color="auto"/>
                        <w:bottom w:val="none" w:sz="0" w:space="0" w:color="auto"/>
                        <w:right w:val="none" w:sz="0" w:space="0" w:color="auto"/>
                      </w:divBdr>
                    </w:div>
                    <w:div w:id="497230717">
                      <w:marLeft w:val="0"/>
                      <w:marRight w:val="0"/>
                      <w:marTop w:val="0"/>
                      <w:marBottom w:val="0"/>
                      <w:divBdr>
                        <w:top w:val="none" w:sz="0" w:space="0" w:color="auto"/>
                        <w:left w:val="none" w:sz="0" w:space="0" w:color="auto"/>
                        <w:bottom w:val="none" w:sz="0" w:space="0" w:color="auto"/>
                        <w:right w:val="none" w:sz="0" w:space="0" w:color="auto"/>
                      </w:divBdr>
                    </w:div>
                    <w:div w:id="2025861979">
                      <w:marLeft w:val="0"/>
                      <w:marRight w:val="0"/>
                      <w:marTop w:val="0"/>
                      <w:marBottom w:val="0"/>
                      <w:divBdr>
                        <w:top w:val="none" w:sz="0" w:space="0" w:color="auto"/>
                        <w:left w:val="none" w:sz="0" w:space="0" w:color="auto"/>
                        <w:bottom w:val="none" w:sz="0" w:space="0" w:color="auto"/>
                        <w:right w:val="none" w:sz="0" w:space="0" w:color="auto"/>
                      </w:divBdr>
                    </w:div>
                    <w:div w:id="889538724">
                      <w:marLeft w:val="0"/>
                      <w:marRight w:val="0"/>
                      <w:marTop w:val="0"/>
                      <w:marBottom w:val="0"/>
                      <w:divBdr>
                        <w:top w:val="none" w:sz="0" w:space="0" w:color="auto"/>
                        <w:left w:val="none" w:sz="0" w:space="0" w:color="auto"/>
                        <w:bottom w:val="none" w:sz="0" w:space="0" w:color="auto"/>
                        <w:right w:val="none" w:sz="0" w:space="0" w:color="auto"/>
                      </w:divBdr>
                    </w:div>
                    <w:div w:id="1436093735">
                      <w:marLeft w:val="0"/>
                      <w:marRight w:val="0"/>
                      <w:marTop w:val="0"/>
                      <w:marBottom w:val="0"/>
                      <w:divBdr>
                        <w:top w:val="none" w:sz="0" w:space="0" w:color="auto"/>
                        <w:left w:val="none" w:sz="0" w:space="0" w:color="auto"/>
                        <w:bottom w:val="none" w:sz="0" w:space="0" w:color="auto"/>
                        <w:right w:val="none" w:sz="0" w:space="0" w:color="auto"/>
                      </w:divBdr>
                    </w:div>
                    <w:div w:id="373503637">
                      <w:marLeft w:val="0"/>
                      <w:marRight w:val="0"/>
                      <w:marTop w:val="0"/>
                      <w:marBottom w:val="0"/>
                      <w:divBdr>
                        <w:top w:val="none" w:sz="0" w:space="0" w:color="auto"/>
                        <w:left w:val="none" w:sz="0" w:space="0" w:color="auto"/>
                        <w:bottom w:val="none" w:sz="0" w:space="0" w:color="auto"/>
                        <w:right w:val="none" w:sz="0" w:space="0" w:color="auto"/>
                      </w:divBdr>
                    </w:div>
                    <w:div w:id="265581029">
                      <w:marLeft w:val="0"/>
                      <w:marRight w:val="0"/>
                      <w:marTop w:val="0"/>
                      <w:marBottom w:val="0"/>
                      <w:divBdr>
                        <w:top w:val="none" w:sz="0" w:space="0" w:color="auto"/>
                        <w:left w:val="none" w:sz="0" w:space="0" w:color="auto"/>
                        <w:bottom w:val="none" w:sz="0" w:space="0" w:color="auto"/>
                        <w:right w:val="none" w:sz="0" w:space="0" w:color="auto"/>
                      </w:divBdr>
                    </w:div>
                    <w:div w:id="48190266">
                      <w:marLeft w:val="0"/>
                      <w:marRight w:val="0"/>
                      <w:marTop w:val="0"/>
                      <w:marBottom w:val="0"/>
                      <w:divBdr>
                        <w:top w:val="none" w:sz="0" w:space="0" w:color="auto"/>
                        <w:left w:val="none" w:sz="0" w:space="0" w:color="auto"/>
                        <w:bottom w:val="none" w:sz="0" w:space="0" w:color="auto"/>
                        <w:right w:val="none" w:sz="0" w:space="0" w:color="auto"/>
                      </w:divBdr>
                    </w:div>
                    <w:div w:id="2042389981">
                      <w:marLeft w:val="0"/>
                      <w:marRight w:val="0"/>
                      <w:marTop w:val="0"/>
                      <w:marBottom w:val="0"/>
                      <w:divBdr>
                        <w:top w:val="none" w:sz="0" w:space="0" w:color="auto"/>
                        <w:left w:val="none" w:sz="0" w:space="0" w:color="auto"/>
                        <w:bottom w:val="none" w:sz="0" w:space="0" w:color="auto"/>
                        <w:right w:val="none" w:sz="0" w:space="0" w:color="auto"/>
                      </w:divBdr>
                    </w:div>
                    <w:div w:id="1687361480">
                      <w:marLeft w:val="0"/>
                      <w:marRight w:val="0"/>
                      <w:marTop w:val="0"/>
                      <w:marBottom w:val="0"/>
                      <w:divBdr>
                        <w:top w:val="none" w:sz="0" w:space="0" w:color="auto"/>
                        <w:left w:val="none" w:sz="0" w:space="0" w:color="auto"/>
                        <w:bottom w:val="none" w:sz="0" w:space="0" w:color="auto"/>
                        <w:right w:val="none" w:sz="0" w:space="0" w:color="auto"/>
                      </w:divBdr>
                    </w:div>
                    <w:div w:id="1829320786">
                      <w:marLeft w:val="0"/>
                      <w:marRight w:val="0"/>
                      <w:marTop w:val="0"/>
                      <w:marBottom w:val="0"/>
                      <w:divBdr>
                        <w:top w:val="none" w:sz="0" w:space="0" w:color="auto"/>
                        <w:left w:val="none" w:sz="0" w:space="0" w:color="auto"/>
                        <w:bottom w:val="none" w:sz="0" w:space="0" w:color="auto"/>
                        <w:right w:val="none" w:sz="0" w:space="0" w:color="auto"/>
                      </w:divBdr>
                    </w:div>
                    <w:div w:id="1119954481">
                      <w:marLeft w:val="0"/>
                      <w:marRight w:val="0"/>
                      <w:marTop w:val="0"/>
                      <w:marBottom w:val="0"/>
                      <w:divBdr>
                        <w:top w:val="none" w:sz="0" w:space="0" w:color="auto"/>
                        <w:left w:val="none" w:sz="0" w:space="0" w:color="auto"/>
                        <w:bottom w:val="none" w:sz="0" w:space="0" w:color="auto"/>
                        <w:right w:val="none" w:sz="0" w:space="0" w:color="auto"/>
                      </w:divBdr>
                    </w:div>
                    <w:div w:id="1274635549">
                      <w:marLeft w:val="0"/>
                      <w:marRight w:val="0"/>
                      <w:marTop w:val="0"/>
                      <w:marBottom w:val="0"/>
                      <w:divBdr>
                        <w:top w:val="none" w:sz="0" w:space="0" w:color="auto"/>
                        <w:left w:val="none" w:sz="0" w:space="0" w:color="auto"/>
                        <w:bottom w:val="none" w:sz="0" w:space="0" w:color="auto"/>
                        <w:right w:val="none" w:sz="0" w:space="0" w:color="auto"/>
                      </w:divBdr>
                    </w:div>
                    <w:div w:id="818111441">
                      <w:marLeft w:val="0"/>
                      <w:marRight w:val="0"/>
                      <w:marTop w:val="0"/>
                      <w:marBottom w:val="0"/>
                      <w:divBdr>
                        <w:top w:val="none" w:sz="0" w:space="0" w:color="auto"/>
                        <w:left w:val="none" w:sz="0" w:space="0" w:color="auto"/>
                        <w:bottom w:val="none" w:sz="0" w:space="0" w:color="auto"/>
                        <w:right w:val="none" w:sz="0" w:space="0" w:color="auto"/>
                      </w:divBdr>
                    </w:div>
                    <w:div w:id="1837571835">
                      <w:marLeft w:val="0"/>
                      <w:marRight w:val="0"/>
                      <w:marTop w:val="0"/>
                      <w:marBottom w:val="0"/>
                      <w:divBdr>
                        <w:top w:val="none" w:sz="0" w:space="0" w:color="auto"/>
                        <w:left w:val="none" w:sz="0" w:space="0" w:color="auto"/>
                        <w:bottom w:val="none" w:sz="0" w:space="0" w:color="auto"/>
                        <w:right w:val="none" w:sz="0" w:space="0" w:color="auto"/>
                      </w:divBdr>
                    </w:div>
                    <w:div w:id="603655196">
                      <w:marLeft w:val="0"/>
                      <w:marRight w:val="0"/>
                      <w:marTop w:val="0"/>
                      <w:marBottom w:val="0"/>
                      <w:divBdr>
                        <w:top w:val="none" w:sz="0" w:space="0" w:color="auto"/>
                        <w:left w:val="none" w:sz="0" w:space="0" w:color="auto"/>
                        <w:bottom w:val="none" w:sz="0" w:space="0" w:color="auto"/>
                        <w:right w:val="none" w:sz="0" w:space="0" w:color="auto"/>
                      </w:divBdr>
                    </w:div>
                    <w:div w:id="610934984">
                      <w:marLeft w:val="0"/>
                      <w:marRight w:val="0"/>
                      <w:marTop w:val="0"/>
                      <w:marBottom w:val="0"/>
                      <w:divBdr>
                        <w:top w:val="none" w:sz="0" w:space="0" w:color="auto"/>
                        <w:left w:val="none" w:sz="0" w:space="0" w:color="auto"/>
                        <w:bottom w:val="none" w:sz="0" w:space="0" w:color="auto"/>
                        <w:right w:val="none" w:sz="0" w:space="0" w:color="auto"/>
                      </w:divBdr>
                    </w:div>
                    <w:div w:id="789125704">
                      <w:marLeft w:val="0"/>
                      <w:marRight w:val="0"/>
                      <w:marTop w:val="0"/>
                      <w:marBottom w:val="0"/>
                      <w:divBdr>
                        <w:top w:val="none" w:sz="0" w:space="0" w:color="auto"/>
                        <w:left w:val="none" w:sz="0" w:space="0" w:color="auto"/>
                        <w:bottom w:val="none" w:sz="0" w:space="0" w:color="auto"/>
                        <w:right w:val="none" w:sz="0" w:space="0" w:color="auto"/>
                      </w:divBdr>
                    </w:div>
                    <w:div w:id="1495338733">
                      <w:marLeft w:val="0"/>
                      <w:marRight w:val="0"/>
                      <w:marTop w:val="0"/>
                      <w:marBottom w:val="0"/>
                      <w:divBdr>
                        <w:top w:val="none" w:sz="0" w:space="0" w:color="auto"/>
                        <w:left w:val="none" w:sz="0" w:space="0" w:color="auto"/>
                        <w:bottom w:val="none" w:sz="0" w:space="0" w:color="auto"/>
                        <w:right w:val="none" w:sz="0" w:space="0" w:color="auto"/>
                      </w:divBdr>
                    </w:div>
                    <w:div w:id="347029600">
                      <w:marLeft w:val="0"/>
                      <w:marRight w:val="0"/>
                      <w:marTop w:val="0"/>
                      <w:marBottom w:val="0"/>
                      <w:divBdr>
                        <w:top w:val="none" w:sz="0" w:space="0" w:color="auto"/>
                        <w:left w:val="none" w:sz="0" w:space="0" w:color="auto"/>
                        <w:bottom w:val="none" w:sz="0" w:space="0" w:color="auto"/>
                        <w:right w:val="none" w:sz="0" w:space="0" w:color="auto"/>
                      </w:divBdr>
                    </w:div>
                    <w:div w:id="1084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10587">
          <w:marLeft w:val="0"/>
          <w:marRight w:val="0"/>
          <w:marTop w:val="0"/>
          <w:marBottom w:val="0"/>
          <w:divBdr>
            <w:top w:val="none" w:sz="0" w:space="0" w:color="auto"/>
            <w:left w:val="none" w:sz="0" w:space="0" w:color="auto"/>
            <w:bottom w:val="none" w:sz="0" w:space="0" w:color="auto"/>
            <w:right w:val="none" w:sz="0" w:space="0" w:color="auto"/>
          </w:divBdr>
          <w:divsChild>
            <w:div w:id="849368055">
              <w:marLeft w:val="0"/>
              <w:marRight w:val="0"/>
              <w:marTop w:val="0"/>
              <w:marBottom w:val="0"/>
              <w:divBdr>
                <w:top w:val="none" w:sz="0" w:space="0" w:color="auto"/>
                <w:left w:val="none" w:sz="0" w:space="0" w:color="auto"/>
                <w:bottom w:val="none" w:sz="0" w:space="0" w:color="auto"/>
                <w:right w:val="none" w:sz="0" w:space="0" w:color="auto"/>
              </w:divBdr>
              <w:divsChild>
                <w:div w:id="32734608">
                  <w:marLeft w:val="0"/>
                  <w:marRight w:val="0"/>
                  <w:marTop w:val="0"/>
                  <w:marBottom w:val="0"/>
                  <w:divBdr>
                    <w:top w:val="none" w:sz="0" w:space="0" w:color="auto"/>
                    <w:left w:val="none" w:sz="0" w:space="0" w:color="auto"/>
                    <w:bottom w:val="none" w:sz="0" w:space="0" w:color="auto"/>
                    <w:right w:val="none" w:sz="0" w:space="0" w:color="auto"/>
                  </w:divBdr>
                  <w:divsChild>
                    <w:div w:id="1646467733">
                      <w:marLeft w:val="0"/>
                      <w:marRight w:val="0"/>
                      <w:marTop w:val="0"/>
                      <w:marBottom w:val="0"/>
                      <w:divBdr>
                        <w:top w:val="none" w:sz="0" w:space="0" w:color="auto"/>
                        <w:left w:val="none" w:sz="0" w:space="0" w:color="auto"/>
                        <w:bottom w:val="none" w:sz="0" w:space="0" w:color="auto"/>
                        <w:right w:val="none" w:sz="0" w:space="0" w:color="auto"/>
                      </w:divBdr>
                    </w:div>
                    <w:div w:id="1126781032">
                      <w:marLeft w:val="0"/>
                      <w:marRight w:val="0"/>
                      <w:marTop w:val="0"/>
                      <w:marBottom w:val="0"/>
                      <w:divBdr>
                        <w:top w:val="none" w:sz="0" w:space="0" w:color="auto"/>
                        <w:left w:val="none" w:sz="0" w:space="0" w:color="auto"/>
                        <w:bottom w:val="none" w:sz="0" w:space="0" w:color="auto"/>
                        <w:right w:val="none" w:sz="0" w:space="0" w:color="auto"/>
                      </w:divBdr>
                    </w:div>
                    <w:div w:id="879560127">
                      <w:marLeft w:val="0"/>
                      <w:marRight w:val="0"/>
                      <w:marTop w:val="0"/>
                      <w:marBottom w:val="0"/>
                      <w:divBdr>
                        <w:top w:val="none" w:sz="0" w:space="0" w:color="auto"/>
                        <w:left w:val="none" w:sz="0" w:space="0" w:color="auto"/>
                        <w:bottom w:val="none" w:sz="0" w:space="0" w:color="auto"/>
                        <w:right w:val="none" w:sz="0" w:space="0" w:color="auto"/>
                      </w:divBdr>
                    </w:div>
                    <w:div w:id="1882472021">
                      <w:marLeft w:val="0"/>
                      <w:marRight w:val="0"/>
                      <w:marTop w:val="0"/>
                      <w:marBottom w:val="0"/>
                      <w:divBdr>
                        <w:top w:val="none" w:sz="0" w:space="0" w:color="auto"/>
                        <w:left w:val="none" w:sz="0" w:space="0" w:color="auto"/>
                        <w:bottom w:val="none" w:sz="0" w:space="0" w:color="auto"/>
                        <w:right w:val="none" w:sz="0" w:space="0" w:color="auto"/>
                      </w:divBdr>
                    </w:div>
                    <w:div w:id="1775321942">
                      <w:marLeft w:val="0"/>
                      <w:marRight w:val="0"/>
                      <w:marTop w:val="0"/>
                      <w:marBottom w:val="0"/>
                      <w:divBdr>
                        <w:top w:val="none" w:sz="0" w:space="0" w:color="auto"/>
                        <w:left w:val="none" w:sz="0" w:space="0" w:color="auto"/>
                        <w:bottom w:val="none" w:sz="0" w:space="0" w:color="auto"/>
                        <w:right w:val="none" w:sz="0" w:space="0" w:color="auto"/>
                      </w:divBdr>
                    </w:div>
                    <w:div w:id="1230454944">
                      <w:marLeft w:val="0"/>
                      <w:marRight w:val="0"/>
                      <w:marTop w:val="0"/>
                      <w:marBottom w:val="0"/>
                      <w:divBdr>
                        <w:top w:val="none" w:sz="0" w:space="0" w:color="auto"/>
                        <w:left w:val="none" w:sz="0" w:space="0" w:color="auto"/>
                        <w:bottom w:val="none" w:sz="0" w:space="0" w:color="auto"/>
                        <w:right w:val="none" w:sz="0" w:space="0" w:color="auto"/>
                      </w:divBdr>
                    </w:div>
                    <w:div w:id="1670401092">
                      <w:marLeft w:val="0"/>
                      <w:marRight w:val="0"/>
                      <w:marTop w:val="0"/>
                      <w:marBottom w:val="0"/>
                      <w:divBdr>
                        <w:top w:val="none" w:sz="0" w:space="0" w:color="auto"/>
                        <w:left w:val="none" w:sz="0" w:space="0" w:color="auto"/>
                        <w:bottom w:val="none" w:sz="0" w:space="0" w:color="auto"/>
                        <w:right w:val="none" w:sz="0" w:space="0" w:color="auto"/>
                      </w:divBdr>
                    </w:div>
                    <w:div w:id="1783652040">
                      <w:marLeft w:val="0"/>
                      <w:marRight w:val="0"/>
                      <w:marTop w:val="0"/>
                      <w:marBottom w:val="0"/>
                      <w:divBdr>
                        <w:top w:val="none" w:sz="0" w:space="0" w:color="auto"/>
                        <w:left w:val="none" w:sz="0" w:space="0" w:color="auto"/>
                        <w:bottom w:val="none" w:sz="0" w:space="0" w:color="auto"/>
                        <w:right w:val="none" w:sz="0" w:space="0" w:color="auto"/>
                      </w:divBdr>
                    </w:div>
                    <w:div w:id="805009277">
                      <w:marLeft w:val="0"/>
                      <w:marRight w:val="0"/>
                      <w:marTop w:val="0"/>
                      <w:marBottom w:val="0"/>
                      <w:divBdr>
                        <w:top w:val="none" w:sz="0" w:space="0" w:color="auto"/>
                        <w:left w:val="none" w:sz="0" w:space="0" w:color="auto"/>
                        <w:bottom w:val="none" w:sz="0" w:space="0" w:color="auto"/>
                        <w:right w:val="none" w:sz="0" w:space="0" w:color="auto"/>
                      </w:divBdr>
                    </w:div>
                    <w:div w:id="840042909">
                      <w:marLeft w:val="0"/>
                      <w:marRight w:val="0"/>
                      <w:marTop w:val="0"/>
                      <w:marBottom w:val="0"/>
                      <w:divBdr>
                        <w:top w:val="none" w:sz="0" w:space="0" w:color="auto"/>
                        <w:left w:val="none" w:sz="0" w:space="0" w:color="auto"/>
                        <w:bottom w:val="none" w:sz="0" w:space="0" w:color="auto"/>
                        <w:right w:val="none" w:sz="0" w:space="0" w:color="auto"/>
                      </w:divBdr>
                    </w:div>
                    <w:div w:id="1371228835">
                      <w:marLeft w:val="0"/>
                      <w:marRight w:val="0"/>
                      <w:marTop w:val="0"/>
                      <w:marBottom w:val="0"/>
                      <w:divBdr>
                        <w:top w:val="none" w:sz="0" w:space="0" w:color="auto"/>
                        <w:left w:val="none" w:sz="0" w:space="0" w:color="auto"/>
                        <w:bottom w:val="none" w:sz="0" w:space="0" w:color="auto"/>
                        <w:right w:val="none" w:sz="0" w:space="0" w:color="auto"/>
                      </w:divBdr>
                    </w:div>
                    <w:div w:id="1960062613">
                      <w:marLeft w:val="0"/>
                      <w:marRight w:val="0"/>
                      <w:marTop w:val="0"/>
                      <w:marBottom w:val="0"/>
                      <w:divBdr>
                        <w:top w:val="none" w:sz="0" w:space="0" w:color="auto"/>
                        <w:left w:val="none" w:sz="0" w:space="0" w:color="auto"/>
                        <w:bottom w:val="none" w:sz="0" w:space="0" w:color="auto"/>
                        <w:right w:val="none" w:sz="0" w:space="0" w:color="auto"/>
                      </w:divBdr>
                    </w:div>
                    <w:div w:id="452405095">
                      <w:marLeft w:val="0"/>
                      <w:marRight w:val="0"/>
                      <w:marTop w:val="0"/>
                      <w:marBottom w:val="0"/>
                      <w:divBdr>
                        <w:top w:val="none" w:sz="0" w:space="0" w:color="auto"/>
                        <w:left w:val="none" w:sz="0" w:space="0" w:color="auto"/>
                        <w:bottom w:val="none" w:sz="0" w:space="0" w:color="auto"/>
                        <w:right w:val="none" w:sz="0" w:space="0" w:color="auto"/>
                      </w:divBdr>
                    </w:div>
                    <w:div w:id="783040511">
                      <w:marLeft w:val="0"/>
                      <w:marRight w:val="0"/>
                      <w:marTop w:val="0"/>
                      <w:marBottom w:val="0"/>
                      <w:divBdr>
                        <w:top w:val="none" w:sz="0" w:space="0" w:color="auto"/>
                        <w:left w:val="none" w:sz="0" w:space="0" w:color="auto"/>
                        <w:bottom w:val="none" w:sz="0" w:space="0" w:color="auto"/>
                        <w:right w:val="none" w:sz="0" w:space="0" w:color="auto"/>
                      </w:divBdr>
                    </w:div>
                    <w:div w:id="577863404">
                      <w:marLeft w:val="0"/>
                      <w:marRight w:val="0"/>
                      <w:marTop w:val="0"/>
                      <w:marBottom w:val="0"/>
                      <w:divBdr>
                        <w:top w:val="none" w:sz="0" w:space="0" w:color="auto"/>
                        <w:left w:val="none" w:sz="0" w:space="0" w:color="auto"/>
                        <w:bottom w:val="none" w:sz="0" w:space="0" w:color="auto"/>
                        <w:right w:val="none" w:sz="0" w:space="0" w:color="auto"/>
                      </w:divBdr>
                    </w:div>
                    <w:div w:id="1555432725">
                      <w:marLeft w:val="0"/>
                      <w:marRight w:val="0"/>
                      <w:marTop w:val="0"/>
                      <w:marBottom w:val="0"/>
                      <w:divBdr>
                        <w:top w:val="none" w:sz="0" w:space="0" w:color="auto"/>
                        <w:left w:val="none" w:sz="0" w:space="0" w:color="auto"/>
                        <w:bottom w:val="none" w:sz="0" w:space="0" w:color="auto"/>
                        <w:right w:val="none" w:sz="0" w:space="0" w:color="auto"/>
                      </w:divBdr>
                    </w:div>
                    <w:div w:id="1959755354">
                      <w:marLeft w:val="0"/>
                      <w:marRight w:val="0"/>
                      <w:marTop w:val="0"/>
                      <w:marBottom w:val="0"/>
                      <w:divBdr>
                        <w:top w:val="none" w:sz="0" w:space="0" w:color="auto"/>
                        <w:left w:val="none" w:sz="0" w:space="0" w:color="auto"/>
                        <w:bottom w:val="none" w:sz="0" w:space="0" w:color="auto"/>
                        <w:right w:val="none" w:sz="0" w:space="0" w:color="auto"/>
                      </w:divBdr>
                    </w:div>
                    <w:div w:id="39985619">
                      <w:marLeft w:val="0"/>
                      <w:marRight w:val="0"/>
                      <w:marTop w:val="0"/>
                      <w:marBottom w:val="0"/>
                      <w:divBdr>
                        <w:top w:val="none" w:sz="0" w:space="0" w:color="auto"/>
                        <w:left w:val="none" w:sz="0" w:space="0" w:color="auto"/>
                        <w:bottom w:val="none" w:sz="0" w:space="0" w:color="auto"/>
                        <w:right w:val="none" w:sz="0" w:space="0" w:color="auto"/>
                      </w:divBdr>
                    </w:div>
                    <w:div w:id="879517071">
                      <w:marLeft w:val="0"/>
                      <w:marRight w:val="0"/>
                      <w:marTop w:val="0"/>
                      <w:marBottom w:val="0"/>
                      <w:divBdr>
                        <w:top w:val="none" w:sz="0" w:space="0" w:color="auto"/>
                        <w:left w:val="none" w:sz="0" w:space="0" w:color="auto"/>
                        <w:bottom w:val="none" w:sz="0" w:space="0" w:color="auto"/>
                        <w:right w:val="none" w:sz="0" w:space="0" w:color="auto"/>
                      </w:divBdr>
                    </w:div>
                    <w:div w:id="1653755779">
                      <w:marLeft w:val="0"/>
                      <w:marRight w:val="0"/>
                      <w:marTop w:val="0"/>
                      <w:marBottom w:val="0"/>
                      <w:divBdr>
                        <w:top w:val="none" w:sz="0" w:space="0" w:color="auto"/>
                        <w:left w:val="none" w:sz="0" w:space="0" w:color="auto"/>
                        <w:bottom w:val="none" w:sz="0" w:space="0" w:color="auto"/>
                        <w:right w:val="none" w:sz="0" w:space="0" w:color="auto"/>
                      </w:divBdr>
                    </w:div>
                    <w:div w:id="1941989357">
                      <w:marLeft w:val="0"/>
                      <w:marRight w:val="0"/>
                      <w:marTop w:val="0"/>
                      <w:marBottom w:val="0"/>
                      <w:divBdr>
                        <w:top w:val="none" w:sz="0" w:space="0" w:color="auto"/>
                        <w:left w:val="none" w:sz="0" w:space="0" w:color="auto"/>
                        <w:bottom w:val="none" w:sz="0" w:space="0" w:color="auto"/>
                        <w:right w:val="none" w:sz="0" w:space="0" w:color="auto"/>
                      </w:divBdr>
                    </w:div>
                    <w:div w:id="479618750">
                      <w:marLeft w:val="0"/>
                      <w:marRight w:val="0"/>
                      <w:marTop w:val="0"/>
                      <w:marBottom w:val="0"/>
                      <w:divBdr>
                        <w:top w:val="none" w:sz="0" w:space="0" w:color="auto"/>
                        <w:left w:val="none" w:sz="0" w:space="0" w:color="auto"/>
                        <w:bottom w:val="none" w:sz="0" w:space="0" w:color="auto"/>
                        <w:right w:val="none" w:sz="0" w:space="0" w:color="auto"/>
                      </w:divBdr>
                    </w:div>
                    <w:div w:id="726957407">
                      <w:marLeft w:val="0"/>
                      <w:marRight w:val="0"/>
                      <w:marTop w:val="0"/>
                      <w:marBottom w:val="0"/>
                      <w:divBdr>
                        <w:top w:val="none" w:sz="0" w:space="0" w:color="auto"/>
                        <w:left w:val="none" w:sz="0" w:space="0" w:color="auto"/>
                        <w:bottom w:val="none" w:sz="0" w:space="0" w:color="auto"/>
                        <w:right w:val="none" w:sz="0" w:space="0" w:color="auto"/>
                      </w:divBdr>
                    </w:div>
                    <w:div w:id="1381858301">
                      <w:marLeft w:val="0"/>
                      <w:marRight w:val="0"/>
                      <w:marTop w:val="0"/>
                      <w:marBottom w:val="0"/>
                      <w:divBdr>
                        <w:top w:val="none" w:sz="0" w:space="0" w:color="auto"/>
                        <w:left w:val="none" w:sz="0" w:space="0" w:color="auto"/>
                        <w:bottom w:val="none" w:sz="0" w:space="0" w:color="auto"/>
                        <w:right w:val="none" w:sz="0" w:space="0" w:color="auto"/>
                      </w:divBdr>
                    </w:div>
                    <w:div w:id="865947284">
                      <w:marLeft w:val="0"/>
                      <w:marRight w:val="0"/>
                      <w:marTop w:val="0"/>
                      <w:marBottom w:val="0"/>
                      <w:divBdr>
                        <w:top w:val="none" w:sz="0" w:space="0" w:color="auto"/>
                        <w:left w:val="none" w:sz="0" w:space="0" w:color="auto"/>
                        <w:bottom w:val="none" w:sz="0" w:space="0" w:color="auto"/>
                        <w:right w:val="none" w:sz="0" w:space="0" w:color="auto"/>
                      </w:divBdr>
                    </w:div>
                    <w:div w:id="623312901">
                      <w:marLeft w:val="0"/>
                      <w:marRight w:val="0"/>
                      <w:marTop w:val="0"/>
                      <w:marBottom w:val="0"/>
                      <w:divBdr>
                        <w:top w:val="none" w:sz="0" w:space="0" w:color="auto"/>
                        <w:left w:val="none" w:sz="0" w:space="0" w:color="auto"/>
                        <w:bottom w:val="none" w:sz="0" w:space="0" w:color="auto"/>
                        <w:right w:val="none" w:sz="0" w:space="0" w:color="auto"/>
                      </w:divBdr>
                    </w:div>
                    <w:div w:id="1474713428">
                      <w:marLeft w:val="0"/>
                      <w:marRight w:val="0"/>
                      <w:marTop w:val="0"/>
                      <w:marBottom w:val="0"/>
                      <w:divBdr>
                        <w:top w:val="none" w:sz="0" w:space="0" w:color="auto"/>
                        <w:left w:val="none" w:sz="0" w:space="0" w:color="auto"/>
                        <w:bottom w:val="none" w:sz="0" w:space="0" w:color="auto"/>
                        <w:right w:val="none" w:sz="0" w:space="0" w:color="auto"/>
                      </w:divBdr>
                    </w:div>
                    <w:div w:id="1520781144">
                      <w:marLeft w:val="0"/>
                      <w:marRight w:val="0"/>
                      <w:marTop w:val="0"/>
                      <w:marBottom w:val="0"/>
                      <w:divBdr>
                        <w:top w:val="none" w:sz="0" w:space="0" w:color="auto"/>
                        <w:left w:val="none" w:sz="0" w:space="0" w:color="auto"/>
                        <w:bottom w:val="none" w:sz="0" w:space="0" w:color="auto"/>
                        <w:right w:val="none" w:sz="0" w:space="0" w:color="auto"/>
                      </w:divBdr>
                    </w:div>
                    <w:div w:id="196041116">
                      <w:marLeft w:val="0"/>
                      <w:marRight w:val="0"/>
                      <w:marTop w:val="0"/>
                      <w:marBottom w:val="0"/>
                      <w:divBdr>
                        <w:top w:val="none" w:sz="0" w:space="0" w:color="auto"/>
                        <w:left w:val="none" w:sz="0" w:space="0" w:color="auto"/>
                        <w:bottom w:val="none" w:sz="0" w:space="0" w:color="auto"/>
                        <w:right w:val="none" w:sz="0" w:space="0" w:color="auto"/>
                      </w:divBdr>
                    </w:div>
                    <w:div w:id="1725714835">
                      <w:marLeft w:val="0"/>
                      <w:marRight w:val="0"/>
                      <w:marTop w:val="0"/>
                      <w:marBottom w:val="0"/>
                      <w:divBdr>
                        <w:top w:val="none" w:sz="0" w:space="0" w:color="auto"/>
                        <w:left w:val="none" w:sz="0" w:space="0" w:color="auto"/>
                        <w:bottom w:val="none" w:sz="0" w:space="0" w:color="auto"/>
                        <w:right w:val="none" w:sz="0" w:space="0" w:color="auto"/>
                      </w:divBdr>
                    </w:div>
                    <w:div w:id="394864060">
                      <w:marLeft w:val="0"/>
                      <w:marRight w:val="0"/>
                      <w:marTop w:val="0"/>
                      <w:marBottom w:val="0"/>
                      <w:divBdr>
                        <w:top w:val="none" w:sz="0" w:space="0" w:color="auto"/>
                        <w:left w:val="none" w:sz="0" w:space="0" w:color="auto"/>
                        <w:bottom w:val="none" w:sz="0" w:space="0" w:color="auto"/>
                        <w:right w:val="none" w:sz="0" w:space="0" w:color="auto"/>
                      </w:divBdr>
                    </w:div>
                    <w:div w:id="612516763">
                      <w:marLeft w:val="0"/>
                      <w:marRight w:val="0"/>
                      <w:marTop w:val="0"/>
                      <w:marBottom w:val="0"/>
                      <w:divBdr>
                        <w:top w:val="none" w:sz="0" w:space="0" w:color="auto"/>
                        <w:left w:val="none" w:sz="0" w:space="0" w:color="auto"/>
                        <w:bottom w:val="none" w:sz="0" w:space="0" w:color="auto"/>
                        <w:right w:val="none" w:sz="0" w:space="0" w:color="auto"/>
                      </w:divBdr>
                    </w:div>
                    <w:div w:id="939529231">
                      <w:marLeft w:val="0"/>
                      <w:marRight w:val="0"/>
                      <w:marTop w:val="0"/>
                      <w:marBottom w:val="0"/>
                      <w:divBdr>
                        <w:top w:val="none" w:sz="0" w:space="0" w:color="auto"/>
                        <w:left w:val="none" w:sz="0" w:space="0" w:color="auto"/>
                        <w:bottom w:val="none" w:sz="0" w:space="0" w:color="auto"/>
                        <w:right w:val="none" w:sz="0" w:space="0" w:color="auto"/>
                      </w:divBdr>
                    </w:div>
                    <w:div w:id="454912043">
                      <w:marLeft w:val="0"/>
                      <w:marRight w:val="0"/>
                      <w:marTop w:val="0"/>
                      <w:marBottom w:val="0"/>
                      <w:divBdr>
                        <w:top w:val="none" w:sz="0" w:space="0" w:color="auto"/>
                        <w:left w:val="none" w:sz="0" w:space="0" w:color="auto"/>
                        <w:bottom w:val="none" w:sz="0" w:space="0" w:color="auto"/>
                        <w:right w:val="none" w:sz="0" w:space="0" w:color="auto"/>
                      </w:divBdr>
                    </w:div>
                    <w:div w:id="1652169899">
                      <w:marLeft w:val="0"/>
                      <w:marRight w:val="0"/>
                      <w:marTop w:val="0"/>
                      <w:marBottom w:val="0"/>
                      <w:divBdr>
                        <w:top w:val="none" w:sz="0" w:space="0" w:color="auto"/>
                        <w:left w:val="none" w:sz="0" w:space="0" w:color="auto"/>
                        <w:bottom w:val="none" w:sz="0" w:space="0" w:color="auto"/>
                        <w:right w:val="none" w:sz="0" w:space="0" w:color="auto"/>
                      </w:divBdr>
                    </w:div>
                    <w:div w:id="1272250530">
                      <w:marLeft w:val="0"/>
                      <w:marRight w:val="0"/>
                      <w:marTop w:val="0"/>
                      <w:marBottom w:val="0"/>
                      <w:divBdr>
                        <w:top w:val="none" w:sz="0" w:space="0" w:color="auto"/>
                        <w:left w:val="none" w:sz="0" w:space="0" w:color="auto"/>
                        <w:bottom w:val="none" w:sz="0" w:space="0" w:color="auto"/>
                        <w:right w:val="none" w:sz="0" w:space="0" w:color="auto"/>
                      </w:divBdr>
                    </w:div>
                    <w:div w:id="1443303243">
                      <w:marLeft w:val="0"/>
                      <w:marRight w:val="0"/>
                      <w:marTop w:val="0"/>
                      <w:marBottom w:val="0"/>
                      <w:divBdr>
                        <w:top w:val="none" w:sz="0" w:space="0" w:color="auto"/>
                        <w:left w:val="none" w:sz="0" w:space="0" w:color="auto"/>
                        <w:bottom w:val="none" w:sz="0" w:space="0" w:color="auto"/>
                        <w:right w:val="none" w:sz="0" w:space="0" w:color="auto"/>
                      </w:divBdr>
                    </w:div>
                    <w:div w:id="1271283698">
                      <w:marLeft w:val="0"/>
                      <w:marRight w:val="0"/>
                      <w:marTop w:val="0"/>
                      <w:marBottom w:val="0"/>
                      <w:divBdr>
                        <w:top w:val="none" w:sz="0" w:space="0" w:color="auto"/>
                        <w:left w:val="none" w:sz="0" w:space="0" w:color="auto"/>
                        <w:bottom w:val="none" w:sz="0" w:space="0" w:color="auto"/>
                        <w:right w:val="none" w:sz="0" w:space="0" w:color="auto"/>
                      </w:divBdr>
                    </w:div>
                    <w:div w:id="1305234918">
                      <w:marLeft w:val="0"/>
                      <w:marRight w:val="0"/>
                      <w:marTop w:val="0"/>
                      <w:marBottom w:val="0"/>
                      <w:divBdr>
                        <w:top w:val="none" w:sz="0" w:space="0" w:color="auto"/>
                        <w:left w:val="none" w:sz="0" w:space="0" w:color="auto"/>
                        <w:bottom w:val="none" w:sz="0" w:space="0" w:color="auto"/>
                        <w:right w:val="none" w:sz="0" w:space="0" w:color="auto"/>
                      </w:divBdr>
                    </w:div>
                    <w:div w:id="458651563">
                      <w:marLeft w:val="0"/>
                      <w:marRight w:val="0"/>
                      <w:marTop w:val="0"/>
                      <w:marBottom w:val="0"/>
                      <w:divBdr>
                        <w:top w:val="none" w:sz="0" w:space="0" w:color="auto"/>
                        <w:left w:val="none" w:sz="0" w:space="0" w:color="auto"/>
                        <w:bottom w:val="none" w:sz="0" w:space="0" w:color="auto"/>
                        <w:right w:val="none" w:sz="0" w:space="0" w:color="auto"/>
                      </w:divBdr>
                    </w:div>
                    <w:div w:id="155730782">
                      <w:marLeft w:val="0"/>
                      <w:marRight w:val="0"/>
                      <w:marTop w:val="0"/>
                      <w:marBottom w:val="0"/>
                      <w:divBdr>
                        <w:top w:val="none" w:sz="0" w:space="0" w:color="auto"/>
                        <w:left w:val="none" w:sz="0" w:space="0" w:color="auto"/>
                        <w:bottom w:val="none" w:sz="0" w:space="0" w:color="auto"/>
                        <w:right w:val="none" w:sz="0" w:space="0" w:color="auto"/>
                      </w:divBdr>
                    </w:div>
                    <w:div w:id="161625786">
                      <w:marLeft w:val="0"/>
                      <w:marRight w:val="0"/>
                      <w:marTop w:val="0"/>
                      <w:marBottom w:val="0"/>
                      <w:divBdr>
                        <w:top w:val="none" w:sz="0" w:space="0" w:color="auto"/>
                        <w:left w:val="none" w:sz="0" w:space="0" w:color="auto"/>
                        <w:bottom w:val="none" w:sz="0" w:space="0" w:color="auto"/>
                        <w:right w:val="none" w:sz="0" w:space="0" w:color="auto"/>
                      </w:divBdr>
                    </w:div>
                    <w:div w:id="468137552">
                      <w:marLeft w:val="0"/>
                      <w:marRight w:val="0"/>
                      <w:marTop w:val="0"/>
                      <w:marBottom w:val="0"/>
                      <w:divBdr>
                        <w:top w:val="none" w:sz="0" w:space="0" w:color="auto"/>
                        <w:left w:val="none" w:sz="0" w:space="0" w:color="auto"/>
                        <w:bottom w:val="none" w:sz="0" w:space="0" w:color="auto"/>
                        <w:right w:val="none" w:sz="0" w:space="0" w:color="auto"/>
                      </w:divBdr>
                    </w:div>
                    <w:div w:id="950818768">
                      <w:marLeft w:val="0"/>
                      <w:marRight w:val="0"/>
                      <w:marTop w:val="0"/>
                      <w:marBottom w:val="0"/>
                      <w:divBdr>
                        <w:top w:val="none" w:sz="0" w:space="0" w:color="auto"/>
                        <w:left w:val="none" w:sz="0" w:space="0" w:color="auto"/>
                        <w:bottom w:val="none" w:sz="0" w:space="0" w:color="auto"/>
                        <w:right w:val="none" w:sz="0" w:space="0" w:color="auto"/>
                      </w:divBdr>
                    </w:div>
                    <w:div w:id="1540313879">
                      <w:marLeft w:val="0"/>
                      <w:marRight w:val="0"/>
                      <w:marTop w:val="0"/>
                      <w:marBottom w:val="0"/>
                      <w:divBdr>
                        <w:top w:val="none" w:sz="0" w:space="0" w:color="auto"/>
                        <w:left w:val="none" w:sz="0" w:space="0" w:color="auto"/>
                        <w:bottom w:val="none" w:sz="0" w:space="0" w:color="auto"/>
                        <w:right w:val="none" w:sz="0" w:space="0" w:color="auto"/>
                      </w:divBdr>
                    </w:div>
                    <w:div w:id="688994057">
                      <w:marLeft w:val="0"/>
                      <w:marRight w:val="0"/>
                      <w:marTop w:val="0"/>
                      <w:marBottom w:val="0"/>
                      <w:divBdr>
                        <w:top w:val="none" w:sz="0" w:space="0" w:color="auto"/>
                        <w:left w:val="none" w:sz="0" w:space="0" w:color="auto"/>
                        <w:bottom w:val="none" w:sz="0" w:space="0" w:color="auto"/>
                        <w:right w:val="none" w:sz="0" w:space="0" w:color="auto"/>
                      </w:divBdr>
                    </w:div>
                    <w:div w:id="1787966350">
                      <w:marLeft w:val="0"/>
                      <w:marRight w:val="0"/>
                      <w:marTop w:val="0"/>
                      <w:marBottom w:val="0"/>
                      <w:divBdr>
                        <w:top w:val="none" w:sz="0" w:space="0" w:color="auto"/>
                        <w:left w:val="none" w:sz="0" w:space="0" w:color="auto"/>
                        <w:bottom w:val="none" w:sz="0" w:space="0" w:color="auto"/>
                        <w:right w:val="none" w:sz="0" w:space="0" w:color="auto"/>
                      </w:divBdr>
                    </w:div>
                    <w:div w:id="2024940124">
                      <w:marLeft w:val="0"/>
                      <w:marRight w:val="0"/>
                      <w:marTop w:val="0"/>
                      <w:marBottom w:val="0"/>
                      <w:divBdr>
                        <w:top w:val="none" w:sz="0" w:space="0" w:color="auto"/>
                        <w:left w:val="none" w:sz="0" w:space="0" w:color="auto"/>
                        <w:bottom w:val="none" w:sz="0" w:space="0" w:color="auto"/>
                        <w:right w:val="none" w:sz="0" w:space="0" w:color="auto"/>
                      </w:divBdr>
                    </w:div>
                    <w:div w:id="1065832570">
                      <w:marLeft w:val="0"/>
                      <w:marRight w:val="0"/>
                      <w:marTop w:val="0"/>
                      <w:marBottom w:val="0"/>
                      <w:divBdr>
                        <w:top w:val="none" w:sz="0" w:space="0" w:color="auto"/>
                        <w:left w:val="none" w:sz="0" w:space="0" w:color="auto"/>
                        <w:bottom w:val="none" w:sz="0" w:space="0" w:color="auto"/>
                        <w:right w:val="none" w:sz="0" w:space="0" w:color="auto"/>
                      </w:divBdr>
                    </w:div>
                    <w:div w:id="2123498081">
                      <w:marLeft w:val="0"/>
                      <w:marRight w:val="0"/>
                      <w:marTop w:val="0"/>
                      <w:marBottom w:val="0"/>
                      <w:divBdr>
                        <w:top w:val="none" w:sz="0" w:space="0" w:color="auto"/>
                        <w:left w:val="none" w:sz="0" w:space="0" w:color="auto"/>
                        <w:bottom w:val="none" w:sz="0" w:space="0" w:color="auto"/>
                        <w:right w:val="none" w:sz="0" w:space="0" w:color="auto"/>
                      </w:divBdr>
                    </w:div>
                    <w:div w:id="1447895799">
                      <w:marLeft w:val="0"/>
                      <w:marRight w:val="0"/>
                      <w:marTop w:val="0"/>
                      <w:marBottom w:val="0"/>
                      <w:divBdr>
                        <w:top w:val="none" w:sz="0" w:space="0" w:color="auto"/>
                        <w:left w:val="none" w:sz="0" w:space="0" w:color="auto"/>
                        <w:bottom w:val="none" w:sz="0" w:space="0" w:color="auto"/>
                        <w:right w:val="none" w:sz="0" w:space="0" w:color="auto"/>
                      </w:divBdr>
                    </w:div>
                    <w:div w:id="1637954578">
                      <w:marLeft w:val="0"/>
                      <w:marRight w:val="0"/>
                      <w:marTop w:val="0"/>
                      <w:marBottom w:val="0"/>
                      <w:divBdr>
                        <w:top w:val="none" w:sz="0" w:space="0" w:color="auto"/>
                        <w:left w:val="none" w:sz="0" w:space="0" w:color="auto"/>
                        <w:bottom w:val="none" w:sz="0" w:space="0" w:color="auto"/>
                        <w:right w:val="none" w:sz="0" w:space="0" w:color="auto"/>
                      </w:divBdr>
                    </w:div>
                    <w:div w:id="1014504051">
                      <w:marLeft w:val="0"/>
                      <w:marRight w:val="0"/>
                      <w:marTop w:val="0"/>
                      <w:marBottom w:val="0"/>
                      <w:divBdr>
                        <w:top w:val="none" w:sz="0" w:space="0" w:color="auto"/>
                        <w:left w:val="none" w:sz="0" w:space="0" w:color="auto"/>
                        <w:bottom w:val="none" w:sz="0" w:space="0" w:color="auto"/>
                        <w:right w:val="none" w:sz="0" w:space="0" w:color="auto"/>
                      </w:divBdr>
                    </w:div>
                    <w:div w:id="790855171">
                      <w:marLeft w:val="0"/>
                      <w:marRight w:val="0"/>
                      <w:marTop w:val="0"/>
                      <w:marBottom w:val="0"/>
                      <w:divBdr>
                        <w:top w:val="none" w:sz="0" w:space="0" w:color="auto"/>
                        <w:left w:val="none" w:sz="0" w:space="0" w:color="auto"/>
                        <w:bottom w:val="none" w:sz="0" w:space="0" w:color="auto"/>
                        <w:right w:val="none" w:sz="0" w:space="0" w:color="auto"/>
                      </w:divBdr>
                    </w:div>
                    <w:div w:id="1786848567">
                      <w:marLeft w:val="0"/>
                      <w:marRight w:val="0"/>
                      <w:marTop w:val="0"/>
                      <w:marBottom w:val="0"/>
                      <w:divBdr>
                        <w:top w:val="none" w:sz="0" w:space="0" w:color="auto"/>
                        <w:left w:val="none" w:sz="0" w:space="0" w:color="auto"/>
                        <w:bottom w:val="none" w:sz="0" w:space="0" w:color="auto"/>
                        <w:right w:val="none" w:sz="0" w:space="0" w:color="auto"/>
                      </w:divBdr>
                    </w:div>
                    <w:div w:id="989215761">
                      <w:marLeft w:val="0"/>
                      <w:marRight w:val="0"/>
                      <w:marTop w:val="0"/>
                      <w:marBottom w:val="0"/>
                      <w:divBdr>
                        <w:top w:val="none" w:sz="0" w:space="0" w:color="auto"/>
                        <w:left w:val="none" w:sz="0" w:space="0" w:color="auto"/>
                        <w:bottom w:val="none" w:sz="0" w:space="0" w:color="auto"/>
                        <w:right w:val="none" w:sz="0" w:space="0" w:color="auto"/>
                      </w:divBdr>
                    </w:div>
                    <w:div w:id="39287979">
                      <w:marLeft w:val="0"/>
                      <w:marRight w:val="0"/>
                      <w:marTop w:val="0"/>
                      <w:marBottom w:val="0"/>
                      <w:divBdr>
                        <w:top w:val="none" w:sz="0" w:space="0" w:color="auto"/>
                        <w:left w:val="none" w:sz="0" w:space="0" w:color="auto"/>
                        <w:bottom w:val="none" w:sz="0" w:space="0" w:color="auto"/>
                        <w:right w:val="none" w:sz="0" w:space="0" w:color="auto"/>
                      </w:divBdr>
                    </w:div>
                    <w:div w:id="1362439342">
                      <w:marLeft w:val="0"/>
                      <w:marRight w:val="0"/>
                      <w:marTop w:val="0"/>
                      <w:marBottom w:val="0"/>
                      <w:divBdr>
                        <w:top w:val="none" w:sz="0" w:space="0" w:color="auto"/>
                        <w:left w:val="none" w:sz="0" w:space="0" w:color="auto"/>
                        <w:bottom w:val="none" w:sz="0" w:space="0" w:color="auto"/>
                        <w:right w:val="none" w:sz="0" w:space="0" w:color="auto"/>
                      </w:divBdr>
                    </w:div>
                    <w:div w:id="6669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738">
          <w:marLeft w:val="0"/>
          <w:marRight w:val="45"/>
          <w:marTop w:val="0"/>
          <w:marBottom w:val="193"/>
          <w:divBdr>
            <w:top w:val="none" w:sz="0" w:space="0" w:color="auto"/>
            <w:left w:val="none" w:sz="0" w:space="0" w:color="auto"/>
            <w:bottom w:val="none" w:sz="0" w:space="0" w:color="auto"/>
            <w:right w:val="none" w:sz="0" w:space="0" w:color="auto"/>
          </w:divBdr>
        </w:div>
        <w:div w:id="678041300">
          <w:marLeft w:val="0"/>
          <w:marRight w:val="45"/>
          <w:marTop w:val="0"/>
          <w:marBottom w:val="193"/>
          <w:divBdr>
            <w:top w:val="none" w:sz="0" w:space="0" w:color="auto"/>
            <w:left w:val="none" w:sz="0" w:space="0" w:color="auto"/>
            <w:bottom w:val="none" w:sz="0" w:space="0" w:color="auto"/>
            <w:right w:val="none" w:sz="0" w:space="0" w:color="auto"/>
          </w:divBdr>
        </w:div>
      </w:divsChild>
    </w:div>
    <w:div w:id="1353922584">
      <w:bodyDiv w:val="1"/>
      <w:marLeft w:val="0"/>
      <w:marRight w:val="0"/>
      <w:marTop w:val="0"/>
      <w:marBottom w:val="0"/>
      <w:divBdr>
        <w:top w:val="none" w:sz="0" w:space="0" w:color="auto"/>
        <w:left w:val="none" w:sz="0" w:space="0" w:color="auto"/>
        <w:bottom w:val="none" w:sz="0" w:space="0" w:color="auto"/>
        <w:right w:val="none" w:sz="0" w:space="0" w:color="auto"/>
      </w:divBdr>
    </w:div>
    <w:div w:id="1398554203">
      <w:bodyDiv w:val="1"/>
      <w:marLeft w:val="0"/>
      <w:marRight w:val="0"/>
      <w:marTop w:val="0"/>
      <w:marBottom w:val="0"/>
      <w:divBdr>
        <w:top w:val="none" w:sz="0" w:space="0" w:color="auto"/>
        <w:left w:val="none" w:sz="0" w:space="0" w:color="auto"/>
        <w:bottom w:val="none" w:sz="0" w:space="0" w:color="auto"/>
        <w:right w:val="none" w:sz="0" w:space="0" w:color="auto"/>
      </w:divBdr>
    </w:div>
    <w:div w:id="1447196562">
      <w:bodyDiv w:val="1"/>
      <w:marLeft w:val="0"/>
      <w:marRight w:val="0"/>
      <w:marTop w:val="0"/>
      <w:marBottom w:val="0"/>
      <w:divBdr>
        <w:top w:val="none" w:sz="0" w:space="0" w:color="auto"/>
        <w:left w:val="none" w:sz="0" w:space="0" w:color="auto"/>
        <w:bottom w:val="none" w:sz="0" w:space="0" w:color="auto"/>
        <w:right w:val="none" w:sz="0" w:space="0" w:color="auto"/>
      </w:divBdr>
    </w:div>
    <w:div w:id="1474980827">
      <w:bodyDiv w:val="1"/>
      <w:marLeft w:val="0"/>
      <w:marRight w:val="0"/>
      <w:marTop w:val="0"/>
      <w:marBottom w:val="0"/>
      <w:divBdr>
        <w:top w:val="none" w:sz="0" w:space="0" w:color="auto"/>
        <w:left w:val="none" w:sz="0" w:space="0" w:color="auto"/>
        <w:bottom w:val="none" w:sz="0" w:space="0" w:color="auto"/>
        <w:right w:val="none" w:sz="0" w:space="0" w:color="auto"/>
      </w:divBdr>
    </w:div>
    <w:div w:id="1488591907">
      <w:bodyDiv w:val="1"/>
      <w:marLeft w:val="0"/>
      <w:marRight w:val="0"/>
      <w:marTop w:val="0"/>
      <w:marBottom w:val="0"/>
      <w:divBdr>
        <w:top w:val="none" w:sz="0" w:space="0" w:color="auto"/>
        <w:left w:val="none" w:sz="0" w:space="0" w:color="auto"/>
        <w:bottom w:val="none" w:sz="0" w:space="0" w:color="auto"/>
        <w:right w:val="none" w:sz="0" w:space="0" w:color="auto"/>
      </w:divBdr>
    </w:div>
    <w:div w:id="1757480586">
      <w:bodyDiv w:val="1"/>
      <w:marLeft w:val="0"/>
      <w:marRight w:val="0"/>
      <w:marTop w:val="0"/>
      <w:marBottom w:val="0"/>
      <w:divBdr>
        <w:top w:val="none" w:sz="0" w:space="0" w:color="auto"/>
        <w:left w:val="none" w:sz="0" w:space="0" w:color="auto"/>
        <w:bottom w:val="none" w:sz="0" w:space="0" w:color="auto"/>
        <w:right w:val="none" w:sz="0" w:space="0" w:color="auto"/>
      </w:divBdr>
    </w:div>
    <w:div w:id="1861160925">
      <w:bodyDiv w:val="1"/>
      <w:marLeft w:val="0"/>
      <w:marRight w:val="0"/>
      <w:marTop w:val="0"/>
      <w:marBottom w:val="0"/>
      <w:divBdr>
        <w:top w:val="none" w:sz="0" w:space="0" w:color="auto"/>
        <w:left w:val="none" w:sz="0" w:space="0" w:color="auto"/>
        <w:bottom w:val="none" w:sz="0" w:space="0" w:color="auto"/>
        <w:right w:val="none" w:sz="0" w:space="0" w:color="auto"/>
      </w:divBdr>
    </w:div>
    <w:div w:id="1892383746">
      <w:bodyDiv w:val="1"/>
      <w:marLeft w:val="0"/>
      <w:marRight w:val="0"/>
      <w:marTop w:val="0"/>
      <w:marBottom w:val="0"/>
      <w:divBdr>
        <w:top w:val="none" w:sz="0" w:space="0" w:color="auto"/>
        <w:left w:val="none" w:sz="0" w:space="0" w:color="auto"/>
        <w:bottom w:val="none" w:sz="0" w:space="0" w:color="auto"/>
        <w:right w:val="none" w:sz="0" w:space="0" w:color="auto"/>
      </w:divBdr>
      <w:divsChild>
        <w:div w:id="9261868">
          <w:marLeft w:val="0"/>
          <w:marRight w:val="0"/>
          <w:marTop w:val="0"/>
          <w:marBottom w:val="0"/>
          <w:divBdr>
            <w:top w:val="none" w:sz="0" w:space="0" w:color="auto"/>
            <w:left w:val="none" w:sz="0" w:space="0" w:color="auto"/>
            <w:bottom w:val="none" w:sz="0" w:space="0" w:color="auto"/>
            <w:right w:val="none" w:sz="0" w:space="0" w:color="auto"/>
          </w:divBdr>
          <w:divsChild>
            <w:div w:id="648826150">
              <w:marLeft w:val="0"/>
              <w:marRight w:val="0"/>
              <w:marTop w:val="0"/>
              <w:marBottom w:val="0"/>
              <w:divBdr>
                <w:top w:val="single" w:sz="6" w:space="0" w:color="F0F0F0"/>
                <w:left w:val="single" w:sz="6" w:space="0" w:color="F0F0F0"/>
                <w:bottom w:val="single" w:sz="6" w:space="0" w:color="F0F0F0"/>
                <w:right w:val="single" w:sz="6" w:space="0" w:color="F0F0F0"/>
              </w:divBdr>
            </w:div>
            <w:div w:id="1497375563">
              <w:marLeft w:val="0"/>
              <w:marRight w:val="0"/>
              <w:marTop w:val="0"/>
              <w:marBottom w:val="0"/>
              <w:divBdr>
                <w:top w:val="none" w:sz="0" w:space="0" w:color="auto"/>
                <w:left w:val="single" w:sz="6" w:space="18" w:color="F0F0F0"/>
                <w:bottom w:val="single" w:sz="6" w:space="5" w:color="F0F0F0"/>
                <w:right w:val="single" w:sz="6" w:space="18" w:color="F0F0F0"/>
              </w:divBdr>
              <w:divsChild>
                <w:div w:id="12607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4713">
      <w:bodyDiv w:val="1"/>
      <w:marLeft w:val="0"/>
      <w:marRight w:val="0"/>
      <w:marTop w:val="0"/>
      <w:marBottom w:val="0"/>
      <w:divBdr>
        <w:top w:val="none" w:sz="0" w:space="0" w:color="auto"/>
        <w:left w:val="none" w:sz="0" w:space="0" w:color="auto"/>
        <w:bottom w:val="none" w:sz="0" w:space="0" w:color="auto"/>
        <w:right w:val="none" w:sz="0" w:space="0" w:color="auto"/>
      </w:divBdr>
    </w:div>
    <w:div w:id="2128548304">
      <w:bodyDiv w:val="1"/>
      <w:marLeft w:val="0"/>
      <w:marRight w:val="0"/>
      <w:marTop w:val="0"/>
      <w:marBottom w:val="0"/>
      <w:divBdr>
        <w:top w:val="none" w:sz="0" w:space="0" w:color="auto"/>
        <w:left w:val="none" w:sz="0" w:space="0" w:color="auto"/>
        <w:bottom w:val="none" w:sz="0" w:space="0" w:color="auto"/>
        <w:right w:val="none" w:sz="0" w:space="0" w:color="auto"/>
      </w:divBdr>
      <w:divsChild>
        <w:div w:id="939483449">
          <w:marLeft w:val="0"/>
          <w:marRight w:val="0"/>
          <w:marTop w:val="240"/>
          <w:marBottom w:val="240"/>
          <w:divBdr>
            <w:top w:val="single" w:sz="6" w:space="0" w:color="E3E3E3"/>
            <w:left w:val="single" w:sz="6" w:space="0" w:color="E3E3E3"/>
            <w:bottom w:val="single" w:sz="6" w:space="0" w:color="E3E3E3"/>
            <w:right w:val="single" w:sz="6" w:space="0" w:color="E3E3E3"/>
          </w:divBdr>
          <w:divsChild>
            <w:div w:id="398290107">
              <w:marLeft w:val="0"/>
              <w:marRight w:val="0"/>
              <w:marTop w:val="0"/>
              <w:marBottom w:val="0"/>
              <w:divBdr>
                <w:top w:val="none" w:sz="0" w:space="0" w:color="auto"/>
                <w:left w:val="none" w:sz="0" w:space="0" w:color="auto"/>
                <w:bottom w:val="none" w:sz="0" w:space="0" w:color="auto"/>
                <w:right w:val="none" w:sz="0" w:space="0" w:color="auto"/>
              </w:divBdr>
              <w:divsChild>
                <w:div w:id="856888999">
                  <w:marLeft w:val="0"/>
                  <w:marRight w:val="0"/>
                  <w:marTop w:val="0"/>
                  <w:marBottom w:val="0"/>
                  <w:divBdr>
                    <w:top w:val="none" w:sz="0" w:space="0" w:color="auto"/>
                    <w:left w:val="none" w:sz="0" w:space="0" w:color="auto"/>
                    <w:bottom w:val="none" w:sz="0" w:space="0" w:color="auto"/>
                    <w:right w:val="none" w:sz="0" w:space="0" w:color="auto"/>
                  </w:divBdr>
                  <w:divsChild>
                    <w:div w:id="1917007144">
                      <w:marLeft w:val="0"/>
                      <w:marRight w:val="0"/>
                      <w:marTop w:val="0"/>
                      <w:marBottom w:val="0"/>
                      <w:divBdr>
                        <w:top w:val="none" w:sz="0" w:space="0" w:color="auto"/>
                        <w:left w:val="none" w:sz="0" w:space="0" w:color="auto"/>
                        <w:bottom w:val="none" w:sz="0" w:space="0" w:color="auto"/>
                        <w:right w:val="none" w:sz="0" w:space="0" w:color="auto"/>
                      </w:divBdr>
                    </w:div>
                    <w:div w:id="1159351358">
                      <w:marLeft w:val="0"/>
                      <w:marRight w:val="0"/>
                      <w:marTop w:val="0"/>
                      <w:marBottom w:val="0"/>
                      <w:divBdr>
                        <w:top w:val="none" w:sz="0" w:space="0" w:color="auto"/>
                        <w:left w:val="none" w:sz="0" w:space="0" w:color="auto"/>
                        <w:bottom w:val="none" w:sz="0" w:space="0" w:color="auto"/>
                        <w:right w:val="none" w:sz="0" w:space="0" w:color="auto"/>
                      </w:divBdr>
                    </w:div>
                    <w:div w:id="166751986">
                      <w:marLeft w:val="0"/>
                      <w:marRight w:val="0"/>
                      <w:marTop w:val="0"/>
                      <w:marBottom w:val="0"/>
                      <w:divBdr>
                        <w:top w:val="none" w:sz="0" w:space="0" w:color="auto"/>
                        <w:left w:val="none" w:sz="0" w:space="0" w:color="auto"/>
                        <w:bottom w:val="none" w:sz="0" w:space="0" w:color="auto"/>
                        <w:right w:val="none" w:sz="0" w:space="0" w:color="auto"/>
                      </w:divBdr>
                    </w:div>
                    <w:div w:id="478151995">
                      <w:marLeft w:val="0"/>
                      <w:marRight w:val="0"/>
                      <w:marTop w:val="0"/>
                      <w:marBottom w:val="0"/>
                      <w:divBdr>
                        <w:top w:val="none" w:sz="0" w:space="0" w:color="auto"/>
                        <w:left w:val="none" w:sz="0" w:space="0" w:color="auto"/>
                        <w:bottom w:val="single" w:sz="6" w:space="30" w:color="E3E3E3"/>
                        <w:right w:val="none" w:sz="0" w:space="0" w:color="auto"/>
                      </w:divBdr>
                      <w:divsChild>
                        <w:div w:id="2048488149">
                          <w:marLeft w:val="0"/>
                          <w:marRight w:val="0"/>
                          <w:marTop w:val="0"/>
                          <w:marBottom w:val="0"/>
                          <w:divBdr>
                            <w:top w:val="none" w:sz="0" w:space="0" w:color="auto"/>
                            <w:left w:val="none" w:sz="0" w:space="0" w:color="auto"/>
                            <w:bottom w:val="none" w:sz="0" w:space="0" w:color="auto"/>
                            <w:right w:val="none" w:sz="0" w:space="0" w:color="auto"/>
                          </w:divBdr>
                        </w:div>
                        <w:div w:id="2143306368">
                          <w:marLeft w:val="0"/>
                          <w:marRight w:val="0"/>
                          <w:marTop w:val="0"/>
                          <w:marBottom w:val="0"/>
                          <w:divBdr>
                            <w:top w:val="none" w:sz="0" w:space="0" w:color="auto"/>
                            <w:left w:val="none" w:sz="0" w:space="0" w:color="auto"/>
                            <w:bottom w:val="none" w:sz="0" w:space="0" w:color="auto"/>
                            <w:right w:val="none" w:sz="0" w:space="0" w:color="auto"/>
                          </w:divBdr>
                        </w:div>
                        <w:div w:id="1415516538">
                          <w:marLeft w:val="0"/>
                          <w:marRight w:val="0"/>
                          <w:marTop w:val="0"/>
                          <w:marBottom w:val="0"/>
                          <w:divBdr>
                            <w:top w:val="none" w:sz="0" w:space="0" w:color="auto"/>
                            <w:left w:val="none" w:sz="0" w:space="0" w:color="auto"/>
                            <w:bottom w:val="none" w:sz="0" w:space="0" w:color="auto"/>
                            <w:right w:val="none" w:sz="0" w:space="0" w:color="auto"/>
                          </w:divBdr>
                        </w:div>
                        <w:div w:id="307712910">
                          <w:marLeft w:val="0"/>
                          <w:marRight w:val="0"/>
                          <w:marTop w:val="0"/>
                          <w:marBottom w:val="0"/>
                          <w:divBdr>
                            <w:top w:val="none" w:sz="0" w:space="0" w:color="auto"/>
                            <w:left w:val="none" w:sz="0" w:space="0" w:color="auto"/>
                            <w:bottom w:val="none" w:sz="0" w:space="0" w:color="auto"/>
                            <w:right w:val="none" w:sz="0" w:space="0" w:color="auto"/>
                          </w:divBdr>
                        </w:div>
                        <w:div w:id="33699840">
                          <w:marLeft w:val="0"/>
                          <w:marRight w:val="0"/>
                          <w:marTop w:val="0"/>
                          <w:marBottom w:val="0"/>
                          <w:divBdr>
                            <w:top w:val="none" w:sz="0" w:space="0" w:color="auto"/>
                            <w:left w:val="none" w:sz="0" w:space="0" w:color="auto"/>
                            <w:bottom w:val="none" w:sz="0" w:space="0" w:color="auto"/>
                            <w:right w:val="none" w:sz="0" w:space="0" w:color="auto"/>
                          </w:divBdr>
                        </w:div>
                        <w:div w:id="1918516845">
                          <w:marLeft w:val="0"/>
                          <w:marRight w:val="0"/>
                          <w:marTop w:val="0"/>
                          <w:marBottom w:val="0"/>
                          <w:divBdr>
                            <w:top w:val="none" w:sz="0" w:space="0" w:color="auto"/>
                            <w:left w:val="none" w:sz="0" w:space="0" w:color="auto"/>
                            <w:bottom w:val="none" w:sz="0" w:space="0" w:color="auto"/>
                            <w:right w:val="none" w:sz="0" w:space="0" w:color="auto"/>
                          </w:divBdr>
                        </w:div>
                        <w:div w:id="2103717467">
                          <w:marLeft w:val="0"/>
                          <w:marRight w:val="0"/>
                          <w:marTop w:val="0"/>
                          <w:marBottom w:val="0"/>
                          <w:divBdr>
                            <w:top w:val="none" w:sz="0" w:space="0" w:color="auto"/>
                            <w:left w:val="none" w:sz="0" w:space="0" w:color="auto"/>
                            <w:bottom w:val="none" w:sz="0" w:space="0" w:color="auto"/>
                            <w:right w:val="none" w:sz="0" w:space="0" w:color="auto"/>
                          </w:divBdr>
                        </w:div>
                        <w:div w:id="1611009636">
                          <w:marLeft w:val="0"/>
                          <w:marRight w:val="0"/>
                          <w:marTop w:val="0"/>
                          <w:marBottom w:val="0"/>
                          <w:divBdr>
                            <w:top w:val="none" w:sz="0" w:space="0" w:color="auto"/>
                            <w:left w:val="none" w:sz="0" w:space="0" w:color="auto"/>
                            <w:bottom w:val="none" w:sz="0" w:space="0" w:color="auto"/>
                            <w:right w:val="none" w:sz="0" w:space="0" w:color="auto"/>
                          </w:divBdr>
                        </w:div>
                        <w:div w:id="213665980">
                          <w:marLeft w:val="0"/>
                          <w:marRight w:val="0"/>
                          <w:marTop w:val="0"/>
                          <w:marBottom w:val="0"/>
                          <w:divBdr>
                            <w:top w:val="none" w:sz="0" w:space="0" w:color="auto"/>
                            <w:left w:val="none" w:sz="0" w:space="0" w:color="auto"/>
                            <w:bottom w:val="none" w:sz="0" w:space="0" w:color="auto"/>
                            <w:right w:val="none" w:sz="0" w:space="0" w:color="auto"/>
                          </w:divBdr>
                        </w:div>
                        <w:div w:id="2076316497">
                          <w:marLeft w:val="0"/>
                          <w:marRight w:val="0"/>
                          <w:marTop w:val="0"/>
                          <w:marBottom w:val="0"/>
                          <w:divBdr>
                            <w:top w:val="none" w:sz="0" w:space="0" w:color="auto"/>
                            <w:left w:val="none" w:sz="0" w:space="0" w:color="auto"/>
                            <w:bottom w:val="none" w:sz="0" w:space="0" w:color="auto"/>
                            <w:right w:val="none" w:sz="0" w:space="0" w:color="auto"/>
                          </w:divBdr>
                        </w:div>
                        <w:div w:id="410396878">
                          <w:marLeft w:val="0"/>
                          <w:marRight w:val="0"/>
                          <w:marTop w:val="0"/>
                          <w:marBottom w:val="0"/>
                          <w:divBdr>
                            <w:top w:val="none" w:sz="0" w:space="0" w:color="auto"/>
                            <w:left w:val="none" w:sz="0" w:space="0" w:color="auto"/>
                            <w:bottom w:val="none" w:sz="0" w:space="0" w:color="auto"/>
                            <w:right w:val="none" w:sz="0" w:space="0" w:color="auto"/>
                          </w:divBdr>
                        </w:div>
                        <w:div w:id="1779911144">
                          <w:marLeft w:val="0"/>
                          <w:marRight w:val="0"/>
                          <w:marTop w:val="0"/>
                          <w:marBottom w:val="0"/>
                          <w:divBdr>
                            <w:top w:val="none" w:sz="0" w:space="0" w:color="auto"/>
                            <w:left w:val="none" w:sz="0" w:space="0" w:color="auto"/>
                            <w:bottom w:val="none" w:sz="0" w:space="0" w:color="auto"/>
                            <w:right w:val="none" w:sz="0" w:space="0" w:color="auto"/>
                          </w:divBdr>
                        </w:div>
                        <w:div w:id="1679650209">
                          <w:marLeft w:val="0"/>
                          <w:marRight w:val="0"/>
                          <w:marTop w:val="0"/>
                          <w:marBottom w:val="0"/>
                          <w:divBdr>
                            <w:top w:val="none" w:sz="0" w:space="0" w:color="auto"/>
                            <w:left w:val="none" w:sz="0" w:space="0" w:color="auto"/>
                            <w:bottom w:val="none" w:sz="0" w:space="0" w:color="auto"/>
                            <w:right w:val="none" w:sz="0" w:space="0" w:color="auto"/>
                          </w:divBdr>
                        </w:div>
                        <w:div w:id="1776712953">
                          <w:marLeft w:val="0"/>
                          <w:marRight w:val="0"/>
                          <w:marTop w:val="0"/>
                          <w:marBottom w:val="0"/>
                          <w:divBdr>
                            <w:top w:val="none" w:sz="0" w:space="0" w:color="auto"/>
                            <w:left w:val="none" w:sz="0" w:space="0" w:color="auto"/>
                            <w:bottom w:val="none" w:sz="0" w:space="0" w:color="auto"/>
                            <w:right w:val="none" w:sz="0" w:space="0" w:color="auto"/>
                          </w:divBdr>
                        </w:div>
                        <w:div w:id="179203586">
                          <w:marLeft w:val="0"/>
                          <w:marRight w:val="0"/>
                          <w:marTop w:val="0"/>
                          <w:marBottom w:val="0"/>
                          <w:divBdr>
                            <w:top w:val="none" w:sz="0" w:space="0" w:color="auto"/>
                            <w:left w:val="none" w:sz="0" w:space="0" w:color="auto"/>
                            <w:bottom w:val="none" w:sz="0" w:space="0" w:color="auto"/>
                            <w:right w:val="none" w:sz="0" w:space="0" w:color="auto"/>
                          </w:divBdr>
                        </w:div>
                        <w:div w:id="1550456922">
                          <w:marLeft w:val="0"/>
                          <w:marRight w:val="0"/>
                          <w:marTop w:val="0"/>
                          <w:marBottom w:val="0"/>
                          <w:divBdr>
                            <w:top w:val="none" w:sz="0" w:space="0" w:color="auto"/>
                            <w:left w:val="none" w:sz="0" w:space="0" w:color="auto"/>
                            <w:bottom w:val="none" w:sz="0" w:space="0" w:color="auto"/>
                            <w:right w:val="none" w:sz="0" w:space="0" w:color="auto"/>
                          </w:divBdr>
                        </w:div>
                        <w:div w:id="1019701759">
                          <w:marLeft w:val="0"/>
                          <w:marRight w:val="0"/>
                          <w:marTop w:val="0"/>
                          <w:marBottom w:val="0"/>
                          <w:divBdr>
                            <w:top w:val="none" w:sz="0" w:space="0" w:color="auto"/>
                            <w:left w:val="none" w:sz="0" w:space="0" w:color="auto"/>
                            <w:bottom w:val="none" w:sz="0" w:space="0" w:color="auto"/>
                            <w:right w:val="none" w:sz="0" w:space="0" w:color="auto"/>
                          </w:divBdr>
                        </w:div>
                        <w:div w:id="1979725638">
                          <w:marLeft w:val="0"/>
                          <w:marRight w:val="0"/>
                          <w:marTop w:val="0"/>
                          <w:marBottom w:val="0"/>
                          <w:divBdr>
                            <w:top w:val="none" w:sz="0" w:space="0" w:color="auto"/>
                            <w:left w:val="none" w:sz="0" w:space="0" w:color="auto"/>
                            <w:bottom w:val="none" w:sz="0" w:space="0" w:color="auto"/>
                            <w:right w:val="none" w:sz="0" w:space="0" w:color="auto"/>
                          </w:divBdr>
                        </w:div>
                        <w:div w:id="2129079155">
                          <w:marLeft w:val="0"/>
                          <w:marRight w:val="0"/>
                          <w:marTop w:val="0"/>
                          <w:marBottom w:val="0"/>
                          <w:divBdr>
                            <w:top w:val="none" w:sz="0" w:space="0" w:color="auto"/>
                            <w:left w:val="none" w:sz="0" w:space="0" w:color="auto"/>
                            <w:bottom w:val="none" w:sz="0" w:space="0" w:color="auto"/>
                            <w:right w:val="none" w:sz="0" w:space="0" w:color="auto"/>
                          </w:divBdr>
                        </w:div>
                        <w:div w:id="1754741397">
                          <w:marLeft w:val="0"/>
                          <w:marRight w:val="0"/>
                          <w:marTop w:val="0"/>
                          <w:marBottom w:val="0"/>
                          <w:divBdr>
                            <w:top w:val="none" w:sz="0" w:space="0" w:color="auto"/>
                            <w:left w:val="none" w:sz="0" w:space="0" w:color="auto"/>
                            <w:bottom w:val="none" w:sz="0" w:space="0" w:color="auto"/>
                            <w:right w:val="none" w:sz="0" w:space="0" w:color="auto"/>
                          </w:divBdr>
                        </w:div>
                        <w:div w:id="1878349118">
                          <w:marLeft w:val="0"/>
                          <w:marRight w:val="0"/>
                          <w:marTop w:val="0"/>
                          <w:marBottom w:val="0"/>
                          <w:divBdr>
                            <w:top w:val="none" w:sz="0" w:space="0" w:color="auto"/>
                            <w:left w:val="none" w:sz="0" w:space="0" w:color="auto"/>
                            <w:bottom w:val="none" w:sz="0" w:space="0" w:color="auto"/>
                            <w:right w:val="none" w:sz="0" w:space="0" w:color="auto"/>
                          </w:divBdr>
                        </w:div>
                        <w:div w:id="1253661097">
                          <w:marLeft w:val="0"/>
                          <w:marRight w:val="0"/>
                          <w:marTop w:val="0"/>
                          <w:marBottom w:val="0"/>
                          <w:divBdr>
                            <w:top w:val="none" w:sz="0" w:space="0" w:color="auto"/>
                            <w:left w:val="none" w:sz="0" w:space="0" w:color="auto"/>
                            <w:bottom w:val="none" w:sz="0" w:space="0" w:color="auto"/>
                            <w:right w:val="none" w:sz="0" w:space="0" w:color="auto"/>
                          </w:divBdr>
                        </w:div>
                        <w:div w:id="1461651378">
                          <w:marLeft w:val="0"/>
                          <w:marRight w:val="0"/>
                          <w:marTop w:val="0"/>
                          <w:marBottom w:val="0"/>
                          <w:divBdr>
                            <w:top w:val="none" w:sz="0" w:space="0" w:color="auto"/>
                            <w:left w:val="none" w:sz="0" w:space="0" w:color="auto"/>
                            <w:bottom w:val="none" w:sz="0" w:space="0" w:color="auto"/>
                            <w:right w:val="none" w:sz="0" w:space="0" w:color="auto"/>
                          </w:divBdr>
                        </w:div>
                        <w:div w:id="1405487135">
                          <w:marLeft w:val="0"/>
                          <w:marRight w:val="0"/>
                          <w:marTop w:val="0"/>
                          <w:marBottom w:val="0"/>
                          <w:divBdr>
                            <w:top w:val="none" w:sz="0" w:space="0" w:color="auto"/>
                            <w:left w:val="none" w:sz="0" w:space="0" w:color="auto"/>
                            <w:bottom w:val="none" w:sz="0" w:space="0" w:color="auto"/>
                            <w:right w:val="none" w:sz="0" w:space="0" w:color="auto"/>
                          </w:divBdr>
                        </w:div>
                      </w:divsChild>
                    </w:div>
                    <w:div w:id="531959592">
                      <w:marLeft w:val="0"/>
                      <w:marRight w:val="0"/>
                      <w:marTop w:val="0"/>
                      <w:marBottom w:val="0"/>
                      <w:divBdr>
                        <w:top w:val="none" w:sz="0" w:space="0" w:color="auto"/>
                        <w:left w:val="none" w:sz="0" w:space="0" w:color="auto"/>
                        <w:bottom w:val="none" w:sz="0" w:space="0" w:color="auto"/>
                        <w:right w:val="none" w:sz="0" w:space="0" w:color="auto"/>
                      </w:divBdr>
                    </w:div>
                    <w:div w:id="800997150">
                      <w:marLeft w:val="0"/>
                      <w:marRight w:val="0"/>
                      <w:marTop w:val="0"/>
                      <w:marBottom w:val="0"/>
                      <w:divBdr>
                        <w:top w:val="none" w:sz="0" w:space="0" w:color="auto"/>
                        <w:left w:val="none" w:sz="0" w:space="0" w:color="auto"/>
                        <w:bottom w:val="none" w:sz="0" w:space="0" w:color="auto"/>
                        <w:right w:val="none" w:sz="0" w:space="0" w:color="auto"/>
                      </w:divBdr>
                      <w:divsChild>
                        <w:div w:id="1354650955">
                          <w:marLeft w:val="0"/>
                          <w:marRight w:val="0"/>
                          <w:marTop w:val="0"/>
                          <w:marBottom w:val="0"/>
                          <w:divBdr>
                            <w:top w:val="none" w:sz="0" w:space="0" w:color="auto"/>
                            <w:left w:val="none" w:sz="0" w:space="0" w:color="auto"/>
                            <w:bottom w:val="none" w:sz="0" w:space="0" w:color="auto"/>
                            <w:right w:val="none" w:sz="0" w:space="0" w:color="auto"/>
                          </w:divBdr>
                          <w:divsChild>
                            <w:div w:id="830104608">
                              <w:marLeft w:val="0"/>
                              <w:marRight w:val="0"/>
                              <w:marTop w:val="0"/>
                              <w:marBottom w:val="0"/>
                              <w:divBdr>
                                <w:top w:val="none" w:sz="0" w:space="0" w:color="auto"/>
                                <w:left w:val="none" w:sz="0" w:space="0" w:color="auto"/>
                                <w:bottom w:val="none" w:sz="0" w:space="0" w:color="auto"/>
                                <w:right w:val="none" w:sz="0" w:space="0" w:color="auto"/>
                              </w:divBdr>
                              <w:divsChild>
                                <w:div w:id="2091006351">
                                  <w:marLeft w:val="0"/>
                                  <w:marRight w:val="0"/>
                                  <w:marTop w:val="0"/>
                                  <w:marBottom w:val="0"/>
                                  <w:divBdr>
                                    <w:top w:val="none" w:sz="0" w:space="0" w:color="auto"/>
                                    <w:left w:val="none" w:sz="0" w:space="0" w:color="auto"/>
                                    <w:bottom w:val="none" w:sz="0" w:space="0" w:color="auto"/>
                                    <w:right w:val="none" w:sz="0" w:space="0" w:color="auto"/>
                                  </w:divBdr>
                                  <w:divsChild>
                                    <w:div w:id="33042265">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24957">
                      <w:marLeft w:val="0"/>
                      <w:marRight w:val="0"/>
                      <w:marTop w:val="0"/>
                      <w:marBottom w:val="0"/>
                      <w:divBdr>
                        <w:top w:val="none" w:sz="0" w:space="0" w:color="auto"/>
                        <w:left w:val="none" w:sz="0" w:space="0" w:color="auto"/>
                        <w:bottom w:val="none" w:sz="0" w:space="0" w:color="auto"/>
                        <w:right w:val="none" w:sz="0" w:space="0" w:color="auto"/>
                      </w:divBdr>
                      <w:divsChild>
                        <w:div w:id="1816726061">
                          <w:marLeft w:val="0"/>
                          <w:marRight w:val="0"/>
                          <w:marTop w:val="0"/>
                          <w:marBottom w:val="0"/>
                          <w:divBdr>
                            <w:top w:val="none" w:sz="0" w:space="0" w:color="auto"/>
                            <w:left w:val="none" w:sz="0" w:space="0" w:color="auto"/>
                            <w:bottom w:val="none" w:sz="0" w:space="0" w:color="auto"/>
                            <w:right w:val="none" w:sz="0" w:space="0" w:color="auto"/>
                          </w:divBdr>
                        </w:div>
                      </w:divsChild>
                    </w:div>
                    <w:div w:id="674308708">
                      <w:marLeft w:val="0"/>
                      <w:marRight w:val="0"/>
                      <w:marTop w:val="0"/>
                      <w:marBottom w:val="0"/>
                      <w:divBdr>
                        <w:top w:val="none" w:sz="0" w:space="0" w:color="auto"/>
                        <w:left w:val="none" w:sz="0" w:space="0" w:color="auto"/>
                        <w:bottom w:val="none" w:sz="0" w:space="0" w:color="auto"/>
                        <w:right w:val="none" w:sz="0" w:space="0" w:color="auto"/>
                      </w:divBdr>
                      <w:divsChild>
                        <w:div w:id="572352056">
                          <w:marLeft w:val="0"/>
                          <w:marRight w:val="0"/>
                          <w:marTop w:val="0"/>
                          <w:marBottom w:val="0"/>
                          <w:divBdr>
                            <w:top w:val="none" w:sz="0" w:space="0" w:color="auto"/>
                            <w:left w:val="none" w:sz="0" w:space="0" w:color="auto"/>
                            <w:bottom w:val="none" w:sz="0" w:space="0" w:color="auto"/>
                            <w:right w:val="none" w:sz="0" w:space="0" w:color="auto"/>
                          </w:divBdr>
                        </w:div>
                      </w:divsChild>
                    </w:div>
                    <w:div w:id="1061252625">
                      <w:marLeft w:val="0"/>
                      <w:marRight w:val="0"/>
                      <w:marTop w:val="0"/>
                      <w:marBottom w:val="0"/>
                      <w:divBdr>
                        <w:top w:val="none" w:sz="0" w:space="0" w:color="auto"/>
                        <w:left w:val="none" w:sz="0" w:space="0" w:color="auto"/>
                        <w:bottom w:val="none" w:sz="0" w:space="0" w:color="auto"/>
                        <w:right w:val="none" w:sz="0" w:space="0" w:color="auto"/>
                      </w:divBdr>
                      <w:divsChild>
                        <w:div w:id="1971208792">
                          <w:marLeft w:val="0"/>
                          <w:marRight w:val="0"/>
                          <w:marTop w:val="0"/>
                          <w:marBottom w:val="0"/>
                          <w:divBdr>
                            <w:top w:val="none" w:sz="0" w:space="0" w:color="auto"/>
                            <w:left w:val="none" w:sz="0" w:space="0" w:color="auto"/>
                            <w:bottom w:val="none" w:sz="0" w:space="0" w:color="auto"/>
                            <w:right w:val="none" w:sz="0" w:space="0" w:color="auto"/>
                          </w:divBdr>
                        </w:div>
                      </w:divsChild>
                    </w:div>
                    <w:div w:id="493377307">
                      <w:marLeft w:val="0"/>
                      <w:marRight w:val="0"/>
                      <w:marTop w:val="0"/>
                      <w:marBottom w:val="0"/>
                      <w:divBdr>
                        <w:top w:val="none" w:sz="0" w:space="0" w:color="auto"/>
                        <w:left w:val="none" w:sz="0" w:space="0" w:color="auto"/>
                        <w:bottom w:val="none" w:sz="0" w:space="0" w:color="auto"/>
                        <w:right w:val="none" w:sz="0" w:space="0" w:color="auto"/>
                      </w:divBdr>
                      <w:divsChild>
                        <w:div w:id="435177611">
                          <w:marLeft w:val="0"/>
                          <w:marRight w:val="0"/>
                          <w:marTop w:val="0"/>
                          <w:marBottom w:val="0"/>
                          <w:divBdr>
                            <w:top w:val="none" w:sz="0" w:space="0" w:color="auto"/>
                            <w:left w:val="none" w:sz="0" w:space="0" w:color="auto"/>
                            <w:bottom w:val="none" w:sz="0" w:space="0" w:color="auto"/>
                            <w:right w:val="none" w:sz="0" w:space="0" w:color="auto"/>
                          </w:divBdr>
                        </w:div>
                      </w:divsChild>
                    </w:div>
                    <w:div w:id="959609462">
                      <w:marLeft w:val="0"/>
                      <w:marRight w:val="0"/>
                      <w:marTop w:val="0"/>
                      <w:marBottom w:val="0"/>
                      <w:divBdr>
                        <w:top w:val="none" w:sz="0" w:space="0" w:color="auto"/>
                        <w:left w:val="none" w:sz="0" w:space="0" w:color="auto"/>
                        <w:bottom w:val="none" w:sz="0" w:space="0" w:color="auto"/>
                        <w:right w:val="none" w:sz="0" w:space="0" w:color="auto"/>
                      </w:divBdr>
                      <w:divsChild>
                        <w:div w:id="12193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6075">
              <w:marLeft w:val="0"/>
              <w:marRight w:val="0"/>
              <w:marTop w:val="0"/>
              <w:marBottom w:val="0"/>
              <w:divBdr>
                <w:top w:val="none" w:sz="0" w:space="0" w:color="auto"/>
                <w:left w:val="none" w:sz="0" w:space="0" w:color="auto"/>
                <w:bottom w:val="none" w:sz="0" w:space="0" w:color="auto"/>
                <w:right w:val="none" w:sz="0" w:space="0" w:color="auto"/>
              </w:divBdr>
            </w:div>
          </w:divsChild>
        </w:div>
        <w:div w:id="1738478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774/java-8-stream" TargetMode="External"/><Relationship Id="rId13" Type="http://schemas.openxmlformats.org/officeDocument/2006/relationships/hyperlink" Target="http://tutorials.jenkov.com/java/lambda-expressions.html" TargetMode="External"/><Relationship Id="rId18" Type="http://schemas.openxmlformats.org/officeDocument/2006/relationships/hyperlink" Target="http://tutorials.jenkov.com/java/lambda-expressions.html" TargetMode="External"/><Relationship Id="rId26" Type="http://schemas.openxmlformats.org/officeDocument/2006/relationships/hyperlink" Target="http://contribute.geeksforgeeks.org/" TargetMode="External"/><Relationship Id="rId3" Type="http://schemas.openxmlformats.org/officeDocument/2006/relationships/settings" Target="settings.xml"/><Relationship Id="rId21" Type="http://schemas.openxmlformats.org/officeDocument/2006/relationships/hyperlink" Target="https://docs.oracle.com/javase/7/docs/api/java/nio/channels/Channels.html" TargetMode="External"/><Relationship Id="rId7" Type="http://schemas.openxmlformats.org/officeDocument/2006/relationships/hyperlink" Target="https://www.journaldev.com/2763/java-8-functional-interfaces" TargetMode="External"/><Relationship Id="rId12" Type="http://schemas.openxmlformats.org/officeDocument/2006/relationships/hyperlink" Target="http://tutorials.jenkov.com/java/lambda-expressions.html" TargetMode="External"/><Relationship Id="rId17" Type="http://schemas.openxmlformats.org/officeDocument/2006/relationships/hyperlink" Target="http://tutorials.jenkov.com/java/lambda-expressions.html" TargetMode="External"/><Relationship Id="rId25" Type="http://schemas.openxmlformats.org/officeDocument/2006/relationships/hyperlink" Target="http://www.geeksforgeeks.org/stream-in-java/" TargetMode="External"/><Relationship Id="rId2" Type="http://schemas.openxmlformats.org/officeDocument/2006/relationships/styles" Target="styles.xml"/><Relationship Id="rId16" Type="http://schemas.openxmlformats.org/officeDocument/2006/relationships/hyperlink" Target="http://tutorials.jenkov.com/java/lambda-expressions.html" TargetMode="External"/><Relationship Id="rId20" Type="http://schemas.openxmlformats.org/officeDocument/2006/relationships/hyperlink" Target="http://www.geeksforgeeks.org/collections-in-java-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ournaldev.com/2752/java-8-interface-changes-static-method-default-method" TargetMode="External"/><Relationship Id="rId11" Type="http://schemas.openxmlformats.org/officeDocument/2006/relationships/hyperlink" Target="http://tutorials.jenkov.com/java/lambda-expressions.html" TargetMode="External"/><Relationship Id="rId24" Type="http://schemas.openxmlformats.org/officeDocument/2006/relationships/hyperlink" Target="http://www.geeksforgeeks.org/lambda-expressions-java-8/" TargetMode="External"/><Relationship Id="rId5" Type="http://schemas.openxmlformats.org/officeDocument/2006/relationships/hyperlink" Target="https://www.journaldev.com/2774/java-8-stream" TargetMode="External"/><Relationship Id="rId15" Type="http://schemas.openxmlformats.org/officeDocument/2006/relationships/hyperlink" Target="http://tutorials.jenkov.com/java/lambda-expressions.html" TargetMode="External"/><Relationship Id="rId23" Type="http://schemas.openxmlformats.org/officeDocument/2006/relationships/hyperlink" Target="http://www.geeksforgeeks.org/functional-interfaces-java/" TargetMode="External"/><Relationship Id="rId28" Type="http://schemas.openxmlformats.org/officeDocument/2006/relationships/fontTable" Target="fontTable.xml"/><Relationship Id="rId10" Type="http://schemas.openxmlformats.org/officeDocument/2006/relationships/hyperlink" Target="http://tutorials.jenkov.com/java/lambda-expressions.html" TargetMode="External"/><Relationship Id="rId19" Type="http://schemas.openxmlformats.org/officeDocument/2006/relationships/hyperlink" Target="http://tutorials.jenkov.com/java/lambda-expressions.html" TargetMode="External"/><Relationship Id="rId4" Type="http://schemas.openxmlformats.org/officeDocument/2006/relationships/webSettings" Target="webSettings.xml"/><Relationship Id="rId9" Type="http://schemas.openxmlformats.org/officeDocument/2006/relationships/hyperlink" Target="http://tutorials.jenkov.com/java/lambda-expressions.html" TargetMode="External"/><Relationship Id="rId14" Type="http://schemas.openxmlformats.org/officeDocument/2006/relationships/hyperlink" Target="http://tutorials.jenkov.com/java/lambda-expressions.html" TargetMode="External"/><Relationship Id="rId22" Type="http://schemas.openxmlformats.org/officeDocument/2006/relationships/hyperlink" Target="https://en.wikipedia.org/wiki/Generator_(computer_programming)" TargetMode="External"/><Relationship Id="rId2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909</TotalTime>
  <Pages>33</Pages>
  <Words>6213</Words>
  <Characters>35419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49</cp:revision>
  <dcterms:created xsi:type="dcterms:W3CDTF">2017-10-07T04:59:00Z</dcterms:created>
  <dcterms:modified xsi:type="dcterms:W3CDTF">2017-12-13T05:55:00Z</dcterms:modified>
</cp:coreProperties>
</file>
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B73" w:rsidRPr="00107B73" w:rsidRDefault="00107B73" w:rsidP="00107B73">
      <w:pPr>
        <w:shd w:val="clear" w:color="auto" w:fill="FFFFFF"/>
        <w:spacing w:before="300" w:after="150" w:line="240" w:lineRule="auto"/>
        <w:outlineLvl w:val="0"/>
        <w:rPr>
          <w:rFonts w:ascii="Helvetica" w:eastAsia="Times New Roman" w:hAnsi="Helvetica" w:cs="Helvetica"/>
          <w:color w:val="333333"/>
          <w:kern w:val="36"/>
          <w:sz w:val="54"/>
          <w:szCs w:val="54"/>
        </w:rPr>
      </w:pPr>
      <w:proofErr w:type="gramStart"/>
      <w:r w:rsidRPr="00107B73">
        <w:rPr>
          <w:rFonts w:ascii="Helvetica" w:eastAsia="Times New Roman" w:hAnsi="Helvetica" w:cs="Helvetica"/>
          <w:color w:val="333333"/>
          <w:kern w:val="36"/>
          <w:sz w:val="54"/>
          <w:szCs w:val="54"/>
        </w:rPr>
        <w:t xml:space="preserve">Use of java </w:t>
      </w:r>
      <w:proofErr w:type="spellStart"/>
      <w:r w:rsidRPr="00107B73">
        <w:rPr>
          <w:rFonts w:ascii="Helvetica" w:eastAsia="Times New Roman" w:hAnsi="Helvetica" w:cs="Helvetica"/>
          <w:color w:val="333333"/>
          <w:kern w:val="36"/>
          <w:sz w:val="54"/>
          <w:szCs w:val="54"/>
        </w:rPr>
        <w:t>hashCode</w:t>
      </w:r>
      <w:proofErr w:type="spellEnd"/>
      <w:r w:rsidRPr="00107B73">
        <w:rPr>
          <w:rFonts w:ascii="Helvetica" w:eastAsia="Times New Roman" w:hAnsi="Helvetica" w:cs="Helvetica"/>
          <w:color w:val="333333"/>
          <w:kern w:val="36"/>
          <w:sz w:val="54"/>
          <w:szCs w:val="54"/>
        </w:rPr>
        <w:t xml:space="preserve"> and equals.</w:t>
      </w:r>
      <w:proofErr w:type="gramEnd"/>
    </w:p>
    <w:p w:rsidR="00FE35D9" w:rsidRDefault="00CC4795">
      <w:pPr>
        <w:rPr>
          <w:rFonts w:ascii="Helvetica" w:hAnsi="Helvetica" w:cs="Helvetica"/>
          <w:color w:val="333333"/>
          <w:shd w:val="clear" w:color="auto" w:fill="FFFFFF"/>
        </w:rPr>
      </w:pPr>
      <w:r>
        <w:rPr>
          <w:rFonts w:ascii="Helvetica" w:hAnsi="Helvetica" w:cs="Helvetica"/>
          <w:color w:val="333333"/>
          <w:shd w:val="clear" w:color="auto" w:fill="FFFFFF"/>
        </w:rPr>
        <w:t>Object class provides two methods </w:t>
      </w:r>
      <w:proofErr w:type="spellStart"/>
      <w:proofErr w:type="gramStart"/>
      <w:r>
        <w:rPr>
          <w:rStyle w:val="HTMLCode"/>
          <w:rFonts w:ascii="Consolas" w:eastAsiaTheme="minorHAnsi" w:hAnsi="Consolas" w:cs="Consolas"/>
          <w:color w:val="C7254E"/>
          <w:sz w:val="22"/>
          <w:szCs w:val="22"/>
          <w:shd w:val="clear" w:color="auto" w:fill="F9F2F4"/>
        </w:rPr>
        <w:t>hashcode</w:t>
      </w:r>
      <w:proofErr w:type="spellEnd"/>
      <w:r>
        <w:rPr>
          <w:rStyle w:val="HTMLCode"/>
          <w:rFonts w:ascii="Consolas" w:eastAsiaTheme="minorHAnsi" w:hAnsi="Consolas" w:cs="Consolas"/>
          <w:color w:val="C7254E"/>
          <w:sz w:val="22"/>
          <w:szCs w:val="22"/>
          <w:shd w:val="clear" w:color="auto" w:fill="F9F2F4"/>
        </w:rPr>
        <w:t>(</w:t>
      </w:r>
      <w:proofErr w:type="gramEnd"/>
      <w:r>
        <w:rPr>
          <w:rStyle w:val="HTMLCode"/>
          <w:rFonts w:ascii="Consolas" w:eastAsiaTheme="minorHAnsi" w:hAnsi="Consolas" w:cs="Consolas"/>
          <w:color w:val="C7254E"/>
          <w:sz w:val="22"/>
          <w:szCs w:val="22"/>
          <w:shd w:val="clear" w:color="auto" w:fill="F9F2F4"/>
        </w:rPr>
        <w:t>)</w:t>
      </w:r>
      <w:r>
        <w:rPr>
          <w:rFonts w:ascii="Helvetica" w:hAnsi="Helvetica" w:cs="Helvetica"/>
          <w:color w:val="333333"/>
          <w:shd w:val="clear" w:color="auto" w:fill="FFFFFF"/>
        </w:rPr>
        <w:t> and </w:t>
      </w:r>
      <w:r>
        <w:rPr>
          <w:rStyle w:val="HTMLCode"/>
          <w:rFonts w:ascii="Consolas" w:eastAsiaTheme="minorHAnsi" w:hAnsi="Consolas" w:cs="Consolas"/>
          <w:color w:val="C7254E"/>
          <w:sz w:val="22"/>
          <w:szCs w:val="22"/>
          <w:shd w:val="clear" w:color="auto" w:fill="F9F2F4"/>
        </w:rPr>
        <w:t>equals()</w:t>
      </w:r>
      <w:r>
        <w:rPr>
          <w:rFonts w:ascii="Helvetica" w:hAnsi="Helvetica" w:cs="Helvetica"/>
          <w:color w:val="333333"/>
          <w:shd w:val="clear" w:color="auto" w:fill="FFFFFF"/>
        </w:rPr>
        <w:t> to represent the identity of an object. It is a common convention that if one method is overridden then other should also be implemented.</w:t>
      </w:r>
    </w:p>
    <w:p w:rsidR="00CC4795" w:rsidRDefault="005E7859">
      <w:pPr>
        <w:rPr>
          <w:rFonts w:ascii="Helvetica" w:hAnsi="Helvetica" w:cs="Helvetica"/>
          <w:color w:val="333333"/>
          <w:shd w:val="clear" w:color="auto" w:fill="FFFFFF"/>
        </w:rPr>
      </w:pPr>
      <w:r w:rsidRPr="005E7859">
        <w:rPr>
          <w:rStyle w:val="HTMLCode"/>
          <w:rFonts w:ascii="Consolas" w:eastAsiaTheme="minorHAnsi" w:hAnsi="Consolas" w:cs="Consolas"/>
          <w:color w:val="242729"/>
          <w:bdr w:val="none" w:sz="0" w:space="0" w:color="auto" w:frame="1"/>
          <w:shd w:val="clear" w:color="auto" w:fill="EFF0F1"/>
        </w:rPr>
        <w:t>Equals</w:t>
      </w:r>
      <w:r w:rsidRPr="005E7859">
        <w:rPr>
          <w:rFonts w:ascii="Arial" w:hAnsi="Arial" w:cs="Arial"/>
          <w:color w:val="242729"/>
          <w:sz w:val="23"/>
          <w:szCs w:val="23"/>
          <w:highlight w:val="green"/>
          <w:shd w:val="clear" w:color="auto" w:fill="FFFFFF"/>
        </w:rPr>
        <w:t> is always called after the </w:t>
      </w:r>
      <w:proofErr w:type="spellStart"/>
      <w:r w:rsidRPr="005E7859">
        <w:rPr>
          <w:rStyle w:val="HTMLCode"/>
          <w:rFonts w:ascii="Consolas" w:eastAsiaTheme="minorHAnsi" w:hAnsi="Consolas" w:cs="Consolas"/>
          <w:color w:val="242729"/>
          <w:bdr w:val="none" w:sz="0" w:space="0" w:color="auto" w:frame="1"/>
          <w:shd w:val="clear" w:color="auto" w:fill="EFF0F1"/>
        </w:rPr>
        <w:t>hashCode</w:t>
      </w:r>
      <w:proofErr w:type="spellEnd"/>
      <w:r w:rsidRPr="005E7859">
        <w:rPr>
          <w:rFonts w:ascii="Arial" w:hAnsi="Arial" w:cs="Arial"/>
          <w:color w:val="242729"/>
          <w:sz w:val="23"/>
          <w:szCs w:val="23"/>
          <w:highlight w:val="green"/>
          <w:shd w:val="clear" w:color="auto" w:fill="FFFFFF"/>
        </w:rPr>
        <w:t> method in a java hashed collection while adding and removing elements.</w:t>
      </w:r>
      <w:r>
        <w:rPr>
          <w:rFonts w:ascii="Arial" w:hAnsi="Arial" w:cs="Arial"/>
          <w:color w:val="242729"/>
          <w:sz w:val="23"/>
          <w:szCs w:val="23"/>
          <w:shd w:val="clear" w:color="auto" w:fill="FFFFFF"/>
        </w:rPr>
        <w:t> </w:t>
      </w:r>
    </w:p>
    <w:p w:rsidR="00CC4795" w:rsidRPr="007A661D" w:rsidRDefault="00CC4795" w:rsidP="00CC4795">
      <w:pPr>
        <w:shd w:val="clear" w:color="auto" w:fill="FFFFFF"/>
        <w:spacing w:after="150" w:line="240" w:lineRule="auto"/>
        <w:rPr>
          <w:rFonts w:ascii="Helvetica" w:eastAsia="Times New Roman" w:hAnsi="Helvetica" w:cs="Helvetica"/>
          <w:color w:val="333333"/>
          <w:sz w:val="56"/>
          <w:szCs w:val="56"/>
        </w:rPr>
      </w:pPr>
      <w:r w:rsidRPr="00E068DF">
        <w:rPr>
          <w:rFonts w:ascii="Helvetica" w:eastAsia="Times New Roman" w:hAnsi="Helvetica" w:cs="Helvetica"/>
          <w:color w:val="333333"/>
          <w:sz w:val="24"/>
          <w:szCs w:val="24"/>
          <w:highlight w:val="yellow"/>
        </w:rPr>
        <w:t xml:space="preserve">Before explaining why, </w:t>
      </w:r>
      <w:proofErr w:type="spellStart"/>
      <w:proofErr w:type="gramStart"/>
      <w:r w:rsidRPr="00E068DF">
        <w:rPr>
          <w:rFonts w:ascii="Helvetica" w:eastAsia="Times New Roman" w:hAnsi="Helvetica" w:cs="Helvetica"/>
          <w:color w:val="333333"/>
          <w:sz w:val="24"/>
          <w:szCs w:val="24"/>
          <w:highlight w:val="yellow"/>
        </w:rPr>
        <w:t>lets</w:t>
      </w:r>
      <w:proofErr w:type="spellEnd"/>
      <w:proofErr w:type="gramEnd"/>
      <w:r w:rsidRPr="00E068DF">
        <w:rPr>
          <w:rFonts w:ascii="Helvetica" w:eastAsia="Times New Roman" w:hAnsi="Helvetica" w:cs="Helvetica"/>
          <w:color w:val="333333"/>
          <w:sz w:val="24"/>
          <w:szCs w:val="24"/>
          <w:highlight w:val="yellow"/>
        </w:rPr>
        <w:t xml:space="preserve"> see what is the contract between these two methods hold. </w:t>
      </w:r>
      <w:r w:rsidRPr="007A661D">
        <w:rPr>
          <w:rFonts w:ascii="Helvetica" w:eastAsia="Times New Roman" w:hAnsi="Helvetica" w:cs="Helvetica"/>
          <w:color w:val="333333"/>
          <w:sz w:val="56"/>
          <w:szCs w:val="56"/>
          <w:highlight w:val="lightGray"/>
        </w:rPr>
        <w:t>As per the Java API documentation:</w:t>
      </w:r>
    </w:p>
    <w:p w:rsidR="00CC4795" w:rsidRPr="00CC4795" w:rsidRDefault="00CC4795" w:rsidP="00CC4795">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CC4795">
        <w:rPr>
          <w:rFonts w:ascii="Helvetica" w:eastAsia="Times New Roman" w:hAnsi="Helvetica" w:cs="Helvetica"/>
          <w:color w:val="333333"/>
          <w:sz w:val="24"/>
          <w:szCs w:val="24"/>
        </w:rPr>
        <w:t>Whenever </w:t>
      </w:r>
      <w:proofErr w:type="spellStart"/>
      <w:r w:rsidRPr="00CC4795">
        <w:rPr>
          <w:rFonts w:ascii="Consolas" w:eastAsia="Times New Roman" w:hAnsi="Consolas" w:cs="Consolas"/>
          <w:color w:val="C7254E"/>
        </w:rPr>
        <w:t>hashcode</w:t>
      </w:r>
      <w:proofErr w:type="spellEnd"/>
      <w:r w:rsidRPr="00CC4795">
        <w:rPr>
          <w:rFonts w:ascii="Helvetica" w:eastAsia="Times New Roman" w:hAnsi="Helvetica" w:cs="Helvetica"/>
          <w:color w:val="333333"/>
          <w:sz w:val="24"/>
          <w:szCs w:val="24"/>
        </w:rPr>
        <w:t> is invoked on the same object more than once during an execution of a Java application, the </w:t>
      </w:r>
      <w:proofErr w:type="spellStart"/>
      <w:proofErr w:type="gramStart"/>
      <w:r w:rsidRPr="00CC4795">
        <w:rPr>
          <w:rFonts w:ascii="Consolas" w:eastAsia="Times New Roman" w:hAnsi="Consolas" w:cs="Consolas"/>
          <w:color w:val="C7254E"/>
        </w:rPr>
        <w:t>hashcode</w:t>
      </w:r>
      <w:proofErr w:type="spellEnd"/>
      <w:r w:rsidRPr="00CC4795">
        <w:rPr>
          <w:rFonts w:ascii="Consolas" w:eastAsia="Times New Roman" w:hAnsi="Consolas" w:cs="Consolas"/>
          <w:color w:val="C7254E"/>
        </w:rPr>
        <w:t>(</w:t>
      </w:r>
      <w:proofErr w:type="gramEnd"/>
      <w:r w:rsidRPr="00CC4795">
        <w:rPr>
          <w:rFonts w:ascii="Consolas" w:eastAsia="Times New Roman" w:hAnsi="Consolas" w:cs="Consolas"/>
          <w:color w:val="C7254E"/>
        </w:rPr>
        <w:t>)</w:t>
      </w:r>
      <w:r w:rsidRPr="00CC4795">
        <w:rPr>
          <w:rFonts w:ascii="Helvetica" w:eastAsia="Times New Roman" w:hAnsi="Helvetica" w:cs="Helvetica"/>
          <w:color w:val="333333"/>
          <w:sz w:val="24"/>
          <w:szCs w:val="24"/>
        </w:rPr>
        <w:t> </w:t>
      </w:r>
      <w:r w:rsidRPr="00D65A9D">
        <w:rPr>
          <w:rFonts w:ascii="Helvetica" w:eastAsia="Times New Roman" w:hAnsi="Helvetica" w:cs="Helvetica"/>
          <w:color w:val="333333"/>
          <w:sz w:val="24"/>
          <w:szCs w:val="24"/>
          <w:highlight w:val="yellow"/>
        </w:rPr>
        <w:t>method must consistently return the same integer</w:t>
      </w:r>
      <w:r w:rsidRPr="00CC4795">
        <w:rPr>
          <w:rFonts w:ascii="Helvetica" w:eastAsia="Times New Roman" w:hAnsi="Helvetica" w:cs="Helvetica"/>
          <w:color w:val="333333"/>
          <w:sz w:val="24"/>
          <w:szCs w:val="24"/>
        </w:rPr>
        <w:t>, provided no information used in </w:t>
      </w:r>
      <w:r w:rsidRPr="00CC4795">
        <w:rPr>
          <w:rFonts w:ascii="Consolas" w:eastAsia="Times New Roman" w:hAnsi="Consolas" w:cs="Consolas"/>
          <w:color w:val="C7254E"/>
        </w:rPr>
        <w:t>equals()</w:t>
      </w:r>
      <w:r w:rsidRPr="00CC4795">
        <w:rPr>
          <w:rFonts w:ascii="Helvetica" w:eastAsia="Times New Roman" w:hAnsi="Helvetica" w:cs="Helvetica"/>
          <w:color w:val="333333"/>
          <w:sz w:val="24"/>
          <w:szCs w:val="24"/>
        </w:rPr>
        <w:t> comparisons on the object is modified. This integer need not remain consistent from one execution of an application to another execution of the same application.</w:t>
      </w:r>
    </w:p>
    <w:p w:rsidR="00CC4795" w:rsidRPr="00CC4795" w:rsidRDefault="00CC4795" w:rsidP="00CC4795">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CC4795">
        <w:rPr>
          <w:rFonts w:ascii="Helvetica" w:eastAsia="Times New Roman" w:hAnsi="Helvetica" w:cs="Helvetica"/>
          <w:color w:val="333333"/>
          <w:sz w:val="24"/>
          <w:szCs w:val="24"/>
        </w:rPr>
        <w:t xml:space="preserve">If </w:t>
      </w:r>
      <w:r w:rsidRPr="00D65A9D">
        <w:rPr>
          <w:rFonts w:ascii="Helvetica" w:eastAsia="Times New Roman" w:hAnsi="Helvetica" w:cs="Helvetica"/>
          <w:color w:val="333333"/>
          <w:sz w:val="24"/>
          <w:szCs w:val="24"/>
          <w:highlight w:val="yellow"/>
        </w:rPr>
        <w:t xml:space="preserve">two objects are equal according to the </w:t>
      </w:r>
      <w:proofErr w:type="gramStart"/>
      <w:r w:rsidRPr="00D65A9D">
        <w:rPr>
          <w:rFonts w:ascii="Helvetica" w:eastAsia="Times New Roman" w:hAnsi="Helvetica" w:cs="Helvetica"/>
          <w:color w:val="333333"/>
          <w:sz w:val="24"/>
          <w:szCs w:val="24"/>
          <w:highlight w:val="yellow"/>
        </w:rPr>
        <w:t>equals(</w:t>
      </w:r>
      <w:proofErr w:type="gramEnd"/>
      <w:r w:rsidRPr="00D65A9D">
        <w:rPr>
          <w:rFonts w:ascii="Helvetica" w:eastAsia="Times New Roman" w:hAnsi="Helvetica" w:cs="Helvetica"/>
          <w:color w:val="333333"/>
          <w:sz w:val="24"/>
          <w:szCs w:val="24"/>
          <w:highlight w:val="yellow"/>
        </w:rPr>
        <w:t>object) method,</w:t>
      </w:r>
      <w:r w:rsidRPr="00CC4795">
        <w:rPr>
          <w:rFonts w:ascii="Helvetica" w:eastAsia="Times New Roman" w:hAnsi="Helvetica" w:cs="Helvetica"/>
          <w:color w:val="333333"/>
          <w:sz w:val="24"/>
          <w:szCs w:val="24"/>
        </w:rPr>
        <w:t xml:space="preserve"> then calling the </w:t>
      </w:r>
      <w:proofErr w:type="spellStart"/>
      <w:r w:rsidRPr="00CC4795">
        <w:rPr>
          <w:rFonts w:ascii="Consolas" w:eastAsia="Times New Roman" w:hAnsi="Consolas" w:cs="Consolas"/>
          <w:color w:val="C7254E"/>
        </w:rPr>
        <w:t>hashCode</w:t>
      </w:r>
      <w:proofErr w:type="spellEnd"/>
      <w:r w:rsidRPr="00CC4795">
        <w:rPr>
          <w:rFonts w:ascii="Consolas" w:eastAsia="Times New Roman" w:hAnsi="Consolas" w:cs="Consolas"/>
          <w:color w:val="C7254E"/>
        </w:rPr>
        <w:t>()</w:t>
      </w:r>
      <w:r w:rsidRPr="00CC4795">
        <w:rPr>
          <w:rFonts w:ascii="Helvetica" w:eastAsia="Times New Roman" w:hAnsi="Helvetica" w:cs="Helvetica"/>
          <w:color w:val="333333"/>
          <w:sz w:val="24"/>
          <w:szCs w:val="24"/>
        </w:rPr>
        <w:t xml:space="preserve"> method on each of the </w:t>
      </w:r>
      <w:r w:rsidRPr="00D65A9D">
        <w:rPr>
          <w:rFonts w:ascii="Helvetica" w:eastAsia="Times New Roman" w:hAnsi="Helvetica" w:cs="Helvetica"/>
          <w:color w:val="333333"/>
          <w:sz w:val="24"/>
          <w:szCs w:val="24"/>
          <w:highlight w:val="yellow"/>
        </w:rPr>
        <w:t>two objects must produce the same integer result.</w:t>
      </w:r>
    </w:p>
    <w:p w:rsidR="00CC4795" w:rsidRPr="00CC4795" w:rsidRDefault="00CC4795" w:rsidP="00CC4795">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A077E1">
        <w:rPr>
          <w:rFonts w:ascii="Helvetica" w:eastAsia="Times New Roman" w:hAnsi="Helvetica" w:cs="Helvetica"/>
          <w:color w:val="FF0000"/>
          <w:sz w:val="24"/>
          <w:szCs w:val="24"/>
        </w:rPr>
        <w:t>It is NOT required that</w:t>
      </w:r>
      <w:r w:rsidRPr="00CC4795">
        <w:rPr>
          <w:rFonts w:ascii="Helvetica" w:eastAsia="Times New Roman" w:hAnsi="Helvetica" w:cs="Helvetica"/>
          <w:color w:val="333333"/>
          <w:sz w:val="24"/>
          <w:szCs w:val="24"/>
        </w:rPr>
        <w:t xml:space="preserve"> if </w:t>
      </w:r>
      <w:r w:rsidRPr="00EE7A57">
        <w:rPr>
          <w:rFonts w:ascii="Helvetica" w:eastAsia="Times New Roman" w:hAnsi="Helvetica" w:cs="Helvetica"/>
          <w:color w:val="333333"/>
          <w:sz w:val="24"/>
          <w:szCs w:val="24"/>
          <w:highlight w:val="yellow"/>
        </w:rPr>
        <w:t xml:space="preserve">two objects are unequal according to the </w:t>
      </w:r>
      <w:proofErr w:type="gramStart"/>
      <w:r w:rsidRPr="00EE7A57">
        <w:rPr>
          <w:rFonts w:ascii="Helvetica" w:eastAsia="Times New Roman" w:hAnsi="Helvetica" w:cs="Helvetica"/>
          <w:color w:val="333333"/>
          <w:sz w:val="24"/>
          <w:szCs w:val="24"/>
          <w:highlight w:val="yellow"/>
        </w:rPr>
        <w:t>equals(</w:t>
      </w:r>
      <w:proofErr w:type="spellStart"/>
      <w:proofErr w:type="gramEnd"/>
      <w:r w:rsidRPr="00EE7A57">
        <w:rPr>
          <w:rFonts w:ascii="Helvetica" w:eastAsia="Times New Roman" w:hAnsi="Helvetica" w:cs="Helvetica"/>
          <w:color w:val="333333"/>
          <w:sz w:val="24"/>
          <w:szCs w:val="24"/>
          <w:highlight w:val="yellow"/>
        </w:rPr>
        <w:t>Java.lang.Object</w:t>
      </w:r>
      <w:proofErr w:type="spellEnd"/>
      <w:r w:rsidRPr="00EE7A57">
        <w:rPr>
          <w:rFonts w:ascii="Helvetica" w:eastAsia="Times New Roman" w:hAnsi="Helvetica" w:cs="Helvetica"/>
          <w:color w:val="333333"/>
          <w:sz w:val="24"/>
          <w:szCs w:val="24"/>
          <w:highlight w:val="yellow"/>
        </w:rPr>
        <w:t>) method,</w:t>
      </w:r>
      <w:r w:rsidRPr="00CC4795">
        <w:rPr>
          <w:rFonts w:ascii="Helvetica" w:eastAsia="Times New Roman" w:hAnsi="Helvetica" w:cs="Helvetica"/>
          <w:color w:val="333333"/>
          <w:sz w:val="24"/>
          <w:szCs w:val="24"/>
        </w:rPr>
        <w:t xml:space="preserve"> then calling the </w:t>
      </w:r>
      <w:proofErr w:type="spellStart"/>
      <w:r w:rsidRPr="00CC4795">
        <w:rPr>
          <w:rFonts w:ascii="Consolas" w:eastAsia="Times New Roman" w:hAnsi="Consolas" w:cs="Consolas"/>
          <w:color w:val="C7254E"/>
        </w:rPr>
        <w:t>hashCode</w:t>
      </w:r>
      <w:proofErr w:type="spellEnd"/>
      <w:r w:rsidRPr="00CC4795">
        <w:rPr>
          <w:rFonts w:ascii="Consolas" w:eastAsia="Times New Roman" w:hAnsi="Consolas" w:cs="Consolas"/>
          <w:color w:val="C7254E"/>
        </w:rPr>
        <w:t>()</w:t>
      </w:r>
      <w:r w:rsidRPr="00CC4795">
        <w:rPr>
          <w:rFonts w:ascii="Helvetica" w:eastAsia="Times New Roman" w:hAnsi="Helvetica" w:cs="Helvetica"/>
          <w:color w:val="333333"/>
          <w:sz w:val="24"/>
          <w:szCs w:val="24"/>
        </w:rPr>
        <w:t> method on each of the two objects must produce distinct integer results</w:t>
      </w:r>
      <w:r w:rsidR="00EE7A57">
        <w:rPr>
          <w:rFonts w:ascii="Helvetica" w:eastAsia="Times New Roman" w:hAnsi="Helvetica" w:cs="Helvetica"/>
          <w:color w:val="333333"/>
          <w:sz w:val="24"/>
          <w:szCs w:val="24"/>
        </w:rPr>
        <w:t xml:space="preserve"> </w:t>
      </w:r>
      <w:r w:rsidRPr="00CC4795">
        <w:rPr>
          <w:rFonts w:ascii="Helvetica" w:eastAsia="Times New Roman" w:hAnsi="Helvetica" w:cs="Helvetica"/>
          <w:color w:val="333333"/>
          <w:sz w:val="24"/>
          <w:szCs w:val="24"/>
        </w:rPr>
        <w:t xml:space="preserve">. However, the programmer should be aware that producing distinct integer results for unequal objects may improve the performance of </w:t>
      </w:r>
      <w:proofErr w:type="spellStart"/>
      <w:r w:rsidRPr="00CC4795">
        <w:rPr>
          <w:rFonts w:ascii="Helvetica" w:eastAsia="Times New Roman" w:hAnsi="Helvetica" w:cs="Helvetica"/>
          <w:color w:val="333333"/>
          <w:sz w:val="24"/>
          <w:szCs w:val="24"/>
        </w:rPr>
        <w:t>hashtables</w:t>
      </w:r>
      <w:proofErr w:type="spellEnd"/>
      <w:r w:rsidRPr="00CC4795">
        <w:rPr>
          <w:rFonts w:ascii="Helvetica" w:eastAsia="Times New Roman" w:hAnsi="Helvetica" w:cs="Helvetica"/>
          <w:color w:val="333333"/>
          <w:sz w:val="24"/>
          <w:szCs w:val="24"/>
        </w:rPr>
        <w:t>.</w:t>
      </w:r>
    </w:p>
    <w:p w:rsidR="00CC4795" w:rsidRDefault="00CC4795" w:rsidP="00CC4795">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 xml:space="preserve">Now, consider an example where the key used to store in the </w:t>
      </w:r>
      <w:proofErr w:type="spellStart"/>
      <w:r>
        <w:rPr>
          <w:rFonts w:ascii="Helvetica" w:hAnsi="Helvetica" w:cs="Helvetica"/>
          <w:color w:val="333333"/>
        </w:rPr>
        <w:t>Hashmap</w:t>
      </w:r>
      <w:proofErr w:type="spellEnd"/>
      <w:r>
        <w:rPr>
          <w:rFonts w:ascii="Helvetica" w:hAnsi="Helvetica" w:cs="Helvetica"/>
          <w:color w:val="333333"/>
        </w:rPr>
        <w:t xml:space="preserve"> is an Integer. Consider that &lt;</w:t>
      </w:r>
      <w:r>
        <w:rPr>
          <w:rStyle w:val="HTMLCode"/>
          <w:rFonts w:ascii="Consolas" w:hAnsi="Consolas" w:cs="Consolas"/>
          <w:color w:val="C7254E"/>
          <w:sz w:val="22"/>
          <w:szCs w:val="22"/>
          <w:shd w:val="clear" w:color="auto" w:fill="F9F2F4"/>
        </w:rPr>
        <w:t>Integer</w:t>
      </w:r>
      <w:r>
        <w:rPr>
          <w:rFonts w:ascii="Helvetica" w:hAnsi="Helvetica" w:cs="Helvetica"/>
          <w:color w:val="333333"/>
        </w:rPr>
        <w:t xml:space="preserve"> class doesn't implement </w:t>
      </w:r>
      <w:proofErr w:type="spellStart"/>
      <w:proofErr w:type="gramStart"/>
      <w:r>
        <w:rPr>
          <w:rFonts w:ascii="Helvetica" w:hAnsi="Helvetica" w:cs="Helvetica"/>
          <w:color w:val="333333"/>
        </w:rPr>
        <w:t>hashcode</w:t>
      </w:r>
      <w:proofErr w:type="spellEnd"/>
      <w:r>
        <w:rPr>
          <w:rFonts w:ascii="Helvetica" w:hAnsi="Helvetica" w:cs="Helvetica"/>
          <w:color w:val="333333"/>
        </w:rPr>
        <w:t>(</w:t>
      </w:r>
      <w:proofErr w:type="gramEnd"/>
      <w:r>
        <w:rPr>
          <w:rFonts w:ascii="Helvetica" w:hAnsi="Helvetica" w:cs="Helvetica"/>
          <w:color w:val="333333"/>
        </w:rPr>
        <w:t>) method. The code would look like:</w:t>
      </w: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proofErr w:type="spellStart"/>
      <w:proofErr w:type="gramStart"/>
      <w:r>
        <w:rPr>
          <w:rStyle w:val="HTMLCode"/>
          <w:rFonts w:ascii="Consolas" w:hAnsi="Consolas" w:cs="Consolas"/>
          <w:color w:val="000000"/>
        </w:rPr>
        <w:t>map</w:t>
      </w:r>
      <w:r>
        <w:rPr>
          <w:rStyle w:val="token"/>
          <w:rFonts w:ascii="Consolas" w:hAnsi="Consolas" w:cs="Consolas"/>
          <w:color w:val="999999"/>
        </w:rPr>
        <w:t>.</w:t>
      </w:r>
      <w:r>
        <w:rPr>
          <w:rStyle w:val="token"/>
          <w:rFonts w:ascii="Consolas" w:hAnsi="Consolas" w:cs="Consolas"/>
          <w:color w:val="DD4A68"/>
        </w:rPr>
        <w:t>put</w:t>
      </w:r>
      <w:proofErr w:type="spellEnd"/>
      <w:r>
        <w:rPr>
          <w:rStyle w:val="token"/>
          <w:rFonts w:ascii="Consolas" w:hAnsi="Consolas" w:cs="Consolas"/>
          <w:color w:val="999999"/>
        </w:rPr>
        <w:t>(</w:t>
      </w:r>
      <w:proofErr w:type="gramEnd"/>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Integer</w:t>
      </w:r>
      <w:r>
        <w:rPr>
          <w:rStyle w:val="token"/>
          <w:rFonts w:ascii="Consolas" w:hAnsi="Consolas" w:cs="Consolas"/>
          <w:color w:val="990055"/>
        </w:rPr>
        <w:t>(5</w:t>
      </w:r>
      <w:r>
        <w:rPr>
          <w:rStyle w:val="token"/>
          <w:rFonts w:ascii="Consolas" w:hAnsi="Consolas" w:cs="Consolas"/>
          <w:color w:val="999999"/>
        </w:rPr>
        <w:t>),</w:t>
      </w:r>
      <w:r>
        <w:rPr>
          <w:rStyle w:val="token"/>
          <w:rFonts w:ascii="Consolas" w:hAnsi="Consolas" w:cs="Consolas"/>
          <w:color w:val="669900"/>
        </w:rPr>
        <w:t>"Value1"</w:t>
      </w:r>
      <w:r>
        <w:rPr>
          <w:rStyle w:val="token"/>
          <w:rFonts w:ascii="Consolas" w:hAnsi="Consolas" w:cs="Consolas"/>
          <w:color w:val="999999"/>
        </w:rPr>
        <w:t>);</w:t>
      </w: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String value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String</w:t>
      </w:r>
      <w:r>
        <w:rPr>
          <w:rStyle w:val="token"/>
          <w:rFonts w:ascii="Consolas" w:hAnsi="Consolas" w:cs="Consolas"/>
          <w:color w:val="999999"/>
        </w:rPr>
        <w:t>)</w:t>
      </w: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map</w:t>
      </w:r>
      <w:r>
        <w:rPr>
          <w:rStyle w:val="token"/>
          <w:rFonts w:ascii="Consolas" w:hAnsi="Consolas" w:cs="Consolas"/>
          <w:color w:val="999999"/>
        </w:rPr>
        <w:t>.</w:t>
      </w:r>
      <w:r>
        <w:rPr>
          <w:rStyle w:val="token"/>
          <w:rFonts w:ascii="Consolas" w:hAnsi="Consolas" w:cs="Consolas"/>
          <w:color w:val="DD4A68"/>
        </w:rPr>
        <w:t>get</w:t>
      </w:r>
      <w:proofErr w:type="spellEnd"/>
      <w:r>
        <w:rPr>
          <w:rStyle w:val="token"/>
          <w:rFonts w:ascii="Consolas" w:hAnsi="Consolas" w:cs="Consolas"/>
          <w:color w:val="999999"/>
        </w:rPr>
        <w:t>(</w:t>
      </w:r>
      <w:proofErr w:type="gramEnd"/>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Integer</w:t>
      </w:r>
      <w:r>
        <w:rPr>
          <w:rStyle w:val="token"/>
          <w:rFonts w:ascii="Consolas" w:hAnsi="Consolas" w:cs="Consolas"/>
          <w:color w:val="990055"/>
        </w:rPr>
        <w:t>(5</w:t>
      </w:r>
      <w:r>
        <w:rPr>
          <w:rStyle w:val="token"/>
          <w:rFonts w:ascii="Consolas" w:hAnsi="Consolas" w:cs="Consolas"/>
          <w:color w:val="999999"/>
        </w:rPr>
        <w:t>));</w:t>
      </w: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proofErr w:type="spellStart"/>
      <w:proofErr w:type="gramStart"/>
      <w:r>
        <w:rPr>
          <w:rStyle w:val="HTMLCode"/>
          <w:rFonts w:ascii="Consolas" w:hAnsi="Consolas" w:cs="Consolas"/>
          <w:color w:val="000000"/>
        </w:rPr>
        <w:t>System</w:t>
      </w:r>
      <w:r>
        <w:rPr>
          <w:rStyle w:val="token"/>
          <w:rFonts w:ascii="Consolas" w:hAnsi="Consolas" w:cs="Consolas"/>
          <w:color w:val="999999"/>
        </w:rPr>
        <w:t>.</w:t>
      </w:r>
      <w:r>
        <w:rPr>
          <w:rStyle w:val="HTMLCode"/>
          <w:rFonts w:ascii="Consolas" w:hAnsi="Consolas" w:cs="Consolas"/>
          <w:color w:val="000000"/>
        </w:rPr>
        <w:t>out</w:t>
      </w:r>
      <w:r>
        <w:rPr>
          <w:rStyle w:val="token"/>
          <w:rFonts w:ascii="Consolas" w:hAnsi="Consolas" w:cs="Consolas"/>
          <w:color w:val="999999"/>
        </w:rPr>
        <w:t>.</w:t>
      </w:r>
      <w:r>
        <w:rPr>
          <w:rStyle w:val="token"/>
          <w:rFonts w:ascii="Consolas" w:hAnsi="Consolas" w:cs="Consolas"/>
          <w:color w:val="DD4A68"/>
        </w:rPr>
        <w:t>println</w:t>
      </w:r>
      <w:proofErr w:type="spellEnd"/>
      <w:r>
        <w:rPr>
          <w:rStyle w:val="token"/>
          <w:rFonts w:ascii="Consolas" w:hAnsi="Consolas" w:cs="Consolas"/>
          <w:color w:val="999999"/>
        </w:rPr>
        <w:t>(</w:t>
      </w:r>
      <w:proofErr w:type="gramEnd"/>
      <w:r>
        <w:rPr>
          <w:rStyle w:val="HTMLCode"/>
          <w:rFonts w:ascii="Consolas" w:hAnsi="Consolas" w:cs="Consolas"/>
          <w:color w:val="000000"/>
        </w:rPr>
        <w:t>value</w:t>
      </w:r>
      <w:r>
        <w:rPr>
          <w:rStyle w:val="token"/>
          <w:rFonts w:ascii="Consolas" w:hAnsi="Consolas" w:cs="Consolas"/>
          <w:color w:val="999999"/>
        </w:rPr>
        <w:t>);</w:t>
      </w: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Fonts w:ascii="Consolas" w:hAnsi="Consolas" w:cs="Consolas"/>
          <w:color w:val="000000"/>
        </w:rPr>
      </w:pPr>
      <w:r>
        <w:rPr>
          <w:rStyle w:val="token"/>
          <w:rFonts w:ascii="Consolas" w:hAnsi="Consolas" w:cs="Consolas"/>
          <w:color w:val="708090"/>
        </w:rPr>
        <w:t>//</w:t>
      </w:r>
      <w:proofErr w:type="gramStart"/>
      <w:r>
        <w:rPr>
          <w:rStyle w:val="token"/>
          <w:rFonts w:ascii="Consolas" w:hAnsi="Consolas" w:cs="Consolas"/>
          <w:color w:val="708090"/>
        </w:rPr>
        <w:t>Output :</w:t>
      </w:r>
      <w:proofErr w:type="gramEnd"/>
      <w:r>
        <w:rPr>
          <w:rStyle w:val="token"/>
          <w:rFonts w:ascii="Consolas" w:hAnsi="Consolas" w:cs="Consolas"/>
          <w:color w:val="708090"/>
        </w:rPr>
        <w:t xml:space="preserve"> Value is null</w:t>
      </w:r>
    </w:p>
    <w:p w:rsidR="00CC4795" w:rsidRDefault="00CC4795" w:rsidP="00CC4795">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 xml:space="preserve">Null value will be displayed since the </w:t>
      </w:r>
      <w:proofErr w:type="spellStart"/>
      <w:r>
        <w:rPr>
          <w:rFonts w:ascii="Helvetica" w:hAnsi="Helvetica" w:cs="Helvetica"/>
          <w:color w:val="333333"/>
        </w:rPr>
        <w:t>hashcode</w:t>
      </w:r>
      <w:proofErr w:type="spellEnd"/>
      <w:r>
        <w:rPr>
          <w:rFonts w:ascii="Helvetica" w:hAnsi="Helvetica" w:cs="Helvetica"/>
          <w:color w:val="333333"/>
        </w:rPr>
        <w:t>() method returns a different hash value for the Integer object created at line 2 and JVM tries to search for the object at different location.</w:t>
      </w:r>
    </w:p>
    <w:p w:rsidR="00CC4795" w:rsidRDefault="00CC4795" w:rsidP="00CC4795">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Now if the </w:t>
      </w:r>
      <w:r>
        <w:rPr>
          <w:rStyle w:val="HTMLCode"/>
          <w:rFonts w:ascii="Consolas" w:hAnsi="Consolas" w:cs="Consolas"/>
          <w:color w:val="C7254E"/>
          <w:sz w:val="22"/>
          <w:szCs w:val="22"/>
          <w:shd w:val="clear" w:color="auto" w:fill="F9F2F4"/>
        </w:rPr>
        <w:t>Integer</w:t>
      </w:r>
      <w:r>
        <w:rPr>
          <w:rFonts w:ascii="Helvetica" w:hAnsi="Helvetica" w:cs="Helvetica"/>
          <w:color w:val="333333"/>
        </w:rPr>
        <w:t xml:space="preserve"> class has </w:t>
      </w:r>
      <w:proofErr w:type="spellStart"/>
      <w:proofErr w:type="gramStart"/>
      <w:r>
        <w:rPr>
          <w:rFonts w:ascii="Helvetica" w:hAnsi="Helvetica" w:cs="Helvetica"/>
          <w:color w:val="333333"/>
        </w:rPr>
        <w:t>hashcode</w:t>
      </w:r>
      <w:proofErr w:type="spellEnd"/>
      <w:r>
        <w:rPr>
          <w:rFonts w:ascii="Helvetica" w:hAnsi="Helvetica" w:cs="Helvetica"/>
          <w:color w:val="333333"/>
        </w:rPr>
        <w:t>(</w:t>
      </w:r>
      <w:proofErr w:type="gramEnd"/>
      <w:r>
        <w:rPr>
          <w:rFonts w:ascii="Helvetica" w:hAnsi="Helvetica" w:cs="Helvetica"/>
          <w:color w:val="333333"/>
        </w:rPr>
        <w:t>) method like:</w:t>
      </w: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proofErr w:type="gramStart"/>
      <w:r>
        <w:rPr>
          <w:rStyle w:val="token"/>
          <w:rFonts w:ascii="Consolas" w:hAnsi="Consolas" w:cs="Consolas"/>
          <w:color w:val="0077AA"/>
        </w:rPr>
        <w:t>public</w:t>
      </w:r>
      <w:proofErr w:type="gramEnd"/>
      <w:r>
        <w:rPr>
          <w:rStyle w:val="HTMLCode"/>
          <w:rFonts w:ascii="Consolas" w:hAnsi="Consolas" w:cs="Consolas"/>
          <w:color w:val="000000"/>
        </w:rPr>
        <w:t xml:space="preserve"> </w:t>
      </w:r>
      <w:proofErr w:type="spellStart"/>
      <w:r>
        <w:rPr>
          <w:rStyle w:val="token"/>
          <w:rFonts w:ascii="Consolas" w:hAnsi="Consolas" w:cs="Consolas"/>
          <w:color w:val="0077AA"/>
        </w:rPr>
        <w:t>int</w:t>
      </w:r>
      <w:proofErr w:type="spellEnd"/>
      <w:r>
        <w:rPr>
          <w:rStyle w:val="HTMLCode"/>
          <w:rFonts w:ascii="Consolas" w:hAnsi="Consolas" w:cs="Consolas"/>
          <w:color w:val="000000"/>
        </w:rPr>
        <w:t xml:space="preserve"> </w:t>
      </w:r>
      <w:proofErr w:type="spellStart"/>
      <w:r>
        <w:rPr>
          <w:rStyle w:val="token"/>
          <w:rFonts w:ascii="Consolas" w:hAnsi="Consolas" w:cs="Consolas"/>
          <w:color w:val="DD4A68"/>
        </w:rPr>
        <w:t>hashCode</w:t>
      </w:r>
      <w:proofErr w:type="spellEnd"/>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lastRenderedPageBreak/>
        <w:t xml:space="preserve">  </w:t>
      </w:r>
      <w:proofErr w:type="gramStart"/>
      <w:r>
        <w:rPr>
          <w:rStyle w:val="token"/>
          <w:rFonts w:ascii="Consolas" w:hAnsi="Consolas" w:cs="Consolas"/>
          <w:color w:val="0077AA"/>
        </w:rPr>
        <w:t>return</w:t>
      </w:r>
      <w:proofErr w:type="gramEnd"/>
      <w:r>
        <w:rPr>
          <w:rStyle w:val="HTMLCode"/>
          <w:rFonts w:ascii="Consolas" w:hAnsi="Consolas" w:cs="Consolas"/>
          <w:color w:val="000000"/>
        </w:rPr>
        <w:t xml:space="preserve"> value</w:t>
      </w:r>
      <w:r>
        <w:rPr>
          <w:rStyle w:val="token"/>
          <w:rFonts w:ascii="Consolas" w:hAnsi="Consolas" w:cs="Consolas"/>
          <w:color w:val="999999"/>
        </w:rPr>
        <w:t>;</w:t>
      </w: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Fonts w:ascii="Consolas" w:hAnsi="Consolas" w:cs="Consolas"/>
          <w:color w:val="000000"/>
        </w:rPr>
      </w:pPr>
      <w:r>
        <w:rPr>
          <w:rStyle w:val="token"/>
          <w:rFonts w:ascii="Consolas" w:hAnsi="Consolas" w:cs="Consolas"/>
          <w:color w:val="999999"/>
        </w:rPr>
        <w:t>}</w:t>
      </w:r>
    </w:p>
    <w:p w:rsidR="00CC4795" w:rsidRDefault="00CC4795" w:rsidP="00CC4795">
      <w:pPr>
        <w:pStyle w:val="NormalWeb"/>
        <w:shd w:val="clear" w:color="auto" w:fill="FFFFFF"/>
        <w:spacing w:before="0" w:beforeAutospacing="0" w:after="150" w:afterAutospacing="0"/>
        <w:rPr>
          <w:rFonts w:ascii="Helvetica" w:hAnsi="Helvetica" w:cs="Helvetica"/>
          <w:color w:val="333333"/>
        </w:rPr>
      </w:pPr>
      <w:proofErr w:type="spellStart"/>
      <w:r>
        <w:rPr>
          <w:rFonts w:ascii="Helvetica" w:hAnsi="Helvetica" w:cs="Helvetica"/>
          <w:color w:val="333333"/>
        </w:rPr>
        <w:t>Everytime</w:t>
      </w:r>
      <w:proofErr w:type="spellEnd"/>
      <w:r>
        <w:rPr>
          <w:rFonts w:ascii="Helvetica" w:hAnsi="Helvetica" w:cs="Helvetica"/>
          <w:color w:val="333333"/>
        </w:rPr>
        <w:t xml:space="preserve"> a new Integer object is created with same integer value passed; the Integer object will return the same hash value. Once the same hash value is returned, JVM will go to the same </w:t>
      </w:r>
      <w:proofErr w:type="spellStart"/>
      <w:r>
        <w:rPr>
          <w:rFonts w:ascii="Helvetica" w:hAnsi="Helvetica" w:cs="Helvetica"/>
          <w:color w:val="333333"/>
        </w:rPr>
        <w:t>hashmap</w:t>
      </w:r>
      <w:proofErr w:type="spellEnd"/>
      <w:r>
        <w:rPr>
          <w:rFonts w:ascii="Helvetica" w:hAnsi="Helvetica" w:cs="Helvetica"/>
          <w:color w:val="333333"/>
        </w:rPr>
        <w:t xml:space="preserve"> bucket every time and if in case there are more than one objects present for the same hash value it will use equals() method to identify the correct object.</w:t>
      </w:r>
    </w:p>
    <w:p w:rsidR="00CC4795" w:rsidRDefault="00CC4795" w:rsidP="00CC4795">
      <w:pPr>
        <w:pStyle w:val="NormalWeb"/>
        <w:shd w:val="clear" w:color="auto" w:fill="FFFFFF"/>
        <w:spacing w:before="0" w:beforeAutospacing="0" w:after="150" w:afterAutospacing="0"/>
        <w:rPr>
          <w:rFonts w:ascii="Helvetica" w:hAnsi="Helvetica" w:cs="Helvetica"/>
          <w:color w:val="333333"/>
        </w:rPr>
      </w:pPr>
      <w:r w:rsidRPr="00463A49">
        <w:rPr>
          <w:rFonts w:ascii="Helvetica" w:hAnsi="Helvetica" w:cs="Helvetica"/>
          <w:color w:val="333333"/>
          <w:highlight w:val="green"/>
        </w:rPr>
        <w:t xml:space="preserve">Another step of caution that needs to be taken is that while implementing the </w:t>
      </w:r>
      <w:proofErr w:type="spellStart"/>
      <w:proofErr w:type="gramStart"/>
      <w:r w:rsidRPr="00463A49">
        <w:rPr>
          <w:rFonts w:ascii="Helvetica" w:hAnsi="Helvetica" w:cs="Helvetica"/>
          <w:color w:val="333333"/>
          <w:highlight w:val="green"/>
        </w:rPr>
        <w:t>hashcode</w:t>
      </w:r>
      <w:proofErr w:type="spellEnd"/>
      <w:r w:rsidRPr="00463A49">
        <w:rPr>
          <w:rFonts w:ascii="Helvetica" w:hAnsi="Helvetica" w:cs="Helvetica"/>
          <w:color w:val="333333"/>
          <w:highlight w:val="green"/>
        </w:rPr>
        <w:t>(</w:t>
      </w:r>
      <w:proofErr w:type="gramEnd"/>
      <w:r w:rsidRPr="00463A49">
        <w:rPr>
          <w:rFonts w:ascii="Helvetica" w:hAnsi="Helvetica" w:cs="Helvetica"/>
          <w:color w:val="333333"/>
          <w:highlight w:val="green"/>
        </w:rPr>
        <w:t xml:space="preserve">) method the fields that are present in the </w:t>
      </w:r>
      <w:proofErr w:type="spellStart"/>
      <w:r w:rsidRPr="00463A49">
        <w:rPr>
          <w:rFonts w:ascii="Helvetica" w:hAnsi="Helvetica" w:cs="Helvetica"/>
          <w:color w:val="333333"/>
          <w:highlight w:val="green"/>
        </w:rPr>
        <w:t>hashcode</w:t>
      </w:r>
      <w:proofErr w:type="spellEnd"/>
      <w:r w:rsidRPr="00463A49">
        <w:rPr>
          <w:rFonts w:ascii="Helvetica" w:hAnsi="Helvetica" w:cs="Helvetica"/>
          <w:color w:val="333333"/>
          <w:highlight w:val="green"/>
        </w:rPr>
        <w:t>() should not be the one which could change the state of object.</w:t>
      </w:r>
    </w:p>
    <w:p w:rsidR="00CC4795" w:rsidRDefault="00CC4795" w:rsidP="00CC4795">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Consider the example:</w:t>
      </w: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proofErr w:type="gramStart"/>
      <w:r>
        <w:rPr>
          <w:rStyle w:val="token"/>
          <w:rFonts w:ascii="Consolas" w:hAnsi="Consolas" w:cs="Consolas"/>
          <w:color w:val="0077AA"/>
        </w:rPr>
        <w:t>public</w:t>
      </w:r>
      <w:proofErr w:type="gramEnd"/>
      <w:r>
        <w:rPr>
          <w:rStyle w:val="HTMLCode"/>
          <w:rFonts w:ascii="Consolas" w:hAnsi="Consolas" w:cs="Consolas"/>
          <w:color w:val="000000"/>
        </w:rPr>
        <w:t xml:space="preserve"> </w:t>
      </w:r>
      <w:r>
        <w:rPr>
          <w:rStyle w:val="token"/>
          <w:rFonts w:ascii="Consolas" w:hAnsi="Consolas" w:cs="Consolas"/>
          <w:color w:val="0077AA"/>
        </w:rPr>
        <w:t>class</w:t>
      </w:r>
      <w:r>
        <w:rPr>
          <w:rStyle w:val="HTMLCode"/>
          <w:rFonts w:ascii="Consolas" w:hAnsi="Consolas" w:cs="Consolas"/>
          <w:color w:val="000000"/>
        </w:rPr>
        <w:t xml:space="preserve"> </w:t>
      </w:r>
      <w:proofErr w:type="spellStart"/>
      <w:r>
        <w:rPr>
          <w:rStyle w:val="token"/>
          <w:rFonts w:ascii="Consolas" w:hAnsi="Consolas" w:cs="Consolas"/>
          <w:color w:val="000000"/>
        </w:rPr>
        <w:t>FourWheeler</w:t>
      </w:r>
      <w:proofErr w:type="spellEnd"/>
      <w:r>
        <w:rPr>
          <w:rStyle w:val="HTMLCode"/>
          <w:rFonts w:ascii="Consolas" w:hAnsi="Consolas" w:cs="Consolas"/>
          <w:color w:val="000000"/>
        </w:rPr>
        <w:t xml:space="preserve"> </w:t>
      </w:r>
      <w:r>
        <w:rPr>
          <w:rStyle w:val="token"/>
          <w:rFonts w:ascii="Consolas" w:hAnsi="Consolas" w:cs="Consolas"/>
          <w:color w:val="0077AA"/>
        </w:rPr>
        <w:t>implements</w:t>
      </w:r>
      <w:r>
        <w:rPr>
          <w:rStyle w:val="HTMLCode"/>
          <w:rFonts w:ascii="Consolas" w:hAnsi="Consolas" w:cs="Consolas"/>
          <w:color w:val="000000"/>
        </w:rPr>
        <w:t xml:space="preserve"> </w:t>
      </w:r>
      <w:r>
        <w:rPr>
          <w:rStyle w:val="token"/>
          <w:rFonts w:ascii="Consolas" w:hAnsi="Consolas" w:cs="Consolas"/>
          <w:color w:val="000000"/>
        </w:rPr>
        <w:t>Vehicle</w:t>
      </w:r>
      <w:r>
        <w:rPr>
          <w:rStyle w:val="HTMLCode"/>
          <w:rFonts w:ascii="Consolas" w:hAnsi="Consolas" w:cs="Consolas"/>
          <w:color w:val="000000"/>
        </w:rPr>
        <w:t xml:space="preserve"> </w:t>
      </w:r>
      <w:r>
        <w:rPr>
          <w:rStyle w:val="token"/>
          <w:rFonts w:ascii="Consolas" w:hAnsi="Consolas" w:cs="Consolas"/>
          <w:color w:val="999999"/>
        </w:rPr>
        <w:t>{</w:t>
      </w: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proofErr w:type="gramStart"/>
      <w:r>
        <w:rPr>
          <w:rStyle w:val="token"/>
          <w:rFonts w:ascii="Consolas" w:hAnsi="Consolas" w:cs="Consolas"/>
          <w:color w:val="0077AA"/>
        </w:rPr>
        <w:t>private</w:t>
      </w:r>
      <w:proofErr w:type="gramEnd"/>
      <w:r>
        <w:rPr>
          <w:rStyle w:val="HTMLCode"/>
          <w:rFonts w:ascii="Consolas" w:hAnsi="Consolas" w:cs="Consolas"/>
          <w:color w:val="000000"/>
        </w:rPr>
        <w:t xml:space="preserve"> String name</w:t>
      </w:r>
      <w:r>
        <w:rPr>
          <w:rStyle w:val="token"/>
          <w:rFonts w:ascii="Consolas" w:hAnsi="Consolas" w:cs="Consolas"/>
          <w:color w:val="999999"/>
        </w:rPr>
        <w:t>;</w:t>
      </w: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proofErr w:type="gramStart"/>
      <w:r>
        <w:rPr>
          <w:rStyle w:val="token"/>
          <w:rFonts w:ascii="Consolas" w:hAnsi="Consolas" w:cs="Consolas"/>
          <w:color w:val="0077AA"/>
        </w:rPr>
        <w:t>private</w:t>
      </w:r>
      <w:proofErr w:type="gramEnd"/>
      <w:r>
        <w:rPr>
          <w:rStyle w:val="HTMLCode"/>
          <w:rFonts w:ascii="Consolas" w:hAnsi="Consolas" w:cs="Consolas"/>
          <w:color w:val="000000"/>
        </w:rPr>
        <w:t xml:space="preserve"> </w:t>
      </w:r>
      <w:proofErr w:type="spellStart"/>
      <w:r>
        <w:rPr>
          <w:rStyle w:val="token"/>
          <w:rFonts w:ascii="Consolas" w:hAnsi="Consolas" w:cs="Consolas"/>
          <w:color w:val="0077AA"/>
        </w:rPr>
        <w:t>int</w:t>
      </w:r>
      <w:proofErr w:type="spellEnd"/>
      <w:r>
        <w:rPr>
          <w:rStyle w:val="HTMLCode"/>
          <w:rFonts w:ascii="Consolas" w:hAnsi="Consolas" w:cs="Consolas"/>
          <w:color w:val="000000"/>
        </w:rPr>
        <w:t xml:space="preserve"> </w:t>
      </w:r>
      <w:proofErr w:type="spellStart"/>
      <w:r>
        <w:rPr>
          <w:rStyle w:val="HTMLCode"/>
          <w:rFonts w:ascii="Consolas" w:hAnsi="Consolas" w:cs="Consolas"/>
          <w:color w:val="000000"/>
        </w:rPr>
        <w:t>purchaseValue</w:t>
      </w:r>
      <w:proofErr w:type="spellEnd"/>
      <w:r>
        <w:rPr>
          <w:rStyle w:val="token"/>
          <w:rFonts w:ascii="Consolas" w:hAnsi="Consolas" w:cs="Consolas"/>
          <w:color w:val="999999"/>
        </w:rPr>
        <w:t>;</w:t>
      </w: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proofErr w:type="gramStart"/>
      <w:r>
        <w:rPr>
          <w:rStyle w:val="token"/>
          <w:rFonts w:ascii="Consolas" w:hAnsi="Consolas" w:cs="Consolas"/>
          <w:color w:val="0077AA"/>
        </w:rPr>
        <w:t>private</w:t>
      </w:r>
      <w:proofErr w:type="gramEnd"/>
      <w:r>
        <w:rPr>
          <w:rStyle w:val="HTMLCode"/>
          <w:rFonts w:ascii="Consolas" w:hAnsi="Consolas" w:cs="Consolas"/>
          <w:color w:val="000000"/>
        </w:rPr>
        <w:t xml:space="preserve"> </w:t>
      </w:r>
      <w:proofErr w:type="spellStart"/>
      <w:r>
        <w:rPr>
          <w:rStyle w:val="token"/>
          <w:rFonts w:ascii="Consolas" w:hAnsi="Consolas" w:cs="Consolas"/>
          <w:color w:val="0077AA"/>
        </w:rPr>
        <w:t>int</w:t>
      </w:r>
      <w:proofErr w:type="spellEnd"/>
      <w:r>
        <w:rPr>
          <w:rStyle w:val="HTMLCode"/>
          <w:rFonts w:ascii="Consolas" w:hAnsi="Consolas" w:cs="Consolas"/>
          <w:color w:val="000000"/>
        </w:rPr>
        <w:t xml:space="preserve"> </w:t>
      </w:r>
      <w:proofErr w:type="spellStart"/>
      <w:r>
        <w:rPr>
          <w:rStyle w:val="HTMLCode"/>
          <w:rFonts w:ascii="Consolas" w:hAnsi="Consolas" w:cs="Consolas"/>
          <w:color w:val="000000"/>
        </w:rPr>
        <w:t>noOfTyres</w:t>
      </w:r>
      <w:proofErr w:type="spellEnd"/>
      <w:r>
        <w:rPr>
          <w:rStyle w:val="token"/>
          <w:rFonts w:ascii="Consolas" w:hAnsi="Consolas" w:cs="Consolas"/>
          <w:color w:val="999999"/>
        </w:rPr>
        <w:t>;</w:t>
      </w: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proofErr w:type="gramStart"/>
      <w:r>
        <w:rPr>
          <w:rStyle w:val="token"/>
          <w:rFonts w:ascii="Consolas" w:hAnsi="Consolas" w:cs="Consolas"/>
          <w:color w:val="0077AA"/>
        </w:rPr>
        <w:t>public</w:t>
      </w:r>
      <w:proofErr w:type="gramEnd"/>
      <w:r>
        <w:rPr>
          <w:rStyle w:val="HTMLCode"/>
          <w:rFonts w:ascii="Consolas" w:hAnsi="Consolas" w:cs="Consolas"/>
          <w:color w:val="000000"/>
        </w:rPr>
        <w:t xml:space="preserve"> </w:t>
      </w:r>
      <w:proofErr w:type="spellStart"/>
      <w:r>
        <w:rPr>
          <w:rStyle w:val="token"/>
          <w:rFonts w:ascii="Consolas" w:hAnsi="Consolas" w:cs="Consolas"/>
          <w:color w:val="DD4A68"/>
        </w:rPr>
        <w:t>FourWheeler</w:t>
      </w:r>
      <w:proofErr w:type="spellEnd"/>
      <w:r>
        <w:rPr>
          <w:rStyle w:val="token"/>
          <w:rFonts w:ascii="Consolas" w:hAnsi="Consolas" w:cs="Consolas"/>
          <w:color w:val="999999"/>
        </w:rPr>
        <w:t>(){}</w:t>
      </w: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proofErr w:type="gramStart"/>
      <w:r>
        <w:rPr>
          <w:rStyle w:val="token"/>
          <w:rFonts w:ascii="Consolas" w:hAnsi="Consolas" w:cs="Consolas"/>
          <w:color w:val="0077AA"/>
        </w:rPr>
        <w:t>public</w:t>
      </w:r>
      <w:proofErr w:type="gramEnd"/>
      <w:r>
        <w:rPr>
          <w:rStyle w:val="HTMLCode"/>
          <w:rFonts w:ascii="Consolas" w:hAnsi="Consolas" w:cs="Consolas"/>
          <w:color w:val="000000"/>
        </w:rPr>
        <w:t xml:space="preserve"> </w:t>
      </w:r>
      <w:proofErr w:type="spellStart"/>
      <w:r>
        <w:rPr>
          <w:rStyle w:val="token"/>
          <w:rFonts w:ascii="Consolas" w:hAnsi="Consolas" w:cs="Consolas"/>
          <w:color w:val="DD4A68"/>
        </w:rPr>
        <w:t>FourWheeler</w:t>
      </w:r>
      <w:proofErr w:type="spellEnd"/>
      <w:r>
        <w:rPr>
          <w:rStyle w:val="token"/>
          <w:rFonts w:ascii="Consolas" w:hAnsi="Consolas" w:cs="Consolas"/>
          <w:color w:val="999999"/>
        </w:rPr>
        <w:t>(</w:t>
      </w:r>
      <w:r>
        <w:rPr>
          <w:rStyle w:val="HTMLCode"/>
          <w:rFonts w:ascii="Consolas" w:hAnsi="Consolas" w:cs="Consolas"/>
          <w:color w:val="000000"/>
        </w:rPr>
        <w:t>String name</w:t>
      </w:r>
      <w:r>
        <w:rPr>
          <w:rStyle w:val="token"/>
          <w:rFonts w:ascii="Consolas" w:hAnsi="Consolas" w:cs="Consolas"/>
          <w:color w:val="999999"/>
        </w:rPr>
        <w:t>,</w:t>
      </w:r>
      <w:r>
        <w:rPr>
          <w:rStyle w:val="HTMLCode"/>
          <w:rFonts w:ascii="Consolas" w:hAnsi="Consolas" w:cs="Consolas"/>
          <w:color w:val="000000"/>
        </w:rPr>
        <w:t xml:space="preserve"> </w:t>
      </w:r>
      <w:proofErr w:type="spellStart"/>
      <w:r>
        <w:rPr>
          <w:rStyle w:val="token"/>
          <w:rFonts w:ascii="Consolas" w:hAnsi="Consolas" w:cs="Consolas"/>
          <w:color w:val="0077AA"/>
        </w:rPr>
        <w:t>int</w:t>
      </w:r>
      <w:proofErr w:type="spellEnd"/>
      <w:r>
        <w:rPr>
          <w:rStyle w:val="HTMLCode"/>
          <w:rFonts w:ascii="Consolas" w:hAnsi="Consolas" w:cs="Consolas"/>
          <w:color w:val="000000"/>
        </w:rPr>
        <w:t xml:space="preserve"> </w:t>
      </w:r>
      <w:proofErr w:type="spellStart"/>
      <w:r>
        <w:rPr>
          <w:rStyle w:val="HTMLCode"/>
          <w:rFonts w:ascii="Consolas" w:hAnsi="Consolas" w:cs="Consolas"/>
          <w:color w:val="000000"/>
        </w:rPr>
        <w:t>purchaseValue</w:t>
      </w:r>
      <w:proofErr w:type="spellEnd"/>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this</w:t>
      </w:r>
      <w:r>
        <w:rPr>
          <w:rStyle w:val="token"/>
          <w:rFonts w:ascii="Consolas" w:hAnsi="Consolas" w:cs="Consolas"/>
          <w:color w:val="999999"/>
        </w:rPr>
        <w:t>.</w:t>
      </w:r>
      <w:r>
        <w:rPr>
          <w:rStyle w:val="HTMLCode"/>
          <w:rFonts w:ascii="Consolas" w:hAnsi="Consolas" w:cs="Consolas"/>
          <w:color w:val="000000"/>
        </w:rPr>
        <w:t xml:space="preserve">name </w:t>
      </w:r>
      <w:r>
        <w:rPr>
          <w:rStyle w:val="token"/>
          <w:rFonts w:ascii="Consolas" w:hAnsi="Consolas" w:cs="Consolas"/>
          <w:color w:val="A67F59"/>
        </w:rPr>
        <w:t>=</w:t>
      </w:r>
      <w:r>
        <w:rPr>
          <w:rStyle w:val="HTMLCode"/>
          <w:rFonts w:ascii="Consolas" w:hAnsi="Consolas" w:cs="Consolas"/>
          <w:color w:val="000000"/>
        </w:rPr>
        <w:t xml:space="preserve"> name</w:t>
      </w:r>
      <w:r>
        <w:rPr>
          <w:rStyle w:val="token"/>
          <w:rFonts w:ascii="Consolas" w:hAnsi="Consolas" w:cs="Consolas"/>
          <w:color w:val="999999"/>
        </w:rPr>
        <w:t>;</w:t>
      </w: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proofErr w:type="spellStart"/>
      <w:r>
        <w:rPr>
          <w:rStyle w:val="token"/>
          <w:rFonts w:ascii="Consolas" w:hAnsi="Consolas" w:cs="Consolas"/>
          <w:color w:val="0077AA"/>
        </w:rPr>
        <w:t>this</w:t>
      </w:r>
      <w:r>
        <w:rPr>
          <w:rStyle w:val="token"/>
          <w:rFonts w:ascii="Consolas" w:hAnsi="Consolas" w:cs="Consolas"/>
          <w:color w:val="999999"/>
        </w:rPr>
        <w:t>.</w:t>
      </w:r>
      <w:r>
        <w:rPr>
          <w:rStyle w:val="HTMLCode"/>
          <w:rFonts w:ascii="Consolas" w:hAnsi="Consolas" w:cs="Consolas"/>
          <w:color w:val="000000"/>
        </w:rPr>
        <w:t>purchaseValue</w:t>
      </w:r>
      <w:proofErr w:type="spellEnd"/>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w:t>
      </w:r>
      <w:proofErr w:type="spellStart"/>
      <w:r>
        <w:rPr>
          <w:rStyle w:val="HTMLCode"/>
          <w:rFonts w:ascii="Consolas" w:hAnsi="Consolas" w:cs="Consolas"/>
          <w:color w:val="000000"/>
        </w:rPr>
        <w:t>purchaseValue</w:t>
      </w:r>
      <w:proofErr w:type="spellEnd"/>
      <w:r>
        <w:rPr>
          <w:rStyle w:val="token"/>
          <w:rFonts w:ascii="Consolas" w:hAnsi="Consolas" w:cs="Consolas"/>
          <w:color w:val="999999"/>
        </w:rPr>
        <w:t>;</w:t>
      </w: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proofErr w:type="gramStart"/>
      <w:r>
        <w:rPr>
          <w:rStyle w:val="token"/>
          <w:rFonts w:ascii="Consolas" w:hAnsi="Consolas" w:cs="Consolas"/>
          <w:color w:val="0077AA"/>
        </w:rPr>
        <w:t>public</w:t>
      </w:r>
      <w:proofErr w:type="gramEnd"/>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proofErr w:type="spellStart"/>
      <w:r>
        <w:rPr>
          <w:rStyle w:val="token"/>
          <w:rFonts w:ascii="Consolas" w:hAnsi="Consolas" w:cs="Consolas"/>
          <w:color w:val="DD4A68"/>
        </w:rPr>
        <w:t>setPurchaseValue</w:t>
      </w:r>
      <w:proofErr w:type="spellEnd"/>
      <w:r>
        <w:rPr>
          <w:rStyle w:val="token"/>
          <w:rFonts w:ascii="Consolas" w:hAnsi="Consolas" w:cs="Consolas"/>
          <w:color w:val="999999"/>
        </w:rPr>
        <w:t>(</w:t>
      </w:r>
      <w:proofErr w:type="spellStart"/>
      <w:r>
        <w:rPr>
          <w:rStyle w:val="token"/>
          <w:rFonts w:ascii="Consolas" w:hAnsi="Consolas" w:cs="Consolas"/>
          <w:color w:val="0077AA"/>
        </w:rPr>
        <w:t>int</w:t>
      </w:r>
      <w:proofErr w:type="spellEnd"/>
      <w:r>
        <w:rPr>
          <w:rStyle w:val="HTMLCode"/>
          <w:rFonts w:ascii="Consolas" w:hAnsi="Consolas" w:cs="Consolas"/>
          <w:color w:val="000000"/>
        </w:rPr>
        <w:t xml:space="preserve"> </w:t>
      </w:r>
      <w:proofErr w:type="spellStart"/>
      <w:r>
        <w:rPr>
          <w:rStyle w:val="HTMLCode"/>
          <w:rFonts w:ascii="Consolas" w:hAnsi="Consolas" w:cs="Consolas"/>
          <w:color w:val="000000"/>
        </w:rPr>
        <w:t>purchaseValue</w:t>
      </w:r>
      <w:proofErr w:type="spellEnd"/>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proofErr w:type="spellStart"/>
      <w:r>
        <w:rPr>
          <w:rStyle w:val="token"/>
          <w:rFonts w:ascii="Consolas" w:hAnsi="Consolas" w:cs="Consolas"/>
          <w:color w:val="0077AA"/>
        </w:rPr>
        <w:t>this</w:t>
      </w:r>
      <w:r>
        <w:rPr>
          <w:rStyle w:val="token"/>
          <w:rFonts w:ascii="Consolas" w:hAnsi="Consolas" w:cs="Consolas"/>
          <w:color w:val="999999"/>
        </w:rPr>
        <w:t>.</w:t>
      </w:r>
      <w:r>
        <w:rPr>
          <w:rStyle w:val="HTMLCode"/>
          <w:rFonts w:ascii="Consolas" w:hAnsi="Consolas" w:cs="Consolas"/>
          <w:color w:val="000000"/>
        </w:rPr>
        <w:t>purchaseValue</w:t>
      </w:r>
      <w:proofErr w:type="spellEnd"/>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w:t>
      </w:r>
      <w:proofErr w:type="spellStart"/>
      <w:r>
        <w:rPr>
          <w:rStyle w:val="HTMLCode"/>
          <w:rFonts w:ascii="Consolas" w:hAnsi="Consolas" w:cs="Consolas"/>
          <w:color w:val="000000"/>
        </w:rPr>
        <w:t>purchaseValue</w:t>
      </w:r>
      <w:proofErr w:type="spellEnd"/>
      <w:r>
        <w:rPr>
          <w:rStyle w:val="token"/>
          <w:rFonts w:ascii="Consolas" w:hAnsi="Consolas" w:cs="Consolas"/>
          <w:color w:val="999999"/>
        </w:rPr>
        <w:t>;</w:t>
      </w: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@Override</w:t>
      </w: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proofErr w:type="gramStart"/>
      <w:r>
        <w:rPr>
          <w:rStyle w:val="token"/>
          <w:rFonts w:ascii="Consolas" w:hAnsi="Consolas" w:cs="Consolas"/>
          <w:color w:val="0077AA"/>
        </w:rPr>
        <w:t>public</w:t>
      </w:r>
      <w:proofErr w:type="gramEnd"/>
      <w:r>
        <w:rPr>
          <w:rStyle w:val="HTMLCode"/>
          <w:rFonts w:ascii="Consolas" w:hAnsi="Consolas" w:cs="Consolas"/>
          <w:color w:val="000000"/>
        </w:rPr>
        <w:t xml:space="preserve"> </w:t>
      </w:r>
      <w:proofErr w:type="spellStart"/>
      <w:r>
        <w:rPr>
          <w:rStyle w:val="token"/>
          <w:rFonts w:ascii="Consolas" w:hAnsi="Consolas" w:cs="Consolas"/>
          <w:color w:val="0077AA"/>
        </w:rPr>
        <w:t>int</w:t>
      </w:r>
      <w:proofErr w:type="spellEnd"/>
      <w:r>
        <w:rPr>
          <w:rStyle w:val="HTMLCode"/>
          <w:rFonts w:ascii="Consolas" w:hAnsi="Consolas" w:cs="Consolas"/>
          <w:color w:val="000000"/>
        </w:rPr>
        <w:t xml:space="preserve"> </w:t>
      </w:r>
      <w:proofErr w:type="spellStart"/>
      <w:r>
        <w:rPr>
          <w:rStyle w:val="token"/>
          <w:rFonts w:ascii="Consolas" w:hAnsi="Consolas" w:cs="Consolas"/>
          <w:color w:val="DD4A68"/>
        </w:rPr>
        <w:t>hashCode</w:t>
      </w:r>
      <w:proofErr w:type="spellEnd"/>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proofErr w:type="gramStart"/>
      <w:r>
        <w:rPr>
          <w:rStyle w:val="token"/>
          <w:rFonts w:ascii="Consolas" w:hAnsi="Consolas" w:cs="Consolas"/>
          <w:color w:val="0077AA"/>
        </w:rPr>
        <w:t>final</w:t>
      </w:r>
      <w:proofErr w:type="gramEnd"/>
      <w:r>
        <w:rPr>
          <w:rStyle w:val="HTMLCode"/>
          <w:rFonts w:ascii="Consolas" w:hAnsi="Consolas" w:cs="Consolas"/>
          <w:color w:val="000000"/>
        </w:rPr>
        <w:t xml:space="preserve"> </w:t>
      </w:r>
      <w:proofErr w:type="spellStart"/>
      <w:r>
        <w:rPr>
          <w:rStyle w:val="token"/>
          <w:rFonts w:ascii="Consolas" w:hAnsi="Consolas" w:cs="Consolas"/>
          <w:color w:val="0077AA"/>
        </w:rPr>
        <w:t>int</w:t>
      </w:r>
      <w:proofErr w:type="spellEnd"/>
      <w:r>
        <w:rPr>
          <w:rStyle w:val="HTMLCode"/>
          <w:rFonts w:ascii="Consolas" w:hAnsi="Consolas" w:cs="Consolas"/>
          <w:color w:val="000000"/>
        </w:rPr>
        <w:t xml:space="preserve"> prime </w:t>
      </w:r>
      <w:r>
        <w:rPr>
          <w:rStyle w:val="token"/>
          <w:rFonts w:ascii="Consolas" w:hAnsi="Consolas" w:cs="Consolas"/>
          <w:color w:val="A67F59"/>
        </w:rPr>
        <w:t>=</w:t>
      </w:r>
      <w:r>
        <w:rPr>
          <w:rStyle w:val="token"/>
          <w:rFonts w:ascii="Consolas" w:hAnsi="Consolas" w:cs="Consolas"/>
          <w:color w:val="990055"/>
        </w:rPr>
        <w:t xml:space="preserve"> 31</w:t>
      </w:r>
      <w:r>
        <w:rPr>
          <w:rStyle w:val="token"/>
          <w:rFonts w:ascii="Consolas" w:hAnsi="Consolas" w:cs="Consolas"/>
          <w:color w:val="999999"/>
        </w:rPr>
        <w:t>;</w:t>
      </w: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proofErr w:type="spellStart"/>
      <w:proofErr w:type="gramStart"/>
      <w:r>
        <w:rPr>
          <w:rStyle w:val="token"/>
          <w:rFonts w:ascii="Consolas" w:hAnsi="Consolas" w:cs="Consolas"/>
          <w:color w:val="0077AA"/>
        </w:rPr>
        <w:t>int</w:t>
      </w:r>
      <w:proofErr w:type="spellEnd"/>
      <w:proofErr w:type="gramEnd"/>
      <w:r>
        <w:rPr>
          <w:rStyle w:val="HTMLCode"/>
          <w:rFonts w:ascii="Consolas" w:hAnsi="Consolas" w:cs="Consolas"/>
          <w:color w:val="000000"/>
        </w:rPr>
        <w:t xml:space="preserve"> result </w:t>
      </w:r>
      <w:r>
        <w:rPr>
          <w:rStyle w:val="token"/>
          <w:rFonts w:ascii="Consolas" w:hAnsi="Consolas" w:cs="Consolas"/>
          <w:color w:val="A67F59"/>
        </w:rPr>
        <w:t>=</w:t>
      </w:r>
      <w:r>
        <w:rPr>
          <w:rStyle w:val="token"/>
          <w:rFonts w:ascii="Consolas" w:hAnsi="Consolas" w:cs="Consolas"/>
          <w:color w:val="990055"/>
        </w:rPr>
        <w:t xml:space="preserve"> 1</w:t>
      </w:r>
      <w:r>
        <w:rPr>
          <w:rStyle w:val="token"/>
          <w:rFonts w:ascii="Consolas" w:hAnsi="Consolas" w:cs="Consolas"/>
          <w:color w:val="999999"/>
        </w:rPr>
        <w:t>;</w:t>
      </w: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proofErr w:type="gramStart"/>
      <w:r>
        <w:rPr>
          <w:rStyle w:val="HTMLCode"/>
          <w:rFonts w:ascii="Consolas" w:hAnsi="Consolas" w:cs="Consolas"/>
          <w:color w:val="000000"/>
        </w:rPr>
        <w:t>result</w:t>
      </w:r>
      <w:proofErr w:type="gramEnd"/>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prime </w:t>
      </w:r>
      <w:r>
        <w:rPr>
          <w:rStyle w:val="token"/>
          <w:rFonts w:ascii="Consolas" w:hAnsi="Consolas" w:cs="Consolas"/>
          <w:color w:val="A67F59"/>
        </w:rPr>
        <w:t>*</w:t>
      </w:r>
      <w:r>
        <w:rPr>
          <w:rStyle w:val="HTMLCode"/>
          <w:rFonts w:ascii="Consolas" w:hAnsi="Consolas" w:cs="Consolas"/>
          <w:color w:val="000000"/>
        </w:rPr>
        <w:t xml:space="preserve"> result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name </w:t>
      </w:r>
      <w:r>
        <w:rPr>
          <w:rStyle w:val="token"/>
          <w:rFonts w:ascii="Consolas" w:hAnsi="Consolas" w:cs="Consolas"/>
          <w:color w:val="A67F59"/>
        </w:rPr>
        <w:t>==</w:t>
      </w:r>
      <w:r>
        <w:rPr>
          <w:rStyle w:val="HTMLCode"/>
          <w:rFonts w:ascii="Consolas" w:hAnsi="Consolas" w:cs="Consolas"/>
          <w:color w:val="000000"/>
        </w:rPr>
        <w:t xml:space="preserve"> null</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A67F59"/>
        </w:rPr>
        <w:t>?</w:t>
      </w:r>
      <w:r>
        <w:rPr>
          <w:rStyle w:val="token"/>
          <w:rFonts w:ascii="Consolas" w:hAnsi="Consolas" w:cs="Consolas"/>
          <w:color w:val="990055"/>
        </w:rPr>
        <w:t xml:space="preserve"> 0</w:t>
      </w:r>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w:t>
      </w:r>
      <w:proofErr w:type="spellStart"/>
      <w:r>
        <w:rPr>
          <w:rStyle w:val="HTMLCode"/>
          <w:rFonts w:ascii="Consolas" w:hAnsi="Consolas" w:cs="Consolas"/>
          <w:color w:val="000000"/>
        </w:rPr>
        <w:t>name</w:t>
      </w:r>
      <w:r>
        <w:rPr>
          <w:rStyle w:val="token"/>
          <w:rFonts w:ascii="Consolas" w:hAnsi="Consolas" w:cs="Consolas"/>
          <w:color w:val="999999"/>
        </w:rPr>
        <w:t>.</w:t>
      </w:r>
      <w:r>
        <w:rPr>
          <w:rStyle w:val="token"/>
          <w:rFonts w:ascii="Consolas" w:hAnsi="Consolas" w:cs="Consolas"/>
          <w:color w:val="DD4A68"/>
        </w:rPr>
        <w:t>hashCode</w:t>
      </w:r>
      <w:proofErr w:type="spellEnd"/>
      <w:r>
        <w:rPr>
          <w:rStyle w:val="token"/>
          <w:rFonts w:ascii="Consolas" w:hAnsi="Consolas" w:cs="Consolas"/>
          <w:color w:val="999999"/>
        </w:rPr>
        <w:t>());</w:t>
      </w: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proofErr w:type="gramStart"/>
      <w:r>
        <w:rPr>
          <w:rStyle w:val="HTMLCode"/>
          <w:rFonts w:ascii="Consolas" w:hAnsi="Consolas" w:cs="Consolas"/>
          <w:color w:val="000000"/>
        </w:rPr>
        <w:t>result</w:t>
      </w:r>
      <w:proofErr w:type="gramEnd"/>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prime </w:t>
      </w:r>
      <w:r>
        <w:rPr>
          <w:rStyle w:val="token"/>
          <w:rFonts w:ascii="Consolas" w:hAnsi="Consolas" w:cs="Consolas"/>
          <w:color w:val="A67F59"/>
        </w:rPr>
        <w:t>*</w:t>
      </w:r>
      <w:r>
        <w:rPr>
          <w:rStyle w:val="HTMLCode"/>
          <w:rFonts w:ascii="Consolas" w:hAnsi="Consolas" w:cs="Consolas"/>
          <w:color w:val="000000"/>
        </w:rPr>
        <w:t xml:space="preserve"> result </w:t>
      </w:r>
      <w:r>
        <w:rPr>
          <w:rStyle w:val="token"/>
          <w:rFonts w:ascii="Consolas" w:hAnsi="Consolas" w:cs="Consolas"/>
          <w:color w:val="A67F59"/>
        </w:rPr>
        <w:t>+</w:t>
      </w:r>
      <w:r>
        <w:rPr>
          <w:rStyle w:val="HTMLCode"/>
          <w:rFonts w:ascii="Consolas" w:hAnsi="Consolas" w:cs="Consolas"/>
          <w:color w:val="000000"/>
        </w:rPr>
        <w:t xml:space="preserve"> </w:t>
      </w:r>
      <w:proofErr w:type="spellStart"/>
      <w:r>
        <w:rPr>
          <w:rStyle w:val="HTMLCode"/>
          <w:rFonts w:ascii="Consolas" w:hAnsi="Consolas" w:cs="Consolas"/>
          <w:color w:val="000000"/>
        </w:rPr>
        <w:t>purchaseValue</w:t>
      </w:r>
      <w:proofErr w:type="spellEnd"/>
      <w:r>
        <w:rPr>
          <w:rStyle w:val="token"/>
          <w:rFonts w:ascii="Consolas" w:hAnsi="Consolas" w:cs="Consolas"/>
          <w:color w:val="999999"/>
        </w:rPr>
        <w:t>;</w:t>
      </w: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proofErr w:type="gramStart"/>
      <w:r>
        <w:rPr>
          <w:rStyle w:val="token"/>
          <w:rFonts w:ascii="Consolas" w:hAnsi="Consolas" w:cs="Consolas"/>
          <w:color w:val="0077AA"/>
        </w:rPr>
        <w:t>return</w:t>
      </w:r>
      <w:proofErr w:type="gramEnd"/>
      <w:r>
        <w:rPr>
          <w:rStyle w:val="HTMLCode"/>
          <w:rFonts w:ascii="Consolas" w:hAnsi="Consolas" w:cs="Consolas"/>
          <w:color w:val="000000"/>
        </w:rPr>
        <w:t xml:space="preserve"> result</w:t>
      </w:r>
      <w:r>
        <w:rPr>
          <w:rStyle w:val="token"/>
          <w:rFonts w:ascii="Consolas" w:hAnsi="Consolas" w:cs="Consolas"/>
          <w:color w:val="999999"/>
        </w:rPr>
        <w:t>;</w:t>
      </w: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token"/>
          <w:rFonts w:ascii="Consolas" w:hAnsi="Consolas" w:cs="Consolas"/>
          <w:color w:val="708090"/>
        </w:rPr>
      </w:pPr>
      <w:r>
        <w:rPr>
          <w:rStyle w:val="HTMLCode"/>
          <w:rFonts w:ascii="Consolas" w:hAnsi="Consolas" w:cs="Consolas"/>
          <w:color w:val="000000"/>
        </w:rPr>
        <w:lastRenderedPageBreak/>
        <w:t xml:space="preserve">  </w:t>
      </w:r>
      <w:r>
        <w:rPr>
          <w:rStyle w:val="token"/>
          <w:rFonts w:ascii="Consolas" w:hAnsi="Consolas" w:cs="Consolas"/>
          <w:color w:val="708090"/>
        </w:rPr>
        <w:t xml:space="preserve">//imagine </w:t>
      </w:r>
      <w:proofErr w:type="gramStart"/>
      <w:r>
        <w:rPr>
          <w:rStyle w:val="token"/>
          <w:rFonts w:ascii="Consolas" w:hAnsi="Consolas" w:cs="Consolas"/>
          <w:color w:val="708090"/>
        </w:rPr>
        <w:t>equals(</w:t>
      </w:r>
      <w:proofErr w:type="gramEnd"/>
      <w:r>
        <w:rPr>
          <w:rStyle w:val="token"/>
          <w:rFonts w:ascii="Consolas" w:hAnsi="Consolas" w:cs="Consolas"/>
          <w:color w:val="708090"/>
        </w:rPr>
        <w:t xml:space="preserve">) method is present. Will show how to implement </w:t>
      </w: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token"/>
          <w:rFonts w:ascii="Consolas" w:hAnsi="Consolas" w:cs="Consolas"/>
          <w:color w:val="708090"/>
        </w:rPr>
      </w:pPr>
      <w:r>
        <w:rPr>
          <w:rStyle w:val="HTMLCode"/>
          <w:rFonts w:ascii="Consolas" w:hAnsi="Consolas" w:cs="Consolas"/>
          <w:color w:val="000000"/>
        </w:rPr>
        <w:t xml:space="preserve">  </w:t>
      </w:r>
      <w:r>
        <w:rPr>
          <w:rStyle w:val="token"/>
          <w:rFonts w:ascii="Consolas" w:hAnsi="Consolas" w:cs="Consolas"/>
          <w:color w:val="708090"/>
        </w:rPr>
        <w:t>//later in article</w:t>
      </w: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token"/>
          <w:rFonts w:ascii="Consolas" w:hAnsi="Consolas" w:cs="Consolas"/>
          <w:color w:val="999999"/>
        </w:rPr>
        <w:t>}</w:t>
      </w: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token"/>
          <w:rFonts w:ascii="Consolas" w:hAnsi="Consolas" w:cs="Consolas"/>
          <w:color w:val="708090"/>
        </w:rPr>
      </w:pPr>
      <w:r>
        <w:rPr>
          <w:rStyle w:val="token"/>
          <w:rFonts w:ascii="Consolas" w:hAnsi="Consolas" w:cs="Consolas"/>
          <w:color w:val="708090"/>
        </w:rPr>
        <w:t>//Try running this snippet</w:t>
      </w: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proofErr w:type="spellStart"/>
      <w:r>
        <w:rPr>
          <w:rStyle w:val="HTMLCode"/>
          <w:rFonts w:ascii="Consolas" w:hAnsi="Consolas" w:cs="Consolas"/>
          <w:color w:val="000000"/>
        </w:rPr>
        <w:t>FourWheeler</w:t>
      </w:r>
      <w:proofErr w:type="spellEnd"/>
      <w:r>
        <w:rPr>
          <w:rStyle w:val="HTMLCode"/>
          <w:rFonts w:ascii="Consolas" w:hAnsi="Consolas" w:cs="Consolas"/>
          <w:color w:val="000000"/>
        </w:rPr>
        <w:t xml:space="preserve"> </w:t>
      </w:r>
      <w:proofErr w:type="spellStart"/>
      <w:r>
        <w:rPr>
          <w:rStyle w:val="HTMLCode"/>
          <w:rFonts w:ascii="Consolas" w:hAnsi="Consolas" w:cs="Consolas"/>
          <w:color w:val="000000"/>
        </w:rPr>
        <w:t>fourWObj</w:t>
      </w:r>
      <w:proofErr w:type="spellEnd"/>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proofErr w:type="spellStart"/>
      <w:proofErr w:type="gramStart"/>
      <w:r>
        <w:rPr>
          <w:rStyle w:val="token"/>
          <w:rFonts w:ascii="Consolas" w:hAnsi="Consolas" w:cs="Consolas"/>
          <w:color w:val="000000"/>
        </w:rPr>
        <w:t>FourWheeler</w:t>
      </w:r>
      <w:proofErr w:type="spellEnd"/>
      <w:r>
        <w:rPr>
          <w:rStyle w:val="token"/>
          <w:rFonts w:ascii="Consolas" w:hAnsi="Consolas" w:cs="Consolas"/>
          <w:color w:val="999999"/>
        </w:rPr>
        <w:t>(</w:t>
      </w:r>
      <w:proofErr w:type="gramEnd"/>
      <w:r>
        <w:rPr>
          <w:rStyle w:val="token"/>
          <w:rFonts w:ascii="Consolas" w:hAnsi="Consolas" w:cs="Consolas"/>
          <w:color w:val="669900"/>
        </w:rPr>
        <w:t>"Santro"</w:t>
      </w:r>
      <w:r>
        <w:rPr>
          <w:rStyle w:val="token"/>
          <w:rFonts w:ascii="Consolas" w:hAnsi="Consolas" w:cs="Consolas"/>
          <w:color w:val="999999"/>
        </w:rPr>
        <w:t>,</w:t>
      </w:r>
      <w:r>
        <w:rPr>
          <w:rStyle w:val="token"/>
          <w:rFonts w:ascii="Consolas" w:hAnsi="Consolas" w:cs="Consolas"/>
          <w:color w:val="990055"/>
        </w:rPr>
        <w:t>"333333</w:t>
      </w:r>
      <w:r>
        <w:rPr>
          <w:rStyle w:val="token"/>
          <w:rFonts w:ascii="Consolas" w:hAnsi="Consolas" w:cs="Consolas"/>
          <w:color w:val="999999"/>
        </w:rPr>
        <w:t>);</w:t>
      </w: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proofErr w:type="spellStart"/>
      <w:proofErr w:type="gramStart"/>
      <w:r>
        <w:rPr>
          <w:rStyle w:val="HTMLCode"/>
          <w:rFonts w:ascii="Consolas" w:hAnsi="Consolas" w:cs="Consolas"/>
          <w:color w:val="000000"/>
        </w:rPr>
        <w:t>map</w:t>
      </w:r>
      <w:r>
        <w:rPr>
          <w:rStyle w:val="token"/>
          <w:rFonts w:ascii="Consolas" w:hAnsi="Consolas" w:cs="Consolas"/>
          <w:color w:val="999999"/>
        </w:rPr>
        <w:t>.</w:t>
      </w:r>
      <w:r>
        <w:rPr>
          <w:rStyle w:val="token"/>
          <w:rFonts w:ascii="Consolas" w:hAnsi="Consolas" w:cs="Consolas"/>
          <w:color w:val="DD4A68"/>
        </w:rPr>
        <w:t>put</w:t>
      </w:r>
      <w:proofErr w:type="spellEnd"/>
      <w:r>
        <w:rPr>
          <w:rStyle w:val="token"/>
          <w:rFonts w:ascii="Consolas" w:hAnsi="Consolas" w:cs="Consolas"/>
          <w:color w:val="999999"/>
        </w:rPr>
        <w:t>(</w:t>
      </w:r>
      <w:proofErr w:type="spellStart"/>
      <w:proofErr w:type="gramEnd"/>
      <w:r>
        <w:rPr>
          <w:rStyle w:val="HTMLCode"/>
          <w:rFonts w:ascii="Consolas" w:hAnsi="Consolas" w:cs="Consolas"/>
          <w:color w:val="000000"/>
        </w:rPr>
        <w:t>fourWObj</w:t>
      </w:r>
      <w:r>
        <w:rPr>
          <w:rStyle w:val="token"/>
          <w:rFonts w:ascii="Consolas" w:hAnsi="Consolas" w:cs="Consolas"/>
          <w:color w:val="999999"/>
        </w:rPr>
        <w:t>,</w:t>
      </w:r>
      <w:r>
        <w:rPr>
          <w:rStyle w:val="HTMLCode"/>
          <w:rFonts w:ascii="Consolas" w:hAnsi="Consolas" w:cs="Consolas"/>
          <w:color w:val="000000"/>
        </w:rPr>
        <w:t>"Hyundai</w:t>
      </w:r>
      <w:proofErr w:type="spellEnd"/>
      <w:r>
        <w:rPr>
          <w:rStyle w:val="token"/>
          <w:rFonts w:ascii="Consolas" w:hAnsi="Consolas" w:cs="Consolas"/>
          <w:color w:val="999999"/>
        </w:rPr>
        <w:t>);</w:t>
      </w: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proofErr w:type="spellStart"/>
      <w:proofErr w:type="gramStart"/>
      <w:r>
        <w:rPr>
          <w:rStyle w:val="HTMLCode"/>
          <w:rFonts w:ascii="Consolas" w:hAnsi="Consolas" w:cs="Consolas"/>
          <w:color w:val="000000"/>
        </w:rPr>
        <w:t>fourWObj</w:t>
      </w:r>
      <w:r>
        <w:rPr>
          <w:rStyle w:val="token"/>
          <w:rFonts w:ascii="Consolas" w:hAnsi="Consolas" w:cs="Consolas"/>
          <w:color w:val="999999"/>
        </w:rPr>
        <w:t>.</w:t>
      </w:r>
      <w:r>
        <w:rPr>
          <w:rStyle w:val="token"/>
          <w:rFonts w:ascii="Consolas" w:hAnsi="Consolas" w:cs="Consolas"/>
          <w:color w:val="DD4A68"/>
        </w:rPr>
        <w:t>setPurchaseValue</w:t>
      </w:r>
      <w:proofErr w:type="spellEnd"/>
      <w:r>
        <w:rPr>
          <w:rStyle w:val="token"/>
          <w:rFonts w:ascii="Consolas" w:hAnsi="Consolas" w:cs="Consolas"/>
          <w:color w:val="999999"/>
        </w:rPr>
        <w:t>(</w:t>
      </w:r>
      <w:proofErr w:type="gramEnd"/>
      <w:r>
        <w:rPr>
          <w:rStyle w:val="token"/>
          <w:rFonts w:ascii="Consolas" w:hAnsi="Consolas" w:cs="Consolas"/>
          <w:color w:val="990055"/>
        </w:rPr>
        <w:t>"555555</w:t>
      </w:r>
      <w:r>
        <w:rPr>
          <w:rStyle w:val="token"/>
          <w:rFonts w:ascii="Consolas" w:hAnsi="Consolas" w:cs="Consolas"/>
          <w:color w:val="999999"/>
        </w:rPr>
        <w:t>)</w:t>
      </w: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proofErr w:type="spellStart"/>
      <w:proofErr w:type="gramStart"/>
      <w:r>
        <w:rPr>
          <w:rStyle w:val="HTMLCode"/>
          <w:rFonts w:ascii="Consolas" w:hAnsi="Consolas" w:cs="Consolas"/>
          <w:color w:val="000000"/>
        </w:rPr>
        <w:t>System</w:t>
      </w:r>
      <w:r>
        <w:rPr>
          <w:rStyle w:val="token"/>
          <w:rFonts w:ascii="Consolas" w:hAnsi="Consolas" w:cs="Consolas"/>
          <w:color w:val="999999"/>
        </w:rPr>
        <w:t>.</w:t>
      </w:r>
      <w:r>
        <w:rPr>
          <w:rStyle w:val="HTMLCode"/>
          <w:rFonts w:ascii="Consolas" w:hAnsi="Consolas" w:cs="Consolas"/>
          <w:color w:val="000000"/>
        </w:rPr>
        <w:t>out</w:t>
      </w:r>
      <w:r>
        <w:rPr>
          <w:rStyle w:val="token"/>
          <w:rFonts w:ascii="Consolas" w:hAnsi="Consolas" w:cs="Consolas"/>
          <w:color w:val="999999"/>
        </w:rPr>
        <w:t>.</w:t>
      </w:r>
      <w:r>
        <w:rPr>
          <w:rStyle w:val="token"/>
          <w:rFonts w:ascii="Consolas" w:hAnsi="Consolas" w:cs="Consolas"/>
          <w:color w:val="DD4A68"/>
        </w:rPr>
        <w:t>println</w:t>
      </w:r>
      <w:proofErr w:type="spellEnd"/>
      <w:r>
        <w:rPr>
          <w:rStyle w:val="token"/>
          <w:rFonts w:ascii="Consolas" w:hAnsi="Consolas" w:cs="Consolas"/>
          <w:color w:val="999999"/>
        </w:rPr>
        <w:t>(</w:t>
      </w:r>
      <w:proofErr w:type="spellStart"/>
      <w:proofErr w:type="gramEnd"/>
      <w:r>
        <w:rPr>
          <w:rStyle w:val="HTMLCode"/>
          <w:rFonts w:ascii="Consolas" w:hAnsi="Consolas" w:cs="Consolas"/>
          <w:color w:val="000000"/>
        </w:rPr>
        <w:t>map</w:t>
      </w:r>
      <w:r>
        <w:rPr>
          <w:rStyle w:val="token"/>
          <w:rFonts w:ascii="Consolas" w:hAnsi="Consolas" w:cs="Consolas"/>
          <w:color w:val="999999"/>
        </w:rPr>
        <w:t>.</w:t>
      </w:r>
      <w:r>
        <w:rPr>
          <w:rStyle w:val="token"/>
          <w:rFonts w:ascii="Consolas" w:hAnsi="Consolas" w:cs="Consolas"/>
          <w:color w:val="DD4A68"/>
        </w:rPr>
        <w:t>get</w:t>
      </w:r>
      <w:proofErr w:type="spellEnd"/>
      <w:r>
        <w:rPr>
          <w:rStyle w:val="token"/>
          <w:rFonts w:ascii="Consolas" w:hAnsi="Consolas" w:cs="Consolas"/>
          <w:color w:val="999999"/>
        </w:rPr>
        <w:t>(</w:t>
      </w:r>
      <w:proofErr w:type="spellStart"/>
      <w:r>
        <w:rPr>
          <w:rStyle w:val="HTMLCode"/>
          <w:rFonts w:ascii="Consolas" w:hAnsi="Consolas" w:cs="Consolas"/>
          <w:color w:val="000000"/>
        </w:rPr>
        <w:t>fourWObj</w:t>
      </w:r>
      <w:proofErr w:type="spellEnd"/>
      <w:r>
        <w:rPr>
          <w:rStyle w:val="token"/>
          <w:rFonts w:ascii="Consolas" w:hAnsi="Consolas" w:cs="Consolas"/>
          <w:color w:val="999999"/>
        </w:rPr>
        <w:t>));</w:t>
      </w: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Fonts w:ascii="Consolas" w:hAnsi="Consolas" w:cs="Consolas"/>
          <w:color w:val="000000"/>
        </w:rPr>
      </w:pPr>
      <w:r>
        <w:rPr>
          <w:rStyle w:val="token"/>
          <w:rFonts w:ascii="Consolas" w:hAnsi="Consolas" w:cs="Consolas"/>
          <w:color w:val="708090"/>
        </w:rPr>
        <w:t>//Output: null</w:t>
      </w:r>
    </w:p>
    <w:p w:rsidR="00CC4795" w:rsidRDefault="00CC4795" w:rsidP="00CC4795">
      <w:pPr>
        <w:pStyle w:val="NormalWeb"/>
        <w:shd w:val="clear" w:color="auto" w:fill="FFFFFF"/>
        <w:spacing w:before="0" w:beforeAutospacing="0" w:after="150" w:afterAutospacing="0"/>
        <w:rPr>
          <w:ins w:id="0" w:author="Unknown"/>
          <w:rFonts w:ascii="Helvetica" w:hAnsi="Helvetica" w:cs="Helvetica"/>
          <w:color w:val="333333"/>
        </w:rPr>
      </w:pPr>
      <w:ins w:id="1" w:author="Unknown">
        <w:r>
          <w:rPr>
            <w:rFonts w:ascii="Helvetica" w:hAnsi="Helvetica" w:cs="Helvetica"/>
            <w:color w:val="333333"/>
          </w:rPr>
          <w:t xml:space="preserve">We can see that </w:t>
        </w:r>
        <w:proofErr w:type="spellStart"/>
        <w:r>
          <w:rPr>
            <w:rFonts w:ascii="Helvetica" w:hAnsi="Helvetica" w:cs="Helvetica"/>
            <w:color w:val="333333"/>
          </w:rPr>
          <w:t>inspite</w:t>
        </w:r>
        <w:proofErr w:type="spellEnd"/>
        <w:r>
          <w:rPr>
            <w:rFonts w:ascii="Helvetica" w:hAnsi="Helvetica" w:cs="Helvetica"/>
            <w:color w:val="333333"/>
          </w:rPr>
          <w:t xml:space="preserve"> of passing the same object the value returned is null. This is because the </w:t>
        </w:r>
        <w:proofErr w:type="spellStart"/>
        <w:proofErr w:type="gramStart"/>
        <w:r>
          <w:rPr>
            <w:rFonts w:ascii="Helvetica" w:hAnsi="Helvetica" w:cs="Helvetica"/>
            <w:color w:val="333333"/>
          </w:rPr>
          <w:t>hashcode</w:t>
        </w:r>
        <w:proofErr w:type="spellEnd"/>
        <w:r>
          <w:rPr>
            <w:rFonts w:ascii="Helvetica" w:hAnsi="Helvetica" w:cs="Helvetica"/>
            <w:color w:val="333333"/>
          </w:rPr>
          <w:t>(</w:t>
        </w:r>
        <w:proofErr w:type="gramEnd"/>
        <w:r>
          <w:rPr>
            <w:rFonts w:ascii="Helvetica" w:hAnsi="Helvetica" w:cs="Helvetica"/>
            <w:color w:val="333333"/>
          </w:rPr>
          <w:t xml:space="preserve">) returns a different value since the </w:t>
        </w:r>
        <w:proofErr w:type="spellStart"/>
        <w:r>
          <w:rPr>
            <w:rFonts w:ascii="Helvetica" w:hAnsi="Helvetica" w:cs="Helvetica"/>
            <w:color w:val="333333"/>
          </w:rPr>
          <w:t>purchaseValue</w:t>
        </w:r>
        <w:proofErr w:type="spellEnd"/>
        <w:r>
          <w:rPr>
            <w:rFonts w:ascii="Helvetica" w:hAnsi="Helvetica" w:cs="Helvetica"/>
            <w:color w:val="333333"/>
          </w:rPr>
          <w:t xml:space="preserve"> is set to 555555 from 333333.</w:t>
        </w:r>
      </w:ins>
    </w:p>
    <w:p w:rsidR="00CC4795" w:rsidRDefault="00CC4795" w:rsidP="00CC4795">
      <w:pPr>
        <w:pStyle w:val="NormalWeb"/>
        <w:shd w:val="clear" w:color="auto" w:fill="FFFFFF"/>
        <w:spacing w:before="0" w:beforeAutospacing="0" w:after="150" w:afterAutospacing="0"/>
        <w:rPr>
          <w:ins w:id="2" w:author="Unknown"/>
          <w:rFonts w:ascii="Helvetica" w:hAnsi="Helvetica" w:cs="Helvetica"/>
          <w:color w:val="333333"/>
        </w:rPr>
      </w:pPr>
      <w:ins w:id="3" w:author="Unknown">
        <w:r>
          <w:rPr>
            <w:rFonts w:ascii="Helvetica" w:hAnsi="Helvetica" w:cs="Helvetica"/>
            <w:color w:val="333333"/>
          </w:rPr>
          <w:t xml:space="preserve">Though the above implementation is correct but it fails because for generating </w:t>
        </w:r>
        <w:proofErr w:type="spellStart"/>
        <w:r>
          <w:rPr>
            <w:rFonts w:ascii="Helvetica" w:hAnsi="Helvetica" w:cs="Helvetica"/>
            <w:color w:val="333333"/>
          </w:rPr>
          <w:t>hashcode</w:t>
        </w:r>
        <w:proofErr w:type="spellEnd"/>
        <w:r>
          <w:rPr>
            <w:rFonts w:ascii="Helvetica" w:hAnsi="Helvetica" w:cs="Helvetica"/>
            <w:color w:val="333333"/>
          </w:rPr>
          <w:t xml:space="preserve"> a changeable property (in this case price) is selected</w:t>
        </w:r>
        <w:r w:rsidRPr="00E4338C">
          <w:rPr>
            <w:rFonts w:ascii="Helvetica" w:hAnsi="Helvetica" w:cs="Helvetica"/>
            <w:color w:val="333333"/>
            <w:highlight w:val="yellow"/>
          </w:rPr>
          <w:t xml:space="preserve">. </w:t>
        </w:r>
        <w:r w:rsidRPr="00E4338C">
          <w:rPr>
            <w:rFonts w:ascii="Helvetica" w:hAnsi="Helvetica" w:cs="Helvetica"/>
            <w:color w:val="FF0000"/>
            <w:highlight w:val="yellow"/>
          </w:rPr>
          <w:t xml:space="preserve">To make above implementation correct it is recommended to </w:t>
        </w:r>
        <w:proofErr w:type="gramStart"/>
        <w:r w:rsidRPr="00E4338C">
          <w:rPr>
            <w:rFonts w:ascii="Helvetica" w:hAnsi="Helvetica" w:cs="Helvetica"/>
            <w:color w:val="FF0000"/>
            <w:highlight w:val="yellow"/>
          </w:rPr>
          <w:t>has</w:t>
        </w:r>
        <w:proofErr w:type="gramEnd"/>
        <w:r w:rsidRPr="00E4338C">
          <w:rPr>
            <w:rFonts w:ascii="Helvetica" w:hAnsi="Helvetica" w:cs="Helvetica"/>
            <w:color w:val="FF0000"/>
            <w:highlight w:val="yellow"/>
          </w:rPr>
          <w:t xml:space="preserve"> fields in </w:t>
        </w:r>
        <w:proofErr w:type="spellStart"/>
        <w:r w:rsidRPr="00E4338C">
          <w:rPr>
            <w:rFonts w:ascii="Helvetica" w:hAnsi="Helvetica" w:cs="Helvetica"/>
            <w:color w:val="FF0000"/>
            <w:highlight w:val="yellow"/>
          </w:rPr>
          <w:t>hashcode</w:t>
        </w:r>
        <w:proofErr w:type="spellEnd"/>
        <w:r w:rsidRPr="00E4338C">
          <w:rPr>
            <w:rFonts w:ascii="Helvetica" w:hAnsi="Helvetica" w:cs="Helvetica"/>
            <w:color w:val="FF0000"/>
            <w:highlight w:val="yellow"/>
          </w:rPr>
          <w:t xml:space="preserve"> which doesn't change.</w:t>
        </w:r>
      </w:ins>
    </w:p>
    <w:p w:rsidR="00CC4795" w:rsidRDefault="00CC4795" w:rsidP="00CC4795">
      <w:pPr>
        <w:pStyle w:val="NormalWeb"/>
        <w:shd w:val="clear" w:color="auto" w:fill="FFFFFF"/>
        <w:spacing w:before="0" w:beforeAutospacing="0" w:after="150" w:afterAutospacing="0"/>
        <w:rPr>
          <w:ins w:id="4" w:author="Unknown"/>
          <w:rFonts w:ascii="Helvetica" w:hAnsi="Helvetica" w:cs="Helvetica"/>
          <w:color w:val="333333"/>
        </w:rPr>
      </w:pPr>
      <w:ins w:id="5" w:author="Unknown">
        <w:r>
          <w:rPr>
            <w:rFonts w:ascii="Helvetica" w:hAnsi="Helvetica" w:cs="Helvetica"/>
            <w:color w:val="333333"/>
          </w:rPr>
          <w:t xml:space="preserve">One compatible, but not all that useful, way to define </w:t>
        </w:r>
        <w:proofErr w:type="spellStart"/>
        <w:proofErr w:type="gramStart"/>
        <w:r>
          <w:rPr>
            <w:rFonts w:ascii="Helvetica" w:hAnsi="Helvetica" w:cs="Helvetica"/>
            <w:color w:val="333333"/>
          </w:rPr>
          <w:t>hashCode</w:t>
        </w:r>
        <w:proofErr w:type="spellEnd"/>
        <w:r>
          <w:rPr>
            <w:rFonts w:ascii="Helvetica" w:hAnsi="Helvetica" w:cs="Helvetica"/>
            <w:color w:val="333333"/>
          </w:rPr>
          <w:t>(</w:t>
        </w:r>
        <w:proofErr w:type="gramEnd"/>
        <w:r>
          <w:rPr>
            <w:rFonts w:ascii="Helvetica" w:hAnsi="Helvetica" w:cs="Helvetica"/>
            <w:color w:val="333333"/>
          </w:rPr>
          <w:t>) is like this:</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6" w:author="Unknown"/>
          <w:rStyle w:val="HTMLCode"/>
          <w:rFonts w:ascii="Consolas" w:hAnsi="Consolas" w:cs="Consolas"/>
          <w:color w:val="000000"/>
        </w:rPr>
      </w:pPr>
      <w:proofErr w:type="gramStart"/>
      <w:ins w:id="7" w:author="Unknown">
        <w:r>
          <w:rPr>
            <w:rStyle w:val="token"/>
            <w:rFonts w:ascii="Consolas" w:hAnsi="Consolas" w:cs="Consolas"/>
            <w:color w:val="0077AA"/>
          </w:rPr>
          <w:t>public</w:t>
        </w:r>
        <w:proofErr w:type="gramEnd"/>
        <w:r>
          <w:rPr>
            <w:rStyle w:val="HTMLCode"/>
            <w:rFonts w:ascii="Consolas" w:hAnsi="Consolas" w:cs="Consolas"/>
            <w:color w:val="000000"/>
          </w:rPr>
          <w:t xml:space="preserve"> </w:t>
        </w:r>
        <w:proofErr w:type="spellStart"/>
        <w:r>
          <w:rPr>
            <w:rStyle w:val="token"/>
            <w:rFonts w:ascii="Consolas" w:hAnsi="Consolas" w:cs="Consolas"/>
            <w:color w:val="0077AA"/>
          </w:rPr>
          <w:t>int</w:t>
        </w:r>
        <w:proofErr w:type="spellEnd"/>
        <w:r>
          <w:rPr>
            <w:rStyle w:val="HTMLCode"/>
            <w:rFonts w:ascii="Consolas" w:hAnsi="Consolas" w:cs="Consolas"/>
            <w:color w:val="000000"/>
          </w:rPr>
          <w:t xml:space="preserve"> </w:t>
        </w:r>
        <w:proofErr w:type="spellStart"/>
        <w:r>
          <w:rPr>
            <w:rStyle w:val="token"/>
            <w:rFonts w:ascii="Consolas" w:hAnsi="Consolas" w:cs="Consolas"/>
            <w:color w:val="DD4A68"/>
          </w:rPr>
          <w:t>hashcode</w:t>
        </w:r>
        <w:proofErr w:type="spellEnd"/>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8" w:author="Unknown"/>
          <w:rStyle w:val="HTMLCode"/>
          <w:rFonts w:ascii="Consolas" w:hAnsi="Consolas" w:cs="Consolas"/>
          <w:color w:val="000000"/>
        </w:rPr>
      </w:pPr>
      <w:ins w:id="9" w:author="Unknown">
        <w:r>
          <w:rPr>
            <w:rStyle w:val="HTMLCode"/>
            <w:rFonts w:ascii="Consolas" w:hAnsi="Consolas" w:cs="Consolas"/>
            <w:color w:val="000000"/>
          </w:rPr>
          <w:t xml:space="preserve">  </w:t>
        </w:r>
        <w:proofErr w:type="gramStart"/>
        <w:r>
          <w:rPr>
            <w:rStyle w:val="token"/>
            <w:rFonts w:ascii="Consolas" w:hAnsi="Consolas" w:cs="Consolas"/>
            <w:color w:val="0077AA"/>
          </w:rPr>
          <w:t>return</w:t>
        </w:r>
        <w:proofErr w:type="gramEnd"/>
        <w:r>
          <w:rPr>
            <w:rStyle w:val="token"/>
            <w:rFonts w:ascii="Consolas" w:hAnsi="Consolas" w:cs="Consolas"/>
            <w:color w:val="990055"/>
          </w:rPr>
          <w:t xml:space="preserve"> 0</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10" w:author="Unknown"/>
          <w:rFonts w:ascii="Consolas" w:hAnsi="Consolas" w:cs="Consolas"/>
          <w:color w:val="000000"/>
        </w:rPr>
      </w:pPr>
      <w:ins w:id="11" w:author="Unknown">
        <w:r>
          <w:rPr>
            <w:rStyle w:val="token"/>
            <w:rFonts w:ascii="Consolas" w:hAnsi="Consolas" w:cs="Consolas"/>
            <w:color w:val="999999"/>
          </w:rPr>
          <w:t>}</w:t>
        </w:r>
      </w:ins>
    </w:p>
    <w:p w:rsidR="009D0512" w:rsidRDefault="009D0512" w:rsidP="00CC4795">
      <w:pPr>
        <w:pStyle w:val="NormalWeb"/>
        <w:shd w:val="clear" w:color="auto" w:fill="FFFFFF"/>
        <w:spacing w:before="0" w:beforeAutospacing="0" w:after="150" w:afterAutospacing="0"/>
        <w:rPr>
          <w:rFonts w:ascii="Helvetica" w:hAnsi="Helvetica" w:cs="Helvetica"/>
          <w:color w:val="333333"/>
        </w:rPr>
      </w:pPr>
    </w:p>
    <w:p w:rsidR="00CC4795" w:rsidRDefault="00CC4795" w:rsidP="009D0512">
      <w:pPr>
        <w:pStyle w:val="NormalWeb"/>
        <w:shd w:val="clear" w:color="auto" w:fill="FFFFFF"/>
        <w:spacing w:before="0" w:beforeAutospacing="0" w:after="150" w:afterAutospacing="0"/>
        <w:rPr>
          <w:ins w:id="12" w:author="Unknown"/>
          <w:rFonts w:ascii="Helvetica" w:hAnsi="Helvetica" w:cs="Helvetica"/>
          <w:color w:val="333333"/>
        </w:rPr>
      </w:pP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13" w:author="Unknown"/>
          <w:rStyle w:val="HTMLCode"/>
          <w:rFonts w:ascii="Consolas" w:hAnsi="Consolas" w:cs="Consolas"/>
          <w:color w:val="000000"/>
        </w:rPr>
      </w:pPr>
      <w:proofErr w:type="gramStart"/>
      <w:ins w:id="14" w:author="Unknown">
        <w:r>
          <w:rPr>
            <w:rStyle w:val="token"/>
            <w:rFonts w:ascii="Consolas" w:hAnsi="Consolas" w:cs="Consolas"/>
            <w:color w:val="0077AA"/>
          </w:rPr>
          <w:t>public</w:t>
        </w:r>
        <w:proofErr w:type="gramEnd"/>
        <w:r>
          <w:rPr>
            <w:rStyle w:val="HTMLCode"/>
            <w:rFonts w:ascii="Consolas" w:hAnsi="Consolas" w:cs="Consolas"/>
            <w:color w:val="000000"/>
          </w:rPr>
          <w:t xml:space="preserve"> </w:t>
        </w:r>
        <w:r>
          <w:rPr>
            <w:rStyle w:val="token"/>
            <w:rFonts w:ascii="Consolas" w:hAnsi="Consolas" w:cs="Consolas"/>
            <w:color w:val="0077AA"/>
          </w:rPr>
          <w:t>class</w:t>
        </w:r>
        <w:r>
          <w:rPr>
            <w:rStyle w:val="HTMLCode"/>
            <w:rFonts w:ascii="Consolas" w:hAnsi="Consolas" w:cs="Consolas"/>
            <w:color w:val="000000"/>
          </w:rPr>
          <w:t xml:space="preserve"> </w:t>
        </w:r>
        <w:proofErr w:type="spellStart"/>
        <w:r>
          <w:rPr>
            <w:rStyle w:val="token"/>
            <w:rFonts w:ascii="Consolas" w:hAnsi="Consolas" w:cs="Consolas"/>
            <w:color w:val="000000"/>
          </w:rPr>
          <w:t>StringHelper</w:t>
        </w:r>
        <w:proofErr w:type="spellEnd"/>
        <w:r>
          <w:rPr>
            <w:rStyle w:val="HTMLCode"/>
            <w:rFonts w:ascii="Consolas" w:hAnsi="Consolas" w:cs="Consolas"/>
            <w:color w:val="000000"/>
          </w:rPr>
          <w:t xml:space="preserve"> </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15" w:author="Unknown"/>
          <w:rStyle w:val="HTMLCode"/>
          <w:rFonts w:ascii="Consolas" w:hAnsi="Consolas" w:cs="Consolas"/>
          <w:color w:val="000000"/>
        </w:rPr>
      </w:pPr>
      <w:ins w:id="16" w:author="Unknown">
        <w:r>
          <w:rPr>
            <w:rStyle w:val="HTMLCode"/>
            <w:rFonts w:ascii="Consolas" w:hAnsi="Consolas" w:cs="Consolas"/>
            <w:color w:val="000000"/>
          </w:rPr>
          <w:t xml:space="preserve">  </w:t>
        </w:r>
        <w:proofErr w:type="gramStart"/>
        <w:r>
          <w:rPr>
            <w:rStyle w:val="token"/>
            <w:rFonts w:ascii="Consolas" w:hAnsi="Consolas" w:cs="Consolas"/>
            <w:color w:val="0077AA"/>
          </w:rPr>
          <w:t>private</w:t>
        </w:r>
        <w:proofErr w:type="gramEnd"/>
        <w:r>
          <w:rPr>
            <w:rStyle w:val="HTMLCode"/>
            <w:rFonts w:ascii="Consolas" w:hAnsi="Consolas" w:cs="Consolas"/>
            <w:color w:val="000000"/>
          </w:rPr>
          <w:t xml:space="preserve"> String </w:t>
        </w:r>
        <w:proofErr w:type="spellStart"/>
        <w:r>
          <w:rPr>
            <w:rStyle w:val="HTMLCode"/>
            <w:rFonts w:ascii="Consolas" w:hAnsi="Consolas" w:cs="Consolas"/>
            <w:color w:val="000000"/>
          </w:rPr>
          <w:t>inputString</w:t>
        </w:r>
        <w:proofErr w:type="spellEnd"/>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17" w:author="Unknown"/>
          <w:rStyle w:val="HTMLCode"/>
          <w:rFonts w:ascii="Consolas" w:hAnsi="Consolas" w:cs="Consolas"/>
          <w:color w:val="000000"/>
        </w:rPr>
      </w:pP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18" w:author="Unknown"/>
          <w:rStyle w:val="HTMLCode"/>
          <w:rFonts w:ascii="Consolas" w:hAnsi="Consolas" w:cs="Consolas"/>
          <w:color w:val="000000"/>
        </w:rPr>
      </w:pPr>
      <w:ins w:id="19" w:author="Unknown">
        <w:r>
          <w:rPr>
            <w:rStyle w:val="HTMLCode"/>
            <w:rFonts w:ascii="Consolas" w:hAnsi="Consolas" w:cs="Consolas"/>
            <w:color w:val="000000"/>
          </w:rPr>
          <w:t xml:space="preserve">  </w:t>
        </w:r>
        <w:proofErr w:type="gramStart"/>
        <w:r>
          <w:rPr>
            <w:rStyle w:val="token"/>
            <w:rFonts w:ascii="Consolas" w:hAnsi="Consolas" w:cs="Consolas"/>
            <w:color w:val="0077AA"/>
          </w:rPr>
          <w:t>public</w:t>
        </w:r>
        <w:proofErr w:type="gramEnd"/>
        <w:r>
          <w:rPr>
            <w:rStyle w:val="HTMLCode"/>
            <w:rFonts w:ascii="Consolas" w:hAnsi="Consolas" w:cs="Consolas"/>
            <w:color w:val="000000"/>
          </w:rPr>
          <w:t xml:space="preserve"> </w:t>
        </w:r>
        <w:proofErr w:type="spellStart"/>
        <w:r>
          <w:rPr>
            <w:rStyle w:val="token"/>
            <w:rFonts w:ascii="Consolas" w:hAnsi="Consolas" w:cs="Consolas"/>
            <w:color w:val="DD4A68"/>
          </w:rPr>
          <w:t>StringHelper</w:t>
        </w:r>
        <w:proofErr w:type="spellEnd"/>
        <w:r>
          <w:rPr>
            <w:rStyle w:val="token"/>
            <w:rFonts w:ascii="Consolas" w:hAnsi="Consolas" w:cs="Consolas"/>
            <w:color w:val="999999"/>
          </w:rPr>
          <w:t>(</w:t>
        </w:r>
        <w:r>
          <w:rPr>
            <w:rStyle w:val="HTMLCode"/>
            <w:rFonts w:ascii="Consolas" w:hAnsi="Consolas" w:cs="Consolas"/>
            <w:color w:val="000000"/>
          </w:rPr>
          <w:t>String string</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20" w:author="Unknown"/>
          <w:rStyle w:val="HTMLCode"/>
          <w:rFonts w:ascii="Consolas" w:hAnsi="Consolas" w:cs="Consolas"/>
          <w:color w:val="000000"/>
        </w:rPr>
      </w:pPr>
      <w:ins w:id="21" w:author="Unknown">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inputString</w:t>
        </w:r>
        <w:proofErr w:type="spellEnd"/>
        <w:r>
          <w:rPr>
            <w:rStyle w:val="token"/>
            <w:rFonts w:ascii="Consolas" w:hAnsi="Consolas" w:cs="Consolas"/>
            <w:color w:val="A67F59"/>
          </w:rPr>
          <w:t>=</w:t>
        </w:r>
        <w:proofErr w:type="gramEnd"/>
        <w:r>
          <w:rPr>
            <w:rStyle w:val="HTMLCode"/>
            <w:rFonts w:ascii="Consolas" w:hAnsi="Consolas" w:cs="Consolas"/>
            <w:color w:val="000000"/>
          </w:rPr>
          <w:t>string</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22" w:author="Unknown"/>
          <w:rStyle w:val="HTMLCode"/>
          <w:rFonts w:ascii="Consolas" w:hAnsi="Consolas" w:cs="Consolas"/>
          <w:color w:val="000000"/>
        </w:rPr>
      </w:pPr>
      <w:ins w:id="23" w:author="Unknown">
        <w:r>
          <w:rPr>
            <w:rStyle w:val="HTMLCode"/>
            <w:rFonts w:ascii="Consolas" w:hAnsi="Consolas" w:cs="Consolas"/>
            <w:color w:val="000000"/>
          </w:rPr>
          <w:t xml:space="preserve">  </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24" w:author="Unknown"/>
          <w:rStyle w:val="HTMLCode"/>
          <w:rFonts w:ascii="Consolas" w:hAnsi="Consolas" w:cs="Consolas"/>
          <w:color w:val="000000"/>
        </w:rPr>
      </w:pPr>
      <w:ins w:id="25" w:author="Unknown">
        <w:r>
          <w:rPr>
            <w:rStyle w:val="HTMLCode"/>
            <w:rFonts w:ascii="Consolas" w:hAnsi="Consolas" w:cs="Consolas"/>
            <w:color w:val="000000"/>
          </w:rPr>
          <w:t xml:space="preserve">  @Override</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26" w:author="Unknown"/>
          <w:rStyle w:val="HTMLCode"/>
          <w:rFonts w:ascii="Consolas" w:hAnsi="Consolas" w:cs="Consolas"/>
          <w:color w:val="000000"/>
        </w:rPr>
      </w:pPr>
      <w:ins w:id="27" w:author="Unknown">
        <w:r>
          <w:rPr>
            <w:rStyle w:val="HTMLCode"/>
            <w:rFonts w:ascii="Consolas" w:hAnsi="Consolas" w:cs="Consolas"/>
            <w:color w:val="000000"/>
          </w:rPr>
          <w:t xml:space="preserve">  </w:t>
        </w:r>
        <w:proofErr w:type="gramStart"/>
        <w:r>
          <w:rPr>
            <w:rStyle w:val="token"/>
            <w:rFonts w:ascii="Consolas" w:hAnsi="Consolas" w:cs="Consolas"/>
            <w:color w:val="0077AA"/>
          </w:rPr>
          <w:t>public</w:t>
        </w:r>
        <w:proofErr w:type="gramEnd"/>
        <w:r>
          <w:rPr>
            <w:rStyle w:val="HTMLCode"/>
            <w:rFonts w:ascii="Consolas" w:hAnsi="Consolas" w:cs="Consolas"/>
            <w:color w:val="000000"/>
          </w:rPr>
          <w:t xml:space="preserve"> </w:t>
        </w:r>
        <w:proofErr w:type="spellStart"/>
        <w:r>
          <w:rPr>
            <w:rStyle w:val="token"/>
            <w:rFonts w:ascii="Consolas" w:hAnsi="Consolas" w:cs="Consolas"/>
            <w:color w:val="0077AA"/>
          </w:rPr>
          <w:t>int</w:t>
        </w:r>
        <w:proofErr w:type="spellEnd"/>
        <w:r>
          <w:rPr>
            <w:rStyle w:val="HTMLCode"/>
            <w:rFonts w:ascii="Consolas" w:hAnsi="Consolas" w:cs="Consolas"/>
            <w:color w:val="000000"/>
          </w:rPr>
          <w:t xml:space="preserve"> </w:t>
        </w:r>
        <w:proofErr w:type="spellStart"/>
        <w:r>
          <w:rPr>
            <w:rStyle w:val="token"/>
            <w:rFonts w:ascii="Consolas" w:hAnsi="Consolas" w:cs="Consolas"/>
            <w:color w:val="DD4A68"/>
          </w:rPr>
          <w:t>hashCode</w:t>
        </w:r>
        <w:proofErr w:type="spellEnd"/>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28" w:author="Unknown"/>
          <w:rStyle w:val="HTMLCode"/>
          <w:rFonts w:ascii="Consolas" w:hAnsi="Consolas" w:cs="Consolas"/>
          <w:color w:val="000000"/>
        </w:rPr>
      </w:pPr>
      <w:ins w:id="29" w:author="Unknown">
        <w:r>
          <w:rPr>
            <w:rStyle w:val="HTMLCode"/>
            <w:rFonts w:ascii="Consolas" w:hAnsi="Consolas" w:cs="Consolas"/>
            <w:color w:val="000000"/>
          </w:rPr>
          <w:lastRenderedPageBreak/>
          <w:t xml:space="preserve">    </w:t>
        </w:r>
        <w:proofErr w:type="gramStart"/>
        <w:r>
          <w:rPr>
            <w:rStyle w:val="token"/>
            <w:rFonts w:ascii="Consolas" w:hAnsi="Consolas" w:cs="Consolas"/>
            <w:color w:val="0077AA"/>
          </w:rPr>
          <w:t>return</w:t>
        </w:r>
        <w:proofErr w:type="gramEnd"/>
        <w:r>
          <w:rPr>
            <w:rStyle w:val="HTMLCode"/>
            <w:rFonts w:ascii="Consolas" w:hAnsi="Consolas" w:cs="Consolas"/>
            <w:color w:val="000000"/>
          </w:rPr>
          <w:t xml:space="preserve"> </w:t>
        </w:r>
        <w:proofErr w:type="spellStart"/>
        <w:r>
          <w:rPr>
            <w:rStyle w:val="HTMLCode"/>
            <w:rFonts w:ascii="Consolas" w:hAnsi="Consolas" w:cs="Consolas"/>
            <w:color w:val="000000"/>
          </w:rPr>
          <w:t>inputString</w:t>
        </w:r>
        <w:r>
          <w:rPr>
            <w:rStyle w:val="token"/>
            <w:rFonts w:ascii="Consolas" w:hAnsi="Consolas" w:cs="Consolas"/>
            <w:color w:val="999999"/>
          </w:rPr>
          <w:t>.</w:t>
        </w:r>
        <w:r>
          <w:rPr>
            <w:rStyle w:val="token"/>
            <w:rFonts w:ascii="Consolas" w:hAnsi="Consolas" w:cs="Consolas"/>
            <w:color w:val="DD4A68"/>
          </w:rPr>
          <w:t>length</w:t>
        </w:r>
        <w:proofErr w:type="spellEnd"/>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0" w:author="Unknown"/>
          <w:rStyle w:val="HTMLCode"/>
          <w:rFonts w:ascii="Consolas" w:hAnsi="Consolas" w:cs="Consolas"/>
          <w:color w:val="000000"/>
        </w:rPr>
      </w:pPr>
      <w:ins w:id="31" w:author="Unknown">
        <w:r>
          <w:rPr>
            <w:rStyle w:val="HTMLCode"/>
            <w:rFonts w:ascii="Consolas" w:hAnsi="Consolas" w:cs="Consolas"/>
            <w:color w:val="000000"/>
          </w:rPr>
          <w:t xml:space="preserve">  </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2" w:author="Unknown"/>
          <w:rStyle w:val="HTMLCode"/>
          <w:rFonts w:ascii="Consolas" w:hAnsi="Consolas" w:cs="Consolas"/>
          <w:color w:val="000000"/>
        </w:rPr>
      </w:pPr>
      <w:ins w:id="33" w:author="Unknown">
        <w:r>
          <w:rPr>
            <w:rStyle w:val="HTMLCode"/>
            <w:rFonts w:ascii="Consolas" w:hAnsi="Consolas" w:cs="Consolas"/>
            <w:color w:val="000000"/>
          </w:rPr>
          <w:t xml:space="preserve">  </w:t>
        </w:r>
        <w:proofErr w:type="gramStart"/>
        <w:r>
          <w:rPr>
            <w:rStyle w:val="token"/>
            <w:rFonts w:ascii="Consolas" w:hAnsi="Consolas" w:cs="Consolas"/>
            <w:color w:val="0077AA"/>
          </w:rPr>
          <w:t>public</w:t>
        </w:r>
        <w:proofErr w:type="gramEnd"/>
        <w:r>
          <w:rPr>
            <w:rStyle w:val="HTMLCode"/>
            <w:rFonts w:ascii="Consolas" w:hAnsi="Consolas" w:cs="Consolas"/>
            <w:color w:val="000000"/>
          </w:rPr>
          <w:t xml:space="preserve"> </w:t>
        </w:r>
        <w:r>
          <w:rPr>
            <w:rStyle w:val="token"/>
            <w:rFonts w:ascii="Consolas" w:hAnsi="Consolas" w:cs="Consolas"/>
            <w:color w:val="0077AA"/>
          </w:rPr>
          <w:t>static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main</w:t>
        </w:r>
        <w:r>
          <w:rPr>
            <w:rStyle w:val="token"/>
            <w:rFonts w:ascii="Consolas" w:hAnsi="Consolas" w:cs="Consolas"/>
            <w:color w:val="999999"/>
          </w:rPr>
          <w:t>(</w:t>
        </w:r>
        <w:r>
          <w:rPr>
            <w:rStyle w:val="HTMLCode"/>
            <w:rFonts w:ascii="Consolas" w:hAnsi="Consolas" w:cs="Consolas"/>
            <w:color w:val="000000"/>
          </w:rPr>
          <w:t>String</w:t>
        </w:r>
        <w:r>
          <w:rPr>
            <w:rStyle w:val="token"/>
            <w:rFonts w:ascii="Consolas" w:hAnsi="Consolas" w:cs="Consolas"/>
            <w:color w:val="999999"/>
          </w:rPr>
          <w:t>[]</w:t>
        </w:r>
        <w:r>
          <w:rPr>
            <w:rStyle w:val="HTMLCode"/>
            <w:rFonts w:ascii="Consolas" w:hAnsi="Consolas" w:cs="Consolas"/>
            <w:color w:val="000000"/>
          </w:rPr>
          <w:t xml:space="preserve"> </w:t>
        </w:r>
        <w:proofErr w:type="spellStart"/>
        <w:r>
          <w:rPr>
            <w:rStyle w:val="HTMLCode"/>
            <w:rFonts w:ascii="Consolas" w:hAnsi="Consolas" w:cs="Consolas"/>
            <w:color w:val="000000"/>
          </w:rPr>
          <w:t>args</w:t>
        </w:r>
        <w:proofErr w:type="spellEnd"/>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4" w:author="Unknown"/>
          <w:rStyle w:val="HTMLCode"/>
          <w:rFonts w:ascii="Consolas" w:hAnsi="Consolas" w:cs="Consolas"/>
          <w:color w:val="000000"/>
        </w:rPr>
      </w:pPr>
      <w:ins w:id="35" w:author="Unknown">
        <w:r>
          <w:rPr>
            <w:rStyle w:val="HTMLCode"/>
            <w:rFonts w:ascii="Consolas" w:hAnsi="Consolas" w:cs="Consolas"/>
            <w:color w:val="000000"/>
          </w:rPr>
          <w:t xml:space="preserve">    </w:t>
        </w:r>
        <w:proofErr w:type="spellStart"/>
        <w:r>
          <w:rPr>
            <w:rStyle w:val="HTMLCode"/>
            <w:rFonts w:ascii="Consolas" w:hAnsi="Consolas" w:cs="Consolas"/>
            <w:color w:val="000000"/>
          </w:rPr>
          <w:t>StringHelper</w:t>
        </w:r>
        <w:proofErr w:type="spellEnd"/>
        <w:r>
          <w:rPr>
            <w:rStyle w:val="HTMLCode"/>
            <w:rFonts w:ascii="Consolas" w:hAnsi="Consolas" w:cs="Consolas"/>
            <w:color w:val="000000"/>
          </w:rPr>
          <w:t xml:space="preserve"> </w:t>
        </w:r>
        <w:proofErr w:type="spellStart"/>
        <w:r>
          <w:rPr>
            <w:rStyle w:val="HTMLCode"/>
            <w:rFonts w:ascii="Consolas" w:hAnsi="Consolas" w:cs="Consolas"/>
            <w:color w:val="000000"/>
          </w:rPr>
          <w:t>helperObj</w:t>
        </w:r>
        <w:proofErr w:type="spellEnd"/>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proofErr w:type="spellStart"/>
        <w:proofErr w:type="gramStart"/>
        <w:r>
          <w:rPr>
            <w:rStyle w:val="token"/>
            <w:rFonts w:ascii="Consolas" w:hAnsi="Consolas" w:cs="Consolas"/>
            <w:color w:val="000000"/>
          </w:rPr>
          <w:t>StringHelper</w:t>
        </w:r>
        <w:proofErr w:type="spellEnd"/>
        <w:r>
          <w:rPr>
            <w:rStyle w:val="token"/>
            <w:rFonts w:ascii="Consolas" w:hAnsi="Consolas" w:cs="Consolas"/>
            <w:color w:val="999999"/>
          </w:rPr>
          <w:t>(</w:t>
        </w:r>
        <w:proofErr w:type="gramEnd"/>
        <w:r>
          <w:rPr>
            <w:rStyle w:val="token"/>
            <w:rFonts w:ascii="Consolas" w:hAnsi="Consolas" w:cs="Consolas"/>
            <w:color w:val="669900"/>
          </w:rPr>
          <w:t>"string"</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6" w:author="Unknown"/>
          <w:rStyle w:val="HTMLCode"/>
          <w:rFonts w:ascii="Consolas" w:hAnsi="Consolas" w:cs="Consolas"/>
          <w:color w:val="000000"/>
        </w:rPr>
      </w:pPr>
      <w:ins w:id="37" w:author="Unknown">
        <w:r>
          <w:rPr>
            <w:rStyle w:val="HTMLCode"/>
            <w:rFonts w:ascii="Consolas" w:hAnsi="Consolas" w:cs="Consolas"/>
            <w:color w:val="000000"/>
          </w:rPr>
          <w:t xml:space="preserve">    </w:t>
        </w:r>
        <w:proofErr w:type="spellStart"/>
        <w:r>
          <w:rPr>
            <w:rStyle w:val="HTMLCode"/>
            <w:rFonts w:ascii="Consolas" w:hAnsi="Consolas" w:cs="Consolas"/>
            <w:color w:val="000000"/>
          </w:rPr>
          <w:t>StringHelper</w:t>
        </w:r>
        <w:proofErr w:type="spellEnd"/>
        <w:r>
          <w:rPr>
            <w:rStyle w:val="HTMLCode"/>
            <w:rFonts w:ascii="Consolas" w:hAnsi="Consolas" w:cs="Consolas"/>
            <w:color w:val="000000"/>
          </w:rPr>
          <w:t xml:space="preserve"> helperObj1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proofErr w:type="spellStart"/>
        <w:proofErr w:type="gramStart"/>
        <w:r>
          <w:rPr>
            <w:rStyle w:val="token"/>
            <w:rFonts w:ascii="Consolas" w:hAnsi="Consolas" w:cs="Consolas"/>
            <w:color w:val="000000"/>
          </w:rPr>
          <w:t>StringHelper</w:t>
        </w:r>
        <w:proofErr w:type="spellEnd"/>
        <w:r>
          <w:rPr>
            <w:rStyle w:val="token"/>
            <w:rFonts w:ascii="Consolas" w:hAnsi="Consolas" w:cs="Consolas"/>
            <w:color w:val="999999"/>
          </w:rPr>
          <w:t>(</w:t>
        </w:r>
        <w:proofErr w:type="gramEnd"/>
        <w:r>
          <w:rPr>
            <w:rStyle w:val="token"/>
            <w:rFonts w:ascii="Consolas" w:hAnsi="Consolas" w:cs="Consolas"/>
            <w:color w:val="669900"/>
          </w:rPr>
          <w:t>"string"</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8" w:author="Unknown"/>
          <w:rStyle w:val="HTMLCode"/>
          <w:rFonts w:ascii="Consolas" w:hAnsi="Consolas" w:cs="Consolas"/>
          <w:color w:val="000000"/>
        </w:rPr>
      </w:pPr>
      <w:ins w:id="39" w:author="Unknown">
        <w:r>
          <w:rPr>
            <w:rStyle w:val="HTMLCode"/>
            <w:rFonts w:ascii="Consolas" w:hAnsi="Consolas" w:cs="Consolas"/>
            <w:color w:val="000000"/>
          </w:rPr>
          <w:t xml:space="preserve">    </w:t>
        </w:r>
        <w:proofErr w:type="gramStart"/>
        <w:r>
          <w:rPr>
            <w:rStyle w:val="token"/>
            <w:rFonts w:ascii="Consolas" w:hAnsi="Consolas" w:cs="Consolas"/>
            <w:color w:val="0077AA"/>
          </w:rPr>
          <w:t>if</w:t>
        </w:r>
        <w:r>
          <w:rPr>
            <w:rStyle w:val="token"/>
            <w:rFonts w:ascii="Consolas" w:hAnsi="Consolas" w:cs="Consolas"/>
            <w:color w:val="999999"/>
          </w:rPr>
          <w:t>(</w:t>
        </w:r>
        <w:proofErr w:type="spellStart"/>
        <w:proofErr w:type="gramEnd"/>
        <w:r>
          <w:rPr>
            <w:rStyle w:val="HTMLCode"/>
            <w:rFonts w:ascii="Consolas" w:hAnsi="Consolas" w:cs="Consolas"/>
            <w:color w:val="000000"/>
          </w:rPr>
          <w:t>helperObj</w:t>
        </w:r>
        <w:r>
          <w:rPr>
            <w:rStyle w:val="token"/>
            <w:rFonts w:ascii="Consolas" w:hAnsi="Consolas" w:cs="Consolas"/>
            <w:color w:val="999999"/>
          </w:rPr>
          <w:t>.</w:t>
        </w:r>
        <w:r>
          <w:rPr>
            <w:rStyle w:val="token"/>
            <w:rFonts w:ascii="Consolas" w:hAnsi="Consolas" w:cs="Consolas"/>
            <w:color w:val="DD4A68"/>
          </w:rPr>
          <w:t>hashCode</w:t>
        </w:r>
        <w:proofErr w:type="spellEnd"/>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helperObj1</w:t>
        </w:r>
        <w:r>
          <w:rPr>
            <w:rStyle w:val="token"/>
            <w:rFonts w:ascii="Consolas" w:hAnsi="Consolas" w:cs="Consolas"/>
            <w:color w:val="999999"/>
          </w:rPr>
          <w:t>.</w:t>
        </w:r>
        <w:r>
          <w:rPr>
            <w:rStyle w:val="token"/>
            <w:rFonts w:ascii="Consolas" w:hAnsi="Consolas" w:cs="Consolas"/>
            <w:color w:val="DD4A68"/>
          </w:rPr>
          <w:t>hashCode</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0" w:author="Unknown"/>
          <w:rStyle w:val="HTMLCode"/>
          <w:rFonts w:ascii="Consolas" w:hAnsi="Consolas" w:cs="Consolas"/>
          <w:color w:val="000000"/>
        </w:rPr>
      </w:pPr>
      <w:ins w:id="41" w:author="Unknown">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System</w:t>
        </w:r>
        <w:r>
          <w:rPr>
            <w:rStyle w:val="token"/>
            <w:rFonts w:ascii="Consolas" w:hAnsi="Consolas" w:cs="Consolas"/>
            <w:color w:val="999999"/>
          </w:rPr>
          <w:t>.</w:t>
        </w:r>
        <w:r>
          <w:rPr>
            <w:rStyle w:val="HTMLCode"/>
            <w:rFonts w:ascii="Consolas" w:hAnsi="Consolas" w:cs="Consolas"/>
            <w:color w:val="000000"/>
          </w:rPr>
          <w:t>out</w:t>
        </w:r>
        <w:r>
          <w:rPr>
            <w:rStyle w:val="token"/>
            <w:rFonts w:ascii="Consolas" w:hAnsi="Consolas" w:cs="Consolas"/>
            <w:color w:val="999999"/>
          </w:rPr>
          <w:t>.</w:t>
        </w:r>
        <w:r>
          <w:rPr>
            <w:rStyle w:val="token"/>
            <w:rFonts w:ascii="Consolas" w:hAnsi="Consolas" w:cs="Consolas"/>
            <w:color w:val="DD4A68"/>
          </w:rPr>
          <w:t>println</w:t>
        </w:r>
        <w:proofErr w:type="spellEnd"/>
        <w:r>
          <w:rPr>
            <w:rStyle w:val="token"/>
            <w:rFonts w:ascii="Consolas" w:hAnsi="Consolas" w:cs="Consolas"/>
            <w:color w:val="999999"/>
          </w:rPr>
          <w:t>(</w:t>
        </w:r>
        <w:proofErr w:type="gramEnd"/>
        <w:r>
          <w:rPr>
            <w:rStyle w:val="token"/>
            <w:rFonts w:ascii="Consolas" w:hAnsi="Consolas" w:cs="Consolas"/>
            <w:color w:val="669900"/>
          </w:rPr>
          <w:t>"</w:t>
        </w:r>
        <w:proofErr w:type="spellStart"/>
        <w:r>
          <w:rPr>
            <w:rStyle w:val="token"/>
            <w:rFonts w:ascii="Consolas" w:hAnsi="Consolas" w:cs="Consolas"/>
            <w:color w:val="669900"/>
          </w:rPr>
          <w:t>HashCode</w:t>
        </w:r>
        <w:proofErr w:type="spellEnd"/>
        <w:r>
          <w:rPr>
            <w:rStyle w:val="token"/>
            <w:rFonts w:ascii="Consolas" w:hAnsi="Consolas" w:cs="Consolas"/>
            <w:color w:val="669900"/>
          </w:rPr>
          <w:t xml:space="preserve"> are equal"</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2" w:author="Unknown"/>
          <w:rStyle w:val="HTMLCode"/>
          <w:rFonts w:ascii="Consolas" w:hAnsi="Consolas" w:cs="Consolas"/>
          <w:color w:val="000000"/>
        </w:rPr>
      </w:pPr>
      <w:ins w:id="43" w:author="Unknown">
        <w:r>
          <w:rPr>
            <w:rStyle w:val="HTMLCode"/>
            <w:rFonts w:ascii="Consolas" w:hAnsi="Consolas" w:cs="Consolas"/>
            <w:color w:val="000000"/>
          </w:rPr>
          <w:t xml:space="preserve">    </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4" w:author="Unknown"/>
          <w:rStyle w:val="HTMLCode"/>
          <w:rFonts w:ascii="Consolas" w:hAnsi="Consolas" w:cs="Consolas"/>
          <w:color w:val="000000"/>
        </w:rPr>
      </w:pPr>
      <w:ins w:id="45" w:author="Unknown">
        <w:r>
          <w:rPr>
            <w:rStyle w:val="HTMLCode"/>
            <w:rFonts w:ascii="Consolas" w:hAnsi="Consolas" w:cs="Consolas"/>
            <w:color w:val="000000"/>
          </w:rPr>
          <w:t xml:space="preserve">    </w:t>
        </w:r>
        <w:proofErr w:type="gramStart"/>
        <w:r>
          <w:rPr>
            <w:rStyle w:val="token"/>
            <w:rFonts w:ascii="Consolas" w:hAnsi="Consolas" w:cs="Consolas"/>
            <w:color w:val="0077AA"/>
          </w:rPr>
          <w:t>if</w:t>
        </w:r>
        <w:r>
          <w:rPr>
            <w:rStyle w:val="token"/>
            <w:rFonts w:ascii="Consolas" w:hAnsi="Consolas" w:cs="Consolas"/>
            <w:color w:val="999999"/>
          </w:rPr>
          <w:t>(</w:t>
        </w:r>
        <w:proofErr w:type="spellStart"/>
        <w:proofErr w:type="gramEnd"/>
        <w:r>
          <w:rPr>
            <w:rStyle w:val="HTMLCode"/>
            <w:rFonts w:ascii="Consolas" w:hAnsi="Consolas" w:cs="Consolas"/>
            <w:color w:val="000000"/>
          </w:rPr>
          <w:t>helperObj</w:t>
        </w:r>
        <w:r>
          <w:rPr>
            <w:rStyle w:val="token"/>
            <w:rFonts w:ascii="Consolas" w:hAnsi="Consolas" w:cs="Consolas"/>
            <w:color w:val="999999"/>
          </w:rPr>
          <w:t>.</w:t>
        </w:r>
        <w:r>
          <w:rPr>
            <w:rStyle w:val="token"/>
            <w:rFonts w:ascii="Consolas" w:hAnsi="Consolas" w:cs="Consolas"/>
            <w:color w:val="DD4A68"/>
          </w:rPr>
          <w:t>equals</w:t>
        </w:r>
        <w:proofErr w:type="spellEnd"/>
        <w:r>
          <w:rPr>
            <w:rStyle w:val="token"/>
            <w:rFonts w:ascii="Consolas" w:hAnsi="Consolas" w:cs="Consolas"/>
            <w:color w:val="999999"/>
          </w:rPr>
          <w:t>(</w:t>
        </w:r>
        <w:r>
          <w:rPr>
            <w:rStyle w:val="HTMLCode"/>
            <w:rFonts w:ascii="Consolas" w:hAnsi="Consolas" w:cs="Consolas"/>
            <w:color w:val="000000"/>
          </w:rPr>
          <w:t>helperObj1</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6" w:author="Unknown"/>
          <w:rStyle w:val="HTMLCode"/>
          <w:rFonts w:ascii="Consolas" w:hAnsi="Consolas" w:cs="Consolas"/>
          <w:color w:val="000000"/>
        </w:rPr>
      </w:pPr>
      <w:ins w:id="47" w:author="Unknown">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System</w:t>
        </w:r>
        <w:r>
          <w:rPr>
            <w:rStyle w:val="token"/>
            <w:rFonts w:ascii="Consolas" w:hAnsi="Consolas" w:cs="Consolas"/>
            <w:color w:val="999999"/>
          </w:rPr>
          <w:t>.</w:t>
        </w:r>
        <w:r>
          <w:rPr>
            <w:rStyle w:val="HTMLCode"/>
            <w:rFonts w:ascii="Consolas" w:hAnsi="Consolas" w:cs="Consolas"/>
            <w:color w:val="000000"/>
          </w:rPr>
          <w:t>out</w:t>
        </w:r>
        <w:r>
          <w:rPr>
            <w:rStyle w:val="token"/>
            <w:rFonts w:ascii="Consolas" w:hAnsi="Consolas" w:cs="Consolas"/>
            <w:color w:val="999999"/>
          </w:rPr>
          <w:t>.</w:t>
        </w:r>
        <w:r>
          <w:rPr>
            <w:rStyle w:val="token"/>
            <w:rFonts w:ascii="Consolas" w:hAnsi="Consolas" w:cs="Consolas"/>
            <w:color w:val="DD4A68"/>
          </w:rPr>
          <w:t>println</w:t>
        </w:r>
        <w:proofErr w:type="spellEnd"/>
        <w:r>
          <w:rPr>
            <w:rStyle w:val="token"/>
            <w:rFonts w:ascii="Consolas" w:hAnsi="Consolas" w:cs="Consolas"/>
            <w:color w:val="999999"/>
          </w:rPr>
          <w:t>(</w:t>
        </w:r>
        <w:proofErr w:type="gramEnd"/>
        <w:r>
          <w:rPr>
            <w:rStyle w:val="token"/>
            <w:rFonts w:ascii="Consolas" w:hAnsi="Consolas" w:cs="Consolas"/>
            <w:color w:val="669900"/>
          </w:rPr>
          <w:t>"Objects are equal"</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8" w:author="Unknown"/>
          <w:rStyle w:val="HTMLCode"/>
          <w:rFonts w:ascii="Consolas" w:hAnsi="Consolas" w:cs="Consolas"/>
          <w:color w:val="000000"/>
        </w:rPr>
      </w:pPr>
      <w:ins w:id="49" w:author="Unknown">
        <w:r>
          <w:rPr>
            <w:rStyle w:val="HTMLCode"/>
            <w:rFonts w:ascii="Consolas" w:hAnsi="Consolas" w:cs="Consolas"/>
            <w:color w:val="000000"/>
          </w:rPr>
          <w:t xml:space="preserve">    </w:t>
        </w:r>
        <w:proofErr w:type="gramStart"/>
        <w:r>
          <w:rPr>
            <w:rStyle w:val="token"/>
            <w:rFonts w:ascii="Consolas" w:hAnsi="Consolas" w:cs="Consolas"/>
            <w:color w:val="999999"/>
          </w:rPr>
          <w:t>}</w:t>
        </w:r>
        <w:r>
          <w:rPr>
            <w:rStyle w:val="token"/>
            <w:rFonts w:ascii="Consolas" w:hAnsi="Consolas" w:cs="Consolas"/>
            <w:color w:val="0077AA"/>
          </w:rPr>
          <w:t>else</w:t>
        </w:r>
        <w:proofErr w:type="gramEnd"/>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50" w:author="Unknown"/>
          <w:rStyle w:val="HTMLCode"/>
          <w:rFonts w:ascii="Consolas" w:hAnsi="Consolas" w:cs="Consolas"/>
          <w:color w:val="000000"/>
        </w:rPr>
      </w:pPr>
      <w:ins w:id="51" w:author="Unknown">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System</w:t>
        </w:r>
        <w:r>
          <w:rPr>
            <w:rStyle w:val="token"/>
            <w:rFonts w:ascii="Consolas" w:hAnsi="Consolas" w:cs="Consolas"/>
            <w:color w:val="999999"/>
          </w:rPr>
          <w:t>.</w:t>
        </w:r>
        <w:r>
          <w:rPr>
            <w:rStyle w:val="HTMLCode"/>
            <w:rFonts w:ascii="Consolas" w:hAnsi="Consolas" w:cs="Consolas"/>
            <w:color w:val="000000"/>
          </w:rPr>
          <w:t>out</w:t>
        </w:r>
        <w:r>
          <w:rPr>
            <w:rStyle w:val="token"/>
            <w:rFonts w:ascii="Consolas" w:hAnsi="Consolas" w:cs="Consolas"/>
            <w:color w:val="999999"/>
          </w:rPr>
          <w:t>.</w:t>
        </w:r>
        <w:r>
          <w:rPr>
            <w:rStyle w:val="token"/>
            <w:rFonts w:ascii="Consolas" w:hAnsi="Consolas" w:cs="Consolas"/>
            <w:color w:val="DD4A68"/>
          </w:rPr>
          <w:t>println</w:t>
        </w:r>
        <w:proofErr w:type="spellEnd"/>
        <w:r>
          <w:rPr>
            <w:rStyle w:val="token"/>
            <w:rFonts w:ascii="Consolas" w:hAnsi="Consolas" w:cs="Consolas"/>
            <w:color w:val="999999"/>
          </w:rPr>
          <w:t>(</w:t>
        </w:r>
        <w:proofErr w:type="gramEnd"/>
        <w:r>
          <w:rPr>
            <w:rStyle w:val="token"/>
            <w:rFonts w:ascii="Consolas" w:hAnsi="Consolas" w:cs="Consolas"/>
            <w:color w:val="669900"/>
          </w:rPr>
          <w:t>"Objects are not equal"</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52" w:author="Unknown"/>
          <w:rStyle w:val="HTMLCode"/>
          <w:rFonts w:ascii="Consolas" w:hAnsi="Consolas" w:cs="Consolas"/>
          <w:color w:val="000000"/>
        </w:rPr>
      </w:pPr>
      <w:ins w:id="53" w:author="Unknown">
        <w:r>
          <w:rPr>
            <w:rStyle w:val="HTMLCode"/>
            <w:rFonts w:ascii="Consolas" w:hAnsi="Consolas" w:cs="Consolas"/>
            <w:color w:val="000000"/>
          </w:rPr>
          <w:t xml:space="preserve">    </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54" w:author="Unknown"/>
          <w:rStyle w:val="HTMLCode"/>
          <w:rFonts w:ascii="Consolas" w:hAnsi="Consolas" w:cs="Consolas"/>
          <w:color w:val="000000"/>
        </w:rPr>
      </w:pPr>
      <w:ins w:id="55" w:author="Unknown">
        <w:r>
          <w:rPr>
            <w:rStyle w:val="HTMLCode"/>
            <w:rFonts w:ascii="Consolas" w:hAnsi="Consolas" w:cs="Consolas"/>
            <w:color w:val="000000"/>
          </w:rPr>
          <w:t xml:space="preserve">  </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56" w:author="Unknown"/>
          <w:rStyle w:val="HTMLCode"/>
          <w:rFonts w:ascii="Consolas" w:hAnsi="Consolas" w:cs="Consolas"/>
          <w:color w:val="000000"/>
        </w:rPr>
      </w:pPr>
      <w:ins w:id="57" w:author="Unknown">
        <w:r>
          <w:rPr>
            <w:rStyle w:val="HTMLCode"/>
            <w:rFonts w:ascii="Consolas" w:hAnsi="Consolas" w:cs="Consolas"/>
            <w:color w:val="000000"/>
          </w:rPr>
          <w:t xml:space="preserve">  </w:t>
        </w:r>
        <w:proofErr w:type="gramStart"/>
        <w:r>
          <w:rPr>
            <w:rStyle w:val="token"/>
            <w:rFonts w:ascii="Consolas" w:hAnsi="Consolas" w:cs="Consolas"/>
            <w:color w:val="0077AA"/>
          </w:rPr>
          <w:t>public</w:t>
        </w:r>
        <w:proofErr w:type="gramEnd"/>
        <w:r>
          <w:rPr>
            <w:rStyle w:val="HTMLCode"/>
            <w:rFonts w:ascii="Consolas" w:hAnsi="Consolas" w:cs="Consolas"/>
            <w:color w:val="000000"/>
          </w:rPr>
          <w:t xml:space="preserve"> String </w:t>
        </w:r>
        <w:proofErr w:type="spellStart"/>
        <w:r>
          <w:rPr>
            <w:rStyle w:val="token"/>
            <w:rFonts w:ascii="Consolas" w:hAnsi="Consolas" w:cs="Consolas"/>
            <w:color w:val="DD4A68"/>
          </w:rPr>
          <w:t>getInputString</w:t>
        </w:r>
        <w:proofErr w:type="spellEnd"/>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58" w:author="Unknown"/>
          <w:rStyle w:val="HTMLCode"/>
          <w:rFonts w:ascii="Consolas" w:hAnsi="Consolas" w:cs="Consolas"/>
          <w:color w:val="000000"/>
        </w:rPr>
      </w:pPr>
      <w:ins w:id="59" w:author="Unknown">
        <w:r>
          <w:rPr>
            <w:rStyle w:val="HTMLCode"/>
            <w:rFonts w:ascii="Consolas" w:hAnsi="Consolas" w:cs="Consolas"/>
            <w:color w:val="000000"/>
          </w:rPr>
          <w:t xml:space="preserve">    </w:t>
        </w:r>
        <w:proofErr w:type="gramStart"/>
        <w:r>
          <w:rPr>
            <w:rStyle w:val="token"/>
            <w:rFonts w:ascii="Consolas" w:hAnsi="Consolas" w:cs="Consolas"/>
            <w:color w:val="0077AA"/>
          </w:rPr>
          <w:t>return</w:t>
        </w:r>
        <w:proofErr w:type="gramEnd"/>
        <w:r>
          <w:rPr>
            <w:rStyle w:val="HTMLCode"/>
            <w:rFonts w:ascii="Consolas" w:hAnsi="Consolas" w:cs="Consolas"/>
            <w:color w:val="000000"/>
          </w:rPr>
          <w:t xml:space="preserve"> </w:t>
        </w:r>
        <w:proofErr w:type="spellStart"/>
        <w:r>
          <w:rPr>
            <w:rStyle w:val="HTMLCode"/>
            <w:rFonts w:ascii="Consolas" w:hAnsi="Consolas" w:cs="Consolas"/>
            <w:color w:val="000000"/>
          </w:rPr>
          <w:t>inputString</w:t>
        </w:r>
        <w:proofErr w:type="spellEnd"/>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60" w:author="Unknown"/>
          <w:rStyle w:val="HTMLCode"/>
          <w:rFonts w:ascii="Consolas" w:hAnsi="Consolas" w:cs="Consolas"/>
          <w:color w:val="000000"/>
        </w:rPr>
      </w:pPr>
      <w:ins w:id="61" w:author="Unknown">
        <w:r>
          <w:rPr>
            <w:rStyle w:val="HTMLCode"/>
            <w:rFonts w:ascii="Consolas" w:hAnsi="Consolas" w:cs="Consolas"/>
            <w:color w:val="000000"/>
          </w:rPr>
          <w:t xml:space="preserve">  </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62" w:author="Unknown"/>
          <w:rStyle w:val="token"/>
          <w:rFonts w:ascii="Consolas" w:hAnsi="Consolas" w:cs="Consolas"/>
          <w:color w:val="708090"/>
        </w:rPr>
      </w:pPr>
      <w:ins w:id="63" w:author="Unknown">
        <w:r>
          <w:rPr>
            <w:rStyle w:val="HTMLCode"/>
            <w:rFonts w:ascii="Consolas" w:hAnsi="Consolas" w:cs="Consolas"/>
            <w:color w:val="000000"/>
          </w:rPr>
          <w:t xml:space="preserve">  </w:t>
        </w:r>
        <w:r>
          <w:rPr>
            <w:rStyle w:val="token"/>
            <w:rFonts w:ascii="Consolas" w:hAnsi="Consolas" w:cs="Consolas"/>
            <w:color w:val="708090"/>
          </w:rPr>
          <w:t xml:space="preserve">// imagine </w:t>
        </w:r>
        <w:proofErr w:type="gramStart"/>
        <w:r>
          <w:rPr>
            <w:rStyle w:val="token"/>
            <w:rFonts w:ascii="Consolas" w:hAnsi="Consolas" w:cs="Consolas"/>
            <w:color w:val="708090"/>
          </w:rPr>
          <w:t>equals(</w:t>
        </w:r>
        <w:proofErr w:type="gramEnd"/>
        <w:r>
          <w:rPr>
            <w:rStyle w:val="token"/>
            <w:rFonts w:ascii="Consolas" w:hAnsi="Consolas" w:cs="Consolas"/>
            <w:color w:val="708090"/>
          </w:rPr>
          <w:t xml:space="preserve">) method is implemented. Will show how to implement </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64" w:author="Unknown"/>
          <w:rStyle w:val="token"/>
          <w:rFonts w:ascii="Consolas" w:hAnsi="Consolas" w:cs="Consolas"/>
          <w:color w:val="708090"/>
        </w:rPr>
      </w:pPr>
      <w:ins w:id="65" w:author="Unknown">
        <w:r>
          <w:rPr>
            <w:rStyle w:val="HTMLCode"/>
            <w:rFonts w:ascii="Consolas" w:hAnsi="Consolas" w:cs="Consolas"/>
            <w:color w:val="000000"/>
          </w:rPr>
          <w:t xml:space="preserve">  </w:t>
        </w:r>
        <w:r>
          <w:rPr>
            <w:rStyle w:val="token"/>
            <w:rFonts w:ascii="Consolas" w:hAnsi="Consolas" w:cs="Consolas"/>
            <w:color w:val="708090"/>
          </w:rPr>
          <w:t>// later in article</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66" w:author="Unknown"/>
          <w:rStyle w:val="HTMLCode"/>
          <w:rFonts w:ascii="Consolas" w:hAnsi="Consolas" w:cs="Consolas"/>
          <w:color w:val="000000"/>
        </w:rPr>
      </w:pPr>
      <w:ins w:id="67" w:author="Unknown">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68" w:author="Unknown"/>
          <w:rStyle w:val="token"/>
          <w:rFonts w:ascii="Consolas" w:hAnsi="Consolas" w:cs="Consolas"/>
          <w:color w:val="708090"/>
        </w:rPr>
      </w:pPr>
      <w:ins w:id="69" w:author="Unknown">
        <w:r>
          <w:rPr>
            <w:rStyle w:val="token"/>
            <w:rFonts w:ascii="Consolas" w:hAnsi="Consolas" w:cs="Consolas"/>
            <w:color w:val="708090"/>
          </w:rPr>
          <w:t>// Output: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70" w:author="Unknown"/>
          <w:rStyle w:val="HTMLCode"/>
          <w:rFonts w:ascii="Consolas" w:hAnsi="Consolas" w:cs="Consolas"/>
          <w:color w:val="000000"/>
        </w:rPr>
      </w:pPr>
      <w:proofErr w:type="spellStart"/>
      <w:ins w:id="71" w:author="Unknown">
        <w:r>
          <w:rPr>
            <w:rStyle w:val="HTMLCode"/>
            <w:rFonts w:ascii="Consolas" w:hAnsi="Consolas" w:cs="Consolas"/>
            <w:color w:val="000000"/>
          </w:rPr>
          <w:t>HashCode</w:t>
        </w:r>
        <w:proofErr w:type="spellEnd"/>
        <w:r>
          <w:rPr>
            <w:rStyle w:val="HTMLCode"/>
            <w:rFonts w:ascii="Consolas" w:hAnsi="Consolas" w:cs="Consolas"/>
            <w:color w:val="000000"/>
          </w:rPr>
          <w:t xml:space="preserve"> are equal</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72" w:author="Unknown"/>
          <w:rFonts w:ascii="Consolas" w:hAnsi="Consolas" w:cs="Consolas"/>
          <w:color w:val="000000"/>
        </w:rPr>
      </w:pPr>
      <w:ins w:id="73" w:author="Unknown">
        <w:r>
          <w:rPr>
            <w:rStyle w:val="HTMLCode"/>
            <w:rFonts w:ascii="Consolas" w:hAnsi="Consolas" w:cs="Consolas"/>
            <w:color w:val="000000"/>
          </w:rPr>
          <w:t>Objects are not equal</w:t>
        </w:r>
      </w:ins>
    </w:p>
    <w:p w:rsidR="00CC4795" w:rsidRDefault="00CC4795" w:rsidP="00CC4795">
      <w:pPr>
        <w:pStyle w:val="NormalWeb"/>
        <w:shd w:val="clear" w:color="auto" w:fill="FFFFFF"/>
        <w:spacing w:before="0" w:beforeAutospacing="0" w:after="150" w:afterAutospacing="0"/>
        <w:rPr>
          <w:ins w:id="74" w:author="Unknown"/>
          <w:rFonts w:ascii="Helvetica" w:hAnsi="Helvetica" w:cs="Helvetica"/>
          <w:color w:val="333333"/>
        </w:rPr>
      </w:pPr>
      <w:ins w:id="75" w:author="Unknown">
        <w:r>
          <w:rPr>
            <w:rFonts w:ascii="Helvetica" w:hAnsi="Helvetica" w:cs="Helvetica"/>
            <w:color w:val="333333"/>
          </w:rPr>
          <w:t xml:space="preserve">We can see that even though the </w:t>
        </w:r>
        <w:proofErr w:type="spellStart"/>
        <w:r>
          <w:rPr>
            <w:rFonts w:ascii="Helvetica" w:hAnsi="Helvetica" w:cs="Helvetica"/>
            <w:color w:val="333333"/>
          </w:rPr>
          <w:t>StringHelper</w:t>
        </w:r>
        <w:proofErr w:type="spellEnd"/>
        <w:r>
          <w:rPr>
            <w:rFonts w:ascii="Helvetica" w:hAnsi="Helvetica" w:cs="Helvetica"/>
            <w:color w:val="333333"/>
          </w:rPr>
          <w:t xml:space="preserve"> object contains the same value the </w:t>
        </w:r>
        <w:proofErr w:type="gramStart"/>
        <w:r>
          <w:rPr>
            <w:rFonts w:ascii="Helvetica" w:hAnsi="Helvetica" w:cs="Helvetica"/>
            <w:color w:val="333333"/>
          </w:rPr>
          <w:t>equals</w:t>
        </w:r>
        <w:proofErr w:type="gramEnd"/>
        <w:r>
          <w:rPr>
            <w:rFonts w:ascii="Helvetica" w:hAnsi="Helvetica" w:cs="Helvetica"/>
            <w:color w:val="333333"/>
          </w:rPr>
          <w:t xml:space="preserve"> method has returned false but the </w:t>
        </w:r>
        <w:proofErr w:type="spellStart"/>
        <w:r>
          <w:rPr>
            <w:rFonts w:ascii="Helvetica" w:hAnsi="Helvetica" w:cs="Helvetica"/>
            <w:color w:val="333333"/>
          </w:rPr>
          <w:t>hashcode</w:t>
        </w:r>
        <w:proofErr w:type="spellEnd"/>
        <w:r>
          <w:rPr>
            <w:rFonts w:ascii="Helvetica" w:hAnsi="Helvetica" w:cs="Helvetica"/>
            <w:color w:val="333333"/>
          </w:rPr>
          <w:t xml:space="preserve"> method has return true value.</w:t>
        </w:r>
      </w:ins>
    </w:p>
    <w:p w:rsidR="00CC4795" w:rsidRDefault="00CC4795" w:rsidP="00CC4795">
      <w:pPr>
        <w:pStyle w:val="NormalWeb"/>
        <w:shd w:val="clear" w:color="auto" w:fill="FFFFFF"/>
        <w:spacing w:before="0" w:beforeAutospacing="0" w:after="150" w:afterAutospacing="0"/>
        <w:rPr>
          <w:ins w:id="76" w:author="Unknown"/>
          <w:rFonts w:ascii="Helvetica" w:hAnsi="Helvetica" w:cs="Helvetica"/>
          <w:color w:val="333333"/>
        </w:rPr>
      </w:pPr>
      <w:ins w:id="77" w:author="Unknown">
        <w:r>
          <w:rPr>
            <w:rFonts w:ascii="Helvetica" w:hAnsi="Helvetica" w:cs="Helvetica"/>
            <w:color w:val="333333"/>
          </w:rPr>
          <w:t>To prevent this inconsistency, we should make sure that we override </w:t>
        </w:r>
        <w:proofErr w:type="gramStart"/>
        <w:r>
          <w:rPr>
            <w:rStyle w:val="HTMLCode"/>
            <w:rFonts w:ascii="Consolas" w:hAnsi="Consolas" w:cs="Consolas"/>
            <w:color w:val="C7254E"/>
            <w:sz w:val="22"/>
            <w:szCs w:val="22"/>
            <w:shd w:val="clear" w:color="auto" w:fill="F9F2F4"/>
          </w:rPr>
          <w:t>equals(</w:t>
        </w:r>
        <w:proofErr w:type="gramEnd"/>
        <w:r>
          <w:rPr>
            <w:rStyle w:val="HTMLCode"/>
            <w:rFonts w:ascii="Consolas" w:hAnsi="Consolas" w:cs="Consolas"/>
            <w:color w:val="C7254E"/>
            <w:sz w:val="22"/>
            <w:szCs w:val="22"/>
            <w:shd w:val="clear" w:color="auto" w:fill="F9F2F4"/>
          </w:rPr>
          <w:t>)</w:t>
        </w:r>
        <w:r>
          <w:rPr>
            <w:rFonts w:ascii="Helvetica" w:hAnsi="Helvetica" w:cs="Helvetica"/>
            <w:color w:val="333333"/>
          </w:rPr>
          <w:t> method too such that the contract between both methods doesn't fail.</w:t>
        </w:r>
      </w:ins>
    </w:p>
    <w:p w:rsidR="00CC4795" w:rsidRDefault="00CC4795" w:rsidP="00CC4795">
      <w:pPr>
        <w:pStyle w:val="Heading2"/>
        <w:shd w:val="clear" w:color="auto" w:fill="FFFFFF"/>
        <w:spacing w:before="300" w:after="150"/>
        <w:rPr>
          <w:ins w:id="78" w:author="Unknown"/>
          <w:rFonts w:ascii="inherit" w:hAnsi="inherit" w:cs="Helvetica"/>
          <w:b w:val="0"/>
          <w:bCs w:val="0"/>
          <w:color w:val="333333"/>
          <w:sz w:val="45"/>
          <w:szCs w:val="45"/>
        </w:rPr>
      </w:pPr>
      <w:ins w:id="79" w:author="Unknown">
        <w:r>
          <w:rPr>
            <w:rFonts w:ascii="inherit" w:hAnsi="inherit" w:cs="Helvetica"/>
            <w:b w:val="0"/>
            <w:bCs w:val="0"/>
            <w:color w:val="333333"/>
            <w:sz w:val="45"/>
            <w:szCs w:val="45"/>
          </w:rPr>
          <w:t xml:space="preserve">How to implement </w:t>
        </w:r>
        <w:proofErr w:type="gramStart"/>
        <w:r>
          <w:rPr>
            <w:rFonts w:ascii="inherit" w:hAnsi="inherit" w:cs="Helvetica"/>
            <w:b w:val="0"/>
            <w:bCs w:val="0"/>
            <w:color w:val="333333"/>
            <w:sz w:val="45"/>
            <w:szCs w:val="45"/>
          </w:rPr>
          <w:t>equals(</w:t>
        </w:r>
        <w:proofErr w:type="gramEnd"/>
        <w:r>
          <w:rPr>
            <w:rFonts w:ascii="inherit" w:hAnsi="inherit" w:cs="Helvetica"/>
            <w:b w:val="0"/>
            <w:bCs w:val="0"/>
            <w:color w:val="333333"/>
            <w:sz w:val="45"/>
            <w:szCs w:val="45"/>
          </w:rPr>
          <w:t>) method</w:t>
        </w:r>
      </w:ins>
    </w:p>
    <w:p w:rsidR="00CC4795" w:rsidRDefault="00CC4795" w:rsidP="00CC4795">
      <w:pPr>
        <w:pStyle w:val="NormalWeb"/>
        <w:shd w:val="clear" w:color="auto" w:fill="FFFFFF"/>
        <w:spacing w:before="0" w:beforeAutospacing="0" w:after="150" w:afterAutospacing="0"/>
        <w:rPr>
          <w:ins w:id="80" w:author="Unknown"/>
          <w:rFonts w:ascii="Helvetica" w:hAnsi="Helvetica" w:cs="Helvetica"/>
          <w:color w:val="333333"/>
        </w:rPr>
      </w:pPr>
      <w:proofErr w:type="gramStart"/>
      <w:ins w:id="81" w:author="Unknown">
        <w:r>
          <w:rPr>
            <w:rStyle w:val="Strong"/>
            <w:rFonts w:ascii="Helvetica" w:hAnsi="Helvetica" w:cs="Helvetica"/>
            <w:color w:val="333333"/>
          </w:rPr>
          <w:t>Steps that need to be taken into consideration while implementing equals method.</w:t>
        </w:r>
        <w:proofErr w:type="gramEnd"/>
      </w:ins>
    </w:p>
    <w:p w:rsidR="00CC4795" w:rsidRDefault="00CC4795" w:rsidP="00CC4795">
      <w:pPr>
        <w:numPr>
          <w:ilvl w:val="0"/>
          <w:numId w:val="2"/>
        </w:numPr>
        <w:shd w:val="clear" w:color="auto" w:fill="FFFFFF"/>
        <w:spacing w:before="100" w:beforeAutospacing="1" w:after="100" w:afterAutospacing="1" w:line="240" w:lineRule="auto"/>
        <w:rPr>
          <w:ins w:id="82" w:author="Unknown"/>
          <w:rFonts w:ascii="Helvetica" w:hAnsi="Helvetica" w:cs="Helvetica"/>
          <w:color w:val="333333"/>
        </w:rPr>
      </w:pPr>
      <w:ins w:id="83" w:author="Unknown">
        <w:r>
          <w:rPr>
            <w:rStyle w:val="Strong"/>
            <w:rFonts w:ascii="Helvetica" w:hAnsi="Helvetica" w:cs="Helvetica"/>
            <w:color w:val="333333"/>
          </w:rPr>
          <w:t xml:space="preserve">Use the == operator to check </w:t>
        </w:r>
        <w:r w:rsidRPr="00E93D1E">
          <w:rPr>
            <w:rStyle w:val="Strong"/>
            <w:rFonts w:ascii="Helvetica" w:hAnsi="Helvetica" w:cs="Helvetica"/>
            <w:color w:val="333333"/>
          </w:rPr>
          <w:t>if the argument is</w:t>
        </w:r>
        <w:r>
          <w:rPr>
            <w:rStyle w:val="Strong"/>
            <w:rFonts w:ascii="Helvetica" w:hAnsi="Helvetica" w:cs="Helvetica"/>
            <w:color w:val="333333"/>
          </w:rPr>
          <w:t xml:space="preserve"> a reference to </w:t>
        </w:r>
        <w:r w:rsidRPr="00C51EB2">
          <w:rPr>
            <w:rStyle w:val="Strong"/>
            <w:rFonts w:ascii="Helvetica" w:hAnsi="Helvetica" w:cs="Helvetica"/>
            <w:color w:val="333333"/>
          </w:rPr>
          <w:t>this object</w:t>
        </w:r>
        <w:r>
          <w:rPr>
            <w:rStyle w:val="Strong"/>
            <w:rFonts w:ascii="Helvetica" w:hAnsi="Helvetica" w:cs="Helvetica"/>
            <w:color w:val="333333"/>
          </w:rPr>
          <w:t>. </w:t>
        </w:r>
        <w:r>
          <w:rPr>
            <w:rFonts w:ascii="Helvetica" w:hAnsi="Helvetica" w:cs="Helvetica"/>
            <w:color w:val="333333"/>
          </w:rPr>
          <w:t>If so, return true. This is just a performance optimization, but one that is worth doing if the comparison is potentially expensive.</w:t>
        </w:r>
      </w:ins>
    </w:p>
    <w:p w:rsidR="00CC4795" w:rsidRDefault="00CC4795" w:rsidP="00CC4795">
      <w:pPr>
        <w:numPr>
          <w:ilvl w:val="0"/>
          <w:numId w:val="2"/>
        </w:numPr>
        <w:shd w:val="clear" w:color="auto" w:fill="FFFFFF"/>
        <w:spacing w:before="100" w:beforeAutospacing="1" w:after="100" w:afterAutospacing="1" w:line="240" w:lineRule="auto"/>
        <w:rPr>
          <w:ins w:id="84" w:author="Unknown"/>
          <w:rFonts w:ascii="Helvetica" w:hAnsi="Helvetica" w:cs="Helvetica"/>
          <w:color w:val="333333"/>
        </w:rPr>
      </w:pPr>
      <w:ins w:id="85" w:author="Unknown">
        <w:r>
          <w:rPr>
            <w:rStyle w:val="Strong"/>
            <w:rFonts w:ascii="Helvetica" w:hAnsi="Helvetica" w:cs="Helvetica"/>
            <w:color w:val="333333"/>
          </w:rPr>
          <w:t xml:space="preserve">Use the </w:t>
        </w:r>
        <w:proofErr w:type="spellStart"/>
        <w:r>
          <w:rPr>
            <w:rStyle w:val="Strong"/>
            <w:rFonts w:ascii="Helvetica" w:hAnsi="Helvetica" w:cs="Helvetica"/>
            <w:color w:val="333333"/>
          </w:rPr>
          <w:t>instanceof</w:t>
        </w:r>
        <w:proofErr w:type="spellEnd"/>
        <w:r>
          <w:rPr>
            <w:rStyle w:val="Strong"/>
            <w:rFonts w:ascii="Helvetica" w:hAnsi="Helvetica" w:cs="Helvetica"/>
            <w:color w:val="333333"/>
          </w:rPr>
          <w:t xml:space="preserve"> operator to check if the argument has the correct type</w:t>
        </w:r>
        <w:r>
          <w:rPr>
            <w:rFonts w:ascii="Helvetica" w:hAnsi="Helvetica" w:cs="Helvetica"/>
            <w:color w:val="333333"/>
          </w:rPr>
          <w:t>.</w:t>
        </w:r>
      </w:ins>
    </w:p>
    <w:p w:rsidR="00CC4795" w:rsidRDefault="00CC4795" w:rsidP="00CC4795">
      <w:pPr>
        <w:numPr>
          <w:ilvl w:val="0"/>
          <w:numId w:val="2"/>
        </w:numPr>
        <w:shd w:val="clear" w:color="auto" w:fill="FFFFFF"/>
        <w:spacing w:before="100" w:beforeAutospacing="1" w:after="100" w:afterAutospacing="1" w:line="240" w:lineRule="auto"/>
        <w:rPr>
          <w:ins w:id="86" w:author="Unknown"/>
          <w:rFonts w:ascii="Helvetica" w:hAnsi="Helvetica" w:cs="Helvetica"/>
          <w:color w:val="333333"/>
        </w:rPr>
      </w:pPr>
      <w:ins w:id="87" w:author="Unknown">
        <w:r>
          <w:rPr>
            <w:rFonts w:ascii="Helvetica" w:hAnsi="Helvetica" w:cs="Helvetica"/>
            <w:color w:val="333333"/>
          </w:rPr>
          <w:lastRenderedPageBreak/>
          <w:t xml:space="preserve">If not, return false. Typically, the correct type is the class in which the method occurs. Occasionally, it is some interface implemented by this class. Use an interface if the class implements an interface that refines the equals contract to permit comparisons across classes that implement the interface. Collection interfaces such as Set, List, Map, and </w:t>
        </w:r>
        <w:proofErr w:type="spellStart"/>
        <w:r>
          <w:rPr>
            <w:rFonts w:ascii="Helvetica" w:hAnsi="Helvetica" w:cs="Helvetica"/>
            <w:color w:val="333333"/>
          </w:rPr>
          <w:t>Map.Entry</w:t>
        </w:r>
        <w:proofErr w:type="spellEnd"/>
        <w:r>
          <w:rPr>
            <w:rFonts w:ascii="Helvetica" w:hAnsi="Helvetica" w:cs="Helvetica"/>
            <w:color w:val="333333"/>
          </w:rPr>
          <w:t xml:space="preserve"> have this property.</w:t>
        </w:r>
      </w:ins>
    </w:p>
    <w:p w:rsidR="00CC4795" w:rsidRDefault="00CC4795" w:rsidP="00CC4795">
      <w:pPr>
        <w:numPr>
          <w:ilvl w:val="0"/>
          <w:numId w:val="2"/>
        </w:numPr>
        <w:shd w:val="clear" w:color="auto" w:fill="FFFFFF"/>
        <w:spacing w:before="100" w:beforeAutospacing="1" w:after="100" w:afterAutospacing="1" w:line="240" w:lineRule="auto"/>
        <w:rPr>
          <w:ins w:id="88" w:author="Unknown"/>
          <w:rFonts w:ascii="Helvetica" w:hAnsi="Helvetica" w:cs="Helvetica"/>
          <w:color w:val="333333"/>
        </w:rPr>
      </w:pPr>
      <w:ins w:id="89" w:author="Unknown">
        <w:r>
          <w:rPr>
            <w:rStyle w:val="Strong"/>
            <w:rFonts w:ascii="Helvetica" w:hAnsi="Helvetica" w:cs="Helvetica"/>
            <w:color w:val="333333"/>
          </w:rPr>
          <w:t xml:space="preserve">Cast the argument to the correct type. Because this cast was preceded by an </w:t>
        </w:r>
        <w:proofErr w:type="spellStart"/>
        <w:r>
          <w:rPr>
            <w:rStyle w:val="Strong"/>
            <w:rFonts w:ascii="Helvetica" w:hAnsi="Helvetica" w:cs="Helvetica"/>
            <w:color w:val="333333"/>
          </w:rPr>
          <w:t>instanceof</w:t>
        </w:r>
        <w:proofErr w:type="spellEnd"/>
        <w:r>
          <w:rPr>
            <w:rStyle w:val="Strong"/>
            <w:rFonts w:ascii="Helvetica" w:hAnsi="Helvetica" w:cs="Helvetica"/>
            <w:color w:val="333333"/>
          </w:rPr>
          <w:t xml:space="preserve"> test, it is guaranteed to succeed.</w:t>
        </w:r>
      </w:ins>
    </w:p>
    <w:p w:rsidR="00CC4795" w:rsidRDefault="00CC4795" w:rsidP="00CC4795">
      <w:pPr>
        <w:numPr>
          <w:ilvl w:val="0"/>
          <w:numId w:val="2"/>
        </w:numPr>
        <w:shd w:val="clear" w:color="auto" w:fill="FFFFFF"/>
        <w:spacing w:before="100" w:beforeAutospacing="1" w:after="100" w:afterAutospacing="1" w:line="240" w:lineRule="auto"/>
        <w:rPr>
          <w:ins w:id="90" w:author="Unknown"/>
          <w:rFonts w:ascii="Helvetica" w:hAnsi="Helvetica" w:cs="Helvetica"/>
          <w:color w:val="333333"/>
        </w:rPr>
      </w:pPr>
      <w:ins w:id="91" w:author="Unknown">
        <w:r>
          <w:rPr>
            <w:rStyle w:val="Strong"/>
            <w:rFonts w:ascii="Helvetica" w:hAnsi="Helvetica" w:cs="Helvetica"/>
            <w:color w:val="333333"/>
          </w:rPr>
          <w:t xml:space="preserve">For each significant field in the class, checks if that field of the argument matches the corresponding field of this </w:t>
        </w:r>
        <w:proofErr w:type="spellStart"/>
        <w:r>
          <w:rPr>
            <w:rStyle w:val="Strong"/>
            <w:rFonts w:ascii="Helvetica" w:hAnsi="Helvetica" w:cs="Helvetica"/>
            <w:color w:val="333333"/>
          </w:rPr>
          <w:t>object</w:t>
        </w:r>
        <w:r>
          <w:rPr>
            <w:rFonts w:ascii="Helvetica" w:hAnsi="Helvetica" w:cs="Helvetica"/>
            <w:color w:val="333333"/>
          </w:rPr>
          <w:t>.If</w:t>
        </w:r>
        <w:proofErr w:type="spellEnd"/>
        <w:r>
          <w:rPr>
            <w:rFonts w:ascii="Helvetica" w:hAnsi="Helvetica" w:cs="Helvetica"/>
            <w:color w:val="333333"/>
          </w:rPr>
          <w:t xml:space="preserve"> all these tests succeed, return true; otherwise, return false</w:t>
        </w:r>
      </w:ins>
    </w:p>
    <w:p w:rsidR="00CC4795" w:rsidRDefault="00CC4795" w:rsidP="00CC4795">
      <w:pPr>
        <w:numPr>
          <w:ilvl w:val="0"/>
          <w:numId w:val="2"/>
        </w:numPr>
        <w:shd w:val="clear" w:color="auto" w:fill="FFFFFF"/>
        <w:spacing w:before="100" w:beforeAutospacing="1" w:after="100" w:afterAutospacing="1" w:line="240" w:lineRule="auto"/>
        <w:rPr>
          <w:ins w:id="92" w:author="Unknown"/>
          <w:rFonts w:ascii="Helvetica" w:hAnsi="Helvetica" w:cs="Helvetica"/>
          <w:color w:val="333333"/>
        </w:rPr>
      </w:pPr>
      <w:ins w:id="93" w:author="Unknown">
        <w:r>
          <w:rPr>
            <w:rStyle w:val="Strong"/>
            <w:rFonts w:ascii="Helvetica" w:hAnsi="Helvetica" w:cs="Helvetica"/>
            <w:color w:val="333333"/>
          </w:rPr>
          <w:t>When you are finished writing your equals method, ask yourself three questions: Is it symmetric? Is it transitive? Is it consistent?</w:t>
        </w:r>
      </w:ins>
    </w:p>
    <w:p w:rsidR="00CC4795" w:rsidRDefault="00CC4795" w:rsidP="00CC4795">
      <w:pPr>
        <w:pStyle w:val="NormalWeb"/>
        <w:shd w:val="clear" w:color="auto" w:fill="FFFFFF"/>
        <w:spacing w:before="0" w:beforeAutospacing="0" w:after="150" w:afterAutospacing="0"/>
        <w:ind w:left="720"/>
        <w:rPr>
          <w:ins w:id="94" w:author="Unknown"/>
          <w:rFonts w:ascii="Helvetica" w:hAnsi="Helvetica" w:cs="Helvetica"/>
          <w:color w:val="333333"/>
        </w:rPr>
      </w:pPr>
      <w:ins w:id="95" w:author="Unknown">
        <w:r>
          <w:rPr>
            <w:rFonts w:ascii="Helvetica" w:hAnsi="Helvetica" w:cs="Helvetica"/>
            <w:color w:val="333333"/>
          </w:rPr>
          <w:t xml:space="preserve">The correct implementation of </w:t>
        </w:r>
        <w:proofErr w:type="gramStart"/>
        <w:r>
          <w:rPr>
            <w:rFonts w:ascii="Helvetica" w:hAnsi="Helvetica" w:cs="Helvetica"/>
            <w:color w:val="333333"/>
          </w:rPr>
          <w:t>equals</w:t>
        </w:r>
        <w:proofErr w:type="gramEnd"/>
        <w:r>
          <w:rPr>
            <w:rFonts w:ascii="Helvetica" w:hAnsi="Helvetica" w:cs="Helvetica"/>
            <w:color w:val="333333"/>
          </w:rPr>
          <w:t xml:space="preserve"> method for the </w:t>
        </w:r>
        <w:proofErr w:type="spellStart"/>
        <w:r>
          <w:rPr>
            <w:rFonts w:ascii="Helvetica" w:hAnsi="Helvetica" w:cs="Helvetica"/>
            <w:color w:val="333333"/>
          </w:rPr>
          <w:t>StringHelper</w:t>
        </w:r>
        <w:proofErr w:type="spellEnd"/>
        <w:r>
          <w:rPr>
            <w:rFonts w:ascii="Helvetica" w:hAnsi="Helvetica" w:cs="Helvetica"/>
            <w:color w:val="333333"/>
          </w:rPr>
          <w:t xml:space="preserve"> class could be:</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96" w:author="Unknown"/>
          <w:rStyle w:val="HTMLCode"/>
          <w:rFonts w:ascii="Consolas" w:hAnsi="Consolas" w:cs="Consolas"/>
          <w:color w:val="000000"/>
        </w:rPr>
      </w:pP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97" w:author="Unknown"/>
          <w:rStyle w:val="HTMLCode"/>
          <w:rFonts w:ascii="Consolas" w:hAnsi="Consolas" w:cs="Consolas"/>
          <w:color w:val="000000"/>
        </w:rPr>
      </w:pPr>
      <w:proofErr w:type="gramStart"/>
      <w:ins w:id="98" w:author="Unknown">
        <w:r>
          <w:rPr>
            <w:rStyle w:val="token"/>
            <w:rFonts w:ascii="Consolas" w:hAnsi="Consolas" w:cs="Consolas"/>
            <w:color w:val="0077AA"/>
          </w:rPr>
          <w:t>public</w:t>
        </w:r>
        <w:proofErr w:type="gramEnd"/>
        <w:r>
          <w:rPr>
            <w:rStyle w:val="HTMLCode"/>
            <w:rFonts w:ascii="Consolas" w:hAnsi="Consolas" w:cs="Consolas"/>
            <w:color w:val="000000"/>
          </w:rPr>
          <w:t xml:space="preserve"> </w:t>
        </w:r>
        <w:r>
          <w:rPr>
            <w:rStyle w:val="token"/>
            <w:rFonts w:ascii="Consolas" w:hAnsi="Consolas" w:cs="Consolas"/>
            <w:color w:val="0077AA"/>
          </w:rPr>
          <w:t>class</w:t>
        </w:r>
        <w:r>
          <w:rPr>
            <w:rStyle w:val="HTMLCode"/>
            <w:rFonts w:ascii="Consolas" w:hAnsi="Consolas" w:cs="Consolas"/>
            <w:color w:val="000000"/>
          </w:rPr>
          <w:t xml:space="preserve"> </w:t>
        </w:r>
        <w:proofErr w:type="spellStart"/>
        <w:r>
          <w:rPr>
            <w:rStyle w:val="token"/>
            <w:rFonts w:ascii="Consolas" w:hAnsi="Consolas" w:cs="Consolas"/>
            <w:color w:val="000000"/>
          </w:rPr>
          <w:t>StringHelper</w:t>
        </w:r>
        <w:proofErr w:type="spellEnd"/>
        <w:r>
          <w:rPr>
            <w:rStyle w:val="HTMLCode"/>
            <w:rFonts w:ascii="Consolas" w:hAnsi="Consolas" w:cs="Consolas"/>
            <w:color w:val="000000"/>
          </w:rPr>
          <w:t xml:space="preserve"> </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99" w:author="Unknown"/>
          <w:rStyle w:val="HTMLCode"/>
          <w:rFonts w:ascii="Consolas" w:hAnsi="Consolas" w:cs="Consolas"/>
          <w:color w:val="000000"/>
        </w:rPr>
      </w:pPr>
      <w:ins w:id="100" w:author="Unknown">
        <w:r>
          <w:rPr>
            <w:rStyle w:val="HTMLCode"/>
            <w:rFonts w:ascii="Consolas" w:hAnsi="Consolas" w:cs="Consolas"/>
            <w:color w:val="000000"/>
          </w:rPr>
          <w:t xml:space="preserve">  </w:t>
        </w:r>
        <w:proofErr w:type="gramStart"/>
        <w:r>
          <w:rPr>
            <w:rStyle w:val="token"/>
            <w:rFonts w:ascii="Consolas" w:hAnsi="Consolas" w:cs="Consolas"/>
            <w:color w:val="0077AA"/>
          </w:rPr>
          <w:t>private</w:t>
        </w:r>
        <w:proofErr w:type="gramEnd"/>
        <w:r>
          <w:rPr>
            <w:rStyle w:val="HTMLCode"/>
            <w:rFonts w:ascii="Consolas" w:hAnsi="Consolas" w:cs="Consolas"/>
            <w:color w:val="000000"/>
          </w:rPr>
          <w:t xml:space="preserve"> String </w:t>
        </w:r>
        <w:proofErr w:type="spellStart"/>
        <w:r>
          <w:rPr>
            <w:rStyle w:val="HTMLCode"/>
            <w:rFonts w:ascii="Consolas" w:hAnsi="Consolas" w:cs="Consolas"/>
            <w:color w:val="000000"/>
          </w:rPr>
          <w:t>inputString</w:t>
        </w:r>
        <w:proofErr w:type="spellEnd"/>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01" w:author="Unknown"/>
          <w:rStyle w:val="HTMLCode"/>
          <w:rFonts w:ascii="Consolas" w:hAnsi="Consolas" w:cs="Consolas"/>
          <w:color w:val="000000"/>
        </w:rPr>
      </w:pPr>
      <w:ins w:id="102" w:author="Unknown">
        <w:r>
          <w:rPr>
            <w:rStyle w:val="HTMLCode"/>
            <w:rFonts w:ascii="Consolas" w:hAnsi="Consolas" w:cs="Consolas"/>
            <w:color w:val="000000"/>
          </w:rPr>
          <w:t xml:space="preserve">  </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03" w:author="Unknown"/>
          <w:rStyle w:val="HTMLCode"/>
          <w:rFonts w:ascii="Consolas" w:hAnsi="Consolas" w:cs="Consolas"/>
          <w:color w:val="000000"/>
        </w:rPr>
      </w:pPr>
      <w:ins w:id="104" w:author="Unknown">
        <w:r>
          <w:rPr>
            <w:rStyle w:val="HTMLCode"/>
            <w:rFonts w:ascii="Consolas" w:hAnsi="Consolas" w:cs="Consolas"/>
            <w:color w:val="000000"/>
          </w:rPr>
          <w:t xml:space="preserve">  </w:t>
        </w:r>
        <w:proofErr w:type="gramStart"/>
        <w:r>
          <w:rPr>
            <w:rStyle w:val="token"/>
            <w:rFonts w:ascii="Consolas" w:hAnsi="Consolas" w:cs="Consolas"/>
            <w:color w:val="0077AA"/>
          </w:rPr>
          <w:t>public</w:t>
        </w:r>
        <w:proofErr w:type="gramEnd"/>
        <w:r>
          <w:rPr>
            <w:rStyle w:val="HTMLCode"/>
            <w:rFonts w:ascii="Consolas" w:hAnsi="Consolas" w:cs="Consolas"/>
            <w:color w:val="000000"/>
          </w:rPr>
          <w:t xml:space="preserve"> </w:t>
        </w:r>
        <w:proofErr w:type="spellStart"/>
        <w:r>
          <w:rPr>
            <w:rStyle w:val="token"/>
            <w:rFonts w:ascii="Consolas" w:hAnsi="Consolas" w:cs="Consolas"/>
            <w:color w:val="DD4A68"/>
          </w:rPr>
          <w:t>StringHelper</w:t>
        </w:r>
        <w:proofErr w:type="spellEnd"/>
        <w:r>
          <w:rPr>
            <w:rStyle w:val="token"/>
            <w:rFonts w:ascii="Consolas" w:hAnsi="Consolas" w:cs="Consolas"/>
            <w:color w:val="999999"/>
          </w:rPr>
          <w:t>(</w:t>
        </w:r>
        <w:r>
          <w:rPr>
            <w:rStyle w:val="HTMLCode"/>
            <w:rFonts w:ascii="Consolas" w:hAnsi="Consolas" w:cs="Consolas"/>
            <w:color w:val="000000"/>
          </w:rPr>
          <w:t>String string</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05" w:author="Unknown"/>
          <w:rStyle w:val="HTMLCode"/>
          <w:rFonts w:ascii="Consolas" w:hAnsi="Consolas" w:cs="Consolas"/>
          <w:color w:val="000000"/>
        </w:rPr>
      </w:pPr>
      <w:ins w:id="106" w:author="Unknown">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inputString</w:t>
        </w:r>
        <w:proofErr w:type="spellEnd"/>
        <w:proofErr w:type="gramEnd"/>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string</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07" w:author="Unknown"/>
          <w:rStyle w:val="HTMLCode"/>
          <w:rFonts w:ascii="Consolas" w:hAnsi="Consolas" w:cs="Consolas"/>
          <w:color w:val="000000"/>
        </w:rPr>
      </w:pPr>
      <w:ins w:id="108" w:author="Unknown">
        <w:r>
          <w:rPr>
            <w:rStyle w:val="HTMLCode"/>
            <w:rFonts w:ascii="Consolas" w:hAnsi="Consolas" w:cs="Consolas"/>
            <w:color w:val="000000"/>
          </w:rPr>
          <w:t xml:space="preserve">  </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09" w:author="Unknown"/>
          <w:rStyle w:val="HTMLCode"/>
          <w:rFonts w:ascii="Consolas" w:hAnsi="Consolas" w:cs="Consolas"/>
          <w:color w:val="000000"/>
        </w:rPr>
      </w:pP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10" w:author="Unknown"/>
          <w:rStyle w:val="HTMLCode"/>
          <w:rFonts w:ascii="Consolas" w:hAnsi="Consolas" w:cs="Consolas"/>
          <w:color w:val="000000"/>
        </w:rPr>
      </w:pPr>
      <w:ins w:id="111" w:author="Unknown">
        <w:r>
          <w:rPr>
            <w:rStyle w:val="HTMLCode"/>
            <w:rFonts w:ascii="Consolas" w:hAnsi="Consolas" w:cs="Consolas"/>
            <w:color w:val="000000"/>
          </w:rPr>
          <w:t xml:space="preserve">  @Override</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12" w:author="Unknown"/>
          <w:rStyle w:val="HTMLCode"/>
          <w:rFonts w:ascii="Consolas" w:hAnsi="Consolas" w:cs="Consolas"/>
          <w:color w:val="000000"/>
        </w:rPr>
      </w:pPr>
      <w:ins w:id="113" w:author="Unknown">
        <w:r>
          <w:rPr>
            <w:rStyle w:val="HTMLCode"/>
            <w:rFonts w:ascii="Consolas" w:hAnsi="Consolas" w:cs="Consolas"/>
            <w:color w:val="000000"/>
          </w:rPr>
          <w:t xml:space="preserve">  </w:t>
        </w:r>
        <w:proofErr w:type="gramStart"/>
        <w:r>
          <w:rPr>
            <w:rStyle w:val="token"/>
            <w:rFonts w:ascii="Consolas" w:hAnsi="Consolas" w:cs="Consolas"/>
            <w:color w:val="0077AA"/>
          </w:rPr>
          <w:t>public</w:t>
        </w:r>
        <w:proofErr w:type="gramEnd"/>
        <w:r>
          <w:rPr>
            <w:rStyle w:val="HTMLCode"/>
            <w:rFonts w:ascii="Consolas" w:hAnsi="Consolas" w:cs="Consolas"/>
            <w:color w:val="000000"/>
          </w:rPr>
          <w:t xml:space="preserve"> </w:t>
        </w:r>
        <w:proofErr w:type="spellStart"/>
        <w:r>
          <w:rPr>
            <w:rStyle w:val="token"/>
            <w:rFonts w:ascii="Consolas" w:hAnsi="Consolas" w:cs="Consolas"/>
            <w:color w:val="0077AA"/>
          </w:rPr>
          <w:t>int</w:t>
        </w:r>
        <w:proofErr w:type="spellEnd"/>
        <w:r>
          <w:rPr>
            <w:rStyle w:val="HTMLCode"/>
            <w:rFonts w:ascii="Consolas" w:hAnsi="Consolas" w:cs="Consolas"/>
            <w:color w:val="000000"/>
          </w:rPr>
          <w:t xml:space="preserve"> </w:t>
        </w:r>
        <w:proofErr w:type="spellStart"/>
        <w:r>
          <w:rPr>
            <w:rStyle w:val="token"/>
            <w:rFonts w:ascii="Consolas" w:hAnsi="Consolas" w:cs="Consolas"/>
            <w:color w:val="DD4A68"/>
          </w:rPr>
          <w:t>hashCode</w:t>
        </w:r>
        <w:proofErr w:type="spellEnd"/>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14" w:author="Unknown"/>
          <w:rStyle w:val="HTMLCode"/>
          <w:rFonts w:ascii="Consolas" w:hAnsi="Consolas" w:cs="Consolas"/>
          <w:color w:val="000000"/>
        </w:rPr>
      </w:pPr>
      <w:ins w:id="115" w:author="Unknown">
        <w:r>
          <w:rPr>
            <w:rStyle w:val="HTMLCode"/>
            <w:rFonts w:ascii="Consolas" w:hAnsi="Consolas" w:cs="Consolas"/>
            <w:color w:val="000000"/>
          </w:rPr>
          <w:t xml:space="preserve">    </w:t>
        </w:r>
        <w:proofErr w:type="gramStart"/>
        <w:r>
          <w:rPr>
            <w:rStyle w:val="token"/>
            <w:rFonts w:ascii="Consolas" w:hAnsi="Consolas" w:cs="Consolas"/>
            <w:color w:val="0077AA"/>
          </w:rPr>
          <w:t>return</w:t>
        </w:r>
        <w:proofErr w:type="gramEnd"/>
        <w:r>
          <w:rPr>
            <w:rStyle w:val="HTMLCode"/>
            <w:rFonts w:ascii="Consolas" w:hAnsi="Consolas" w:cs="Consolas"/>
            <w:color w:val="000000"/>
          </w:rPr>
          <w:t xml:space="preserve"> </w:t>
        </w:r>
        <w:proofErr w:type="spellStart"/>
        <w:r>
          <w:rPr>
            <w:rStyle w:val="HTMLCode"/>
            <w:rFonts w:ascii="Consolas" w:hAnsi="Consolas" w:cs="Consolas"/>
            <w:color w:val="000000"/>
          </w:rPr>
          <w:t>inputString</w:t>
        </w:r>
        <w:r>
          <w:rPr>
            <w:rStyle w:val="token"/>
            <w:rFonts w:ascii="Consolas" w:hAnsi="Consolas" w:cs="Consolas"/>
            <w:color w:val="999999"/>
          </w:rPr>
          <w:t>.</w:t>
        </w:r>
        <w:r>
          <w:rPr>
            <w:rStyle w:val="token"/>
            <w:rFonts w:ascii="Consolas" w:hAnsi="Consolas" w:cs="Consolas"/>
            <w:color w:val="DD4A68"/>
          </w:rPr>
          <w:t>length</w:t>
        </w:r>
        <w:proofErr w:type="spellEnd"/>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16" w:author="Unknown"/>
          <w:rStyle w:val="HTMLCode"/>
          <w:rFonts w:ascii="Consolas" w:hAnsi="Consolas" w:cs="Consolas"/>
          <w:color w:val="000000"/>
        </w:rPr>
      </w:pPr>
      <w:ins w:id="117" w:author="Unknown">
        <w:r>
          <w:rPr>
            <w:rStyle w:val="HTMLCode"/>
            <w:rFonts w:ascii="Consolas" w:hAnsi="Consolas" w:cs="Consolas"/>
            <w:color w:val="000000"/>
          </w:rPr>
          <w:t xml:space="preserve">  </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18" w:author="Unknown"/>
          <w:rStyle w:val="HTMLCode"/>
          <w:rFonts w:ascii="Consolas" w:hAnsi="Consolas" w:cs="Consolas"/>
          <w:color w:val="000000"/>
        </w:rPr>
      </w:pP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19" w:author="Unknown"/>
          <w:rStyle w:val="HTMLCode"/>
          <w:rFonts w:ascii="Consolas" w:hAnsi="Consolas" w:cs="Consolas"/>
          <w:color w:val="000000"/>
        </w:rPr>
      </w:pPr>
      <w:ins w:id="120" w:author="Unknown">
        <w:r>
          <w:rPr>
            <w:rStyle w:val="HTMLCode"/>
            <w:rFonts w:ascii="Consolas" w:hAnsi="Consolas" w:cs="Consolas"/>
            <w:color w:val="000000"/>
          </w:rPr>
          <w:t xml:space="preserve">  @Override</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21" w:author="Unknown"/>
          <w:rStyle w:val="HTMLCode"/>
          <w:rFonts w:ascii="Consolas" w:hAnsi="Consolas" w:cs="Consolas"/>
          <w:color w:val="000000"/>
        </w:rPr>
      </w:pPr>
      <w:ins w:id="122" w:author="Unknown">
        <w:r>
          <w:rPr>
            <w:rStyle w:val="HTMLCode"/>
            <w:rFonts w:ascii="Consolas" w:hAnsi="Consolas" w:cs="Consolas"/>
            <w:color w:val="000000"/>
          </w:rPr>
          <w:t xml:space="preserve">  </w:t>
        </w:r>
        <w:proofErr w:type="gramStart"/>
        <w:r>
          <w:rPr>
            <w:rStyle w:val="token"/>
            <w:rFonts w:ascii="Consolas" w:hAnsi="Consolas" w:cs="Consolas"/>
            <w:color w:val="0077AA"/>
          </w:rPr>
          <w:t>public</w:t>
        </w:r>
        <w:proofErr w:type="gramEnd"/>
        <w:r>
          <w:rPr>
            <w:rStyle w:val="HTMLCode"/>
            <w:rFonts w:ascii="Consolas" w:hAnsi="Consolas" w:cs="Consolas"/>
            <w:color w:val="000000"/>
          </w:rPr>
          <w:t xml:space="preserve"> </w:t>
        </w:r>
        <w:proofErr w:type="spellStart"/>
        <w:r>
          <w:rPr>
            <w:rStyle w:val="token"/>
            <w:rFonts w:ascii="Consolas" w:hAnsi="Consolas" w:cs="Consolas"/>
            <w:color w:val="0077AA"/>
          </w:rPr>
          <w:t>boolean</w:t>
        </w:r>
        <w:proofErr w:type="spellEnd"/>
        <w:r>
          <w:rPr>
            <w:rStyle w:val="HTMLCode"/>
            <w:rFonts w:ascii="Consolas" w:hAnsi="Consolas" w:cs="Consolas"/>
            <w:color w:val="000000"/>
          </w:rPr>
          <w:t xml:space="preserve"> </w:t>
        </w:r>
        <w:r>
          <w:rPr>
            <w:rStyle w:val="token"/>
            <w:rFonts w:ascii="Consolas" w:hAnsi="Consolas" w:cs="Consolas"/>
            <w:color w:val="DD4A68"/>
          </w:rPr>
          <w:t>equals</w:t>
        </w:r>
        <w:r>
          <w:rPr>
            <w:rStyle w:val="token"/>
            <w:rFonts w:ascii="Consolas" w:hAnsi="Consolas" w:cs="Consolas"/>
            <w:color w:val="999999"/>
          </w:rPr>
          <w:t>(</w:t>
        </w:r>
        <w:r>
          <w:rPr>
            <w:rStyle w:val="HTMLCode"/>
            <w:rFonts w:ascii="Consolas" w:hAnsi="Consolas" w:cs="Consolas"/>
            <w:color w:val="000000"/>
          </w:rPr>
          <w:t xml:space="preserve">Object </w:t>
        </w:r>
        <w:proofErr w:type="spellStart"/>
        <w:r>
          <w:rPr>
            <w:rStyle w:val="HTMLCode"/>
            <w:rFonts w:ascii="Consolas" w:hAnsi="Consolas" w:cs="Consolas"/>
            <w:color w:val="000000"/>
          </w:rPr>
          <w:t>obj</w:t>
        </w:r>
        <w:proofErr w:type="spellEnd"/>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23" w:author="Unknown"/>
          <w:rStyle w:val="HTMLCode"/>
          <w:rFonts w:ascii="Consolas" w:hAnsi="Consolas" w:cs="Consolas"/>
          <w:color w:val="000000"/>
        </w:rPr>
      </w:pPr>
      <w:ins w:id="124" w:author="Unknown">
        <w:r>
          <w:rPr>
            <w:rStyle w:val="HTMLCode"/>
            <w:rFonts w:ascii="Consolas" w:hAnsi="Consolas" w:cs="Consolas"/>
            <w:color w:val="000000"/>
          </w:rPr>
          <w:t xml:space="preserve">    </w:t>
        </w:r>
        <w:proofErr w:type="gramStart"/>
        <w:r>
          <w:rPr>
            <w:rStyle w:val="token"/>
            <w:rFonts w:ascii="Consolas" w:hAnsi="Consolas" w:cs="Consolas"/>
            <w:color w:val="0077AA"/>
          </w:rPr>
          <w:t>if</w:t>
        </w:r>
        <w:proofErr w:type="gramEnd"/>
        <w:r>
          <w:rPr>
            <w:rStyle w:val="HTMLCode"/>
            <w:rFonts w:ascii="Consolas" w:hAnsi="Consolas" w:cs="Consolas"/>
            <w:color w:val="000000"/>
          </w:rPr>
          <w:t xml:space="preserve"> </w:t>
        </w:r>
        <w:r>
          <w:rPr>
            <w:rStyle w:val="token"/>
            <w:rFonts w:ascii="Consolas" w:hAnsi="Consolas" w:cs="Consolas"/>
            <w:color w:val="999999"/>
          </w:rPr>
          <w:t>(</w:t>
        </w:r>
        <w:r>
          <w:rPr>
            <w:rStyle w:val="token"/>
            <w:rFonts w:ascii="Consolas" w:hAnsi="Consolas" w:cs="Consolas"/>
            <w:color w:val="0077AA"/>
          </w:rPr>
          <w:t>this</w:t>
        </w:r>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w:t>
        </w:r>
        <w:proofErr w:type="spellStart"/>
        <w:r>
          <w:rPr>
            <w:rStyle w:val="HTMLCode"/>
            <w:rFonts w:ascii="Consolas" w:hAnsi="Consolas" w:cs="Consolas"/>
            <w:color w:val="000000"/>
          </w:rPr>
          <w:t>obj</w:t>
        </w:r>
        <w:proofErr w:type="spellEnd"/>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25" w:author="Unknown"/>
          <w:rStyle w:val="HTMLCode"/>
          <w:rFonts w:ascii="Consolas" w:hAnsi="Consolas" w:cs="Consolas"/>
          <w:color w:val="000000"/>
        </w:rPr>
      </w:pPr>
      <w:ins w:id="126" w:author="Unknown">
        <w:r>
          <w:rPr>
            <w:rStyle w:val="HTMLCode"/>
            <w:rFonts w:ascii="Consolas" w:hAnsi="Consolas" w:cs="Consolas"/>
            <w:color w:val="000000"/>
          </w:rPr>
          <w:t xml:space="preserve">      </w:t>
        </w:r>
        <w:proofErr w:type="gramStart"/>
        <w:r>
          <w:rPr>
            <w:rStyle w:val="token"/>
            <w:rFonts w:ascii="Consolas" w:hAnsi="Consolas" w:cs="Consolas"/>
            <w:color w:val="0077AA"/>
          </w:rPr>
          <w:t>return</w:t>
        </w:r>
        <w:proofErr w:type="gramEnd"/>
        <w:r>
          <w:rPr>
            <w:rStyle w:val="HTMLCode"/>
            <w:rFonts w:ascii="Consolas" w:hAnsi="Consolas" w:cs="Consolas"/>
            <w:color w:val="000000"/>
          </w:rPr>
          <w:t xml:space="preserve"> </w:t>
        </w:r>
        <w:r>
          <w:rPr>
            <w:rStyle w:val="token"/>
            <w:rFonts w:ascii="Consolas" w:hAnsi="Consolas" w:cs="Consolas"/>
            <w:color w:val="990055"/>
          </w:rPr>
          <w:t>true</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27" w:author="Unknown"/>
          <w:rStyle w:val="HTMLCode"/>
          <w:rFonts w:ascii="Consolas" w:hAnsi="Consolas" w:cs="Consolas"/>
          <w:color w:val="000000"/>
        </w:rPr>
      </w:pPr>
      <w:ins w:id="128" w:author="Unknown">
        <w:r>
          <w:rPr>
            <w:rStyle w:val="HTMLCode"/>
            <w:rFonts w:ascii="Consolas" w:hAnsi="Consolas" w:cs="Consolas"/>
            <w:color w:val="000000"/>
          </w:rPr>
          <w:t xml:space="preserve">    </w:t>
        </w:r>
        <w:proofErr w:type="gramStart"/>
        <w:r>
          <w:rPr>
            <w:rStyle w:val="token"/>
            <w:rFonts w:ascii="Consolas" w:hAnsi="Consolas" w:cs="Consolas"/>
            <w:color w:val="0077AA"/>
          </w:rPr>
          <w:t>if</w:t>
        </w:r>
        <w:proofErr w:type="gramEnd"/>
        <w:r>
          <w:rPr>
            <w:rStyle w:val="HTMLCode"/>
            <w:rFonts w:ascii="Consolas" w:hAnsi="Consolas" w:cs="Consolas"/>
            <w:color w:val="000000"/>
          </w:rPr>
          <w:t xml:space="preserve"> </w:t>
        </w:r>
        <w:r>
          <w:rPr>
            <w:rStyle w:val="token"/>
            <w:rFonts w:ascii="Consolas" w:hAnsi="Consolas" w:cs="Consolas"/>
            <w:color w:val="999999"/>
          </w:rPr>
          <w:t>(</w:t>
        </w:r>
        <w:proofErr w:type="spellStart"/>
        <w:r>
          <w:rPr>
            <w:rStyle w:val="HTMLCode"/>
            <w:rFonts w:ascii="Consolas" w:hAnsi="Consolas" w:cs="Consolas"/>
            <w:color w:val="000000"/>
          </w:rPr>
          <w:t>obj</w:t>
        </w:r>
        <w:proofErr w:type="spellEnd"/>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null</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29" w:author="Unknown"/>
          <w:rStyle w:val="HTMLCode"/>
          <w:rFonts w:ascii="Consolas" w:hAnsi="Consolas" w:cs="Consolas"/>
          <w:color w:val="000000"/>
        </w:rPr>
      </w:pPr>
      <w:ins w:id="130" w:author="Unknown">
        <w:r>
          <w:rPr>
            <w:rStyle w:val="HTMLCode"/>
            <w:rFonts w:ascii="Consolas" w:hAnsi="Consolas" w:cs="Consolas"/>
            <w:color w:val="000000"/>
          </w:rPr>
          <w:t xml:space="preserve">      </w:t>
        </w:r>
        <w:proofErr w:type="gramStart"/>
        <w:r>
          <w:rPr>
            <w:rStyle w:val="token"/>
            <w:rFonts w:ascii="Consolas" w:hAnsi="Consolas" w:cs="Consolas"/>
            <w:color w:val="0077AA"/>
          </w:rPr>
          <w:t>return</w:t>
        </w:r>
        <w:proofErr w:type="gramEnd"/>
        <w:r>
          <w:rPr>
            <w:rStyle w:val="HTMLCode"/>
            <w:rFonts w:ascii="Consolas" w:hAnsi="Consolas" w:cs="Consolas"/>
            <w:color w:val="000000"/>
          </w:rPr>
          <w:t xml:space="preserve"> </w:t>
        </w:r>
        <w:r>
          <w:rPr>
            <w:rStyle w:val="token"/>
            <w:rFonts w:ascii="Consolas" w:hAnsi="Consolas" w:cs="Consolas"/>
            <w:color w:val="990055"/>
          </w:rPr>
          <w:t>false</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31" w:author="Unknown"/>
          <w:rStyle w:val="HTMLCode"/>
          <w:rFonts w:ascii="Consolas" w:hAnsi="Consolas" w:cs="Consolas"/>
          <w:color w:val="000000"/>
        </w:rPr>
      </w:pPr>
      <w:ins w:id="132" w:author="Unknown">
        <w:r>
          <w:rPr>
            <w:rStyle w:val="HTMLCode"/>
            <w:rFonts w:ascii="Consolas" w:hAnsi="Consolas" w:cs="Consolas"/>
            <w:color w:val="000000"/>
          </w:rPr>
          <w:t xml:space="preserve">    </w:t>
        </w:r>
        <w:proofErr w:type="gramStart"/>
        <w:r>
          <w:rPr>
            <w:rStyle w:val="token"/>
            <w:rFonts w:ascii="Consolas" w:hAnsi="Consolas" w:cs="Consolas"/>
            <w:color w:val="0077AA"/>
          </w:rPr>
          <w:t>if</w:t>
        </w:r>
        <w:proofErr w:type="gramEnd"/>
        <w:r>
          <w:rPr>
            <w:rStyle w:val="HTMLCode"/>
            <w:rFonts w:ascii="Consolas" w:hAnsi="Consolas" w:cs="Consolas"/>
            <w:color w:val="000000"/>
          </w:rPr>
          <w:t xml:space="preserve"> </w:t>
        </w:r>
        <w:r>
          <w:rPr>
            <w:rStyle w:val="token"/>
            <w:rFonts w:ascii="Consolas" w:hAnsi="Consolas" w:cs="Consolas"/>
            <w:color w:val="999999"/>
          </w:rPr>
          <w:t>(</w:t>
        </w:r>
        <w:proofErr w:type="spellStart"/>
        <w:r>
          <w:rPr>
            <w:rStyle w:val="token"/>
            <w:rFonts w:ascii="Consolas" w:hAnsi="Consolas" w:cs="Consolas"/>
            <w:color w:val="DD4A68"/>
          </w:rPr>
          <w:t>getClass</w:t>
        </w:r>
        <w:proofErr w:type="spellEnd"/>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w:t>
        </w:r>
        <w:proofErr w:type="spellStart"/>
        <w:r>
          <w:rPr>
            <w:rStyle w:val="HTMLCode"/>
            <w:rFonts w:ascii="Consolas" w:hAnsi="Consolas" w:cs="Consolas"/>
            <w:color w:val="000000"/>
          </w:rPr>
          <w:t>obj</w:t>
        </w:r>
        <w:r>
          <w:rPr>
            <w:rStyle w:val="token"/>
            <w:rFonts w:ascii="Consolas" w:hAnsi="Consolas" w:cs="Consolas"/>
            <w:color w:val="999999"/>
          </w:rPr>
          <w:t>.</w:t>
        </w:r>
        <w:r>
          <w:rPr>
            <w:rStyle w:val="token"/>
            <w:rFonts w:ascii="Consolas" w:hAnsi="Consolas" w:cs="Consolas"/>
            <w:color w:val="DD4A68"/>
          </w:rPr>
          <w:t>getClass</w:t>
        </w:r>
        <w:proofErr w:type="spellEnd"/>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33" w:author="Unknown"/>
          <w:rStyle w:val="HTMLCode"/>
          <w:rFonts w:ascii="Consolas" w:hAnsi="Consolas" w:cs="Consolas"/>
          <w:color w:val="000000"/>
        </w:rPr>
      </w:pPr>
      <w:ins w:id="134" w:author="Unknown">
        <w:r>
          <w:rPr>
            <w:rStyle w:val="HTMLCode"/>
            <w:rFonts w:ascii="Consolas" w:hAnsi="Consolas" w:cs="Consolas"/>
            <w:color w:val="000000"/>
          </w:rPr>
          <w:t xml:space="preserve">      </w:t>
        </w:r>
        <w:proofErr w:type="gramStart"/>
        <w:r>
          <w:rPr>
            <w:rStyle w:val="token"/>
            <w:rFonts w:ascii="Consolas" w:hAnsi="Consolas" w:cs="Consolas"/>
            <w:color w:val="0077AA"/>
          </w:rPr>
          <w:t>return</w:t>
        </w:r>
        <w:proofErr w:type="gramEnd"/>
        <w:r>
          <w:rPr>
            <w:rStyle w:val="HTMLCode"/>
            <w:rFonts w:ascii="Consolas" w:hAnsi="Consolas" w:cs="Consolas"/>
            <w:color w:val="000000"/>
          </w:rPr>
          <w:t xml:space="preserve"> </w:t>
        </w:r>
        <w:r>
          <w:rPr>
            <w:rStyle w:val="token"/>
            <w:rFonts w:ascii="Consolas" w:hAnsi="Consolas" w:cs="Consolas"/>
            <w:color w:val="990055"/>
          </w:rPr>
          <w:t>false</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35" w:author="Unknown"/>
          <w:rStyle w:val="HTMLCode"/>
          <w:rFonts w:ascii="Consolas" w:hAnsi="Consolas" w:cs="Consolas"/>
          <w:color w:val="000000"/>
        </w:rPr>
      </w:pPr>
      <w:ins w:id="136" w:author="Unknown">
        <w:r>
          <w:rPr>
            <w:rStyle w:val="HTMLCode"/>
            <w:rFonts w:ascii="Consolas" w:hAnsi="Consolas" w:cs="Consolas"/>
            <w:color w:val="000000"/>
          </w:rPr>
          <w:t xml:space="preserve">    </w:t>
        </w:r>
        <w:proofErr w:type="gramStart"/>
        <w:r>
          <w:rPr>
            <w:rStyle w:val="token"/>
            <w:rFonts w:ascii="Consolas" w:hAnsi="Consolas" w:cs="Consolas"/>
            <w:color w:val="0077AA"/>
          </w:rPr>
          <w:t>final</w:t>
        </w:r>
        <w:proofErr w:type="gramEnd"/>
        <w:r>
          <w:rPr>
            <w:rStyle w:val="HTMLCode"/>
            <w:rFonts w:ascii="Consolas" w:hAnsi="Consolas" w:cs="Consolas"/>
            <w:color w:val="000000"/>
          </w:rPr>
          <w:t xml:space="preserve"> </w:t>
        </w:r>
        <w:proofErr w:type="spellStart"/>
        <w:r>
          <w:rPr>
            <w:rStyle w:val="HTMLCode"/>
            <w:rFonts w:ascii="Consolas" w:hAnsi="Consolas" w:cs="Consolas"/>
            <w:color w:val="000000"/>
          </w:rPr>
          <w:t>StringHelper</w:t>
        </w:r>
        <w:proofErr w:type="spellEnd"/>
        <w:r>
          <w:rPr>
            <w:rStyle w:val="HTMLCode"/>
            <w:rFonts w:ascii="Consolas" w:hAnsi="Consolas" w:cs="Consolas"/>
            <w:color w:val="000000"/>
          </w:rPr>
          <w:t xml:space="preserve"> other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999999"/>
          </w:rPr>
          <w:t>(</w:t>
        </w:r>
        <w:proofErr w:type="spellStart"/>
        <w:r>
          <w:rPr>
            <w:rStyle w:val="HTMLCode"/>
            <w:rFonts w:ascii="Consolas" w:hAnsi="Consolas" w:cs="Consolas"/>
            <w:color w:val="000000"/>
          </w:rPr>
          <w:t>StringHelper</w:t>
        </w:r>
        <w:proofErr w:type="spellEnd"/>
        <w:r>
          <w:rPr>
            <w:rStyle w:val="token"/>
            <w:rFonts w:ascii="Consolas" w:hAnsi="Consolas" w:cs="Consolas"/>
            <w:color w:val="999999"/>
          </w:rPr>
          <w:t>)</w:t>
        </w:r>
        <w:r>
          <w:rPr>
            <w:rStyle w:val="HTMLCode"/>
            <w:rFonts w:ascii="Consolas" w:hAnsi="Consolas" w:cs="Consolas"/>
            <w:color w:val="000000"/>
          </w:rPr>
          <w:t xml:space="preserve"> </w:t>
        </w:r>
        <w:proofErr w:type="spellStart"/>
        <w:r>
          <w:rPr>
            <w:rStyle w:val="HTMLCode"/>
            <w:rFonts w:ascii="Consolas" w:hAnsi="Consolas" w:cs="Consolas"/>
            <w:color w:val="000000"/>
          </w:rPr>
          <w:t>obj</w:t>
        </w:r>
        <w:proofErr w:type="spellEnd"/>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37" w:author="Unknown"/>
          <w:rStyle w:val="HTMLCode"/>
          <w:rFonts w:ascii="Consolas" w:hAnsi="Consolas" w:cs="Consolas"/>
          <w:color w:val="000000"/>
        </w:rPr>
      </w:pPr>
      <w:ins w:id="138" w:author="Unknown">
        <w:r>
          <w:rPr>
            <w:rStyle w:val="HTMLCode"/>
            <w:rFonts w:ascii="Consolas" w:hAnsi="Consolas" w:cs="Consolas"/>
            <w:color w:val="000000"/>
          </w:rPr>
          <w:t xml:space="preserve">    </w:t>
        </w:r>
        <w:proofErr w:type="gramStart"/>
        <w:r>
          <w:rPr>
            <w:rStyle w:val="token"/>
            <w:rFonts w:ascii="Consolas" w:hAnsi="Consolas" w:cs="Consolas"/>
            <w:color w:val="0077AA"/>
          </w:rPr>
          <w:t>if</w:t>
        </w:r>
        <w:proofErr w:type="gramEnd"/>
        <w:r>
          <w:rPr>
            <w:rStyle w:val="HTMLCode"/>
            <w:rFonts w:ascii="Consolas" w:hAnsi="Consolas" w:cs="Consolas"/>
            <w:color w:val="000000"/>
          </w:rPr>
          <w:t xml:space="preserve"> </w:t>
        </w:r>
        <w:r>
          <w:rPr>
            <w:rStyle w:val="token"/>
            <w:rFonts w:ascii="Consolas" w:hAnsi="Consolas" w:cs="Consolas"/>
            <w:color w:val="999999"/>
          </w:rPr>
          <w:t>(</w:t>
        </w:r>
        <w:proofErr w:type="spellStart"/>
        <w:r>
          <w:rPr>
            <w:rStyle w:val="HTMLCode"/>
            <w:rFonts w:ascii="Consolas" w:hAnsi="Consolas" w:cs="Consolas"/>
            <w:color w:val="000000"/>
          </w:rPr>
          <w:t>inputString</w:t>
        </w:r>
        <w:proofErr w:type="spellEnd"/>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null </w:t>
        </w:r>
        <w:r>
          <w:rPr>
            <w:rStyle w:val="token"/>
            <w:rFonts w:ascii="Consolas" w:hAnsi="Consolas" w:cs="Consolas"/>
            <w:color w:val="A67F59"/>
          </w:rPr>
          <w:t>&amp;&amp;</w:t>
        </w:r>
        <w:r>
          <w:rPr>
            <w:rStyle w:val="HTMLCode"/>
            <w:rFonts w:ascii="Consolas" w:hAnsi="Consolas" w:cs="Consolas"/>
            <w:color w:val="000000"/>
          </w:rPr>
          <w:t xml:space="preserve"> </w:t>
        </w:r>
        <w:proofErr w:type="spellStart"/>
        <w:r>
          <w:rPr>
            <w:rStyle w:val="HTMLCode"/>
            <w:rFonts w:ascii="Consolas" w:hAnsi="Consolas" w:cs="Consolas"/>
            <w:color w:val="000000"/>
          </w:rPr>
          <w:t>other</w:t>
        </w:r>
        <w:r>
          <w:rPr>
            <w:rStyle w:val="token"/>
            <w:rFonts w:ascii="Consolas" w:hAnsi="Consolas" w:cs="Consolas"/>
            <w:color w:val="999999"/>
          </w:rPr>
          <w:t>.</w:t>
        </w:r>
        <w:r>
          <w:rPr>
            <w:rStyle w:val="HTMLCode"/>
            <w:rFonts w:ascii="Consolas" w:hAnsi="Consolas" w:cs="Consolas"/>
            <w:color w:val="000000"/>
          </w:rPr>
          <w:t>inputString</w:t>
        </w:r>
        <w:proofErr w:type="spellEnd"/>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null</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39" w:author="Unknown"/>
          <w:rStyle w:val="HTMLCode"/>
          <w:rFonts w:ascii="Consolas" w:hAnsi="Consolas" w:cs="Consolas"/>
          <w:color w:val="000000"/>
        </w:rPr>
      </w:pPr>
      <w:ins w:id="140" w:author="Unknown">
        <w:r>
          <w:rPr>
            <w:rStyle w:val="HTMLCode"/>
            <w:rFonts w:ascii="Consolas" w:hAnsi="Consolas" w:cs="Consolas"/>
            <w:color w:val="000000"/>
          </w:rPr>
          <w:t xml:space="preserve">      </w:t>
        </w:r>
        <w:proofErr w:type="gramStart"/>
        <w:r>
          <w:rPr>
            <w:rStyle w:val="token"/>
            <w:rFonts w:ascii="Consolas" w:hAnsi="Consolas" w:cs="Consolas"/>
            <w:color w:val="0077AA"/>
          </w:rPr>
          <w:t>return</w:t>
        </w:r>
        <w:proofErr w:type="gramEnd"/>
        <w:r>
          <w:rPr>
            <w:rStyle w:val="HTMLCode"/>
            <w:rFonts w:ascii="Consolas" w:hAnsi="Consolas" w:cs="Consolas"/>
            <w:color w:val="000000"/>
          </w:rPr>
          <w:t xml:space="preserve"> </w:t>
        </w:r>
        <w:r>
          <w:rPr>
            <w:rStyle w:val="token"/>
            <w:rFonts w:ascii="Consolas" w:hAnsi="Consolas" w:cs="Consolas"/>
            <w:color w:val="990055"/>
          </w:rPr>
          <w:t>false</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41" w:author="Unknown"/>
          <w:rStyle w:val="HTMLCode"/>
          <w:rFonts w:ascii="Consolas" w:hAnsi="Consolas" w:cs="Consolas"/>
          <w:color w:val="000000"/>
        </w:rPr>
      </w:pPr>
      <w:ins w:id="142" w:author="Unknown">
        <w:r>
          <w:rPr>
            <w:rStyle w:val="HTMLCode"/>
            <w:rFonts w:ascii="Consolas" w:hAnsi="Consolas" w:cs="Consolas"/>
            <w:color w:val="000000"/>
          </w:rPr>
          <w:lastRenderedPageBreak/>
          <w:t xml:space="preserve">    </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0077AA"/>
          </w:rPr>
          <w:t>else</w:t>
        </w:r>
        <w:r>
          <w:rPr>
            <w:rStyle w:val="HTMLCode"/>
            <w:rFonts w:ascii="Consolas" w:hAnsi="Consolas" w:cs="Consolas"/>
            <w:color w:val="000000"/>
          </w:rPr>
          <w:t xml:space="preserve"> </w:t>
        </w:r>
        <w:r>
          <w:rPr>
            <w:rStyle w:val="token"/>
            <w:rFonts w:ascii="Consolas" w:hAnsi="Consolas" w:cs="Consolas"/>
            <w:color w:val="0077AA"/>
          </w:rPr>
          <w:t>if</w:t>
        </w:r>
        <w:r>
          <w:rPr>
            <w:rStyle w:val="HTMLCode"/>
            <w:rFonts w:ascii="Consolas" w:hAnsi="Consolas" w:cs="Consolas"/>
            <w:color w:val="000000"/>
          </w:rPr>
          <w:t xml:space="preserve"> </w:t>
        </w:r>
        <w:r>
          <w:rPr>
            <w:rStyle w:val="token"/>
            <w:rFonts w:ascii="Consolas" w:hAnsi="Consolas" w:cs="Consolas"/>
            <w:color w:val="999999"/>
          </w:rPr>
          <w:t>(</w:t>
        </w:r>
        <w:proofErr w:type="gramStart"/>
        <w:r>
          <w:rPr>
            <w:rStyle w:val="token"/>
            <w:rFonts w:ascii="Consolas" w:hAnsi="Consolas" w:cs="Consolas"/>
            <w:color w:val="A67F59"/>
          </w:rPr>
          <w:t>!</w:t>
        </w:r>
        <w:proofErr w:type="spellStart"/>
        <w:r>
          <w:rPr>
            <w:rStyle w:val="HTMLCode"/>
            <w:rFonts w:ascii="Consolas" w:hAnsi="Consolas" w:cs="Consolas"/>
            <w:color w:val="000000"/>
          </w:rPr>
          <w:t>inputString</w:t>
        </w:r>
        <w:r>
          <w:rPr>
            <w:rStyle w:val="token"/>
            <w:rFonts w:ascii="Consolas" w:hAnsi="Consolas" w:cs="Consolas"/>
            <w:color w:val="999999"/>
          </w:rPr>
          <w:t>.</w:t>
        </w:r>
        <w:r>
          <w:rPr>
            <w:rStyle w:val="token"/>
            <w:rFonts w:ascii="Consolas" w:hAnsi="Consolas" w:cs="Consolas"/>
            <w:color w:val="DD4A68"/>
          </w:rPr>
          <w:t>equals</w:t>
        </w:r>
        <w:proofErr w:type="spellEnd"/>
        <w:proofErr w:type="gramEnd"/>
        <w:r>
          <w:rPr>
            <w:rStyle w:val="token"/>
            <w:rFonts w:ascii="Consolas" w:hAnsi="Consolas" w:cs="Consolas"/>
            <w:color w:val="999999"/>
          </w:rPr>
          <w:t>(</w:t>
        </w:r>
        <w:proofErr w:type="spellStart"/>
        <w:r>
          <w:rPr>
            <w:rStyle w:val="HTMLCode"/>
            <w:rFonts w:ascii="Consolas" w:hAnsi="Consolas" w:cs="Consolas"/>
            <w:color w:val="000000"/>
          </w:rPr>
          <w:t>other</w:t>
        </w:r>
        <w:r>
          <w:rPr>
            <w:rStyle w:val="token"/>
            <w:rFonts w:ascii="Consolas" w:hAnsi="Consolas" w:cs="Consolas"/>
            <w:color w:val="999999"/>
          </w:rPr>
          <w:t>.</w:t>
        </w:r>
        <w:r>
          <w:rPr>
            <w:rStyle w:val="HTMLCode"/>
            <w:rFonts w:ascii="Consolas" w:hAnsi="Consolas" w:cs="Consolas"/>
            <w:color w:val="000000"/>
          </w:rPr>
          <w:t>inputString</w:t>
        </w:r>
        <w:proofErr w:type="spellEnd"/>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43" w:author="Unknown"/>
          <w:rStyle w:val="HTMLCode"/>
          <w:rFonts w:ascii="Consolas" w:hAnsi="Consolas" w:cs="Consolas"/>
          <w:color w:val="000000"/>
        </w:rPr>
      </w:pPr>
      <w:ins w:id="144" w:author="Unknown">
        <w:r>
          <w:rPr>
            <w:rStyle w:val="HTMLCode"/>
            <w:rFonts w:ascii="Consolas" w:hAnsi="Consolas" w:cs="Consolas"/>
            <w:color w:val="000000"/>
          </w:rPr>
          <w:t xml:space="preserve">      </w:t>
        </w:r>
        <w:proofErr w:type="gramStart"/>
        <w:r>
          <w:rPr>
            <w:rStyle w:val="token"/>
            <w:rFonts w:ascii="Consolas" w:hAnsi="Consolas" w:cs="Consolas"/>
            <w:color w:val="0077AA"/>
          </w:rPr>
          <w:t>return</w:t>
        </w:r>
        <w:proofErr w:type="gramEnd"/>
        <w:r>
          <w:rPr>
            <w:rStyle w:val="HTMLCode"/>
            <w:rFonts w:ascii="Consolas" w:hAnsi="Consolas" w:cs="Consolas"/>
            <w:color w:val="000000"/>
          </w:rPr>
          <w:t xml:space="preserve"> </w:t>
        </w:r>
        <w:r>
          <w:rPr>
            <w:rStyle w:val="token"/>
            <w:rFonts w:ascii="Consolas" w:hAnsi="Consolas" w:cs="Consolas"/>
            <w:color w:val="990055"/>
          </w:rPr>
          <w:t>false</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45" w:author="Unknown"/>
          <w:rStyle w:val="HTMLCode"/>
          <w:rFonts w:ascii="Consolas" w:hAnsi="Consolas" w:cs="Consolas"/>
          <w:color w:val="000000"/>
        </w:rPr>
      </w:pPr>
      <w:ins w:id="146" w:author="Unknown">
        <w:r>
          <w:rPr>
            <w:rStyle w:val="HTMLCode"/>
            <w:rFonts w:ascii="Consolas" w:hAnsi="Consolas" w:cs="Consolas"/>
            <w:color w:val="000000"/>
          </w:rPr>
          <w:t xml:space="preserve">    </w:t>
        </w:r>
        <w:proofErr w:type="gramStart"/>
        <w:r>
          <w:rPr>
            <w:rStyle w:val="token"/>
            <w:rFonts w:ascii="Consolas" w:hAnsi="Consolas" w:cs="Consolas"/>
            <w:color w:val="0077AA"/>
          </w:rPr>
          <w:t>return</w:t>
        </w:r>
        <w:proofErr w:type="gramEnd"/>
        <w:r>
          <w:rPr>
            <w:rStyle w:val="HTMLCode"/>
            <w:rFonts w:ascii="Consolas" w:hAnsi="Consolas" w:cs="Consolas"/>
            <w:color w:val="000000"/>
          </w:rPr>
          <w:t xml:space="preserve"> </w:t>
        </w:r>
        <w:r>
          <w:rPr>
            <w:rStyle w:val="token"/>
            <w:rFonts w:ascii="Consolas" w:hAnsi="Consolas" w:cs="Consolas"/>
            <w:color w:val="990055"/>
          </w:rPr>
          <w:t>true</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47" w:author="Unknown"/>
          <w:rStyle w:val="HTMLCode"/>
          <w:rFonts w:ascii="Consolas" w:hAnsi="Consolas" w:cs="Consolas"/>
          <w:color w:val="000000"/>
        </w:rPr>
      </w:pPr>
      <w:ins w:id="148" w:author="Unknown">
        <w:r>
          <w:rPr>
            <w:rStyle w:val="HTMLCode"/>
            <w:rFonts w:ascii="Consolas" w:hAnsi="Consolas" w:cs="Consolas"/>
            <w:color w:val="000000"/>
          </w:rPr>
          <w:t xml:space="preserve">  </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49" w:author="Unknown"/>
          <w:rStyle w:val="HTMLCode"/>
          <w:rFonts w:ascii="Consolas" w:hAnsi="Consolas" w:cs="Consolas"/>
          <w:color w:val="000000"/>
        </w:rPr>
      </w:pP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50" w:author="Unknown"/>
          <w:rStyle w:val="HTMLCode"/>
          <w:rFonts w:ascii="Consolas" w:hAnsi="Consolas" w:cs="Consolas"/>
          <w:color w:val="000000"/>
        </w:rPr>
      </w:pPr>
      <w:ins w:id="151" w:author="Unknown">
        <w:r>
          <w:rPr>
            <w:rStyle w:val="HTMLCode"/>
            <w:rFonts w:ascii="Consolas" w:hAnsi="Consolas" w:cs="Consolas"/>
            <w:color w:val="000000"/>
          </w:rPr>
          <w:t xml:space="preserve">  </w:t>
        </w:r>
        <w:proofErr w:type="gramStart"/>
        <w:r>
          <w:rPr>
            <w:rStyle w:val="token"/>
            <w:rFonts w:ascii="Consolas" w:hAnsi="Consolas" w:cs="Consolas"/>
            <w:color w:val="0077AA"/>
          </w:rPr>
          <w:t>public</w:t>
        </w:r>
        <w:proofErr w:type="gramEnd"/>
        <w:r>
          <w:rPr>
            <w:rStyle w:val="HTMLCode"/>
            <w:rFonts w:ascii="Consolas" w:hAnsi="Consolas" w:cs="Consolas"/>
            <w:color w:val="000000"/>
          </w:rPr>
          <w:t xml:space="preserve"> </w:t>
        </w:r>
        <w:r>
          <w:rPr>
            <w:rStyle w:val="token"/>
            <w:rFonts w:ascii="Consolas" w:hAnsi="Consolas" w:cs="Consolas"/>
            <w:color w:val="0077AA"/>
          </w:rPr>
          <w:t>static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main</w:t>
        </w:r>
        <w:r>
          <w:rPr>
            <w:rStyle w:val="token"/>
            <w:rFonts w:ascii="Consolas" w:hAnsi="Consolas" w:cs="Consolas"/>
            <w:color w:val="999999"/>
          </w:rPr>
          <w:t>(</w:t>
        </w:r>
        <w:r>
          <w:rPr>
            <w:rStyle w:val="HTMLCode"/>
            <w:rFonts w:ascii="Consolas" w:hAnsi="Consolas" w:cs="Consolas"/>
            <w:color w:val="000000"/>
          </w:rPr>
          <w:t>String</w:t>
        </w:r>
        <w:r>
          <w:rPr>
            <w:rStyle w:val="token"/>
            <w:rFonts w:ascii="Consolas" w:hAnsi="Consolas" w:cs="Consolas"/>
            <w:color w:val="999999"/>
          </w:rPr>
          <w:t>[]</w:t>
        </w:r>
        <w:r>
          <w:rPr>
            <w:rStyle w:val="HTMLCode"/>
            <w:rFonts w:ascii="Consolas" w:hAnsi="Consolas" w:cs="Consolas"/>
            <w:color w:val="000000"/>
          </w:rPr>
          <w:t xml:space="preserve"> </w:t>
        </w:r>
        <w:proofErr w:type="spellStart"/>
        <w:r>
          <w:rPr>
            <w:rStyle w:val="HTMLCode"/>
            <w:rFonts w:ascii="Consolas" w:hAnsi="Consolas" w:cs="Consolas"/>
            <w:color w:val="000000"/>
          </w:rPr>
          <w:t>args</w:t>
        </w:r>
        <w:proofErr w:type="spellEnd"/>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52" w:author="Unknown"/>
          <w:rStyle w:val="HTMLCode"/>
          <w:rFonts w:ascii="Consolas" w:hAnsi="Consolas" w:cs="Consolas"/>
          <w:color w:val="000000"/>
        </w:rPr>
      </w:pPr>
      <w:ins w:id="153" w:author="Unknown">
        <w:r>
          <w:rPr>
            <w:rStyle w:val="HTMLCode"/>
            <w:rFonts w:ascii="Consolas" w:hAnsi="Consolas" w:cs="Consolas"/>
            <w:color w:val="000000"/>
          </w:rPr>
          <w:t xml:space="preserve">    </w:t>
        </w:r>
        <w:proofErr w:type="spellStart"/>
        <w:r>
          <w:rPr>
            <w:rStyle w:val="HTMLCode"/>
            <w:rFonts w:ascii="Consolas" w:hAnsi="Consolas" w:cs="Consolas"/>
            <w:color w:val="000000"/>
          </w:rPr>
          <w:t>StringHelper</w:t>
        </w:r>
        <w:proofErr w:type="spellEnd"/>
        <w:r>
          <w:rPr>
            <w:rStyle w:val="HTMLCode"/>
            <w:rFonts w:ascii="Consolas" w:hAnsi="Consolas" w:cs="Consolas"/>
            <w:color w:val="000000"/>
          </w:rPr>
          <w:t xml:space="preserve"> </w:t>
        </w:r>
        <w:proofErr w:type="spellStart"/>
        <w:r>
          <w:rPr>
            <w:rStyle w:val="HTMLCode"/>
            <w:rFonts w:ascii="Consolas" w:hAnsi="Consolas" w:cs="Consolas"/>
            <w:color w:val="000000"/>
          </w:rPr>
          <w:t>helperObj</w:t>
        </w:r>
        <w:proofErr w:type="spellEnd"/>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proofErr w:type="spellStart"/>
        <w:proofErr w:type="gramStart"/>
        <w:r>
          <w:rPr>
            <w:rStyle w:val="token"/>
            <w:rFonts w:ascii="Consolas" w:hAnsi="Consolas" w:cs="Consolas"/>
            <w:color w:val="000000"/>
          </w:rPr>
          <w:t>StringHelper</w:t>
        </w:r>
        <w:proofErr w:type="spellEnd"/>
        <w:r>
          <w:rPr>
            <w:rStyle w:val="token"/>
            <w:rFonts w:ascii="Consolas" w:hAnsi="Consolas" w:cs="Consolas"/>
            <w:color w:val="999999"/>
          </w:rPr>
          <w:t>(</w:t>
        </w:r>
        <w:proofErr w:type="gramEnd"/>
        <w:r>
          <w:rPr>
            <w:rStyle w:val="token"/>
            <w:rFonts w:ascii="Consolas" w:hAnsi="Consolas" w:cs="Consolas"/>
            <w:color w:val="669900"/>
          </w:rPr>
          <w:t>"string"</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54" w:author="Unknown"/>
          <w:rStyle w:val="HTMLCode"/>
          <w:rFonts w:ascii="Consolas" w:hAnsi="Consolas" w:cs="Consolas"/>
          <w:color w:val="000000"/>
        </w:rPr>
      </w:pPr>
      <w:ins w:id="155" w:author="Unknown">
        <w:r>
          <w:rPr>
            <w:rStyle w:val="HTMLCode"/>
            <w:rFonts w:ascii="Consolas" w:hAnsi="Consolas" w:cs="Consolas"/>
            <w:color w:val="000000"/>
          </w:rPr>
          <w:t xml:space="preserve">    </w:t>
        </w:r>
        <w:proofErr w:type="spellStart"/>
        <w:r>
          <w:rPr>
            <w:rStyle w:val="HTMLCode"/>
            <w:rFonts w:ascii="Consolas" w:hAnsi="Consolas" w:cs="Consolas"/>
            <w:color w:val="000000"/>
          </w:rPr>
          <w:t>StringHelper</w:t>
        </w:r>
        <w:proofErr w:type="spellEnd"/>
        <w:r>
          <w:rPr>
            <w:rStyle w:val="HTMLCode"/>
            <w:rFonts w:ascii="Consolas" w:hAnsi="Consolas" w:cs="Consolas"/>
            <w:color w:val="000000"/>
          </w:rPr>
          <w:t xml:space="preserve"> helperObj1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proofErr w:type="spellStart"/>
        <w:proofErr w:type="gramStart"/>
        <w:r>
          <w:rPr>
            <w:rStyle w:val="token"/>
            <w:rFonts w:ascii="Consolas" w:hAnsi="Consolas" w:cs="Consolas"/>
            <w:color w:val="000000"/>
          </w:rPr>
          <w:t>StringHelper</w:t>
        </w:r>
        <w:proofErr w:type="spellEnd"/>
        <w:r>
          <w:rPr>
            <w:rStyle w:val="token"/>
            <w:rFonts w:ascii="Consolas" w:hAnsi="Consolas" w:cs="Consolas"/>
            <w:color w:val="999999"/>
          </w:rPr>
          <w:t>(</w:t>
        </w:r>
        <w:proofErr w:type="gramEnd"/>
        <w:r>
          <w:rPr>
            <w:rStyle w:val="token"/>
            <w:rFonts w:ascii="Consolas" w:hAnsi="Consolas" w:cs="Consolas"/>
            <w:color w:val="669900"/>
          </w:rPr>
          <w:t>"string"</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56" w:author="Unknown"/>
          <w:rStyle w:val="HTMLCode"/>
          <w:rFonts w:ascii="Consolas" w:hAnsi="Consolas" w:cs="Consolas"/>
          <w:color w:val="000000"/>
        </w:rPr>
      </w:pPr>
      <w:ins w:id="157" w:author="Unknown">
        <w:r>
          <w:rPr>
            <w:rStyle w:val="HTMLCode"/>
            <w:rFonts w:ascii="Consolas" w:hAnsi="Consolas" w:cs="Consolas"/>
            <w:color w:val="000000"/>
          </w:rPr>
          <w:t xml:space="preserve">    </w:t>
        </w:r>
        <w:proofErr w:type="gramStart"/>
        <w:r>
          <w:rPr>
            <w:rStyle w:val="token"/>
            <w:rFonts w:ascii="Consolas" w:hAnsi="Consolas" w:cs="Consolas"/>
            <w:color w:val="0077AA"/>
          </w:rPr>
          <w:t>if</w:t>
        </w:r>
        <w:r>
          <w:rPr>
            <w:rStyle w:val="token"/>
            <w:rFonts w:ascii="Consolas" w:hAnsi="Consolas" w:cs="Consolas"/>
            <w:color w:val="999999"/>
          </w:rPr>
          <w:t>(</w:t>
        </w:r>
        <w:proofErr w:type="spellStart"/>
        <w:proofErr w:type="gramEnd"/>
        <w:r>
          <w:rPr>
            <w:rStyle w:val="HTMLCode"/>
            <w:rFonts w:ascii="Consolas" w:hAnsi="Consolas" w:cs="Consolas"/>
            <w:color w:val="000000"/>
          </w:rPr>
          <w:t>helperObj</w:t>
        </w:r>
        <w:r>
          <w:rPr>
            <w:rStyle w:val="token"/>
            <w:rFonts w:ascii="Consolas" w:hAnsi="Consolas" w:cs="Consolas"/>
            <w:color w:val="999999"/>
          </w:rPr>
          <w:t>.</w:t>
        </w:r>
        <w:r>
          <w:rPr>
            <w:rStyle w:val="token"/>
            <w:rFonts w:ascii="Consolas" w:hAnsi="Consolas" w:cs="Consolas"/>
            <w:color w:val="DD4A68"/>
          </w:rPr>
          <w:t>hashCode</w:t>
        </w:r>
        <w:proofErr w:type="spellEnd"/>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helperObj1</w:t>
        </w:r>
        <w:r>
          <w:rPr>
            <w:rStyle w:val="token"/>
            <w:rFonts w:ascii="Consolas" w:hAnsi="Consolas" w:cs="Consolas"/>
            <w:color w:val="999999"/>
          </w:rPr>
          <w:t>.</w:t>
        </w:r>
        <w:r>
          <w:rPr>
            <w:rStyle w:val="token"/>
            <w:rFonts w:ascii="Consolas" w:hAnsi="Consolas" w:cs="Consolas"/>
            <w:color w:val="DD4A68"/>
          </w:rPr>
          <w:t>hashCode</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58" w:author="Unknown"/>
          <w:rStyle w:val="HTMLCode"/>
          <w:rFonts w:ascii="Consolas" w:hAnsi="Consolas" w:cs="Consolas"/>
          <w:color w:val="000000"/>
        </w:rPr>
      </w:pPr>
      <w:ins w:id="159" w:author="Unknown">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System</w:t>
        </w:r>
        <w:r>
          <w:rPr>
            <w:rStyle w:val="token"/>
            <w:rFonts w:ascii="Consolas" w:hAnsi="Consolas" w:cs="Consolas"/>
            <w:color w:val="999999"/>
          </w:rPr>
          <w:t>.</w:t>
        </w:r>
        <w:r>
          <w:rPr>
            <w:rStyle w:val="HTMLCode"/>
            <w:rFonts w:ascii="Consolas" w:hAnsi="Consolas" w:cs="Consolas"/>
            <w:color w:val="000000"/>
          </w:rPr>
          <w:t>out</w:t>
        </w:r>
        <w:r>
          <w:rPr>
            <w:rStyle w:val="token"/>
            <w:rFonts w:ascii="Consolas" w:hAnsi="Consolas" w:cs="Consolas"/>
            <w:color w:val="999999"/>
          </w:rPr>
          <w:t>.</w:t>
        </w:r>
        <w:r>
          <w:rPr>
            <w:rStyle w:val="token"/>
            <w:rFonts w:ascii="Consolas" w:hAnsi="Consolas" w:cs="Consolas"/>
            <w:color w:val="DD4A68"/>
          </w:rPr>
          <w:t>println</w:t>
        </w:r>
        <w:proofErr w:type="spellEnd"/>
        <w:r>
          <w:rPr>
            <w:rStyle w:val="token"/>
            <w:rFonts w:ascii="Consolas" w:hAnsi="Consolas" w:cs="Consolas"/>
            <w:color w:val="999999"/>
          </w:rPr>
          <w:t>(</w:t>
        </w:r>
        <w:proofErr w:type="gramEnd"/>
        <w:r>
          <w:rPr>
            <w:rStyle w:val="token"/>
            <w:rFonts w:ascii="Consolas" w:hAnsi="Consolas" w:cs="Consolas"/>
            <w:color w:val="669900"/>
          </w:rPr>
          <w:t>"</w:t>
        </w:r>
        <w:proofErr w:type="spellStart"/>
        <w:r>
          <w:rPr>
            <w:rStyle w:val="token"/>
            <w:rFonts w:ascii="Consolas" w:hAnsi="Consolas" w:cs="Consolas"/>
            <w:color w:val="669900"/>
          </w:rPr>
          <w:t>HashCode</w:t>
        </w:r>
        <w:proofErr w:type="spellEnd"/>
        <w:r>
          <w:rPr>
            <w:rStyle w:val="token"/>
            <w:rFonts w:ascii="Consolas" w:hAnsi="Consolas" w:cs="Consolas"/>
            <w:color w:val="669900"/>
          </w:rPr>
          <w:t xml:space="preserve"> are equal"</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60" w:author="Unknown"/>
          <w:rStyle w:val="HTMLCode"/>
          <w:rFonts w:ascii="Consolas" w:hAnsi="Consolas" w:cs="Consolas"/>
          <w:color w:val="000000"/>
        </w:rPr>
      </w:pPr>
      <w:ins w:id="161" w:author="Unknown">
        <w:r>
          <w:rPr>
            <w:rStyle w:val="HTMLCode"/>
            <w:rFonts w:ascii="Consolas" w:hAnsi="Consolas" w:cs="Consolas"/>
            <w:color w:val="000000"/>
          </w:rPr>
          <w:t xml:space="preserve">    </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62" w:author="Unknown"/>
          <w:rStyle w:val="HTMLCode"/>
          <w:rFonts w:ascii="Consolas" w:hAnsi="Consolas" w:cs="Consolas"/>
          <w:color w:val="000000"/>
        </w:rPr>
      </w:pPr>
      <w:ins w:id="163" w:author="Unknown">
        <w:r>
          <w:rPr>
            <w:rStyle w:val="HTMLCode"/>
            <w:rFonts w:ascii="Consolas" w:hAnsi="Consolas" w:cs="Consolas"/>
            <w:color w:val="000000"/>
          </w:rPr>
          <w:t xml:space="preserve">    </w:t>
        </w:r>
        <w:proofErr w:type="gramStart"/>
        <w:r>
          <w:rPr>
            <w:rStyle w:val="token"/>
            <w:rFonts w:ascii="Consolas" w:hAnsi="Consolas" w:cs="Consolas"/>
            <w:color w:val="0077AA"/>
          </w:rPr>
          <w:t>if</w:t>
        </w:r>
        <w:r>
          <w:rPr>
            <w:rStyle w:val="token"/>
            <w:rFonts w:ascii="Consolas" w:hAnsi="Consolas" w:cs="Consolas"/>
            <w:color w:val="999999"/>
          </w:rPr>
          <w:t>(</w:t>
        </w:r>
        <w:proofErr w:type="spellStart"/>
        <w:proofErr w:type="gramEnd"/>
        <w:r>
          <w:rPr>
            <w:rStyle w:val="HTMLCode"/>
            <w:rFonts w:ascii="Consolas" w:hAnsi="Consolas" w:cs="Consolas"/>
            <w:color w:val="000000"/>
          </w:rPr>
          <w:t>helperObj</w:t>
        </w:r>
        <w:r>
          <w:rPr>
            <w:rStyle w:val="token"/>
            <w:rFonts w:ascii="Consolas" w:hAnsi="Consolas" w:cs="Consolas"/>
            <w:color w:val="999999"/>
          </w:rPr>
          <w:t>.</w:t>
        </w:r>
        <w:r>
          <w:rPr>
            <w:rStyle w:val="token"/>
            <w:rFonts w:ascii="Consolas" w:hAnsi="Consolas" w:cs="Consolas"/>
            <w:color w:val="DD4A68"/>
          </w:rPr>
          <w:t>equals</w:t>
        </w:r>
        <w:proofErr w:type="spellEnd"/>
        <w:r>
          <w:rPr>
            <w:rStyle w:val="token"/>
            <w:rFonts w:ascii="Consolas" w:hAnsi="Consolas" w:cs="Consolas"/>
            <w:color w:val="999999"/>
          </w:rPr>
          <w:t>(</w:t>
        </w:r>
        <w:r>
          <w:rPr>
            <w:rStyle w:val="HTMLCode"/>
            <w:rFonts w:ascii="Consolas" w:hAnsi="Consolas" w:cs="Consolas"/>
            <w:color w:val="000000"/>
          </w:rPr>
          <w:t>helperObj1</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64" w:author="Unknown"/>
          <w:rStyle w:val="HTMLCode"/>
          <w:rFonts w:ascii="Consolas" w:hAnsi="Consolas" w:cs="Consolas"/>
          <w:color w:val="000000"/>
        </w:rPr>
      </w:pPr>
      <w:ins w:id="165" w:author="Unknown">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System</w:t>
        </w:r>
        <w:r>
          <w:rPr>
            <w:rStyle w:val="token"/>
            <w:rFonts w:ascii="Consolas" w:hAnsi="Consolas" w:cs="Consolas"/>
            <w:color w:val="999999"/>
          </w:rPr>
          <w:t>.</w:t>
        </w:r>
        <w:r>
          <w:rPr>
            <w:rStyle w:val="HTMLCode"/>
            <w:rFonts w:ascii="Consolas" w:hAnsi="Consolas" w:cs="Consolas"/>
            <w:color w:val="000000"/>
          </w:rPr>
          <w:t>out</w:t>
        </w:r>
        <w:r>
          <w:rPr>
            <w:rStyle w:val="token"/>
            <w:rFonts w:ascii="Consolas" w:hAnsi="Consolas" w:cs="Consolas"/>
            <w:color w:val="999999"/>
          </w:rPr>
          <w:t>.</w:t>
        </w:r>
        <w:r>
          <w:rPr>
            <w:rStyle w:val="token"/>
            <w:rFonts w:ascii="Consolas" w:hAnsi="Consolas" w:cs="Consolas"/>
            <w:color w:val="DD4A68"/>
          </w:rPr>
          <w:t>println</w:t>
        </w:r>
        <w:proofErr w:type="spellEnd"/>
        <w:r>
          <w:rPr>
            <w:rStyle w:val="token"/>
            <w:rFonts w:ascii="Consolas" w:hAnsi="Consolas" w:cs="Consolas"/>
            <w:color w:val="999999"/>
          </w:rPr>
          <w:t>(</w:t>
        </w:r>
        <w:proofErr w:type="gramEnd"/>
        <w:r>
          <w:rPr>
            <w:rStyle w:val="token"/>
            <w:rFonts w:ascii="Consolas" w:hAnsi="Consolas" w:cs="Consolas"/>
            <w:color w:val="669900"/>
          </w:rPr>
          <w:t>"Objects are equal"</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66" w:author="Unknown"/>
          <w:rStyle w:val="HTMLCode"/>
          <w:rFonts w:ascii="Consolas" w:hAnsi="Consolas" w:cs="Consolas"/>
          <w:color w:val="000000"/>
        </w:rPr>
      </w:pPr>
      <w:ins w:id="167" w:author="Unknown">
        <w:r>
          <w:rPr>
            <w:rStyle w:val="HTMLCode"/>
            <w:rFonts w:ascii="Consolas" w:hAnsi="Consolas" w:cs="Consolas"/>
            <w:color w:val="000000"/>
          </w:rPr>
          <w:t xml:space="preserve">    </w:t>
        </w:r>
        <w:proofErr w:type="gramStart"/>
        <w:r>
          <w:rPr>
            <w:rStyle w:val="token"/>
            <w:rFonts w:ascii="Consolas" w:hAnsi="Consolas" w:cs="Consolas"/>
            <w:color w:val="999999"/>
          </w:rPr>
          <w:t>}</w:t>
        </w:r>
        <w:r>
          <w:rPr>
            <w:rStyle w:val="token"/>
            <w:rFonts w:ascii="Consolas" w:hAnsi="Consolas" w:cs="Consolas"/>
            <w:color w:val="0077AA"/>
          </w:rPr>
          <w:t>else</w:t>
        </w:r>
        <w:proofErr w:type="gramEnd"/>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68" w:author="Unknown"/>
          <w:rStyle w:val="HTMLCode"/>
          <w:rFonts w:ascii="Consolas" w:hAnsi="Consolas" w:cs="Consolas"/>
          <w:color w:val="000000"/>
        </w:rPr>
      </w:pPr>
      <w:ins w:id="169" w:author="Unknown">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System</w:t>
        </w:r>
        <w:r>
          <w:rPr>
            <w:rStyle w:val="token"/>
            <w:rFonts w:ascii="Consolas" w:hAnsi="Consolas" w:cs="Consolas"/>
            <w:color w:val="999999"/>
          </w:rPr>
          <w:t>.</w:t>
        </w:r>
        <w:r>
          <w:rPr>
            <w:rStyle w:val="HTMLCode"/>
            <w:rFonts w:ascii="Consolas" w:hAnsi="Consolas" w:cs="Consolas"/>
            <w:color w:val="000000"/>
          </w:rPr>
          <w:t>out</w:t>
        </w:r>
        <w:r>
          <w:rPr>
            <w:rStyle w:val="token"/>
            <w:rFonts w:ascii="Consolas" w:hAnsi="Consolas" w:cs="Consolas"/>
            <w:color w:val="999999"/>
          </w:rPr>
          <w:t>.</w:t>
        </w:r>
        <w:r>
          <w:rPr>
            <w:rStyle w:val="token"/>
            <w:rFonts w:ascii="Consolas" w:hAnsi="Consolas" w:cs="Consolas"/>
            <w:color w:val="DD4A68"/>
          </w:rPr>
          <w:t>println</w:t>
        </w:r>
        <w:proofErr w:type="spellEnd"/>
        <w:r>
          <w:rPr>
            <w:rStyle w:val="token"/>
            <w:rFonts w:ascii="Consolas" w:hAnsi="Consolas" w:cs="Consolas"/>
            <w:color w:val="999999"/>
          </w:rPr>
          <w:t>(</w:t>
        </w:r>
        <w:proofErr w:type="gramEnd"/>
        <w:r>
          <w:rPr>
            <w:rStyle w:val="token"/>
            <w:rFonts w:ascii="Consolas" w:hAnsi="Consolas" w:cs="Consolas"/>
            <w:color w:val="669900"/>
          </w:rPr>
          <w:t>"Objects are not equal"</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70" w:author="Unknown"/>
          <w:rStyle w:val="HTMLCode"/>
          <w:rFonts w:ascii="Consolas" w:hAnsi="Consolas" w:cs="Consolas"/>
          <w:color w:val="000000"/>
        </w:rPr>
      </w:pPr>
      <w:ins w:id="171" w:author="Unknown">
        <w:r>
          <w:rPr>
            <w:rStyle w:val="HTMLCode"/>
            <w:rFonts w:ascii="Consolas" w:hAnsi="Consolas" w:cs="Consolas"/>
            <w:color w:val="000000"/>
          </w:rPr>
          <w:t xml:space="preserve">    </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72" w:author="Unknown"/>
          <w:rStyle w:val="HTMLCode"/>
          <w:rFonts w:ascii="Consolas" w:hAnsi="Consolas" w:cs="Consolas"/>
          <w:color w:val="000000"/>
        </w:rPr>
      </w:pPr>
      <w:ins w:id="173" w:author="Unknown">
        <w:r>
          <w:rPr>
            <w:rStyle w:val="HTMLCode"/>
            <w:rFonts w:ascii="Consolas" w:hAnsi="Consolas" w:cs="Consolas"/>
            <w:color w:val="000000"/>
          </w:rPr>
          <w:t xml:space="preserve">  </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74" w:author="Unknown"/>
          <w:rStyle w:val="HTMLCode"/>
          <w:rFonts w:ascii="Consolas" w:hAnsi="Consolas" w:cs="Consolas"/>
          <w:color w:val="000000"/>
        </w:rPr>
      </w:pPr>
      <w:ins w:id="175" w:author="Unknown">
        <w:r>
          <w:rPr>
            <w:rStyle w:val="HTMLCode"/>
            <w:rFonts w:ascii="Consolas" w:hAnsi="Consolas" w:cs="Consolas"/>
            <w:color w:val="000000"/>
          </w:rPr>
          <w:t xml:space="preserve">  </w:t>
        </w:r>
        <w:proofErr w:type="gramStart"/>
        <w:r>
          <w:rPr>
            <w:rStyle w:val="token"/>
            <w:rFonts w:ascii="Consolas" w:hAnsi="Consolas" w:cs="Consolas"/>
            <w:color w:val="0077AA"/>
          </w:rPr>
          <w:t>public</w:t>
        </w:r>
        <w:proofErr w:type="gramEnd"/>
        <w:r>
          <w:rPr>
            <w:rStyle w:val="HTMLCode"/>
            <w:rFonts w:ascii="Consolas" w:hAnsi="Consolas" w:cs="Consolas"/>
            <w:color w:val="000000"/>
          </w:rPr>
          <w:t xml:space="preserve"> String </w:t>
        </w:r>
        <w:proofErr w:type="spellStart"/>
        <w:r>
          <w:rPr>
            <w:rStyle w:val="token"/>
            <w:rFonts w:ascii="Consolas" w:hAnsi="Consolas" w:cs="Consolas"/>
            <w:color w:val="DD4A68"/>
          </w:rPr>
          <w:t>getInputString</w:t>
        </w:r>
        <w:proofErr w:type="spellEnd"/>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76" w:author="Unknown"/>
          <w:rStyle w:val="HTMLCode"/>
          <w:rFonts w:ascii="Consolas" w:hAnsi="Consolas" w:cs="Consolas"/>
          <w:color w:val="000000"/>
        </w:rPr>
      </w:pPr>
      <w:ins w:id="177" w:author="Unknown">
        <w:r>
          <w:rPr>
            <w:rStyle w:val="HTMLCode"/>
            <w:rFonts w:ascii="Consolas" w:hAnsi="Consolas" w:cs="Consolas"/>
            <w:color w:val="000000"/>
          </w:rPr>
          <w:t xml:space="preserve">    </w:t>
        </w:r>
        <w:proofErr w:type="gramStart"/>
        <w:r>
          <w:rPr>
            <w:rStyle w:val="token"/>
            <w:rFonts w:ascii="Consolas" w:hAnsi="Consolas" w:cs="Consolas"/>
            <w:color w:val="0077AA"/>
          </w:rPr>
          <w:t>return</w:t>
        </w:r>
        <w:proofErr w:type="gramEnd"/>
        <w:r>
          <w:rPr>
            <w:rStyle w:val="HTMLCode"/>
            <w:rFonts w:ascii="Consolas" w:hAnsi="Consolas" w:cs="Consolas"/>
            <w:color w:val="000000"/>
          </w:rPr>
          <w:t xml:space="preserve"> </w:t>
        </w:r>
        <w:proofErr w:type="spellStart"/>
        <w:r>
          <w:rPr>
            <w:rStyle w:val="HTMLCode"/>
            <w:rFonts w:ascii="Consolas" w:hAnsi="Consolas" w:cs="Consolas"/>
            <w:color w:val="000000"/>
          </w:rPr>
          <w:t>inputString</w:t>
        </w:r>
        <w:proofErr w:type="spellEnd"/>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78" w:author="Unknown"/>
          <w:rStyle w:val="HTMLCode"/>
          <w:rFonts w:ascii="Consolas" w:hAnsi="Consolas" w:cs="Consolas"/>
          <w:color w:val="000000"/>
        </w:rPr>
      </w:pPr>
      <w:ins w:id="179" w:author="Unknown">
        <w:r>
          <w:rPr>
            <w:rStyle w:val="HTMLCode"/>
            <w:rFonts w:ascii="Consolas" w:hAnsi="Consolas" w:cs="Consolas"/>
            <w:color w:val="000000"/>
          </w:rPr>
          <w:t xml:space="preserve">  </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80" w:author="Unknown"/>
          <w:rStyle w:val="HTMLCode"/>
          <w:rFonts w:ascii="Consolas" w:hAnsi="Consolas" w:cs="Consolas"/>
          <w:color w:val="000000"/>
        </w:rPr>
      </w:pPr>
      <w:ins w:id="181" w:author="Unknown">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82" w:author="Unknown"/>
          <w:rStyle w:val="token"/>
          <w:rFonts w:ascii="Consolas" w:hAnsi="Consolas" w:cs="Consolas"/>
          <w:color w:val="708090"/>
        </w:rPr>
      </w:pPr>
      <w:ins w:id="183" w:author="Unknown">
        <w:r>
          <w:rPr>
            <w:rStyle w:val="token"/>
            <w:rFonts w:ascii="Consolas" w:hAnsi="Consolas" w:cs="Consolas"/>
            <w:color w:val="708090"/>
          </w:rPr>
          <w:t>// Output: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84" w:author="Unknown"/>
          <w:rStyle w:val="HTMLCode"/>
          <w:rFonts w:ascii="Consolas" w:hAnsi="Consolas" w:cs="Consolas"/>
          <w:color w:val="000000"/>
        </w:rPr>
      </w:pPr>
      <w:proofErr w:type="spellStart"/>
      <w:ins w:id="185" w:author="Unknown">
        <w:r>
          <w:rPr>
            <w:rStyle w:val="HTMLCode"/>
            <w:rFonts w:ascii="Consolas" w:hAnsi="Consolas" w:cs="Consolas"/>
            <w:color w:val="000000"/>
          </w:rPr>
          <w:t>HashCode</w:t>
        </w:r>
        <w:proofErr w:type="spellEnd"/>
        <w:r>
          <w:rPr>
            <w:rStyle w:val="HTMLCode"/>
            <w:rFonts w:ascii="Consolas" w:hAnsi="Consolas" w:cs="Consolas"/>
            <w:color w:val="000000"/>
          </w:rPr>
          <w:t xml:space="preserve"> are equal</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86" w:author="Unknown"/>
          <w:rStyle w:val="HTMLCode"/>
          <w:rFonts w:ascii="Consolas" w:hAnsi="Consolas" w:cs="Consolas"/>
          <w:color w:val="000000"/>
        </w:rPr>
      </w:pPr>
      <w:ins w:id="187" w:author="Unknown">
        <w:r>
          <w:rPr>
            <w:rStyle w:val="HTMLCode"/>
            <w:rFonts w:ascii="Consolas" w:hAnsi="Consolas" w:cs="Consolas"/>
            <w:color w:val="000000"/>
          </w:rPr>
          <w:t>Objects are equal</w:t>
        </w:r>
      </w:ins>
    </w:p>
    <w:p w:rsidR="00CC4795" w:rsidRDefault="00CC4795"/>
    <w:sectPr w:rsidR="00CC4795" w:rsidSect="00FE35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0390A"/>
    <w:multiLevelType w:val="multilevel"/>
    <w:tmpl w:val="AC52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1209D2"/>
    <w:multiLevelType w:val="multilevel"/>
    <w:tmpl w:val="FBAA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07B73"/>
    <w:rsid w:val="0001184A"/>
    <w:rsid w:val="00107B73"/>
    <w:rsid w:val="001831BC"/>
    <w:rsid w:val="00463A49"/>
    <w:rsid w:val="005E7859"/>
    <w:rsid w:val="0060360C"/>
    <w:rsid w:val="007863D4"/>
    <w:rsid w:val="007A661D"/>
    <w:rsid w:val="008F2BC8"/>
    <w:rsid w:val="009D0512"/>
    <w:rsid w:val="00A077E1"/>
    <w:rsid w:val="00AE3270"/>
    <w:rsid w:val="00C51EB2"/>
    <w:rsid w:val="00CA66A2"/>
    <w:rsid w:val="00CC4795"/>
    <w:rsid w:val="00D65A9D"/>
    <w:rsid w:val="00E068DF"/>
    <w:rsid w:val="00E17C5B"/>
    <w:rsid w:val="00E4338C"/>
    <w:rsid w:val="00E93D1E"/>
    <w:rsid w:val="00EE7A57"/>
    <w:rsid w:val="00FE35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5D9"/>
  </w:style>
  <w:style w:type="paragraph" w:styleId="Heading1">
    <w:name w:val="heading 1"/>
    <w:basedOn w:val="Normal"/>
    <w:link w:val="Heading1Char"/>
    <w:uiPriority w:val="9"/>
    <w:qFormat/>
    <w:rsid w:val="00107B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C47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B73"/>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CC4795"/>
    <w:rPr>
      <w:rFonts w:ascii="Courier New" w:eastAsia="Times New Roman" w:hAnsi="Courier New" w:cs="Courier New"/>
      <w:sz w:val="20"/>
      <w:szCs w:val="20"/>
    </w:rPr>
  </w:style>
  <w:style w:type="paragraph" w:styleId="NormalWeb">
    <w:name w:val="Normal (Web)"/>
    <w:basedOn w:val="Normal"/>
    <w:uiPriority w:val="99"/>
    <w:unhideWhenUsed/>
    <w:rsid w:val="00CC47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CC4795"/>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CC4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4795"/>
    <w:rPr>
      <w:rFonts w:ascii="Courier New" w:eastAsia="Times New Roman" w:hAnsi="Courier New" w:cs="Courier New"/>
      <w:sz w:val="20"/>
      <w:szCs w:val="20"/>
    </w:rPr>
  </w:style>
  <w:style w:type="character" w:customStyle="1" w:styleId="token">
    <w:name w:val="token"/>
    <w:basedOn w:val="DefaultParagraphFont"/>
    <w:rsid w:val="00CC4795"/>
  </w:style>
  <w:style w:type="character" w:styleId="Strong">
    <w:name w:val="Strong"/>
    <w:basedOn w:val="DefaultParagraphFont"/>
    <w:uiPriority w:val="22"/>
    <w:qFormat/>
    <w:rsid w:val="00CC4795"/>
    <w:rPr>
      <w:b/>
      <w:bCs/>
    </w:rPr>
  </w:style>
</w:styles>
</file>

<file path=word/webSettings.xml><?xml version="1.0" encoding="utf-8"?>
<w:webSettings xmlns:r="http://schemas.openxmlformats.org/officeDocument/2006/relationships" xmlns:w="http://schemas.openxmlformats.org/wordprocessingml/2006/main">
  <w:divs>
    <w:div w:id="43525199">
      <w:bodyDiv w:val="1"/>
      <w:marLeft w:val="0"/>
      <w:marRight w:val="0"/>
      <w:marTop w:val="0"/>
      <w:marBottom w:val="0"/>
      <w:divBdr>
        <w:top w:val="none" w:sz="0" w:space="0" w:color="auto"/>
        <w:left w:val="none" w:sz="0" w:space="0" w:color="auto"/>
        <w:bottom w:val="none" w:sz="0" w:space="0" w:color="auto"/>
        <w:right w:val="none" w:sz="0" w:space="0" w:color="auto"/>
      </w:divBdr>
    </w:div>
    <w:div w:id="1245261842">
      <w:bodyDiv w:val="1"/>
      <w:marLeft w:val="0"/>
      <w:marRight w:val="0"/>
      <w:marTop w:val="0"/>
      <w:marBottom w:val="0"/>
      <w:divBdr>
        <w:top w:val="none" w:sz="0" w:space="0" w:color="auto"/>
        <w:left w:val="none" w:sz="0" w:space="0" w:color="auto"/>
        <w:bottom w:val="none" w:sz="0" w:space="0" w:color="auto"/>
        <w:right w:val="none" w:sz="0" w:space="0" w:color="auto"/>
      </w:divBdr>
      <w:divsChild>
        <w:div w:id="1511599659">
          <w:marLeft w:val="0"/>
          <w:marRight w:val="0"/>
          <w:marTop w:val="0"/>
          <w:marBottom w:val="0"/>
          <w:divBdr>
            <w:top w:val="none" w:sz="0" w:space="0" w:color="auto"/>
            <w:left w:val="none" w:sz="0" w:space="0" w:color="auto"/>
            <w:bottom w:val="none" w:sz="0" w:space="0" w:color="auto"/>
            <w:right w:val="none" w:sz="0" w:space="0" w:color="auto"/>
          </w:divBdr>
        </w:div>
      </w:divsChild>
    </w:div>
    <w:div w:id="152424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6</Pages>
  <Words>1136</Words>
  <Characters>6477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16</cp:revision>
  <dcterms:created xsi:type="dcterms:W3CDTF">2017-09-17T02:54:00Z</dcterms:created>
  <dcterms:modified xsi:type="dcterms:W3CDTF">2018-02-11T05:50:00Z</dcterms:modified>
</cp:coreProperties>
</file>
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2D9A" w:rsidRPr="00922D9A" w:rsidRDefault="00922D9A" w:rsidP="00922D9A">
      <w:pPr>
        <w:shd w:val="clear" w:color="auto" w:fill="FFFFFF"/>
        <w:spacing w:before="75" w:after="100" w:afterAutospacing="1" w:line="312" w:lineRule="atLeast"/>
        <w:jc w:val="both"/>
        <w:outlineLvl w:val="0"/>
        <w:rPr>
          <w:rFonts w:ascii="Helvetica" w:eastAsia="Times New Roman" w:hAnsi="Helvetica" w:cs="Times New Roman"/>
          <w:color w:val="610B38"/>
          <w:kern w:val="36"/>
          <w:sz w:val="39"/>
          <w:szCs w:val="39"/>
        </w:rPr>
      </w:pPr>
      <w:r w:rsidRPr="00922D9A">
        <w:rPr>
          <w:rFonts w:ascii="Helvetica" w:eastAsia="Times New Roman" w:hAnsi="Helvetica" w:cs="Times New Roman"/>
          <w:color w:val="610B38"/>
          <w:kern w:val="36"/>
          <w:sz w:val="39"/>
          <w:szCs w:val="39"/>
        </w:rPr>
        <w:t>Difference between JDK, JRE and JVM</w:t>
      </w:r>
    </w:p>
    <w:p w:rsidR="0021773C" w:rsidRDefault="0017411A" w:rsidP="0021773C">
      <w:pPr>
        <w:numPr>
          <w:ilvl w:val="0"/>
          <w:numId w:val="1"/>
        </w:numPr>
        <w:shd w:val="clear" w:color="auto" w:fill="FFFFFF"/>
        <w:spacing w:before="60" w:after="100" w:afterAutospacing="1" w:line="345" w:lineRule="atLeast"/>
        <w:jc w:val="both"/>
        <w:rPr>
          <w:rFonts w:ascii="Verdana" w:hAnsi="Verdana"/>
          <w:color w:val="000000"/>
          <w:sz w:val="20"/>
          <w:szCs w:val="20"/>
        </w:rPr>
      </w:pPr>
      <w:hyperlink r:id="rId5" w:history="1">
        <w:r w:rsidR="0021773C">
          <w:rPr>
            <w:rStyle w:val="Hyperlink"/>
            <w:color w:val="008000"/>
            <w:sz w:val="23"/>
            <w:szCs w:val="23"/>
          </w:rPr>
          <w:t>Brief summary of JVM</w:t>
        </w:r>
      </w:hyperlink>
    </w:p>
    <w:p w:rsidR="0021773C" w:rsidRDefault="0017411A" w:rsidP="0021773C">
      <w:pPr>
        <w:numPr>
          <w:ilvl w:val="0"/>
          <w:numId w:val="1"/>
        </w:numPr>
        <w:shd w:val="clear" w:color="auto" w:fill="FFFFFF"/>
        <w:spacing w:before="60" w:after="100" w:afterAutospacing="1" w:line="345" w:lineRule="atLeast"/>
        <w:jc w:val="both"/>
        <w:rPr>
          <w:rFonts w:ascii="Verdana" w:hAnsi="Verdana"/>
          <w:color w:val="000000"/>
          <w:sz w:val="20"/>
          <w:szCs w:val="20"/>
        </w:rPr>
      </w:pPr>
      <w:hyperlink r:id="rId6" w:anchor="jre" w:history="1">
        <w:r w:rsidR="0021773C">
          <w:rPr>
            <w:rStyle w:val="Hyperlink"/>
            <w:color w:val="008000"/>
            <w:sz w:val="23"/>
            <w:szCs w:val="23"/>
          </w:rPr>
          <w:t>Java Runtime Environment (JRE)</w:t>
        </w:r>
      </w:hyperlink>
    </w:p>
    <w:p w:rsidR="0021773C" w:rsidRDefault="0017411A" w:rsidP="0021773C">
      <w:pPr>
        <w:numPr>
          <w:ilvl w:val="0"/>
          <w:numId w:val="1"/>
        </w:numPr>
        <w:shd w:val="clear" w:color="auto" w:fill="FFFFFF"/>
        <w:spacing w:before="60" w:after="100" w:afterAutospacing="1" w:line="345" w:lineRule="atLeast"/>
        <w:jc w:val="both"/>
        <w:rPr>
          <w:rFonts w:ascii="Verdana" w:hAnsi="Verdana"/>
          <w:color w:val="000000"/>
          <w:sz w:val="20"/>
          <w:szCs w:val="20"/>
        </w:rPr>
      </w:pPr>
      <w:hyperlink r:id="rId7" w:anchor="jdk" w:history="1">
        <w:r w:rsidR="0021773C">
          <w:rPr>
            <w:rStyle w:val="Hyperlink"/>
            <w:color w:val="008000"/>
            <w:sz w:val="23"/>
            <w:szCs w:val="23"/>
          </w:rPr>
          <w:t>Java Development Kit (JDK)</w:t>
        </w:r>
      </w:hyperlink>
    </w:p>
    <w:p w:rsidR="0021773C" w:rsidRDefault="0021773C" w:rsidP="0021773C">
      <w:pPr>
        <w:pStyle w:val="NormalWeb"/>
        <w:shd w:val="clear" w:color="auto" w:fill="FFFFFF"/>
        <w:jc w:val="both"/>
        <w:rPr>
          <w:rFonts w:ascii="Verdana" w:hAnsi="Verdana"/>
          <w:color w:val="000000"/>
          <w:sz w:val="20"/>
          <w:szCs w:val="20"/>
        </w:rPr>
      </w:pPr>
      <w:r>
        <w:rPr>
          <w:rFonts w:ascii="Verdana" w:hAnsi="Verdana"/>
          <w:color w:val="000000"/>
          <w:sz w:val="20"/>
          <w:szCs w:val="20"/>
        </w:rPr>
        <w:t>Understanding the difference between JDK, JRE and JVM is important in Java. We are having brief overview of JVM here.</w:t>
      </w:r>
    </w:p>
    <w:p w:rsidR="0021773C" w:rsidRDefault="0021773C" w:rsidP="0021773C">
      <w:pPr>
        <w:pStyle w:val="NormalWeb"/>
        <w:shd w:val="clear" w:color="auto" w:fill="FFFFFF"/>
        <w:jc w:val="both"/>
        <w:rPr>
          <w:rFonts w:ascii="Verdana" w:hAnsi="Verdana"/>
          <w:color w:val="000000"/>
          <w:sz w:val="20"/>
          <w:szCs w:val="20"/>
        </w:rPr>
      </w:pPr>
      <w:r>
        <w:rPr>
          <w:rFonts w:ascii="Verdana" w:hAnsi="Verdana"/>
          <w:color w:val="000000"/>
          <w:sz w:val="20"/>
          <w:szCs w:val="20"/>
        </w:rPr>
        <w:t>If you want to get the detailed knowledge of Java Virtual Machine, move to the next page. Firstly, let's see the basic differences between the JDK, JRE and JVM.</w:t>
      </w:r>
    </w:p>
    <w:p w:rsidR="0021773C" w:rsidRDefault="0021773C" w:rsidP="0021773C">
      <w:pPr>
        <w:rPr>
          <w:rFonts w:ascii="Times New Roman" w:hAnsi="Times New Roman"/>
          <w:sz w:val="24"/>
          <w:szCs w:val="24"/>
        </w:rPr>
      </w:pPr>
    </w:p>
    <w:p w:rsidR="0021773C" w:rsidRDefault="0021773C" w:rsidP="0021773C">
      <w:pPr>
        <w:pStyle w:val="Heading1"/>
        <w:shd w:val="clear" w:color="auto" w:fill="FFFFFF"/>
        <w:spacing w:before="75" w:beforeAutospacing="0" w:line="312" w:lineRule="atLeast"/>
        <w:jc w:val="both"/>
        <w:rPr>
          <w:rFonts w:ascii="Helvetica" w:hAnsi="Helvetica"/>
          <w:b w:val="0"/>
          <w:bCs w:val="0"/>
          <w:color w:val="610B38"/>
          <w:sz w:val="39"/>
          <w:szCs w:val="39"/>
        </w:rPr>
      </w:pPr>
      <w:r>
        <w:rPr>
          <w:rFonts w:ascii="Helvetica" w:hAnsi="Helvetica"/>
          <w:b w:val="0"/>
          <w:bCs w:val="0"/>
          <w:color w:val="610B38"/>
          <w:sz w:val="39"/>
          <w:szCs w:val="39"/>
        </w:rPr>
        <w:t>JVM (Java Virtual Machine)</w:t>
      </w:r>
    </w:p>
    <w:p w:rsidR="0021773C" w:rsidRDefault="0017411A" w:rsidP="0021773C">
      <w:pPr>
        <w:numPr>
          <w:ilvl w:val="0"/>
          <w:numId w:val="3"/>
        </w:numPr>
        <w:shd w:val="clear" w:color="auto" w:fill="FFFFFF"/>
        <w:spacing w:before="60" w:after="100" w:afterAutospacing="1" w:line="345" w:lineRule="atLeast"/>
        <w:jc w:val="both"/>
        <w:rPr>
          <w:rFonts w:ascii="Verdana" w:hAnsi="Verdana"/>
          <w:color w:val="000000"/>
          <w:sz w:val="20"/>
          <w:szCs w:val="20"/>
        </w:rPr>
      </w:pPr>
      <w:hyperlink r:id="rId8" w:history="1">
        <w:r w:rsidR="0021773C">
          <w:rPr>
            <w:rStyle w:val="Hyperlink"/>
            <w:color w:val="008000"/>
            <w:sz w:val="23"/>
            <w:szCs w:val="23"/>
          </w:rPr>
          <w:t>Java Virtual Machine</w:t>
        </w:r>
      </w:hyperlink>
    </w:p>
    <w:p w:rsidR="0021773C" w:rsidRDefault="0017411A" w:rsidP="0021773C">
      <w:pPr>
        <w:numPr>
          <w:ilvl w:val="0"/>
          <w:numId w:val="3"/>
        </w:numPr>
        <w:shd w:val="clear" w:color="auto" w:fill="FFFFFF"/>
        <w:spacing w:before="60" w:after="100" w:afterAutospacing="1" w:line="345" w:lineRule="atLeast"/>
        <w:jc w:val="both"/>
        <w:rPr>
          <w:rFonts w:ascii="Verdana" w:hAnsi="Verdana"/>
          <w:color w:val="000000"/>
          <w:sz w:val="20"/>
          <w:szCs w:val="20"/>
        </w:rPr>
      </w:pPr>
      <w:hyperlink r:id="rId9" w:anchor="jvminternalarch" w:history="1">
        <w:r w:rsidR="0021773C">
          <w:rPr>
            <w:rStyle w:val="Hyperlink"/>
            <w:color w:val="008000"/>
            <w:sz w:val="23"/>
            <w:szCs w:val="23"/>
          </w:rPr>
          <w:t>Internal Architecture of JVM</w:t>
        </w:r>
      </w:hyperlink>
    </w:p>
    <w:p w:rsidR="0021773C" w:rsidRDefault="0021773C" w:rsidP="0021773C">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JVM (Java Virtual Machine) is an abstract machine. It is a specification that provides runtime </w:t>
      </w:r>
      <w:proofErr w:type="gramStart"/>
      <w:r>
        <w:rPr>
          <w:rFonts w:ascii="Verdana" w:hAnsi="Verdana"/>
          <w:color w:val="000000"/>
          <w:sz w:val="20"/>
          <w:szCs w:val="20"/>
        </w:rPr>
        <w:t>environment</w:t>
      </w:r>
      <w:proofErr w:type="gramEnd"/>
      <w:r>
        <w:rPr>
          <w:rFonts w:ascii="Verdana" w:hAnsi="Verdana"/>
          <w:color w:val="000000"/>
          <w:sz w:val="20"/>
          <w:szCs w:val="20"/>
        </w:rPr>
        <w:t xml:space="preserve"> in which java </w:t>
      </w:r>
      <w:proofErr w:type="spellStart"/>
      <w:r>
        <w:rPr>
          <w:rFonts w:ascii="Verdana" w:hAnsi="Verdana"/>
          <w:color w:val="000000"/>
          <w:sz w:val="20"/>
          <w:szCs w:val="20"/>
        </w:rPr>
        <w:t>bytecode</w:t>
      </w:r>
      <w:proofErr w:type="spellEnd"/>
      <w:r>
        <w:rPr>
          <w:rFonts w:ascii="Verdana" w:hAnsi="Verdana"/>
          <w:color w:val="000000"/>
          <w:sz w:val="20"/>
          <w:szCs w:val="20"/>
        </w:rPr>
        <w:t xml:space="preserve"> can be executed.</w:t>
      </w:r>
    </w:p>
    <w:p w:rsidR="0021773C" w:rsidRDefault="0021773C" w:rsidP="0021773C">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JVMs are available for many hardware and software platforms. </w:t>
      </w:r>
      <w:r w:rsidRPr="00BB55E4">
        <w:rPr>
          <w:rFonts w:ascii="Verdana" w:hAnsi="Verdana"/>
          <w:color w:val="000000"/>
          <w:sz w:val="20"/>
          <w:szCs w:val="20"/>
          <w:highlight w:val="yellow"/>
        </w:rPr>
        <w:t>JVM, JRE and JDK are platform dependent</w:t>
      </w:r>
      <w:r>
        <w:rPr>
          <w:rFonts w:ascii="Verdana" w:hAnsi="Verdana"/>
          <w:color w:val="000000"/>
          <w:sz w:val="20"/>
          <w:szCs w:val="20"/>
        </w:rPr>
        <w:t xml:space="preserve"> because configuration of each OS differs. But, Java is platform independent.</w:t>
      </w:r>
    </w:p>
    <w:p w:rsidR="0021773C" w:rsidRDefault="0021773C" w:rsidP="0021773C">
      <w:pPr>
        <w:pStyle w:val="NormalWeb"/>
        <w:shd w:val="clear" w:color="auto" w:fill="FFFFFF"/>
        <w:jc w:val="both"/>
        <w:rPr>
          <w:rFonts w:ascii="Verdana" w:hAnsi="Verdana"/>
          <w:color w:val="000000"/>
          <w:sz w:val="20"/>
          <w:szCs w:val="20"/>
        </w:rPr>
      </w:pPr>
    </w:p>
    <w:p w:rsidR="0021773C" w:rsidRDefault="0021773C" w:rsidP="0021773C">
      <w:pPr>
        <w:pStyle w:val="Heading3"/>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What is JVM</w:t>
      </w:r>
    </w:p>
    <w:p w:rsidR="0021773C" w:rsidRDefault="0021773C" w:rsidP="0021773C">
      <w:pPr>
        <w:pStyle w:val="NormalWeb"/>
        <w:shd w:val="clear" w:color="auto" w:fill="FFFFFF"/>
        <w:jc w:val="both"/>
        <w:rPr>
          <w:rFonts w:ascii="Verdana" w:hAnsi="Verdana"/>
          <w:color w:val="000000"/>
          <w:sz w:val="20"/>
          <w:szCs w:val="20"/>
        </w:rPr>
      </w:pPr>
      <w:r>
        <w:rPr>
          <w:rFonts w:ascii="Verdana" w:hAnsi="Verdana"/>
          <w:color w:val="000000"/>
          <w:sz w:val="20"/>
          <w:szCs w:val="20"/>
        </w:rPr>
        <w:t>It is:</w:t>
      </w:r>
    </w:p>
    <w:p w:rsidR="0021773C" w:rsidRDefault="0021773C" w:rsidP="0021773C">
      <w:pPr>
        <w:numPr>
          <w:ilvl w:val="0"/>
          <w:numId w:val="4"/>
        </w:numPr>
        <w:shd w:val="clear" w:color="auto" w:fill="FFFFFF"/>
        <w:spacing w:before="60" w:after="100" w:afterAutospacing="1" w:line="345" w:lineRule="atLeast"/>
        <w:jc w:val="both"/>
        <w:rPr>
          <w:rFonts w:ascii="Verdana" w:hAnsi="Verdana"/>
          <w:color w:val="000000"/>
          <w:sz w:val="20"/>
          <w:szCs w:val="20"/>
        </w:rPr>
      </w:pPr>
      <w:r>
        <w:rPr>
          <w:rFonts w:ascii="Verdana" w:hAnsi="Verdana"/>
          <w:b/>
          <w:bCs/>
          <w:color w:val="000000"/>
          <w:sz w:val="20"/>
          <w:szCs w:val="20"/>
        </w:rPr>
        <w:t>A specification</w:t>
      </w:r>
      <w:r>
        <w:rPr>
          <w:rFonts w:ascii="Verdana" w:hAnsi="Verdana"/>
          <w:color w:val="000000"/>
          <w:sz w:val="20"/>
          <w:szCs w:val="20"/>
        </w:rPr>
        <w:t> where working of Java Virtual Machine is specified. But implementation provider is independent to choose the algorithm. Its implementation has been provided by Sun and other companies.</w:t>
      </w:r>
    </w:p>
    <w:p w:rsidR="0021773C" w:rsidRDefault="0021773C" w:rsidP="0021773C">
      <w:pPr>
        <w:numPr>
          <w:ilvl w:val="0"/>
          <w:numId w:val="4"/>
        </w:numPr>
        <w:shd w:val="clear" w:color="auto" w:fill="FFFFFF"/>
        <w:spacing w:before="60" w:after="100" w:afterAutospacing="1" w:line="345" w:lineRule="atLeast"/>
        <w:jc w:val="both"/>
        <w:rPr>
          <w:rFonts w:ascii="Verdana" w:hAnsi="Verdana"/>
          <w:color w:val="000000"/>
          <w:sz w:val="20"/>
          <w:szCs w:val="20"/>
        </w:rPr>
      </w:pPr>
      <w:r>
        <w:rPr>
          <w:rFonts w:ascii="Verdana" w:hAnsi="Verdana"/>
          <w:b/>
          <w:bCs/>
          <w:color w:val="000000"/>
          <w:sz w:val="20"/>
          <w:szCs w:val="20"/>
        </w:rPr>
        <w:t>An implementation</w:t>
      </w:r>
      <w:r>
        <w:rPr>
          <w:rFonts w:ascii="Verdana" w:hAnsi="Verdana"/>
          <w:color w:val="000000"/>
          <w:sz w:val="20"/>
          <w:szCs w:val="20"/>
        </w:rPr>
        <w:t> Its implementation is known as JRE (Java Runtime Environment).</w:t>
      </w:r>
    </w:p>
    <w:p w:rsidR="0021773C" w:rsidRDefault="0021773C" w:rsidP="0021773C">
      <w:pPr>
        <w:numPr>
          <w:ilvl w:val="0"/>
          <w:numId w:val="4"/>
        </w:numPr>
        <w:shd w:val="clear" w:color="auto" w:fill="FFFFFF"/>
        <w:spacing w:before="60" w:after="100" w:afterAutospacing="1" w:line="345" w:lineRule="atLeast"/>
        <w:jc w:val="both"/>
        <w:rPr>
          <w:rFonts w:ascii="Verdana" w:hAnsi="Verdana"/>
          <w:color w:val="000000"/>
          <w:sz w:val="20"/>
          <w:szCs w:val="20"/>
        </w:rPr>
      </w:pPr>
      <w:r>
        <w:rPr>
          <w:rFonts w:ascii="Verdana" w:hAnsi="Verdana"/>
          <w:b/>
          <w:bCs/>
          <w:color w:val="000000"/>
          <w:sz w:val="20"/>
          <w:szCs w:val="20"/>
        </w:rPr>
        <w:t>Runtime Instance</w:t>
      </w:r>
      <w:r>
        <w:rPr>
          <w:rFonts w:ascii="Verdana" w:hAnsi="Verdana"/>
          <w:color w:val="000000"/>
          <w:sz w:val="20"/>
          <w:szCs w:val="20"/>
        </w:rPr>
        <w:t> Whenever you write java command on the command prompt to run the java class, an instance of JVM is created.</w:t>
      </w:r>
    </w:p>
    <w:p w:rsidR="0021773C" w:rsidRDefault="0021773C" w:rsidP="0021773C">
      <w:pPr>
        <w:pStyle w:val="Heading3"/>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lastRenderedPageBreak/>
        <w:t>What it does</w:t>
      </w:r>
    </w:p>
    <w:p w:rsidR="0021773C" w:rsidRDefault="0021773C" w:rsidP="0021773C">
      <w:pPr>
        <w:pStyle w:val="NormalWeb"/>
        <w:shd w:val="clear" w:color="auto" w:fill="FFFFFF"/>
        <w:jc w:val="both"/>
        <w:rPr>
          <w:rFonts w:ascii="Verdana" w:hAnsi="Verdana"/>
          <w:color w:val="000000"/>
          <w:sz w:val="20"/>
          <w:szCs w:val="20"/>
        </w:rPr>
      </w:pPr>
      <w:r>
        <w:rPr>
          <w:rFonts w:ascii="Verdana" w:hAnsi="Verdana"/>
          <w:color w:val="000000"/>
          <w:sz w:val="20"/>
          <w:szCs w:val="20"/>
        </w:rPr>
        <w:t>The JVM performs following operation:</w:t>
      </w:r>
    </w:p>
    <w:p w:rsidR="0021773C" w:rsidRDefault="0021773C" w:rsidP="0021773C">
      <w:pPr>
        <w:numPr>
          <w:ilvl w:val="0"/>
          <w:numId w:val="5"/>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Loads code</w:t>
      </w:r>
    </w:p>
    <w:p w:rsidR="0021773C" w:rsidRDefault="0021773C" w:rsidP="0021773C">
      <w:pPr>
        <w:numPr>
          <w:ilvl w:val="0"/>
          <w:numId w:val="5"/>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Verifies code</w:t>
      </w:r>
    </w:p>
    <w:p w:rsidR="0021773C" w:rsidRDefault="0021773C" w:rsidP="0021773C">
      <w:pPr>
        <w:numPr>
          <w:ilvl w:val="0"/>
          <w:numId w:val="5"/>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Executes code</w:t>
      </w:r>
    </w:p>
    <w:p w:rsidR="0021773C" w:rsidRDefault="0021773C" w:rsidP="0021773C">
      <w:pPr>
        <w:numPr>
          <w:ilvl w:val="0"/>
          <w:numId w:val="5"/>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Provides runtime environment</w:t>
      </w:r>
    </w:p>
    <w:p w:rsidR="0021773C" w:rsidRDefault="0021773C" w:rsidP="0021773C">
      <w:pPr>
        <w:pStyle w:val="NormalWeb"/>
        <w:shd w:val="clear" w:color="auto" w:fill="FFFFFF"/>
        <w:jc w:val="both"/>
        <w:rPr>
          <w:rFonts w:ascii="Verdana" w:hAnsi="Verdana"/>
          <w:color w:val="000000"/>
          <w:sz w:val="20"/>
          <w:szCs w:val="20"/>
        </w:rPr>
      </w:pPr>
      <w:r>
        <w:rPr>
          <w:rFonts w:ascii="Verdana" w:hAnsi="Verdana"/>
          <w:color w:val="000000"/>
          <w:sz w:val="20"/>
          <w:szCs w:val="20"/>
        </w:rPr>
        <w:t>JVM provides definitions for the:</w:t>
      </w:r>
    </w:p>
    <w:p w:rsidR="0021773C" w:rsidRDefault="0021773C" w:rsidP="0021773C">
      <w:pPr>
        <w:numPr>
          <w:ilvl w:val="0"/>
          <w:numId w:val="6"/>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Memory area</w:t>
      </w:r>
    </w:p>
    <w:p w:rsidR="0021773C" w:rsidRDefault="0021773C" w:rsidP="0021773C">
      <w:pPr>
        <w:numPr>
          <w:ilvl w:val="0"/>
          <w:numId w:val="6"/>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Class file format</w:t>
      </w:r>
    </w:p>
    <w:p w:rsidR="0021773C" w:rsidRDefault="0021773C" w:rsidP="0021773C">
      <w:pPr>
        <w:numPr>
          <w:ilvl w:val="0"/>
          <w:numId w:val="6"/>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Register set</w:t>
      </w:r>
    </w:p>
    <w:p w:rsidR="0021773C" w:rsidRDefault="0021773C" w:rsidP="0021773C">
      <w:pPr>
        <w:numPr>
          <w:ilvl w:val="0"/>
          <w:numId w:val="6"/>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Garbage-collected heap</w:t>
      </w:r>
    </w:p>
    <w:p w:rsidR="0021773C" w:rsidRDefault="0021773C" w:rsidP="0021773C">
      <w:pPr>
        <w:numPr>
          <w:ilvl w:val="0"/>
          <w:numId w:val="6"/>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Fatal error reporting etc.</w:t>
      </w:r>
    </w:p>
    <w:p w:rsidR="0021773C" w:rsidRPr="0021773C" w:rsidRDefault="0021773C" w:rsidP="0021773C"/>
    <w:p w:rsidR="0021773C" w:rsidRDefault="0021773C" w:rsidP="0021773C">
      <w:pPr>
        <w:pStyle w:val="NormalWeb"/>
        <w:shd w:val="clear" w:color="auto" w:fill="FFFFFF"/>
        <w:jc w:val="both"/>
        <w:rPr>
          <w:rFonts w:ascii="Verdana" w:hAnsi="Verdana"/>
          <w:color w:val="000000"/>
          <w:sz w:val="20"/>
          <w:szCs w:val="20"/>
        </w:rPr>
      </w:pPr>
      <w:r>
        <w:rPr>
          <w:rFonts w:ascii="Verdana" w:hAnsi="Verdana"/>
          <w:color w:val="000000"/>
          <w:sz w:val="20"/>
          <w:szCs w:val="20"/>
        </w:rPr>
        <w:t>The JVM performs following main tasks:</w:t>
      </w:r>
    </w:p>
    <w:p w:rsidR="0021773C" w:rsidRDefault="0021773C" w:rsidP="0021773C">
      <w:pPr>
        <w:numPr>
          <w:ilvl w:val="0"/>
          <w:numId w:val="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Loads code</w:t>
      </w:r>
    </w:p>
    <w:p w:rsidR="0021773C" w:rsidRDefault="0021773C" w:rsidP="0021773C">
      <w:pPr>
        <w:numPr>
          <w:ilvl w:val="0"/>
          <w:numId w:val="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Verifies code</w:t>
      </w:r>
    </w:p>
    <w:p w:rsidR="0021773C" w:rsidRDefault="0021773C" w:rsidP="0021773C">
      <w:pPr>
        <w:numPr>
          <w:ilvl w:val="0"/>
          <w:numId w:val="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Executes code</w:t>
      </w:r>
    </w:p>
    <w:p w:rsidR="0021773C" w:rsidRDefault="0021773C" w:rsidP="0021773C">
      <w:pPr>
        <w:numPr>
          <w:ilvl w:val="0"/>
          <w:numId w:val="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Provides runtime environment</w:t>
      </w:r>
    </w:p>
    <w:p w:rsidR="0021773C" w:rsidRDefault="0017411A" w:rsidP="0021773C">
      <w:pPr>
        <w:spacing w:after="0" w:line="240" w:lineRule="auto"/>
        <w:rPr>
          <w:rFonts w:ascii="Times New Roman" w:hAnsi="Times New Roman"/>
          <w:sz w:val="24"/>
          <w:szCs w:val="24"/>
        </w:rPr>
      </w:pPr>
      <w:r>
        <w:pict>
          <v:rect id="_x0000_i1025" style="width:0;height:.75pt" o:hrstd="t" o:hrnoshade="t" o:hr="t" fillcolor="#d4d4d4" stroked="f"/>
        </w:pict>
      </w:r>
    </w:p>
    <w:p w:rsidR="001D550D" w:rsidRDefault="001D550D" w:rsidP="0021773C">
      <w:pPr>
        <w:pStyle w:val="Heading3"/>
        <w:shd w:val="clear" w:color="auto" w:fill="FFFFFF"/>
        <w:spacing w:line="312" w:lineRule="atLeast"/>
        <w:jc w:val="both"/>
        <w:rPr>
          <w:rFonts w:ascii="Helvetica" w:hAnsi="Helvetica"/>
          <w:b w:val="0"/>
          <w:bCs w:val="0"/>
          <w:color w:val="610B4B"/>
          <w:sz w:val="32"/>
          <w:szCs w:val="32"/>
        </w:rPr>
      </w:pPr>
    </w:p>
    <w:p w:rsidR="001D550D" w:rsidRDefault="001D550D" w:rsidP="0021773C">
      <w:pPr>
        <w:pStyle w:val="Heading3"/>
        <w:shd w:val="clear" w:color="auto" w:fill="FFFFFF"/>
        <w:spacing w:line="312" w:lineRule="atLeast"/>
        <w:jc w:val="both"/>
        <w:rPr>
          <w:rFonts w:ascii="Helvetica" w:hAnsi="Helvetica"/>
          <w:b w:val="0"/>
          <w:bCs w:val="0"/>
          <w:color w:val="610B4B"/>
          <w:sz w:val="32"/>
          <w:szCs w:val="32"/>
        </w:rPr>
      </w:pPr>
    </w:p>
    <w:p w:rsidR="001D550D" w:rsidRDefault="001D550D" w:rsidP="0021773C">
      <w:pPr>
        <w:pStyle w:val="Heading3"/>
        <w:shd w:val="clear" w:color="auto" w:fill="FFFFFF"/>
        <w:spacing w:line="312" w:lineRule="atLeast"/>
        <w:jc w:val="both"/>
        <w:rPr>
          <w:rFonts w:ascii="Helvetica" w:hAnsi="Helvetica"/>
          <w:b w:val="0"/>
          <w:bCs w:val="0"/>
          <w:color w:val="610B4B"/>
          <w:sz w:val="32"/>
          <w:szCs w:val="32"/>
        </w:rPr>
      </w:pPr>
    </w:p>
    <w:p w:rsidR="001D550D" w:rsidRDefault="001D550D" w:rsidP="0021773C">
      <w:pPr>
        <w:pStyle w:val="Heading3"/>
        <w:shd w:val="clear" w:color="auto" w:fill="FFFFFF"/>
        <w:spacing w:line="312" w:lineRule="atLeast"/>
        <w:jc w:val="both"/>
        <w:rPr>
          <w:rFonts w:ascii="Helvetica" w:hAnsi="Helvetica"/>
          <w:b w:val="0"/>
          <w:bCs w:val="0"/>
          <w:color w:val="610B4B"/>
          <w:sz w:val="32"/>
          <w:szCs w:val="32"/>
        </w:rPr>
      </w:pPr>
    </w:p>
    <w:p w:rsidR="001D550D" w:rsidRDefault="001D550D" w:rsidP="0021773C">
      <w:pPr>
        <w:pStyle w:val="Heading3"/>
        <w:shd w:val="clear" w:color="auto" w:fill="FFFFFF"/>
        <w:spacing w:line="312" w:lineRule="atLeast"/>
        <w:jc w:val="both"/>
        <w:rPr>
          <w:rFonts w:ascii="Helvetica" w:hAnsi="Helvetica"/>
          <w:b w:val="0"/>
          <w:bCs w:val="0"/>
          <w:color w:val="610B4B"/>
          <w:sz w:val="32"/>
          <w:szCs w:val="32"/>
        </w:rPr>
      </w:pPr>
    </w:p>
    <w:p w:rsidR="0021773C" w:rsidRDefault="0021773C" w:rsidP="0021773C">
      <w:pPr>
        <w:pStyle w:val="Heading3"/>
        <w:shd w:val="clear" w:color="auto" w:fill="FFFFFF"/>
        <w:spacing w:line="312" w:lineRule="atLeast"/>
        <w:jc w:val="both"/>
        <w:rPr>
          <w:ins w:id="0" w:author="Unknown"/>
          <w:rFonts w:ascii="Helvetica" w:hAnsi="Helvetica"/>
          <w:b w:val="0"/>
          <w:bCs w:val="0"/>
          <w:color w:val="610B4B"/>
          <w:sz w:val="32"/>
          <w:szCs w:val="32"/>
        </w:rPr>
      </w:pPr>
      <w:ins w:id="1" w:author="Unknown">
        <w:r>
          <w:rPr>
            <w:rFonts w:ascii="Helvetica" w:hAnsi="Helvetica"/>
            <w:b w:val="0"/>
            <w:bCs w:val="0"/>
            <w:color w:val="610B4B"/>
            <w:sz w:val="32"/>
            <w:szCs w:val="32"/>
          </w:rPr>
          <w:t>JRE</w:t>
        </w:r>
      </w:ins>
    </w:p>
    <w:p w:rsidR="0021773C" w:rsidRDefault="0021773C" w:rsidP="0021773C">
      <w:pPr>
        <w:pStyle w:val="NormalWeb"/>
        <w:shd w:val="clear" w:color="auto" w:fill="FFFFFF"/>
        <w:jc w:val="both"/>
        <w:rPr>
          <w:ins w:id="2" w:author="Unknown"/>
          <w:rFonts w:ascii="Verdana" w:hAnsi="Verdana"/>
          <w:color w:val="000000"/>
          <w:sz w:val="20"/>
          <w:szCs w:val="20"/>
        </w:rPr>
      </w:pPr>
      <w:ins w:id="3" w:author="Unknown">
        <w:r>
          <w:rPr>
            <w:rFonts w:ascii="Verdana" w:hAnsi="Verdana"/>
            <w:color w:val="000000"/>
            <w:sz w:val="20"/>
            <w:szCs w:val="20"/>
          </w:rPr>
          <w:t>JRE is an acronym for Java Runtime Environment.</w:t>
        </w:r>
      </w:ins>
      <w:r w:rsidR="000A2784">
        <w:rPr>
          <w:rFonts w:ascii="Verdana" w:hAnsi="Verdana"/>
          <w:color w:val="000000"/>
          <w:sz w:val="20"/>
          <w:szCs w:val="20"/>
        </w:rPr>
        <w:t xml:space="preserve"> </w:t>
      </w:r>
      <w:ins w:id="4" w:author="Unknown">
        <w:r>
          <w:rPr>
            <w:rFonts w:ascii="Verdana" w:hAnsi="Verdana"/>
            <w:color w:val="000000"/>
            <w:sz w:val="20"/>
            <w:szCs w:val="20"/>
          </w:rPr>
          <w:t>It is used to provide runtime environment.</w:t>
        </w:r>
      </w:ins>
      <w:r w:rsidR="00E50D82">
        <w:rPr>
          <w:rFonts w:ascii="Verdana" w:hAnsi="Verdana"/>
          <w:color w:val="000000"/>
          <w:sz w:val="20"/>
          <w:szCs w:val="20"/>
        </w:rPr>
        <w:t xml:space="preserve"> </w:t>
      </w:r>
      <w:ins w:id="5" w:author="Unknown">
        <w:r>
          <w:rPr>
            <w:rFonts w:ascii="Verdana" w:hAnsi="Verdana"/>
            <w:color w:val="000000"/>
            <w:sz w:val="20"/>
            <w:szCs w:val="20"/>
          </w:rPr>
          <w:t>It is the implementation of JVM. It physically exists. It contains set of libraries + other files that JVM uses at runtime.</w:t>
        </w:r>
      </w:ins>
    </w:p>
    <w:p w:rsidR="0021773C" w:rsidRDefault="0021773C" w:rsidP="0021773C">
      <w:pPr>
        <w:pStyle w:val="NormalWeb"/>
        <w:shd w:val="clear" w:color="auto" w:fill="FFFFFF"/>
        <w:jc w:val="both"/>
        <w:rPr>
          <w:ins w:id="6" w:author="Unknown"/>
          <w:rFonts w:ascii="Verdana" w:hAnsi="Verdana"/>
          <w:color w:val="000000"/>
          <w:sz w:val="20"/>
          <w:szCs w:val="20"/>
        </w:rPr>
      </w:pPr>
      <w:proofErr w:type="gramStart"/>
      <w:ins w:id="7" w:author="Unknown">
        <w:r>
          <w:rPr>
            <w:rFonts w:ascii="Verdana" w:hAnsi="Verdana"/>
            <w:color w:val="000000"/>
            <w:sz w:val="20"/>
            <w:szCs w:val="20"/>
          </w:rPr>
          <w:t>Implementation of JVMs are</w:t>
        </w:r>
        <w:proofErr w:type="gramEnd"/>
        <w:r>
          <w:rPr>
            <w:rFonts w:ascii="Verdana" w:hAnsi="Verdana"/>
            <w:color w:val="000000"/>
            <w:sz w:val="20"/>
            <w:szCs w:val="20"/>
          </w:rPr>
          <w:t xml:space="preserve"> also actively released by other companies besides Sun Micro Systems.</w:t>
        </w:r>
      </w:ins>
    </w:p>
    <w:p w:rsidR="0021773C" w:rsidRDefault="0021773C" w:rsidP="0021773C">
      <w:pPr>
        <w:rPr>
          <w:ins w:id="8" w:author="Unknown"/>
          <w:rFonts w:ascii="Times New Roman" w:hAnsi="Times New Roman"/>
          <w:sz w:val="24"/>
          <w:szCs w:val="24"/>
        </w:rPr>
      </w:pPr>
      <w:r>
        <w:rPr>
          <w:noProof/>
        </w:rPr>
        <w:drawing>
          <wp:inline distT="0" distB="0" distL="0" distR="0">
            <wp:extent cx="3686175" cy="3600450"/>
            <wp:effectExtent l="19050" t="0" r="9525" b="0"/>
            <wp:docPr id="3" name="Picture 3" descr="j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re"/>
                    <pic:cNvPicPr>
                      <a:picLocks noChangeAspect="1" noChangeArrowheads="1"/>
                    </pic:cNvPicPr>
                  </pic:nvPicPr>
                  <pic:blipFill>
                    <a:blip r:embed="rId10"/>
                    <a:srcRect/>
                    <a:stretch>
                      <a:fillRect/>
                    </a:stretch>
                  </pic:blipFill>
                  <pic:spPr bwMode="auto">
                    <a:xfrm>
                      <a:off x="0" y="0"/>
                      <a:ext cx="3686175" cy="3600450"/>
                    </a:xfrm>
                    <a:prstGeom prst="rect">
                      <a:avLst/>
                    </a:prstGeom>
                    <a:noFill/>
                    <a:ln w="9525">
                      <a:noFill/>
                      <a:miter lim="800000"/>
                      <a:headEnd/>
                      <a:tailEnd/>
                    </a:ln>
                  </pic:spPr>
                </pic:pic>
              </a:graphicData>
            </a:graphic>
          </wp:inline>
        </w:drawing>
      </w:r>
    </w:p>
    <w:p w:rsidR="0021773C" w:rsidRDefault="0017411A" w:rsidP="0021773C">
      <w:pPr>
        <w:rPr>
          <w:ins w:id="9" w:author="Unknown"/>
        </w:rPr>
      </w:pPr>
      <w:ins w:id="10" w:author="Unknown">
        <w:r>
          <w:pict>
            <v:rect id="_x0000_i1026" style="width:0;height:.75pt" o:hrstd="t" o:hrnoshade="t" o:hr="t" fillcolor="#d4d4d4" stroked="f"/>
          </w:pict>
        </w:r>
      </w:ins>
    </w:p>
    <w:p w:rsidR="0021773C" w:rsidRDefault="0021773C" w:rsidP="0021773C">
      <w:pPr>
        <w:pStyle w:val="Heading3"/>
        <w:shd w:val="clear" w:color="auto" w:fill="FFFFFF"/>
        <w:spacing w:line="312" w:lineRule="atLeast"/>
        <w:jc w:val="both"/>
        <w:rPr>
          <w:ins w:id="11" w:author="Unknown"/>
          <w:rFonts w:ascii="Helvetica" w:hAnsi="Helvetica"/>
          <w:b w:val="0"/>
          <w:bCs w:val="0"/>
          <w:color w:val="610B4B"/>
          <w:sz w:val="32"/>
          <w:szCs w:val="32"/>
        </w:rPr>
      </w:pPr>
      <w:ins w:id="12" w:author="Unknown">
        <w:r>
          <w:rPr>
            <w:rFonts w:ascii="Helvetica" w:hAnsi="Helvetica"/>
            <w:b w:val="0"/>
            <w:bCs w:val="0"/>
            <w:color w:val="610B4B"/>
            <w:sz w:val="32"/>
            <w:szCs w:val="32"/>
          </w:rPr>
          <w:t>JDK</w:t>
        </w:r>
      </w:ins>
    </w:p>
    <w:p w:rsidR="0021773C" w:rsidRDefault="0021773C" w:rsidP="0021773C">
      <w:pPr>
        <w:pStyle w:val="NormalWeb"/>
        <w:shd w:val="clear" w:color="auto" w:fill="FFFFFF"/>
        <w:jc w:val="both"/>
        <w:rPr>
          <w:ins w:id="13" w:author="Unknown"/>
          <w:rFonts w:ascii="Verdana" w:hAnsi="Verdana"/>
          <w:color w:val="000000"/>
          <w:sz w:val="20"/>
          <w:szCs w:val="20"/>
        </w:rPr>
      </w:pPr>
      <w:ins w:id="14" w:author="Unknown">
        <w:r>
          <w:rPr>
            <w:rFonts w:ascii="Verdana" w:hAnsi="Verdana"/>
            <w:color w:val="000000"/>
            <w:sz w:val="20"/>
            <w:szCs w:val="20"/>
          </w:rPr>
          <w:t>JDK is an acronym for Java Development Kit.</w:t>
        </w:r>
      </w:ins>
      <w:r w:rsidR="00E46BD6">
        <w:rPr>
          <w:rFonts w:ascii="Verdana" w:hAnsi="Verdana"/>
          <w:color w:val="000000"/>
          <w:sz w:val="20"/>
          <w:szCs w:val="20"/>
        </w:rPr>
        <w:t xml:space="preserve"> </w:t>
      </w:r>
      <w:ins w:id="15" w:author="Unknown">
        <w:r>
          <w:rPr>
            <w:rFonts w:ascii="Verdana" w:hAnsi="Verdana"/>
            <w:color w:val="000000"/>
            <w:sz w:val="20"/>
            <w:szCs w:val="20"/>
          </w:rPr>
          <w:t>It physically exists.</w:t>
        </w:r>
      </w:ins>
      <w:r w:rsidR="00E46BD6">
        <w:rPr>
          <w:rFonts w:ascii="Verdana" w:hAnsi="Verdana"/>
          <w:color w:val="000000"/>
          <w:sz w:val="20"/>
          <w:szCs w:val="20"/>
        </w:rPr>
        <w:t xml:space="preserve"> </w:t>
      </w:r>
      <w:ins w:id="16" w:author="Unknown">
        <w:r>
          <w:rPr>
            <w:rFonts w:ascii="Verdana" w:hAnsi="Verdana"/>
            <w:color w:val="000000"/>
            <w:sz w:val="20"/>
            <w:szCs w:val="20"/>
          </w:rPr>
          <w:t>It contains JRE + development tools.</w:t>
        </w:r>
      </w:ins>
    </w:p>
    <w:p w:rsidR="00065C71" w:rsidRDefault="0021773C" w:rsidP="0021773C">
      <w:r>
        <w:rPr>
          <w:noProof/>
        </w:rPr>
        <w:lastRenderedPageBreak/>
        <w:drawing>
          <wp:inline distT="0" distB="0" distL="0" distR="0">
            <wp:extent cx="5581650" cy="4705350"/>
            <wp:effectExtent l="19050" t="0" r="0" b="0"/>
            <wp:docPr id="5" name="Picture 5" descr="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dk"/>
                    <pic:cNvPicPr>
                      <a:picLocks noChangeAspect="1" noChangeArrowheads="1"/>
                    </pic:cNvPicPr>
                  </pic:nvPicPr>
                  <pic:blipFill>
                    <a:blip r:embed="rId11"/>
                    <a:srcRect/>
                    <a:stretch>
                      <a:fillRect/>
                    </a:stretch>
                  </pic:blipFill>
                  <pic:spPr bwMode="auto">
                    <a:xfrm>
                      <a:off x="0" y="0"/>
                      <a:ext cx="5581650" cy="4705350"/>
                    </a:xfrm>
                    <a:prstGeom prst="rect">
                      <a:avLst/>
                    </a:prstGeom>
                    <a:noFill/>
                    <a:ln w="9525">
                      <a:noFill/>
                      <a:miter lim="800000"/>
                      <a:headEnd/>
                      <a:tailEnd/>
                    </a:ln>
                  </pic:spPr>
                </pic:pic>
              </a:graphicData>
            </a:graphic>
          </wp:inline>
        </w:drawing>
      </w:r>
    </w:p>
    <w:p w:rsidR="0021773C" w:rsidRDefault="0021773C" w:rsidP="0021773C"/>
    <w:p w:rsidR="0021773C" w:rsidRDefault="0021773C" w:rsidP="0021773C"/>
    <w:p w:rsidR="0021773C" w:rsidRDefault="0021773C" w:rsidP="0021773C"/>
    <w:p w:rsidR="001562CD" w:rsidRDefault="001562CD" w:rsidP="0021773C">
      <w:pPr>
        <w:pBdr>
          <w:bottom w:val="double" w:sz="6" w:space="1" w:color="auto"/>
        </w:pBdr>
      </w:pPr>
    </w:p>
    <w:p w:rsidR="001562CD" w:rsidRDefault="001562CD" w:rsidP="001562CD">
      <w:pPr>
        <w:pStyle w:val="Heading1"/>
      </w:pPr>
      <w:r>
        <w:t xml:space="preserve">Java Heap Space </w:t>
      </w:r>
      <w:proofErr w:type="spellStart"/>
      <w:r>
        <w:t>vs</w:t>
      </w:r>
      <w:proofErr w:type="spellEnd"/>
      <w:r>
        <w:t xml:space="preserve"> Stack – Memory Allocation in Java</w:t>
      </w:r>
    </w:p>
    <w:p w:rsidR="001562CD" w:rsidRDefault="001562CD" w:rsidP="001562CD">
      <w:pPr>
        <w:pStyle w:val="entry-meta"/>
      </w:pPr>
      <w:r>
        <w:t>July 17, 2017 by </w:t>
      </w:r>
      <w:proofErr w:type="spellStart"/>
      <w:r w:rsidR="0017411A">
        <w:fldChar w:fldCharType="begin"/>
      </w:r>
      <w:r w:rsidR="00136187">
        <w:instrText>HYPERLINK "https://www.journaldev.com/author/pankaj"</w:instrText>
      </w:r>
      <w:r w:rsidR="0017411A">
        <w:fldChar w:fldCharType="separate"/>
      </w:r>
      <w:r>
        <w:rPr>
          <w:rStyle w:val="entry-author-name"/>
          <w:color w:val="0000FF"/>
          <w:u w:val="single"/>
        </w:rPr>
        <w:t>Pankaj</w:t>
      </w:r>
      <w:proofErr w:type="spellEnd"/>
      <w:r w:rsidR="0017411A">
        <w:fldChar w:fldCharType="end"/>
      </w:r>
    </w:p>
    <w:p w:rsidR="001562CD" w:rsidRDefault="001562CD" w:rsidP="001562CD">
      <w:pPr>
        <w:pStyle w:val="NormalWeb"/>
        <w:rPr>
          <w:color w:val="000000"/>
          <w:sz w:val="27"/>
          <w:szCs w:val="27"/>
        </w:rPr>
      </w:pPr>
      <w:r>
        <w:rPr>
          <w:color w:val="000000"/>
          <w:sz w:val="27"/>
          <w:szCs w:val="27"/>
        </w:rPr>
        <w:t>Sometime back I wrote a couple of posts about </w:t>
      </w:r>
      <w:hyperlink r:id="rId12" w:history="1">
        <w:r>
          <w:rPr>
            <w:rStyle w:val="Hyperlink"/>
            <w:sz w:val="27"/>
            <w:szCs w:val="27"/>
          </w:rPr>
          <w:t>Java Garbage Collection</w:t>
        </w:r>
      </w:hyperlink>
      <w:r>
        <w:rPr>
          <w:color w:val="000000"/>
          <w:sz w:val="27"/>
          <w:szCs w:val="27"/>
        </w:rPr>
        <w:t> and </w:t>
      </w:r>
      <w:hyperlink r:id="rId13" w:tooltip="Java is Pass by Value and Not Pass by Reference" w:history="1">
        <w:r>
          <w:rPr>
            <w:rStyle w:val="Hyperlink"/>
            <w:sz w:val="27"/>
            <w:szCs w:val="27"/>
          </w:rPr>
          <w:t>Java is Pass by Value</w:t>
        </w:r>
      </w:hyperlink>
      <w:r>
        <w:rPr>
          <w:color w:val="000000"/>
          <w:sz w:val="27"/>
          <w:szCs w:val="27"/>
        </w:rPr>
        <w:t>. After that I got a lot of emails to explain about </w:t>
      </w:r>
      <w:r>
        <w:rPr>
          <w:rStyle w:val="Strong"/>
          <w:color w:val="000000"/>
          <w:sz w:val="27"/>
          <w:szCs w:val="27"/>
        </w:rPr>
        <w:t xml:space="preserve">Java Heap </w:t>
      </w:r>
      <w:r>
        <w:rPr>
          <w:rStyle w:val="Strong"/>
          <w:color w:val="000000"/>
          <w:sz w:val="27"/>
          <w:szCs w:val="27"/>
        </w:rPr>
        <w:lastRenderedPageBreak/>
        <w:t>Space</w:t>
      </w:r>
      <w:r>
        <w:rPr>
          <w:color w:val="000000"/>
          <w:sz w:val="27"/>
          <w:szCs w:val="27"/>
        </w:rPr>
        <w:t>, </w:t>
      </w:r>
      <w:r>
        <w:rPr>
          <w:rStyle w:val="Strong"/>
          <w:color w:val="000000"/>
          <w:sz w:val="27"/>
          <w:szCs w:val="27"/>
        </w:rPr>
        <w:t>Java Stack Memory</w:t>
      </w:r>
      <w:r>
        <w:rPr>
          <w:color w:val="000000"/>
          <w:sz w:val="27"/>
          <w:szCs w:val="27"/>
        </w:rPr>
        <w:t>, </w:t>
      </w:r>
      <w:r>
        <w:rPr>
          <w:rStyle w:val="Strong"/>
          <w:color w:val="000000"/>
          <w:sz w:val="27"/>
          <w:szCs w:val="27"/>
        </w:rPr>
        <w:t>Memory Allocation in Java</w:t>
      </w:r>
      <w:r>
        <w:rPr>
          <w:color w:val="000000"/>
          <w:sz w:val="27"/>
          <w:szCs w:val="27"/>
        </w:rPr>
        <w:t> and what are the differences between them.</w:t>
      </w:r>
    </w:p>
    <w:p w:rsidR="001562CD" w:rsidRDefault="001562CD" w:rsidP="001562CD">
      <w:pPr>
        <w:pStyle w:val="NormalWeb"/>
        <w:rPr>
          <w:color w:val="000000"/>
          <w:sz w:val="27"/>
          <w:szCs w:val="27"/>
        </w:rPr>
      </w:pPr>
      <w:r>
        <w:rPr>
          <w:color w:val="000000"/>
          <w:sz w:val="27"/>
          <w:szCs w:val="27"/>
        </w:rPr>
        <w:t>You will see a lot of reference to Heap and Stack memory in Java, Java EE books and tutorials but hardly complete explanation of what is heap and stack memory in terms of a program.</w:t>
      </w:r>
    </w:p>
    <w:p w:rsidR="001562CD" w:rsidRPr="00CE5D64" w:rsidRDefault="001562CD" w:rsidP="001562CD">
      <w:pPr>
        <w:pStyle w:val="Heading2"/>
        <w:rPr>
          <w:color w:val="000000"/>
          <w:sz w:val="36"/>
          <w:szCs w:val="36"/>
          <w:highlight w:val="yellow"/>
        </w:rPr>
      </w:pPr>
      <w:r w:rsidRPr="00CE5D64">
        <w:rPr>
          <w:color w:val="000000"/>
          <w:highlight w:val="yellow"/>
        </w:rPr>
        <w:t>Java Heap Space</w:t>
      </w:r>
    </w:p>
    <w:p w:rsidR="001562CD" w:rsidRDefault="001562CD" w:rsidP="001562CD">
      <w:pPr>
        <w:pStyle w:val="NormalWeb"/>
        <w:rPr>
          <w:color w:val="000000"/>
          <w:sz w:val="27"/>
          <w:szCs w:val="27"/>
        </w:rPr>
      </w:pPr>
      <w:r w:rsidRPr="00CE5D64">
        <w:rPr>
          <w:color w:val="000000"/>
          <w:sz w:val="27"/>
          <w:szCs w:val="27"/>
          <w:highlight w:val="yellow"/>
        </w:rPr>
        <w:t>Java Heap space is used by java runtime to allocate memory to Objects and JRE classes. Whenever we create any object, it’s always created in the Heap space.</w:t>
      </w:r>
    </w:p>
    <w:p w:rsidR="001562CD" w:rsidRDefault="001562CD" w:rsidP="001562CD">
      <w:pPr>
        <w:pStyle w:val="NormalWeb"/>
        <w:rPr>
          <w:color w:val="000000"/>
          <w:sz w:val="27"/>
          <w:szCs w:val="27"/>
        </w:rPr>
      </w:pPr>
      <w:r w:rsidRPr="001D550D">
        <w:rPr>
          <w:color w:val="000000"/>
          <w:sz w:val="27"/>
          <w:szCs w:val="27"/>
          <w:highlight w:val="yellow"/>
        </w:rPr>
        <w:t>Garbage Collection runs on the heap memory to free the memory used by objects that doesn’t have any reference</w:t>
      </w:r>
      <w:r>
        <w:rPr>
          <w:color w:val="000000"/>
          <w:sz w:val="27"/>
          <w:szCs w:val="27"/>
        </w:rPr>
        <w:t>. Any object created in the heap space has global access and can be referenced from anywhere of the application.</w:t>
      </w:r>
    </w:p>
    <w:p w:rsidR="001562CD" w:rsidRPr="00295BCF" w:rsidRDefault="001562CD" w:rsidP="001562CD">
      <w:pPr>
        <w:pStyle w:val="Heading3"/>
        <w:rPr>
          <w:color w:val="000000"/>
          <w:sz w:val="27"/>
          <w:szCs w:val="27"/>
          <w:highlight w:val="green"/>
        </w:rPr>
      </w:pPr>
      <w:r w:rsidRPr="00295BCF">
        <w:rPr>
          <w:color w:val="000000"/>
          <w:highlight w:val="green"/>
        </w:rPr>
        <w:t>Java Stack Memory</w:t>
      </w:r>
    </w:p>
    <w:p w:rsidR="001562CD" w:rsidRDefault="001562CD" w:rsidP="001562CD">
      <w:pPr>
        <w:pStyle w:val="NormalWeb"/>
        <w:rPr>
          <w:color w:val="000000"/>
          <w:sz w:val="27"/>
          <w:szCs w:val="27"/>
        </w:rPr>
      </w:pPr>
      <w:r w:rsidRPr="00295BCF">
        <w:rPr>
          <w:color w:val="000000"/>
          <w:sz w:val="27"/>
          <w:szCs w:val="27"/>
          <w:highlight w:val="green"/>
        </w:rPr>
        <w:t>Java Stack memory is used for execution of a thread. They contain method specific values that are short-lived and references</w:t>
      </w:r>
      <w:r>
        <w:rPr>
          <w:color w:val="000000"/>
          <w:sz w:val="27"/>
          <w:szCs w:val="27"/>
        </w:rPr>
        <w:t xml:space="preserve"> to other objects in the heap that are getting referred from the method.</w:t>
      </w:r>
    </w:p>
    <w:p w:rsidR="001562CD" w:rsidRDefault="001562CD" w:rsidP="001562CD">
      <w:pPr>
        <w:pStyle w:val="NormalWeb"/>
        <w:rPr>
          <w:color w:val="000000"/>
          <w:sz w:val="27"/>
          <w:szCs w:val="27"/>
        </w:rPr>
      </w:pPr>
      <w:r>
        <w:rPr>
          <w:color w:val="000000"/>
          <w:sz w:val="27"/>
          <w:szCs w:val="27"/>
        </w:rPr>
        <w:t>Stack memory is always referenced in LIFO (Last-In-First-Out) order. Whenever a method is invoked, a new block is created in the stack memory for the method to hold local primitive values and reference to other objects in the method.</w:t>
      </w:r>
    </w:p>
    <w:p w:rsidR="001562CD" w:rsidRDefault="001562CD" w:rsidP="001562CD">
      <w:pPr>
        <w:pStyle w:val="NormalWeb"/>
        <w:rPr>
          <w:color w:val="000000"/>
          <w:sz w:val="27"/>
          <w:szCs w:val="27"/>
        </w:rPr>
      </w:pPr>
      <w:r>
        <w:rPr>
          <w:color w:val="000000"/>
          <w:sz w:val="27"/>
          <w:szCs w:val="27"/>
        </w:rPr>
        <w:t>As soon as method ends, the block becomes unused and become available for next method.</w:t>
      </w:r>
      <w:r>
        <w:rPr>
          <w:color w:val="000000"/>
          <w:sz w:val="27"/>
          <w:szCs w:val="27"/>
        </w:rPr>
        <w:br/>
        <w:t>Stack memory size is very less compared to Heap memory.</w:t>
      </w:r>
    </w:p>
    <w:p w:rsidR="00894821" w:rsidRDefault="00894821" w:rsidP="001562CD">
      <w:pPr>
        <w:pStyle w:val="NormalWeb"/>
        <w:rPr>
          <w:color w:val="000000"/>
          <w:sz w:val="27"/>
          <w:szCs w:val="27"/>
        </w:rPr>
      </w:pPr>
      <w:r w:rsidRPr="00894821">
        <w:rPr>
          <w:noProof/>
          <w:color w:val="000000"/>
          <w:sz w:val="27"/>
          <w:szCs w:val="27"/>
        </w:rPr>
        <w:lastRenderedPageBreak/>
        <w:drawing>
          <wp:inline distT="0" distB="0" distL="0" distR="0">
            <wp:extent cx="5943600" cy="330399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943600" cy="3303995"/>
                    </a:xfrm>
                    <a:prstGeom prst="rect">
                      <a:avLst/>
                    </a:prstGeom>
                    <a:noFill/>
                    <a:ln w="9525">
                      <a:noFill/>
                      <a:miter lim="800000"/>
                      <a:headEnd/>
                      <a:tailEnd/>
                    </a:ln>
                  </pic:spPr>
                </pic:pic>
              </a:graphicData>
            </a:graphic>
          </wp:inline>
        </w:drawing>
      </w:r>
    </w:p>
    <w:p w:rsidR="001562CD" w:rsidRDefault="001562CD" w:rsidP="001562CD">
      <w:pPr>
        <w:pStyle w:val="Heading3"/>
        <w:rPr>
          <w:color w:val="000000"/>
          <w:sz w:val="27"/>
          <w:szCs w:val="27"/>
        </w:rPr>
      </w:pPr>
      <w:r>
        <w:rPr>
          <w:color w:val="000000"/>
        </w:rPr>
        <w:t>Heap and Stack Memory in Java Program</w:t>
      </w:r>
    </w:p>
    <w:p w:rsidR="001562CD" w:rsidRDefault="001562CD" w:rsidP="001562CD">
      <w:pPr>
        <w:pStyle w:val="NormalWeb"/>
        <w:rPr>
          <w:color w:val="000000"/>
          <w:sz w:val="27"/>
          <w:szCs w:val="27"/>
        </w:rPr>
      </w:pPr>
      <w:r>
        <w:rPr>
          <w:color w:val="000000"/>
          <w:sz w:val="27"/>
          <w:szCs w:val="27"/>
        </w:rPr>
        <w:t>Let’s understand the Heap and Stack memory usage with a simple program.</w:t>
      </w:r>
    </w:p>
    <w:p w:rsidR="001562CD" w:rsidRDefault="001562CD" w:rsidP="001562CD">
      <w:pPr>
        <w:pStyle w:val="HTMLPreformatted"/>
        <w:rPr>
          <w:color w:val="000000"/>
        </w:rPr>
      </w:pPr>
      <w:proofErr w:type="gramStart"/>
      <w:r>
        <w:rPr>
          <w:color w:val="000000"/>
        </w:rPr>
        <w:t>package</w:t>
      </w:r>
      <w:proofErr w:type="gramEnd"/>
      <w:r>
        <w:rPr>
          <w:color w:val="000000"/>
        </w:rPr>
        <w:t xml:space="preserve"> </w:t>
      </w:r>
      <w:proofErr w:type="spellStart"/>
      <w:r>
        <w:rPr>
          <w:color w:val="000000"/>
        </w:rPr>
        <w:t>com.journaldev.test</w:t>
      </w:r>
      <w:proofErr w:type="spellEnd"/>
      <w:r>
        <w:rPr>
          <w:color w:val="000000"/>
        </w:rPr>
        <w:t>;</w:t>
      </w:r>
    </w:p>
    <w:p w:rsidR="001562CD" w:rsidRDefault="001562CD" w:rsidP="001562CD">
      <w:pPr>
        <w:pStyle w:val="HTMLPreformatted"/>
        <w:rPr>
          <w:color w:val="000000"/>
        </w:rPr>
      </w:pPr>
    </w:p>
    <w:p w:rsidR="001562CD" w:rsidRDefault="001562CD" w:rsidP="001562CD">
      <w:pPr>
        <w:pStyle w:val="HTMLPreformatted"/>
        <w:rPr>
          <w:color w:val="000000"/>
        </w:rPr>
      </w:pPr>
      <w:proofErr w:type="gramStart"/>
      <w:r>
        <w:rPr>
          <w:color w:val="000000"/>
        </w:rPr>
        <w:t>public</w:t>
      </w:r>
      <w:proofErr w:type="gramEnd"/>
      <w:r>
        <w:rPr>
          <w:color w:val="000000"/>
        </w:rPr>
        <w:t xml:space="preserve"> class Memory {</w:t>
      </w:r>
    </w:p>
    <w:p w:rsidR="001562CD" w:rsidRDefault="001562CD" w:rsidP="001562CD">
      <w:pPr>
        <w:pStyle w:val="HTMLPreformatted"/>
        <w:rPr>
          <w:color w:val="000000"/>
        </w:rPr>
      </w:pPr>
    </w:p>
    <w:p w:rsidR="001562CD" w:rsidRDefault="001562CD" w:rsidP="001562CD">
      <w:pPr>
        <w:pStyle w:val="HTMLPreformatted"/>
        <w:rPr>
          <w:color w:val="000000"/>
        </w:rPr>
      </w:pPr>
      <w:r>
        <w:rPr>
          <w:color w:val="000000"/>
        </w:rPr>
        <w:tab/>
      </w:r>
      <w:proofErr w:type="gramStart"/>
      <w:r>
        <w:rPr>
          <w:color w:val="000000"/>
        </w:rPr>
        <w:t>public</w:t>
      </w:r>
      <w:proofErr w:type="gramEnd"/>
      <w:r>
        <w:rPr>
          <w:color w:val="000000"/>
        </w:rPr>
        <w:t xml:space="preserve"> static void main(String[] </w:t>
      </w:r>
      <w:proofErr w:type="spellStart"/>
      <w:r>
        <w:rPr>
          <w:color w:val="000000"/>
        </w:rPr>
        <w:t>args</w:t>
      </w:r>
      <w:proofErr w:type="spellEnd"/>
      <w:r>
        <w:rPr>
          <w:color w:val="000000"/>
        </w:rPr>
        <w:t>) { // Line 1</w:t>
      </w:r>
    </w:p>
    <w:p w:rsidR="001562CD" w:rsidRDefault="001562CD" w:rsidP="001562CD">
      <w:pPr>
        <w:pStyle w:val="HTMLPreformatted"/>
        <w:rPr>
          <w:color w:val="000000"/>
        </w:rPr>
      </w:pPr>
      <w:r>
        <w:rPr>
          <w:color w:val="000000"/>
        </w:rPr>
        <w:tab/>
      </w:r>
      <w:r>
        <w:rPr>
          <w:color w:val="000000"/>
        </w:rPr>
        <w:tab/>
      </w:r>
      <w:proofErr w:type="spellStart"/>
      <w:proofErr w:type="gramStart"/>
      <w:r>
        <w:rPr>
          <w:color w:val="000000"/>
        </w:rPr>
        <w:t>int</w:t>
      </w:r>
      <w:proofErr w:type="spellEnd"/>
      <w:proofErr w:type="gramEnd"/>
      <w:r>
        <w:rPr>
          <w:color w:val="000000"/>
        </w:rPr>
        <w:t xml:space="preserve"> </w:t>
      </w:r>
      <w:proofErr w:type="spellStart"/>
      <w:r>
        <w:rPr>
          <w:color w:val="000000"/>
        </w:rPr>
        <w:t>i</w:t>
      </w:r>
      <w:proofErr w:type="spellEnd"/>
      <w:r>
        <w:rPr>
          <w:color w:val="000000"/>
        </w:rPr>
        <w:t>=1; // Line 2</w:t>
      </w:r>
    </w:p>
    <w:p w:rsidR="001562CD" w:rsidRDefault="001562CD" w:rsidP="001562CD">
      <w:pPr>
        <w:pStyle w:val="HTMLPreformatted"/>
        <w:rPr>
          <w:color w:val="000000"/>
        </w:rPr>
      </w:pPr>
      <w:r>
        <w:rPr>
          <w:color w:val="000000"/>
        </w:rPr>
        <w:tab/>
      </w:r>
      <w:r>
        <w:rPr>
          <w:color w:val="000000"/>
        </w:rPr>
        <w:tab/>
        <w:t xml:space="preserve">Object </w:t>
      </w:r>
      <w:proofErr w:type="spellStart"/>
      <w:r>
        <w:rPr>
          <w:color w:val="000000"/>
        </w:rPr>
        <w:t>obj</w:t>
      </w:r>
      <w:proofErr w:type="spellEnd"/>
      <w:r>
        <w:rPr>
          <w:color w:val="000000"/>
        </w:rPr>
        <w:t xml:space="preserve"> = new </w:t>
      </w:r>
      <w:proofErr w:type="gramStart"/>
      <w:r>
        <w:rPr>
          <w:color w:val="000000"/>
        </w:rPr>
        <w:t>Object(</w:t>
      </w:r>
      <w:proofErr w:type="gramEnd"/>
      <w:r>
        <w:rPr>
          <w:color w:val="000000"/>
        </w:rPr>
        <w:t>); // Line 3</w:t>
      </w:r>
    </w:p>
    <w:p w:rsidR="001562CD" w:rsidRDefault="001562CD" w:rsidP="001562CD">
      <w:pPr>
        <w:pStyle w:val="HTMLPreformatted"/>
        <w:rPr>
          <w:color w:val="000000"/>
        </w:rPr>
      </w:pPr>
      <w:r>
        <w:rPr>
          <w:color w:val="000000"/>
        </w:rPr>
        <w:tab/>
      </w:r>
      <w:r>
        <w:rPr>
          <w:color w:val="000000"/>
        </w:rPr>
        <w:tab/>
        <w:t xml:space="preserve">Memory </w:t>
      </w:r>
      <w:proofErr w:type="spellStart"/>
      <w:r>
        <w:rPr>
          <w:color w:val="000000"/>
        </w:rPr>
        <w:t>mem</w:t>
      </w:r>
      <w:proofErr w:type="spellEnd"/>
      <w:r>
        <w:rPr>
          <w:color w:val="000000"/>
        </w:rPr>
        <w:t xml:space="preserve"> = new </w:t>
      </w:r>
      <w:proofErr w:type="gramStart"/>
      <w:r>
        <w:rPr>
          <w:color w:val="000000"/>
        </w:rPr>
        <w:t>Memory(</w:t>
      </w:r>
      <w:proofErr w:type="gramEnd"/>
      <w:r>
        <w:rPr>
          <w:color w:val="000000"/>
        </w:rPr>
        <w:t>); // Line 4</w:t>
      </w:r>
    </w:p>
    <w:p w:rsidR="001562CD" w:rsidRDefault="001562CD" w:rsidP="001562CD">
      <w:pPr>
        <w:pStyle w:val="HTMLPreformatted"/>
        <w:rPr>
          <w:color w:val="000000"/>
        </w:rPr>
      </w:pPr>
      <w:r>
        <w:rPr>
          <w:color w:val="000000"/>
        </w:rPr>
        <w:tab/>
      </w:r>
      <w:r>
        <w:rPr>
          <w:color w:val="000000"/>
        </w:rPr>
        <w:tab/>
      </w:r>
      <w:proofErr w:type="gramStart"/>
      <w:r>
        <w:rPr>
          <w:color w:val="000000"/>
        </w:rPr>
        <w:t>mem.foo(</w:t>
      </w:r>
      <w:proofErr w:type="spellStart"/>
      <w:proofErr w:type="gramEnd"/>
      <w:r>
        <w:rPr>
          <w:color w:val="000000"/>
        </w:rPr>
        <w:t>obj</w:t>
      </w:r>
      <w:proofErr w:type="spellEnd"/>
      <w:r>
        <w:rPr>
          <w:color w:val="000000"/>
        </w:rPr>
        <w:t>); // Line 5</w:t>
      </w:r>
    </w:p>
    <w:p w:rsidR="001562CD" w:rsidRDefault="001562CD" w:rsidP="001562CD">
      <w:pPr>
        <w:pStyle w:val="HTMLPreformatted"/>
        <w:rPr>
          <w:color w:val="000000"/>
        </w:rPr>
      </w:pPr>
      <w:r>
        <w:rPr>
          <w:color w:val="000000"/>
        </w:rPr>
        <w:tab/>
        <w:t>} // Line 9</w:t>
      </w:r>
    </w:p>
    <w:p w:rsidR="001562CD" w:rsidRDefault="001562CD" w:rsidP="001562CD">
      <w:pPr>
        <w:pStyle w:val="HTMLPreformatted"/>
        <w:rPr>
          <w:color w:val="000000"/>
        </w:rPr>
      </w:pPr>
    </w:p>
    <w:p w:rsidR="001562CD" w:rsidRDefault="001562CD" w:rsidP="001562CD">
      <w:pPr>
        <w:pStyle w:val="HTMLPreformatted"/>
        <w:rPr>
          <w:color w:val="000000"/>
        </w:rPr>
      </w:pPr>
      <w:r>
        <w:rPr>
          <w:color w:val="000000"/>
        </w:rPr>
        <w:tab/>
      </w:r>
      <w:proofErr w:type="gramStart"/>
      <w:r>
        <w:rPr>
          <w:color w:val="000000"/>
        </w:rPr>
        <w:t>private</w:t>
      </w:r>
      <w:proofErr w:type="gramEnd"/>
      <w:r>
        <w:rPr>
          <w:color w:val="000000"/>
        </w:rPr>
        <w:t xml:space="preserve"> void </w:t>
      </w:r>
      <w:proofErr w:type="spellStart"/>
      <w:r>
        <w:rPr>
          <w:color w:val="000000"/>
        </w:rPr>
        <w:t>foo</w:t>
      </w:r>
      <w:proofErr w:type="spellEnd"/>
      <w:r>
        <w:rPr>
          <w:color w:val="000000"/>
        </w:rPr>
        <w:t xml:space="preserve">(Object </w:t>
      </w:r>
      <w:proofErr w:type="spellStart"/>
      <w:r w:rsidRPr="008652C7">
        <w:rPr>
          <w:color w:val="000000"/>
          <w:highlight w:val="green"/>
        </w:rPr>
        <w:t>param</w:t>
      </w:r>
      <w:proofErr w:type="spellEnd"/>
      <w:r>
        <w:rPr>
          <w:color w:val="000000"/>
        </w:rPr>
        <w:t>) { // Line 6</w:t>
      </w:r>
    </w:p>
    <w:p w:rsidR="001562CD" w:rsidRDefault="001562CD" w:rsidP="001562CD">
      <w:pPr>
        <w:pStyle w:val="HTMLPreformatted"/>
        <w:rPr>
          <w:color w:val="000000"/>
        </w:rPr>
      </w:pPr>
      <w:r>
        <w:rPr>
          <w:color w:val="000000"/>
        </w:rPr>
        <w:tab/>
      </w:r>
      <w:r>
        <w:rPr>
          <w:color w:val="000000"/>
        </w:rPr>
        <w:tab/>
        <w:t xml:space="preserve">String </w:t>
      </w:r>
      <w:proofErr w:type="spellStart"/>
      <w:r w:rsidRPr="008652C7">
        <w:rPr>
          <w:color w:val="000000"/>
          <w:highlight w:val="green"/>
        </w:rPr>
        <w:t>str</w:t>
      </w:r>
      <w:proofErr w:type="spellEnd"/>
      <w:r>
        <w:rPr>
          <w:color w:val="000000"/>
        </w:rPr>
        <w:t xml:space="preserve"> = </w:t>
      </w:r>
      <w:proofErr w:type="spellStart"/>
      <w:proofErr w:type="gramStart"/>
      <w:r>
        <w:rPr>
          <w:color w:val="000000"/>
        </w:rPr>
        <w:t>param.toString</w:t>
      </w:r>
      <w:proofErr w:type="spellEnd"/>
      <w:r>
        <w:rPr>
          <w:color w:val="000000"/>
        </w:rPr>
        <w:t>(</w:t>
      </w:r>
      <w:proofErr w:type="gramEnd"/>
      <w:r>
        <w:rPr>
          <w:color w:val="000000"/>
        </w:rPr>
        <w:t>); //// Line 7</w:t>
      </w:r>
    </w:p>
    <w:p w:rsidR="001562CD" w:rsidRDefault="001562CD" w:rsidP="001562CD">
      <w:pPr>
        <w:pStyle w:val="HTMLPreformatted"/>
        <w:rPr>
          <w:color w:val="000000"/>
        </w:rPr>
      </w:pPr>
      <w:r>
        <w:rPr>
          <w:color w:val="000000"/>
        </w:rPr>
        <w:tab/>
      </w:r>
      <w:r>
        <w:rPr>
          <w:color w:val="000000"/>
        </w:rPr>
        <w:tab/>
      </w:r>
      <w:proofErr w:type="spellStart"/>
      <w:proofErr w:type="gramStart"/>
      <w:r>
        <w:rPr>
          <w:color w:val="000000"/>
        </w:rPr>
        <w:t>System.out.println</w:t>
      </w:r>
      <w:proofErr w:type="spellEnd"/>
      <w:r>
        <w:rPr>
          <w:color w:val="000000"/>
        </w:rPr>
        <w:t>(</w:t>
      </w:r>
      <w:proofErr w:type="spellStart"/>
      <w:proofErr w:type="gramEnd"/>
      <w:r>
        <w:rPr>
          <w:color w:val="000000"/>
        </w:rPr>
        <w:t>str</w:t>
      </w:r>
      <w:proofErr w:type="spellEnd"/>
      <w:r>
        <w:rPr>
          <w:color w:val="000000"/>
        </w:rPr>
        <w:t>);</w:t>
      </w:r>
    </w:p>
    <w:p w:rsidR="001562CD" w:rsidRDefault="001562CD" w:rsidP="001562CD">
      <w:pPr>
        <w:pStyle w:val="HTMLPreformatted"/>
        <w:rPr>
          <w:color w:val="000000"/>
        </w:rPr>
      </w:pPr>
      <w:r>
        <w:rPr>
          <w:color w:val="000000"/>
        </w:rPr>
        <w:tab/>
        <w:t>} // Line 8</w:t>
      </w:r>
    </w:p>
    <w:p w:rsidR="001562CD" w:rsidRDefault="001562CD" w:rsidP="001562CD">
      <w:pPr>
        <w:pStyle w:val="HTMLPreformatted"/>
        <w:rPr>
          <w:color w:val="000000"/>
        </w:rPr>
      </w:pPr>
    </w:p>
    <w:p w:rsidR="001562CD" w:rsidRDefault="001562CD" w:rsidP="001562CD">
      <w:pPr>
        <w:pStyle w:val="HTMLPreformatted"/>
        <w:rPr>
          <w:color w:val="000000"/>
        </w:rPr>
      </w:pPr>
      <w:r>
        <w:rPr>
          <w:color w:val="000000"/>
        </w:rPr>
        <w:t>}</w:t>
      </w:r>
    </w:p>
    <w:p w:rsidR="001562CD" w:rsidRDefault="001562CD" w:rsidP="001562CD">
      <w:pPr>
        <w:pStyle w:val="NormalWeb"/>
        <w:rPr>
          <w:color w:val="000000"/>
          <w:sz w:val="27"/>
          <w:szCs w:val="27"/>
        </w:rPr>
      </w:pPr>
      <w:r>
        <w:rPr>
          <w:color w:val="000000"/>
          <w:sz w:val="27"/>
          <w:szCs w:val="27"/>
        </w:rPr>
        <w:t>Below image shows the Stack and Heap memory with reference to above program and how they are being used to store primitive, Objects and reference variables.</w:t>
      </w:r>
    </w:p>
    <w:p w:rsidR="00144BBB" w:rsidRDefault="00FD6A82" w:rsidP="001562CD">
      <w:pPr>
        <w:pStyle w:val="NormalWeb"/>
        <w:rPr>
          <w:color w:val="000000"/>
          <w:sz w:val="27"/>
          <w:szCs w:val="27"/>
        </w:rPr>
      </w:pPr>
      <w:r>
        <w:rPr>
          <w:noProof/>
          <w:color w:val="000000"/>
          <w:sz w:val="27"/>
          <w:szCs w:val="27"/>
        </w:rPr>
        <w:lastRenderedPageBreak/>
        <w:drawing>
          <wp:inline distT="0" distB="0" distL="0" distR="0">
            <wp:extent cx="5943600" cy="306689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943600" cy="3066898"/>
                    </a:xfrm>
                    <a:prstGeom prst="rect">
                      <a:avLst/>
                    </a:prstGeom>
                    <a:noFill/>
                    <a:ln w="9525">
                      <a:noFill/>
                      <a:miter lim="800000"/>
                      <a:headEnd/>
                      <a:tailEnd/>
                    </a:ln>
                  </pic:spPr>
                </pic:pic>
              </a:graphicData>
            </a:graphic>
          </wp:inline>
        </w:drawing>
      </w:r>
    </w:p>
    <w:p w:rsidR="001562CD" w:rsidRDefault="001562CD" w:rsidP="001562CD">
      <w:pPr>
        <w:pStyle w:val="NormalWeb"/>
        <w:rPr>
          <w:color w:val="000000"/>
          <w:sz w:val="27"/>
          <w:szCs w:val="27"/>
        </w:rPr>
      </w:pPr>
      <w:r>
        <w:rPr>
          <w:color w:val="000000"/>
          <w:sz w:val="27"/>
          <w:szCs w:val="27"/>
        </w:rPr>
        <w:t>Let’s go through the steps of execution of the program.</w:t>
      </w:r>
    </w:p>
    <w:p w:rsidR="001562CD" w:rsidRDefault="001562CD" w:rsidP="001562CD">
      <w:pPr>
        <w:numPr>
          <w:ilvl w:val="0"/>
          <w:numId w:val="7"/>
        </w:numPr>
        <w:spacing w:before="100" w:beforeAutospacing="1" w:after="100" w:afterAutospacing="1" w:line="240" w:lineRule="auto"/>
        <w:rPr>
          <w:color w:val="000000"/>
          <w:sz w:val="27"/>
          <w:szCs w:val="27"/>
        </w:rPr>
      </w:pPr>
      <w:r>
        <w:rPr>
          <w:color w:val="000000"/>
          <w:sz w:val="27"/>
          <w:szCs w:val="27"/>
        </w:rPr>
        <w:t xml:space="preserve">As soon as we run the program, it loads all the Runtime classes into the Heap space. When </w:t>
      </w:r>
      <w:proofErr w:type="gramStart"/>
      <w:r>
        <w:rPr>
          <w:color w:val="000000"/>
          <w:sz w:val="27"/>
          <w:szCs w:val="27"/>
        </w:rPr>
        <w:t>main(</w:t>
      </w:r>
      <w:proofErr w:type="gramEnd"/>
      <w:r>
        <w:rPr>
          <w:color w:val="000000"/>
          <w:sz w:val="27"/>
          <w:szCs w:val="27"/>
        </w:rPr>
        <w:t>) method is found at line 1, Java Runtime creates stack memory to be used by main() method thread.</w:t>
      </w:r>
    </w:p>
    <w:p w:rsidR="001562CD" w:rsidRDefault="001562CD" w:rsidP="001562CD">
      <w:pPr>
        <w:numPr>
          <w:ilvl w:val="0"/>
          <w:numId w:val="7"/>
        </w:numPr>
        <w:spacing w:before="100" w:beforeAutospacing="1" w:after="100" w:afterAutospacing="1" w:line="240" w:lineRule="auto"/>
        <w:rPr>
          <w:color w:val="000000"/>
          <w:sz w:val="27"/>
          <w:szCs w:val="27"/>
        </w:rPr>
      </w:pPr>
      <w:r>
        <w:rPr>
          <w:color w:val="000000"/>
          <w:sz w:val="27"/>
          <w:szCs w:val="27"/>
        </w:rPr>
        <w:t xml:space="preserve">We are creating primitive local variable at line 2, so it’s created and stored in the stack memory of </w:t>
      </w:r>
      <w:proofErr w:type="gramStart"/>
      <w:r>
        <w:rPr>
          <w:color w:val="000000"/>
          <w:sz w:val="27"/>
          <w:szCs w:val="27"/>
        </w:rPr>
        <w:t>main(</w:t>
      </w:r>
      <w:proofErr w:type="gramEnd"/>
      <w:r>
        <w:rPr>
          <w:color w:val="000000"/>
          <w:sz w:val="27"/>
          <w:szCs w:val="27"/>
        </w:rPr>
        <w:t>) method.</w:t>
      </w:r>
    </w:p>
    <w:p w:rsidR="001562CD" w:rsidRDefault="001562CD" w:rsidP="001562CD">
      <w:pPr>
        <w:numPr>
          <w:ilvl w:val="0"/>
          <w:numId w:val="7"/>
        </w:numPr>
        <w:spacing w:before="100" w:beforeAutospacing="1" w:after="100" w:afterAutospacing="1" w:line="240" w:lineRule="auto"/>
        <w:rPr>
          <w:color w:val="000000"/>
          <w:sz w:val="27"/>
          <w:szCs w:val="27"/>
        </w:rPr>
      </w:pPr>
      <w:r>
        <w:rPr>
          <w:color w:val="000000"/>
          <w:sz w:val="27"/>
          <w:szCs w:val="27"/>
        </w:rPr>
        <w:t>Since we are creating an Object in line 3, it’s created in Heap memory and stack memory contains the reference for it. Similar process occurs when we create Memory object in line 4.</w:t>
      </w:r>
    </w:p>
    <w:p w:rsidR="001562CD" w:rsidRDefault="001562CD" w:rsidP="001562CD">
      <w:pPr>
        <w:numPr>
          <w:ilvl w:val="0"/>
          <w:numId w:val="7"/>
        </w:numPr>
        <w:spacing w:before="100" w:beforeAutospacing="1" w:after="100" w:afterAutospacing="1" w:line="240" w:lineRule="auto"/>
        <w:rPr>
          <w:color w:val="000000"/>
          <w:sz w:val="27"/>
          <w:szCs w:val="27"/>
        </w:rPr>
      </w:pPr>
      <w:r>
        <w:rPr>
          <w:color w:val="000000"/>
          <w:sz w:val="27"/>
          <w:szCs w:val="27"/>
        </w:rPr>
        <w:t xml:space="preserve">Now when we call </w:t>
      </w:r>
      <w:proofErr w:type="spellStart"/>
      <w:proofErr w:type="gramStart"/>
      <w:r>
        <w:rPr>
          <w:color w:val="000000"/>
          <w:sz w:val="27"/>
          <w:szCs w:val="27"/>
        </w:rPr>
        <w:t>foo</w:t>
      </w:r>
      <w:proofErr w:type="spellEnd"/>
      <w:r>
        <w:rPr>
          <w:color w:val="000000"/>
          <w:sz w:val="27"/>
          <w:szCs w:val="27"/>
        </w:rPr>
        <w:t>(</w:t>
      </w:r>
      <w:proofErr w:type="gramEnd"/>
      <w:r>
        <w:rPr>
          <w:color w:val="000000"/>
          <w:sz w:val="27"/>
          <w:szCs w:val="27"/>
        </w:rPr>
        <w:t xml:space="preserve">) method in line 5, a block in the top of the stack is created to be used by </w:t>
      </w:r>
      <w:proofErr w:type="spellStart"/>
      <w:r>
        <w:rPr>
          <w:color w:val="000000"/>
          <w:sz w:val="27"/>
          <w:szCs w:val="27"/>
        </w:rPr>
        <w:t>foo</w:t>
      </w:r>
      <w:proofErr w:type="spellEnd"/>
      <w:r>
        <w:rPr>
          <w:color w:val="000000"/>
          <w:sz w:val="27"/>
          <w:szCs w:val="27"/>
        </w:rPr>
        <w:t xml:space="preserve">() method. Since Java is pass by value, a new reference to Object is created in the </w:t>
      </w:r>
      <w:proofErr w:type="spellStart"/>
      <w:proofErr w:type="gramStart"/>
      <w:r>
        <w:rPr>
          <w:color w:val="000000"/>
          <w:sz w:val="27"/>
          <w:szCs w:val="27"/>
        </w:rPr>
        <w:t>foo</w:t>
      </w:r>
      <w:proofErr w:type="spellEnd"/>
      <w:r>
        <w:rPr>
          <w:color w:val="000000"/>
          <w:sz w:val="27"/>
          <w:szCs w:val="27"/>
        </w:rPr>
        <w:t>(</w:t>
      </w:r>
      <w:proofErr w:type="gramEnd"/>
      <w:r>
        <w:rPr>
          <w:color w:val="000000"/>
          <w:sz w:val="27"/>
          <w:szCs w:val="27"/>
        </w:rPr>
        <w:t>) stack block in line 6.</w:t>
      </w:r>
    </w:p>
    <w:p w:rsidR="001562CD" w:rsidRDefault="001562CD" w:rsidP="001562CD">
      <w:pPr>
        <w:numPr>
          <w:ilvl w:val="0"/>
          <w:numId w:val="7"/>
        </w:numPr>
        <w:spacing w:before="100" w:beforeAutospacing="1" w:after="100" w:afterAutospacing="1" w:line="240" w:lineRule="auto"/>
        <w:rPr>
          <w:color w:val="000000"/>
          <w:sz w:val="27"/>
          <w:szCs w:val="27"/>
        </w:rPr>
      </w:pPr>
      <w:r>
        <w:rPr>
          <w:color w:val="000000"/>
          <w:sz w:val="27"/>
          <w:szCs w:val="27"/>
        </w:rPr>
        <w:t>A string is created in line 7, it goes in the </w:t>
      </w:r>
      <w:hyperlink r:id="rId16" w:tooltip="What is Java String Pool?" w:history="1">
        <w:r>
          <w:rPr>
            <w:rStyle w:val="Hyperlink"/>
            <w:sz w:val="27"/>
            <w:szCs w:val="27"/>
          </w:rPr>
          <w:t>String Pool</w:t>
        </w:r>
      </w:hyperlink>
      <w:r>
        <w:rPr>
          <w:color w:val="000000"/>
          <w:sz w:val="27"/>
          <w:szCs w:val="27"/>
        </w:rPr>
        <w:t xml:space="preserve"> in the heap space and a reference is created in the </w:t>
      </w:r>
      <w:proofErr w:type="spellStart"/>
      <w:proofErr w:type="gramStart"/>
      <w:r>
        <w:rPr>
          <w:color w:val="000000"/>
          <w:sz w:val="27"/>
          <w:szCs w:val="27"/>
        </w:rPr>
        <w:t>foo</w:t>
      </w:r>
      <w:proofErr w:type="spellEnd"/>
      <w:r>
        <w:rPr>
          <w:color w:val="000000"/>
          <w:sz w:val="27"/>
          <w:szCs w:val="27"/>
        </w:rPr>
        <w:t>(</w:t>
      </w:r>
      <w:proofErr w:type="gramEnd"/>
      <w:r>
        <w:rPr>
          <w:color w:val="000000"/>
          <w:sz w:val="27"/>
          <w:szCs w:val="27"/>
        </w:rPr>
        <w:t>) stack space for it.</w:t>
      </w:r>
    </w:p>
    <w:p w:rsidR="001562CD" w:rsidRDefault="001562CD" w:rsidP="001562CD">
      <w:pPr>
        <w:numPr>
          <w:ilvl w:val="0"/>
          <w:numId w:val="7"/>
        </w:numPr>
        <w:spacing w:before="100" w:beforeAutospacing="1" w:after="100" w:afterAutospacing="1" w:line="240" w:lineRule="auto"/>
        <w:rPr>
          <w:color w:val="000000"/>
          <w:sz w:val="27"/>
          <w:szCs w:val="27"/>
        </w:rPr>
      </w:pPr>
      <w:proofErr w:type="spellStart"/>
      <w:proofErr w:type="gramStart"/>
      <w:r>
        <w:rPr>
          <w:color w:val="000000"/>
          <w:sz w:val="27"/>
          <w:szCs w:val="27"/>
        </w:rPr>
        <w:t>foo</w:t>
      </w:r>
      <w:proofErr w:type="spellEnd"/>
      <w:r>
        <w:rPr>
          <w:color w:val="000000"/>
          <w:sz w:val="27"/>
          <w:szCs w:val="27"/>
        </w:rPr>
        <w:t>(</w:t>
      </w:r>
      <w:proofErr w:type="gramEnd"/>
      <w:r>
        <w:rPr>
          <w:color w:val="000000"/>
          <w:sz w:val="27"/>
          <w:szCs w:val="27"/>
        </w:rPr>
        <w:t xml:space="preserve">) method is terminated in line 8, at this time memory block allocated for </w:t>
      </w:r>
      <w:proofErr w:type="spellStart"/>
      <w:r>
        <w:rPr>
          <w:color w:val="000000"/>
          <w:sz w:val="27"/>
          <w:szCs w:val="27"/>
        </w:rPr>
        <w:t>foo</w:t>
      </w:r>
      <w:proofErr w:type="spellEnd"/>
      <w:r>
        <w:rPr>
          <w:color w:val="000000"/>
          <w:sz w:val="27"/>
          <w:szCs w:val="27"/>
        </w:rPr>
        <w:t>() in stack becomes free.</w:t>
      </w:r>
    </w:p>
    <w:p w:rsidR="001562CD" w:rsidRDefault="001562CD" w:rsidP="001562CD">
      <w:pPr>
        <w:numPr>
          <w:ilvl w:val="0"/>
          <w:numId w:val="7"/>
        </w:numPr>
        <w:spacing w:before="100" w:beforeAutospacing="1" w:after="100" w:afterAutospacing="1" w:line="240" w:lineRule="auto"/>
        <w:rPr>
          <w:color w:val="000000"/>
          <w:sz w:val="27"/>
          <w:szCs w:val="27"/>
        </w:rPr>
      </w:pPr>
      <w:r>
        <w:rPr>
          <w:color w:val="000000"/>
          <w:sz w:val="27"/>
          <w:szCs w:val="27"/>
        </w:rPr>
        <w:t xml:space="preserve">In line 9, </w:t>
      </w:r>
      <w:proofErr w:type="gramStart"/>
      <w:r>
        <w:rPr>
          <w:color w:val="000000"/>
          <w:sz w:val="27"/>
          <w:szCs w:val="27"/>
        </w:rPr>
        <w:t>main(</w:t>
      </w:r>
      <w:proofErr w:type="gramEnd"/>
      <w:r>
        <w:rPr>
          <w:color w:val="000000"/>
          <w:sz w:val="27"/>
          <w:szCs w:val="27"/>
        </w:rPr>
        <w:t xml:space="preserve">) method terminates and the stack memory created for main() method is destroyed. Also the program ends at this </w:t>
      </w:r>
      <w:proofErr w:type="gramStart"/>
      <w:r>
        <w:rPr>
          <w:color w:val="000000"/>
          <w:sz w:val="27"/>
          <w:szCs w:val="27"/>
        </w:rPr>
        <w:t>line,</w:t>
      </w:r>
      <w:proofErr w:type="gramEnd"/>
      <w:r>
        <w:rPr>
          <w:color w:val="000000"/>
          <w:sz w:val="27"/>
          <w:szCs w:val="27"/>
        </w:rPr>
        <w:t xml:space="preserve"> hence Java Runtime frees all the memory and end the execution of the program.</w:t>
      </w:r>
    </w:p>
    <w:p w:rsidR="001562CD" w:rsidRDefault="001562CD" w:rsidP="001562CD">
      <w:pPr>
        <w:pStyle w:val="Heading2"/>
        <w:rPr>
          <w:color w:val="000000"/>
          <w:sz w:val="36"/>
          <w:szCs w:val="36"/>
        </w:rPr>
      </w:pPr>
      <w:r>
        <w:rPr>
          <w:color w:val="000000"/>
        </w:rPr>
        <w:lastRenderedPageBreak/>
        <w:t>Difference between Java Heap Space and Stack Memory</w:t>
      </w:r>
    </w:p>
    <w:p w:rsidR="001562CD" w:rsidRDefault="001562CD" w:rsidP="001562CD">
      <w:pPr>
        <w:pStyle w:val="NormalWeb"/>
        <w:rPr>
          <w:color w:val="000000"/>
          <w:sz w:val="27"/>
          <w:szCs w:val="27"/>
        </w:rPr>
      </w:pPr>
      <w:r>
        <w:rPr>
          <w:color w:val="000000"/>
          <w:sz w:val="27"/>
          <w:szCs w:val="27"/>
        </w:rPr>
        <w:t>Based on the above explanations, we can easily conclude following differences between Heap and Stack memory.</w:t>
      </w:r>
    </w:p>
    <w:p w:rsidR="001562CD" w:rsidRDefault="001562CD" w:rsidP="001562CD">
      <w:pPr>
        <w:numPr>
          <w:ilvl w:val="0"/>
          <w:numId w:val="8"/>
        </w:numPr>
        <w:spacing w:before="100" w:beforeAutospacing="1" w:after="100" w:afterAutospacing="1" w:line="240" w:lineRule="auto"/>
        <w:rPr>
          <w:color w:val="000000"/>
          <w:sz w:val="27"/>
          <w:szCs w:val="27"/>
        </w:rPr>
      </w:pPr>
      <w:r w:rsidRPr="0056111E">
        <w:rPr>
          <w:color w:val="000000"/>
          <w:sz w:val="27"/>
          <w:szCs w:val="27"/>
          <w:highlight w:val="green"/>
        </w:rPr>
        <w:t>Heap memory is used by all the parts of the</w:t>
      </w:r>
      <w:r w:rsidRPr="00BC587F">
        <w:rPr>
          <w:color w:val="000000"/>
          <w:sz w:val="27"/>
          <w:szCs w:val="27"/>
          <w:highlight w:val="green"/>
        </w:rPr>
        <w:t xml:space="preserve"> application</w:t>
      </w:r>
      <w:r>
        <w:rPr>
          <w:color w:val="000000"/>
          <w:sz w:val="27"/>
          <w:szCs w:val="27"/>
        </w:rPr>
        <w:t xml:space="preserve"> whereas stack memory is used only by one thread of execution.</w:t>
      </w:r>
    </w:p>
    <w:p w:rsidR="001562CD" w:rsidRDefault="001562CD" w:rsidP="001562CD">
      <w:pPr>
        <w:numPr>
          <w:ilvl w:val="0"/>
          <w:numId w:val="8"/>
        </w:numPr>
        <w:spacing w:before="100" w:beforeAutospacing="1" w:after="100" w:afterAutospacing="1" w:line="240" w:lineRule="auto"/>
        <w:rPr>
          <w:color w:val="000000"/>
          <w:sz w:val="27"/>
          <w:szCs w:val="27"/>
        </w:rPr>
      </w:pPr>
      <w:r>
        <w:rPr>
          <w:color w:val="000000"/>
          <w:sz w:val="27"/>
          <w:szCs w:val="27"/>
        </w:rPr>
        <w:t>Whenever an object is created, it’s always stored in the Heap space and stack memory contains the reference to it. Stack memory only contains local primitive variables and reference variables to objects in heap space.</w:t>
      </w:r>
    </w:p>
    <w:p w:rsidR="001562CD" w:rsidRDefault="001562CD" w:rsidP="001562CD">
      <w:pPr>
        <w:numPr>
          <w:ilvl w:val="0"/>
          <w:numId w:val="8"/>
        </w:numPr>
        <w:spacing w:before="100" w:beforeAutospacing="1" w:after="100" w:afterAutospacing="1" w:line="240" w:lineRule="auto"/>
        <w:rPr>
          <w:color w:val="000000"/>
          <w:sz w:val="27"/>
          <w:szCs w:val="27"/>
        </w:rPr>
      </w:pPr>
      <w:r w:rsidRPr="0056111E">
        <w:rPr>
          <w:color w:val="000000"/>
          <w:sz w:val="27"/>
          <w:szCs w:val="27"/>
          <w:highlight w:val="green"/>
        </w:rPr>
        <w:t>Objects stored in the heap are globally accessible</w:t>
      </w:r>
      <w:r>
        <w:rPr>
          <w:color w:val="000000"/>
          <w:sz w:val="27"/>
          <w:szCs w:val="27"/>
        </w:rPr>
        <w:t xml:space="preserve"> whereas stack memory can’t be accessed by other threads.</w:t>
      </w:r>
    </w:p>
    <w:p w:rsidR="001562CD" w:rsidRDefault="001562CD" w:rsidP="001562CD">
      <w:pPr>
        <w:numPr>
          <w:ilvl w:val="0"/>
          <w:numId w:val="8"/>
        </w:numPr>
        <w:spacing w:before="100" w:beforeAutospacing="1" w:after="100" w:afterAutospacing="1" w:line="240" w:lineRule="auto"/>
        <w:rPr>
          <w:color w:val="000000"/>
          <w:sz w:val="27"/>
          <w:szCs w:val="27"/>
        </w:rPr>
      </w:pPr>
      <w:r>
        <w:rPr>
          <w:color w:val="000000"/>
          <w:sz w:val="27"/>
          <w:szCs w:val="27"/>
        </w:rPr>
        <w:t xml:space="preserve">Memory management in stack is done in LIFO manner whereas it’s more complex in Heap memory because it’s used globally. Heap memory is divided into Young-Generation, Old-Generation etc, </w:t>
      </w:r>
      <w:proofErr w:type="gramStart"/>
      <w:r>
        <w:rPr>
          <w:color w:val="000000"/>
          <w:sz w:val="27"/>
          <w:szCs w:val="27"/>
        </w:rPr>
        <w:t>more details at </w:t>
      </w:r>
      <w:hyperlink r:id="rId17" w:history="1">
        <w:r>
          <w:rPr>
            <w:rStyle w:val="Hyperlink"/>
            <w:sz w:val="27"/>
            <w:szCs w:val="27"/>
          </w:rPr>
          <w:t>Java</w:t>
        </w:r>
        <w:proofErr w:type="gramEnd"/>
        <w:r>
          <w:rPr>
            <w:rStyle w:val="Hyperlink"/>
            <w:sz w:val="27"/>
            <w:szCs w:val="27"/>
          </w:rPr>
          <w:t xml:space="preserve"> Garbage Collection</w:t>
        </w:r>
      </w:hyperlink>
      <w:r>
        <w:rPr>
          <w:color w:val="000000"/>
          <w:sz w:val="27"/>
          <w:szCs w:val="27"/>
        </w:rPr>
        <w:t>.</w:t>
      </w:r>
    </w:p>
    <w:p w:rsidR="001562CD" w:rsidRDefault="001562CD" w:rsidP="001562CD">
      <w:pPr>
        <w:numPr>
          <w:ilvl w:val="0"/>
          <w:numId w:val="8"/>
        </w:numPr>
        <w:spacing w:before="100" w:beforeAutospacing="1" w:after="100" w:afterAutospacing="1" w:line="240" w:lineRule="auto"/>
        <w:rPr>
          <w:color w:val="000000"/>
          <w:sz w:val="27"/>
          <w:szCs w:val="27"/>
        </w:rPr>
      </w:pPr>
      <w:r>
        <w:rPr>
          <w:color w:val="000000"/>
          <w:sz w:val="27"/>
          <w:szCs w:val="27"/>
        </w:rPr>
        <w:t>Stack memory is short-lived whereas heap memory lives from the start till the end of application execution.</w:t>
      </w:r>
    </w:p>
    <w:p w:rsidR="001562CD" w:rsidRDefault="001562CD" w:rsidP="001562CD">
      <w:pPr>
        <w:numPr>
          <w:ilvl w:val="0"/>
          <w:numId w:val="8"/>
        </w:numPr>
        <w:spacing w:before="100" w:beforeAutospacing="1" w:after="100" w:afterAutospacing="1" w:line="240" w:lineRule="auto"/>
        <w:rPr>
          <w:color w:val="000000"/>
          <w:sz w:val="27"/>
          <w:szCs w:val="27"/>
        </w:rPr>
      </w:pPr>
      <w:r>
        <w:rPr>
          <w:color w:val="000000"/>
          <w:sz w:val="27"/>
          <w:szCs w:val="27"/>
        </w:rPr>
        <w:t>We can use </w:t>
      </w:r>
      <w:r>
        <w:rPr>
          <w:rStyle w:val="Strong"/>
          <w:color w:val="000000"/>
          <w:sz w:val="27"/>
          <w:szCs w:val="27"/>
        </w:rPr>
        <w:t>-</w:t>
      </w:r>
      <w:proofErr w:type="spellStart"/>
      <w:r>
        <w:rPr>
          <w:rStyle w:val="Strong"/>
          <w:color w:val="000000"/>
          <w:sz w:val="27"/>
          <w:szCs w:val="27"/>
        </w:rPr>
        <w:t>Xms</w:t>
      </w:r>
      <w:proofErr w:type="spellEnd"/>
      <w:r>
        <w:rPr>
          <w:color w:val="000000"/>
          <w:sz w:val="27"/>
          <w:szCs w:val="27"/>
        </w:rPr>
        <w:t> and </w:t>
      </w:r>
      <w:r>
        <w:rPr>
          <w:rStyle w:val="Strong"/>
          <w:color w:val="000000"/>
          <w:sz w:val="27"/>
          <w:szCs w:val="27"/>
        </w:rPr>
        <w:t>-</w:t>
      </w:r>
      <w:proofErr w:type="spellStart"/>
      <w:r>
        <w:rPr>
          <w:rStyle w:val="Strong"/>
          <w:color w:val="000000"/>
          <w:sz w:val="27"/>
          <w:szCs w:val="27"/>
        </w:rPr>
        <w:t>Xmx</w:t>
      </w:r>
      <w:proofErr w:type="spellEnd"/>
      <w:r>
        <w:rPr>
          <w:color w:val="000000"/>
          <w:sz w:val="27"/>
          <w:szCs w:val="27"/>
        </w:rPr>
        <w:t> JVM option to define the startup size and maximum size of heap memory. We can use </w:t>
      </w:r>
      <w:r>
        <w:rPr>
          <w:rStyle w:val="Strong"/>
          <w:color w:val="000000"/>
          <w:sz w:val="27"/>
          <w:szCs w:val="27"/>
        </w:rPr>
        <w:t>-</w:t>
      </w:r>
      <w:proofErr w:type="spellStart"/>
      <w:r>
        <w:rPr>
          <w:rStyle w:val="Strong"/>
          <w:color w:val="000000"/>
          <w:sz w:val="27"/>
          <w:szCs w:val="27"/>
        </w:rPr>
        <w:t>Xss</w:t>
      </w:r>
      <w:proofErr w:type="spellEnd"/>
      <w:r>
        <w:rPr>
          <w:color w:val="000000"/>
          <w:sz w:val="27"/>
          <w:szCs w:val="27"/>
        </w:rPr>
        <w:t> to define the stack memory size.</w:t>
      </w:r>
    </w:p>
    <w:p w:rsidR="001562CD" w:rsidRDefault="001562CD" w:rsidP="001562CD">
      <w:pPr>
        <w:numPr>
          <w:ilvl w:val="0"/>
          <w:numId w:val="8"/>
        </w:numPr>
        <w:spacing w:before="100" w:beforeAutospacing="1" w:after="100" w:afterAutospacing="1" w:line="240" w:lineRule="auto"/>
        <w:rPr>
          <w:color w:val="000000"/>
          <w:sz w:val="27"/>
          <w:szCs w:val="27"/>
        </w:rPr>
      </w:pPr>
      <w:r>
        <w:rPr>
          <w:color w:val="000000"/>
          <w:sz w:val="27"/>
          <w:szCs w:val="27"/>
        </w:rPr>
        <w:t>When stack memory is full, Java runtime throws </w:t>
      </w:r>
      <w:proofErr w:type="spellStart"/>
      <w:r>
        <w:rPr>
          <w:rStyle w:val="HTMLCode"/>
          <w:rFonts w:eastAsiaTheme="minorHAnsi"/>
          <w:color w:val="000000"/>
        </w:rPr>
        <w:t>java.lang.StackOverFlowError</w:t>
      </w:r>
      <w:proofErr w:type="spellEnd"/>
      <w:r>
        <w:rPr>
          <w:color w:val="000000"/>
          <w:sz w:val="27"/>
          <w:szCs w:val="27"/>
        </w:rPr>
        <w:t> whereas if heap memory is full, it throws </w:t>
      </w:r>
      <w:proofErr w:type="spellStart"/>
      <w:r>
        <w:rPr>
          <w:rStyle w:val="HTMLCode"/>
          <w:rFonts w:eastAsiaTheme="minorHAnsi"/>
          <w:color w:val="000000"/>
        </w:rPr>
        <w:t>java.lang.OutOfMemoryError</w:t>
      </w:r>
      <w:proofErr w:type="spellEnd"/>
      <w:r>
        <w:rPr>
          <w:rStyle w:val="HTMLCode"/>
          <w:rFonts w:eastAsiaTheme="minorHAnsi"/>
          <w:color w:val="000000"/>
        </w:rPr>
        <w:t>: Java Heap Space</w:t>
      </w:r>
      <w:r>
        <w:rPr>
          <w:color w:val="000000"/>
          <w:sz w:val="27"/>
          <w:szCs w:val="27"/>
        </w:rPr>
        <w:t> error.</w:t>
      </w:r>
    </w:p>
    <w:p w:rsidR="001562CD" w:rsidRDefault="001562CD" w:rsidP="001562CD">
      <w:pPr>
        <w:numPr>
          <w:ilvl w:val="0"/>
          <w:numId w:val="8"/>
        </w:numPr>
        <w:spacing w:before="100" w:beforeAutospacing="1" w:after="100" w:afterAutospacing="1" w:line="240" w:lineRule="auto"/>
        <w:rPr>
          <w:color w:val="000000"/>
          <w:sz w:val="27"/>
          <w:szCs w:val="27"/>
        </w:rPr>
      </w:pPr>
      <w:r>
        <w:rPr>
          <w:color w:val="000000"/>
          <w:sz w:val="27"/>
          <w:szCs w:val="27"/>
        </w:rPr>
        <w:t>Stack memory size is very less when compared to Heap memory. Because of simplicity in memory allocation (LIFO), stack memory is very fast when compared to heap memory.</w:t>
      </w:r>
    </w:p>
    <w:p w:rsidR="001562CD" w:rsidRDefault="001562CD" w:rsidP="001562CD">
      <w:pPr>
        <w:pStyle w:val="NormalWeb"/>
        <w:rPr>
          <w:color w:val="000000"/>
          <w:sz w:val="27"/>
          <w:szCs w:val="27"/>
        </w:rPr>
      </w:pPr>
      <w:r>
        <w:rPr>
          <w:color w:val="000000"/>
          <w:sz w:val="27"/>
          <w:szCs w:val="27"/>
        </w:rPr>
        <w:t>That’s all for </w:t>
      </w:r>
      <w:r>
        <w:rPr>
          <w:rStyle w:val="Strong"/>
          <w:color w:val="000000"/>
          <w:sz w:val="27"/>
          <w:szCs w:val="27"/>
        </w:rPr>
        <w:t xml:space="preserve">Java Heap Space </w:t>
      </w:r>
      <w:proofErr w:type="spellStart"/>
      <w:r>
        <w:rPr>
          <w:rStyle w:val="Strong"/>
          <w:color w:val="000000"/>
          <w:sz w:val="27"/>
          <w:szCs w:val="27"/>
        </w:rPr>
        <w:t>vs</w:t>
      </w:r>
      <w:proofErr w:type="spellEnd"/>
      <w:r>
        <w:rPr>
          <w:rStyle w:val="Strong"/>
          <w:color w:val="000000"/>
          <w:sz w:val="27"/>
          <w:szCs w:val="27"/>
        </w:rPr>
        <w:t xml:space="preserve"> Stack Memory</w:t>
      </w:r>
      <w:r>
        <w:rPr>
          <w:color w:val="000000"/>
          <w:sz w:val="27"/>
          <w:szCs w:val="27"/>
        </w:rPr>
        <w:t> in terms of java application, I hope it will clear your doubts regarding memory allocation when any java program is executed.</w:t>
      </w:r>
    </w:p>
    <w:p w:rsidR="002A4B70" w:rsidRDefault="002A4B70" w:rsidP="002A4B70">
      <w:pPr>
        <w:pStyle w:val="Heading3"/>
        <w:keepNext w:val="0"/>
        <w:keepLines w:val="0"/>
        <w:shd w:val="clear" w:color="auto" w:fill="FFFFFF"/>
        <w:spacing w:before="0" w:after="240" w:line="240" w:lineRule="auto"/>
        <w:ind w:left="600"/>
        <w:rPr>
          <w:rFonts w:ascii="Arial" w:hAnsi="Arial" w:cs="Arial"/>
          <w:color w:val="000000"/>
          <w:sz w:val="36"/>
          <w:szCs w:val="36"/>
        </w:rPr>
      </w:pPr>
      <w:r>
        <w:rPr>
          <w:rFonts w:ascii="Arial" w:hAnsi="Arial" w:cs="Arial"/>
          <w:color w:val="000000"/>
          <w:sz w:val="36"/>
          <w:szCs w:val="36"/>
        </w:rPr>
        <w:br/>
        <w:t>What is finally and finalize in java?</w:t>
      </w:r>
    </w:p>
    <w:p w:rsidR="002A4B70" w:rsidRDefault="002A4B70" w:rsidP="002A4B70">
      <w:pPr>
        <w:pStyle w:val="NormalWeb"/>
        <w:shd w:val="clear" w:color="auto" w:fill="FFFFFF"/>
        <w:spacing w:before="0" w:beforeAutospacing="0" w:after="390" w:afterAutospacing="0"/>
        <w:ind w:left="600"/>
        <w:rPr>
          <w:rFonts w:ascii="Arial" w:hAnsi="Arial" w:cs="Arial"/>
          <w:color w:val="666666"/>
        </w:rPr>
      </w:pPr>
      <w:proofErr w:type="gramStart"/>
      <w:r>
        <w:rPr>
          <w:rFonts w:ascii="Arial" w:hAnsi="Arial" w:cs="Arial"/>
          <w:color w:val="666666"/>
        </w:rPr>
        <w:t>finally</w:t>
      </w:r>
      <w:proofErr w:type="gramEnd"/>
      <w:r>
        <w:rPr>
          <w:rFonts w:ascii="Arial" w:hAnsi="Arial" w:cs="Arial"/>
          <w:color w:val="666666"/>
        </w:rPr>
        <w:t xml:space="preserve"> block is used with try-catch to put the code that you want to get executed always, even if any exception is thrown by the try-catch block. </w:t>
      </w:r>
      <w:proofErr w:type="gramStart"/>
      <w:r>
        <w:rPr>
          <w:rFonts w:ascii="Arial" w:hAnsi="Arial" w:cs="Arial"/>
          <w:color w:val="666666"/>
        </w:rPr>
        <w:t>finally</w:t>
      </w:r>
      <w:proofErr w:type="gramEnd"/>
      <w:r>
        <w:rPr>
          <w:rFonts w:ascii="Arial" w:hAnsi="Arial" w:cs="Arial"/>
          <w:color w:val="666666"/>
        </w:rPr>
        <w:t xml:space="preserve"> block is mostly used to release resources created in the try block.</w:t>
      </w:r>
    </w:p>
    <w:p w:rsidR="002A4B70" w:rsidRDefault="002A4B70" w:rsidP="002A4B70">
      <w:pPr>
        <w:pStyle w:val="NormalWeb"/>
        <w:shd w:val="clear" w:color="auto" w:fill="FFFFFF"/>
        <w:spacing w:before="0" w:beforeAutospacing="0" w:after="390" w:afterAutospacing="0"/>
        <w:ind w:left="600"/>
        <w:rPr>
          <w:rFonts w:ascii="Arial" w:hAnsi="Arial" w:cs="Arial"/>
          <w:color w:val="666666"/>
        </w:rPr>
      </w:pPr>
      <w:proofErr w:type="gramStart"/>
      <w:r>
        <w:rPr>
          <w:rFonts w:ascii="Arial" w:hAnsi="Arial" w:cs="Arial"/>
          <w:color w:val="666666"/>
        </w:rPr>
        <w:lastRenderedPageBreak/>
        <w:t>finalize(</w:t>
      </w:r>
      <w:proofErr w:type="gramEnd"/>
      <w:r>
        <w:rPr>
          <w:rFonts w:ascii="Arial" w:hAnsi="Arial" w:cs="Arial"/>
          <w:color w:val="666666"/>
        </w:rPr>
        <w:t xml:space="preserve">) is a special method in Object class that we can override in our classes. </w:t>
      </w:r>
      <w:r w:rsidRPr="00411A69">
        <w:rPr>
          <w:rFonts w:ascii="Arial" w:hAnsi="Arial" w:cs="Arial"/>
          <w:color w:val="666666"/>
          <w:highlight w:val="green"/>
        </w:rPr>
        <w:t>This method get’s called by garbage collector when the object is getting garbage collected.</w:t>
      </w:r>
      <w:r>
        <w:rPr>
          <w:rFonts w:ascii="Arial" w:hAnsi="Arial" w:cs="Arial"/>
          <w:color w:val="666666"/>
        </w:rPr>
        <w:t xml:space="preserve"> This method is </w:t>
      </w:r>
      <w:r w:rsidRPr="00147F6F">
        <w:rPr>
          <w:rFonts w:ascii="Arial" w:hAnsi="Arial" w:cs="Arial"/>
          <w:color w:val="666666"/>
          <w:highlight w:val="yellow"/>
        </w:rPr>
        <w:t>usually overridden to release system resources when object is garbage collected.</w:t>
      </w:r>
    </w:p>
    <w:p w:rsidR="00CB65E8" w:rsidRDefault="00CB65E8" w:rsidP="00CB65E8">
      <w:pPr>
        <w:pStyle w:val="Heading3"/>
        <w:keepNext w:val="0"/>
        <w:keepLines w:val="0"/>
        <w:numPr>
          <w:ilvl w:val="0"/>
          <w:numId w:val="10"/>
        </w:numPr>
        <w:shd w:val="clear" w:color="auto" w:fill="FFFFFF"/>
        <w:spacing w:before="0" w:after="240" w:line="240" w:lineRule="auto"/>
        <w:ind w:left="600"/>
        <w:rPr>
          <w:rFonts w:ascii="Arial" w:hAnsi="Arial" w:cs="Arial"/>
          <w:color w:val="000000"/>
          <w:sz w:val="36"/>
          <w:szCs w:val="36"/>
        </w:rPr>
      </w:pPr>
      <w:bookmarkStart w:id="17" w:name="classloader-types"/>
      <w:bookmarkEnd w:id="17"/>
      <w:r>
        <w:rPr>
          <w:rFonts w:ascii="Arial" w:hAnsi="Arial" w:cs="Arial"/>
          <w:color w:val="000000"/>
          <w:sz w:val="36"/>
          <w:szCs w:val="36"/>
        </w:rPr>
        <w:t xml:space="preserve">What are different types of </w:t>
      </w:r>
      <w:proofErr w:type="spellStart"/>
      <w:r>
        <w:rPr>
          <w:rFonts w:ascii="Arial" w:hAnsi="Arial" w:cs="Arial"/>
          <w:color w:val="000000"/>
          <w:sz w:val="36"/>
          <w:szCs w:val="36"/>
        </w:rPr>
        <w:t>classloaders</w:t>
      </w:r>
      <w:proofErr w:type="spellEnd"/>
      <w:r>
        <w:rPr>
          <w:rFonts w:ascii="Arial" w:hAnsi="Arial" w:cs="Arial"/>
          <w:color w:val="000000"/>
          <w:sz w:val="36"/>
          <w:szCs w:val="36"/>
        </w:rPr>
        <w:t>?</w:t>
      </w:r>
    </w:p>
    <w:p w:rsidR="00CB65E8" w:rsidRDefault="00CB65E8" w:rsidP="00CB65E8">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There are three types of built-in Class Loaders in Java:</w:t>
      </w:r>
    </w:p>
    <w:p w:rsidR="00CB65E8" w:rsidRDefault="00CB65E8" w:rsidP="00CB65E8">
      <w:pPr>
        <w:numPr>
          <w:ilvl w:val="1"/>
          <w:numId w:val="10"/>
        </w:numPr>
        <w:shd w:val="clear" w:color="auto" w:fill="FFFFFF"/>
        <w:spacing w:before="100" w:beforeAutospacing="1" w:after="100" w:afterAutospacing="1" w:line="240" w:lineRule="auto"/>
        <w:ind w:left="1200"/>
        <w:rPr>
          <w:rFonts w:ascii="Arial" w:hAnsi="Arial" w:cs="Arial"/>
          <w:color w:val="666666"/>
        </w:rPr>
      </w:pPr>
      <w:r>
        <w:rPr>
          <w:rFonts w:ascii="Arial" w:hAnsi="Arial" w:cs="Arial"/>
          <w:color w:val="666666"/>
        </w:rPr>
        <w:t xml:space="preserve">Bootstrap Class Loader – </w:t>
      </w:r>
      <w:r w:rsidRPr="00582294">
        <w:rPr>
          <w:rFonts w:ascii="Arial" w:hAnsi="Arial" w:cs="Arial"/>
          <w:color w:val="666666"/>
          <w:highlight w:val="yellow"/>
        </w:rPr>
        <w:t>It loads JDK internal classes</w:t>
      </w:r>
      <w:r>
        <w:rPr>
          <w:rFonts w:ascii="Arial" w:hAnsi="Arial" w:cs="Arial"/>
          <w:color w:val="666666"/>
        </w:rPr>
        <w:t>, typically loads rt.jar and other core classes.</w:t>
      </w:r>
    </w:p>
    <w:p w:rsidR="00CB65E8" w:rsidRDefault="00CB65E8" w:rsidP="00CB65E8">
      <w:pPr>
        <w:numPr>
          <w:ilvl w:val="1"/>
          <w:numId w:val="10"/>
        </w:numPr>
        <w:shd w:val="clear" w:color="auto" w:fill="FFFFFF"/>
        <w:spacing w:before="100" w:beforeAutospacing="1" w:after="100" w:afterAutospacing="1" w:line="240" w:lineRule="auto"/>
        <w:ind w:left="1200"/>
        <w:rPr>
          <w:rFonts w:ascii="Arial" w:hAnsi="Arial" w:cs="Arial"/>
          <w:color w:val="666666"/>
        </w:rPr>
      </w:pPr>
      <w:r>
        <w:rPr>
          <w:rFonts w:ascii="Arial" w:hAnsi="Arial" w:cs="Arial"/>
          <w:color w:val="666666"/>
        </w:rPr>
        <w:t xml:space="preserve">Extensions Class Loader – </w:t>
      </w:r>
      <w:r w:rsidRPr="00582294">
        <w:rPr>
          <w:rFonts w:ascii="Arial" w:hAnsi="Arial" w:cs="Arial"/>
          <w:color w:val="666666"/>
          <w:highlight w:val="yellow"/>
        </w:rPr>
        <w:t>It loads classes from the JDK extensions directory,</w:t>
      </w:r>
      <w:r>
        <w:rPr>
          <w:rFonts w:ascii="Arial" w:hAnsi="Arial" w:cs="Arial"/>
          <w:color w:val="666666"/>
        </w:rPr>
        <w:t xml:space="preserve"> usually $JAVA_HOME/lib/ext directory.</w:t>
      </w:r>
    </w:p>
    <w:p w:rsidR="00CB65E8" w:rsidRDefault="00CB65E8" w:rsidP="00CB65E8">
      <w:pPr>
        <w:numPr>
          <w:ilvl w:val="1"/>
          <w:numId w:val="10"/>
        </w:numPr>
        <w:shd w:val="clear" w:color="auto" w:fill="FFFFFF"/>
        <w:spacing w:before="100" w:beforeAutospacing="1" w:after="100" w:afterAutospacing="1" w:line="240" w:lineRule="auto"/>
        <w:ind w:left="1200"/>
        <w:rPr>
          <w:rFonts w:ascii="Arial" w:hAnsi="Arial" w:cs="Arial"/>
          <w:color w:val="666666"/>
        </w:rPr>
      </w:pPr>
      <w:r>
        <w:rPr>
          <w:rFonts w:ascii="Arial" w:hAnsi="Arial" w:cs="Arial"/>
          <w:color w:val="666666"/>
        </w:rPr>
        <w:t xml:space="preserve">System Class Loader – It loads classes from the current </w:t>
      </w:r>
      <w:proofErr w:type="spellStart"/>
      <w:r>
        <w:rPr>
          <w:rFonts w:ascii="Arial" w:hAnsi="Arial" w:cs="Arial"/>
          <w:color w:val="666666"/>
        </w:rPr>
        <w:t>classpath</w:t>
      </w:r>
      <w:proofErr w:type="spellEnd"/>
      <w:r>
        <w:rPr>
          <w:rFonts w:ascii="Arial" w:hAnsi="Arial" w:cs="Arial"/>
          <w:color w:val="666666"/>
        </w:rPr>
        <w:t xml:space="preserve"> that can be set while invoking a program using -cp or -</w:t>
      </w:r>
      <w:proofErr w:type="spellStart"/>
      <w:r>
        <w:rPr>
          <w:rFonts w:ascii="Arial" w:hAnsi="Arial" w:cs="Arial"/>
          <w:color w:val="666666"/>
        </w:rPr>
        <w:t>classpath</w:t>
      </w:r>
      <w:proofErr w:type="spellEnd"/>
      <w:r>
        <w:rPr>
          <w:rFonts w:ascii="Arial" w:hAnsi="Arial" w:cs="Arial"/>
          <w:color w:val="666666"/>
        </w:rPr>
        <w:t xml:space="preserve"> command line options.</w:t>
      </w:r>
    </w:p>
    <w:p w:rsidR="00787383" w:rsidRDefault="00787383" w:rsidP="00787383">
      <w:pPr>
        <w:shd w:val="clear" w:color="auto" w:fill="FFFFFF"/>
        <w:spacing w:before="100" w:beforeAutospacing="1" w:after="100" w:afterAutospacing="1" w:line="240" w:lineRule="auto"/>
        <w:rPr>
          <w:rFonts w:ascii="Arial" w:eastAsiaTheme="majorEastAsia" w:hAnsi="Arial" w:cs="Arial"/>
          <w:b/>
          <w:bCs/>
          <w:color w:val="000000"/>
          <w:sz w:val="36"/>
          <w:szCs w:val="36"/>
        </w:rPr>
      </w:pPr>
      <w:r>
        <w:rPr>
          <w:rFonts w:ascii="Arial" w:eastAsiaTheme="majorEastAsia" w:hAnsi="Arial" w:cs="Arial"/>
          <w:b/>
          <w:bCs/>
          <w:color w:val="000000"/>
          <w:sz w:val="36"/>
          <w:szCs w:val="36"/>
        </w:rPr>
        <w:t xml:space="preserve">                          </w:t>
      </w:r>
      <w:r w:rsidRPr="00787383">
        <w:rPr>
          <w:rFonts w:ascii="Arial" w:eastAsiaTheme="majorEastAsia" w:hAnsi="Arial" w:cs="Arial"/>
          <w:b/>
          <w:bCs/>
          <w:color w:val="000000"/>
          <w:sz w:val="36"/>
          <w:szCs w:val="36"/>
        </w:rPr>
        <w:t>What is rt.jar?</w:t>
      </w:r>
    </w:p>
    <w:p w:rsidR="00972ADB" w:rsidRDefault="00C1738A" w:rsidP="00972ADB">
      <w:pPr>
        <w:shd w:val="clear" w:color="auto" w:fill="FFFFFF"/>
        <w:spacing w:before="100" w:beforeAutospacing="1" w:after="100" w:afterAutospacing="1" w:line="240" w:lineRule="auto"/>
        <w:rPr>
          <w:rFonts w:ascii="Trebuchet MS" w:hAnsi="Trebuchet MS"/>
          <w:color w:val="000000"/>
          <w:shd w:val="clear" w:color="auto" w:fill="FFFFFF"/>
        </w:rPr>
      </w:pPr>
      <w:proofErr w:type="gramStart"/>
      <w:r>
        <w:rPr>
          <w:rFonts w:ascii="Trebuchet MS" w:hAnsi="Trebuchet MS"/>
          <w:color w:val="000000"/>
          <w:shd w:val="clear" w:color="auto" w:fill="FFFFFF"/>
        </w:rPr>
        <w:t>rt.jar</w:t>
      </w:r>
      <w:proofErr w:type="gramEnd"/>
      <w:r>
        <w:rPr>
          <w:rFonts w:ascii="Trebuchet MS" w:hAnsi="Trebuchet MS"/>
          <w:color w:val="000000"/>
          <w:shd w:val="clear" w:color="auto" w:fill="FFFFFF"/>
        </w:rPr>
        <w:t xml:space="preserve"> stands for runtime JAR and contains the bootstrap classes, I mean all the classes from Core Java API. </w:t>
      </w:r>
    </w:p>
    <w:p w:rsidR="00787383" w:rsidRDefault="00C1738A" w:rsidP="00972ADB">
      <w:pPr>
        <w:shd w:val="clear" w:color="auto" w:fill="FFFFFF"/>
        <w:spacing w:before="100" w:beforeAutospacing="1" w:after="100" w:afterAutospacing="1" w:line="240" w:lineRule="auto"/>
        <w:rPr>
          <w:rFonts w:ascii="Arial" w:hAnsi="Arial" w:cs="Arial"/>
          <w:color w:val="666666"/>
        </w:rPr>
      </w:pPr>
      <w:r>
        <w:rPr>
          <w:rFonts w:ascii="Trebuchet MS" w:hAnsi="Trebuchet MS"/>
          <w:color w:val="000000"/>
        </w:rPr>
        <w:br/>
      </w:r>
      <w:r w:rsidR="00787383">
        <w:rPr>
          <w:rFonts w:ascii="Trebuchet MS" w:hAnsi="Trebuchet MS"/>
          <w:color w:val="000000"/>
          <w:shd w:val="clear" w:color="auto" w:fill="FFFFFF"/>
        </w:rPr>
        <w:t xml:space="preserve">The rt.jar is where all the </w:t>
      </w:r>
      <w:proofErr w:type="gramStart"/>
      <w:r w:rsidR="00787383">
        <w:rPr>
          <w:rFonts w:ascii="Trebuchet MS" w:hAnsi="Trebuchet MS"/>
          <w:color w:val="000000"/>
          <w:shd w:val="clear" w:color="auto" w:fill="FFFFFF"/>
        </w:rPr>
        <w:t>Java  packages</w:t>
      </w:r>
      <w:proofErr w:type="gramEnd"/>
      <w:r w:rsidR="00787383">
        <w:rPr>
          <w:rFonts w:ascii="Trebuchet MS" w:hAnsi="Trebuchet MS"/>
          <w:color w:val="000000"/>
          <w:shd w:val="clear" w:color="auto" w:fill="FFFFFF"/>
        </w:rPr>
        <w:t xml:space="preserve"> reside. For example, if a class file need to refer a class from </w:t>
      </w:r>
      <w:proofErr w:type="spellStart"/>
      <w:r w:rsidR="00787383">
        <w:rPr>
          <w:rFonts w:ascii="Courier New" w:hAnsi="Courier New" w:cs="Courier New"/>
          <w:color w:val="000000"/>
        </w:rPr>
        <w:t>java.util.concurrent</w:t>
      </w:r>
      <w:proofErr w:type="spellEnd"/>
      <w:r w:rsidR="00787383">
        <w:rPr>
          <w:rFonts w:ascii="Trebuchet MS" w:hAnsi="Trebuchet MS"/>
          <w:color w:val="000000"/>
          <w:shd w:val="clear" w:color="auto" w:fill="FFFFFF"/>
        </w:rPr>
        <w:t> package e.g. </w:t>
      </w:r>
      <w:proofErr w:type="spellStart"/>
      <w:r w:rsidR="0017411A">
        <w:fldChar w:fldCharType="begin"/>
      </w:r>
      <w:r w:rsidR="00136187">
        <w:instrText>HYPERLINK "http://javarevisited.blogspot.sg/2013/02/concurrenthashmap-in-java-example-tutorial-working.html" \t "_blank"</w:instrText>
      </w:r>
      <w:r w:rsidR="0017411A">
        <w:fldChar w:fldCharType="separate"/>
      </w:r>
      <w:r w:rsidR="00787383">
        <w:rPr>
          <w:rStyle w:val="Hyperlink"/>
          <w:rFonts w:ascii="Trebuchet MS" w:hAnsi="Trebuchet MS"/>
          <w:color w:val="660099"/>
        </w:rPr>
        <w:t>ConcurrentHashMap</w:t>
      </w:r>
      <w:proofErr w:type="spellEnd"/>
      <w:r w:rsidR="0017411A">
        <w:fldChar w:fldCharType="end"/>
      </w:r>
      <w:r w:rsidR="00787383">
        <w:rPr>
          <w:rFonts w:ascii="Trebuchet MS" w:hAnsi="Trebuchet MS"/>
          <w:color w:val="000000"/>
          <w:shd w:val="clear" w:color="auto" w:fill="FFFFFF"/>
        </w:rPr>
        <w:t>, then the JVM will look for it inside the </w:t>
      </w:r>
      <w:r w:rsidR="00787383">
        <w:rPr>
          <w:rFonts w:ascii="Courier New" w:hAnsi="Courier New" w:cs="Courier New"/>
          <w:color w:val="000000"/>
        </w:rPr>
        <w:t>rt.jar</w:t>
      </w:r>
      <w:r w:rsidR="00787383">
        <w:rPr>
          <w:rFonts w:ascii="Trebuchet MS" w:hAnsi="Trebuchet MS"/>
          <w:color w:val="000000"/>
          <w:shd w:val="clear" w:color="auto" w:fill="FFFFFF"/>
        </w:rPr>
        <w:t>, thus enabling it to run correctly.</w:t>
      </w:r>
      <w:r w:rsidR="00787383">
        <w:rPr>
          <w:rFonts w:ascii="Trebuchet MS" w:hAnsi="Trebuchet MS"/>
          <w:color w:val="000000"/>
        </w:rPr>
        <w:br/>
      </w:r>
      <w:r w:rsidR="00787383">
        <w:rPr>
          <w:rFonts w:ascii="Trebuchet MS" w:hAnsi="Trebuchet MS"/>
          <w:color w:val="000000"/>
        </w:rPr>
        <w:br/>
      </w:r>
    </w:p>
    <w:p w:rsidR="00CB65E8" w:rsidRDefault="00CB65E8" w:rsidP="002A4B70">
      <w:pPr>
        <w:pStyle w:val="NormalWeb"/>
        <w:shd w:val="clear" w:color="auto" w:fill="FFFFFF"/>
        <w:spacing w:before="0" w:beforeAutospacing="0" w:after="390" w:afterAutospacing="0"/>
        <w:ind w:left="600"/>
        <w:rPr>
          <w:rFonts w:ascii="Arial" w:hAnsi="Arial" w:cs="Arial"/>
          <w:color w:val="666666"/>
        </w:rPr>
      </w:pPr>
      <w:r>
        <w:rPr>
          <w:rFonts w:ascii="Arial" w:hAnsi="Arial" w:cs="Arial"/>
          <w:noProof/>
          <w:color w:val="666666"/>
        </w:rPr>
        <w:drawing>
          <wp:inline distT="0" distB="0" distL="0" distR="0">
            <wp:extent cx="5943600" cy="241256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943600" cy="2412565"/>
                    </a:xfrm>
                    <a:prstGeom prst="rect">
                      <a:avLst/>
                    </a:prstGeom>
                    <a:noFill/>
                    <a:ln w="9525">
                      <a:noFill/>
                      <a:miter lim="800000"/>
                      <a:headEnd/>
                      <a:tailEnd/>
                    </a:ln>
                  </pic:spPr>
                </pic:pic>
              </a:graphicData>
            </a:graphic>
          </wp:inline>
        </w:drawing>
      </w:r>
    </w:p>
    <w:p w:rsidR="001562CD" w:rsidRDefault="001562CD" w:rsidP="0021773C"/>
    <w:sectPr w:rsidR="001562CD" w:rsidSect="00065C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E01F1"/>
    <w:multiLevelType w:val="multilevel"/>
    <w:tmpl w:val="57DC2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8F5099"/>
    <w:multiLevelType w:val="multilevel"/>
    <w:tmpl w:val="89F02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9D4646"/>
    <w:multiLevelType w:val="multilevel"/>
    <w:tmpl w:val="68C83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D7D229F"/>
    <w:multiLevelType w:val="multilevel"/>
    <w:tmpl w:val="B7D61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DB7C8A"/>
    <w:multiLevelType w:val="multilevel"/>
    <w:tmpl w:val="3070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4ED6AA0"/>
    <w:multiLevelType w:val="multilevel"/>
    <w:tmpl w:val="8F7CF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CBC2074"/>
    <w:multiLevelType w:val="multilevel"/>
    <w:tmpl w:val="8E8878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5D8331B1"/>
    <w:multiLevelType w:val="multilevel"/>
    <w:tmpl w:val="1C5445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1FC4D05"/>
    <w:multiLevelType w:val="multilevel"/>
    <w:tmpl w:val="E42E55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6F6D6A14"/>
    <w:multiLevelType w:val="multilevel"/>
    <w:tmpl w:val="A55C47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6"/>
  </w:num>
  <w:num w:numId="3">
    <w:abstractNumId w:val="5"/>
  </w:num>
  <w:num w:numId="4">
    <w:abstractNumId w:val="0"/>
  </w:num>
  <w:num w:numId="5">
    <w:abstractNumId w:val="9"/>
  </w:num>
  <w:num w:numId="6">
    <w:abstractNumId w:val="8"/>
  </w:num>
  <w:num w:numId="7">
    <w:abstractNumId w:val="3"/>
  </w:num>
  <w:num w:numId="8">
    <w:abstractNumId w:val="2"/>
  </w:num>
  <w:num w:numId="9">
    <w:abstractNumId w:val="1"/>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22D9A"/>
    <w:rsid w:val="00065C71"/>
    <w:rsid w:val="000A2784"/>
    <w:rsid w:val="00136187"/>
    <w:rsid w:val="00144BBB"/>
    <w:rsid w:val="00147F6F"/>
    <w:rsid w:val="001562CD"/>
    <w:rsid w:val="0017411A"/>
    <w:rsid w:val="001C2B88"/>
    <w:rsid w:val="001D550D"/>
    <w:rsid w:val="0021773C"/>
    <w:rsid w:val="00295BCF"/>
    <w:rsid w:val="002A4B70"/>
    <w:rsid w:val="002B2D68"/>
    <w:rsid w:val="00411A69"/>
    <w:rsid w:val="004A4D50"/>
    <w:rsid w:val="0056111E"/>
    <w:rsid w:val="00582294"/>
    <w:rsid w:val="005D2E96"/>
    <w:rsid w:val="00787383"/>
    <w:rsid w:val="00816715"/>
    <w:rsid w:val="008652C7"/>
    <w:rsid w:val="00894821"/>
    <w:rsid w:val="00922D9A"/>
    <w:rsid w:val="00972ADB"/>
    <w:rsid w:val="00BB55E4"/>
    <w:rsid w:val="00BC587F"/>
    <w:rsid w:val="00C1738A"/>
    <w:rsid w:val="00CB65E8"/>
    <w:rsid w:val="00CE5D64"/>
    <w:rsid w:val="00E46BD6"/>
    <w:rsid w:val="00E50D82"/>
    <w:rsid w:val="00F63DE0"/>
    <w:rsid w:val="00FD6A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C71"/>
  </w:style>
  <w:style w:type="paragraph" w:styleId="Heading1">
    <w:name w:val="heading 1"/>
    <w:basedOn w:val="Normal"/>
    <w:link w:val="Heading1Char"/>
    <w:uiPriority w:val="9"/>
    <w:qFormat/>
    <w:rsid w:val="00922D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562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177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D9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21773C"/>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21773C"/>
    <w:rPr>
      <w:color w:val="0000FF"/>
      <w:u w:val="single"/>
    </w:rPr>
  </w:style>
  <w:style w:type="paragraph" w:styleId="NormalWeb">
    <w:name w:val="Normal (Web)"/>
    <w:basedOn w:val="Normal"/>
    <w:uiPriority w:val="99"/>
    <w:semiHidden/>
    <w:unhideWhenUsed/>
    <w:rsid w:val="0021773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177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773C"/>
    <w:rPr>
      <w:rFonts w:ascii="Tahoma" w:hAnsi="Tahoma" w:cs="Tahoma"/>
      <w:sz w:val="16"/>
      <w:szCs w:val="16"/>
    </w:rPr>
  </w:style>
  <w:style w:type="character" w:customStyle="1" w:styleId="Heading2Char">
    <w:name w:val="Heading 2 Char"/>
    <w:basedOn w:val="DefaultParagraphFont"/>
    <w:link w:val="Heading2"/>
    <w:uiPriority w:val="9"/>
    <w:semiHidden/>
    <w:rsid w:val="001562CD"/>
    <w:rPr>
      <w:rFonts w:asciiTheme="majorHAnsi" w:eastAsiaTheme="majorEastAsia" w:hAnsiTheme="majorHAnsi" w:cstheme="majorBidi"/>
      <w:b/>
      <w:bCs/>
      <w:color w:val="4F81BD" w:themeColor="accent1"/>
      <w:sz w:val="26"/>
      <w:szCs w:val="26"/>
    </w:rPr>
  </w:style>
  <w:style w:type="paragraph" w:customStyle="1" w:styleId="entry-meta">
    <w:name w:val="entry-meta"/>
    <w:basedOn w:val="Normal"/>
    <w:rsid w:val="001562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1562CD"/>
  </w:style>
  <w:style w:type="character" w:customStyle="1" w:styleId="entry-author-name">
    <w:name w:val="entry-author-name"/>
    <w:basedOn w:val="DefaultParagraphFont"/>
    <w:rsid w:val="001562CD"/>
  </w:style>
  <w:style w:type="character" w:styleId="Strong">
    <w:name w:val="Strong"/>
    <w:basedOn w:val="DefaultParagraphFont"/>
    <w:uiPriority w:val="22"/>
    <w:qFormat/>
    <w:rsid w:val="001562CD"/>
    <w:rPr>
      <w:b/>
      <w:bCs/>
    </w:rPr>
  </w:style>
  <w:style w:type="paragraph" w:styleId="HTMLPreformatted">
    <w:name w:val="HTML Preformatted"/>
    <w:basedOn w:val="Normal"/>
    <w:link w:val="HTMLPreformattedChar"/>
    <w:uiPriority w:val="99"/>
    <w:semiHidden/>
    <w:unhideWhenUsed/>
    <w:rsid w:val="00156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62CD"/>
    <w:rPr>
      <w:rFonts w:ascii="Courier New" w:eastAsia="Times New Roman" w:hAnsi="Courier New" w:cs="Courier New"/>
      <w:sz w:val="20"/>
      <w:szCs w:val="20"/>
    </w:rPr>
  </w:style>
  <w:style w:type="character" w:styleId="HTMLCode">
    <w:name w:val="HTML Code"/>
    <w:basedOn w:val="DefaultParagraphFont"/>
    <w:uiPriority w:val="99"/>
    <w:semiHidden/>
    <w:unhideWhenUsed/>
    <w:rsid w:val="001562C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9935736">
      <w:bodyDiv w:val="1"/>
      <w:marLeft w:val="0"/>
      <w:marRight w:val="0"/>
      <w:marTop w:val="0"/>
      <w:marBottom w:val="0"/>
      <w:divBdr>
        <w:top w:val="none" w:sz="0" w:space="0" w:color="auto"/>
        <w:left w:val="none" w:sz="0" w:space="0" w:color="auto"/>
        <w:bottom w:val="none" w:sz="0" w:space="0" w:color="auto"/>
        <w:right w:val="none" w:sz="0" w:space="0" w:color="auto"/>
      </w:divBdr>
      <w:divsChild>
        <w:div w:id="787046759">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77239922">
      <w:bodyDiv w:val="1"/>
      <w:marLeft w:val="0"/>
      <w:marRight w:val="0"/>
      <w:marTop w:val="0"/>
      <w:marBottom w:val="0"/>
      <w:divBdr>
        <w:top w:val="none" w:sz="0" w:space="0" w:color="auto"/>
        <w:left w:val="none" w:sz="0" w:space="0" w:color="auto"/>
        <w:bottom w:val="none" w:sz="0" w:space="0" w:color="auto"/>
        <w:right w:val="none" w:sz="0" w:space="0" w:color="auto"/>
      </w:divBdr>
      <w:divsChild>
        <w:div w:id="1192255882">
          <w:marLeft w:val="0"/>
          <w:marRight w:val="0"/>
          <w:marTop w:val="0"/>
          <w:marBottom w:val="0"/>
          <w:divBdr>
            <w:top w:val="none" w:sz="0" w:space="0" w:color="auto"/>
            <w:left w:val="none" w:sz="0" w:space="0" w:color="auto"/>
            <w:bottom w:val="none" w:sz="0" w:space="0" w:color="auto"/>
            <w:right w:val="none" w:sz="0" w:space="0" w:color="auto"/>
          </w:divBdr>
        </w:div>
      </w:divsChild>
    </w:div>
    <w:div w:id="687372987">
      <w:bodyDiv w:val="1"/>
      <w:marLeft w:val="0"/>
      <w:marRight w:val="0"/>
      <w:marTop w:val="0"/>
      <w:marBottom w:val="0"/>
      <w:divBdr>
        <w:top w:val="none" w:sz="0" w:space="0" w:color="auto"/>
        <w:left w:val="none" w:sz="0" w:space="0" w:color="auto"/>
        <w:bottom w:val="none" w:sz="0" w:space="0" w:color="auto"/>
        <w:right w:val="none" w:sz="0" w:space="0" w:color="auto"/>
      </w:divBdr>
    </w:div>
    <w:div w:id="694233292">
      <w:bodyDiv w:val="1"/>
      <w:marLeft w:val="0"/>
      <w:marRight w:val="0"/>
      <w:marTop w:val="0"/>
      <w:marBottom w:val="0"/>
      <w:divBdr>
        <w:top w:val="none" w:sz="0" w:space="0" w:color="auto"/>
        <w:left w:val="none" w:sz="0" w:space="0" w:color="auto"/>
        <w:bottom w:val="none" w:sz="0" w:space="0" w:color="auto"/>
        <w:right w:val="none" w:sz="0" w:space="0" w:color="auto"/>
      </w:divBdr>
    </w:div>
    <w:div w:id="1836452720">
      <w:bodyDiv w:val="1"/>
      <w:marLeft w:val="0"/>
      <w:marRight w:val="0"/>
      <w:marTop w:val="0"/>
      <w:marBottom w:val="0"/>
      <w:divBdr>
        <w:top w:val="none" w:sz="0" w:space="0" w:color="auto"/>
        <w:left w:val="none" w:sz="0" w:space="0" w:color="auto"/>
        <w:bottom w:val="none" w:sz="0" w:space="0" w:color="auto"/>
        <w:right w:val="none" w:sz="0" w:space="0" w:color="auto"/>
      </w:divBdr>
    </w:div>
    <w:div w:id="1966228950">
      <w:bodyDiv w:val="1"/>
      <w:marLeft w:val="0"/>
      <w:marRight w:val="0"/>
      <w:marTop w:val="0"/>
      <w:marBottom w:val="0"/>
      <w:divBdr>
        <w:top w:val="none" w:sz="0" w:space="0" w:color="auto"/>
        <w:left w:val="none" w:sz="0" w:space="0" w:color="auto"/>
        <w:bottom w:val="none" w:sz="0" w:space="0" w:color="auto"/>
        <w:right w:val="none" w:sz="0" w:space="0" w:color="auto"/>
      </w:divBdr>
      <w:divsChild>
        <w:div w:id="237520774">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internal-details-of-jvm" TargetMode="External"/><Relationship Id="rId13" Type="http://schemas.openxmlformats.org/officeDocument/2006/relationships/hyperlink" Target="https://www.journaldev.com/3884/java-is-pass-by-value-and-not-pass-by-reference" TargetMode="External"/><Relationship Id="rId1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javatpoint.com/difference-between-jdk-jre-and-jvm" TargetMode="External"/><Relationship Id="rId12" Type="http://schemas.openxmlformats.org/officeDocument/2006/relationships/hyperlink" Target="https://www.journaldev.com/2856/java-jvm-memory-model-memory-management-in-java" TargetMode="External"/><Relationship Id="rId17" Type="http://schemas.openxmlformats.org/officeDocument/2006/relationships/hyperlink" Target="https://www.journaldev.com/2856/java-jvm-memory-model-memory-management-in-java" TargetMode="External"/><Relationship Id="rId2" Type="http://schemas.openxmlformats.org/officeDocument/2006/relationships/styles" Target="styles.xml"/><Relationship Id="rId16" Type="http://schemas.openxmlformats.org/officeDocument/2006/relationships/hyperlink" Target="https://www.journaldev.com/797/what-is-java-string-poo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avatpoint.com/difference-between-jdk-jre-and-jvm" TargetMode="External"/><Relationship Id="rId11" Type="http://schemas.openxmlformats.org/officeDocument/2006/relationships/image" Target="media/image2.jpeg"/><Relationship Id="rId5" Type="http://schemas.openxmlformats.org/officeDocument/2006/relationships/hyperlink" Target="https://www.javatpoint.com/difference-between-jdk-jre-and-jvm" TargetMode="External"/><Relationship Id="rId15" Type="http://schemas.openxmlformats.org/officeDocument/2006/relationships/image" Target="media/image4.png"/><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avatpoint.com/internal-details-of-jv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9</Pages>
  <Words>1401</Words>
  <Characters>7990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24</cp:revision>
  <dcterms:created xsi:type="dcterms:W3CDTF">2017-09-16T04:25:00Z</dcterms:created>
  <dcterms:modified xsi:type="dcterms:W3CDTF">2018-02-08T10:14:00Z</dcterms:modified>
</cp:coreProperties>
</file>